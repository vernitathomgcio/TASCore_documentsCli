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E46D5" w14:textId="6DDCAEF0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bookmarkStart w:id="0" w:name="_Toc205632711"/>
      <w:r w:rsidRPr="00477A18">
        <w:rPr>
          <w:rStyle w:val="TitleChar"/>
          <w:b/>
        </w:rPr>
        <w:t xml:space="preserve">VA Medical Care Collections Fund (MCCF) </w:t>
      </w:r>
    </w:p>
    <w:p w14:paraId="7EA47B8D" w14:textId="77777777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 xml:space="preserve">Electronic Data Interchange (EDI) </w:t>
      </w:r>
    </w:p>
    <w:p w14:paraId="44F673FF" w14:textId="01F713C2" w:rsidR="00D323F5" w:rsidRPr="00477A18" w:rsidRDefault="00D323F5" w:rsidP="00D323F5">
      <w:pPr>
        <w:pStyle w:val="Title"/>
        <w:spacing w:after="0"/>
        <w:rPr>
          <w:rStyle w:val="TitleChar"/>
          <w:b/>
        </w:rPr>
      </w:pPr>
      <w:r w:rsidRPr="00477A18">
        <w:rPr>
          <w:rStyle w:val="TitleChar"/>
          <w:b/>
        </w:rPr>
        <w:t>Transaction Application</w:t>
      </w:r>
      <w:r w:rsidR="00A00054" w:rsidRPr="00477A18">
        <w:rPr>
          <w:rStyle w:val="TitleChar"/>
          <w:b/>
        </w:rPr>
        <w:t>s</w:t>
      </w:r>
      <w:r w:rsidRPr="00477A18">
        <w:rPr>
          <w:rStyle w:val="TitleChar"/>
          <w:b/>
        </w:rPr>
        <w:t xml:space="preserve"> Suite (TAS)</w:t>
      </w:r>
    </w:p>
    <w:p w14:paraId="4BA6795A" w14:textId="4C8A48B0" w:rsidR="00D323F5" w:rsidRPr="00477A18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70135D5A" w14:textId="61397A73" w:rsid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  <w:r w:rsidRPr="00477A18">
        <w:rPr>
          <w:rStyle w:val="TableTextChar"/>
          <w:bCs w:val="0"/>
          <w:sz w:val="36"/>
        </w:rPr>
        <w:t xml:space="preserve">Version </w:t>
      </w:r>
      <w:r w:rsidR="002E35EA">
        <w:rPr>
          <w:rStyle w:val="TableTextChar"/>
          <w:bCs w:val="0"/>
          <w:sz w:val="36"/>
        </w:rPr>
        <w:t>2.0</w:t>
      </w:r>
    </w:p>
    <w:p w14:paraId="096A6CE6" w14:textId="77777777" w:rsidR="00D323F5" w:rsidRPr="00D323F5" w:rsidRDefault="00D323F5" w:rsidP="00D323F5">
      <w:pPr>
        <w:pStyle w:val="Title"/>
        <w:spacing w:after="0"/>
        <w:rPr>
          <w:rStyle w:val="TableTextChar"/>
          <w:bCs w:val="0"/>
          <w:sz w:val="36"/>
        </w:rPr>
      </w:pPr>
    </w:p>
    <w:p w14:paraId="0E10925E" w14:textId="03502399" w:rsidR="009917A8" w:rsidRDefault="0043004F" w:rsidP="00B64B0C">
      <w:pPr>
        <w:pStyle w:val="Title"/>
        <w:ind w:left="-180" w:right="-180"/>
      </w:pPr>
      <w:r>
        <w:t xml:space="preserve">Deployment, </w:t>
      </w:r>
      <w:r w:rsidR="00685E4D">
        <w:t>Installation, Back-Out, and Rollback Guide</w:t>
      </w:r>
    </w:p>
    <w:p w14:paraId="2CCBDC8B" w14:textId="77777777" w:rsidR="004F3A80" w:rsidRDefault="00281408" w:rsidP="004F3A80">
      <w:pPr>
        <w:pStyle w:val="CoverTitleInstructions"/>
      </w:pPr>
      <w:r>
        <w:rPr>
          <w:noProof/>
        </w:rPr>
        <w:drawing>
          <wp:inline distT="0" distB="0" distL="0" distR="0" wp14:anchorId="34B3E103" wp14:editId="73CC0043">
            <wp:extent cx="2171700" cy="2171700"/>
            <wp:effectExtent l="0" t="0" r="0" b="0"/>
            <wp:docPr id="3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partment of Veterans Affairs official seal" title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88369" w14:textId="77777777" w:rsidR="00337DBB" w:rsidRDefault="00337DBB" w:rsidP="00337DBB">
      <w:pPr>
        <w:pStyle w:val="Title2"/>
      </w:pPr>
    </w:p>
    <w:p w14:paraId="44360E7D" w14:textId="654744F1" w:rsidR="00337DBB" w:rsidRPr="00A65182" w:rsidRDefault="00534461" w:rsidP="00337DBB">
      <w:pPr>
        <w:pStyle w:val="Title2"/>
      </w:pPr>
      <w:del w:id="1" w:author="Betz, David F. (Halfaker &amp; Associates)" w:date="2019-04-25T12:16:00Z">
        <w:r w:rsidDel="00665C9A">
          <w:delText xml:space="preserve">January </w:delText>
        </w:r>
      </w:del>
      <w:ins w:id="2" w:author="Betz, David F. (Halfaker &amp; Associates)" w:date="2019-04-25T12:16:00Z">
        <w:r w:rsidR="00665C9A">
          <w:t xml:space="preserve">April </w:t>
        </w:r>
      </w:ins>
      <w:r>
        <w:t>2019</w:t>
      </w:r>
    </w:p>
    <w:p w14:paraId="68D6A5DA" w14:textId="77777777" w:rsidR="009976DD" w:rsidRPr="00FB15D6" w:rsidRDefault="009976DD" w:rsidP="00FE4E0E">
      <w:pPr>
        <w:pStyle w:val="Title2"/>
      </w:pPr>
      <w:r w:rsidRPr="00FB15D6">
        <w:t>Department of Veterans Affairs</w:t>
      </w:r>
    </w:p>
    <w:p w14:paraId="0DA5913D" w14:textId="77777777" w:rsidR="00F7216E" w:rsidRDefault="0028784E" w:rsidP="00F7216E">
      <w:pPr>
        <w:pStyle w:val="Title2"/>
      </w:pPr>
      <w:r>
        <w:t>Office of Information and Technology (OI&amp;T)</w:t>
      </w:r>
    </w:p>
    <w:p w14:paraId="23C17A00" w14:textId="77777777" w:rsidR="0028784E" w:rsidRDefault="0028784E" w:rsidP="0028784E">
      <w:pPr>
        <w:pStyle w:val="InstructionalText1"/>
      </w:pPr>
    </w:p>
    <w:p w14:paraId="50720540" w14:textId="77777777" w:rsidR="00AD4E85" w:rsidRDefault="00AD4E85" w:rsidP="005F0F90">
      <w:pPr>
        <w:pStyle w:val="InstructionalText1"/>
        <w:sectPr w:rsidR="00AD4E85" w:rsidSect="00213F2C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14:paraId="1F5B9D19" w14:textId="0135E903" w:rsidR="00F36075" w:rsidRPr="00236972" w:rsidRDefault="00F64BE3" w:rsidP="00F64BE3">
      <w:pPr>
        <w:spacing w:before="120" w:after="120"/>
        <w:jc w:val="center"/>
        <w:rPr>
          <w:rFonts w:ascii="Arial" w:hAnsi="Arial" w:cs="Arial"/>
          <w:b/>
          <w:bCs/>
          <w:color w:val="000000"/>
          <w:sz w:val="28"/>
          <w:szCs w:val="32"/>
        </w:rPr>
      </w:pPr>
      <w:r w:rsidRPr="00236972">
        <w:rPr>
          <w:rFonts w:ascii="Arial" w:hAnsi="Arial" w:cs="Arial"/>
          <w:b/>
          <w:bCs/>
          <w:color w:val="000000"/>
          <w:sz w:val="28"/>
          <w:szCs w:val="32"/>
        </w:rP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71"/>
        <w:gridCol w:w="3420"/>
        <w:gridCol w:w="2424"/>
      </w:tblGrid>
      <w:tr w:rsidR="00F64BE3" w:rsidRPr="00F64BE3" w14:paraId="4A8C70C5" w14:textId="77777777" w:rsidTr="001B52C8">
        <w:trPr>
          <w:cantSplit/>
          <w:tblHeader/>
        </w:trPr>
        <w:tc>
          <w:tcPr>
            <w:tcW w:w="1249" w:type="pct"/>
            <w:shd w:val="clear" w:color="auto" w:fill="F2F2F2"/>
          </w:tcPr>
          <w:p w14:paraId="5A98ADFD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Date</w:t>
            </w:r>
          </w:p>
        </w:tc>
        <w:tc>
          <w:tcPr>
            <w:tcW w:w="626" w:type="pct"/>
            <w:shd w:val="clear" w:color="auto" w:fill="F2F2F2"/>
          </w:tcPr>
          <w:p w14:paraId="2E57B660" w14:textId="5B552CAA" w:rsidR="00F64BE3" w:rsidRPr="00F64BE3" w:rsidRDefault="00510214" w:rsidP="00D67D9C">
            <w:pPr>
              <w:pStyle w:val="TableHeading"/>
              <w:jc w:val="center"/>
            </w:pPr>
            <w:r>
              <w:t>Revision Version</w:t>
            </w:r>
          </w:p>
        </w:tc>
        <w:tc>
          <w:tcPr>
            <w:tcW w:w="1829" w:type="pct"/>
            <w:shd w:val="clear" w:color="auto" w:fill="F2F2F2"/>
          </w:tcPr>
          <w:p w14:paraId="75FC5730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Description</w:t>
            </w:r>
          </w:p>
        </w:tc>
        <w:tc>
          <w:tcPr>
            <w:tcW w:w="1296" w:type="pct"/>
            <w:shd w:val="clear" w:color="auto" w:fill="F2F2F2"/>
          </w:tcPr>
          <w:p w14:paraId="6CA9D63A" w14:textId="77777777" w:rsidR="00F64BE3" w:rsidRPr="00F64BE3" w:rsidRDefault="00F64BE3" w:rsidP="00D67D9C">
            <w:pPr>
              <w:pStyle w:val="TableHeading"/>
              <w:jc w:val="center"/>
            </w:pPr>
            <w:r w:rsidRPr="00F64BE3">
              <w:t>Author</w:t>
            </w:r>
          </w:p>
        </w:tc>
      </w:tr>
      <w:tr w:rsidR="00510214" w:rsidRPr="00477A18" w14:paraId="157C071F" w14:textId="77777777" w:rsidTr="008B1868">
        <w:trPr>
          <w:cantSplit/>
          <w:ins w:id="3" w:author="Betz, David F. (Halfaker &amp; Associates)" w:date="2019-04-25T12:32:00Z"/>
        </w:trPr>
        <w:tc>
          <w:tcPr>
            <w:tcW w:w="1249" w:type="pct"/>
            <w:shd w:val="clear" w:color="auto" w:fill="auto"/>
          </w:tcPr>
          <w:p w14:paraId="7872E73C" w14:textId="77777777" w:rsidR="00510214" w:rsidRPr="00477A18" w:rsidRDefault="00510214" w:rsidP="008B1868">
            <w:pPr>
              <w:pStyle w:val="TableText"/>
              <w:rPr>
                <w:ins w:id="4" w:author="Betz, David F. (Halfaker &amp; Associates)" w:date="2019-04-25T12:32:00Z"/>
              </w:rPr>
            </w:pPr>
            <w:ins w:id="5" w:author="Betz, David F. (Halfaker &amp; Associates)" w:date="2019-04-25T12:32:00Z">
              <w:r>
                <w:t>April 25, 2019</w:t>
              </w:r>
            </w:ins>
          </w:p>
        </w:tc>
        <w:tc>
          <w:tcPr>
            <w:tcW w:w="626" w:type="pct"/>
            <w:shd w:val="clear" w:color="auto" w:fill="auto"/>
          </w:tcPr>
          <w:p w14:paraId="6B1DF0A4" w14:textId="3A3C71FE" w:rsidR="00510214" w:rsidRPr="00477A18" w:rsidRDefault="00510214" w:rsidP="008B1868">
            <w:pPr>
              <w:pStyle w:val="TableText"/>
              <w:jc w:val="center"/>
              <w:rPr>
                <w:ins w:id="6" w:author="Betz, David F. (Halfaker &amp; Associates)" w:date="2019-04-25T12:32:00Z"/>
              </w:rPr>
            </w:pPr>
            <w:r>
              <w:t>1.4</w:t>
            </w:r>
          </w:p>
        </w:tc>
        <w:tc>
          <w:tcPr>
            <w:tcW w:w="1829" w:type="pct"/>
            <w:shd w:val="clear" w:color="auto" w:fill="auto"/>
          </w:tcPr>
          <w:p w14:paraId="76A5A98D" w14:textId="48E94268" w:rsidR="00510214" w:rsidRPr="00477A18" w:rsidRDefault="00510214" w:rsidP="008B1868">
            <w:pPr>
              <w:pStyle w:val="TableText"/>
              <w:rPr>
                <w:ins w:id="7" w:author="Betz, David F. (Halfaker &amp; Associates)" w:date="2019-04-25T12:32:00Z"/>
              </w:rPr>
            </w:pPr>
            <w:r>
              <w:t>Added installation tasks for app server components</w:t>
            </w:r>
          </w:p>
        </w:tc>
        <w:tc>
          <w:tcPr>
            <w:tcW w:w="1296" w:type="pct"/>
            <w:shd w:val="clear" w:color="auto" w:fill="auto"/>
          </w:tcPr>
          <w:p w14:paraId="4C668EAB" w14:textId="3A36B3C5" w:rsidR="00510214" w:rsidRPr="00477A18" w:rsidRDefault="00510214" w:rsidP="008B1868">
            <w:pPr>
              <w:pStyle w:val="TableText"/>
              <w:rPr>
                <w:ins w:id="8" w:author="Betz, David F. (Halfaker &amp; Associates)" w:date="2019-04-25T12:32:00Z"/>
              </w:rPr>
            </w:pPr>
            <w:r>
              <w:t>Cheryl Lach</w:t>
            </w:r>
          </w:p>
        </w:tc>
      </w:tr>
      <w:tr w:rsidR="001B52C8" w:rsidRPr="00477A18" w14:paraId="3E9975A8" w14:textId="77777777" w:rsidTr="001B52C8">
        <w:trPr>
          <w:cantSplit/>
          <w:ins w:id="9" w:author="Betz, David F. (Halfaker &amp; Associates)" w:date="2019-04-25T12:32:00Z"/>
        </w:trPr>
        <w:tc>
          <w:tcPr>
            <w:tcW w:w="1249" w:type="pct"/>
            <w:shd w:val="clear" w:color="auto" w:fill="auto"/>
          </w:tcPr>
          <w:p w14:paraId="5CDBBB2C" w14:textId="2A09F571" w:rsidR="001B52C8" w:rsidRPr="00477A18" w:rsidRDefault="001B52C8" w:rsidP="005C1848">
            <w:pPr>
              <w:pStyle w:val="TableText"/>
              <w:rPr>
                <w:ins w:id="10" w:author="Betz, David F. (Halfaker &amp; Associates)" w:date="2019-04-25T12:32:00Z"/>
              </w:rPr>
            </w:pPr>
            <w:ins w:id="11" w:author="Betz, David F. (Halfaker &amp; Associates)" w:date="2019-04-25T12:32:00Z">
              <w:r>
                <w:t>April 25, 2019</w:t>
              </w:r>
            </w:ins>
          </w:p>
        </w:tc>
        <w:tc>
          <w:tcPr>
            <w:tcW w:w="626" w:type="pct"/>
            <w:shd w:val="clear" w:color="auto" w:fill="auto"/>
          </w:tcPr>
          <w:p w14:paraId="74A865FE" w14:textId="10A60AFF" w:rsidR="001B52C8" w:rsidRPr="00477A18" w:rsidRDefault="00510214" w:rsidP="005C1848">
            <w:pPr>
              <w:pStyle w:val="TableText"/>
              <w:jc w:val="center"/>
              <w:rPr>
                <w:ins w:id="12" w:author="Betz, David F. (Halfaker &amp; Associates)" w:date="2019-04-25T12:32:00Z"/>
              </w:rPr>
            </w:pPr>
            <w:r>
              <w:t>1.3</w:t>
            </w:r>
          </w:p>
        </w:tc>
        <w:tc>
          <w:tcPr>
            <w:tcW w:w="1829" w:type="pct"/>
            <w:shd w:val="clear" w:color="auto" w:fill="auto"/>
          </w:tcPr>
          <w:p w14:paraId="7B5DA766" w14:textId="354BE46B" w:rsidR="001B52C8" w:rsidRPr="00477A18" w:rsidRDefault="001B52C8" w:rsidP="005C1848">
            <w:pPr>
              <w:pStyle w:val="TableText"/>
              <w:rPr>
                <w:ins w:id="13" w:author="Betz, David F. (Halfaker &amp; Associates)" w:date="2019-04-25T12:32:00Z"/>
              </w:rPr>
            </w:pPr>
            <w:ins w:id="14" w:author="Betz, David F. (Halfaker &amp; Associates)" w:date="2019-04-25T12:32:00Z">
              <w:r>
                <w:t>Added app server and components</w:t>
              </w:r>
            </w:ins>
          </w:p>
        </w:tc>
        <w:tc>
          <w:tcPr>
            <w:tcW w:w="1296" w:type="pct"/>
            <w:shd w:val="clear" w:color="auto" w:fill="auto"/>
          </w:tcPr>
          <w:p w14:paraId="52EBE412" w14:textId="77777777" w:rsidR="001B52C8" w:rsidRPr="00477A18" w:rsidRDefault="001B52C8" w:rsidP="005C1848">
            <w:pPr>
              <w:pStyle w:val="TableText"/>
              <w:rPr>
                <w:ins w:id="15" w:author="Betz, David F. (Halfaker &amp; Associates)" w:date="2019-04-25T12:32:00Z"/>
              </w:rPr>
            </w:pPr>
            <w:ins w:id="16" w:author="Betz, David F. (Halfaker &amp; Associates)" w:date="2019-04-25T12:32:00Z">
              <w:r>
                <w:t>David Betz</w:t>
              </w:r>
            </w:ins>
          </w:p>
        </w:tc>
      </w:tr>
      <w:tr w:rsidR="00EB1F74" w:rsidRPr="00477A18" w14:paraId="69ABDEA5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153B5644" w14:textId="32872E96" w:rsidR="00EB1F74" w:rsidRPr="00477A18" w:rsidRDefault="00EB1F74" w:rsidP="00F066AE">
            <w:pPr>
              <w:pStyle w:val="TableText"/>
            </w:pPr>
            <w:r>
              <w:t>January 24, 2019</w:t>
            </w:r>
          </w:p>
        </w:tc>
        <w:tc>
          <w:tcPr>
            <w:tcW w:w="626" w:type="pct"/>
            <w:shd w:val="clear" w:color="auto" w:fill="auto"/>
          </w:tcPr>
          <w:p w14:paraId="20691957" w14:textId="019448AB" w:rsidR="00EB1F74" w:rsidRPr="00477A18" w:rsidRDefault="001B52C8" w:rsidP="00D67D9C">
            <w:pPr>
              <w:pStyle w:val="TableText"/>
              <w:jc w:val="center"/>
            </w:pPr>
            <w:ins w:id="17" w:author="Betz, David F. (Halfaker &amp; Associates)" w:date="2019-04-25T12:32:00Z">
              <w:r>
                <w:t>1.2</w:t>
              </w:r>
            </w:ins>
            <w:del w:id="18" w:author="Betz, David F. (Halfaker &amp; Associates)" w:date="2019-04-25T12:32:00Z">
              <w:r w:rsidR="002E35EA" w:rsidDel="001B52C8">
                <w:delText>2.0</w:delText>
              </w:r>
            </w:del>
          </w:p>
        </w:tc>
        <w:tc>
          <w:tcPr>
            <w:tcW w:w="1829" w:type="pct"/>
            <w:shd w:val="clear" w:color="auto" w:fill="auto"/>
          </w:tcPr>
          <w:p w14:paraId="7AFDDFA4" w14:textId="4541DA22" w:rsidR="00EB1F74" w:rsidRPr="00477A18" w:rsidRDefault="00EB1F74" w:rsidP="00F066AE">
            <w:pPr>
              <w:pStyle w:val="TableText"/>
            </w:pPr>
            <w:r>
              <w:t>Added Docker/API notes</w:t>
            </w:r>
            <w:r w:rsidR="00E34CE2">
              <w:t xml:space="preserve"> (reviewed LC 01292018)</w:t>
            </w:r>
          </w:p>
        </w:tc>
        <w:tc>
          <w:tcPr>
            <w:tcW w:w="1296" w:type="pct"/>
            <w:shd w:val="clear" w:color="auto" w:fill="auto"/>
          </w:tcPr>
          <w:p w14:paraId="787989E4" w14:textId="49DB37AB" w:rsidR="00EB1F74" w:rsidRPr="00477A18" w:rsidRDefault="00EB1F74" w:rsidP="00F066AE">
            <w:pPr>
              <w:pStyle w:val="TableText"/>
            </w:pPr>
            <w:r>
              <w:t>David Betz</w:t>
            </w:r>
          </w:p>
        </w:tc>
      </w:tr>
      <w:tr w:rsidR="00F066AE" w:rsidRPr="00477A18" w14:paraId="5E009D8C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2821EA80" w14:textId="77777777" w:rsidR="00F066AE" w:rsidRPr="00477A18" w:rsidRDefault="00F066AE" w:rsidP="00F066AE">
            <w:pPr>
              <w:pStyle w:val="TableText"/>
            </w:pPr>
            <w:r w:rsidRPr="00477A18">
              <w:t>December 21, 2018</w:t>
            </w:r>
          </w:p>
        </w:tc>
        <w:tc>
          <w:tcPr>
            <w:tcW w:w="626" w:type="pct"/>
            <w:shd w:val="clear" w:color="auto" w:fill="auto"/>
          </w:tcPr>
          <w:p w14:paraId="382E00D3" w14:textId="77777777" w:rsidR="00F066AE" w:rsidRPr="00477A18" w:rsidRDefault="00F066AE" w:rsidP="00D67D9C">
            <w:pPr>
              <w:pStyle w:val="TableText"/>
              <w:jc w:val="center"/>
            </w:pPr>
            <w:r w:rsidRPr="00477A18">
              <w:t>1.1</w:t>
            </w:r>
          </w:p>
        </w:tc>
        <w:tc>
          <w:tcPr>
            <w:tcW w:w="1829" w:type="pct"/>
            <w:shd w:val="clear" w:color="auto" w:fill="auto"/>
          </w:tcPr>
          <w:p w14:paraId="57E26DB3" w14:textId="77777777" w:rsidR="00F066AE" w:rsidRPr="00477A18" w:rsidDel="00D323F5" w:rsidRDefault="00F066AE" w:rsidP="00F066AE">
            <w:pPr>
              <w:pStyle w:val="TableText"/>
            </w:pPr>
            <w:r w:rsidRPr="00477A18">
              <w:t>Document Revision</w:t>
            </w:r>
          </w:p>
        </w:tc>
        <w:tc>
          <w:tcPr>
            <w:tcW w:w="1296" w:type="pct"/>
            <w:shd w:val="clear" w:color="auto" w:fill="auto"/>
          </w:tcPr>
          <w:p w14:paraId="24975E12" w14:textId="77777777" w:rsidR="00F066AE" w:rsidRPr="00477A18" w:rsidDel="00D323F5" w:rsidRDefault="00F066AE" w:rsidP="00F066AE">
            <w:pPr>
              <w:pStyle w:val="TableText"/>
            </w:pPr>
            <w:r w:rsidRPr="00477A18">
              <w:t>Cheryl Lach</w:t>
            </w:r>
          </w:p>
        </w:tc>
      </w:tr>
      <w:tr w:rsidR="003B21E6" w:rsidRPr="00F64BE3" w14:paraId="1948724F" w14:textId="77777777" w:rsidTr="001B52C8">
        <w:trPr>
          <w:cantSplit/>
        </w:trPr>
        <w:tc>
          <w:tcPr>
            <w:tcW w:w="1249" w:type="pct"/>
            <w:shd w:val="clear" w:color="auto" w:fill="auto"/>
          </w:tcPr>
          <w:p w14:paraId="08CF1F98" w14:textId="4031FF79" w:rsidR="003B21E6" w:rsidRPr="00477A18" w:rsidRDefault="00D323F5" w:rsidP="00991AA2">
            <w:pPr>
              <w:pStyle w:val="TableText"/>
            </w:pPr>
            <w:r w:rsidRPr="00477A18">
              <w:t>July 22, 2018</w:t>
            </w:r>
          </w:p>
        </w:tc>
        <w:tc>
          <w:tcPr>
            <w:tcW w:w="626" w:type="pct"/>
            <w:shd w:val="clear" w:color="auto" w:fill="auto"/>
          </w:tcPr>
          <w:p w14:paraId="0CFBBE86" w14:textId="77777777" w:rsidR="003B21E6" w:rsidRPr="00477A18" w:rsidRDefault="003B21E6" w:rsidP="00D67D9C">
            <w:pPr>
              <w:pStyle w:val="TableText"/>
              <w:jc w:val="center"/>
            </w:pPr>
            <w:r w:rsidRPr="00477A18">
              <w:t>1.0</w:t>
            </w:r>
          </w:p>
        </w:tc>
        <w:tc>
          <w:tcPr>
            <w:tcW w:w="1829" w:type="pct"/>
            <w:shd w:val="clear" w:color="auto" w:fill="auto"/>
          </w:tcPr>
          <w:p w14:paraId="30C8C5EA" w14:textId="48C8AB43" w:rsidR="003B21E6" w:rsidRPr="00477A18" w:rsidRDefault="00F066AE" w:rsidP="00991AA2">
            <w:pPr>
              <w:pStyle w:val="TableText"/>
            </w:pPr>
            <w:r w:rsidRPr="00477A18">
              <w:t>Baseline version of document based on EPMO template v2.2 dated March 2016</w:t>
            </w:r>
          </w:p>
        </w:tc>
        <w:tc>
          <w:tcPr>
            <w:tcW w:w="1296" w:type="pct"/>
            <w:shd w:val="clear" w:color="auto" w:fill="auto"/>
          </w:tcPr>
          <w:p w14:paraId="215D746E" w14:textId="409F4D66" w:rsidR="003B21E6" w:rsidRPr="00F64BE3" w:rsidRDefault="00D323F5" w:rsidP="00991AA2">
            <w:pPr>
              <w:pStyle w:val="TableText"/>
            </w:pPr>
            <w:r w:rsidRPr="00477A18">
              <w:t>David Loban</w:t>
            </w:r>
          </w:p>
        </w:tc>
      </w:tr>
    </w:tbl>
    <w:p w14:paraId="678532FA" w14:textId="77777777" w:rsidR="00F066AE" w:rsidRDefault="00F066AE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Cs/>
          <w:sz w:val="16"/>
          <w:szCs w:val="16"/>
        </w:rPr>
      </w:pPr>
    </w:p>
    <w:p w14:paraId="0B560C15" w14:textId="1D4B2989" w:rsidR="00F64BE3" w:rsidRPr="00F64BE3" w:rsidRDefault="00F64BE3" w:rsidP="00F64BE3">
      <w:pPr>
        <w:autoSpaceDE w:val="0"/>
        <w:autoSpaceDN w:val="0"/>
        <w:adjustRightInd w:val="0"/>
        <w:spacing w:after="360"/>
        <w:jc w:val="center"/>
        <w:rPr>
          <w:rFonts w:ascii="Arial" w:hAnsi="Arial" w:cs="Arial"/>
          <w:b/>
          <w:bCs/>
          <w:sz w:val="36"/>
          <w:szCs w:val="32"/>
        </w:rPr>
      </w:pPr>
      <w:r w:rsidRPr="00F64BE3">
        <w:rPr>
          <w:rFonts w:ascii="Arial" w:hAnsi="Arial" w:cs="Arial"/>
          <w:b/>
          <w:bCs/>
          <w:sz w:val="36"/>
          <w:szCs w:val="32"/>
        </w:rPr>
        <w:t>Artifact Rationale</w:t>
      </w:r>
    </w:p>
    <w:p w14:paraId="7F1A2AC3" w14:textId="77777777" w:rsidR="00F64BE3" w:rsidRDefault="00F64BE3" w:rsidP="00F64BE3">
      <w:pPr>
        <w:spacing w:before="120" w:after="120"/>
        <w:rPr>
          <w:sz w:val="24"/>
          <w:szCs w:val="20"/>
        </w:rPr>
      </w:pPr>
      <w:r w:rsidRPr="00F64BE3">
        <w:rPr>
          <w:sz w:val="24"/>
          <w:szCs w:val="20"/>
        </w:rPr>
        <w:t>Th</w:t>
      </w:r>
      <w:r w:rsidR="00F11DC6">
        <w:rPr>
          <w:sz w:val="24"/>
          <w:szCs w:val="20"/>
        </w:rPr>
        <w:t xml:space="preserve">is document describes the </w:t>
      </w:r>
      <w:r w:rsidRPr="00F64BE3">
        <w:rPr>
          <w:sz w:val="24"/>
          <w:szCs w:val="20"/>
        </w:rPr>
        <w:t>Deployment</w:t>
      </w:r>
      <w:r w:rsidR="00F11DC6">
        <w:rPr>
          <w:sz w:val="24"/>
          <w:szCs w:val="20"/>
        </w:rPr>
        <w:t>, Installation, Back-out, and Rollback</w:t>
      </w:r>
      <w:r w:rsidRPr="00F64BE3">
        <w:rPr>
          <w:sz w:val="24"/>
          <w:szCs w:val="20"/>
        </w:rPr>
        <w:t xml:space="preserve"> </w:t>
      </w:r>
      <w:r w:rsidR="001F2E1D" w:rsidRPr="001F2E1D">
        <w:rPr>
          <w:sz w:val="24"/>
          <w:szCs w:val="20"/>
        </w:rPr>
        <w:t>Plan</w:t>
      </w:r>
      <w:r w:rsidR="00F11DC6">
        <w:rPr>
          <w:sz w:val="24"/>
          <w:szCs w:val="20"/>
        </w:rPr>
        <w:t xml:space="preserve"> for new products going into the VA Enterprise</w:t>
      </w:r>
      <w:r w:rsidRPr="00F64BE3">
        <w:rPr>
          <w:sz w:val="24"/>
          <w:szCs w:val="20"/>
        </w:rPr>
        <w:t xml:space="preserve">. The plan includes information about system support, issue tracking, escalation processes, and roles and responsibilities </w:t>
      </w:r>
      <w:r w:rsidR="00F11DC6">
        <w:rPr>
          <w:sz w:val="24"/>
          <w:szCs w:val="20"/>
        </w:rPr>
        <w:t>involved in all those activities</w:t>
      </w:r>
      <w:r w:rsidRPr="00F64BE3">
        <w:rPr>
          <w:sz w:val="24"/>
          <w:szCs w:val="20"/>
        </w:rPr>
        <w:t>. Its purpose is to provide clients, stakeholders</w:t>
      </w:r>
      <w:r w:rsidR="00F11DC6">
        <w:rPr>
          <w:sz w:val="24"/>
          <w:szCs w:val="20"/>
        </w:rPr>
        <w:t>,</w:t>
      </w:r>
      <w:r w:rsidRPr="00F64BE3">
        <w:rPr>
          <w:sz w:val="24"/>
          <w:szCs w:val="20"/>
        </w:rPr>
        <w:t xml:space="preserve"> and support personnel with a smooth transition to the new product or software</w:t>
      </w:r>
      <w:r w:rsidR="00F11DC6">
        <w:rPr>
          <w:sz w:val="24"/>
          <w:szCs w:val="20"/>
        </w:rPr>
        <w:t xml:space="preserve">, and </w:t>
      </w:r>
      <w:r w:rsidRPr="00F64BE3">
        <w:rPr>
          <w:sz w:val="24"/>
          <w:szCs w:val="20"/>
        </w:rPr>
        <w:t xml:space="preserve">should be structured appropriately, to reflect </w:t>
      </w:r>
      <w:r w:rsidR="00264B47">
        <w:rPr>
          <w:sz w:val="24"/>
          <w:szCs w:val="20"/>
        </w:rPr>
        <w:t>of</w:t>
      </w:r>
      <w:r w:rsidR="00F11DC6">
        <w:rPr>
          <w:sz w:val="24"/>
          <w:szCs w:val="20"/>
        </w:rPr>
        <w:t xml:space="preserve"> these procedures at a single or at</w:t>
      </w:r>
      <w:r w:rsidRPr="00F64BE3">
        <w:rPr>
          <w:sz w:val="24"/>
          <w:szCs w:val="20"/>
        </w:rPr>
        <w:t xml:space="preserve"> multiple locations.</w:t>
      </w:r>
    </w:p>
    <w:p w14:paraId="29E77054" w14:textId="2A8ACCA2" w:rsidR="00D43555" w:rsidRDefault="00D43555" w:rsidP="00D43555">
      <w:pPr>
        <w:pStyle w:val="BodyText"/>
      </w:pPr>
      <w:r>
        <w:t>Per the Veteran-f</w:t>
      </w:r>
      <w:r w:rsidRPr="00151BC8">
        <w:t>ocused Integrated Process</w:t>
      </w:r>
      <w:r>
        <w:t xml:space="preserve"> (VIP) Guide, the </w:t>
      </w:r>
      <w:r w:rsidRPr="00D43555">
        <w:t>Deployment, Installati</w:t>
      </w:r>
      <w:r>
        <w:t>on, Back-out, and Rollback Plan</w:t>
      </w:r>
      <w:r w:rsidRPr="00151BC8">
        <w:t xml:space="preserve"> is required to be c</w:t>
      </w:r>
      <w:r>
        <w:t>ompleted prior to Critical Decision P</w:t>
      </w:r>
      <w:r w:rsidRPr="00151BC8">
        <w:t xml:space="preserve">oint </w:t>
      </w:r>
      <w:r w:rsidR="006E534C">
        <w:t>#2 (CD</w:t>
      </w:r>
      <w:r>
        <w:t>2</w:t>
      </w:r>
      <w:r w:rsidRPr="006B2CB7">
        <w:t>), with the expectation that it will be updated throughout the life</w:t>
      </w:r>
      <w:r>
        <w:t>cycle</w:t>
      </w:r>
      <w:r w:rsidRPr="006B2CB7">
        <w:t xml:space="preserve"> of the project</w:t>
      </w:r>
      <w:r>
        <w:t xml:space="preserve"> for each build, as needed.</w:t>
      </w:r>
    </w:p>
    <w:p w14:paraId="2ECD192A" w14:textId="77777777" w:rsidR="00D43555" w:rsidRPr="00F64BE3" w:rsidRDefault="00D43555" w:rsidP="00F86244">
      <w:pPr>
        <w:pStyle w:val="BodyText"/>
      </w:pPr>
    </w:p>
    <w:p w14:paraId="0D4B2126" w14:textId="77777777" w:rsidR="00C27658" w:rsidRPr="00F64BE3" w:rsidRDefault="00C27658" w:rsidP="00F64BE3">
      <w:pPr>
        <w:spacing w:before="120" w:after="120"/>
        <w:rPr>
          <w:sz w:val="24"/>
          <w:szCs w:val="20"/>
        </w:rPr>
      </w:pPr>
    </w:p>
    <w:p w14:paraId="16436DD2" w14:textId="77777777" w:rsidR="00213F2C" w:rsidRDefault="00213F2C">
      <w:pPr>
        <w:rPr>
          <w:rFonts w:ascii="Arial" w:hAnsi="Arial" w:cs="Arial"/>
          <w:b/>
          <w:bCs/>
          <w:color w:val="000000"/>
          <w:sz w:val="28"/>
          <w:szCs w:val="32"/>
        </w:rPr>
      </w:pPr>
      <w:r>
        <w:br w:type="page"/>
      </w:r>
    </w:p>
    <w:p w14:paraId="33D8E1EA" w14:textId="77777777" w:rsidR="004F3A80" w:rsidRDefault="004F3A80" w:rsidP="00647B03">
      <w:pPr>
        <w:pStyle w:val="Title2"/>
      </w:pPr>
      <w:r>
        <w:t>Table of Contents</w:t>
      </w:r>
    </w:p>
    <w:p w14:paraId="6B733711" w14:textId="4FF5703A" w:rsidR="00AF77AD" w:rsidRDefault="003224B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\h \z \t "Appendix 1,1" </w:instrText>
      </w:r>
      <w:r>
        <w:fldChar w:fldCharType="separate"/>
      </w:r>
      <w:hyperlink w:anchor="_Toc8740970" w:history="1">
        <w:r w:rsidR="00AF77AD" w:rsidRPr="00AA3F70">
          <w:rPr>
            <w:rStyle w:val="Hyperlink"/>
            <w:noProof/>
          </w:rPr>
          <w:t>1</w:t>
        </w:r>
        <w:r w:rsidR="00AF77A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AF77AD" w:rsidRPr="00AA3F70">
          <w:rPr>
            <w:rStyle w:val="Hyperlink"/>
            <w:noProof/>
          </w:rPr>
          <w:t>Introduction</w:t>
        </w:r>
        <w:r w:rsidR="00AF77AD">
          <w:rPr>
            <w:noProof/>
            <w:webHidden/>
          </w:rPr>
          <w:tab/>
        </w:r>
        <w:r w:rsidR="00AF77AD">
          <w:rPr>
            <w:noProof/>
            <w:webHidden/>
          </w:rPr>
          <w:fldChar w:fldCharType="begin"/>
        </w:r>
        <w:r w:rsidR="00AF77AD">
          <w:rPr>
            <w:noProof/>
            <w:webHidden/>
          </w:rPr>
          <w:instrText xml:space="preserve"> PAGEREF _Toc8740970 \h </w:instrText>
        </w:r>
        <w:r w:rsidR="00AF77AD">
          <w:rPr>
            <w:noProof/>
            <w:webHidden/>
          </w:rPr>
        </w:r>
        <w:r w:rsidR="00AF77AD">
          <w:rPr>
            <w:noProof/>
            <w:webHidden/>
          </w:rPr>
          <w:fldChar w:fldCharType="separate"/>
        </w:r>
        <w:r w:rsidR="00AF77AD">
          <w:rPr>
            <w:noProof/>
            <w:webHidden/>
          </w:rPr>
          <w:t>1</w:t>
        </w:r>
        <w:r w:rsidR="00AF77AD">
          <w:rPr>
            <w:noProof/>
            <w:webHidden/>
          </w:rPr>
          <w:fldChar w:fldCharType="end"/>
        </w:r>
      </w:hyperlink>
    </w:p>
    <w:p w14:paraId="3E146F40" w14:textId="164DB8FC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1" w:history="1">
        <w:r w:rsidRPr="00AA3F70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FCCFA1" w14:textId="3ADB9694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2" w:history="1">
        <w:r w:rsidRPr="00AA3F70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B6241C" w14:textId="2EA67D7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3" w:history="1">
        <w:r w:rsidRPr="00AA3F70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943117" w14:textId="6560DA46" w:rsidR="00AF77AD" w:rsidRDefault="00AF77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4" w:history="1">
        <w:r w:rsidRPr="00AA3F70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Roles and Responsibilities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2C4759" w14:textId="738C827A" w:rsidR="00AF77AD" w:rsidRDefault="00AF77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5" w:history="1">
        <w:r w:rsidRPr="00AA3F70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BA1540" w14:textId="65BC1F2C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6" w:history="1">
        <w:r w:rsidRPr="00AA3F70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CDEBB9" w14:textId="0991E02D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7" w:history="1">
        <w:r w:rsidRPr="00AA3F70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Site Readiness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D9103F" w14:textId="40E08A13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8" w:history="1">
        <w:r w:rsidRPr="00AA3F70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Deployment Topology (Targeted Architecture)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50F410" w14:textId="203C3057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79" w:history="1">
        <w:r w:rsidRPr="00AA3F70">
          <w:rPr>
            <w:rStyle w:val="Hyperlink"/>
            <w:noProof/>
          </w:rPr>
          <w:t>3.2.2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Site Information (Locations, Deployment Recipients)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1AFE5F9" w14:textId="52C35FF9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0" w:history="1">
        <w:r w:rsidRPr="00AA3F70">
          <w:rPr>
            <w:rStyle w:val="Hyperlink"/>
            <w:noProof/>
          </w:rPr>
          <w:t>3.2.3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Site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166B56" w14:textId="189CEC53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1" w:history="1">
        <w:r w:rsidRPr="00AA3F70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2068AE" w14:textId="4171A1FE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2" w:history="1">
        <w:r w:rsidRPr="00AA3F70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5CBC04" w14:textId="00ECA2C4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3" w:history="1">
        <w:r w:rsidRPr="00AA3F70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A5D95E" w14:textId="703CAE07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4" w:history="1">
        <w:r w:rsidRPr="00AA3F70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Communications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90C4EA" w14:textId="4EE6B409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5" w:history="1">
        <w:r w:rsidRPr="00AA3F70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Deployment/Installation/Back-Out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F0FB5" w14:textId="64B37AA7" w:rsidR="00AF77AD" w:rsidRDefault="00AF77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6" w:history="1">
        <w:r w:rsidRPr="00AA3F70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66A96A0" w14:textId="17F9CD1D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7" w:history="1">
        <w:r w:rsidRPr="00AA3F70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Pre-installation and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216C57" w14:textId="4F730733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8" w:history="1">
        <w:r w:rsidRPr="00AA3F70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Platform Installation and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4614E0" w14:textId="2F90F04E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89" w:history="1">
        <w:r w:rsidRPr="00AA3F70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Download and Extract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9BDC52" w14:textId="1759B74A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0" w:history="1">
        <w:r w:rsidRPr="00AA3F70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6014E0" w14:textId="58C068F5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1" w:history="1">
        <w:r w:rsidRPr="00AA3F70">
          <w:rPr>
            <w:rStyle w:val="Hyperlink"/>
            <w:noProof/>
          </w:rPr>
          <w:t>4.5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Installation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0D9C1B" w14:textId="712BEC4D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2" w:history="1">
        <w:r w:rsidRPr="00AA3F70">
          <w:rPr>
            <w:rStyle w:val="Hyperlink"/>
            <w:noProof/>
          </w:rPr>
          <w:t>4.6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Cron Scripts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2AA3A1" w14:textId="10AA8680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3" w:history="1">
        <w:r w:rsidRPr="00AA3F70">
          <w:rPr>
            <w:rStyle w:val="Hyperlink"/>
            <w:noProof/>
          </w:rPr>
          <w:t>4.7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Access Requirements and Skills Needed for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D43FF0" w14:textId="5BCB9157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4" w:history="1">
        <w:r w:rsidRPr="00AA3F70">
          <w:rPr>
            <w:rStyle w:val="Hyperlink"/>
            <w:noProof/>
          </w:rPr>
          <w:t>4.8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Installation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A5BBF8" w14:textId="32141B0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5" w:history="1">
        <w:r w:rsidRPr="00AA3F70">
          <w:rPr>
            <w:rStyle w:val="Hyperlink"/>
            <w:noProof/>
          </w:rPr>
          <w:t>4.9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Installation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228F482" w14:textId="2C0BD4D5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6" w:history="1">
        <w:r w:rsidRPr="00AA3F70">
          <w:rPr>
            <w:rStyle w:val="Hyperlink"/>
            <w:noProof/>
          </w:rPr>
          <w:t>4.10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System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38E9C7" w14:textId="484ABBF4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7" w:history="1">
        <w:r w:rsidRPr="00AA3F70">
          <w:rPr>
            <w:rStyle w:val="Hyperlink"/>
            <w:noProof/>
          </w:rPr>
          <w:t>4.11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Database Tuning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6D6D3A" w14:textId="124152AC" w:rsidR="00AF77AD" w:rsidRDefault="00AF77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8" w:history="1">
        <w:r w:rsidRPr="00AA3F70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044688" w14:textId="0F8C5C8F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0999" w:history="1">
        <w:r w:rsidRPr="00AA3F70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_Toc8740999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127791" w14:textId="661EE84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0" w:history="1">
        <w:r w:rsidRPr="00AA3F70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D81DD4E" w14:textId="54599AFC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1" w:history="1">
        <w:r w:rsidRPr="00AA3F70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Load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13CBD6" w14:textId="5A32B962" w:rsidR="00AF77AD" w:rsidRDefault="00AF77AD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2" w:history="1">
        <w:r w:rsidRPr="00AA3F70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User Acceptance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7F83B3" w14:textId="0A33337F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3" w:history="1">
        <w:r w:rsidRPr="00AA3F70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EC0AEC" w14:textId="3BF14D33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4" w:history="1">
        <w:r w:rsidRPr="00AA3F70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C6BCF9C" w14:textId="141E6F4F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5" w:history="1">
        <w:r w:rsidRPr="00AA3F70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Authority for Back-Out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085F47" w14:textId="5164D30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6" w:history="1">
        <w:r w:rsidRPr="00AA3F70">
          <w:rPr>
            <w:rStyle w:val="Hyperlink"/>
            <w:noProof/>
          </w:rPr>
          <w:t>5.6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3BE4D5" w14:textId="2CA25FAA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7" w:history="1">
        <w:r w:rsidRPr="00AA3F70">
          <w:rPr>
            <w:rStyle w:val="Hyperlink"/>
            <w:noProof/>
          </w:rPr>
          <w:t>5.7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Back-out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C6A881" w14:textId="62AD38BA" w:rsidR="00AF77AD" w:rsidRDefault="00AF77A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8" w:history="1">
        <w:r w:rsidRPr="00AA3F70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3B30A2" w14:textId="2E938D1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09" w:history="1">
        <w:r w:rsidRPr="00AA3F70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Considerations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C5938A" w14:textId="02689112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10" w:history="1">
        <w:r w:rsidRPr="00AA3F70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Criteria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B9E30E" w14:textId="450FD8BA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11" w:history="1">
        <w:r w:rsidRPr="00AA3F70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C488CB0" w14:textId="675E6F80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12" w:history="1">
        <w:r w:rsidRPr="00AA3F70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Authority for Rollback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64A3ED7" w14:textId="32824D25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13" w:history="1">
        <w:r w:rsidRPr="00AA3F70">
          <w:rPr>
            <w:rStyle w:val="Hyperlink"/>
            <w:noProof/>
          </w:rPr>
          <w:t>6.5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597E2B" w14:textId="0B07B071" w:rsidR="00AF77AD" w:rsidRDefault="00AF77AD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741014" w:history="1">
        <w:r w:rsidRPr="00AA3F70">
          <w:rPr>
            <w:rStyle w:val="Hyperlink"/>
            <w:rFonts w:eastAsia="Calibri"/>
            <w:noProof/>
          </w:rPr>
          <w:t>6.6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AA3F70">
          <w:rPr>
            <w:rStyle w:val="Hyperlink"/>
            <w:noProof/>
          </w:rPr>
          <w:t>Rollback Verification Procedure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_Toc8741014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D7E9B91" w14:textId="7D3EC0B1" w:rsidR="00773E01" w:rsidRDefault="003224BE" w:rsidP="006523D0">
      <w:pPr>
        <w:pStyle w:val="TOC1"/>
      </w:pPr>
      <w:r>
        <w:fldChar w:fldCharType="end"/>
      </w:r>
    </w:p>
    <w:p w14:paraId="64DEECE0" w14:textId="3CD9D307" w:rsidR="006523D0" w:rsidRDefault="006523D0" w:rsidP="006523D0"/>
    <w:p w14:paraId="1EFF8230" w14:textId="5ECB8394" w:rsidR="003A5260" w:rsidRDefault="003A5260" w:rsidP="006523D0"/>
    <w:p w14:paraId="4083BD1A" w14:textId="7F21067B" w:rsidR="00EC4ACD" w:rsidRPr="00EC4ACD" w:rsidRDefault="00EC4ACD" w:rsidP="00EC4ACD">
      <w:pPr>
        <w:jc w:val="center"/>
        <w:rPr>
          <w:rFonts w:ascii="Arial" w:hAnsi="Arial" w:cs="Arial"/>
          <w:b/>
          <w:sz w:val="28"/>
          <w:szCs w:val="28"/>
        </w:rPr>
      </w:pPr>
      <w:r w:rsidRPr="003A5260">
        <w:rPr>
          <w:rFonts w:ascii="Arial" w:hAnsi="Arial" w:cs="Arial"/>
          <w:b/>
          <w:sz w:val="28"/>
          <w:szCs w:val="28"/>
        </w:rPr>
        <w:t xml:space="preserve">Table of </w:t>
      </w:r>
      <w:r>
        <w:rPr>
          <w:rFonts w:ascii="Arial" w:hAnsi="Arial" w:cs="Arial"/>
          <w:b/>
          <w:sz w:val="28"/>
          <w:szCs w:val="28"/>
        </w:rPr>
        <w:t>Tables</w:t>
      </w:r>
    </w:p>
    <w:p w14:paraId="45893789" w14:textId="00EC7CAF" w:rsidR="000E2E64" w:rsidRPr="000E2E64" w:rsidRDefault="00EC4ACD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r w:rsidRPr="000E2E64">
        <w:rPr>
          <w:rFonts w:ascii="Arial" w:hAnsi="Arial" w:cs="Arial"/>
          <w:szCs w:val="22"/>
        </w:rPr>
        <w:fldChar w:fldCharType="begin"/>
      </w:r>
      <w:r w:rsidRPr="000E2E64">
        <w:rPr>
          <w:rFonts w:ascii="Arial" w:hAnsi="Arial" w:cs="Arial"/>
          <w:szCs w:val="22"/>
        </w:rPr>
        <w:instrText xml:space="preserve"> TOC \h \z \c "Table" </w:instrText>
      </w:r>
      <w:r w:rsidRPr="000E2E64">
        <w:rPr>
          <w:rFonts w:ascii="Arial" w:hAnsi="Arial" w:cs="Arial"/>
          <w:szCs w:val="22"/>
        </w:rPr>
        <w:fldChar w:fldCharType="separate"/>
      </w:r>
      <w:hyperlink w:anchor="_Toc8741066" w:history="1">
        <w:r w:rsidR="000E2E64" w:rsidRPr="000E2E64">
          <w:rPr>
            <w:rStyle w:val="Hyperlink"/>
            <w:rFonts w:ascii="Arial" w:hAnsi="Arial" w:cs="Arial"/>
            <w:noProof/>
            <w:szCs w:val="22"/>
          </w:rPr>
          <w:t>Table 1: Deployment, Installation, Back-out, and Rollback Roles and Responsibilities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tab/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="000E2E64" w:rsidRPr="000E2E64">
          <w:rPr>
            <w:rFonts w:ascii="Arial" w:hAnsi="Arial" w:cs="Arial"/>
            <w:noProof/>
            <w:webHidden/>
            <w:szCs w:val="22"/>
          </w:rPr>
          <w:instrText xml:space="preserve"> PAGEREF _Toc8741066 \h </w:instrText>
        </w:r>
        <w:r w:rsidR="000E2E64" w:rsidRPr="000E2E64">
          <w:rPr>
            <w:rFonts w:ascii="Arial" w:hAnsi="Arial" w:cs="Arial"/>
            <w:noProof/>
            <w:webHidden/>
            <w:szCs w:val="22"/>
          </w:rPr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0E2E64" w:rsidRPr="000E2E64">
          <w:rPr>
            <w:rFonts w:ascii="Arial" w:hAnsi="Arial" w:cs="Arial"/>
            <w:noProof/>
            <w:webHidden/>
            <w:szCs w:val="22"/>
          </w:rPr>
          <w:t>2</w:t>
        </w:r>
        <w:r w:rsidR="000E2E64"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C24503F" w14:textId="1CFFEA1C" w:rsidR="000E2E64" w:rsidRPr="000E2E64" w:rsidRDefault="000E2E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7" w:history="1">
        <w:r w:rsidRPr="000E2E64">
          <w:rPr>
            <w:rStyle w:val="Hyperlink"/>
            <w:rFonts w:ascii="Arial" w:hAnsi="Arial" w:cs="Arial"/>
            <w:noProof/>
            <w:szCs w:val="22"/>
          </w:rPr>
          <w:t>Table 2: eBusiness Master Deployment Schedule</w:t>
        </w:r>
        <w:r w:rsidRPr="000E2E64">
          <w:rPr>
            <w:rFonts w:ascii="Arial" w:hAnsi="Arial" w:cs="Arial"/>
            <w:noProof/>
            <w:webHidden/>
            <w:szCs w:val="22"/>
          </w:rPr>
          <w:tab/>
        </w:r>
        <w:r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0E2E64">
          <w:rPr>
            <w:rFonts w:ascii="Arial" w:hAnsi="Arial" w:cs="Arial"/>
            <w:noProof/>
            <w:webHidden/>
            <w:szCs w:val="22"/>
          </w:rPr>
          <w:instrText xml:space="preserve"> PAGEREF _Toc8741067 \h </w:instrText>
        </w:r>
        <w:r w:rsidRPr="000E2E64">
          <w:rPr>
            <w:rFonts w:ascii="Arial" w:hAnsi="Arial" w:cs="Arial"/>
            <w:noProof/>
            <w:webHidden/>
            <w:szCs w:val="22"/>
          </w:rPr>
        </w:r>
        <w:r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0E2E64">
          <w:rPr>
            <w:rFonts w:ascii="Arial" w:hAnsi="Arial" w:cs="Arial"/>
            <w:noProof/>
            <w:webHidden/>
            <w:szCs w:val="22"/>
          </w:rPr>
          <w:t>3</w:t>
        </w:r>
        <w:r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82753AE" w14:textId="63991B4C" w:rsidR="000E2E64" w:rsidRPr="000E2E64" w:rsidRDefault="000E2E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8" w:history="1">
        <w:r w:rsidRPr="000E2E64">
          <w:rPr>
            <w:rStyle w:val="Hyperlink"/>
            <w:rFonts w:ascii="Arial" w:hAnsi="Arial" w:cs="Arial"/>
            <w:noProof/>
            <w:szCs w:val="22"/>
          </w:rPr>
          <w:t>Table 3: Site Preparation</w:t>
        </w:r>
        <w:r w:rsidRPr="000E2E64">
          <w:rPr>
            <w:rFonts w:ascii="Arial" w:hAnsi="Arial" w:cs="Arial"/>
            <w:noProof/>
            <w:webHidden/>
            <w:szCs w:val="22"/>
          </w:rPr>
          <w:tab/>
        </w:r>
        <w:r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0E2E64">
          <w:rPr>
            <w:rFonts w:ascii="Arial" w:hAnsi="Arial" w:cs="Arial"/>
            <w:noProof/>
            <w:webHidden/>
            <w:szCs w:val="22"/>
          </w:rPr>
          <w:instrText xml:space="preserve"> PAGEREF _Toc8741068 \h </w:instrText>
        </w:r>
        <w:r w:rsidRPr="000E2E64">
          <w:rPr>
            <w:rFonts w:ascii="Arial" w:hAnsi="Arial" w:cs="Arial"/>
            <w:noProof/>
            <w:webHidden/>
            <w:szCs w:val="22"/>
          </w:rPr>
        </w:r>
        <w:r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0E2E64">
          <w:rPr>
            <w:rFonts w:ascii="Arial" w:hAnsi="Arial" w:cs="Arial"/>
            <w:noProof/>
            <w:webHidden/>
            <w:szCs w:val="22"/>
          </w:rPr>
          <w:t>4</w:t>
        </w:r>
        <w:r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7C22F65" w14:textId="5FA41BD4" w:rsidR="000E2E64" w:rsidRPr="000E2E64" w:rsidRDefault="000E2E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69" w:history="1">
        <w:r w:rsidRPr="000E2E64">
          <w:rPr>
            <w:rStyle w:val="Hyperlink"/>
            <w:rFonts w:ascii="Arial" w:hAnsi="Arial" w:cs="Arial"/>
            <w:noProof/>
            <w:szCs w:val="22"/>
          </w:rPr>
          <w:t>Table 4: Hardware Specifications</w:t>
        </w:r>
        <w:r w:rsidRPr="000E2E64">
          <w:rPr>
            <w:rFonts w:ascii="Arial" w:hAnsi="Arial" w:cs="Arial"/>
            <w:noProof/>
            <w:webHidden/>
            <w:szCs w:val="22"/>
          </w:rPr>
          <w:tab/>
        </w:r>
        <w:r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0E2E64">
          <w:rPr>
            <w:rFonts w:ascii="Arial" w:hAnsi="Arial" w:cs="Arial"/>
            <w:noProof/>
            <w:webHidden/>
            <w:szCs w:val="22"/>
          </w:rPr>
          <w:instrText xml:space="preserve"> PAGEREF _Toc8741069 \h </w:instrText>
        </w:r>
        <w:r w:rsidRPr="000E2E64">
          <w:rPr>
            <w:rFonts w:ascii="Arial" w:hAnsi="Arial" w:cs="Arial"/>
            <w:noProof/>
            <w:webHidden/>
            <w:szCs w:val="22"/>
          </w:rPr>
        </w:r>
        <w:r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0E2E64">
          <w:rPr>
            <w:rFonts w:ascii="Arial" w:hAnsi="Arial" w:cs="Arial"/>
            <w:noProof/>
            <w:webHidden/>
            <w:szCs w:val="22"/>
          </w:rPr>
          <w:t>4</w:t>
        </w:r>
        <w:r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FA13930" w14:textId="656E9980" w:rsidR="000E2E64" w:rsidRPr="000E2E64" w:rsidRDefault="000E2E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70" w:history="1">
        <w:r w:rsidRPr="000E2E64">
          <w:rPr>
            <w:rStyle w:val="Hyperlink"/>
            <w:rFonts w:ascii="Arial" w:hAnsi="Arial" w:cs="Arial"/>
            <w:noProof/>
            <w:szCs w:val="22"/>
          </w:rPr>
          <w:t>Table 5: Software Specifications</w:t>
        </w:r>
        <w:r w:rsidRPr="000E2E64">
          <w:rPr>
            <w:rFonts w:ascii="Arial" w:hAnsi="Arial" w:cs="Arial"/>
            <w:noProof/>
            <w:webHidden/>
            <w:szCs w:val="22"/>
          </w:rPr>
          <w:tab/>
        </w:r>
        <w:r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0E2E64">
          <w:rPr>
            <w:rFonts w:ascii="Arial" w:hAnsi="Arial" w:cs="Arial"/>
            <w:noProof/>
            <w:webHidden/>
            <w:szCs w:val="22"/>
          </w:rPr>
          <w:instrText xml:space="preserve"> PAGEREF _Toc8741070 \h </w:instrText>
        </w:r>
        <w:r w:rsidRPr="000E2E64">
          <w:rPr>
            <w:rFonts w:ascii="Arial" w:hAnsi="Arial" w:cs="Arial"/>
            <w:noProof/>
            <w:webHidden/>
            <w:szCs w:val="22"/>
          </w:rPr>
        </w:r>
        <w:r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0E2E64">
          <w:rPr>
            <w:rFonts w:ascii="Arial" w:hAnsi="Arial" w:cs="Arial"/>
            <w:noProof/>
            <w:webHidden/>
            <w:szCs w:val="22"/>
          </w:rPr>
          <w:t>5</w:t>
        </w:r>
        <w:r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171BDE40" w14:textId="7E364355" w:rsidR="000E2E64" w:rsidRPr="000E2E64" w:rsidRDefault="000E2E64">
      <w:pPr>
        <w:pStyle w:val="TableofFigures"/>
        <w:tabs>
          <w:tab w:val="right" w:leader="dot" w:pos="9350"/>
        </w:tabs>
        <w:rPr>
          <w:rFonts w:ascii="Arial" w:eastAsiaTheme="minorEastAsia" w:hAnsi="Arial" w:cs="Arial"/>
          <w:noProof/>
          <w:szCs w:val="22"/>
        </w:rPr>
      </w:pPr>
      <w:hyperlink w:anchor="_Toc8741071" w:history="1">
        <w:r w:rsidRPr="000E2E64">
          <w:rPr>
            <w:rStyle w:val="Hyperlink"/>
            <w:rFonts w:ascii="Arial" w:hAnsi="Arial" w:cs="Arial"/>
            <w:noProof/>
            <w:szCs w:val="22"/>
          </w:rPr>
          <w:t>T</w:t>
        </w:r>
        <w:r w:rsidRPr="000E2E64">
          <w:rPr>
            <w:rStyle w:val="Hyperlink"/>
            <w:rFonts w:ascii="Arial" w:hAnsi="Arial" w:cs="Arial"/>
            <w:noProof/>
            <w:szCs w:val="22"/>
          </w:rPr>
          <w:t>a</w:t>
        </w:r>
        <w:r w:rsidRPr="000E2E64">
          <w:rPr>
            <w:rStyle w:val="Hyperlink"/>
            <w:rFonts w:ascii="Arial" w:hAnsi="Arial" w:cs="Arial"/>
            <w:noProof/>
            <w:szCs w:val="22"/>
          </w:rPr>
          <w:t>ble 6: Deployment/Installation/Back-Out Checklist</w:t>
        </w:r>
        <w:r w:rsidRPr="000E2E64">
          <w:rPr>
            <w:rFonts w:ascii="Arial" w:hAnsi="Arial" w:cs="Arial"/>
            <w:noProof/>
            <w:webHidden/>
            <w:szCs w:val="22"/>
          </w:rPr>
          <w:tab/>
        </w:r>
        <w:r w:rsidRPr="000E2E64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0E2E64">
          <w:rPr>
            <w:rFonts w:ascii="Arial" w:hAnsi="Arial" w:cs="Arial"/>
            <w:noProof/>
            <w:webHidden/>
            <w:szCs w:val="22"/>
          </w:rPr>
          <w:instrText xml:space="preserve"> PAGEREF _Toc8741071 \h </w:instrText>
        </w:r>
        <w:r w:rsidRPr="000E2E64">
          <w:rPr>
            <w:rFonts w:ascii="Arial" w:hAnsi="Arial" w:cs="Arial"/>
            <w:noProof/>
            <w:webHidden/>
            <w:szCs w:val="22"/>
          </w:rPr>
        </w:r>
        <w:r w:rsidRPr="000E2E64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0E2E64">
          <w:rPr>
            <w:rFonts w:ascii="Arial" w:hAnsi="Arial" w:cs="Arial"/>
            <w:noProof/>
            <w:webHidden/>
            <w:szCs w:val="22"/>
          </w:rPr>
          <w:t>7</w:t>
        </w:r>
        <w:r w:rsidRPr="000E2E64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A6480C9" w14:textId="642DA113" w:rsidR="003A5260" w:rsidRDefault="00EC4ACD" w:rsidP="006523D0">
      <w:r w:rsidRPr="000E2E64">
        <w:rPr>
          <w:rFonts w:ascii="Arial" w:hAnsi="Arial" w:cs="Arial"/>
          <w:szCs w:val="22"/>
        </w:rPr>
        <w:fldChar w:fldCharType="end"/>
      </w:r>
    </w:p>
    <w:p w14:paraId="57B61ED6" w14:textId="77777777" w:rsidR="003A5260" w:rsidRPr="006523D0" w:rsidRDefault="003A5260" w:rsidP="006523D0"/>
    <w:p w14:paraId="605ADE5F" w14:textId="54D2F700" w:rsidR="006523D0" w:rsidRDefault="006523D0" w:rsidP="006523D0"/>
    <w:p w14:paraId="3C5AAA32" w14:textId="77777777" w:rsidR="006523D0" w:rsidRPr="006523D0" w:rsidRDefault="006523D0" w:rsidP="006523D0">
      <w:pPr>
        <w:sectPr w:rsidR="006523D0" w:rsidRPr="006523D0" w:rsidSect="00213F2C"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 w:start="2"/>
          <w:cols w:space="720"/>
          <w:docGrid w:linePitch="360"/>
        </w:sectPr>
      </w:pPr>
    </w:p>
    <w:p w14:paraId="3FB8EAAD" w14:textId="22873321" w:rsidR="00F07689" w:rsidRPr="00F07689" w:rsidRDefault="00F07689" w:rsidP="0080474E">
      <w:pPr>
        <w:pStyle w:val="Heading1"/>
      </w:pPr>
      <w:bookmarkStart w:id="21" w:name="_Toc421540852"/>
      <w:bookmarkStart w:id="22" w:name="_Toc8740970"/>
      <w:bookmarkEnd w:id="0"/>
      <w:r w:rsidRPr="00F07689">
        <w:t>Introduction</w:t>
      </w:r>
      <w:bookmarkEnd w:id="21"/>
      <w:bookmarkEnd w:id="22"/>
    </w:p>
    <w:p w14:paraId="340FB74E" w14:textId="1ADD2093" w:rsid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This document describes </w:t>
      </w:r>
      <w:r w:rsidR="001A0330">
        <w:rPr>
          <w:sz w:val="24"/>
          <w:szCs w:val="20"/>
        </w:rPr>
        <w:t>how</w:t>
      </w:r>
      <w:r w:rsidRPr="00F07689">
        <w:rPr>
          <w:sz w:val="24"/>
          <w:szCs w:val="20"/>
        </w:rPr>
        <w:t xml:space="preserve"> to deploy and install </w:t>
      </w:r>
      <w:r w:rsidR="00337DBB">
        <w:rPr>
          <w:sz w:val="24"/>
          <w:szCs w:val="20"/>
        </w:rPr>
        <w:t>MCCF EDI TAS</w:t>
      </w:r>
      <w:r w:rsidR="00D47DA2">
        <w:rPr>
          <w:sz w:val="24"/>
          <w:szCs w:val="20"/>
        </w:rPr>
        <w:t xml:space="preserve"> </w:t>
      </w:r>
      <w:r w:rsidR="00D47DA2" w:rsidRPr="00E34907">
        <w:rPr>
          <w:sz w:val="24"/>
          <w:szCs w:val="20"/>
        </w:rPr>
        <w:t xml:space="preserve">version </w:t>
      </w:r>
      <w:del w:id="23" w:author="Betz, David F. (Halfaker &amp; Associates)" w:date="2019-04-25T11:00:00Z">
        <w:r w:rsidR="00D47DA2" w:rsidRPr="00E34907" w:rsidDel="0020186C">
          <w:rPr>
            <w:sz w:val="24"/>
            <w:szCs w:val="20"/>
          </w:rPr>
          <w:delText>1.1</w:delText>
        </w:r>
      </w:del>
      <w:ins w:id="24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Pr="00E34907">
        <w:rPr>
          <w:rFonts w:ascii="Garamond" w:hAnsi="Garamond"/>
          <w:i/>
          <w:color w:val="0000FF"/>
          <w:sz w:val="24"/>
          <w:szCs w:val="20"/>
        </w:rPr>
        <w:t>,</w:t>
      </w:r>
      <w:r w:rsidRPr="00E34907">
        <w:rPr>
          <w:sz w:val="24"/>
          <w:szCs w:val="20"/>
        </w:rPr>
        <w:t xml:space="preserve"> </w:t>
      </w:r>
      <w:r w:rsidR="001A0330" w:rsidRPr="00E34907">
        <w:rPr>
          <w:sz w:val="24"/>
          <w:szCs w:val="20"/>
        </w:rPr>
        <w:t>as</w:t>
      </w:r>
      <w:r w:rsidR="001A0330">
        <w:rPr>
          <w:sz w:val="24"/>
          <w:szCs w:val="20"/>
        </w:rPr>
        <w:t xml:space="preserve"> well as how to back-out the product and rollback to a previous version or data set.</w:t>
      </w:r>
    </w:p>
    <w:p w14:paraId="5B695159" w14:textId="50E9F0F1" w:rsidR="008B1868" w:rsidRPr="005B47EA" w:rsidRDefault="008B1868" w:rsidP="008B1868">
      <w:pPr>
        <w:spacing w:before="120" w:after="120"/>
        <w:rPr>
          <w:sz w:val="24"/>
        </w:rPr>
      </w:pPr>
      <w:r>
        <w:rPr>
          <w:sz w:val="24"/>
          <w:szCs w:val="20"/>
        </w:rPr>
        <w:t xml:space="preserve">MCCF </w:t>
      </w:r>
      <w:r w:rsidRPr="005B47EA">
        <w:rPr>
          <w:sz w:val="24"/>
        </w:rPr>
        <w:t>EDI TAS v</w:t>
      </w:r>
      <w:r>
        <w:rPr>
          <w:sz w:val="24"/>
        </w:rPr>
        <w:t>2.0</w:t>
      </w:r>
      <w:r w:rsidRPr="005B47EA">
        <w:rPr>
          <w:sz w:val="24"/>
        </w:rPr>
        <w:t xml:space="preserve"> will introduce into the production environment </w:t>
      </w:r>
      <w:r w:rsidR="002043DD">
        <w:rPr>
          <w:sz w:val="24"/>
        </w:rPr>
        <w:t>GUI</w:t>
      </w:r>
      <w:r w:rsidRPr="005B47EA">
        <w:rPr>
          <w:sz w:val="24"/>
        </w:rPr>
        <w:t xml:space="preserve"> </w:t>
      </w:r>
      <w:r>
        <w:rPr>
          <w:sz w:val="24"/>
        </w:rPr>
        <w:t>Operations Monitoring functionality for FSC System Administrators which will show processing successes and failures of shared services being implemented to support eventual eBilling 837 claim processing.  Those services include:</w:t>
      </w:r>
    </w:p>
    <w:p w14:paraId="7262A3D6" w14:textId="77777777" w:rsidR="008B1868" w:rsidRPr="005B47EA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VistALink processing to enable collection of VistA data from field VistA accounts for </w:t>
      </w:r>
      <w:r>
        <w:rPr>
          <w:sz w:val="24"/>
        </w:rPr>
        <w:t>future Electronic Data Interchange (EDI) transaction processing and web-based reports.</w:t>
      </w:r>
    </w:p>
    <w:p w14:paraId="4D344725" w14:textId="1F2C18DD" w:rsidR="008B1868" w:rsidRPr="00AD22BD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>Fast Healthcare Interoperab</w:t>
      </w:r>
      <w:r>
        <w:rPr>
          <w:sz w:val="24"/>
        </w:rPr>
        <w:t>i</w:t>
      </w:r>
      <w:r w:rsidRPr="005B47EA">
        <w:rPr>
          <w:sz w:val="24"/>
        </w:rPr>
        <w:t xml:space="preserve">lity Resources (FHIR) services </w:t>
      </w:r>
      <w:r w:rsidRPr="00AD22BD">
        <w:rPr>
          <w:sz w:val="24"/>
        </w:rPr>
        <w:t>supporting access to VistA data via an industry standard format and interface.</w:t>
      </w:r>
    </w:p>
    <w:p w14:paraId="5DB36F60" w14:textId="79C2887C" w:rsidR="008B1868" w:rsidRPr="008B1868" w:rsidRDefault="008B1868" w:rsidP="008B1868">
      <w:pPr>
        <w:pStyle w:val="ListParagraph"/>
        <w:numPr>
          <w:ilvl w:val="0"/>
          <w:numId w:val="24"/>
        </w:numPr>
        <w:spacing w:before="120" w:after="120"/>
        <w:contextualSpacing w:val="0"/>
        <w:rPr>
          <w:sz w:val="24"/>
        </w:rPr>
      </w:pPr>
      <w:r w:rsidRPr="005B47EA">
        <w:rPr>
          <w:sz w:val="24"/>
        </w:rPr>
        <w:t xml:space="preserve">A TAS Application Program Interface (API) </w:t>
      </w:r>
      <w:r w:rsidRPr="005B47EA">
        <w:rPr>
          <w:color w:val="000000"/>
          <w:sz w:val="24"/>
        </w:rPr>
        <w:t>providing a common framework and shared components across all eBusiness products to facilitate development of standardized web services.</w:t>
      </w:r>
    </w:p>
    <w:p w14:paraId="36FAF1B6" w14:textId="57F40ED7" w:rsidR="008B1868" w:rsidRPr="008B1868" w:rsidRDefault="002043DD" w:rsidP="008B1868">
      <w:pPr>
        <w:spacing w:before="120" w:after="120"/>
        <w:rPr>
          <w:sz w:val="24"/>
        </w:rPr>
      </w:pPr>
      <w:r>
        <w:rPr>
          <w:sz w:val="24"/>
        </w:rPr>
        <w:t xml:space="preserve">These services will leverage </w:t>
      </w:r>
      <w:r w:rsidR="008B1868" w:rsidRPr="008B1868">
        <w:rPr>
          <w:sz w:val="24"/>
        </w:rPr>
        <w:t>previously staged</w:t>
      </w:r>
      <w:r>
        <w:rPr>
          <w:sz w:val="24"/>
        </w:rPr>
        <w:t xml:space="preserve"> TAS architecture, specifically</w:t>
      </w:r>
      <w:r w:rsidR="008B1868" w:rsidRPr="008B1868">
        <w:rPr>
          <w:sz w:val="24"/>
        </w:rPr>
        <w:t xml:space="preserve"> Rabbit Message Queuing (RMQ) of transactions to and from FSC.</w:t>
      </w:r>
    </w:p>
    <w:p w14:paraId="59F7F79D" w14:textId="77777777" w:rsidR="00F07689" w:rsidRPr="00F07689" w:rsidRDefault="00F07689" w:rsidP="0080474E">
      <w:pPr>
        <w:pStyle w:val="Heading2"/>
      </w:pPr>
      <w:bookmarkStart w:id="25" w:name="_Toc411336914"/>
      <w:bookmarkStart w:id="26" w:name="_Toc421540853"/>
      <w:bookmarkStart w:id="27" w:name="_Toc8740971"/>
      <w:r w:rsidRPr="00F07689">
        <w:t>Purpose</w:t>
      </w:r>
      <w:bookmarkEnd w:id="25"/>
      <w:bookmarkEnd w:id="26"/>
      <w:bookmarkEnd w:id="27"/>
    </w:p>
    <w:p w14:paraId="18E3186E" w14:textId="5A7E92D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purpose of this plan is to provide a single, common document that describes how, when, where, and to whom </w:t>
      </w:r>
      <w:r w:rsidR="00337DBB">
        <w:rPr>
          <w:sz w:val="24"/>
          <w:szCs w:val="20"/>
        </w:rPr>
        <w:t xml:space="preserve">MCCF EDI TAS </w:t>
      </w:r>
      <w:r w:rsidRPr="00F07689">
        <w:rPr>
          <w:sz w:val="24"/>
          <w:szCs w:val="20"/>
        </w:rPr>
        <w:t>will be deployed</w:t>
      </w:r>
      <w:r w:rsidR="009123D8">
        <w:rPr>
          <w:sz w:val="24"/>
          <w:szCs w:val="20"/>
        </w:rPr>
        <w:t xml:space="preserve"> and installed, as well as how it is to be backed out and rolled back, if necessary</w:t>
      </w:r>
      <w:r w:rsidRPr="00F07689">
        <w:rPr>
          <w:sz w:val="24"/>
          <w:szCs w:val="20"/>
        </w:rPr>
        <w:t xml:space="preserve">. The plan also identifies resources, communications plan, and rollout schedule. Specific instructions for installation, back-out, and rollback </w:t>
      </w:r>
      <w:r w:rsidR="0005370A" w:rsidRPr="00F07689">
        <w:rPr>
          <w:sz w:val="24"/>
          <w:szCs w:val="20"/>
        </w:rPr>
        <w:t>are</w:t>
      </w:r>
      <w:r w:rsidRPr="00F07689">
        <w:rPr>
          <w:sz w:val="24"/>
          <w:szCs w:val="20"/>
        </w:rPr>
        <w:t xml:space="preserve"> included in this document.</w:t>
      </w:r>
    </w:p>
    <w:p w14:paraId="6732C8C7" w14:textId="77777777" w:rsidR="00F07689" w:rsidRPr="00F07689" w:rsidRDefault="00F07689" w:rsidP="0080474E">
      <w:pPr>
        <w:pStyle w:val="Heading2"/>
      </w:pPr>
      <w:bookmarkStart w:id="28" w:name="_Toc411336918"/>
      <w:bookmarkStart w:id="29" w:name="_Toc421540857"/>
      <w:bookmarkStart w:id="30" w:name="_Toc8740972"/>
      <w:r w:rsidRPr="00F07689">
        <w:t>Dependencies</w:t>
      </w:r>
      <w:bookmarkEnd w:id="28"/>
      <w:bookmarkEnd w:id="29"/>
      <w:bookmarkEnd w:id="30"/>
    </w:p>
    <w:p w14:paraId="597C54B3" w14:textId="77777777" w:rsidR="00B805B2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bookmarkStart w:id="31" w:name="_Toc411336919"/>
      <w:bookmarkStart w:id="32" w:name="_Toc421540858"/>
      <w:r w:rsidRPr="00E34907">
        <w:rPr>
          <w:iCs/>
          <w:color w:val="000000" w:themeColor="text1"/>
          <w:sz w:val="24"/>
          <w:szCs w:val="20"/>
        </w:rPr>
        <w:t xml:space="preserve">MCCF EDI TAS is fully dependent on the MAG cloud </w:t>
      </w:r>
      <w:r>
        <w:rPr>
          <w:iCs/>
          <w:color w:val="000000" w:themeColor="text1"/>
          <w:sz w:val="24"/>
          <w:szCs w:val="20"/>
        </w:rPr>
        <w:t>for core processing, as well as</w:t>
      </w:r>
      <w:r w:rsidRPr="00E34907">
        <w:rPr>
          <w:iCs/>
          <w:color w:val="000000" w:themeColor="text1"/>
          <w:sz w:val="24"/>
          <w:szCs w:val="20"/>
        </w:rPr>
        <w:t xml:space="preserve"> the VA Austin Information Technology Center (AITC) to provide connectivity</w:t>
      </w:r>
      <w:r>
        <w:rPr>
          <w:iCs/>
          <w:color w:val="000000" w:themeColor="text1"/>
          <w:sz w:val="24"/>
          <w:szCs w:val="20"/>
        </w:rPr>
        <w:t xml:space="preserve"> to FSC processing</w:t>
      </w:r>
      <w:r w:rsidRPr="00E34907">
        <w:rPr>
          <w:iCs/>
          <w:color w:val="000000" w:themeColor="text1"/>
          <w:sz w:val="24"/>
          <w:szCs w:val="20"/>
        </w:rPr>
        <w:t>.</w:t>
      </w:r>
    </w:p>
    <w:p w14:paraId="11CA397C" w14:textId="77777777" w:rsidR="00B805B2" w:rsidRPr="00E34907" w:rsidRDefault="00B805B2" w:rsidP="00B805B2">
      <w:pPr>
        <w:keepLines/>
        <w:autoSpaceDE w:val="0"/>
        <w:autoSpaceDN w:val="0"/>
        <w:adjustRightInd w:val="0"/>
        <w:spacing w:before="60" w:after="120" w:line="240" w:lineRule="atLeast"/>
        <w:rPr>
          <w:iCs/>
          <w:color w:val="000000" w:themeColor="text1"/>
          <w:sz w:val="24"/>
          <w:szCs w:val="20"/>
        </w:rPr>
      </w:pPr>
      <w:r>
        <w:rPr>
          <w:sz w:val="24"/>
          <w:szCs w:val="20"/>
        </w:rPr>
        <w:t xml:space="preserve">MCCF EDI TAS is also dependent on Identity Access Management (IAM) for </w:t>
      </w:r>
      <w:r w:rsidRPr="00E34907">
        <w:rPr>
          <w:sz w:val="24"/>
          <w:szCs w:val="20"/>
        </w:rPr>
        <w:t>Single Sign-On Internal (SSOi)</w:t>
      </w:r>
      <w:r>
        <w:rPr>
          <w:sz w:val="24"/>
          <w:szCs w:val="20"/>
        </w:rPr>
        <w:t xml:space="preserve">, </w:t>
      </w:r>
      <w:r w:rsidRPr="00E34907">
        <w:rPr>
          <w:sz w:val="24"/>
          <w:szCs w:val="20"/>
        </w:rPr>
        <w:t xml:space="preserve">wherein </w:t>
      </w:r>
      <w:r>
        <w:rPr>
          <w:sz w:val="24"/>
          <w:szCs w:val="20"/>
        </w:rPr>
        <w:t xml:space="preserve">end-user </w:t>
      </w:r>
      <w:r w:rsidRPr="00E34907">
        <w:rPr>
          <w:sz w:val="24"/>
          <w:szCs w:val="20"/>
        </w:rPr>
        <w:t xml:space="preserve">access </w:t>
      </w:r>
      <w:r>
        <w:rPr>
          <w:sz w:val="24"/>
          <w:szCs w:val="20"/>
        </w:rPr>
        <w:t>is granted by</w:t>
      </w:r>
      <w:r w:rsidRPr="00E34907">
        <w:rPr>
          <w:sz w:val="24"/>
          <w:szCs w:val="20"/>
        </w:rPr>
        <w:t xml:space="preserve"> invoking IAM services to authenticate </w:t>
      </w:r>
      <w:r>
        <w:rPr>
          <w:sz w:val="24"/>
          <w:szCs w:val="20"/>
        </w:rPr>
        <w:t>users via</w:t>
      </w:r>
      <w:r w:rsidRPr="00E34907">
        <w:rPr>
          <w:sz w:val="24"/>
          <w:szCs w:val="20"/>
        </w:rPr>
        <w:t xml:space="preserve"> </w:t>
      </w:r>
      <w:r>
        <w:rPr>
          <w:sz w:val="24"/>
          <w:szCs w:val="20"/>
        </w:rPr>
        <w:t xml:space="preserve">their </w:t>
      </w:r>
      <w:r w:rsidRPr="00E34907">
        <w:rPr>
          <w:sz w:val="24"/>
          <w:szCs w:val="20"/>
        </w:rPr>
        <w:t>Personal Identity Validation (PIV) cards</w:t>
      </w:r>
      <w:r>
        <w:rPr>
          <w:sz w:val="24"/>
          <w:szCs w:val="20"/>
        </w:rPr>
        <w:t>.</w:t>
      </w:r>
    </w:p>
    <w:p w14:paraId="160C1773" w14:textId="24E35FF4" w:rsidR="00B805B2" w:rsidRPr="00E34907" w:rsidRDefault="00B50A8A" w:rsidP="00B805B2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>MCCF EDI</w:t>
      </w:r>
      <w:r>
        <w:rPr>
          <w:sz w:val="24"/>
          <w:szCs w:val="20"/>
        </w:rPr>
        <w:t xml:space="preserve"> TAS will use</w:t>
      </w:r>
      <w:r w:rsidRPr="009B0125">
        <w:rPr>
          <w:sz w:val="24"/>
          <w:szCs w:val="20"/>
        </w:rPr>
        <w:t xml:space="preserve"> Cosmo DB </w:t>
      </w:r>
      <w:r>
        <w:rPr>
          <w:sz w:val="24"/>
          <w:szCs w:val="20"/>
        </w:rPr>
        <w:t>to store environment configuration details and log files for transaction processing.</w:t>
      </w:r>
      <w:r>
        <w:rPr>
          <w:sz w:val="24"/>
          <w:szCs w:val="20"/>
        </w:rPr>
        <w:t xml:space="preserve">  </w:t>
      </w:r>
      <w:r w:rsidR="00B805B2" w:rsidRPr="00E34907">
        <w:rPr>
          <w:iCs/>
          <w:color w:val="000000" w:themeColor="text1"/>
          <w:sz w:val="24"/>
          <w:szCs w:val="20"/>
        </w:rPr>
        <w:t xml:space="preserve">Though MCCF EDI TAS </w:t>
      </w:r>
      <w:r w:rsidR="00B805B2">
        <w:rPr>
          <w:iCs/>
          <w:color w:val="000000" w:themeColor="text1"/>
          <w:sz w:val="24"/>
          <w:szCs w:val="20"/>
        </w:rPr>
        <w:t xml:space="preserve">will eventually </w:t>
      </w:r>
      <w:r>
        <w:rPr>
          <w:iCs/>
          <w:color w:val="000000" w:themeColor="text1"/>
          <w:sz w:val="24"/>
          <w:szCs w:val="20"/>
        </w:rPr>
        <w:t>use</w:t>
      </w:r>
      <w:r w:rsidR="00B805B2" w:rsidRPr="00E34907">
        <w:rPr>
          <w:iCs/>
          <w:color w:val="000000" w:themeColor="text1"/>
          <w:sz w:val="24"/>
          <w:szCs w:val="20"/>
        </w:rPr>
        <w:t xml:space="preserve"> Cosmos DB for storage of copied or summarized data, </w:t>
      </w:r>
      <w:r w:rsidR="00B805B2" w:rsidRPr="00E34907">
        <w:rPr>
          <w:sz w:val="24"/>
          <w:szCs w:val="20"/>
        </w:rPr>
        <w:t xml:space="preserve">VistA </w:t>
      </w:r>
      <w:r w:rsidR="00B805B2">
        <w:rPr>
          <w:sz w:val="24"/>
          <w:szCs w:val="20"/>
        </w:rPr>
        <w:t xml:space="preserve">will </w:t>
      </w:r>
      <w:r w:rsidR="00B805B2" w:rsidRPr="00E34907">
        <w:rPr>
          <w:sz w:val="24"/>
          <w:szCs w:val="20"/>
        </w:rPr>
        <w:t xml:space="preserve">remain the permanent and authoritative data </w:t>
      </w:r>
      <w:r w:rsidR="00B805B2" w:rsidRPr="009B0125">
        <w:rPr>
          <w:sz w:val="24"/>
          <w:szCs w:val="20"/>
        </w:rPr>
        <w:t>source</w:t>
      </w:r>
      <w:r>
        <w:rPr>
          <w:sz w:val="24"/>
          <w:szCs w:val="20"/>
        </w:rPr>
        <w:t>.</w:t>
      </w:r>
    </w:p>
    <w:p w14:paraId="0D0E7D9A" w14:textId="4D3F70C7" w:rsidR="00F07689" w:rsidRPr="00F07689" w:rsidRDefault="00F07689" w:rsidP="0080474E">
      <w:pPr>
        <w:pStyle w:val="Heading2"/>
      </w:pPr>
      <w:bookmarkStart w:id="33" w:name="_Toc8740973"/>
      <w:r w:rsidRPr="00F07689">
        <w:t>Constraints</w:t>
      </w:r>
      <w:bookmarkEnd w:id="31"/>
      <w:bookmarkEnd w:id="32"/>
      <w:bookmarkEnd w:id="33"/>
    </w:p>
    <w:p w14:paraId="7FF53DAE" w14:textId="72FC42B8" w:rsidR="000A37A0" w:rsidRPr="00F07689" w:rsidRDefault="001D3D15" w:rsidP="000A37A0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Microsoft Azure Government </w:t>
      </w:r>
      <w:r w:rsidR="00FC62B0">
        <w:rPr>
          <w:sz w:val="24"/>
          <w:szCs w:val="20"/>
        </w:rPr>
        <w:t xml:space="preserve">cloud </w:t>
      </w:r>
      <w:r w:rsidR="005D0170">
        <w:rPr>
          <w:sz w:val="24"/>
          <w:szCs w:val="20"/>
        </w:rPr>
        <w:t>is the target production environment.</w:t>
      </w:r>
      <w:r w:rsidR="00E71FBC">
        <w:rPr>
          <w:sz w:val="24"/>
          <w:szCs w:val="20"/>
        </w:rPr>
        <w:t xml:space="preserve"> </w:t>
      </w:r>
      <w:r w:rsidR="005D0170">
        <w:rPr>
          <w:sz w:val="24"/>
          <w:szCs w:val="20"/>
        </w:rPr>
        <w:t xml:space="preserve">This environment is connected to the VA </w:t>
      </w:r>
      <w:r w:rsidR="00E71FBC">
        <w:rPr>
          <w:sz w:val="24"/>
          <w:szCs w:val="20"/>
        </w:rPr>
        <w:t>via an ExpressRoute connection.</w:t>
      </w:r>
    </w:p>
    <w:p w14:paraId="7E4C3A03" w14:textId="124B6874" w:rsidR="00F07689" w:rsidRPr="00F07689" w:rsidRDefault="00D323F5" w:rsidP="00F07689">
      <w:pPr>
        <w:spacing w:before="120" w:after="120"/>
        <w:rPr>
          <w:sz w:val="24"/>
          <w:szCs w:val="20"/>
        </w:rPr>
      </w:pPr>
      <w:r>
        <w:rPr>
          <w:sz w:val="24"/>
        </w:rPr>
        <w:t>MCCF EDI TAS is a web based application and must be compliant with NIST 508 and all other VA require</w:t>
      </w:r>
      <w:r w:rsidR="00E71FBC">
        <w:rPr>
          <w:sz w:val="24"/>
        </w:rPr>
        <w:t>ments for similar applications.</w:t>
      </w:r>
    </w:p>
    <w:p w14:paraId="4D5A8464" w14:textId="77777777" w:rsidR="00F07689" w:rsidRPr="00F07689" w:rsidRDefault="00F07689" w:rsidP="0080474E">
      <w:pPr>
        <w:pStyle w:val="Heading1"/>
      </w:pPr>
      <w:bookmarkStart w:id="34" w:name="_Toc411336920"/>
      <w:bookmarkStart w:id="35" w:name="_Toc421540859"/>
      <w:bookmarkStart w:id="36" w:name="_Ref444173896"/>
      <w:bookmarkStart w:id="37" w:name="_Ref444173917"/>
      <w:bookmarkStart w:id="38" w:name="_Toc8740974"/>
      <w:r w:rsidRPr="00F07689">
        <w:t>Roles and Responsibilities</w:t>
      </w:r>
      <w:bookmarkEnd w:id="34"/>
      <w:bookmarkEnd w:id="35"/>
      <w:bookmarkEnd w:id="36"/>
      <w:bookmarkEnd w:id="37"/>
      <w:bookmarkEnd w:id="38"/>
    </w:p>
    <w:p w14:paraId="2495E18C" w14:textId="12884B42" w:rsidR="00F07689" w:rsidRPr="00A72565" w:rsidRDefault="00F07689" w:rsidP="00A72565">
      <w:pPr>
        <w:pStyle w:val="Caption"/>
        <w:rPr>
          <w:sz w:val="22"/>
          <w:szCs w:val="22"/>
        </w:rPr>
      </w:pPr>
      <w:bookmarkStart w:id="39" w:name="_Toc8741066"/>
      <w:r w:rsidRPr="00A72565">
        <w:rPr>
          <w:sz w:val="22"/>
          <w:szCs w:val="22"/>
        </w:rPr>
        <w:t xml:space="preserve">Table </w:t>
      </w:r>
      <w:r w:rsidR="00413770" w:rsidRPr="00A72565">
        <w:rPr>
          <w:sz w:val="22"/>
          <w:szCs w:val="22"/>
        </w:rPr>
        <w:fldChar w:fldCharType="begin"/>
      </w:r>
      <w:r w:rsidR="00413770" w:rsidRPr="00A72565">
        <w:rPr>
          <w:sz w:val="22"/>
          <w:szCs w:val="22"/>
        </w:rPr>
        <w:instrText xml:space="preserve"> SEQ Table \* ARABIC </w:instrText>
      </w:r>
      <w:r w:rsidR="00413770" w:rsidRPr="00A72565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1</w:t>
      </w:r>
      <w:r w:rsidR="00413770" w:rsidRPr="00A72565">
        <w:rPr>
          <w:noProof/>
          <w:sz w:val="22"/>
          <w:szCs w:val="22"/>
        </w:rPr>
        <w:fldChar w:fldCharType="end"/>
      </w:r>
      <w:r w:rsidRPr="00A72565">
        <w:rPr>
          <w:sz w:val="22"/>
          <w:szCs w:val="22"/>
        </w:rPr>
        <w:t>:</w:t>
      </w:r>
      <w:r w:rsidR="00A72565">
        <w:rPr>
          <w:sz w:val="22"/>
          <w:szCs w:val="22"/>
        </w:rPr>
        <w:t xml:space="preserve"> </w:t>
      </w:r>
      <w:r w:rsidRPr="00A72565">
        <w:rPr>
          <w:sz w:val="22"/>
          <w:szCs w:val="22"/>
        </w:rPr>
        <w:t>Deployment</w:t>
      </w:r>
      <w:r w:rsidR="0061708A" w:rsidRPr="00A72565">
        <w:rPr>
          <w:sz w:val="22"/>
          <w:szCs w:val="22"/>
        </w:rPr>
        <w:t>, Installation, Back-out, and Rollback</w:t>
      </w:r>
      <w:r w:rsidRPr="00A72565">
        <w:rPr>
          <w:sz w:val="22"/>
          <w:szCs w:val="22"/>
        </w:rPr>
        <w:t xml:space="preserve"> Roles and Responsibilities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"/>
        <w:gridCol w:w="1694"/>
        <w:gridCol w:w="2160"/>
        <w:gridCol w:w="3329"/>
        <w:gridCol w:w="1705"/>
      </w:tblGrid>
      <w:tr w:rsidR="002C41EB" w:rsidRPr="00F07689" w14:paraId="4057E6A3" w14:textId="77777777" w:rsidTr="00385C2B">
        <w:trPr>
          <w:cantSplit/>
          <w:tblHeader/>
        </w:trPr>
        <w:tc>
          <w:tcPr>
            <w:tcW w:w="247" w:type="pct"/>
            <w:shd w:val="clear" w:color="auto" w:fill="CCCCCC"/>
            <w:vAlign w:val="center"/>
          </w:tcPr>
          <w:p w14:paraId="24FA7CF2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40" w:name="ColumnTitle_03"/>
            <w:bookmarkStart w:id="41" w:name="_Hlk530126371"/>
            <w:bookmarkEnd w:id="40"/>
            <w:r w:rsidRPr="00385C2B">
              <w:rPr>
                <w:rFonts w:ascii="Arial" w:hAnsi="Arial" w:cs="Arial"/>
                <w:b/>
                <w:szCs w:val="22"/>
              </w:rPr>
              <w:t>ID</w:t>
            </w:r>
          </w:p>
        </w:tc>
        <w:tc>
          <w:tcPr>
            <w:tcW w:w="906" w:type="pct"/>
            <w:shd w:val="clear" w:color="auto" w:fill="CCCCCC"/>
            <w:vAlign w:val="center"/>
          </w:tcPr>
          <w:p w14:paraId="38981586" w14:textId="77777777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Team</w:t>
            </w:r>
          </w:p>
        </w:tc>
        <w:tc>
          <w:tcPr>
            <w:tcW w:w="1155" w:type="pct"/>
            <w:shd w:val="clear" w:color="auto" w:fill="CCCCCC"/>
            <w:vAlign w:val="center"/>
          </w:tcPr>
          <w:p w14:paraId="23DB2C82" w14:textId="57F523FC" w:rsidR="002C41E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Role</w:t>
            </w:r>
          </w:p>
        </w:tc>
        <w:tc>
          <w:tcPr>
            <w:tcW w:w="1780" w:type="pct"/>
            <w:shd w:val="clear" w:color="auto" w:fill="CCCCCC"/>
            <w:vAlign w:val="center"/>
          </w:tcPr>
          <w:p w14:paraId="39DC23EE" w14:textId="2A4BDDD2" w:rsidR="002C41EB" w:rsidRPr="00385C2B" w:rsidRDefault="00FC62B0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Task</w:t>
            </w:r>
          </w:p>
        </w:tc>
        <w:tc>
          <w:tcPr>
            <w:tcW w:w="912" w:type="pct"/>
            <w:shd w:val="clear" w:color="auto" w:fill="CCCCCC"/>
            <w:vAlign w:val="center"/>
          </w:tcPr>
          <w:p w14:paraId="13B07C84" w14:textId="77777777" w:rsidR="00385C2B" w:rsidRPr="00385C2B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Cs w:val="22"/>
              </w:rPr>
              <w:t>Project Phase</w:t>
            </w:r>
            <w:r w:rsidRPr="00385C2B">
              <w:rPr>
                <w:rFonts w:ascii="Arial" w:hAnsi="Arial" w:cs="Arial"/>
                <w:b/>
                <w:szCs w:val="28"/>
              </w:rPr>
              <w:t xml:space="preserve"> </w:t>
            </w:r>
          </w:p>
          <w:p w14:paraId="4D5B3D9F" w14:textId="7974DF89" w:rsidR="002C41EB" w:rsidRPr="00F07689" w:rsidRDefault="002C41EB" w:rsidP="00F2293F">
            <w:pPr>
              <w:spacing w:before="60" w:after="60"/>
              <w:jc w:val="center"/>
              <w:rPr>
                <w:rFonts w:ascii="Arial" w:hAnsi="Arial" w:cs="Arial"/>
                <w:b/>
                <w:szCs w:val="28"/>
              </w:rPr>
            </w:pPr>
            <w:r w:rsidRPr="00385C2B">
              <w:rPr>
                <w:rFonts w:ascii="Arial" w:hAnsi="Arial" w:cs="Arial"/>
                <w:b/>
                <w:sz w:val="18"/>
                <w:szCs w:val="18"/>
              </w:rPr>
              <w:t>(See Schedule)</w:t>
            </w:r>
          </w:p>
        </w:tc>
      </w:tr>
      <w:tr w:rsidR="00FC62B0" w:rsidRPr="00385C2B" w14:paraId="4305366B" w14:textId="77777777" w:rsidTr="00385C2B">
        <w:trPr>
          <w:cantSplit/>
        </w:trPr>
        <w:tc>
          <w:tcPr>
            <w:tcW w:w="247" w:type="pct"/>
            <w:vAlign w:val="center"/>
          </w:tcPr>
          <w:p w14:paraId="3319C5EB" w14:textId="404187C5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7ECAAA13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FEB95B6" w14:textId="42DC26CC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3A87A209" w14:textId="6ED20995" w:rsidR="00FC62B0" w:rsidRPr="00554E90" w:rsidRDefault="00FC62B0" w:rsidP="008B1868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Determine and document roles and responsibilities of those involved in the deployment.</w:t>
            </w:r>
            <w:r w:rsidR="008B1868" w:rsidRPr="00554E90">
              <w:rPr>
                <w:lang w:val="en-AU"/>
              </w:rPr>
              <w:t xml:space="preserve"> </w:t>
            </w:r>
          </w:p>
        </w:tc>
        <w:tc>
          <w:tcPr>
            <w:tcW w:w="912" w:type="pct"/>
            <w:vAlign w:val="center"/>
          </w:tcPr>
          <w:p w14:paraId="33AE5BD1" w14:textId="22097FA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2C41EB" w:rsidRPr="00385C2B" w14:paraId="6F9136A2" w14:textId="77777777" w:rsidTr="00385C2B">
        <w:trPr>
          <w:cantSplit/>
        </w:trPr>
        <w:tc>
          <w:tcPr>
            <w:tcW w:w="247" w:type="pct"/>
            <w:vAlign w:val="center"/>
          </w:tcPr>
          <w:p w14:paraId="0737C7F2" w14:textId="711070F3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1</w:t>
            </w:r>
          </w:p>
        </w:tc>
        <w:tc>
          <w:tcPr>
            <w:tcW w:w="906" w:type="pct"/>
            <w:vAlign w:val="center"/>
          </w:tcPr>
          <w:p w14:paraId="01FE4265" w14:textId="5084A81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097173B8" w14:textId="1DC5EF36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04DEE6DB" w14:textId="49706EBF" w:rsidR="002C41EB" w:rsidRPr="00554E90" w:rsidRDefault="002C41EB" w:rsidP="005C0165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deployment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6C6EBE8E" w14:textId="1AC073D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tr w:rsidR="00A72565" w:rsidRPr="00F07689" w14:paraId="4E5E175F" w14:textId="77777777" w:rsidTr="00385C2B">
        <w:trPr>
          <w:cantSplit/>
        </w:trPr>
        <w:tc>
          <w:tcPr>
            <w:tcW w:w="247" w:type="pct"/>
            <w:vAlign w:val="center"/>
          </w:tcPr>
          <w:p w14:paraId="238AE1B6" w14:textId="7B18CDE1" w:rsidR="00A72565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2</w:t>
            </w:r>
          </w:p>
        </w:tc>
        <w:tc>
          <w:tcPr>
            <w:tcW w:w="906" w:type="pct"/>
            <w:vAlign w:val="center"/>
          </w:tcPr>
          <w:p w14:paraId="2201BD6A" w14:textId="5A062BA7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37CC4B1F" w14:textId="47525382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BF4947D" w14:textId="66D516AC" w:rsidR="00A72565" w:rsidRPr="00554E90" w:rsidRDefault="00A72565" w:rsidP="005C0165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Plan and schedule installation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22450F06" w14:textId="73827834" w:rsidR="00A72565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USD&amp;P</w:t>
            </w:r>
          </w:p>
        </w:tc>
      </w:tr>
      <w:bookmarkEnd w:id="41"/>
      <w:tr w:rsidR="00FC62B0" w:rsidRPr="00385C2B" w14:paraId="2E52D9C3" w14:textId="77777777" w:rsidTr="00385C2B">
        <w:trPr>
          <w:cantSplit/>
        </w:trPr>
        <w:tc>
          <w:tcPr>
            <w:tcW w:w="247" w:type="pct"/>
            <w:vAlign w:val="center"/>
          </w:tcPr>
          <w:p w14:paraId="4784DDDA" w14:textId="352D5802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3</w:t>
            </w:r>
          </w:p>
        </w:tc>
        <w:tc>
          <w:tcPr>
            <w:tcW w:w="906" w:type="pct"/>
            <w:vAlign w:val="center"/>
          </w:tcPr>
          <w:p w14:paraId="4F3FCB56" w14:textId="77777777" w:rsidR="00FC62B0" w:rsidRPr="00385C2B" w:rsidDel="00004DBA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D688598" w14:textId="3BE6E62B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POR</w:t>
            </w:r>
          </w:p>
        </w:tc>
        <w:tc>
          <w:tcPr>
            <w:tcW w:w="1780" w:type="pct"/>
            <w:vAlign w:val="center"/>
          </w:tcPr>
          <w:p w14:paraId="090A8B60" w14:textId="69D569F8" w:rsidR="00FC62B0" w:rsidRPr="00554E90" w:rsidRDefault="00FC62B0" w:rsidP="005C0165">
            <w:pPr>
              <w:spacing w:before="60" w:after="60"/>
              <w:rPr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Coordinate training</w:t>
            </w:r>
            <w:r w:rsidR="005C0165">
              <w:rPr>
                <w:rFonts w:ascii="Arial" w:hAnsi="Arial" w:cs="Arial"/>
                <w:szCs w:val="22"/>
                <w:lang w:val="en-AU"/>
              </w:rPr>
              <w:t>.</w:t>
            </w:r>
          </w:p>
        </w:tc>
        <w:tc>
          <w:tcPr>
            <w:tcW w:w="912" w:type="pct"/>
            <w:vAlign w:val="center"/>
          </w:tcPr>
          <w:p w14:paraId="0213027B" w14:textId="6CED764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4353065B" w14:textId="77777777" w:rsidTr="00385C2B">
        <w:trPr>
          <w:cantSplit/>
        </w:trPr>
        <w:tc>
          <w:tcPr>
            <w:tcW w:w="247" w:type="pct"/>
            <w:vAlign w:val="center"/>
          </w:tcPr>
          <w:p w14:paraId="62F84CCD" w14:textId="0D7B4D6F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4</w:t>
            </w:r>
          </w:p>
        </w:tc>
        <w:tc>
          <w:tcPr>
            <w:tcW w:w="906" w:type="pct"/>
            <w:vAlign w:val="center"/>
          </w:tcPr>
          <w:p w14:paraId="6AA747EF" w14:textId="379B9038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PMO</w:t>
            </w:r>
          </w:p>
        </w:tc>
        <w:tc>
          <w:tcPr>
            <w:tcW w:w="1155" w:type="pct"/>
            <w:vAlign w:val="center"/>
          </w:tcPr>
          <w:p w14:paraId="7FB21CA4" w14:textId="2D399C85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700A704A" w14:textId="28DE880E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Ensure authority to operate and certificate authority security documentation is in place</w:t>
            </w:r>
          </w:p>
        </w:tc>
        <w:tc>
          <w:tcPr>
            <w:tcW w:w="912" w:type="pct"/>
            <w:vAlign w:val="center"/>
          </w:tcPr>
          <w:p w14:paraId="5B82C882" w14:textId="71F243F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1B0BED5B" w14:textId="77777777" w:rsidTr="00385C2B">
        <w:trPr>
          <w:cantSplit/>
        </w:trPr>
        <w:tc>
          <w:tcPr>
            <w:tcW w:w="247" w:type="pct"/>
            <w:vAlign w:val="center"/>
          </w:tcPr>
          <w:p w14:paraId="23CC37EF" w14:textId="5E1227C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5</w:t>
            </w:r>
          </w:p>
        </w:tc>
        <w:tc>
          <w:tcPr>
            <w:tcW w:w="906" w:type="pct"/>
            <w:vAlign w:val="center"/>
          </w:tcPr>
          <w:p w14:paraId="1BEBDB82" w14:textId="066365A7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C8A9661" w14:textId="04F73D00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1BB7EDD1" w14:textId="14AFB690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7A2B3806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67113ADC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2C41EB" w:rsidRPr="00385C2B" w14:paraId="572097AA" w14:textId="77777777" w:rsidTr="00385C2B">
        <w:trPr>
          <w:cantSplit/>
        </w:trPr>
        <w:tc>
          <w:tcPr>
            <w:tcW w:w="247" w:type="pct"/>
            <w:vAlign w:val="center"/>
          </w:tcPr>
          <w:p w14:paraId="0688F8C5" w14:textId="70B45B17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6</w:t>
            </w:r>
          </w:p>
        </w:tc>
        <w:tc>
          <w:tcPr>
            <w:tcW w:w="906" w:type="pct"/>
            <w:vAlign w:val="center"/>
          </w:tcPr>
          <w:p w14:paraId="4FBC419B" w14:textId="3CF9A016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69C4E558" w14:textId="03AC32B9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PM</w:t>
            </w:r>
          </w:p>
        </w:tc>
        <w:tc>
          <w:tcPr>
            <w:tcW w:w="1780" w:type="pct"/>
            <w:vAlign w:val="center"/>
          </w:tcPr>
          <w:p w14:paraId="6A111808" w14:textId="78EEBE89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Confirm availability of back-out instructions and back-out strategy (</w:t>
            </w:r>
            <w:r w:rsidR="00F2293F" w:rsidRPr="00385C2B">
              <w:rPr>
                <w:rFonts w:ascii="Arial" w:hAnsi="Arial" w:cs="Arial"/>
                <w:szCs w:val="22"/>
                <w:lang w:val="en-AU"/>
              </w:rPr>
              <w:t xml:space="preserve">identify 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criteria </w:t>
            </w:r>
            <w:r w:rsidR="00FC62B0" w:rsidRPr="00385C2B">
              <w:rPr>
                <w:rFonts w:ascii="Arial" w:hAnsi="Arial" w:cs="Arial"/>
                <w:szCs w:val="22"/>
                <w:lang w:val="en-AU"/>
              </w:rPr>
              <w:t>warranting</w:t>
            </w:r>
            <w:r w:rsidRPr="00385C2B">
              <w:rPr>
                <w:rFonts w:ascii="Arial" w:hAnsi="Arial" w:cs="Arial"/>
                <w:szCs w:val="22"/>
                <w:lang w:val="en-AU"/>
              </w:rPr>
              <w:t xml:space="preserve"> back-out) </w:t>
            </w:r>
          </w:p>
        </w:tc>
        <w:tc>
          <w:tcPr>
            <w:tcW w:w="912" w:type="pct"/>
            <w:vAlign w:val="center"/>
          </w:tcPr>
          <w:p w14:paraId="2CD3DF0C" w14:textId="395B6F8C" w:rsidR="002C41EB" w:rsidRPr="00385C2B" w:rsidRDefault="00FC62B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Pre-Prod</w:t>
            </w:r>
          </w:p>
        </w:tc>
      </w:tr>
      <w:tr w:rsidR="00FC62B0" w:rsidRPr="00385C2B" w14:paraId="2CD89555" w14:textId="77777777" w:rsidTr="00385C2B">
        <w:trPr>
          <w:cantSplit/>
        </w:trPr>
        <w:tc>
          <w:tcPr>
            <w:tcW w:w="247" w:type="pct"/>
            <w:vAlign w:val="center"/>
          </w:tcPr>
          <w:p w14:paraId="328F7AF9" w14:textId="3AD763E7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7</w:t>
            </w:r>
          </w:p>
        </w:tc>
        <w:tc>
          <w:tcPr>
            <w:tcW w:w="906" w:type="pct"/>
            <w:vAlign w:val="center"/>
          </w:tcPr>
          <w:p w14:paraId="456D768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368EB3E" w14:textId="07CE9437" w:rsidR="00FC62B0" w:rsidRPr="00385C2B" w:rsidRDefault="00DA032B" w:rsidP="00642DF8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Configuration Manager</w:t>
            </w:r>
          </w:p>
        </w:tc>
        <w:tc>
          <w:tcPr>
            <w:tcW w:w="1780" w:type="pct"/>
            <w:vAlign w:val="center"/>
          </w:tcPr>
          <w:p w14:paraId="3B1566F7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Execute deployment</w:t>
            </w:r>
          </w:p>
        </w:tc>
        <w:tc>
          <w:tcPr>
            <w:tcW w:w="912" w:type="pct"/>
            <w:vAlign w:val="center"/>
          </w:tcPr>
          <w:p w14:paraId="3F1BE979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FC62B0" w:rsidRPr="00385C2B" w14:paraId="32850314" w14:textId="77777777" w:rsidTr="00385C2B">
        <w:trPr>
          <w:cantSplit/>
        </w:trPr>
        <w:tc>
          <w:tcPr>
            <w:tcW w:w="247" w:type="pct"/>
            <w:vAlign w:val="center"/>
          </w:tcPr>
          <w:p w14:paraId="7ACB424F" w14:textId="7115525C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8</w:t>
            </w:r>
          </w:p>
        </w:tc>
        <w:tc>
          <w:tcPr>
            <w:tcW w:w="906" w:type="pct"/>
            <w:vAlign w:val="center"/>
          </w:tcPr>
          <w:p w14:paraId="59D955E9" w14:textId="66F258B0" w:rsidR="00B5193E" w:rsidRDefault="00B5193E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>
              <w:rPr>
                <w:rFonts w:ascii="Arial" w:hAnsi="Arial" w:cs="Arial"/>
                <w:szCs w:val="20"/>
                <w:lang w:val="en-AU"/>
              </w:rPr>
              <w:t>PMO &amp;</w:t>
            </w:r>
          </w:p>
          <w:p w14:paraId="62BBBD1E" w14:textId="56DF9163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eBusiness</w:t>
            </w:r>
          </w:p>
        </w:tc>
        <w:tc>
          <w:tcPr>
            <w:tcW w:w="1155" w:type="pct"/>
            <w:vAlign w:val="center"/>
          </w:tcPr>
          <w:p w14:paraId="575321CE" w14:textId="671E0F93" w:rsidR="00FC62B0" w:rsidRPr="00385C2B" w:rsidRDefault="0054350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Functional Analyst &amp; </w:t>
            </w:r>
            <w:r w:rsidR="00B5193E">
              <w:rPr>
                <w:rFonts w:ascii="Arial" w:hAnsi="Arial" w:cs="Arial"/>
                <w:szCs w:val="22"/>
                <w:lang w:val="en-AU"/>
              </w:rPr>
              <w:t>Product Owner</w:t>
            </w:r>
          </w:p>
        </w:tc>
        <w:tc>
          <w:tcPr>
            <w:tcW w:w="1780" w:type="pct"/>
            <w:vAlign w:val="center"/>
          </w:tcPr>
          <w:p w14:paraId="2B44C9FB" w14:textId="77777777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 xml:space="preserve">Test for operational readiness </w:t>
            </w:r>
          </w:p>
        </w:tc>
        <w:tc>
          <w:tcPr>
            <w:tcW w:w="912" w:type="pct"/>
            <w:vAlign w:val="center"/>
          </w:tcPr>
          <w:p w14:paraId="09057C7A" w14:textId="5DDEA6F1" w:rsidR="00FC62B0" w:rsidRPr="00385C2B" w:rsidRDefault="00FC62B0" w:rsidP="00642DF8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  <w:tr w:rsidR="002C41EB" w:rsidRPr="00F07689" w14:paraId="42045A15" w14:textId="77777777" w:rsidTr="00385C2B">
        <w:trPr>
          <w:cantSplit/>
        </w:trPr>
        <w:tc>
          <w:tcPr>
            <w:tcW w:w="247" w:type="pct"/>
            <w:vAlign w:val="center"/>
          </w:tcPr>
          <w:p w14:paraId="18673977" w14:textId="57B9EC5D" w:rsidR="002C41EB" w:rsidRPr="00385C2B" w:rsidRDefault="00543500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9</w:t>
            </w:r>
          </w:p>
        </w:tc>
        <w:tc>
          <w:tcPr>
            <w:tcW w:w="906" w:type="pct"/>
            <w:vAlign w:val="center"/>
          </w:tcPr>
          <w:p w14:paraId="4B144280" w14:textId="5A415164" w:rsidR="002C41EB" w:rsidRPr="00385C2B" w:rsidDel="00F61A80" w:rsidRDefault="00FC62B0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Development</w:t>
            </w:r>
          </w:p>
        </w:tc>
        <w:tc>
          <w:tcPr>
            <w:tcW w:w="1155" w:type="pct"/>
            <w:vAlign w:val="center"/>
          </w:tcPr>
          <w:p w14:paraId="19C18DC6" w14:textId="3D1B6854" w:rsidR="002C41EB" w:rsidRPr="00385C2B" w:rsidRDefault="00DA032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System Administrator</w:t>
            </w:r>
          </w:p>
        </w:tc>
        <w:tc>
          <w:tcPr>
            <w:tcW w:w="1780" w:type="pct"/>
            <w:vAlign w:val="center"/>
          </w:tcPr>
          <w:p w14:paraId="5EED19FD" w14:textId="419F5D0D" w:rsidR="002C41EB" w:rsidRPr="00385C2B" w:rsidRDefault="002C41EB" w:rsidP="00FC62B0">
            <w:pPr>
              <w:spacing w:before="60" w:after="60"/>
              <w:rPr>
                <w:rFonts w:ascii="Arial" w:hAnsi="Arial" w:cs="Arial"/>
                <w:szCs w:val="22"/>
                <w:lang w:val="en-AU"/>
              </w:rPr>
            </w:pPr>
            <w:r w:rsidRPr="00385C2B">
              <w:rPr>
                <w:rFonts w:ascii="Arial" w:hAnsi="Arial" w:cs="Arial"/>
                <w:szCs w:val="22"/>
                <w:lang w:val="en-AU"/>
              </w:rPr>
              <w:t>Hardware, Software and System Support</w:t>
            </w:r>
          </w:p>
        </w:tc>
        <w:tc>
          <w:tcPr>
            <w:tcW w:w="912" w:type="pct"/>
            <w:vAlign w:val="center"/>
          </w:tcPr>
          <w:p w14:paraId="490AE51D" w14:textId="6CCF5A65" w:rsidR="002C41EB" w:rsidRPr="00F07689" w:rsidRDefault="00B30DD3" w:rsidP="00FC62B0">
            <w:pPr>
              <w:spacing w:before="60" w:after="60"/>
              <w:rPr>
                <w:rFonts w:ascii="Arial" w:hAnsi="Arial" w:cs="Arial"/>
                <w:szCs w:val="20"/>
                <w:lang w:val="en-AU"/>
              </w:rPr>
            </w:pPr>
            <w:r w:rsidRPr="00385C2B">
              <w:rPr>
                <w:rFonts w:ascii="Arial" w:hAnsi="Arial" w:cs="Arial"/>
                <w:szCs w:val="20"/>
                <w:lang w:val="en-AU"/>
              </w:rPr>
              <w:t>Warranty</w:t>
            </w:r>
          </w:p>
        </w:tc>
      </w:tr>
    </w:tbl>
    <w:p w14:paraId="2F7806FD" w14:textId="77777777" w:rsidR="00A72565" w:rsidRDefault="00A72565">
      <w:r>
        <w:br w:type="page"/>
      </w:r>
    </w:p>
    <w:p w14:paraId="11D02E41" w14:textId="77777777" w:rsidR="00F07689" w:rsidRPr="00F07689" w:rsidRDefault="005F10A9" w:rsidP="0080474E">
      <w:pPr>
        <w:pStyle w:val="Heading1"/>
      </w:pPr>
      <w:bookmarkStart w:id="42" w:name="_Toc421540860"/>
      <w:bookmarkStart w:id="43" w:name="_Toc8740975"/>
      <w:r>
        <w:t>Deployment</w:t>
      </w:r>
      <w:bookmarkEnd w:id="43"/>
      <w:r>
        <w:t xml:space="preserve"> </w:t>
      </w:r>
      <w:bookmarkEnd w:id="42"/>
    </w:p>
    <w:p w14:paraId="7A8B231D" w14:textId="3B00A86B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E71FBC">
        <w:rPr>
          <w:sz w:val="24"/>
          <w:szCs w:val="20"/>
        </w:rPr>
        <w:t xml:space="preserve">The deployment is planned as </w:t>
      </w:r>
      <w:r w:rsidR="00E71FBC">
        <w:rPr>
          <w:sz w:val="24"/>
          <w:szCs w:val="20"/>
        </w:rPr>
        <w:t>a single event installation making MCCF EDI TAS v</w:t>
      </w:r>
      <w:del w:id="44" w:author="Betz, David F. (Halfaker &amp; Associates)" w:date="2019-04-25T11:00:00Z">
        <w:r w:rsidR="00E71FBC" w:rsidDel="0020186C">
          <w:rPr>
            <w:sz w:val="24"/>
            <w:szCs w:val="20"/>
          </w:rPr>
          <w:delText>1.1</w:delText>
        </w:r>
      </w:del>
      <w:ins w:id="45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="00E71FBC">
        <w:rPr>
          <w:sz w:val="24"/>
          <w:szCs w:val="20"/>
        </w:rPr>
        <w:t xml:space="preserve"> readily available to all authorized users.</w:t>
      </w:r>
    </w:p>
    <w:p w14:paraId="46CF15E2" w14:textId="77777777" w:rsidR="00F07689" w:rsidRPr="00C317CA" w:rsidRDefault="00F07689" w:rsidP="00F07689">
      <w:pPr>
        <w:spacing w:before="120" w:after="120"/>
        <w:rPr>
          <w:i/>
          <w:iCs/>
          <w:sz w:val="24"/>
          <w:szCs w:val="20"/>
        </w:rPr>
      </w:pPr>
      <w:r w:rsidRPr="00F07689">
        <w:rPr>
          <w:sz w:val="24"/>
          <w:szCs w:val="20"/>
        </w:rPr>
        <w:t>This section provides the schedule and milestones for the deployment.</w:t>
      </w:r>
    </w:p>
    <w:p w14:paraId="11874CCE" w14:textId="77777777" w:rsidR="00F07689" w:rsidRPr="00F07689" w:rsidRDefault="00F07689" w:rsidP="0080474E">
      <w:pPr>
        <w:pStyle w:val="Heading2"/>
      </w:pPr>
      <w:bookmarkStart w:id="46" w:name="_Toc421540861"/>
      <w:bookmarkStart w:id="47" w:name="_Toc8740976"/>
      <w:r w:rsidRPr="00F07689">
        <w:t>Timeline</w:t>
      </w:r>
      <w:bookmarkEnd w:id="46"/>
      <w:bookmarkEnd w:id="47"/>
      <w:r w:rsidRPr="00F07689">
        <w:t xml:space="preserve"> </w:t>
      </w:r>
    </w:p>
    <w:p w14:paraId="692CD4A5" w14:textId="65E0983C" w:rsidR="00E71FBC" w:rsidRDefault="00E71FBC" w:rsidP="00E71FBC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>Incremental functionality will be deployed according to business owner acceptance and CD2 approval throug</w:t>
      </w:r>
      <w:r w:rsidR="003278D4">
        <w:rPr>
          <w:sz w:val="24"/>
          <w:szCs w:val="20"/>
        </w:rPr>
        <w:t xml:space="preserve">hout the life of the contract. </w:t>
      </w:r>
      <w:r w:rsidR="000528AC">
        <w:rPr>
          <w:sz w:val="24"/>
          <w:szCs w:val="20"/>
        </w:rPr>
        <w:t xml:space="preserve">Deployment of Release </w:t>
      </w:r>
      <w:del w:id="48" w:author="Betz, David F. (Halfaker &amp; Associates)" w:date="2019-04-25T11:00:00Z">
        <w:r w:rsidDel="0020186C">
          <w:rPr>
            <w:sz w:val="24"/>
            <w:szCs w:val="20"/>
          </w:rPr>
          <w:delText>1.1</w:delText>
        </w:r>
      </w:del>
      <w:ins w:id="49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>
        <w:rPr>
          <w:sz w:val="24"/>
          <w:szCs w:val="20"/>
        </w:rPr>
        <w:t xml:space="preserve"> </w:t>
      </w:r>
      <w:r w:rsidR="000528AC">
        <w:rPr>
          <w:sz w:val="24"/>
          <w:szCs w:val="20"/>
        </w:rPr>
        <w:t>is planned</w:t>
      </w:r>
      <w:r w:rsidR="008D6407">
        <w:rPr>
          <w:sz w:val="24"/>
          <w:szCs w:val="20"/>
        </w:rPr>
        <w:t xml:space="preserve"> for 2QFY19.</w:t>
      </w:r>
    </w:p>
    <w:p w14:paraId="30BF7C85" w14:textId="6FDCE445" w:rsidR="00802185" w:rsidRPr="00116DD0" w:rsidRDefault="00802185" w:rsidP="00116DD0">
      <w:pPr>
        <w:pStyle w:val="Caption"/>
        <w:rPr>
          <w:sz w:val="22"/>
          <w:szCs w:val="22"/>
        </w:rPr>
      </w:pPr>
      <w:bookmarkStart w:id="50" w:name="_Hlk533576643"/>
      <w:bookmarkStart w:id="51" w:name="_Toc8741067"/>
      <w:r w:rsidRPr="00385C2B">
        <w:rPr>
          <w:sz w:val="22"/>
          <w:szCs w:val="22"/>
        </w:rPr>
        <w:t xml:space="preserve">Table </w:t>
      </w:r>
      <w:r w:rsidR="00413770" w:rsidRPr="00385C2B">
        <w:rPr>
          <w:sz w:val="22"/>
          <w:szCs w:val="22"/>
        </w:rPr>
        <w:fldChar w:fldCharType="begin"/>
      </w:r>
      <w:r w:rsidR="00413770" w:rsidRPr="00385C2B">
        <w:rPr>
          <w:sz w:val="22"/>
          <w:szCs w:val="22"/>
        </w:rPr>
        <w:instrText xml:space="preserve"> SEQ Table \* ARABIC </w:instrText>
      </w:r>
      <w:r w:rsidR="00413770" w:rsidRPr="00385C2B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2</w:t>
      </w:r>
      <w:r w:rsidR="00413770" w:rsidRPr="00385C2B">
        <w:rPr>
          <w:noProof/>
          <w:sz w:val="22"/>
          <w:szCs w:val="22"/>
        </w:rPr>
        <w:fldChar w:fldCharType="end"/>
      </w:r>
      <w:r w:rsidRPr="00385C2B">
        <w:rPr>
          <w:sz w:val="22"/>
          <w:szCs w:val="22"/>
        </w:rPr>
        <w:t>:</w:t>
      </w:r>
      <w:r w:rsidR="00116DD0" w:rsidRPr="00385C2B">
        <w:rPr>
          <w:sz w:val="22"/>
          <w:szCs w:val="22"/>
        </w:rPr>
        <w:t xml:space="preserve"> </w:t>
      </w:r>
      <w:r w:rsidRPr="00385C2B">
        <w:rPr>
          <w:sz w:val="22"/>
          <w:szCs w:val="22"/>
        </w:rPr>
        <w:t>eBusiness Master Deployment Schedule</w:t>
      </w:r>
      <w:bookmarkEnd w:id="51"/>
    </w:p>
    <w:tbl>
      <w:tblPr>
        <w:tblW w:w="10235" w:type="dxa"/>
        <w:tblLayout w:type="fixed"/>
        <w:tblLook w:val="04A0" w:firstRow="1" w:lastRow="0" w:firstColumn="1" w:lastColumn="0" w:noHBand="0" w:noVBand="1"/>
      </w:tblPr>
      <w:tblGrid>
        <w:gridCol w:w="572"/>
        <w:gridCol w:w="2118"/>
        <w:gridCol w:w="900"/>
        <w:gridCol w:w="900"/>
        <w:gridCol w:w="900"/>
        <w:gridCol w:w="990"/>
        <w:gridCol w:w="900"/>
        <w:gridCol w:w="939"/>
        <w:gridCol w:w="1001"/>
        <w:gridCol w:w="1015"/>
      </w:tblGrid>
      <w:tr w:rsidR="00FC62B0" w:rsidRPr="007A3F04" w14:paraId="69C878A1" w14:textId="77777777" w:rsidTr="00B805B2">
        <w:trPr>
          <w:trHeight w:val="349"/>
        </w:trPr>
        <w:tc>
          <w:tcPr>
            <w:tcW w:w="57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BC407C1" w14:textId="2EDADF6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bookmarkStart w:id="52" w:name="_Toc421540862"/>
            <w:bookmarkEnd w:id="50"/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Bld</w:t>
            </w:r>
          </w:p>
        </w:tc>
        <w:tc>
          <w:tcPr>
            <w:tcW w:w="21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6A663C" w14:textId="5579D96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Delivery</w:t>
            </w:r>
          </w:p>
        </w:tc>
        <w:tc>
          <w:tcPr>
            <w:tcW w:w="369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DEDCEE6" w14:textId="6BE16F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FY18</w:t>
            </w:r>
          </w:p>
        </w:tc>
        <w:tc>
          <w:tcPr>
            <w:tcW w:w="385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2282962" w14:textId="28DF23E5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FY19</w:t>
            </w:r>
          </w:p>
        </w:tc>
      </w:tr>
      <w:tr w:rsidR="00FC62B0" w:rsidRPr="007A3F04" w14:paraId="41579F29" w14:textId="77777777" w:rsidTr="00B805B2">
        <w:trPr>
          <w:trHeight w:val="421"/>
        </w:trPr>
        <w:tc>
          <w:tcPr>
            <w:tcW w:w="57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6C6289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211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0D06DA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C8DF2" w14:textId="267F4DE7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1Q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6E51F6" w14:textId="4FA65143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2Q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4B0410" w14:textId="0583C54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3Q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BE7AE69" w14:textId="4BFA2B19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4Q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1AA864" w14:textId="77FCAC4F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color w:val="000000"/>
                <w:sz w:val="24"/>
              </w:rPr>
            </w:pPr>
            <w:r w:rsidRPr="00FC62B0">
              <w:rPr>
                <w:rFonts w:asciiTheme="minorHAnsi" w:hAnsiTheme="minorHAnsi"/>
                <w:b/>
                <w:color w:val="000000"/>
                <w:sz w:val="24"/>
              </w:rPr>
              <w:t>1Q</w:t>
            </w:r>
          </w:p>
        </w:tc>
        <w:tc>
          <w:tcPr>
            <w:tcW w:w="93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AF1A6" w14:textId="6AC7B49B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2Q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547AC" w14:textId="2D5694AA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3Q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22B4736" w14:textId="1931FECD" w:rsidR="00FC62B0" w:rsidRPr="00FC62B0" w:rsidRDefault="00FC62B0" w:rsidP="00FC62B0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FC62B0">
              <w:rPr>
                <w:rFonts w:asciiTheme="minorHAnsi" w:hAnsiTheme="minorHAnsi"/>
                <w:b/>
                <w:sz w:val="24"/>
              </w:rPr>
              <w:t>4Q</w:t>
            </w:r>
          </w:p>
        </w:tc>
      </w:tr>
      <w:tr w:rsidR="00FC62B0" w:rsidRPr="007A3F04" w14:paraId="402835FB" w14:textId="061CB8FC" w:rsidTr="00B805B2">
        <w:trPr>
          <w:trHeight w:val="480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217AA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1-3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9FB0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Design;</w:t>
            </w:r>
          </w:p>
          <w:p w14:paraId="1074EEFE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User Interface Standards and Link to eBusiness Solutions SP;</w:t>
            </w:r>
          </w:p>
          <w:p w14:paraId="710147C2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Initial ATO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AD43D" w14:textId="3FFD3145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CFE40" w14:textId="567C9CCD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D22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4705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69B77" w14:textId="4A0421B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6F741" w14:textId="1B8E876F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EFAE0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6F14369" w14:textId="2F45C051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FC62B0" w:rsidRPr="007A3F04" w14:paraId="6050CF98" w14:textId="40B3DEE6" w:rsidTr="00B805B2">
        <w:trPr>
          <w:trHeight w:val="109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BAEF4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4-5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3BF8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Architecture Refinement;</w:t>
            </w:r>
          </w:p>
          <w:p w14:paraId="17B66AD1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IAM Interface (AITC first, then MAG migration);</w:t>
            </w:r>
          </w:p>
          <w:p w14:paraId="4C2C9B2F" w14:textId="77777777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A29F2" w14:textId="6B96EC29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81AE1" w14:textId="58A63EA6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C0E24" w14:textId="19DC325B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676434" w14:textId="71AD828E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BF2BC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BF9F4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16377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AE988" w14:textId="02F525A2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21D02706" w14:textId="395DE74A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EC6" w14:textId="6B3D7851" w:rsidR="00FC62B0" w:rsidRPr="007A3F04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6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-7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C3B05" w14:textId="77777777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TAS architecture: new application VM configured with TRM approved s/w.</w:t>
            </w:r>
          </w:p>
          <w:p w14:paraId="7BC722A0" w14:textId="6C5F6A0F" w:rsidR="005C0165" w:rsidRPr="007A3F04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84605" w14:textId="2186C5A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E4E5" w14:textId="7C95FFE4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3C5B7" w14:textId="2867AC41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4AA82" w14:textId="259438B6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Dev -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E43CB" w14:textId="5504BDE9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8DE2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  <w:p w14:paraId="274BCBA4" w14:textId="5A322596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297E5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627ED666" w14:textId="5D4174C4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</w:tr>
      <w:tr w:rsidR="00FC62B0" w:rsidRPr="007A3F04" w14:paraId="438C3B19" w14:textId="77777777" w:rsidTr="00B50A8A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48778136" w14:textId="5B7082DA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10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F4B1B67" w14:textId="4FF4C545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Field Connectivity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  <w:r>
              <w:rPr>
                <w:rFonts w:asciiTheme="minorHAnsi" w:hAnsiTheme="minorHAnsi"/>
                <w:color w:val="000000"/>
                <w:szCs w:val="22"/>
              </w:rPr>
              <w:t xml:space="preserve"> 837 eBilling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BA4C757" w14:textId="0A1CBB1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B801C7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D0BC20" w14:textId="6F3535CD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ECDE8C5" w14:textId="7F5B5E15" w:rsidR="00FC62B0" w:rsidRPr="00FC62B0" w:rsidRDefault="005C0165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1C67C2E8" w14:textId="2EB361A6" w:rsidR="00FC62B0" w:rsidRPr="00FC62B0" w:rsidRDefault="00385C2B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3AD02FD" w14:textId="20F70864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89368" w14:textId="7C7530E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41BBB0B" w14:textId="499F4A6C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14:paraId="66E39306" w14:textId="7D8D8540" w:rsidR="00FC62B0" w:rsidRP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FC62B0" w:rsidRPr="007A3F04" w14:paraId="41A4C8E9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56A1F" w14:textId="131CFA6A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13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A89BC" w14:textId="52DDD8A2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Reporting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 xml:space="preserve">; </w:t>
            </w:r>
            <w:r>
              <w:rPr>
                <w:rFonts w:asciiTheme="minorHAnsi" w:hAnsiTheme="minorHAnsi"/>
                <w:color w:val="000000"/>
                <w:szCs w:val="22"/>
              </w:rPr>
              <w:t>ePharmacy Support</w:t>
            </w:r>
            <w:r w:rsidR="005C0165">
              <w:rPr>
                <w:rFonts w:asciiTheme="minorHAnsi" w:hAnsiTheme="minorHAnsi"/>
                <w:color w:val="000000"/>
                <w:szCs w:val="22"/>
              </w:rPr>
              <w:t>;</w:t>
            </w:r>
          </w:p>
          <w:p w14:paraId="2D14CD2D" w14:textId="73296B1B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0DBE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BF610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B7497" w14:textId="1D1D53D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C4A837" w14:textId="5B31B5EE" w:rsidR="00FC62B0" w:rsidRPr="00FC62B0" w:rsidRDefault="00B805B2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USD&amp;P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5F3E9" w14:textId="6BB0A5DA" w:rsidR="00FC62B0" w:rsidRPr="00FC62B0" w:rsidRDefault="00385C2B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="00FC62B0"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1B18BF" w14:textId="37A10F92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 UAT</w:t>
            </w: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912ED5" w14:textId="73BFD7E1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Pre-Prod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15BE53E2" w14:textId="21C9BD9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Warranty</w:t>
            </w:r>
          </w:p>
        </w:tc>
      </w:tr>
      <w:tr w:rsidR="00FC62B0" w:rsidRPr="007A3F04" w14:paraId="15879327" w14:textId="77777777" w:rsidTr="00B805B2">
        <w:trPr>
          <w:trHeight w:val="917"/>
        </w:trPr>
        <w:tc>
          <w:tcPr>
            <w:tcW w:w="5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A32F6" w14:textId="00851508" w:rsidR="00FC62B0" w:rsidRDefault="005C0165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14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523EF" w14:textId="7777777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TBD</w:t>
            </w:r>
          </w:p>
          <w:p w14:paraId="13D1DB71" w14:textId="4034CF27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Cs w:val="22"/>
              </w:rPr>
            </w:pPr>
            <w:r>
              <w:rPr>
                <w:rFonts w:asciiTheme="minorHAnsi" w:hAnsiTheme="minorHAnsi"/>
                <w:color w:val="000000"/>
                <w:szCs w:val="22"/>
              </w:rPr>
              <w:t>ATO Renewal</w:t>
            </w: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C29E2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FA6E8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2EA06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08B68D" w14:textId="77777777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3F47" w14:textId="3CA6A9CC" w:rsidR="00FC62B0" w:rsidRP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93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984A9A" w14:textId="0BFA0F7F" w:rsidR="00FC62B0" w:rsidRDefault="00FC62B0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0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72DE8C" w14:textId="17683BE6" w:rsid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USD&amp;P</w:t>
            </w:r>
          </w:p>
        </w:tc>
        <w:tc>
          <w:tcPr>
            <w:tcW w:w="101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14:paraId="4BD06A37" w14:textId="5F49608D" w:rsidR="00FC62B0" w:rsidRPr="00FC62B0" w:rsidRDefault="00B805B2" w:rsidP="00FC62B0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Dev -</w:t>
            </w:r>
            <w:r w:rsidRPr="00FC62B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UAT</w:t>
            </w:r>
          </w:p>
        </w:tc>
      </w:tr>
    </w:tbl>
    <w:p w14:paraId="53398273" w14:textId="77777777" w:rsidR="00FC62B0" w:rsidRDefault="00FC62B0" w:rsidP="00FC62B0">
      <w:pPr>
        <w:pStyle w:val="BodyText"/>
      </w:pPr>
    </w:p>
    <w:p w14:paraId="0D2B9885" w14:textId="77777777" w:rsidR="00F07689" w:rsidRPr="00F07689" w:rsidRDefault="00F07689" w:rsidP="0080474E">
      <w:pPr>
        <w:pStyle w:val="Heading2"/>
      </w:pPr>
      <w:bookmarkStart w:id="53" w:name="_Toc8740977"/>
      <w:r w:rsidRPr="00F07689">
        <w:t>Site Readiness Assessment</w:t>
      </w:r>
      <w:bookmarkEnd w:id="52"/>
      <w:bookmarkEnd w:id="53"/>
      <w:r w:rsidRPr="00F07689">
        <w:t xml:space="preserve"> </w:t>
      </w:r>
    </w:p>
    <w:p w14:paraId="5C86E627" w14:textId="29BAD314" w:rsidR="00F26717" w:rsidRDefault="00D911C1" w:rsidP="00F07689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>
        <w:rPr>
          <w:sz w:val="24"/>
          <w:szCs w:val="20"/>
        </w:rPr>
        <w:t xml:space="preserve">MCCF EDI TAS is deployed into </w:t>
      </w:r>
      <w:r w:rsidR="00FC62B0">
        <w:rPr>
          <w:sz w:val="24"/>
          <w:szCs w:val="20"/>
        </w:rPr>
        <w:t>the MAG cloud</w:t>
      </w:r>
      <w:r w:rsidR="00F03F48">
        <w:rPr>
          <w:sz w:val="24"/>
          <w:szCs w:val="20"/>
        </w:rPr>
        <w:t xml:space="preserve"> </w:t>
      </w:r>
      <w:r>
        <w:rPr>
          <w:sz w:val="24"/>
          <w:szCs w:val="20"/>
        </w:rPr>
        <w:t>and as such, all mechanical and physical connections are considered to be part of the service. See Section 1.2 for additional details.</w:t>
      </w:r>
    </w:p>
    <w:p w14:paraId="3E385D14" w14:textId="6992C396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This section discusses the locations that will receive the</w:t>
      </w:r>
      <w:r w:rsidR="00C262BB">
        <w:rPr>
          <w:sz w:val="24"/>
          <w:szCs w:val="20"/>
        </w:rPr>
        <w:t xml:space="preserve"> MCCF EDI TAS </w:t>
      </w:r>
      <w:r w:rsidR="008D6407">
        <w:rPr>
          <w:sz w:val="24"/>
          <w:szCs w:val="20"/>
        </w:rPr>
        <w:t>v</w:t>
      </w:r>
      <w:del w:id="54" w:author="Betz, David F. (Halfaker &amp; Associates)" w:date="2019-04-25T11:00:00Z">
        <w:r w:rsidR="008D6407" w:rsidDel="0020186C">
          <w:rPr>
            <w:sz w:val="24"/>
            <w:szCs w:val="20"/>
          </w:rPr>
          <w:delText>1.1</w:delText>
        </w:r>
      </w:del>
      <w:ins w:id="55" w:author="Betz, David F. (Halfaker &amp; Associates)" w:date="2019-04-25T11:00:00Z">
        <w:r w:rsidR="0020186C">
          <w:rPr>
            <w:sz w:val="24"/>
            <w:szCs w:val="20"/>
          </w:rPr>
          <w:t>2.0</w:t>
        </w:r>
      </w:ins>
      <w:r w:rsidR="008D6407">
        <w:rPr>
          <w:sz w:val="24"/>
          <w:szCs w:val="20"/>
        </w:rPr>
        <w:t xml:space="preserve"> </w:t>
      </w:r>
      <w:r w:rsidRPr="00F07689">
        <w:rPr>
          <w:sz w:val="24"/>
          <w:szCs w:val="20"/>
        </w:rPr>
        <w:t>deployment.</w:t>
      </w:r>
    </w:p>
    <w:p w14:paraId="1357AC39" w14:textId="0B12C2E3" w:rsidR="00F07689" w:rsidRPr="00385C2B" w:rsidRDefault="00F07689" w:rsidP="0080474E">
      <w:pPr>
        <w:pStyle w:val="Heading3"/>
      </w:pPr>
      <w:bookmarkStart w:id="56" w:name="_Toc421540863"/>
      <w:bookmarkStart w:id="57" w:name="_Toc8740978"/>
      <w:r w:rsidRPr="00385C2B">
        <w:t>Deployment Topology (Targeted Architecture)</w:t>
      </w:r>
      <w:bookmarkEnd w:id="56"/>
      <w:bookmarkEnd w:id="57"/>
    </w:p>
    <w:p w14:paraId="69CB32FD" w14:textId="73A70A5F" w:rsidR="008D6407" w:rsidRPr="008D6407" w:rsidRDefault="008D6407" w:rsidP="008D6407">
      <w:pPr>
        <w:pStyle w:val="BodyText"/>
      </w:pPr>
      <w:r>
        <w:t>MCCF EDI TAS v</w:t>
      </w:r>
      <w:del w:id="58" w:author="Betz, David F. (Halfaker &amp; Associates)" w:date="2019-04-25T11:00:00Z">
        <w:r w:rsidDel="0020186C">
          <w:delText>1.1</w:delText>
        </w:r>
      </w:del>
      <w:ins w:id="59" w:author="Betz, David F. (Halfaker &amp; Associates)" w:date="2019-04-25T11:00:00Z">
        <w:r w:rsidR="0020186C">
          <w:t>2.0</w:t>
        </w:r>
      </w:ins>
      <w:r>
        <w:t xml:space="preserve"> will be released to a single WEB VM</w:t>
      </w:r>
      <w:r w:rsidR="00E57AF8">
        <w:t xml:space="preserve"> in the MAG cloud environment. </w:t>
      </w:r>
      <w:r>
        <w:t>Specifically, application code will be deployed to VAC20WEBTAS</w:t>
      </w:r>
      <w:r w:rsidR="00815E2F">
        <w:t>2</w:t>
      </w:r>
      <w:r>
        <w:t>10.va.gov.</w:t>
      </w:r>
    </w:p>
    <w:p w14:paraId="4B07C980" w14:textId="39DD6576" w:rsidR="00F07689" w:rsidRPr="00F07689" w:rsidRDefault="00F07689" w:rsidP="0080474E">
      <w:pPr>
        <w:pStyle w:val="Heading3"/>
      </w:pPr>
      <w:bookmarkStart w:id="60" w:name="_Toc421540864"/>
      <w:bookmarkStart w:id="61" w:name="_Toc8740979"/>
      <w:r w:rsidRPr="00F07689">
        <w:t>Site Information (Locations, Deployment Recipients)</w:t>
      </w:r>
      <w:bookmarkEnd w:id="60"/>
      <w:bookmarkEnd w:id="61"/>
    </w:p>
    <w:p w14:paraId="6056A46E" w14:textId="51CBD32A" w:rsidR="00F03F48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r w:rsidRPr="00B1048C">
        <w:rPr>
          <w:sz w:val="24"/>
          <w:szCs w:val="20"/>
        </w:rPr>
        <w:t xml:space="preserve">The MCCF EDI TAS project is deployed into </w:t>
      </w:r>
      <w:r w:rsidR="00FC62B0" w:rsidRPr="00B1048C">
        <w:rPr>
          <w:sz w:val="24"/>
          <w:szCs w:val="20"/>
        </w:rPr>
        <w:t>the MAG cloud</w:t>
      </w:r>
      <w:r w:rsidRPr="00B1048C">
        <w:rPr>
          <w:sz w:val="24"/>
          <w:szCs w:val="20"/>
        </w:rPr>
        <w:t xml:space="preserve">. The primary </w:t>
      </w:r>
      <w:r w:rsidR="00FC62B0" w:rsidRPr="00B1048C">
        <w:rPr>
          <w:sz w:val="24"/>
          <w:szCs w:val="20"/>
        </w:rPr>
        <w:t>location is</w:t>
      </w:r>
      <w:r w:rsidRPr="00B1048C">
        <w:rPr>
          <w:sz w:val="24"/>
          <w:szCs w:val="20"/>
        </w:rPr>
        <w:t xml:space="preserve"> Microsoft’s facility in Virginia with a failover site planned for Austin, Texas.</w:t>
      </w:r>
      <w:r w:rsidR="003278D4">
        <w:rPr>
          <w:sz w:val="24"/>
          <w:szCs w:val="20"/>
        </w:rPr>
        <w:t xml:space="preserve"> </w:t>
      </w:r>
      <w:r w:rsidR="00ED59B1" w:rsidRPr="00B1048C">
        <w:rPr>
          <w:sz w:val="24"/>
          <w:szCs w:val="20"/>
        </w:rPr>
        <w:t>As web-base</w:t>
      </w:r>
      <w:r w:rsidR="00524F50" w:rsidRPr="00B1048C">
        <w:rPr>
          <w:sz w:val="24"/>
          <w:szCs w:val="20"/>
        </w:rPr>
        <w:t>d</w:t>
      </w:r>
      <w:r w:rsidR="00ED59B1" w:rsidRPr="00B1048C">
        <w:rPr>
          <w:sz w:val="24"/>
          <w:szCs w:val="20"/>
        </w:rPr>
        <w:t xml:space="preserve"> application</w:t>
      </w:r>
      <w:r w:rsidR="00524F50" w:rsidRPr="00B1048C">
        <w:rPr>
          <w:sz w:val="24"/>
          <w:szCs w:val="20"/>
        </w:rPr>
        <w:t xml:space="preserve"> and architecture, deployment to a single site makes processing available to end-users at all VA sites.</w:t>
      </w:r>
      <w:r w:rsidR="003278D4">
        <w:rPr>
          <w:sz w:val="24"/>
          <w:szCs w:val="20"/>
        </w:rPr>
        <w:t xml:space="preserve"> </w:t>
      </w:r>
      <w:r w:rsidR="008D6407" w:rsidRPr="00B1048C">
        <w:rPr>
          <w:sz w:val="24"/>
          <w:szCs w:val="20"/>
        </w:rPr>
        <w:t>Validation of deployment will be accomplished by the TAS functional analyst and the TAS business owner.</w:t>
      </w:r>
    </w:p>
    <w:p w14:paraId="57D0245E" w14:textId="0EF2EB98" w:rsidR="00F07689" w:rsidRPr="00F07689" w:rsidRDefault="00F07689" w:rsidP="0080474E">
      <w:pPr>
        <w:pStyle w:val="Heading3"/>
      </w:pPr>
      <w:bookmarkStart w:id="62" w:name="_Toc421540865"/>
      <w:bookmarkStart w:id="63" w:name="_Toc8740980"/>
      <w:r w:rsidRPr="00F07689">
        <w:t>Site Preparation</w:t>
      </w:r>
      <w:bookmarkEnd w:id="62"/>
      <w:bookmarkEnd w:id="63"/>
    </w:p>
    <w:p w14:paraId="5E4E3478" w14:textId="5E08D073" w:rsidR="00F03F48" w:rsidRPr="00B1048C" w:rsidRDefault="00F03F48" w:rsidP="00F03F48">
      <w:pPr>
        <w:keepLines/>
        <w:autoSpaceDE w:val="0"/>
        <w:autoSpaceDN w:val="0"/>
        <w:adjustRightInd w:val="0"/>
        <w:spacing w:before="60" w:after="120" w:line="240" w:lineRule="atLeast"/>
        <w:rPr>
          <w:strike/>
          <w:sz w:val="24"/>
          <w:szCs w:val="20"/>
        </w:rPr>
      </w:pPr>
      <w:r>
        <w:rPr>
          <w:sz w:val="24"/>
          <w:szCs w:val="20"/>
        </w:rPr>
        <w:t xml:space="preserve">The MCCF EDI TAS </w:t>
      </w:r>
      <w:r w:rsidR="00B1048C">
        <w:rPr>
          <w:strike/>
          <w:sz w:val="24"/>
          <w:szCs w:val="20"/>
        </w:rPr>
        <w:t>i</w:t>
      </w:r>
      <w:r>
        <w:rPr>
          <w:sz w:val="24"/>
          <w:szCs w:val="20"/>
        </w:rPr>
        <w:t xml:space="preserve">s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and as such all site requirements are met and included in the subscription. Microsoft handles all physical resources, including power, racks, cooling, etc. MAG must be logically, not physical prepared.</w:t>
      </w:r>
      <w:r w:rsidR="00FC62B0">
        <w:rPr>
          <w:sz w:val="24"/>
          <w:szCs w:val="20"/>
        </w:rPr>
        <w:t xml:space="preserve"> </w:t>
      </w:r>
      <w:r>
        <w:rPr>
          <w:sz w:val="24"/>
          <w:szCs w:val="20"/>
        </w:rPr>
        <w:t>Preparation include</w:t>
      </w:r>
      <w:r w:rsidR="00FC62B0">
        <w:rPr>
          <w:sz w:val="24"/>
          <w:szCs w:val="20"/>
        </w:rPr>
        <w:t>s</w:t>
      </w:r>
      <w:r w:rsidR="00524F50">
        <w:rPr>
          <w:sz w:val="24"/>
          <w:szCs w:val="20"/>
        </w:rPr>
        <w:t xml:space="preserve"> firewall configurations, as well as</w:t>
      </w:r>
      <w:r>
        <w:rPr>
          <w:sz w:val="24"/>
          <w:szCs w:val="20"/>
        </w:rPr>
        <w:t xml:space="preserve"> identity and access management configuration.</w:t>
      </w:r>
    </w:p>
    <w:p w14:paraId="70EAFF3D" w14:textId="142AB37E" w:rsidR="00F07689" w:rsidRPr="00B1048C" w:rsidRDefault="00F03F48" w:rsidP="00F07689">
      <w:pPr>
        <w:spacing w:before="120" w:after="120"/>
        <w:rPr>
          <w:b/>
          <w:sz w:val="24"/>
          <w:szCs w:val="20"/>
        </w:rPr>
      </w:pPr>
      <w:r>
        <w:rPr>
          <w:sz w:val="24"/>
          <w:szCs w:val="20"/>
        </w:rPr>
        <w:t>The following table describes preparation required by the site prior to deployment</w:t>
      </w:r>
      <w:r w:rsidR="00F07689" w:rsidRPr="00F07689">
        <w:rPr>
          <w:sz w:val="24"/>
          <w:szCs w:val="20"/>
        </w:rPr>
        <w:t>.</w:t>
      </w:r>
      <w:r w:rsidR="003278D4">
        <w:rPr>
          <w:sz w:val="24"/>
          <w:szCs w:val="20"/>
        </w:rPr>
        <w:t xml:space="preserve"> </w:t>
      </w:r>
      <w:r w:rsidR="00FC62B0" w:rsidRPr="00B1048C">
        <w:rPr>
          <w:b/>
          <w:sz w:val="24"/>
          <w:szCs w:val="20"/>
        </w:rPr>
        <w:t xml:space="preserve">No site preparation is required for Release </w:t>
      </w:r>
      <w:del w:id="64" w:author="Betz, David F. (Halfaker &amp; Associates)" w:date="2019-04-25T11:00:00Z">
        <w:r w:rsidR="00FC62B0" w:rsidRPr="00B1048C" w:rsidDel="0020186C">
          <w:rPr>
            <w:b/>
            <w:sz w:val="24"/>
            <w:szCs w:val="20"/>
          </w:rPr>
          <w:delText>1.1</w:delText>
        </w:r>
      </w:del>
      <w:ins w:id="65" w:author="Betz, David F. (Halfaker &amp; Associates)" w:date="2019-04-25T11:00:00Z">
        <w:r w:rsidR="0020186C">
          <w:rPr>
            <w:b/>
            <w:sz w:val="24"/>
            <w:szCs w:val="20"/>
          </w:rPr>
          <w:t>2.0</w:t>
        </w:r>
      </w:ins>
      <w:r w:rsidR="00FC62B0" w:rsidRPr="00B1048C">
        <w:rPr>
          <w:b/>
          <w:sz w:val="24"/>
          <w:szCs w:val="20"/>
        </w:rPr>
        <w:t>.</w:t>
      </w:r>
    </w:p>
    <w:p w14:paraId="024EAE1E" w14:textId="609EF5D6" w:rsidR="00F07689" w:rsidRPr="00116DD0" w:rsidRDefault="00F07689" w:rsidP="00116DD0">
      <w:pPr>
        <w:pStyle w:val="Caption"/>
        <w:rPr>
          <w:sz w:val="22"/>
          <w:szCs w:val="22"/>
        </w:rPr>
      </w:pPr>
      <w:bookmarkStart w:id="66" w:name="_Toc8741068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3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>: Site Preparation</w:t>
      </w:r>
      <w:bookmarkEnd w:id="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4"/>
        <w:gridCol w:w="2066"/>
        <w:gridCol w:w="2278"/>
        <w:gridCol w:w="1971"/>
        <w:gridCol w:w="1481"/>
      </w:tblGrid>
      <w:tr w:rsidR="00F07689" w:rsidRPr="00F07689" w14:paraId="15D0D057" w14:textId="77777777" w:rsidTr="00F07689">
        <w:trPr>
          <w:cantSplit/>
          <w:tblHeader/>
        </w:trPr>
        <w:tc>
          <w:tcPr>
            <w:tcW w:w="831" w:type="pct"/>
            <w:shd w:val="clear" w:color="auto" w:fill="CCCCCC"/>
            <w:vAlign w:val="center"/>
          </w:tcPr>
          <w:p w14:paraId="1F7A5831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67" w:name="ColumnTitle_04"/>
            <w:bookmarkEnd w:id="67"/>
            <w:r w:rsidRPr="00F07689">
              <w:rPr>
                <w:rFonts w:ascii="Arial" w:hAnsi="Arial" w:cs="Arial"/>
                <w:b/>
                <w:szCs w:val="22"/>
              </w:rPr>
              <w:t>Site/Other</w:t>
            </w:r>
          </w:p>
        </w:tc>
        <w:tc>
          <w:tcPr>
            <w:tcW w:w="1105" w:type="pct"/>
            <w:shd w:val="clear" w:color="auto" w:fill="CCCCCC"/>
            <w:vAlign w:val="center"/>
          </w:tcPr>
          <w:p w14:paraId="3396187C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Problem/Change Needed</w:t>
            </w:r>
          </w:p>
        </w:tc>
        <w:tc>
          <w:tcPr>
            <w:tcW w:w="1218" w:type="pct"/>
            <w:shd w:val="clear" w:color="auto" w:fill="CCCCCC"/>
            <w:vAlign w:val="center"/>
          </w:tcPr>
          <w:p w14:paraId="20361EDF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Features to Adapt/Modify to New Product</w:t>
            </w:r>
          </w:p>
        </w:tc>
        <w:tc>
          <w:tcPr>
            <w:tcW w:w="1054" w:type="pct"/>
            <w:shd w:val="clear" w:color="auto" w:fill="CCCCCC"/>
            <w:vAlign w:val="center"/>
          </w:tcPr>
          <w:p w14:paraId="574B11F9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Actions/Steps</w:t>
            </w:r>
          </w:p>
        </w:tc>
        <w:tc>
          <w:tcPr>
            <w:tcW w:w="792" w:type="pct"/>
            <w:shd w:val="clear" w:color="auto" w:fill="CCCCCC"/>
            <w:vAlign w:val="center"/>
          </w:tcPr>
          <w:p w14:paraId="75FD69CD" w14:textId="77777777" w:rsidR="00F07689" w:rsidRPr="00F07689" w:rsidRDefault="00F07689" w:rsidP="00457808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7689">
              <w:rPr>
                <w:rFonts w:ascii="Arial" w:hAnsi="Arial" w:cs="Arial"/>
                <w:b/>
                <w:szCs w:val="22"/>
              </w:rPr>
              <w:t>Owner</w:t>
            </w:r>
          </w:p>
        </w:tc>
      </w:tr>
      <w:tr w:rsidR="00F07689" w:rsidRPr="00F07689" w14:paraId="3C2EE58E" w14:textId="77777777" w:rsidTr="00F07689">
        <w:trPr>
          <w:cantSplit/>
        </w:trPr>
        <w:tc>
          <w:tcPr>
            <w:tcW w:w="831" w:type="pct"/>
          </w:tcPr>
          <w:p w14:paraId="06D55E9E" w14:textId="77777777" w:rsidR="00F07689" w:rsidRPr="00F07689" w:rsidRDefault="00B710E7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105" w:type="pct"/>
          </w:tcPr>
          <w:p w14:paraId="429B920A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218" w:type="pct"/>
          </w:tcPr>
          <w:p w14:paraId="653E5DC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1054" w:type="pct"/>
          </w:tcPr>
          <w:p w14:paraId="24A07476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  <w:tc>
          <w:tcPr>
            <w:tcW w:w="792" w:type="pct"/>
          </w:tcPr>
          <w:p w14:paraId="3AA08C30" w14:textId="77777777" w:rsidR="00F07689" w:rsidRPr="00F07689" w:rsidRDefault="00CF48E2" w:rsidP="00F07689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N/A</w:t>
            </w:r>
          </w:p>
        </w:tc>
      </w:tr>
    </w:tbl>
    <w:p w14:paraId="4F710379" w14:textId="76E373F4" w:rsidR="00F07689" w:rsidRDefault="00F07689" w:rsidP="0080474E">
      <w:pPr>
        <w:pStyle w:val="Heading2"/>
      </w:pPr>
      <w:bookmarkStart w:id="68" w:name="_Toc421540866"/>
      <w:bookmarkStart w:id="69" w:name="_Toc8740981"/>
      <w:r w:rsidRPr="00F07689">
        <w:t>Resources</w:t>
      </w:r>
      <w:bookmarkEnd w:id="68"/>
      <w:bookmarkEnd w:id="69"/>
    </w:p>
    <w:p w14:paraId="39569960" w14:textId="4BA51B47" w:rsidR="00F03F48" w:rsidRDefault="00F03F48" w:rsidP="00F03F48">
      <w:pPr>
        <w:pStyle w:val="BodyText"/>
      </w:pPr>
      <w:r>
        <w:t xml:space="preserve">The MCCF EDI TAS project is deployed into </w:t>
      </w:r>
      <w:r w:rsidR="00FC62B0">
        <w:t>the MAG cloud</w:t>
      </w:r>
      <w:r>
        <w:t>. Please refer to section 3.2.3 for additional details.</w:t>
      </w:r>
    </w:p>
    <w:p w14:paraId="3D9F16EB" w14:textId="77777777" w:rsidR="00F07689" w:rsidRPr="00F07689" w:rsidRDefault="00F07689" w:rsidP="0080474E">
      <w:pPr>
        <w:pStyle w:val="Heading3"/>
      </w:pPr>
      <w:bookmarkStart w:id="70" w:name="_Toc533154485"/>
      <w:bookmarkStart w:id="71" w:name="_Toc421540868"/>
      <w:bookmarkStart w:id="72" w:name="_Toc8740982"/>
      <w:bookmarkEnd w:id="70"/>
      <w:r w:rsidRPr="00F07689">
        <w:t>Hardware</w:t>
      </w:r>
      <w:bookmarkEnd w:id="71"/>
      <w:bookmarkEnd w:id="72"/>
      <w:r w:rsidRPr="00F07689">
        <w:t xml:space="preserve"> </w:t>
      </w:r>
    </w:p>
    <w:p w14:paraId="1B3F06AC" w14:textId="66162248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 xml:space="preserve">The following </w:t>
      </w:r>
      <w:r w:rsidRPr="00B5193E">
        <w:rPr>
          <w:sz w:val="24"/>
          <w:szCs w:val="20"/>
        </w:rPr>
        <w:t>table</w:t>
      </w:r>
      <w:r w:rsidR="00B5193E">
        <w:rPr>
          <w:sz w:val="24"/>
          <w:szCs w:val="20"/>
        </w:rPr>
        <w:t xml:space="preserve"> identifies</w:t>
      </w:r>
      <w:r w:rsidR="00661B50" w:rsidRPr="00B5193E">
        <w:rPr>
          <w:sz w:val="24"/>
          <w:szCs w:val="20"/>
        </w:rPr>
        <w:t xml:space="preserve"> </w:t>
      </w:r>
      <w:r w:rsidRPr="00B5193E">
        <w:rPr>
          <w:sz w:val="24"/>
          <w:szCs w:val="20"/>
        </w:rPr>
        <w:t>hardware</w:t>
      </w:r>
      <w:r w:rsidRPr="00F07689">
        <w:rPr>
          <w:sz w:val="24"/>
          <w:szCs w:val="20"/>
        </w:rPr>
        <w:t xml:space="preserve"> specifications </w:t>
      </w:r>
      <w:r w:rsidRPr="00B1048C">
        <w:rPr>
          <w:sz w:val="24"/>
          <w:szCs w:val="20"/>
        </w:rPr>
        <w:t>required</w:t>
      </w:r>
      <w:r w:rsidR="00B1048C">
        <w:rPr>
          <w:sz w:val="24"/>
          <w:szCs w:val="20"/>
        </w:rPr>
        <w:t xml:space="preserve"> in MAG </w:t>
      </w:r>
      <w:r w:rsidRPr="00B1048C">
        <w:rPr>
          <w:sz w:val="24"/>
          <w:szCs w:val="20"/>
        </w:rPr>
        <w:t>prior</w:t>
      </w:r>
      <w:r w:rsidRPr="00F07689">
        <w:rPr>
          <w:sz w:val="24"/>
          <w:szCs w:val="20"/>
        </w:rPr>
        <w:t xml:space="preserve"> to deployment.</w:t>
      </w:r>
    </w:p>
    <w:p w14:paraId="5BEFAB08" w14:textId="1F643302" w:rsidR="00F07689" w:rsidRPr="00116DD0" w:rsidRDefault="00FD187E" w:rsidP="00116DD0">
      <w:pPr>
        <w:pStyle w:val="Caption"/>
        <w:rPr>
          <w:sz w:val="22"/>
          <w:szCs w:val="22"/>
        </w:rPr>
      </w:pPr>
      <w:bookmarkStart w:id="73" w:name="_Toc8741069"/>
      <w:r w:rsidRPr="00116DD0">
        <w:rPr>
          <w:sz w:val="22"/>
          <w:szCs w:val="22"/>
        </w:rPr>
        <w:t xml:space="preserve">Table </w:t>
      </w:r>
      <w:r w:rsidR="00413770" w:rsidRPr="00116DD0">
        <w:rPr>
          <w:sz w:val="22"/>
          <w:szCs w:val="22"/>
        </w:rPr>
        <w:fldChar w:fldCharType="begin"/>
      </w:r>
      <w:r w:rsidR="00413770" w:rsidRPr="00116DD0">
        <w:rPr>
          <w:sz w:val="22"/>
          <w:szCs w:val="22"/>
        </w:rPr>
        <w:instrText xml:space="preserve"> SEQ Table \* ARABIC </w:instrText>
      </w:r>
      <w:r w:rsidR="00413770"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4</w:t>
      </w:r>
      <w:r w:rsidR="00413770"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 w:rsidR="00661B50">
        <w:rPr>
          <w:sz w:val="22"/>
          <w:szCs w:val="22"/>
        </w:rPr>
        <w:t>Hardware</w:t>
      </w:r>
      <w:r w:rsidR="00F03F48" w:rsidRPr="00116DD0">
        <w:rPr>
          <w:sz w:val="22"/>
          <w:szCs w:val="22"/>
        </w:rPr>
        <w:t xml:space="preserve"> </w:t>
      </w:r>
      <w:r w:rsidRPr="00116DD0">
        <w:rPr>
          <w:sz w:val="22"/>
          <w:szCs w:val="22"/>
        </w:rPr>
        <w:t>Specifications</w:t>
      </w:r>
      <w:bookmarkEnd w:id="7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1145"/>
        <w:gridCol w:w="1954"/>
        <w:gridCol w:w="1317"/>
        <w:gridCol w:w="2607"/>
        <w:gridCol w:w="1108"/>
      </w:tblGrid>
      <w:tr w:rsidR="000528AC" w:rsidRPr="00F07689" w14:paraId="3FF0906F" w14:textId="7694FF9A" w:rsidTr="00457808">
        <w:trPr>
          <w:cantSplit/>
          <w:tblHeader/>
        </w:trPr>
        <w:tc>
          <w:tcPr>
            <w:tcW w:w="652" w:type="pct"/>
            <w:shd w:val="clear" w:color="auto" w:fill="CCCCCC"/>
            <w:vAlign w:val="center"/>
          </w:tcPr>
          <w:p w14:paraId="148134BD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74" w:name="ColumnTitle_06"/>
            <w:bookmarkEnd w:id="74"/>
            <w:r w:rsidRPr="00F07689">
              <w:rPr>
                <w:rFonts w:ascii="Arial" w:hAnsi="Arial" w:cs="Arial"/>
                <w:b/>
                <w:szCs w:val="22"/>
              </w:rPr>
              <w:t>Required Hardware</w:t>
            </w:r>
          </w:p>
        </w:tc>
        <w:tc>
          <w:tcPr>
            <w:tcW w:w="612" w:type="pct"/>
            <w:shd w:val="clear" w:color="auto" w:fill="CCCCCC"/>
            <w:vAlign w:val="center"/>
          </w:tcPr>
          <w:p w14:paraId="3BD1008A" w14:textId="5538F61A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Server Function Type</w:t>
            </w:r>
          </w:p>
        </w:tc>
        <w:tc>
          <w:tcPr>
            <w:tcW w:w="999" w:type="pct"/>
            <w:shd w:val="clear" w:color="auto" w:fill="CCCCCC"/>
            <w:vAlign w:val="center"/>
          </w:tcPr>
          <w:p w14:paraId="5C0E8BB8" w14:textId="48DE088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Host Name</w:t>
            </w:r>
          </w:p>
        </w:tc>
        <w:tc>
          <w:tcPr>
            <w:tcW w:w="593" w:type="pct"/>
            <w:shd w:val="clear" w:color="auto" w:fill="CCCCCC"/>
            <w:vAlign w:val="center"/>
          </w:tcPr>
          <w:p w14:paraId="415135C4" w14:textId="68F60949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F04EAE">
              <w:rPr>
                <w:rFonts w:ascii="Arial" w:hAnsi="Arial" w:cs="Arial"/>
                <w:b/>
                <w:szCs w:val="22"/>
              </w:rPr>
              <w:t>O/S</w:t>
            </w:r>
          </w:p>
        </w:tc>
        <w:tc>
          <w:tcPr>
            <w:tcW w:w="1473" w:type="pct"/>
            <w:shd w:val="clear" w:color="auto" w:fill="CCCCCC"/>
            <w:vAlign w:val="center"/>
          </w:tcPr>
          <w:p w14:paraId="3EE89F8F" w14:textId="0B6874B0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Model</w:t>
            </w:r>
          </w:p>
        </w:tc>
        <w:tc>
          <w:tcPr>
            <w:tcW w:w="671" w:type="pct"/>
            <w:shd w:val="clear" w:color="auto" w:fill="CCCCCC"/>
            <w:vAlign w:val="center"/>
          </w:tcPr>
          <w:p w14:paraId="4D1EB98B" w14:textId="0E9ACA17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RAM</w:t>
            </w:r>
          </w:p>
        </w:tc>
      </w:tr>
      <w:tr w:rsidR="000528AC" w:rsidRPr="00F07689" w14:paraId="5D94C733" w14:textId="2EC0FA6A" w:rsidTr="00457808">
        <w:trPr>
          <w:cantSplit/>
        </w:trPr>
        <w:tc>
          <w:tcPr>
            <w:tcW w:w="652" w:type="pct"/>
            <w:vAlign w:val="center"/>
          </w:tcPr>
          <w:p w14:paraId="0AE1C3DA" w14:textId="77777777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223274A" w14:textId="702E708C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FPC</w:t>
            </w:r>
          </w:p>
        </w:tc>
        <w:tc>
          <w:tcPr>
            <w:tcW w:w="999" w:type="pct"/>
            <w:vAlign w:val="center"/>
          </w:tcPr>
          <w:p w14:paraId="69A6F1FC" w14:textId="37720832" w:rsidR="000528AC" w:rsidRPr="00F07689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vac20fpctas200</w:t>
            </w:r>
          </w:p>
        </w:tc>
        <w:tc>
          <w:tcPr>
            <w:tcW w:w="593" w:type="pct"/>
            <w:vAlign w:val="center"/>
          </w:tcPr>
          <w:p w14:paraId="048B3782" w14:textId="7D49549F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4EFA4705" w14:textId="0D5B89A8" w:rsidR="00CF5D69" w:rsidRPr="00F04EAE" w:rsidRDefault="000528AC" w:rsidP="00CF5D69">
            <w:pPr>
              <w:spacing w:before="60" w:after="60"/>
              <w:ind w:left="130"/>
              <w:jc w:val="both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A</w:t>
            </w:r>
            <w:r w:rsidR="00CF5D69">
              <w:rPr>
                <w:rFonts w:ascii="Arial" w:hAnsi="Arial" w:cs="Arial"/>
                <w:szCs w:val="20"/>
              </w:rPr>
              <w:t>4</w:t>
            </w:r>
            <w:r w:rsidRPr="00F04EAE">
              <w:rPr>
                <w:rFonts w:ascii="Arial" w:hAnsi="Arial" w:cs="Arial"/>
                <w:szCs w:val="20"/>
              </w:rPr>
              <w:t>m_v2</w:t>
            </w:r>
            <w:r>
              <w:rPr>
                <w:rFonts w:ascii="Arial" w:hAnsi="Arial" w:cs="Arial"/>
                <w:szCs w:val="20"/>
              </w:rPr>
              <w:t xml:space="preserve">  </w:t>
            </w:r>
            <w:r w:rsidRPr="00F04EAE">
              <w:rPr>
                <w:rFonts w:ascii="Arial" w:hAnsi="Arial" w:cs="Arial"/>
                <w:szCs w:val="20"/>
              </w:rPr>
              <w:t>4vCPU</w:t>
            </w:r>
            <w:r w:rsidR="00CF5D69">
              <w:rPr>
                <w:rFonts w:ascii="Arial" w:hAnsi="Arial" w:cs="Arial"/>
                <w:szCs w:val="20"/>
              </w:rPr>
              <w:t>s</w:t>
            </w:r>
          </w:p>
        </w:tc>
        <w:tc>
          <w:tcPr>
            <w:tcW w:w="671" w:type="pct"/>
            <w:vAlign w:val="center"/>
          </w:tcPr>
          <w:p w14:paraId="3C538415" w14:textId="1A265E0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32 GB</w:t>
            </w:r>
          </w:p>
        </w:tc>
      </w:tr>
      <w:tr w:rsidR="000528AC" w:rsidRPr="00F07689" w14:paraId="6F020C90" w14:textId="6AFEEFB8" w:rsidTr="0045780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3A0E034" w14:textId="33881EAC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VM</w:t>
            </w:r>
          </w:p>
        </w:tc>
        <w:tc>
          <w:tcPr>
            <w:tcW w:w="612" w:type="pct"/>
            <w:shd w:val="clear" w:color="auto" w:fill="92D050"/>
            <w:vAlign w:val="center"/>
          </w:tcPr>
          <w:p w14:paraId="3DC5F36C" w14:textId="6E005FDE" w:rsidR="000528AC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WEB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6E18497A" w14:textId="0C765011" w:rsidR="000528AC" w:rsidDel="00F03F48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vac20webtas210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215BB01F" w14:textId="50B82AC1" w:rsidR="000528AC" w:rsidRPr="00F04EAE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F04EAE">
              <w:rPr>
                <w:rFonts w:ascii="Arial" w:hAnsi="Arial" w:cs="Arial"/>
                <w:szCs w:val="20"/>
              </w:rPr>
              <w:t>Linux</w:t>
            </w:r>
          </w:p>
        </w:tc>
        <w:tc>
          <w:tcPr>
            <w:tcW w:w="1473" w:type="pct"/>
            <w:shd w:val="clear" w:color="auto" w:fill="92D050"/>
            <w:vAlign w:val="center"/>
          </w:tcPr>
          <w:p w14:paraId="39232B64" w14:textId="43D5B953" w:rsidR="00CF5D69" w:rsidRPr="00CF5D69" w:rsidRDefault="00CF5D69" w:rsidP="00CF5D69">
            <w:pPr>
              <w:autoSpaceDE w:val="0"/>
              <w:autoSpaceDN w:val="0"/>
              <w:ind w:left="13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DS13-4_v2  4vCPUs</w:t>
            </w:r>
          </w:p>
        </w:tc>
        <w:tc>
          <w:tcPr>
            <w:tcW w:w="671" w:type="pct"/>
            <w:shd w:val="clear" w:color="auto" w:fill="92D050"/>
            <w:vAlign w:val="center"/>
          </w:tcPr>
          <w:p w14:paraId="513F5ABB" w14:textId="6FB1D0E2" w:rsidR="000528AC" w:rsidRPr="00F04EAE" w:rsidRDefault="00CF5D69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56 GB</w:t>
            </w:r>
          </w:p>
        </w:tc>
      </w:tr>
      <w:tr w:rsidR="000528AC" w:rsidRPr="00B1048C" w14:paraId="7ABEB3A4" w14:textId="06889F90" w:rsidTr="00457808">
        <w:trPr>
          <w:cantSplit/>
        </w:trPr>
        <w:tc>
          <w:tcPr>
            <w:tcW w:w="652" w:type="pct"/>
            <w:vAlign w:val="center"/>
          </w:tcPr>
          <w:p w14:paraId="08E029B2" w14:textId="13256AF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AAC38B4" w14:textId="5DF4EE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WEB</w:t>
            </w:r>
          </w:p>
        </w:tc>
        <w:tc>
          <w:tcPr>
            <w:tcW w:w="999" w:type="pct"/>
            <w:vAlign w:val="center"/>
          </w:tcPr>
          <w:p w14:paraId="5C081D37" w14:textId="12D54A1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vac20webtas211</w:t>
            </w:r>
          </w:p>
        </w:tc>
        <w:tc>
          <w:tcPr>
            <w:tcW w:w="593" w:type="pct"/>
            <w:vAlign w:val="center"/>
          </w:tcPr>
          <w:p w14:paraId="3813EE12" w14:textId="3D5ED9C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A7E7043" w14:textId="6017545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425E12CE" w14:textId="2158D989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9B185E" w:rsidRPr="00F07689" w14:paraId="165ED83B" w14:textId="77777777" w:rsidTr="005C1848">
        <w:trPr>
          <w:cantSplit/>
          <w:ins w:id="75" w:author="Betz, David F. (Halfaker &amp; Associates)" w:date="2019-04-25T12:19:00Z"/>
        </w:trPr>
        <w:tc>
          <w:tcPr>
            <w:tcW w:w="652" w:type="pct"/>
            <w:shd w:val="clear" w:color="auto" w:fill="92D050"/>
            <w:vAlign w:val="center"/>
          </w:tcPr>
          <w:p w14:paraId="3AB5DB91" w14:textId="77777777" w:rsidR="009B185E" w:rsidRDefault="009B185E" w:rsidP="005C1848">
            <w:pPr>
              <w:spacing w:before="60" w:after="60"/>
              <w:jc w:val="center"/>
              <w:rPr>
                <w:ins w:id="76" w:author="Betz, David F. (Halfaker &amp; Associates)" w:date="2019-04-25T12:19:00Z"/>
                <w:rFonts w:ascii="Arial" w:hAnsi="Arial" w:cs="Arial"/>
                <w:szCs w:val="20"/>
              </w:rPr>
            </w:pPr>
            <w:ins w:id="77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VM</w:t>
              </w:r>
            </w:ins>
          </w:p>
        </w:tc>
        <w:tc>
          <w:tcPr>
            <w:tcW w:w="612" w:type="pct"/>
            <w:shd w:val="clear" w:color="auto" w:fill="92D050"/>
            <w:vAlign w:val="center"/>
          </w:tcPr>
          <w:p w14:paraId="6DB5137A" w14:textId="5A5F183A" w:rsidR="009B185E" w:rsidRDefault="009B185E" w:rsidP="005C1848">
            <w:pPr>
              <w:spacing w:before="60" w:after="60"/>
              <w:jc w:val="center"/>
              <w:rPr>
                <w:ins w:id="78" w:author="Betz, David F. (Halfaker &amp; Associates)" w:date="2019-04-25T12:19:00Z"/>
                <w:rFonts w:ascii="Arial" w:hAnsi="Arial" w:cs="Arial"/>
                <w:szCs w:val="20"/>
              </w:rPr>
            </w:pPr>
            <w:ins w:id="79" w:author="Betz, David F. (Halfaker &amp; Associates)" w:date="2019-04-25T12:22:00Z">
              <w:r>
                <w:rPr>
                  <w:rFonts w:ascii="Arial" w:hAnsi="Arial" w:cs="Arial"/>
                  <w:szCs w:val="20"/>
                </w:rPr>
                <w:t>APP</w:t>
              </w:r>
            </w:ins>
          </w:p>
        </w:tc>
        <w:tc>
          <w:tcPr>
            <w:tcW w:w="999" w:type="pct"/>
            <w:shd w:val="clear" w:color="auto" w:fill="92D050"/>
            <w:vAlign w:val="center"/>
          </w:tcPr>
          <w:p w14:paraId="56B92C4D" w14:textId="0CE40606" w:rsidR="009B185E" w:rsidDel="00F03F48" w:rsidRDefault="009B185E" w:rsidP="005C1848">
            <w:pPr>
              <w:spacing w:before="60" w:after="60"/>
              <w:jc w:val="center"/>
              <w:rPr>
                <w:ins w:id="80" w:author="Betz, David F. (Halfaker &amp; Associates)" w:date="2019-04-25T12:19:00Z"/>
                <w:rFonts w:ascii="Arial" w:hAnsi="Arial" w:cs="Arial"/>
                <w:szCs w:val="20"/>
              </w:rPr>
            </w:pPr>
            <w:ins w:id="81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vac20</w:t>
              </w:r>
            </w:ins>
            <w:ins w:id="82" w:author="Betz, David F. (Halfaker &amp; Associates)" w:date="2019-04-25T12:22:00Z">
              <w:r>
                <w:rPr>
                  <w:rFonts w:ascii="Arial" w:hAnsi="Arial" w:cs="Arial"/>
                  <w:szCs w:val="20"/>
                </w:rPr>
                <w:t>app</w:t>
              </w:r>
            </w:ins>
            <w:ins w:id="83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tas210</w:t>
              </w:r>
            </w:ins>
          </w:p>
        </w:tc>
        <w:tc>
          <w:tcPr>
            <w:tcW w:w="593" w:type="pct"/>
            <w:shd w:val="clear" w:color="auto" w:fill="92D050"/>
            <w:vAlign w:val="center"/>
          </w:tcPr>
          <w:p w14:paraId="18E55EEA" w14:textId="77777777" w:rsidR="009B185E" w:rsidRPr="00F04EAE" w:rsidRDefault="009B185E" w:rsidP="005C1848">
            <w:pPr>
              <w:spacing w:before="60" w:after="60"/>
              <w:jc w:val="center"/>
              <w:rPr>
                <w:ins w:id="84" w:author="Betz, David F. (Halfaker &amp; Associates)" w:date="2019-04-25T12:19:00Z"/>
                <w:rFonts w:ascii="Arial" w:hAnsi="Arial" w:cs="Arial"/>
                <w:szCs w:val="20"/>
              </w:rPr>
            </w:pPr>
            <w:ins w:id="85" w:author="Betz, David F. (Halfaker &amp; Associates)" w:date="2019-04-25T12:19:00Z">
              <w:r w:rsidRPr="00F04EAE">
                <w:rPr>
                  <w:rFonts w:ascii="Arial" w:hAnsi="Arial" w:cs="Arial"/>
                  <w:szCs w:val="20"/>
                </w:rPr>
                <w:t>Linux</w:t>
              </w:r>
            </w:ins>
          </w:p>
        </w:tc>
        <w:tc>
          <w:tcPr>
            <w:tcW w:w="1473" w:type="pct"/>
            <w:shd w:val="clear" w:color="auto" w:fill="92D050"/>
            <w:vAlign w:val="center"/>
          </w:tcPr>
          <w:p w14:paraId="327701CA" w14:textId="77777777" w:rsidR="009B185E" w:rsidRPr="00CF5D69" w:rsidRDefault="009B185E" w:rsidP="005C1848">
            <w:pPr>
              <w:autoSpaceDE w:val="0"/>
              <w:autoSpaceDN w:val="0"/>
              <w:ind w:left="130"/>
              <w:rPr>
                <w:ins w:id="86" w:author="Betz, David F. (Halfaker &amp; Associates)" w:date="2019-04-25T12:19:00Z"/>
                <w:rFonts w:ascii="Arial" w:hAnsi="Arial" w:cs="Arial"/>
                <w:szCs w:val="22"/>
              </w:rPr>
            </w:pPr>
            <w:ins w:id="87" w:author="Betz, David F. (Halfaker &amp; Associates)" w:date="2019-04-25T12:19:00Z">
              <w:r>
                <w:rPr>
                  <w:rFonts w:ascii="Arial" w:hAnsi="Arial" w:cs="Arial"/>
                  <w:color w:val="000000"/>
                  <w:szCs w:val="22"/>
                </w:rPr>
                <w:t>DS13-4_v2  4vCPUs</w:t>
              </w:r>
            </w:ins>
          </w:p>
        </w:tc>
        <w:tc>
          <w:tcPr>
            <w:tcW w:w="671" w:type="pct"/>
            <w:shd w:val="clear" w:color="auto" w:fill="92D050"/>
            <w:vAlign w:val="center"/>
          </w:tcPr>
          <w:p w14:paraId="1A8C6080" w14:textId="77777777" w:rsidR="009B185E" w:rsidRPr="00F04EAE" w:rsidRDefault="009B185E" w:rsidP="005C1848">
            <w:pPr>
              <w:spacing w:before="60" w:after="60"/>
              <w:jc w:val="center"/>
              <w:rPr>
                <w:ins w:id="88" w:author="Betz, David F. (Halfaker &amp; Associates)" w:date="2019-04-25T12:19:00Z"/>
                <w:rFonts w:ascii="Arial" w:hAnsi="Arial" w:cs="Arial"/>
                <w:szCs w:val="20"/>
              </w:rPr>
            </w:pPr>
            <w:ins w:id="89" w:author="Betz, David F. (Halfaker &amp; Associates)" w:date="2019-04-25T12:19:00Z">
              <w:r>
                <w:rPr>
                  <w:rFonts w:ascii="Arial" w:hAnsi="Arial" w:cs="Arial"/>
                  <w:szCs w:val="20"/>
                </w:rPr>
                <w:t>56 GB</w:t>
              </w:r>
            </w:ins>
          </w:p>
        </w:tc>
      </w:tr>
      <w:tr w:rsidR="000528AC" w:rsidRPr="00B1048C" w14:paraId="480EFF20" w14:textId="2E044B38" w:rsidTr="00457808">
        <w:trPr>
          <w:cantSplit/>
        </w:trPr>
        <w:tc>
          <w:tcPr>
            <w:tcW w:w="652" w:type="pct"/>
            <w:vAlign w:val="center"/>
          </w:tcPr>
          <w:p w14:paraId="65203754" w14:textId="75A473A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1FF78FD9" w14:textId="0B04ECB5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775634BF" w14:textId="22C7D08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</w:t>
            </w:r>
            <w:ins w:id="90" w:author="Betz, David F. (Halfaker &amp; Associates)" w:date="2019-04-25T12:22:00Z">
              <w:r w:rsidR="009B185E">
                <w:rPr>
                  <w:rFonts w:ascii="Arial" w:hAnsi="Arial" w:cs="Arial"/>
                  <w:i/>
                  <w:color w:val="808080" w:themeColor="background1" w:themeShade="80"/>
                  <w:szCs w:val="20"/>
                </w:rPr>
                <w:t>1</w:t>
              </w:r>
            </w:ins>
            <w:del w:id="91" w:author="Betz, David F. (Halfaker &amp; Associates)" w:date="2019-04-25T12:22:00Z">
              <w:r w:rsidRPr="00B1048C" w:rsidDel="009B185E">
                <w:rPr>
                  <w:rFonts w:ascii="Arial" w:hAnsi="Arial" w:cs="Arial"/>
                  <w:i/>
                  <w:color w:val="808080" w:themeColor="background1" w:themeShade="80"/>
                  <w:szCs w:val="20"/>
                </w:rPr>
                <w:delText>0</w:delText>
              </w:r>
            </w:del>
          </w:p>
        </w:tc>
        <w:tc>
          <w:tcPr>
            <w:tcW w:w="593" w:type="pct"/>
            <w:vAlign w:val="center"/>
          </w:tcPr>
          <w:p w14:paraId="0E0A9EBE" w14:textId="1F0A903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71239892" w14:textId="1A5F91D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75C669C6" w14:textId="56C1F4F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B1048C" w14:paraId="62219D0D" w14:textId="57D4C73E" w:rsidTr="00457808">
        <w:trPr>
          <w:cantSplit/>
        </w:trPr>
        <w:tc>
          <w:tcPr>
            <w:tcW w:w="652" w:type="pct"/>
            <w:vAlign w:val="center"/>
          </w:tcPr>
          <w:p w14:paraId="343AE5D3" w14:textId="6C374F77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528F9E67" w14:textId="3FD5F226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6ABCAB95" w14:textId="290B27D1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vac20apptas211</w:t>
            </w:r>
          </w:p>
        </w:tc>
        <w:tc>
          <w:tcPr>
            <w:tcW w:w="593" w:type="pct"/>
            <w:vAlign w:val="center"/>
          </w:tcPr>
          <w:p w14:paraId="557EFFD3" w14:textId="0F9C66DD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Linux</w:t>
            </w:r>
          </w:p>
        </w:tc>
        <w:tc>
          <w:tcPr>
            <w:tcW w:w="1473" w:type="pct"/>
            <w:vAlign w:val="center"/>
          </w:tcPr>
          <w:p w14:paraId="28778F84" w14:textId="0DF457F8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18EC682C" w14:textId="3DC68D7A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  <w:tr w:rsidR="000528AC" w:rsidRPr="007504C0" w14:paraId="6FCD5198" w14:textId="406520DF" w:rsidTr="008B1868">
        <w:trPr>
          <w:cantSplit/>
        </w:trPr>
        <w:tc>
          <w:tcPr>
            <w:tcW w:w="652" w:type="pct"/>
            <w:shd w:val="clear" w:color="auto" w:fill="92D050"/>
            <w:vAlign w:val="center"/>
          </w:tcPr>
          <w:p w14:paraId="35B2354D" w14:textId="7BC7BC7F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2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VM</w:delText>
              </w:r>
            </w:del>
            <w:ins w:id="93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N/A</w:t>
              </w:r>
            </w:ins>
          </w:p>
        </w:tc>
        <w:tc>
          <w:tcPr>
            <w:tcW w:w="612" w:type="pct"/>
            <w:shd w:val="clear" w:color="auto" w:fill="92D050"/>
            <w:vAlign w:val="center"/>
          </w:tcPr>
          <w:p w14:paraId="10B3983A" w14:textId="50883F5D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DB</w:t>
            </w:r>
          </w:p>
        </w:tc>
        <w:tc>
          <w:tcPr>
            <w:tcW w:w="999" w:type="pct"/>
            <w:shd w:val="clear" w:color="auto" w:fill="92D050"/>
            <w:vAlign w:val="center"/>
          </w:tcPr>
          <w:p w14:paraId="54E3A6F6" w14:textId="61876645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r w:rsidRPr="007504C0">
              <w:rPr>
                <w:rFonts w:ascii="Arial" w:hAnsi="Arial" w:cs="Arial"/>
                <w:szCs w:val="20"/>
              </w:rPr>
              <w:t>PAAS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3A552852" w14:textId="0DF344B2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4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Linux</w:delText>
              </w:r>
            </w:del>
            <w:ins w:id="95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Azure</w:t>
              </w:r>
            </w:ins>
          </w:p>
        </w:tc>
        <w:tc>
          <w:tcPr>
            <w:tcW w:w="1473" w:type="pct"/>
            <w:shd w:val="clear" w:color="auto" w:fill="92D050"/>
            <w:vAlign w:val="center"/>
          </w:tcPr>
          <w:p w14:paraId="07081C52" w14:textId="56E6BE3F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6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TBD – Future Release</w:delText>
              </w:r>
            </w:del>
            <w:ins w:id="97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Cosmos DB</w:t>
              </w:r>
            </w:ins>
          </w:p>
        </w:tc>
        <w:tc>
          <w:tcPr>
            <w:tcW w:w="671" w:type="pct"/>
            <w:shd w:val="clear" w:color="auto" w:fill="92D050"/>
            <w:vAlign w:val="center"/>
          </w:tcPr>
          <w:p w14:paraId="02AAF065" w14:textId="0E9C3D46" w:rsidR="000528AC" w:rsidRPr="007504C0" w:rsidRDefault="000528AC" w:rsidP="000528AC">
            <w:pPr>
              <w:spacing w:before="60" w:after="60"/>
              <w:jc w:val="center"/>
              <w:rPr>
                <w:rFonts w:ascii="Arial" w:hAnsi="Arial" w:cs="Arial"/>
                <w:szCs w:val="20"/>
              </w:rPr>
            </w:pPr>
            <w:del w:id="98" w:author="Betz, David F. (Halfaker &amp; Associates)" w:date="2019-04-25T12:23:00Z">
              <w:r w:rsidRPr="007504C0" w:rsidDel="007504C0">
                <w:rPr>
                  <w:rFonts w:ascii="Arial" w:hAnsi="Arial" w:cs="Arial"/>
                  <w:szCs w:val="20"/>
                </w:rPr>
                <w:delText>TBD</w:delText>
              </w:r>
            </w:del>
            <w:ins w:id="99" w:author="Betz, David F. (Halfaker &amp; Associates)" w:date="2019-04-25T12:23:00Z">
              <w:r w:rsidR="007504C0" w:rsidRPr="007504C0">
                <w:rPr>
                  <w:rFonts w:ascii="Arial" w:hAnsi="Arial" w:cs="Arial"/>
                  <w:szCs w:val="20"/>
                </w:rPr>
                <w:t>N/A</w:t>
              </w:r>
            </w:ins>
          </w:p>
        </w:tc>
      </w:tr>
      <w:tr w:rsidR="000528AC" w:rsidRPr="00B1048C" w14:paraId="72A0D596" w14:textId="72D4FCF3" w:rsidTr="00457808">
        <w:trPr>
          <w:cantSplit/>
        </w:trPr>
        <w:tc>
          <w:tcPr>
            <w:tcW w:w="652" w:type="pct"/>
            <w:vAlign w:val="center"/>
          </w:tcPr>
          <w:p w14:paraId="239FDE22" w14:textId="62505D3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VM</w:t>
            </w:r>
          </w:p>
        </w:tc>
        <w:tc>
          <w:tcPr>
            <w:tcW w:w="612" w:type="pct"/>
            <w:vAlign w:val="center"/>
          </w:tcPr>
          <w:p w14:paraId="47197DF7" w14:textId="4371026C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APP</w:t>
            </w:r>
          </w:p>
        </w:tc>
        <w:tc>
          <w:tcPr>
            <w:tcW w:w="999" w:type="pct"/>
            <w:vAlign w:val="center"/>
          </w:tcPr>
          <w:p w14:paraId="38024EBD" w14:textId="0DF85693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vac20apptas205</w:t>
            </w:r>
          </w:p>
        </w:tc>
        <w:tc>
          <w:tcPr>
            <w:tcW w:w="593" w:type="pct"/>
            <w:vAlign w:val="center"/>
          </w:tcPr>
          <w:p w14:paraId="33867E05" w14:textId="307B2AF2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Windows</w:t>
            </w:r>
          </w:p>
        </w:tc>
        <w:tc>
          <w:tcPr>
            <w:tcW w:w="1473" w:type="pct"/>
            <w:vAlign w:val="center"/>
          </w:tcPr>
          <w:p w14:paraId="10AB9165" w14:textId="7B04EE40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 w:rsidRPr="00B1048C"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 – Future Release</w:t>
            </w:r>
          </w:p>
        </w:tc>
        <w:tc>
          <w:tcPr>
            <w:tcW w:w="671" w:type="pct"/>
            <w:vAlign w:val="center"/>
          </w:tcPr>
          <w:p w14:paraId="6FF8E133" w14:textId="536A4D1F" w:rsidR="000528AC" w:rsidRPr="00B1048C" w:rsidRDefault="000528AC" w:rsidP="000528AC">
            <w:pPr>
              <w:spacing w:before="60" w:after="60"/>
              <w:jc w:val="center"/>
              <w:rPr>
                <w:rFonts w:ascii="Arial" w:hAnsi="Arial" w:cs="Arial"/>
                <w:i/>
                <w:color w:val="808080" w:themeColor="background1" w:themeShade="80"/>
                <w:szCs w:val="20"/>
              </w:rPr>
            </w:pPr>
            <w:r>
              <w:rPr>
                <w:rFonts w:ascii="Arial" w:hAnsi="Arial" w:cs="Arial"/>
                <w:i/>
                <w:color w:val="808080" w:themeColor="background1" w:themeShade="80"/>
                <w:szCs w:val="20"/>
              </w:rPr>
              <w:t>TBD</w:t>
            </w:r>
          </w:p>
        </w:tc>
      </w:tr>
    </w:tbl>
    <w:p w14:paraId="2FAAE863" w14:textId="2F14D4D5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661B50">
        <w:rPr>
          <w:sz w:val="24"/>
          <w:szCs w:val="20"/>
        </w:rPr>
        <w:t>Please see the Roles and Responsibilities table in Section 2 for details about who is responsible for preparing the site to meet these hardware specifications.</w:t>
      </w:r>
    </w:p>
    <w:p w14:paraId="4AA1F747" w14:textId="77777777" w:rsidR="00F07689" w:rsidRPr="00F07689" w:rsidRDefault="00F07689" w:rsidP="0080474E">
      <w:pPr>
        <w:pStyle w:val="Heading3"/>
      </w:pPr>
      <w:bookmarkStart w:id="100" w:name="_Toc421540869"/>
      <w:bookmarkStart w:id="101" w:name="_Toc8740983"/>
      <w:r w:rsidRPr="00F07689">
        <w:t>Software</w:t>
      </w:r>
      <w:bookmarkEnd w:id="100"/>
      <w:bookmarkEnd w:id="101"/>
      <w:r w:rsidRPr="00F07689">
        <w:t xml:space="preserve"> </w:t>
      </w:r>
    </w:p>
    <w:p w14:paraId="42984C6A" w14:textId="572414AD" w:rsidR="00F07689" w:rsidRPr="00F07689" w:rsidRDefault="00F07689" w:rsidP="00F07689">
      <w:pPr>
        <w:spacing w:before="120" w:after="120"/>
        <w:rPr>
          <w:sz w:val="24"/>
          <w:szCs w:val="20"/>
        </w:rPr>
      </w:pPr>
      <w:r w:rsidRPr="00F07689">
        <w:rPr>
          <w:sz w:val="24"/>
          <w:szCs w:val="20"/>
        </w:rPr>
        <w:t>The following table</w:t>
      </w:r>
      <w:r w:rsidR="00661B50">
        <w:rPr>
          <w:sz w:val="24"/>
          <w:szCs w:val="20"/>
        </w:rPr>
        <w:t xml:space="preserve"> </w:t>
      </w:r>
      <w:r w:rsidR="00661B50" w:rsidRPr="00F34C9D">
        <w:rPr>
          <w:sz w:val="24"/>
          <w:szCs w:val="20"/>
        </w:rPr>
        <w:t>describes</w:t>
      </w:r>
      <w:r w:rsidRPr="00F07689">
        <w:rPr>
          <w:sz w:val="24"/>
          <w:szCs w:val="20"/>
        </w:rPr>
        <w:t xml:space="preserve"> software specifications required </w:t>
      </w:r>
      <w:r w:rsidR="00F34C9D">
        <w:rPr>
          <w:sz w:val="24"/>
          <w:szCs w:val="20"/>
        </w:rPr>
        <w:t xml:space="preserve">in MAG </w:t>
      </w:r>
      <w:r w:rsidRPr="00F07689">
        <w:rPr>
          <w:sz w:val="24"/>
          <w:szCs w:val="20"/>
        </w:rPr>
        <w:t>prior to deployment.</w:t>
      </w:r>
    </w:p>
    <w:p w14:paraId="69CFDD74" w14:textId="3C17F048" w:rsidR="00CF5D69" w:rsidRPr="00116DD0" w:rsidRDefault="00CF5D69" w:rsidP="00CF5D69">
      <w:pPr>
        <w:pStyle w:val="Caption"/>
        <w:rPr>
          <w:sz w:val="22"/>
          <w:szCs w:val="22"/>
        </w:rPr>
      </w:pPr>
      <w:bookmarkStart w:id="102" w:name="_Toc8741070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5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rPr>
          <w:sz w:val="22"/>
          <w:szCs w:val="22"/>
        </w:rPr>
        <w:t>Software</w:t>
      </w:r>
      <w:r w:rsidRPr="00116DD0">
        <w:rPr>
          <w:sz w:val="22"/>
          <w:szCs w:val="22"/>
        </w:rPr>
        <w:t xml:space="preserve"> Specifications</w:t>
      </w:r>
      <w:bookmarkEnd w:id="102"/>
    </w:p>
    <w:tbl>
      <w:tblPr>
        <w:tblW w:w="5387" w:type="pct"/>
        <w:tblInd w:w="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8"/>
        <w:gridCol w:w="5587"/>
        <w:gridCol w:w="1616"/>
        <w:gridCol w:w="723"/>
      </w:tblGrid>
      <w:tr w:rsidR="00E807D2" w:rsidRPr="00F07689" w:rsidDel="00706FB9" w14:paraId="2DAE0CEF" w14:textId="24CA0B39" w:rsidTr="00706FB9">
        <w:trPr>
          <w:gridAfter w:val="1"/>
          <w:wAfter w:w="726" w:type="dxa"/>
          <w:cantSplit/>
          <w:tblHeader/>
          <w:del w:id="103" w:author="Betz, David F. (Halfaker &amp; Associates)" w:date="2019-04-25T12:28:00Z"/>
        </w:trPr>
        <w:tc>
          <w:tcPr>
            <w:tcW w:w="1066" w:type="pct"/>
            <w:shd w:val="clear" w:color="auto" w:fill="CCCCCC"/>
            <w:vAlign w:val="center"/>
          </w:tcPr>
          <w:p w14:paraId="24A3D135" w14:textId="037CB794" w:rsidR="00E807D2" w:rsidRPr="00F07689" w:rsidDel="00706FB9" w:rsidRDefault="00E807D2" w:rsidP="00FC62B0">
            <w:pPr>
              <w:spacing w:before="60" w:after="60"/>
              <w:jc w:val="center"/>
              <w:rPr>
                <w:del w:id="104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bookmarkStart w:id="105" w:name="ColumnTitle_07"/>
            <w:bookmarkEnd w:id="105"/>
            <w:del w:id="106" w:author="Betz, David F. (Halfaker &amp; Associates)" w:date="2019-04-25T12:28:00Z">
              <w:r w:rsidDel="00706FB9">
                <w:rPr>
                  <w:rFonts w:ascii="Arial" w:hAnsi="Arial" w:cs="Arial"/>
                  <w:b/>
                  <w:szCs w:val="22"/>
                </w:rPr>
                <w:delText>Resource</w:delText>
              </w:r>
            </w:del>
          </w:p>
        </w:tc>
        <w:tc>
          <w:tcPr>
            <w:tcW w:w="2773" w:type="pct"/>
            <w:shd w:val="clear" w:color="auto" w:fill="CCCCCC"/>
            <w:vAlign w:val="center"/>
          </w:tcPr>
          <w:p w14:paraId="3B9D9C4C" w14:textId="629B52E0" w:rsidR="00E807D2" w:rsidRPr="00F07689" w:rsidDel="00706FB9" w:rsidRDefault="00E807D2" w:rsidP="00FC62B0">
            <w:pPr>
              <w:spacing w:before="60" w:after="60"/>
              <w:jc w:val="center"/>
              <w:rPr>
                <w:del w:id="107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del w:id="108" w:author="Betz, David F. (Halfaker &amp; Associates)" w:date="2019-04-25T12:28:00Z">
              <w:r w:rsidDel="00706FB9">
                <w:rPr>
                  <w:rFonts w:ascii="Arial" w:hAnsi="Arial" w:cs="Arial"/>
                  <w:b/>
                  <w:szCs w:val="22"/>
                </w:rPr>
                <w:delText>Description</w:delText>
              </w:r>
            </w:del>
          </w:p>
        </w:tc>
        <w:tc>
          <w:tcPr>
            <w:tcW w:w="802" w:type="pct"/>
            <w:shd w:val="clear" w:color="auto" w:fill="CCCCCC"/>
            <w:vAlign w:val="center"/>
          </w:tcPr>
          <w:p w14:paraId="2881D25F" w14:textId="7BC7385C" w:rsidR="00E807D2" w:rsidRPr="00F07689" w:rsidDel="00706FB9" w:rsidRDefault="00E807D2" w:rsidP="00FC62B0">
            <w:pPr>
              <w:spacing w:before="60" w:after="60"/>
              <w:jc w:val="center"/>
              <w:rPr>
                <w:del w:id="109" w:author="Betz, David F. (Halfaker &amp; Associates)" w:date="2019-04-25T12:28:00Z"/>
                <w:rFonts w:ascii="Arial" w:hAnsi="Arial" w:cs="Arial"/>
                <w:b/>
                <w:szCs w:val="22"/>
              </w:rPr>
            </w:pPr>
            <w:del w:id="110" w:author="Betz, David F. (Halfaker &amp; Associates)" w:date="2019-04-25T12:28:00Z">
              <w:r w:rsidRPr="00F07689" w:rsidDel="00706FB9">
                <w:rPr>
                  <w:rFonts w:ascii="Arial" w:hAnsi="Arial" w:cs="Arial"/>
                  <w:b/>
                  <w:szCs w:val="22"/>
                </w:rPr>
                <w:delText>Version</w:delText>
              </w:r>
            </w:del>
          </w:p>
        </w:tc>
      </w:tr>
      <w:tr w:rsidR="00E807D2" w:rsidRPr="00F07689" w:rsidDel="00706FB9" w14:paraId="4475D468" w14:textId="430B56BC" w:rsidTr="00706FB9">
        <w:trPr>
          <w:gridAfter w:val="1"/>
          <w:wAfter w:w="726" w:type="dxa"/>
          <w:cantSplit/>
          <w:del w:id="111" w:author="Betz, David F. (Halfaker &amp; Associates)" w:date="2019-04-25T12:28:00Z"/>
        </w:trPr>
        <w:tc>
          <w:tcPr>
            <w:tcW w:w="1066" w:type="pct"/>
          </w:tcPr>
          <w:p w14:paraId="0933095D" w14:textId="761D4F76" w:rsidR="00E807D2" w:rsidRPr="00F07689" w:rsidDel="00706FB9" w:rsidRDefault="00E807D2" w:rsidP="00F07689">
            <w:pPr>
              <w:spacing w:before="60" w:after="60"/>
              <w:rPr>
                <w:del w:id="112" w:author="Betz, David F. (Halfaker &amp; Associates)" w:date="2019-04-25T12:28:00Z"/>
                <w:rFonts w:ascii="Arial" w:hAnsi="Arial" w:cs="Arial"/>
                <w:szCs w:val="20"/>
              </w:rPr>
            </w:pPr>
            <w:del w:id="11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RHEL</w:delText>
              </w:r>
            </w:del>
          </w:p>
        </w:tc>
        <w:tc>
          <w:tcPr>
            <w:tcW w:w="2773" w:type="pct"/>
          </w:tcPr>
          <w:p w14:paraId="05FAF4C7" w14:textId="5D7E6630" w:rsidR="00E807D2" w:rsidRPr="00F07689" w:rsidDel="00706FB9" w:rsidRDefault="00E807D2" w:rsidP="00F07689">
            <w:pPr>
              <w:spacing w:before="60" w:after="60"/>
              <w:rPr>
                <w:del w:id="114" w:author="Betz, David F. (Halfaker &amp; Associates)" w:date="2019-04-25T12:28:00Z"/>
                <w:rFonts w:ascii="Arial" w:hAnsi="Arial" w:cs="Arial"/>
                <w:szCs w:val="20"/>
              </w:rPr>
            </w:pPr>
            <w:del w:id="11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Red Hat Enterprise Linux</w:delText>
              </w:r>
            </w:del>
          </w:p>
        </w:tc>
        <w:tc>
          <w:tcPr>
            <w:tcW w:w="802" w:type="pct"/>
          </w:tcPr>
          <w:p w14:paraId="078D2E6B" w14:textId="5523373F" w:rsidR="00E807D2" w:rsidRPr="00F07689" w:rsidDel="00706FB9" w:rsidRDefault="00E807D2" w:rsidP="00F07689">
            <w:pPr>
              <w:spacing w:before="60" w:after="60"/>
              <w:rPr>
                <w:del w:id="116" w:author="Betz, David F. (Halfaker &amp; Associates)" w:date="2019-04-25T12:28:00Z"/>
                <w:rFonts w:ascii="Arial" w:hAnsi="Arial" w:cs="Arial"/>
                <w:szCs w:val="20"/>
              </w:rPr>
            </w:pPr>
            <w:del w:id="11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7.3</w:delText>
              </w:r>
            </w:del>
          </w:p>
        </w:tc>
      </w:tr>
      <w:tr w:rsidR="00E807D2" w:rsidRPr="00F07689" w:rsidDel="00706FB9" w14:paraId="7CBE8C12" w14:textId="4A750A50" w:rsidTr="00706FB9">
        <w:trPr>
          <w:gridAfter w:val="1"/>
          <w:wAfter w:w="726" w:type="dxa"/>
          <w:cantSplit/>
          <w:del w:id="118" w:author="Betz, David F. (Halfaker &amp; Associates)" w:date="2019-04-25T12:28:00Z"/>
        </w:trPr>
        <w:tc>
          <w:tcPr>
            <w:tcW w:w="1066" w:type="pct"/>
          </w:tcPr>
          <w:p w14:paraId="2191AA73" w14:textId="250B44E3" w:rsidR="00E807D2" w:rsidDel="00706FB9" w:rsidRDefault="00E807D2" w:rsidP="00F07689">
            <w:pPr>
              <w:spacing w:before="60" w:after="60"/>
              <w:rPr>
                <w:del w:id="119" w:author="Betz, David F. (Halfaker &amp; Associates)" w:date="2019-04-25T12:28:00Z"/>
                <w:rFonts w:ascii="Arial" w:hAnsi="Arial" w:cs="Arial"/>
                <w:szCs w:val="20"/>
              </w:rPr>
            </w:pPr>
            <w:del w:id="12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Encase</w:delText>
              </w:r>
            </w:del>
          </w:p>
        </w:tc>
        <w:tc>
          <w:tcPr>
            <w:tcW w:w="2773" w:type="pct"/>
          </w:tcPr>
          <w:p w14:paraId="6C44CE06" w14:textId="3C5E8318" w:rsidR="00E807D2" w:rsidDel="00706FB9" w:rsidRDefault="00E807D2" w:rsidP="00F07689">
            <w:pPr>
              <w:spacing w:before="60" w:after="60"/>
              <w:rPr>
                <w:del w:id="121" w:author="Betz, David F. (Halfaker &amp; Associates)" w:date="2019-04-25T12:28:00Z"/>
                <w:rFonts w:ascii="Arial" w:hAnsi="Arial" w:cs="Arial"/>
                <w:szCs w:val="20"/>
              </w:rPr>
            </w:pPr>
            <w:del w:id="12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Provides the servlet needed for forensic examination of a Linux server by Encase</w:delText>
              </w:r>
            </w:del>
          </w:p>
        </w:tc>
        <w:tc>
          <w:tcPr>
            <w:tcW w:w="802" w:type="pct"/>
          </w:tcPr>
          <w:p w14:paraId="26A0AAA0" w14:textId="10D80644" w:rsidR="00E807D2" w:rsidDel="00706FB9" w:rsidRDefault="00E807D2" w:rsidP="00F07689">
            <w:pPr>
              <w:spacing w:before="60" w:after="60"/>
              <w:rPr>
                <w:del w:id="123" w:author="Betz, David F. (Halfaker &amp; Associates)" w:date="2019-04-25T12:28:00Z"/>
                <w:rFonts w:ascii="Arial" w:hAnsi="Arial" w:cs="Arial"/>
                <w:szCs w:val="20"/>
              </w:rPr>
            </w:pPr>
            <w:del w:id="12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1.0-2</w:delText>
              </w:r>
            </w:del>
          </w:p>
        </w:tc>
      </w:tr>
      <w:tr w:rsidR="00E807D2" w:rsidRPr="00F07689" w:rsidDel="00706FB9" w14:paraId="778EE02D" w14:textId="79005294" w:rsidTr="00706FB9">
        <w:trPr>
          <w:gridAfter w:val="1"/>
          <w:wAfter w:w="726" w:type="dxa"/>
          <w:cantSplit/>
          <w:del w:id="125" w:author="Betz, David F. (Halfaker &amp; Associates)" w:date="2019-04-25T12:28:00Z"/>
        </w:trPr>
        <w:tc>
          <w:tcPr>
            <w:tcW w:w="1066" w:type="pct"/>
          </w:tcPr>
          <w:p w14:paraId="462EF359" w14:textId="07196DF7" w:rsidR="00E807D2" w:rsidDel="00706FB9" w:rsidRDefault="00E807D2" w:rsidP="00F07689">
            <w:pPr>
              <w:spacing w:before="60" w:after="60"/>
              <w:rPr>
                <w:del w:id="126" w:author="Betz, David F. (Halfaker &amp; Associates)" w:date="2019-04-25T12:28:00Z"/>
                <w:rFonts w:ascii="Arial" w:hAnsi="Arial" w:cs="Arial"/>
                <w:szCs w:val="20"/>
              </w:rPr>
            </w:pPr>
            <w:del w:id="12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BESAgent</w:delText>
              </w:r>
            </w:del>
          </w:p>
        </w:tc>
        <w:tc>
          <w:tcPr>
            <w:tcW w:w="2773" w:type="pct"/>
          </w:tcPr>
          <w:p w14:paraId="123A8928" w14:textId="759C5A78" w:rsidR="00E807D2" w:rsidDel="00706FB9" w:rsidRDefault="00E807D2" w:rsidP="00F07689">
            <w:pPr>
              <w:spacing w:before="60" w:after="60"/>
              <w:rPr>
                <w:del w:id="128" w:author="Betz, David F. (Halfaker &amp; Associates)" w:date="2019-04-25T12:28:00Z"/>
                <w:rFonts w:ascii="Arial" w:hAnsi="Arial" w:cs="Arial"/>
                <w:szCs w:val="20"/>
              </w:rPr>
            </w:pPr>
            <w:del w:id="12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IBM BigFix Agent for Linux</w:delText>
              </w:r>
            </w:del>
          </w:p>
        </w:tc>
        <w:tc>
          <w:tcPr>
            <w:tcW w:w="802" w:type="pct"/>
          </w:tcPr>
          <w:p w14:paraId="6AAC859E" w14:textId="0A47A136" w:rsidR="00E807D2" w:rsidDel="00706FB9" w:rsidRDefault="00E807D2" w:rsidP="00F07689">
            <w:pPr>
              <w:spacing w:before="60" w:after="60"/>
              <w:rPr>
                <w:del w:id="130" w:author="Betz, David F. (Halfaker &amp; Associates)" w:date="2019-04-25T12:28:00Z"/>
                <w:rFonts w:ascii="Arial" w:hAnsi="Arial" w:cs="Arial"/>
                <w:szCs w:val="20"/>
              </w:rPr>
            </w:pPr>
            <w:del w:id="13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9.2.6.94-rhe5</w:delText>
              </w:r>
            </w:del>
          </w:p>
        </w:tc>
      </w:tr>
      <w:tr w:rsidR="00E807D2" w:rsidRPr="00F07689" w:rsidDel="00706FB9" w14:paraId="2BD1B507" w14:textId="52136DBB" w:rsidTr="00706FB9">
        <w:trPr>
          <w:gridAfter w:val="1"/>
          <w:wAfter w:w="726" w:type="dxa"/>
          <w:cantSplit/>
          <w:del w:id="132" w:author="Betz, David F. (Halfaker &amp; Associates)" w:date="2019-04-25T12:28:00Z"/>
        </w:trPr>
        <w:tc>
          <w:tcPr>
            <w:tcW w:w="1066" w:type="pct"/>
          </w:tcPr>
          <w:p w14:paraId="4B1F3A80" w14:textId="1C6D004A" w:rsidR="00E807D2" w:rsidDel="00706FB9" w:rsidRDefault="00E807D2" w:rsidP="00F07689">
            <w:pPr>
              <w:spacing w:before="60" w:after="60"/>
              <w:rPr>
                <w:del w:id="133" w:author="Betz, David F. (Halfaker &amp; Associates)" w:date="2019-04-25T12:28:00Z"/>
                <w:rFonts w:ascii="Arial" w:hAnsi="Arial" w:cs="Arial"/>
                <w:szCs w:val="20"/>
              </w:rPr>
            </w:pPr>
            <w:del w:id="13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CentrifyDC</w:delText>
              </w:r>
            </w:del>
          </w:p>
        </w:tc>
        <w:tc>
          <w:tcPr>
            <w:tcW w:w="2773" w:type="pct"/>
          </w:tcPr>
          <w:p w14:paraId="08141865" w14:textId="1CB0C890" w:rsidR="00E807D2" w:rsidDel="00706FB9" w:rsidRDefault="00E807D2" w:rsidP="00F07689">
            <w:pPr>
              <w:spacing w:before="60" w:after="60"/>
              <w:rPr>
                <w:del w:id="135" w:author="Betz, David F. (Halfaker &amp; Associates)" w:date="2019-04-25T12:28:00Z"/>
                <w:rFonts w:ascii="Arial" w:hAnsi="Arial" w:cs="Arial"/>
                <w:szCs w:val="20"/>
              </w:rPr>
            </w:pPr>
            <w:del w:id="13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Centrify DirectControl Agent</w:delText>
              </w:r>
            </w:del>
          </w:p>
        </w:tc>
        <w:tc>
          <w:tcPr>
            <w:tcW w:w="802" w:type="pct"/>
          </w:tcPr>
          <w:p w14:paraId="05F890A5" w14:textId="450B0033" w:rsidR="00E807D2" w:rsidDel="00706FB9" w:rsidRDefault="00E807D2" w:rsidP="00F07689">
            <w:pPr>
              <w:spacing w:before="60" w:after="60"/>
              <w:rPr>
                <w:del w:id="137" w:author="Betz, David F. (Halfaker &amp; Associates)" w:date="2019-04-25T12:28:00Z"/>
                <w:rFonts w:ascii="Arial" w:hAnsi="Arial" w:cs="Arial"/>
                <w:szCs w:val="20"/>
              </w:rPr>
            </w:pPr>
            <w:del w:id="13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5.4.2-668</w:delText>
              </w:r>
            </w:del>
          </w:p>
        </w:tc>
      </w:tr>
      <w:tr w:rsidR="00E807D2" w:rsidRPr="00F07689" w:rsidDel="00706FB9" w14:paraId="25E803C3" w14:textId="055B8787" w:rsidTr="00706FB9">
        <w:trPr>
          <w:gridAfter w:val="1"/>
          <w:wAfter w:w="726" w:type="dxa"/>
          <w:cantSplit/>
          <w:del w:id="139" w:author="Betz, David F. (Halfaker &amp; Associates)" w:date="2019-04-25T12:28:00Z"/>
        </w:trPr>
        <w:tc>
          <w:tcPr>
            <w:tcW w:w="1066" w:type="pct"/>
          </w:tcPr>
          <w:p w14:paraId="4CAA45FE" w14:textId="4E658A88" w:rsidR="00E807D2" w:rsidDel="00706FB9" w:rsidRDefault="00632459" w:rsidP="00F07689">
            <w:pPr>
              <w:spacing w:before="60" w:after="60"/>
              <w:rPr>
                <w:del w:id="140" w:author="Betz, David F. (Halfaker &amp; Associates)" w:date="2019-04-25T12:28:00Z"/>
                <w:rFonts w:ascii="Arial" w:hAnsi="Arial" w:cs="Arial"/>
                <w:szCs w:val="20"/>
              </w:rPr>
            </w:pPr>
            <w:del w:id="14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</w:delText>
              </w:r>
              <w:r w:rsidR="00E807D2" w:rsidDel="00706FB9">
                <w:rPr>
                  <w:rFonts w:ascii="Arial" w:hAnsi="Arial" w:cs="Arial"/>
                  <w:szCs w:val="20"/>
                </w:rPr>
                <w:delText>a-cs</w:delText>
              </w:r>
            </w:del>
          </w:p>
        </w:tc>
        <w:tc>
          <w:tcPr>
            <w:tcW w:w="2773" w:type="pct"/>
          </w:tcPr>
          <w:p w14:paraId="3B4BED54" w14:textId="288056F4" w:rsidR="00E807D2" w:rsidDel="00706FB9" w:rsidRDefault="00E807D2" w:rsidP="00F07689">
            <w:pPr>
              <w:spacing w:before="60" w:after="60"/>
              <w:rPr>
                <w:del w:id="142" w:author="Betz, David F. (Halfaker &amp; Associates)" w:date="2019-04-25T12:28:00Z"/>
                <w:rFonts w:ascii="Arial" w:hAnsi="Arial" w:cs="Arial"/>
                <w:szCs w:val="20"/>
              </w:rPr>
            </w:pPr>
            <w:del w:id="14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CA McAfee Security Agent</w:delText>
              </w:r>
            </w:del>
          </w:p>
        </w:tc>
        <w:tc>
          <w:tcPr>
            <w:tcW w:w="802" w:type="pct"/>
          </w:tcPr>
          <w:p w14:paraId="6ADC7100" w14:textId="5E94966C" w:rsidR="00E807D2" w:rsidDel="00706FB9" w:rsidRDefault="00E807D2" w:rsidP="00F07689">
            <w:pPr>
              <w:spacing w:before="60" w:after="60"/>
              <w:rPr>
                <w:del w:id="144" w:author="Betz, David F. (Halfaker &amp; Associates)" w:date="2019-04-25T12:28:00Z"/>
                <w:rFonts w:ascii="Arial" w:hAnsi="Arial" w:cs="Arial"/>
                <w:szCs w:val="20"/>
              </w:rPr>
            </w:pPr>
            <w:del w:id="14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N/A</w:delText>
              </w:r>
            </w:del>
          </w:p>
        </w:tc>
      </w:tr>
      <w:tr w:rsidR="00632459" w:rsidRPr="00F07689" w:rsidDel="00706FB9" w14:paraId="4E3E5721" w14:textId="2F0B466D" w:rsidTr="00706FB9">
        <w:trPr>
          <w:gridAfter w:val="1"/>
          <w:wAfter w:w="726" w:type="dxa"/>
          <w:cantSplit/>
          <w:del w:id="146" w:author="Betz, David F. (Halfaker &amp; Associates)" w:date="2019-04-25T12:28:00Z"/>
        </w:trPr>
        <w:tc>
          <w:tcPr>
            <w:tcW w:w="1066" w:type="pct"/>
          </w:tcPr>
          <w:p w14:paraId="28BA669A" w14:textId="236AF4CD" w:rsidR="00632459" w:rsidDel="00706FB9" w:rsidRDefault="00632459" w:rsidP="00F07689">
            <w:pPr>
              <w:spacing w:before="60" w:after="60"/>
              <w:rPr>
                <w:del w:id="147" w:author="Betz, David F. (Halfaker &amp; Associates)" w:date="2019-04-25T12:28:00Z"/>
                <w:rFonts w:ascii="Arial" w:hAnsi="Arial" w:cs="Arial"/>
                <w:szCs w:val="20"/>
              </w:rPr>
            </w:pPr>
            <w:del w:id="14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Jenkins</w:delText>
              </w:r>
            </w:del>
          </w:p>
        </w:tc>
        <w:tc>
          <w:tcPr>
            <w:tcW w:w="2773" w:type="pct"/>
          </w:tcPr>
          <w:p w14:paraId="11FEE42F" w14:textId="593E1D22" w:rsidR="00632459" w:rsidDel="00706FB9" w:rsidRDefault="00632459" w:rsidP="00F07689">
            <w:pPr>
              <w:spacing w:before="60" w:after="60"/>
              <w:rPr>
                <w:del w:id="149" w:author="Betz, David F. (Halfaker &amp; Associates)" w:date="2019-04-25T12:28:00Z"/>
                <w:rFonts w:ascii="Arial" w:hAnsi="Arial" w:cs="Arial"/>
                <w:szCs w:val="20"/>
              </w:rPr>
            </w:pPr>
            <w:del w:id="15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Continuous Integration and Deployment Software to automate installation, build, and deployment of software</w:delText>
              </w:r>
            </w:del>
          </w:p>
        </w:tc>
        <w:tc>
          <w:tcPr>
            <w:tcW w:w="802" w:type="pct"/>
          </w:tcPr>
          <w:p w14:paraId="7A84A86D" w14:textId="3EF09830" w:rsidR="00632459" w:rsidDel="00706FB9" w:rsidRDefault="00632459" w:rsidP="00F07689">
            <w:pPr>
              <w:spacing w:before="60" w:after="60"/>
              <w:rPr>
                <w:del w:id="151" w:author="Betz, David F. (Halfaker &amp; Associates)" w:date="2019-04-25T12:28:00Z"/>
                <w:rFonts w:ascii="Arial" w:hAnsi="Arial" w:cs="Arial"/>
                <w:szCs w:val="20"/>
              </w:rPr>
            </w:pPr>
            <w:del w:id="15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2.73</w:delText>
              </w:r>
              <w:r w:rsidR="001F4AD6" w:rsidDel="00706FB9">
                <w:rPr>
                  <w:rFonts w:ascii="Arial" w:hAnsi="Arial" w:cs="Arial"/>
                  <w:szCs w:val="20"/>
                </w:rPr>
                <w:delText>.3</w:delText>
              </w:r>
            </w:del>
          </w:p>
        </w:tc>
      </w:tr>
      <w:tr w:rsidR="00632459" w:rsidRPr="00F07689" w:rsidDel="00706FB9" w14:paraId="2E50A5FA" w14:textId="5B5B2229" w:rsidTr="00706FB9">
        <w:trPr>
          <w:gridAfter w:val="1"/>
          <w:wAfter w:w="726" w:type="dxa"/>
          <w:cantSplit/>
          <w:del w:id="153" w:author="Betz, David F. (Halfaker &amp; Associates)" w:date="2019-04-25T12:28:00Z"/>
        </w:trPr>
        <w:tc>
          <w:tcPr>
            <w:tcW w:w="1066" w:type="pct"/>
          </w:tcPr>
          <w:p w14:paraId="271A61D8" w14:textId="5E998708" w:rsidR="00632459" w:rsidDel="00706FB9" w:rsidRDefault="00632459" w:rsidP="00F07689">
            <w:pPr>
              <w:spacing w:before="60" w:after="60"/>
              <w:rPr>
                <w:del w:id="154" w:author="Betz, David F. (Halfaker &amp; Associates)" w:date="2019-04-25T12:28:00Z"/>
                <w:rFonts w:ascii="Arial" w:hAnsi="Arial" w:cs="Arial"/>
                <w:szCs w:val="20"/>
              </w:rPr>
            </w:pPr>
            <w:del w:id="15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Ansible</w:delText>
              </w:r>
            </w:del>
          </w:p>
        </w:tc>
        <w:tc>
          <w:tcPr>
            <w:tcW w:w="2773" w:type="pct"/>
          </w:tcPr>
          <w:p w14:paraId="3A286F17" w14:textId="42DE2A07" w:rsidR="00632459" w:rsidDel="00706FB9" w:rsidRDefault="00A44750" w:rsidP="00F07689">
            <w:pPr>
              <w:spacing w:before="60" w:after="60"/>
              <w:rPr>
                <w:del w:id="156" w:author="Betz, David F. (Halfaker &amp; Associates)" w:date="2019-04-25T12:28:00Z"/>
                <w:rFonts w:ascii="Arial" w:hAnsi="Arial" w:cs="Arial"/>
                <w:szCs w:val="20"/>
              </w:rPr>
            </w:pPr>
            <w:del w:id="15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Deployment and orchestration tool</w:delText>
              </w:r>
            </w:del>
          </w:p>
        </w:tc>
        <w:tc>
          <w:tcPr>
            <w:tcW w:w="802" w:type="pct"/>
          </w:tcPr>
          <w:p w14:paraId="3C3A941B" w14:textId="5FFF2C80" w:rsidR="00632459" w:rsidDel="00706FB9" w:rsidRDefault="00A44750" w:rsidP="00F07689">
            <w:pPr>
              <w:spacing w:before="60" w:after="60"/>
              <w:rPr>
                <w:del w:id="158" w:author="Betz, David F. (Halfaker &amp; Associates)" w:date="2019-04-25T12:28:00Z"/>
                <w:rFonts w:ascii="Arial" w:hAnsi="Arial" w:cs="Arial"/>
                <w:szCs w:val="20"/>
              </w:rPr>
            </w:pPr>
            <w:del w:id="15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2.4.2.0</w:delText>
              </w:r>
            </w:del>
          </w:p>
        </w:tc>
      </w:tr>
      <w:tr w:rsidR="00A44750" w:rsidRPr="00F07689" w:rsidDel="00706FB9" w14:paraId="7AF4DF65" w14:textId="00D0AF97" w:rsidTr="00706FB9">
        <w:trPr>
          <w:gridAfter w:val="1"/>
          <w:wAfter w:w="726" w:type="dxa"/>
          <w:cantSplit/>
          <w:del w:id="160" w:author="Betz, David F. (Halfaker &amp; Associates)" w:date="2019-04-25T12:28:00Z"/>
        </w:trPr>
        <w:tc>
          <w:tcPr>
            <w:tcW w:w="1066" w:type="pct"/>
          </w:tcPr>
          <w:p w14:paraId="0908BE35" w14:textId="523A5BCE" w:rsidR="00A44750" w:rsidDel="00706FB9" w:rsidRDefault="00A44750" w:rsidP="00F07689">
            <w:pPr>
              <w:spacing w:before="60" w:after="60"/>
              <w:rPr>
                <w:del w:id="161" w:author="Betz, David F. (Halfaker &amp; Associates)" w:date="2019-04-25T12:28:00Z"/>
                <w:rFonts w:ascii="Arial" w:hAnsi="Arial" w:cs="Arial"/>
                <w:szCs w:val="20"/>
              </w:rPr>
            </w:pPr>
            <w:del w:id="16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SiteMinder</w:delText>
              </w:r>
            </w:del>
          </w:p>
        </w:tc>
        <w:tc>
          <w:tcPr>
            <w:tcW w:w="2773" w:type="pct"/>
          </w:tcPr>
          <w:p w14:paraId="2F75A782" w14:textId="23E0D0AB" w:rsidR="00A44750" w:rsidDel="00706FB9" w:rsidRDefault="002D0F6F" w:rsidP="00F07689">
            <w:pPr>
              <w:spacing w:before="60" w:after="60"/>
              <w:rPr>
                <w:del w:id="163" w:author="Betz, David F. (Halfaker &amp; Associates)" w:date="2019-04-25T12:28:00Z"/>
                <w:rFonts w:ascii="Arial" w:hAnsi="Arial" w:cs="Arial"/>
                <w:szCs w:val="20"/>
              </w:rPr>
            </w:pPr>
            <w:del w:id="16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 xml:space="preserve">Provides </w:delText>
              </w:r>
              <w:r w:rsidR="004D214D" w:rsidDel="00706FB9">
                <w:rPr>
                  <w:rFonts w:ascii="Arial" w:hAnsi="Arial" w:cs="Arial"/>
                  <w:szCs w:val="20"/>
                </w:rPr>
                <w:delText>policy-based authentication as well as single sign-on for Web-based applications</w:delText>
              </w:r>
            </w:del>
          </w:p>
        </w:tc>
        <w:tc>
          <w:tcPr>
            <w:tcW w:w="802" w:type="pct"/>
          </w:tcPr>
          <w:p w14:paraId="4FA7FF2A" w14:textId="02B1FA01" w:rsidR="00A44750" w:rsidDel="00706FB9" w:rsidRDefault="00A44750" w:rsidP="00F07689">
            <w:pPr>
              <w:spacing w:before="60" w:after="60"/>
              <w:rPr>
                <w:del w:id="165" w:author="Betz, David F. (Halfaker &amp; Associates)" w:date="2019-04-25T12:28:00Z"/>
                <w:rFonts w:ascii="Arial" w:hAnsi="Arial" w:cs="Arial"/>
                <w:szCs w:val="20"/>
              </w:rPr>
            </w:pPr>
            <w:del w:id="16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12.51 cr08</w:delText>
              </w:r>
            </w:del>
          </w:p>
        </w:tc>
      </w:tr>
      <w:tr w:rsidR="00E807D2" w:rsidRPr="00F07689" w:rsidDel="00706FB9" w14:paraId="4D149203" w14:textId="4F726A73" w:rsidTr="00706FB9">
        <w:trPr>
          <w:gridAfter w:val="1"/>
          <w:wAfter w:w="726" w:type="dxa"/>
          <w:cantSplit/>
          <w:del w:id="167" w:author="Betz, David F. (Halfaker &amp; Associates)" w:date="2019-04-25T12:28:00Z"/>
        </w:trPr>
        <w:tc>
          <w:tcPr>
            <w:tcW w:w="1066" w:type="pct"/>
          </w:tcPr>
          <w:p w14:paraId="6954C8CC" w14:textId="60ECE250" w:rsidR="00E807D2" w:rsidDel="00706FB9" w:rsidRDefault="00E807D2" w:rsidP="00F07689">
            <w:pPr>
              <w:spacing w:before="60" w:after="60"/>
              <w:rPr>
                <w:del w:id="168" w:author="Betz, David F. (Halfaker &amp; Associates)" w:date="2019-04-25T12:28:00Z"/>
                <w:rFonts w:ascii="Arial" w:hAnsi="Arial" w:cs="Arial"/>
                <w:szCs w:val="20"/>
              </w:rPr>
            </w:pPr>
            <w:del w:id="16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NPM</w:delText>
              </w:r>
            </w:del>
          </w:p>
        </w:tc>
        <w:tc>
          <w:tcPr>
            <w:tcW w:w="2773" w:type="pct"/>
          </w:tcPr>
          <w:p w14:paraId="74A81931" w14:textId="7AB2F936" w:rsidR="00E807D2" w:rsidDel="00706FB9" w:rsidRDefault="00E807D2" w:rsidP="00F07689">
            <w:pPr>
              <w:spacing w:before="60" w:after="60"/>
              <w:rPr>
                <w:del w:id="170" w:author="Betz, David F. (Halfaker &amp; Associates)" w:date="2019-04-25T12:28:00Z"/>
                <w:rFonts w:ascii="Arial" w:hAnsi="Arial" w:cs="Arial"/>
                <w:szCs w:val="20"/>
              </w:rPr>
            </w:pPr>
            <w:del w:id="17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Package Manager for JavaScript</w:delText>
              </w:r>
            </w:del>
          </w:p>
        </w:tc>
        <w:tc>
          <w:tcPr>
            <w:tcW w:w="802" w:type="pct"/>
          </w:tcPr>
          <w:p w14:paraId="6FDB59E5" w14:textId="3F0F77C4" w:rsidR="00E807D2" w:rsidDel="00706FB9" w:rsidRDefault="00E807D2" w:rsidP="00F07689">
            <w:pPr>
              <w:spacing w:before="60" w:after="60"/>
              <w:rPr>
                <w:del w:id="172" w:author="Betz, David F. (Halfaker &amp; Associates)" w:date="2019-04-25T12:28:00Z"/>
                <w:rFonts w:ascii="Arial" w:hAnsi="Arial" w:cs="Arial"/>
                <w:szCs w:val="20"/>
              </w:rPr>
            </w:pPr>
            <w:del w:id="17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5.x</w:delText>
              </w:r>
            </w:del>
          </w:p>
        </w:tc>
      </w:tr>
      <w:tr w:rsidR="00E807D2" w:rsidRPr="00F07689" w:rsidDel="00706FB9" w14:paraId="3B056EB9" w14:textId="47ECA951" w:rsidTr="00706FB9">
        <w:trPr>
          <w:gridAfter w:val="1"/>
          <w:wAfter w:w="726" w:type="dxa"/>
          <w:cantSplit/>
          <w:del w:id="174" w:author="Betz, David F. (Halfaker &amp; Associates)" w:date="2019-04-25T12:28:00Z"/>
        </w:trPr>
        <w:tc>
          <w:tcPr>
            <w:tcW w:w="1066" w:type="pct"/>
          </w:tcPr>
          <w:p w14:paraId="2B1D6579" w14:textId="736AAC38" w:rsidR="00E807D2" w:rsidDel="00706FB9" w:rsidRDefault="00E807D2" w:rsidP="00F07689">
            <w:pPr>
              <w:spacing w:before="60" w:after="60"/>
              <w:rPr>
                <w:del w:id="175" w:author="Betz, David F. (Halfaker &amp; Associates)" w:date="2019-04-25T12:28:00Z"/>
                <w:rFonts w:ascii="Arial" w:hAnsi="Arial" w:cs="Arial"/>
                <w:szCs w:val="20"/>
              </w:rPr>
            </w:pPr>
            <w:del w:id="17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Font Awesome</w:delText>
              </w:r>
            </w:del>
          </w:p>
        </w:tc>
        <w:tc>
          <w:tcPr>
            <w:tcW w:w="2773" w:type="pct"/>
          </w:tcPr>
          <w:p w14:paraId="21CA95B8" w14:textId="5E5DD681" w:rsidR="00E807D2" w:rsidDel="00706FB9" w:rsidRDefault="00E807D2" w:rsidP="00F07689">
            <w:pPr>
              <w:spacing w:before="60" w:after="60"/>
              <w:rPr>
                <w:del w:id="177" w:author="Betz, David F. (Halfaker &amp; Associates)" w:date="2019-04-25T12:28:00Z"/>
                <w:rFonts w:ascii="Arial" w:hAnsi="Arial" w:cs="Arial"/>
                <w:szCs w:val="20"/>
              </w:rPr>
            </w:pPr>
            <w:del w:id="17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Enables customization of scalable vector icons used in CSS</w:delText>
              </w:r>
            </w:del>
          </w:p>
        </w:tc>
        <w:tc>
          <w:tcPr>
            <w:tcW w:w="802" w:type="pct"/>
          </w:tcPr>
          <w:p w14:paraId="73DE879C" w14:textId="50FAFDEF" w:rsidR="00E807D2" w:rsidDel="00706FB9" w:rsidRDefault="00E807D2" w:rsidP="00F07689">
            <w:pPr>
              <w:spacing w:before="60" w:after="60"/>
              <w:rPr>
                <w:del w:id="179" w:author="Betz, David F. (Halfaker &amp; Associates)" w:date="2019-04-25T12:28:00Z"/>
                <w:rFonts w:ascii="Arial" w:hAnsi="Arial" w:cs="Arial"/>
                <w:szCs w:val="20"/>
              </w:rPr>
            </w:pPr>
            <w:del w:id="18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4.7.x</w:delText>
              </w:r>
            </w:del>
          </w:p>
        </w:tc>
      </w:tr>
      <w:tr w:rsidR="00E807D2" w:rsidRPr="00F07689" w:rsidDel="00706FB9" w14:paraId="2CC5343C" w14:textId="3DB56434" w:rsidTr="00706FB9">
        <w:trPr>
          <w:gridAfter w:val="1"/>
          <w:wAfter w:w="726" w:type="dxa"/>
          <w:cantSplit/>
          <w:del w:id="181" w:author="Betz, David F. (Halfaker &amp; Associates)" w:date="2019-04-25T12:28:00Z"/>
        </w:trPr>
        <w:tc>
          <w:tcPr>
            <w:tcW w:w="1066" w:type="pct"/>
          </w:tcPr>
          <w:p w14:paraId="5AED03BA" w14:textId="5D286D0E" w:rsidR="00E807D2" w:rsidDel="00706FB9" w:rsidRDefault="00E807D2" w:rsidP="00F07689">
            <w:pPr>
              <w:spacing w:before="60" w:after="60"/>
              <w:rPr>
                <w:del w:id="182" w:author="Betz, David F. (Halfaker &amp; Associates)" w:date="2019-04-25T12:28:00Z"/>
                <w:rFonts w:ascii="Arial" w:hAnsi="Arial" w:cs="Arial"/>
                <w:szCs w:val="20"/>
              </w:rPr>
            </w:pPr>
            <w:del w:id="18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Apache HTTP Server</w:delText>
              </w:r>
            </w:del>
          </w:p>
        </w:tc>
        <w:tc>
          <w:tcPr>
            <w:tcW w:w="2773" w:type="pct"/>
          </w:tcPr>
          <w:p w14:paraId="51B4E923" w14:textId="72EC89C0" w:rsidR="00E807D2" w:rsidDel="00706FB9" w:rsidRDefault="00E807D2" w:rsidP="00F07689">
            <w:pPr>
              <w:spacing w:before="60" w:after="60"/>
              <w:rPr>
                <w:del w:id="184" w:author="Betz, David F. (Halfaker &amp; Associates)" w:date="2019-04-25T12:28:00Z"/>
                <w:rFonts w:ascii="Arial" w:hAnsi="Arial" w:cs="Arial"/>
                <w:szCs w:val="20"/>
              </w:rPr>
            </w:pPr>
            <w:del w:id="18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Provides a secure, efficient and extensible server that provides HTTP services in sync with the current HTTP standards</w:delText>
              </w:r>
            </w:del>
          </w:p>
        </w:tc>
        <w:tc>
          <w:tcPr>
            <w:tcW w:w="802" w:type="pct"/>
          </w:tcPr>
          <w:p w14:paraId="2460B324" w14:textId="776D7884" w:rsidR="00E807D2" w:rsidDel="00706FB9" w:rsidRDefault="00E807D2" w:rsidP="00F07689">
            <w:pPr>
              <w:spacing w:before="60" w:after="60"/>
              <w:rPr>
                <w:del w:id="186" w:author="Betz, David F. (Halfaker &amp; Associates)" w:date="2019-04-25T12:28:00Z"/>
                <w:rFonts w:ascii="Arial" w:hAnsi="Arial" w:cs="Arial"/>
                <w:szCs w:val="20"/>
              </w:rPr>
            </w:pPr>
            <w:del w:id="18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2.4.6-45</w:delText>
              </w:r>
            </w:del>
          </w:p>
        </w:tc>
      </w:tr>
      <w:tr w:rsidR="00E807D2" w:rsidRPr="00F07689" w:rsidDel="00706FB9" w14:paraId="44549895" w14:textId="3D51A58F" w:rsidTr="00706FB9">
        <w:trPr>
          <w:gridAfter w:val="1"/>
          <w:wAfter w:w="726" w:type="dxa"/>
          <w:cantSplit/>
          <w:del w:id="188" w:author="Betz, David F. (Halfaker &amp; Associates)" w:date="2019-04-25T12:28:00Z"/>
        </w:trPr>
        <w:tc>
          <w:tcPr>
            <w:tcW w:w="1066" w:type="pct"/>
          </w:tcPr>
          <w:p w14:paraId="37AF753F" w14:textId="72D1E94B" w:rsidR="00E807D2" w:rsidDel="00706FB9" w:rsidRDefault="00E807D2" w:rsidP="00F07689">
            <w:pPr>
              <w:spacing w:before="60" w:after="60"/>
              <w:rPr>
                <w:del w:id="189" w:author="Betz, David F. (Halfaker &amp; Associates)" w:date="2019-04-25T12:28:00Z"/>
                <w:rFonts w:ascii="Arial" w:hAnsi="Arial" w:cs="Arial"/>
                <w:szCs w:val="20"/>
              </w:rPr>
            </w:pPr>
            <w:del w:id="19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Node.js</w:delText>
              </w:r>
            </w:del>
          </w:p>
        </w:tc>
        <w:tc>
          <w:tcPr>
            <w:tcW w:w="2773" w:type="pct"/>
          </w:tcPr>
          <w:p w14:paraId="6131C727" w14:textId="79EFCA3E" w:rsidR="00E807D2" w:rsidDel="00706FB9" w:rsidRDefault="00E807D2" w:rsidP="00F07689">
            <w:pPr>
              <w:spacing w:before="60" w:after="60"/>
              <w:rPr>
                <w:del w:id="191" w:author="Betz, David F. (Halfaker &amp; Associates)" w:date="2019-04-25T12:28:00Z"/>
                <w:rFonts w:ascii="Arial" w:hAnsi="Arial" w:cs="Arial"/>
                <w:szCs w:val="20"/>
              </w:rPr>
            </w:pPr>
            <w:del w:id="19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 JavaScript runtime built on Chrom</w:delText>
              </w:r>
              <w:r w:rsidR="000528AC" w:rsidDel="00706FB9">
                <w:rPr>
                  <w:rFonts w:ascii="Arial" w:hAnsi="Arial" w:cs="Arial"/>
                  <w:szCs w:val="20"/>
                </w:rPr>
                <w:delText>e</w:delText>
              </w:r>
              <w:r w:rsidDel="00706FB9">
                <w:rPr>
                  <w:rFonts w:ascii="Arial" w:hAnsi="Arial" w:cs="Arial"/>
                  <w:szCs w:val="20"/>
                </w:rPr>
                <w:delText>’s VS Java Script engine</w:delText>
              </w:r>
            </w:del>
          </w:p>
        </w:tc>
        <w:tc>
          <w:tcPr>
            <w:tcW w:w="802" w:type="pct"/>
          </w:tcPr>
          <w:p w14:paraId="4DB21821" w14:textId="7F2EB138" w:rsidR="00E807D2" w:rsidDel="00706FB9" w:rsidRDefault="00E807D2" w:rsidP="00F07689">
            <w:pPr>
              <w:spacing w:before="60" w:after="60"/>
              <w:rPr>
                <w:del w:id="193" w:author="Betz, David F. (Halfaker &amp; Associates)" w:date="2019-04-25T12:28:00Z"/>
                <w:rFonts w:ascii="Arial" w:hAnsi="Arial" w:cs="Arial"/>
                <w:szCs w:val="20"/>
              </w:rPr>
            </w:pPr>
            <w:del w:id="19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8.x</w:delText>
              </w:r>
            </w:del>
          </w:p>
        </w:tc>
      </w:tr>
      <w:tr w:rsidR="00E807D2" w:rsidRPr="00F07689" w:rsidDel="00706FB9" w14:paraId="03E128BD" w14:textId="04BB5988" w:rsidTr="00706FB9">
        <w:trPr>
          <w:gridAfter w:val="1"/>
          <w:wAfter w:w="726" w:type="dxa"/>
          <w:cantSplit/>
          <w:del w:id="195" w:author="Betz, David F. (Halfaker &amp; Associates)" w:date="2019-04-25T12:28:00Z"/>
        </w:trPr>
        <w:tc>
          <w:tcPr>
            <w:tcW w:w="1066" w:type="pct"/>
          </w:tcPr>
          <w:p w14:paraId="209D53DD" w14:textId="00492E4D" w:rsidR="00E807D2" w:rsidDel="00706FB9" w:rsidRDefault="00E807D2" w:rsidP="00F07689">
            <w:pPr>
              <w:spacing w:before="60" w:after="60"/>
              <w:rPr>
                <w:del w:id="196" w:author="Betz, David F. (Halfaker &amp; Associates)" w:date="2019-04-25T12:28:00Z"/>
                <w:rFonts w:ascii="Arial" w:hAnsi="Arial" w:cs="Arial"/>
                <w:szCs w:val="20"/>
              </w:rPr>
            </w:pPr>
            <w:del w:id="197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PM2</w:delText>
              </w:r>
            </w:del>
          </w:p>
        </w:tc>
        <w:tc>
          <w:tcPr>
            <w:tcW w:w="2773" w:type="pct"/>
          </w:tcPr>
          <w:p w14:paraId="4EA70127" w14:textId="1282012A" w:rsidR="00E807D2" w:rsidDel="00706FB9" w:rsidRDefault="00E807D2" w:rsidP="00F07689">
            <w:pPr>
              <w:spacing w:before="60" w:after="60"/>
              <w:rPr>
                <w:del w:id="198" w:author="Betz, David F. (Halfaker &amp; Associates)" w:date="2019-04-25T12:28:00Z"/>
                <w:rFonts w:ascii="Arial" w:hAnsi="Arial" w:cs="Arial"/>
                <w:szCs w:val="20"/>
              </w:rPr>
            </w:pPr>
            <w:del w:id="199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Advanced production process manager for Node.js</w:delText>
              </w:r>
            </w:del>
          </w:p>
        </w:tc>
        <w:tc>
          <w:tcPr>
            <w:tcW w:w="802" w:type="pct"/>
          </w:tcPr>
          <w:p w14:paraId="77E41406" w14:textId="20735CC9" w:rsidR="00E807D2" w:rsidDel="00706FB9" w:rsidRDefault="00E807D2" w:rsidP="00F07689">
            <w:pPr>
              <w:spacing w:before="60" w:after="60"/>
              <w:rPr>
                <w:del w:id="200" w:author="Betz, David F. (Halfaker &amp; Associates)" w:date="2019-04-25T12:28:00Z"/>
                <w:rFonts w:ascii="Arial" w:hAnsi="Arial" w:cs="Arial"/>
                <w:szCs w:val="20"/>
              </w:rPr>
            </w:pPr>
            <w:del w:id="20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2.4</w:delText>
              </w:r>
            </w:del>
          </w:p>
        </w:tc>
      </w:tr>
      <w:tr w:rsidR="00E807D2" w:rsidRPr="00F07689" w:rsidDel="00706FB9" w14:paraId="692C5F20" w14:textId="02B1FFCD" w:rsidTr="00706FB9">
        <w:trPr>
          <w:gridAfter w:val="1"/>
          <w:wAfter w:w="726" w:type="dxa"/>
          <w:cantSplit/>
          <w:del w:id="202" w:author="Betz, David F. (Halfaker &amp; Associates)" w:date="2019-04-25T12:28:00Z"/>
        </w:trPr>
        <w:tc>
          <w:tcPr>
            <w:tcW w:w="1066" w:type="pct"/>
          </w:tcPr>
          <w:p w14:paraId="6BAC6AE0" w14:textId="2266592D" w:rsidR="00E807D2" w:rsidDel="00706FB9" w:rsidRDefault="00E807D2" w:rsidP="00F07689">
            <w:pPr>
              <w:spacing w:before="60" w:after="60"/>
              <w:rPr>
                <w:del w:id="203" w:author="Betz, David F. (Halfaker &amp; Associates)" w:date="2019-04-25T12:28:00Z"/>
                <w:rFonts w:ascii="Arial" w:hAnsi="Arial" w:cs="Arial"/>
                <w:szCs w:val="20"/>
              </w:rPr>
            </w:pPr>
            <w:del w:id="204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primeNG</w:delText>
              </w:r>
            </w:del>
          </w:p>
        </w:tc>
        <w:tc>
          <w:tcPr>
            <w:tcW w:w="2773" w:type="pct"/>
          </w:tcPr>
          <w:p w14:paraId="508D03B1" w14:textId="4B77D19D" w:rsidR="00E807D2" w:rsidDel="00706FB9" w:rsidRDefault="00E807D2" w:rsidP="00F07689">
            <w:pPr>
              <w:spacing w:before="60" w:after="60"/>
              <w:rPr>
                <w:del w:id="205" w:author="Betz, David F. (Halfaker &amp; Associates)" w:date="2019-04-25T12:28:00Z"/>
                <w:rFonts w:ascii="Arial" w:hAnsi="Arial" w:cs="Arial"/>
                <w:szCs w:val="20"/>
              </w:rPr>
            </w:pPr>
            <w:del w:id="206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 component library for Angular 2/4 that provides critical business UI functionality such as various data grids, pick lists, org charts, and autocomplete boxes.</w:delText>
              </w:r>
            </w:del>
          </w:p>
        </w:tc>
        <w:tc>
          <w:tcPr>
            <w:tcW w:w="802" w:type="pct"/>
          </w:tcPr>
          <w:p w14:paraId="4CD381EE" w14:textId="4EB14BB3" w:rsidR="00E807D2" w:rsidDel="00706FB9" w:rsidRDefault="00632459" w:rsidP="00F07689">
            <w:pPr>
              <w:spacing w:before="60" w:after="60"/>
              <w:rPr>
                <w:del w:id="207" w:author="Betz, David F. (Halfaker &amp; Associates)" w:date="2019-04-25T12:28:00Z"/>
                <w:rFonts w:ascii="Arial" w:hAnsi="Arial" w:cs="Arial"/>
                <w:szCs w:val="20"/>
              </w:rPr>
            </w:pPr>
            <w:del w:id="20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4.2</w:delText>
              </w:r>
            </w:del>
          </w:p>
        </w:tc>
      </w:tr>
      <w:tr w:rsidR="00E807D2" w:rsidRPr="00F07689" w:rsidDel="00706FB9" w14:paraId="5DC44605" w14:textId="0ACE4363" w:rsidTr="00706FB9">
        <w:trPr>
          <w:gridAfter w:val="1"/>
          <w:wAfter w:w="726" w:type="dxa"/>
          <w:cantSplit/>
          <w:del w:id="209" w:author="Betz, David F. (Halfaker &amp; Associates)" w:date="2019-04-25T12:28:00Z"/>
        </w:trPr>
        <w:tc>
          <w:tcPr>
            <w:tcW w:w="1066" w:type="pct"/>
          </w:tcPr>
          <w:p w14:paraId="62D6A852" w14:textId="01AF12EC" w:rsidR="00E807D2" w:rsidDel="00706FB9" w:rsidRDefault="00632459" w:rsidP="00F07689">
            <w:pPr>
              <w:spacing w:before="60" w:after="60"/>
              <w:rPr>
                <w:del w:id="210" w:author="Betz, David F. (Halfaker &amp; Associates)" w:date="2019-04-25T12:28:00Z"/>
                <w:rFonts w:ascii="Arial" w:hAnsi="Arial" w:cs="Arial"/>
                <w:szCs w:val="20"/>
              </w:rPr>
            </w:pPr>
            <w:del w:id="211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AngularJS</w:delText>
              </w:r>
            </w:del>
          </w:p>
        </w:tc>
        <w:tc>
          <w:tcPr>
            <w:tcW w:w="2773" w:type="pct"/>
          </w:tcPr>
          <w:p w14:paraId="60043358" w14:textId="3475AB19" w:rsidR="00E807D2" w:rsidDel="00706FB9" w:rsidRDefault="00632459" w:rsidP="00F07689">
            <w:pPr>
              <w:spacing w:before="60" w:after="60"/>
              <w:rPr>
                <w:del w:id="212" w:author="Betz, David F. (Halfaker &amp; Associates)" w:date="2019-04-25T12:28:00Z"/>
                <w:rFonts w:ascii="Arial" w:hAnsi="Arial" w:cs="Arial"/>
                <w:szCs w:val="20"/>
              </w:rPr>
            </w:pPr>
            <w:del w:id="213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Extends HTML vocabulary for an application so that the resulting environment is extraordinarily expressive, readable, and quick to develop.</w:delText>
              </w:r>
            </w:del>
          </w:p>
        </w:tc>
        <w:tc>
          <w:tcPr>
            <w:tcW w:w="802" w:type="pct"/>
          </w:tcPr>
          <w:p w14:paraId="1C32A3D8" w14:textId="2131B3DF" w:rsidR="00E807D2" w:rsidDel="00706FB9" w:rsidRDefault="00632459" w:rsidP="00F07689">
            <w:pPr>
              <w:spacing w:before="60" w:after="60"/>
              <w:rPr>
                <w:del w:id="214" w:author="Betz, David F. (Halfaker &amp; Associates)" w:date="2019-04-25T12:28:00Z"/>
                <w:rFonts w:ascii="Arial" w:hAnsi="Arial" w:cs="Arial"/>
                <w:szCs w:val="20"/>
              </w:rPr>
            </w:pPr>
            <w:del w:id="215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4.0</w:delText>
              </w:r>
            </w:del>
          </w:p>
        </w:tc>
      </w:tr>
      <w:tr w:rsidR="00E807D2" w:rsidRPr="00F07689" w:rsidDel="00706FB9" w14:paraId="35BD541B" w14:textId="5E85E0FA" w:rsidTr="00706FB9">
        <w:trPr>
          <w:gridAfter w:val="1"/>
          <w:wAfter w:w="726" w:type="dxa"/>
          <w:cantSplit/>
          <w:del w:id="216" w:author="Betz, David F. (Halfaker &amp; Associates)" w:date="2019-04-25T12:28:00Z"/>
        </w:trPr>
        <w:tc>
          <w:tcPr>
            <w:tcW w:w="1066" w:type="pct"/>
          </w:tcPr>
          <w:p w14:paraId="1A06C311" w14:textId="25FBEA7C" w:rsidR="00E807D2" w:rsidDel="00706FB9" w:rsidRDefault="00632459" w:rsidP="00F07689">
            <w:pPr>
              <w:spacing w:before="60" w:after="60"/>
              <w:rPr>
                <w:del w:id="217" w:author="Betz, David F. (Halfaker &amp; Associates)" w:date="2019-04-25T12:28:00Z"/>
                <w:rFonts w:ascii="Arial" w:hAnsi="Arial" w:cs="Arial"/>
                <w:szCs w:val="20"/>
              </w:rPr>
            </w:pPr>
            <w:del w:id="218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U.S. Web Design System Framework</w:delText>
              </w:r>
            </w:del>
          </w:p>
        </w:tc>
        <w:tc>
          <w:tcPr>
            <w:tcW w:w="2773" w:type="pct"/>
          </w:tcPr>
          <w:p w14:paraId="107632AE" w14:textId="4C5F4F64" w:rsidR="00E807D2" w:rsidDel="00706FB9" w:rsidRDefault="00632459" w:rsidP="00F07689">
            <w:pPr>
              <w:spacing w:before="60" w:after="60"/>
              <w:rPr>
                <w:del w:id="219" w:author="Betz, David F. (Halfaker &amp; Associates)" w:date="2019-04-25T12:28:00Z"/>
                <w:rFonts w:ascii="Arial" w:hAnsi="Arial" w:cs="Arial"/>
                <w:szCs w:val="20"/>
              </w:rPr>
            </w:pPr>
            <w:del w:id="220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Open source UI components and visual style guide for U.S. government websites</w:delText>
              </w:r>
            </w:del>
          </w:p>
        </w:tc>
        <w:tc>
          <w:tcPr>
            <w:tcW w:w="802" w:type="pct"/>
          </w:tcPr>
          <w:p w14:paraId="2182E5F9" w14:textId="7F759FF1" w:rsidR="00E807D2" w:rsidDel="00706FB9" w:rsidRDefault="00632459" w:rsidP="00F07689">
            <w:pPr>
              <w:spacing w:before="60" w:after="60"/>
              <w:rPr>
                <w:del w:id="221" w:author="Betz, David F. (Halfaker &amp; Associates)" w:date="2019-04-25T12:28:00Z"/>
                <w:rFonts w:ascii="Arial" w:hAnsi="Arial" w:cs="Arial"/>
                <w:szCs w:val="20"/>
              </w:rPr>
            </w:pPr>
            <w:del w:id="222" w:author="Betz, David F. (Halfaker &amp; Associates)" w:date="2019-04-25T12:28:00Z">
              <w:r w:rsidDel="00706FB9">
                <w:rPr>
                  <w:rFonts w:ascii="Arial" w:hAnsi="Arial" w:cs="Arial"/>
                  <w:szCs w:val="20"/>
                </w:rPr>
                <w:delText>1.1.0</w:delText>
              </w:r>
            </w:del>
          </w:p>
        </w:tc>
      </w:tr>
      <w:tr w:rsidR="00706FB9" w14:paraId="355E9E0D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tblHeader/>
          <w:ins w:id="223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  <w:shd w:val="clear" w:color="auto" w:fill="365F9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F495F" w14:textId="77777777" w:rsidR="00706FB9" w:rsidRPr="00540B77" w:rsidRDefault="00706FB9" w:rsidP="005C1848">
            <w:pPr>
              <w:pStyle w:val="TableHeading"/>
              <w:jc w:val="center"/>
              <w:rPr>
                <w:ins w:id="224" w:author="Betz, David F. (Halfaker &amp; Associates)" w:date="2019-04-25T12:29:00Z"/>
              </w:rPr>
            </w:pPr>
            <w:ins w:id="225" w:author="Betz, David F. (Halfaker &amp; Associates)" w:date="2019-04-25T12:29:00Z">
              <w:r>
                <w:t>Resources</w:t>
              </w:r>
            </w:ins>
          </w:p>
        </w:tc>
      </w:tr>
      <w:tr w:rsidR="00706FB9" w14:paraId="41DADC9A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26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4F81BD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E218B7" w14:textId="77777777" w:rsidR="00706FB9" w:rsidRDefault="00706FB9" w:rsidP="005C1848">
            <w:pPr>
              <w:pStyle w:val="TableText"/>
              <w:rPr>
                <w:ins w:id="227" w:author="Betz, David F. (Halfaker &amp; Associates)" w:date="2019-04-25T12:29:00Z"/>
              </w:rPr>
            </w:pPr>
            <w:ins w:id="228" w:author="Betz, David F. (Halfaker &amp; Associates)" w:date="2019-04-25T12:29:00Z">
              <w:r>
                <w:t>Red Hat Enterprise Linux</w:t>
              </w:r>
            </w:ins>
          </w:p>
        </w:tc>
      </w:tr>
      <w:tr w:rsidR="00706FB9" w14:paraId="39F0A27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29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DDBA9" w14:textId="77777777" w:rsidR="00706FB9" w:rsidRPr="00C20571" w:rsidRDefault="00706FB9" w:rsidP="005C1848">
            <w:pPr>
              <w:pStyle w:val="TableText"/>
              <w:rPr>
                <w:ins w:id="230" w:author="Betz, David F. (Halfaker &amp; Associates)" w:date="2019-04-25T12:29:00Z"/>
              </w:rPr>
            </w:pPr>
            <w:ins w:id="231" w:author="Betz, David F. (Halfaker &amp; Associates)" w:date="2019-04-25T12:29:00Z">
              <w:r>
                <w:t>International Business Machine (IBM) BigFix</w:t>
              </w:r>
            </w:ins>
          </w:p>
        </w:tc>
      </w:tr>
      <w:tr w:rsidR="00706FB9" w14:paraId="7CF6599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2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547F5" w14:textId="77777777" w:rsidR="00706FB9" w:rsidRDefault="00706FB9" w:rsidP="005C1848">
            <w:pPr>
              <w:pStyle w:val="TableText"/>
              <w:rPr>
                <w:ins w:id="233" w:author="Betz, David F. (Halfaker &amp; Associates)" w:date="2019-04-25T12:29:00Z"/>
              </w:rPr>
            </w:pPr>
            <w:ins w:id="234" w:author="Betz, David F. (Halfaker &amp; Associates)" w:date="2019-04-25T12:29:00Z">
              <w:r>
                <w:t>EnCase Agent</w:t>
              </w:r>
            </w:ins>
          </w:p>
        </w:tc>
      </w:tr>
      <w:tr w:rsidR="00706FB9" w14:paraId="26F8B8C0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5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D80306" w14:textId="77777777" w:rsidR="00706FB9" w:rsidRDefault="00706FB9" w:rsidP="005C1848">
            <w:pPr>
              <w:pStyle w:val="TableText"/>
              <w:rPr>
                <w:ins w:id="236" w:author="Betz, David F. (Halfaker &amp; Associates)" w:date="2019-04-25T12:29:00Z"/>
              </w:rPr>
            </w:pPr>
            <w:ins w:id="237" w:author="Betz, David F. (Halfaker &amp; Associates)" w:date="2019-04-25T12:29:00Z">
              <w:r>
                <w:t>McAfee Agent</w:t>
              </w:r>
            </w:ins>
          </w:p>
        </w:tc>
      </w:tr>
      <w:tr w:rsidR="00706FB9" w14:paraId="248FF4F9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3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460BD" w14:textId="77777777" w:rsidR="00706FB9" w:rsidRPr="00401842" w:rsidRDefault="00706FB9" w:rsidP="005C1848">
            <w:pPr>
              <w:pStyle w:val="TableText"/>
              <w:rPr>
                <w:ins w:id="239" w:author="Betz, David F. (Halfaker &amp; Associates)" w:date="2019-04-25T12:29:00Z"/>
              </w:rPr>
            </w:pPr>
            <w:ins w:id="240" w:author="Betz, David F. (Halfaker &amp; Associates)" w:date="2019-04-25T12:29:00Z">
              <w:r>
                <w:t>Centrify Infrastructure Services</w:t>
              </w:r>
            </w:ins>
          </w:p>
        </w:tc>
      </w:tr>
      <w:tr w:rsidR="00706FB9" w14:paraId="754AFBB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5C4C8" w14:textId="77777777" w:rsidR="00706FB9" w:rsidRPr="00401842" w:rsidRDefault="00706FB9" w:rsidP="005C1848">
            <w:pPr>
              <w:pStyle w:val="TableText"/>
              <w:rPr>
                <w:ins w:id="242" w:author="Betz, David F. (Halfaker &amp; Associates)" w:date="2019-04-25T12:29:00Z"/>
              </w:rPr>
            </w:pPr>
            <w:bookmarkStart w:id="243" w:name=""/>
            <w:ins w:id="244" w:author="Betz, David F. (Halfaker &amp; Associates)" w:date="2019-04-25T12:29:00Z">
              <w:r>
                <w:rPr>
                  <w:color w:val="000000"/>
                </w:rPr>
                <w:t>Rational Team Concert (RTC) Eclipse Client</w:t>
              </w:r>
              <w:bookmarkEnd w:id="243"/>
            </w:ins>
          </w:p>
        </w:tc>
      </w:tr>
      <w:tr w:rsidR="00706FB9" w14:paraId="1DADD97C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5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8A71A6E" w14:textId="77777777" w:rsidR="00706FB9" w:rsidRPr="00401842" w:rsidRDefault="00706FB9" w:rsidP="005C1848">
            <w:pPr>
              <w:pStyle w:val="TableText"/>
              <w:rPr>
                <w:ins w:id="246" w:author="Betz, David F. (Halfaker &amp; Associates)" w:date="2019-04-25T12:29:00Z"/>
              </w:rPr>
            </w:pPr>
            <w:ins w:id="247" w:author="Betz, David F. (Halfaker &amp; Associates)" w:date="2019-04-25T12:29:00Z">
              <w:r>
                <w:t>Jenkins</w:t>
              </w:r>
            </w:ins>
          </w:p>
        </w:tc>
      </w:tr>
      <w:tr w:rsidR="00706FB9" w14:paraId="2BA5640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4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7D36A0" w14:textId="77777777" w:rsidR="00706FB9" w:rsidRDefault="00706FB9" w:rsidP="005C1848">
            <w:pPr>
              <w:pStyle w:val="TableText"/>
              <w:rPr>
                <w:ins w:id="249" w:author="Betz, David F. (Halfaker &amp; Associates)" w:date="2019-04-25T12:29:00Z"/>
              </w:rPr>
            </w:pPr>
            <w:ins w:id="250" w:author="Betz, David F. (Halfaker &amp; Associates)" w:date="2019-04-25T12:29:00Z">
              <w:r>
                <w:t>Ansible</w:t>
              </w:r>
            </w:ins>
          </w:p>
        </w:tc>
      </w:tr>
      <w:tr w:rsidR="00706FB9" w14:paraId="7AFE732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B3A76" w14:textId="77777777" w:rsidR="00706FB9" w:rsidRDefault="00706FB9" w:rsidP="005C1848">
            <w:pPr>
              <w:pStyle w:val="TableText"/>
              <w:rPr>
                <w:ins w:id="252" w:author="Betz, David F. (Halfaker &amp; Associates)" w:date="2019-04-25T12:29:00Z"/>
              </w:rPr>
            </w:pPr>
            <w:ins w:id="253" w:author="Betz, David F. (Halfaker &amp; Associates)" w:date="2019-04-25T12:29:00Z">
              <w:r>
                <w:t>Computer Associates (CA) Single Sign-On (SSO)</w:t>
              </w:r>
            </w:ins>
          </w:p>
        </w:tc>
      </w:tr>
      <w:tr w:rsidR="00706FB9" w14:paraId="64C456CB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4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427B7" w14:textId="77777777" w:rsidR="00706FB9" w:rsidRDefault="00706FB9" w:rsidP="005C1848">
            <w:pPr>
              <w:pStyle w:val="TableText"/>
              <w:rPr>
                <w:ins w:id="255" w:author="Betz, David F. (Halfaker &amp; Associates)" w:date="2019-04-25T12:29:00Z"/>
              </w:rPr>
            </w:pPr>
            <w:ins w:id="256" w:author="Betz, David F. (Halfaker &amp; Associates)" w:date="2019-04-25T12:29:00Z">
              <w:r>
                <w:t>Node Package Manager (NPM)</w:t>
              </w:r>
            </w:ins>
          </w:p>
        </w:tc>
      </w:tr>
      <w:tr w:rsidR="00706FB9" w14:paraId="248AA2F7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57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2963E" w14:textId="77777777" w:rsidR="00706FB9" w:rsidRDefault="00706FB9" w:rsidP="005C1848">
            <w:pPr>
              <w:pStyle w:val="TableText"/>
              <w:rPr>
                <w:ins w:id="258" w:author="Betz, David F. (Halfaker &amp; Associates)" w:date="2019-04-25T12:29:00Z"/>
              </w:rPr>
            </w:pPr>
            <w:ins w:id="259" w:author="Betz, David F. (Halfaker &amp; Associates)" w:date="2019-04-25T12:29:00Z">
              <w:r>
                <w:t>Font Awesome</w:t>
              </w:r>
            </w:ins>
          </w:p>
        </w:tc>
      </w:tr>
      <w:tr w:rsidR="00706FB9" w14:paraId="4723000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0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59A9A6B" w14:textId="77777777" w:rsidR="00706FB9" w:rsidRDefault="00706FB9" w:rsidP="005C1848">
            <w:pPr>
              <w:pStyle w:val="TableText"/>
              <w:rPr>
                <w:ins w:id="261" w:author="Betz, David F. (Halfaker &amp; Associates)" w:date="2019-04-25T12:29:00Z"/>
              </w:rPr>
            </w:pPr>
            <w:ins w:id="262" w:author="Betz, David F. (Halfaker &amp; Associates)" w:date="2019-04-25T12:29:00Z">
              <w:r>
                <w:t>Apache Hypertext Transfer Protocol (HTTP) Server</w:t>
              </w:r>
            </w:ins>
          </w:p>
        </w:tc>
      </w:tr>
      <w:tr w:rsidR="00706FB9" w14:paraId="23FFE273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3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C4911E" w14:textId="77777777" w:rsidR="00706FB9" w:rsidRDefault="00706FB9" w:rsidP="005C1848">
            <w:pPr>
              <w:pStyle w:val="TableText"/>
              <w:rPr>
                <w:ins w:id="264" w:author="Betz, David F. (Halfaker &amp; Associates)" w:date="2019-04-25T12:29:00Z"/>
              </w:rPr>
            </w:pPr>
            <w:ins w:id="265" w:author="Betz, David F. (Halfaker &amp; Associates)" w:date="2019-04-25T12:29:00Z">
              <w:r>
                <w:t>Apache Tomcat</w:t>
              </w:r>
            </w:ins>
          </w:p>
        </w:tc>
      </w:tr>
      <w:tr w:rsidR="00706FB9" w14:paraId="338BC4C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6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F123F" w14:textId="77777777" w:rsidR="00706FB9" w:rsidRDefault="00706FB9" w:rsidP="005C1848">
            <w:pPr>
              <w:pStyle w:val="TableText"/>
              <w:rPr>
                <w:ins w:id="267" w:author="Betz, David F. (Halfaker &amp; Associates)" w:date="2019-04-25T12:29:00Z"/>
              </w:rPr>
            </w:pPr>
            <w:ins w:id="268" w:author="Betz, David F. (Halfaker &amp; Associates)" w:date="2019-04-25T12:29:00Z">
              <w:r>
                <w:t>U.S. Web Design Standards Framework</w:t>
              </w:r>
            </w:ins>
          </w:p>
        </w:tc>
      </w:tr>
      <w:tr w:rsidR="00706FB9" w14:paraId="22DBCA3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69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0870CB" w14:textId="77777777" w:rsidR="00706FB9" w:rsidRDefault="00706FB9" w:rsidP="005C1848">
            <w:pPr>
              <w:pStyle w:val="TableText"/>
              <w:rPr>
                <w:ins w:id="270" w:author="Betz, David F. (Halfaker &amp; Associates)" w:date="2019-04-25T12:29:00Z"/>
              </w:rPr>
            </w:pPr>
            <w:ins w:id="271" w:author="Betz, David F. (Halfaker &amp; Associates)" w:date="2019-04-25T12:29:00Z">
              <w:r>
                <w:t>Node.js</w:t>
              </w:r>
            </w:ins>
          </w:p>
        </w:tc>
      </w:tr>
      <w:tr w:rsidR="00706FB9" w14:paraId="58809EF4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2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8F80B" w14:textId="77777777" w:rsidR="00706FB9" w:rsidRDefault="00706FB9" w:rsidP="005C1848">
            <w:pPr>
              <w:pStyle w:val="TableText"/>
              <w:rPr>
                <w:ins w:id="273" w:author="Betz, David F. (Halfaker &amp; Associates)" w:date="2019-04-25T12:29:00Z"/>
              </w:rPr>
            </w:pPr>
            <w:ins w:id="274" w:author="Betz, David F. (Halfaker &amp; Associates)" w:date="2019-04-25T12:29:00Z">
              <w:r>
                <w:t>Process Manager 2 (PM2)</w:t>
              </w:r>
            </w:ins>
          </w:p>
        </w:tc>
      </w:tr>
      <w:tr w:rsidR="00706FB9" w14:paraId="25B00D83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5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5ED220" w14:textId="77777777" w:rsidR="00706FB9" w:rsidRDefault="00706FB9" w:rsidP="005C1848">
            <w:pPr>
              <w:pStyle w:val="TableText"/>
              <w:rPr>
                <w:ins w:id="276" w:author="Betz, David F. (Halfaker &amp; Associates)" w:date="2019-04-25T12:29:00Z"/>
              </w:rPr>
            </w:pPr>
            <w:ins w:id="277" w:author="Betz, David F. (Halfaker &amp; Associates)" w:date="2019-04-25T12:29:00Z">
              <w:r>
                <w:t>PrimeNG</w:t>
              </w:r>
            </w:ins>
          </w:p>
        </w:tc>
      </w:tr>
      <w:tr w:rsidR="00706FB9" w14:paraId="09D74A78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78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03260A" w14:textId="77777777" w:rsidR="00706FB9" w:rsidRDefault="00706FB9" w:rsidP="005C1848">
            <w:pPr>
              <w:pStyle w:val="TableText"/>
              <w:rPr>
                <w:ins w:id="279" w:author="Betz, David F. (Halfaker &amp; Associates)" w:date="2019-04-25T12:29:00Z"/>
              </w:rPr>
            </w:pPr>
            <w:ins w:id="280" w:author="Betz, David F. (Halfaker &amp; Associates)" w:date="2019-04-25T12:29:00Z">
              <w:r>
                <w:t>Angular</w:t>
              </w:r>
            </w:ins>
          </w:p>
        </w:tc>
      </w:tr>
      <w:tr w:rsidR="00706FB9" w14:paraId="62A6CA8F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1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08263" w14:textId="77777777" w:rsidR="00706FB9" w:rsidRDefault="00706FB9" w:rsidP="005C1848">
            <w:pPr>
              <w:pStyle w:val="TableText"/>
              <w:rPr>
                <w:ins w:id="282" w:author="Betz, David F. (Halfaker &amp; Associates)" w:date="2019-04-25T12:29:00Z"/>
              </w:rPr>
            </w:pPr>
            <w:ins w:id="283" w:author="Betz, David F. (Halfaker &amp; Associates)" w:date="2019-04-25T12:29:00Z">
              <w:r>
                <w:t>RabbitMQ</w:t>
              </w:r>
            </w:ins>
          </w:p>
        </w:tc>
      </w:tr>
      <w:tr w:rsidR="00706FB9" w14:paraId="5B7EB935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4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B5AB70" w14:textId="77777777" w:rsidR="00706FB9" w:rsidRDefault="00706FB9" w:rsidP="005C1848">
            <w:pPr>
              <w:pStyle w:val="TableText"/>
              <w:rPr>
                <w:ins w:id="285" w:author="Betz, David F. (Halfaker &amp; Associates)" w:date="2019-04-25T12:29:00Z"/>
              </w:rPr>
            </w:pPr>
            <w:ins w:id="286" w:author="Betz, David F. (Halfaker &amp; Associates)" w:date="2019-04-25T12:29:00Z">
              <w:r>
                <w:rPr>
                  <w:color w:val="000000"/>
                </w:rPr>
                <w:t>Health Level 7 (HL7) Application Programming Interface (API) (HAPI) – Fast Healthcare Interoperable Resources (FHIR)</w:t>
              </w:r>
            </w:ins>
          </w:p>
        </w:tc>
      </w:tr>
      <w:tr w:rsidR="00706FB9" w14:paraId="776C4101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87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941812" w14:textId="77777777" w:rsidR="00706FB9" w:rsidRDefault="00706FB9" w:rsidP="005C1848">
            <w:pPr>
              <w:pStyle w:val="TableText"/>
              <w:rPr>
                <w:ins w:id="288" w:author="Betz, David F. (Halfaker &amp; Associates)" w:date="2019-04-25T12:29:00Z"/>
              </w:rPr>
            </w:pPr>
            <w:ins w:id="289" w:author="Betz, David F. (Halfaker &amp; Associates)" w:date="2019-04-25T12:29:00Z">
              <w:r>
                <w:t>Docker - Community Edition (CE)</w:t>
              </w:r>
            </w:ins>
          </w:p>
        </w:tc>
      </w:tr>
      <w:tr w:rsidR="00706FB9" w14:paraId="0F503D08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90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6B4BC" w14:textId="77777777" w:rsidR="00706FB9" w:rsidRDefault="00706FB9" w:rsidP="005C1848">
            <w:pPr>
              <w:pStyle w:val="TableText"/>
              <w:rPr>
                <w:ins w:id="291" w:author="Betz, David F. (Halfaker &amp; Associates)" w:date="2019-04-25T12:29:00Z"/>
              </w:rPr>
            </w:pPr>
            <w:ins w:id="292" w:author="Betz, David F. (Halfaker &amp; Associates)" w:date="2019-04-25T12:29:00Z">
              <w:r w:rsidRPr="00401842">
                <w:t>Nginx</w:t>
              </w:r>
            </w:ins>
          </w:p>
        </w:tc>
      </w:tr>
      <w:tr w:rsidR="00706FB9" w14:paraId="47DBB72D" w14:textId="77777777" w:rsidTr="00706F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cantSplit/>
          <w:ins w:id="293" w:author="Betz, David F. (Halfaker &amp; Associates)" w:date="2019-04-25T12:29:00Z"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42203E" w14:textId="77777777" w:rsidR="00706FB9" w:rsidRDefault="00706FB9" w:rsidP="005C1848">
            <w:pPr>
              <w:pStyle w:val="TableText"/>
              <w:rPr>
                <w:ins w:id="294" w:author="Betz, David F. (Halfaker &amp; Associates)" w:date="2019-04-25T12:29:00Z"/>
              </w:rPr>
            </w:pPr>
            <w:ins w:id="295" w:author="Betz, David F. (Halfaker &amp; Associates)" w:date="2019-04-25T12:29:00Z">
              <w:r>
                <w:t>Fortify Static Code Analyzer</w:t>
              </w:r>
            </w:ins>
          </w:p>
        </w:tc>
      </w:tr>
    </w:tbl>
    <w:p w14:paraId="40903E33" w14:textId="4CD75C87" w:rsidR="00174158" w:rsidRDefault="00174158" w:rsidP="00174158">
      <w:pPr>
        <w:spacing w:before="120" w:after="120"/>
        <w:rPr>
          <w:sz w:val="24"/>
          <w:szCs w:val="20"/>
        </w:rPr>
      </w:pPr>
      <w:r>
        <w:rPr>
          <w:sz w:val="24"/>
          <w:szCs w:val="20"/>
        </w:rPr>
        <w:t xml:space="preserve">The software required to be deployed into </w:t>
      </w:r>
      <w:r w:rsidR="00FC62B0">
        <w:rPr>
          <w:sz w:val="24"/>
          <w:szCs w:val="20"/>
        </w:rPr>
        <w:t>the MAG cloud</w:t>
      </w:r>
      <w:r>
        <w:rPr>
          <w:sz w:val="24"/>
          <w:szCs w:val="20"/>
        </w:rPr>
        <w:t xml:space="preserve"> is a LINUX System image obtained from the </w:t>
      </w:r>
      <w:r w:rsidRPr="00F34C9D">
        <w:rPr>
          <w:sz w:val="24"/>
          <w:szCs w:val="20"/>
        </w:rPr>
        <w:t>VA</w:t>
      </w:r>
      <w:r w:rsidR="00F34C9D">
        <w:rPr>
          <w:sz w:val="24"/>
          <w:szCs w:val="20"/>
        </w:rPr>
        <w:t xml:space="preserve"> Infrastructure Operations</w:t>
      </w:r>
      <w:r>
        <w:rPr>
          <w:sz w:val="24"/>
          <w:szCs w:val="20"/>
        </w:rPr>
        <w:t>. All other required software is derived from either the VA Red Hat Satellite and/or the YUM Repositories</w:t>
      </w:r>
      <w:r w:rsidR="004D214D">
        <w:rPr>
          <w:sz w:val="24"/>
          <w:szCs w:val="20"/>
        </w:rPr>
        <w:t>, which includes the SiteMinder software added to this release,</w:t>
      </w:r>
      <w:r>
        <w:rPr>
          <w:sz w:val="24"/>
          <w:szCs w:val="20"/>
        </w:rPr>
        <w:t xml:space="preserve"> and/or the MCCF product specific repositories on the FPC servers.</w:t>
      </w:r>
      <w:r w:rsidR="00F34C9D">
        <w:rPr>
          <w:sz w:val="24"/>
          <w:szCs w:val="20"/>
        </w:rPr>
        <w:t xml:space="preserve"> </w:t>
      </w:r>
      <w:r w:rsidR="00B64B0C">
        <w:rPr>
          <w:sz w:val="24"/>
          <w:szCs w:val="20"/>
        </w:rPr>
        <w:t>Cosmos</w:t>
      </w:r>
      <w:r>
        <w:rPr>
          <w:sz w:val="24"/>
          <w:szCs w:val="20"/>
        </w:rPr>
        <w:t xml:space="preserve"> DB is supplied as a PaaS (Platform as a Service).</w:t>
      </w:r>
    </w:p>
    <w:p w14:paraId="78AEF5C1" w14:textId="77777777" w:rsidR="00174158" w:rsidRDefault="00174158" w:rsidP="00174158">
      <w:pPr>
        <w:spacing w:before="120" w:after="120"/>
        <w:rPr>
          <w:sz w:val="24"/>
          <w:szCs w:val="20"/>
        </w:rPr>
      </w:pPr>
      <w:r w:rsidRPr="00F34C9D">
        <w:rPr>
          <w:sz w:val="24"/>
          <w:szCs w:val="20"/>
        </w:rPr>
        <w:t>Please see the Roles and Responsibilities table in Section 2 above for details about who is responsible for preparing the site to meet these software specifications.</w:t>
      </w:r>
    </w:p>
    <w:p w14:paraId="18EBB610" w14:textId="010C31E7" w:rsidR="0005370A" w:rsidRPr="0005370A" w:rsidRDefault="00174158" w:rsidP="0080474E">
      <w:pPr>
        <w:pStyle w:val="Heading3"/>
      </w:pPr>
      <w:r w:rsidRPr="00F07689" w:rsidDel="00174158">
        <w:t xml:space="preserve"> </w:t>
      </w:r>
      <w:bookmarkStart w:id="296" w:name="_Toc533154488"/>
      <w:bookmarkStart w:id="297" w:name="_Toc421540871"/>
      <w:bookmarkStart w:id="298" w:name="_Toc8740984"/>
      <w:bookmarkEnd w:id="296"/>
      <w:r w:rsidR="0005370A" w:rsidRPr="0005370A">
        <w:t>Communications</w:t>
      </w:r>
      <w:bookmarkEnd w:id="297"/>
      <w:bookmarkEnd w:id="298"/>
    </w:p>
    <w:p w14:paraId="4DF97BB7" w14:textId="646B8E55" w:rsidR="00597C94" w:rsidRDefault="00FE6853" w:rsidP="00966DC4">
      <w:pPr>
        <w:keepLines/>
        <w:autoSpaceDE w:val="0"/>
        <w:autoSpaceDN w:val="0"/>
        <w:adjustRightInd w:val="0"/>
        <w:spacing w:before="60" w:after="120" w:line="240" w:lineRule="atLeast"/>
        <w:rPr>
          <w:sz w:val="24"/>
          <w:szCs w:val="20"/>
        </w:rPr>
      </w:pPr>
      <w:bookmarkStart w:id="299" w:name="_Hlk496178994"/>
      <w:r>
        <w:rPr>
          <w:sz w:val="24"/>
          <w:szCs w:val="20"/>
        </w:rPr>
        <w:t xml:space="preserve">MAG provides </w:t>
      </w:r>
      <w:bookmarkEnd w:id="299"/>
      <w:r>
        <w:rPr>
          <w:sz w:val="24"/>
          <w:szCs w:val="20"/>
        </w:rPr>
        <w:t xml:space="preserve">monitoring and notification features which </w:t>
      </w:r>
      <w:r w:rsidR="00F34C9D">
        <w:rPr>
          <w:sz w:val="24"/>
          <w:szCs w:val="20"/>
        </w:rPr>
        <w:t>are</w:t>
      </w:r>
      <w:r w:rsidR="00661B50">
        <w:rPr>
          <w:sz w:val="24"/>
          <w:szCs w:val="20"/>
        </w:rPr>
        <w:t xml:space="preserve"> used to alert technicians of</w:t>
      </w:r>
      <w:r>
        <w:rPr>
          <w:sz w:val="24"/>
          <w:szCs w:val="20"/>
        </w:rPr>
        <w:t xml:space="preserve"> error</w:t>
      </w:r>
      <w:r w:rsidR="00661B50">
        <w:rPr>
          <w:sz w:val="24"/>
          <w:szCs w:val="20"/>
        </w:rPr>
        <w:t>s</w:t>
      </w:r>
      <w:r>
        <w:rPr>
          <w:sz w:val="24"/>
          <w:szCs w:val="20"/>
        </w:rPr>
        <w:t>.</w:t>
      </w:r>
    </w:p>
    <w:p w14:paraId="718255F6" w14:textId="1FB7F9BD" w:rsidR="00597C94" w:rsidRDefault="00597C94" w:rsidP="00597C94">
      <w:pPr>
        <w:rPr>
          <w:sz w:val="24"/>
        </w:rPr>
      </w:pPr>
      <w:r>
        <w:rPr>
          <w:sz w:val="24"/>
        </w:rPr>
        <w:t>If the system is down, or the application isn’t responding correctly due to other extenuating circumstances, the following actions should be taken:</w:t>
      </w:r>
    </w:p>
    <w:p w14:paraId="6FF49C1A" w14:textId="77777777" w:rsidR="00CF5D69" w:rsidRDefault="00CF5D69" w:rsidP="00597C94">
      <w:pPr>
        <w:rPr>
          <w:sz w:val="24"/>
        </w:rPr>
      </w:pPr>
    </w:p>
    <w:p w14:paraId="250CE568" w14:textId="0672F9DE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>Determine if the system (servers) or if the software is not responding</w:t>
      </w:r>
      <w:r w:rsidR="00661B50">
        <w:rPr>
          <w:sz w:val="24"/>
        </w:rPr>
        <w:t>.</w:t>
      </w:r>
    </w:p>
    <w:p w14:paraId="7AC997DA" w14:textId="32A9B382" w:rsidR="00597C94" w:rsidRPr="00661B50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661B50">
        <w:rPr>
          <w:sz w:val="24"/>
        </w:rPr>
        <w:t>Is the server up and available?</w:t>
      </w:r>
    </w:p>
    <w:p w14:paraId="22D37491" w14:textId="6ACD26F2" w:rsidR="00597C94" w:rsidRPr="00F34C9D" w:rsidRDefault="00597C94" w:rsidP="00661B50">
      <w:pPr>
        <w:pStyle w:val="ListParagraph"/>
        <w:numPr>
          <w:ilvl w:val="0"/>
          <w:numId w:val="21"/>
        </w:numPr>
        <w:spacing w:after="120"/>
        <w:ind w:left="1080"/>
        <w:contextualSpacing w:val="0"/>
        <w:rPr>
          <w:sz w:val="24"/>
        </w:rPr>
      </w:pPr>
      <w:r w:rsidRPr="00F34C9D">
        <w:rPr>
          <w:sz w:val="24"/>
        </w:rPr>
        <w:t>Is the application res</w:t>
      </w:r>
      <w:r w:rsidR="00F34C9D" w:rsidRPr="00F34C9D">
        <w:rPr>
          <w:sz w:val="24"/>
        </w:rPr>
        <w:t>p</w:t>
      </w:r>
      <w:r w:rsidRPr="00F34C9D">
        <w:rPr>
          <w:sz w:val="24"/>
        </w:rPr>
        <w:t>onding?</w:t>
      </w:r>
    </w:p>
    <w:p w14:paraId="252BA795" w14:textId="6B3CDA3F" w:rsidR="00597C94" w:rsidRDefault="00597C94" w:rsidP="00661B50">
      <w:pPr>
        <w:pStyle w:val="ListParagraph"/>
        <w:numPr>
          <w:ilvl w:val="0"/>
          <w:numId w:val="17"/>
        </w:numPr>
        <w:spacing w:after="120"/>
        <w:contextualSpacing w:val="0"/>
        <w:rPr>
          <w:sz w:val="24"/>
        </w:rPr>
      </w:pPr>
      <w:r>
        <w:rPr>
          <w:sz w:val="24"/>
        </w:rPr>
        <w:t xml:space="preserve">Notify the appropriate support personnel of the incident and document the incident following processes regarding </w:t>
      </w:r>
      <w:r w:rsidR="00F34C9D">
        <w:rPr>
          <w:sz w:val="24"/>
        </w:rPr>
        <w:t>s</w:t>
      </w:r>
      <w:r>
        <w:rPr>
          <w:sz w:val="24"/>
        </w:rPr>
        <w:t xml:space="preserve">ystem </w:t>
      </w:r>
      <w:r w:rsidR="00F34C9D">
        <w:rPr>
          <w:sz w:val="24"/>
        </w:rPr>
        <w:t>o</w:t>
      </w:r>
      <w:r>
        <w:rPr>
          <w:sz w:val="24"/>
        </w:rPr>
        <w:t xml:space="preserve">utage </w:t>
      </w:r>
      <w:r w:rsidR="00F34C9D">
        <w:rPr>
          <w:sz w:val="24"/>
        </w:rPr>
        <w:t>n</w:t>
      </w:r>
      <w:r>
        <w:rPr>
          <w:sz w:val="24"/>
        </w:rPr>
        <w:t>otification</w:t>
      </w:r>
      <w:r w:rsidR="00661B50">
        <w:rPr>
          <w:sz w:val="24"/>
        </w:rPr>
        <w:t>.</w:t>
      </w:r>
    </w:p>
    <w:p w14:paraId="25B446E0" w14:textId="4779350A" w:rsidR="0005370A" w:rsidRDefault="00597C94" w:rsidP="00B42FE3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Notify the user community that the system and/or software is unavailable.</w:t>
      </w:r>
    </w:p>
    <w:p w14:paraId="7BF0F6C4" w14:textId="6D71C6E0" w:rsidR="00597C94" w:rsidRDefault="00597C94" w:rsidP="0080474E">
      <w:pPr>
        <w:pStyle w:val="Heading3"/>
      </w:pPr>
      <w:bookmarkStart w:id="300" w:name="_Toc518310946"/>
      <w:bookmarkStart w:id="301" w:name="_Toc517877827"/>
      <w:bookmarkStart w:id="302" w:name="_Toc8740985"/>
      <w:r>
        <w:t>Deployment/Installation/Back-Out Checklist</w:t>
      </w:r>
      <w:bookmarkEnd w:id="300"/>
      <w:bookmarkEnd w:id="302"/>
      <w:r>
        <w:t xml:space="preserve"> </w:t>
      </w:r>
      <w:bookmarkEnd w:id="301"/>
    </w:p>
    <w:p w14:paraId="2C8AA373" w14:textId="60666643" w:rsidR="007134A1" w:rsidRPr="00F34C9D" w:rsidRDefault="000528AC" w:rsidP="007134A1">
      <w:pPr>
        <w:rPr>
          <w:sz w:val="24"/>
        </w:rPr>
      </w:pPr>
      <w:r>
        <w:rPr>
          <w:sz w:val="24"/>
        </w:rPr>
        <w:t>MCCF EDI TAS</w:t>
      </w:r>
      <w:r w:rsidR="007134A1" w:rsidRPr="00F34C9D">
        <w:rPr>
          <w:sz w:val="24"/>
        </w:rPr>
        <w:t xml:space="preserve"> and its components are provided as</w:t>
      </w:r>
      <w:r w:rsidR="00F34C9D">
        <w:rPr>
          <w:sz w:val="24"/>
        </w:rPr>
        <w:t xml:space="preserve"> Software as a Service (SaaS).</w:t>
      </w:r>
      <w:r w:rsidR="00DE135F">
        <w:rPr>
          <w:sz w:val="24"/>
        </w:rPr>
        <w:t xml:space="preserve"> </w:t>
      </w:r>
      <w:r w:rsidR="007134A1" w:rsidRPr="00F34C9D">
        <w:rPr>
          <w:sz w:val="24"/>
        </w:rPr>
        <w:t>Software deployment makes new/revised functionality ins</w:t>
      </w:r>
      <w:r w:rsidR="00DE135F">
        <w:rPr>
          <w:sz w:val="24"/>
        </w:rPr>
        <w:t xml:space="preserve">tantly available to end-users. </w:t>
      </w:r>
      <w:r w:rsidR="007134A1" w:rsidRPr="00F34C9D">
        <w:rPr>
          <w:sz w:val="24"/>
        </w:rPr>
        <w:t xml:space="preserve">If application operability is unacceptable for any reason, a </w:t>
      </w:r>
      <w:r w:rsidR="006E534C">
        <w:rPr>
          <w:sz w:val="24"/>
        </w:rPr>
        <w:t>back-out</w:t>
      </w:r>
      <w:r w:rsidR="00DE135F">
        <w:rPr>
          <w:sz w:val="24"/>
        </w:rPr>
        <w:t xml:space="preserve"> plan is not executed. </w:t>
      </w:r>
      <w:r w:rsidR="007134A1" w:rsidRPr="00F34C9D">
        <w:rPr>
          <w:sz w:val="24"/>
        </w:rPr>
        <w:t xml:space="preserve">Instead, a prior version is quickly </w:t>
      </w:r>
      <w:r w:rsidR="00F34C9D" w:rsidRPr="00F34C9D">
        <w:rPr>
          <w:sz w:val="24"/>
        </w:rPr>
        <w:t>re</w:t>
      </w:r>
      <w:r w:rsidR="007134A1" w:rsidRPr="00F34C9D">
        <w:rPr>
          <w:sz w:val="24"/>
        </w:rPr>
        <w:t>deployed from Rational Team Concert (RTC) u</w:t>
      </w:r>
      <w:r w:rsidR="00E57AF8">
        <w:rPr>
          <w:sz w:val="24"/>
        </w:rPr>
        <w:t>sing TAS automated deployments.</w:t>
      </w:r>
    </w:p>
    <w:p w14:paraId="0EA7FF58" w14:textId="49281EA9" w:rsidR="00CF5D69" w:rsidRPr="00116DD0" w:rsidRDefault="00CF5D69" w:rsidP="00CF5D69">
      <w:pPr>
        <w:pStyle w:val="Caption"/>
        <w:rPr>
          <w:sz w:val="22"/>
          <w:szCs w:val="22"/>
        </w:rPr>
      </w:pPr>
      <w:bookmarkStart w:id="303" w:name="_Toc520113338"/>
      <w:bookmarkStart w:id="304" w:name="_Toc8741071"/>
      <w:r w:rsidRPr="00116DD0">
        <w:rPr>
          <w:sz w:val="22"/>
          <w:szCs w:val="22"/>
        </w:rPr>
        <w:t xml:space="preserve">Table </w:t>
      </w:r>
      <w:r w:rsidRPr="00116DD0">
        <w:rPr>
          <w:sz w:val="22"/>
          <w:szCs w:val="22"/>
        </w:rPr>
        <w:fldChar w:fldCharType="begin"/>
      </w:r>
      <w:r w:rsidRPr="00116DD0">
        <w:rPr>
          <w:sz w:val="22"/>
          <w:szCs w:val="22"/>
        </w:rPr>
        <w:instrText xml:space="preserve"> SEQ Table \* ARABIC </w:instrText>
      </w:r>
      <w:r w:rsidRPr="00116DD0">
        <w:rPr>
          <w:sz w:val="22"/>
          <w:szCs w:val="22"/>
        </w:rPr>
        <w:fldChar w:fldCharType="separate"/>
      </w:r>
      <w:r w:rsidR="00E26484">
        <w:rPr>
          <w:noProof/>
          <w:sz w:val="22"/>
          <w:szCs w:val="22"/>
        </w:rPr>
        <w:t>6</w:t>
      </w:r>
      <w:r w:rsidRPr="00116DD0">
        <w:rPr>
          <w:noProof/>
          <w:sz w:val="22"/>
          <w:szCs w:val="22"/>
        </w:rPr>
        <w:fldChar w:fldCharType="end"/>
      </w:r>
      <w:r w:rsidRPr="00116DD0">
        <w:rPr>
          <w:sz w:val="22"/>
          <w:szCs w:val="22"/>
        </w:rPr>
        <w:t xml:space="preserve">: </w:t>
      </w:r>
      <w:r>
        <w:t>Deployment/Installation/Back-Out Checklist</w:t>
      </w:r>
      <w:bookmarkEnd w:id="30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1980"/>
        <w:gridCol w:w="1980"/>
        <w:gridCol w:w="3325"/>
      </w:tblGrid>
      <w:tr w:rsidR="00597C94" w14:paraId="451249AE" w14:textId="77777777" w:rsidTr="00B64B0C"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bookmarkEnd w:id="303"/>
          <w:p w14:paraId="4A386942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Activity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2AD421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Day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18D6F3" w14:textId="77777777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>Time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FADD8D" w14:textId="579B3A8A" w:rsidR="00597C94" w:rsidRDefault="00597C94" w:rsidP="00B64B0C">
            <w:pPr>
              <w:pStyle w:val="TableHeading"/>
              <w:jc w:val="center"/>
              <w:rPr>
                <w:lang w:bidi="yi-Hebr"/>
              </w:rPr>
            </w:pPr>
            <w:r>
              <w:rPr>
                <w:lang w:bidi="yi-Hebr"/>
              </w:rPr>
              <w:t xml:space="preserve">Individual </w:t>
            </w:r>
            <w:r w:rsidR="00B64B0C">
              <w:rPr>
                <w:lang w:bidi="yi-Hebr"/>
              </w:rPr>
              <w:t>to Complete Task</w:t>
            </w:r>
          </w:p>
        </w:tc>
      </w:tr>
      <w:tr w:rsidR="00597C94" w14:paraId="421931AC" w14:textId="77777777" w:rsidTr="00B64B0C">
        <w:trPr>
          <w:trHeight w:val="44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81C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CD33C" w14:textId="78349C79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0</w:t>
            </w:r>
            <w:r w:rsidR="00D862C2">
              <w:rPr>
                <w:sz w:val="24"/>
                <w:szCs w:val="20"/>
                <w:lang w:bidi="yi-Hebr"/>
              </w:rPr>
              <w:t>5</w:t>
            </w:r>
            <w:r>
              <w:rPr>
                <w:sz w:val="24"/>
                <w:szCs w:val="20"/>
                <w:lang w:bidi="yi-Hebr"/>
              </w:rPr>
              <w:t>-</w:t>
            </w:r>
            <w:r w:rsidR="00D862C2">
              <w:rPr>
                <w:sz w:val="24"/>
                <w:szCs w:val="20"/>
                <w:lang w:bidi="yi-Hebr"/>
              </w:rPr>
              <w:t>02</w:t>
            </w:r>
            <w:r>
              <w:rPr>
                <w:sz w:val="24"/>
                <w:szCs w:val="20"/>
                <w:lang w:bidi="yi-Hebr"/>
              </w:rPr>
              <w:t>-2019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08F1F" w14:textId="6FD88296" w:rsidR="00597C94" w:rsidRDefault="00ED74E3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3</w:t>
            </w:r>
            <w:r w:rsidR="007134A1">
              <w:rPr>
                <w:sz w:val="24"/>
                <w:szCs w:val="20"/>
                <w:lang w:bidi="yi-Hebr"/>
              </w:rPr>
              <w:t xml:space="preserve">:00 </w:t>
            </w:r>
            <w:r>
              <w:rPr>
                <w:sz w:val="24"/>
                <w:szCs w:val="20"/>
                <w:lang w:bidi="yi-Hebr"/>
              </w:rPr>
              <w:t>P</w:t>
            </w:r>
            <w:r w:rsidR="007134A1">
              <w:rPr>
                <w:sz w:val="24"/>
                <w:szCs w:val="20"/>
                <w:lang w:bidi="yi-Hebr"/>
              </w:rPr>
              <w:t>M ET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6882" w14:textId="091542FC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85C3903" w14:textId="77777777" w:rsidTr="00B64B0C">
        <w:trPr>
          <w:trHeight w:val="45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6348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Install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C27" w14:textId="2500C5C8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3CB2" w14:textId="5F030D7B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Included above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3B0E" w14:textId="5076EC4A" w:rsidR="00597C94" w:rsidRDefault="00B64B0C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Configuration Manager</w:t>
            </w:r>
          </w:p>
        </w:tc>
      </w:tr>
      <w:tr w:rsidR="00597C94" w14:paraId="54C7F67F" w14:textId="77777777" w:rsidTr="00B64B0C">
        <w:trPr>
          <w:trHeight w:val="28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1961" w14:textId="77777777" w:rsidR="00597C94" w:rsidRDefault="00597C94">
            <w:pPr>
              <w:pStyle w:val="TableText"/>
              <w:rPr>
                <w:lang w:bidi="yi-Hebr"/>
              </w:rPr>
            </w:pPr>
            <w:r>
              <w:rPr>
                <w:lang w:bidi="yi-Hebr"/>
              </w:rPr>
              <w:t>Back-Out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90A7" w14:textId="1F7699BB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3E86" w14:textId="24026C00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B44B7" w14:textId="6684DAED" w:rsidR="00597C94" w:rsidRDefault="007134A1">
            <w:pPr>
              <w:spacing w:before="120" w:after="120"/>
              <w:rPr>
                <w:sz w:val="24"/>
                <w:szCs w:val="20"/>
                <w:lang w:bidi="yi-Hebr"/>
              </w:rPr>
            </w:pPr>
            <w:r>
              <w:rPr>
                <w:sz w:val="24"/>
                <w:szCs w:val="20"/>
                <w:lang w:bidi="yi-Hebr"/>
              </w:rPr>
              <w:t>N/A</w:t>
            </w:r>
          </w:p>
        </w:tc>
      </w:tr>
    </w:tbl>
    <w:p w14:paraId="1648540F" w14:textId="77777777" w:rsidR="00597C94" w:rsidRPr="00A72565" w:rsidRDefault="00597C94" w:rsidP="0080474E">
      <w:pPr>
        <w:keepLines/>
        <w:autoSpaceDE w:val="0"/>
        <w:autoSpaceDN w:val="0"/>
        <w:adjustRightInd w:val="0"/>
        <w:rPr>
          <w:iCs/>
          <w:color w:val="0000FF"/>
          <w:sz w:val="24"/>
          <w:szCs w:val="20"/>
        </w:rPr>
      </w:pPr>
    </w:p>
    <w:p w14:paraId="100FC8A8" w14:textId="77777777" w:rsidR="00222831" w:rsidRDefault="00222831" w:rsidP="0080474E">
      <w:pPr>
        <w:pStyle w:val="Heading1"/>
      </w:pPr>
      <w:bookmarkStart w:id="305" w:name="_Toc533154491"/>
      <w:bookmarkStart w:id="306" w:name="_Toc8740986"/>
      <w:bookmarkEnd w:id="305"/>
      <w:r>
        <w:t>Installation</w:t>
      </w:r>
      <w:bookmarkEnd w:id="306"/>
    </w:p>
    <w:p w14:paraId="4891A13C" w14:textId="77777777" w:rsidR="00AE5904" w:rsidRDefault="00361BE2" w:rsidP="0080474E">
      <w:pPr>
        <w:pStyle w:val="Heading2"/>
      </w:pPr>
      <w:bookmarkStart w:id="307" w:name="_Toc8740987"/>
      <w:r w:rsidRPr="00A12A14">
        <w:t>Pre-installation</w:t>
      </w:r>
      <w:r>
        <w:t xml:space="preserve"> and </w:t>
      </w:r>
      <w:r w:rsidR="00AE5904">
        <w:t>System Requirements</w:t>
      </w:r>
      <w:bookmarkEnd w:id="307"/>
    </w:p>
    <w:p w14:paraId="15E34A39" w14:textId="2543EBCB" w:rsidR="00AE5904" w:rsidRPr="00C317CA" w:rsidRDefault="00597C94" w:rsidP="00597C94">
      <w:pPr>
        <w:pStyle w:val="InstructionalText1"/>
        <w:rPr>
          <w:color w:val="auto"/>
        </w:rPr>
      </w:pPr>
      <w:r>
        <w:rPr>
          <w:i w:val="0"/>
          <w:color w:val="auto"/>
        </w:rPr>
        <w:t xml:space="preserve">The VA must provide a </w:t>
      </w:r>
      <w:r w:rsidR="00FC62B0">
        <w:rPr>
          <w:i w:val="0"/>
          <w:color w:val="auto"/>
        </w:rPr>
        <w:t>MAG cloud s</w:t>
      </w:r>
      <w:r>
        <w:rPr>
          <w:i w:val="0"/>
          <w:color w:val="auto"/>
        </w:rPr>
        <w:t>ubscription with sufficient capacity for the listed hardware (Virtual Machines) and software</w:t>
      </w:r>
      <w:r w:rsidRPr="00ED74E3"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T</w:t>
      </w:r>
      <w:r>
        <w:rPr>
          <w:i w:val="0"/>
          <w:color w:val="auto"/>
        </w:rPr>
        <w:t>he VA must provide connectivity from the VA network to</w:t>
      </w:r>
      <w:r w:rsidR="00ED74E3">
        <w:rPr>
          <w:i w:val="0"/>
          <w:color w:val="auto"/>
        </w:rPr>
        <w:t xml:space="preserve"> MAG, and</w:t>
      </w:r>
      <w:r>
        <w:rPr>
          <w:i w:val="0"/>
          <w:color w:val="auto"/>
        </w:rPr>
        <w:t xml:space="preserve"> the MAG environment must be </w:t>
      </w:r>
      <w:r w:rsidRPr="00ED74E3">
        <w:rPr>
          <w:i w:val="0"/>
          <w:color w:val="auto"/>
        </w:rPr>
        <w:t>set</w:t>
      </w:r>
      <w:r w:rsidR="00ED74E3">
        <w:rPr>
          <w:i w:val="0"/>
          <w:color w:val="auto"/>
        </w:rPr>
        <w:t xml:space="preserve"> </w:t>
      </w:r>
      <w:r w:rsidRPr="00ED74E3">
        <w:rPr>
          <w:i w:val="0"/>
          <w:color w:val="auto"/>
        </w:rPr>
        <w:t>up</w:t>
      </w:r>
      <w:r>
        <w:rPr>
          <w:i w:val="0"/>
          <w:color w:val="auto"/>
        </w:rPr>
        <w:t xml:space="preserve"> for deployment to occur. A valid and usable RHEL 7.3 VM image must be available to deploy VMs. DNS must be accessible</w:t>
      </w:r>
      <w:r w:rsidR="00ED74E3">
        <w:rPr>
          <w:i w:val="0"/>
          <w:color w:val="auto"/>
        </w:rPr>
        <w:t xml:space="preserve"> to validate domain registry</w:t>
      </w:r>
      <w:r>
        <w:rPr>
          <w:i w:val="0"/>
          <w:color w:val="auto"/>
        </w:rPr>
        <w:t>.</w:t>
      </w:r>
      <w:r w:rsidR="00ED74E3">
        <w:rPr>
          <w:i w:val="0"/>
          <w:color w:val="auto"/>
        </w:rPr>
        <w:t xml:space="preserve"> </w:t>
      </w:r>
      <w:r>
        <w:rPr>
          <w:i w:val="0"/>
          <w:color w:val="auto"/>
        </w:rPr>
        <w:t xml:space="preserve">Centrify must be </w:t>
      </w:r>
      <w:r w:rsidR="00ED74E3">
        <w:rPr>
          <w:i w:val="0"/>
          <w:color w:val="auto"/>
        </w:rPr>
        <w:t>available to enable</w:t>
      </w:r>
      <w:r>
        <w:rPr>
          <w:i w:val="0"/>
          <w:color w:val="auto"/>
        </w:rPr>
        <w:t xml:space="preserve"> authentication.</w:t>
      </w:r>
    </w:p>
    <w:p w14:paraId="4BA334DD" w14:textId="77777777" w:rsidR="00AE5904" w:rsidRPr="00B5193E" w:rsidRDefault="00AE5904" w:rsidP="0080474E">
      <w:pPr>
        <w:pStyle w:val="Heading2"/>
      </w:pPr>
      <w:bookmarkStart w:id="308" w:name="_Toc8740988"/>
      <w:r w:rsidRPr="00B5193E">
        <w:t>Platform Installation and Preparation</w:t>
      </w:r>
      <w:bookmarkEnd w:id="308"/>
    </w:p>
    <w:p w14:paraId="4573BF93" w14:textId="0D77FF24" w:rsidR="00347523" w:rsidRPr="00B5193E" w:rsidRDefault="00347523" w:rsidP="00347523">
      <w:pPr>
        <w:pStyle w:val="BodyText"/>
      </w:pPr>
      <w:bookmarkStart w:id="309" w:name="_Hlk518060970"/>
      <w:r w:rsidRPr="00B5193E">
        <w:t>Ansible will handle automated installation and deployment of component</w:t>
      </w:r>
      <w:r w:rsidR="00ED74E3" w:rsidRPr="00B5193E">
        <w:t xml:space="preserve">s applicable to Release </w:t>
      </w:r>
      <w:del w:id="310" w:author="Betz, David F. (Halfaker &amp; Associates)" w:date="2019-04-25T11:00:00Z">
        <w:r w:rsidR="00ED74E3" w:rsidRPr="00B5193E" w:rsidDel="0020186C">
          <w:delText>1.1</w:delText>
        </w:r>
      </w:del>
      <w:ins w:id="311" w:author="Betz, David F. (Halfaker &amp; Associates)" w:date="2019-04-25T11:00:00Z">
        <w:r w:rsidR="0020186C">
          <w:t>2.0</w:t>
        </w:r>
      </w:ins>
      <w:r w:rsidRPr="00B5193E">
        <w:t>.</w:t>
      </w:r>
    </w:p>
    <w:bookmarkEnd w:id="309"/>
    <w:p w14:paraId="0A850C7C" w14:textId="40CB9F15" w:rsidR="003F08CE" w:rsidRPr="00ED74E3" w:rsidRDefault="002C13F6" w:rsidP="00B5193E">
      <w:pPr>
        <w:pStyle w:val="BodyText"/>
      </w:pPr>
      <w:r w:rsidRPr="002C13F6">
        <w:rPr>
          <w:szCs w:val="24"/>
        </w:rPr>
        <w:t>Only o</w:t>
      </w:r>
      <w:bookmarkStart w:id="312" w:name="_GoBack"/>
      <w:bookmarkEnd w:id="312"/>
      <w:r w:rsidRPr="002C13F6">
        <w:rPr>
          <w:szCs w:val="24"/>
        </w:rPr>
        <w:t>ne VM rebuild is planned in Release 2.0, and that is for the FPC server on which a new version of Jenkins will be installed.</w:t>
      </w:r>
      <w:del w:id="313" w:author="Betz, David F. (Halfaker &amp; Associates)" w:date="2019-04-25T11:00:00Z">
        <w:r w:rsidR="00B5193E" w:rsidRPr="002C13F6" w:rsidDel="0020186C">
          <w:rPr>
            <w:szCs w:val="24"/>
          </w:rPr>
          <w:delText>1.1</w:delText>
        </w:r>
      </w:del>
      <w:r w:rsidRPr="002C13F6">
        <w:rPr>
          <w:szCs w:val="24"/>
        </w:rPr>
        <w:t xml:space="preserve">  I</w:t>
      </w:r>
      <w:r w:rsidR="00B5193E" w:rsidRPr="002C13F6">
        <w:rPr>
          <w:szCs w:val="24"/>
        </w:rPr>
        <w:t>nstructions</w:t>
      </w:r>
      <w:r w:rsidR="00B5193E">
        <w:rPr>
          <w:szCs w:val="24"/>
        </w:rPr>
        <w:t xml:space="preserve"> are provided for reference in the ev</w:t>
      </w:r>
      <w:r w:rsidR="003278D4">
        <w:rPr>
          <w:szCs w:val="24"/>
        </w:rPr>
        <w:t>ent of unplanned consequences.</w:t>
      </w:r>
      <w:r>
        <w:rPr>
          <w:szCs w:val="24"/>
        </w:rPr>
        <w:t xml:space="preserve"> </w:t>
      </w:r>
      <w:r w:rsidR="003278D4">
        <w:rPr>
          <w:szCs w:val="24"/>
        </w:rPr>
        <w:t xml:space="preserve"> </w:t>
      </w:r>
      <w:r w:rsidR="00B64B0C" w:rsidRPr="00B5193E">
        <w:t>I</w:t>
      </w:r>
      <w:r w:rsidR="00597C94" w:rsidRPr="00B5193E">
        <w:t xml:space="preserve">nstructions related to standing up MAG for MCCF EDI TAS </w:t>
      </w:r>
      <w:r w:rsidR="00ED74E3" w:rsidRPr="00B5193E">
        <w:t>are contained in this document:</w:t>
      </w:r>
    </w:p>
    <w:bookmarkStart w:id="314" w:name="_MON_1607313665"/>
    <w:bookmarkEnd w:id="314"/>
    <w:p w14:paraId="2A9F007C" w14:textId="19F44718" w:rsidR="00597C94" w:rsidRDefault="00597C94" w:rsidP="005C410D">
      <w:pPr>
        <w:pStyle w:val="BodyText"/>
        <w:rPr>
          <w:szCs w:val="24"/>
        </w:rPr>
      </w:pPr>
      <w:r>
        <w:rPr>
          <w:sz w:val="28"/>
          <w:szCs w:val="24"/>
        </w:rPr>
        <w:object w:dxaOrig="1515" w:dyaOrig="990" w14:anchorId="058124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6pt;height:49.8pt" o:ole="">
            <v:imagedata r:id="rId13" o:title=""/>
          </v:shape>
          <o:OLEObject Type="Embed" ProgID="Word.Document.8" ShapeID="_x0000_i1030" DrawAspect="Icon" ObjectID="_1619354176" r:id="rId14">
            <o:FieldCodes>\s</o:FieldCodes>
          </o:OLEObject>
        </w:object>
      </w:r>
    </w:p>
    <w:p w14:paraId="2D3CAFEA" w14:textId="77777777" w:rsidR="00AE5904" w:rsidRDefault="00AE5904" w:rsidP="0080474E">
      <w:pPr>
        <w:pStyle w:val="Heading2"/>
      </w:pPr>
      <w:bookmarkStart w:id="315" w:name="_Toc8740989"/>
      <w:r>
        <w:t xml:space="preserve">Download and </w:t>
      </w:r>
      <w:r w:rsidR="00700E4A">
        <w:t>Extract Files</w:t>
      </w:r>
      <w:bookmarkEnd w:id="315"/>
    </w:p>
    <w:p w14:paraId="0C3566B3" w14:textId="0A2C46C8" w:rsidR="00C73B8B" w:rsidRPr="00324532" w:rsidRDefault="00324532" w:rsidP="00324532">
      <w:pPr>
        <w:pStyle w:val="BodyText"/>
      </w:pPr>
      <w:r>
        <w:t xml:space="preserve">All MCCF EDI TAS software is </w:t>
      </w:r>
      <w:r w:rsidR="007F0E7C">
        <w:t>pulled</w:t>
      </w:r>
      <w:r>
        <w:t xml:space="preserve"> from the </w:t>
      </w:r>
      <w:r w:rsidR="007F0E7C" w:rsidRPr="007F0E7C">
        <w:t xml:space="preserve">private </w:t>
      </w:r>
      <w:r w:rsidRPr="007F0E7C">
        <w:t>VA satellite and MCCF repositories. All</w:t>
      </w:r>
      <w:r>
        <w:t xml:space="preserve"> software deployment is managed by the Jenkins Continuous Integration automation tool which meet</w:t>
      </w:r>
      <w:r w:rsidR="00347523">
        <w:t>s</w:t>
      </w:r>
      <w:r>
        <w:t xml:space="preserve"> existing VA requirements.</w:t>
      </w:r>
    </w:p>
    <w:p w14:paraId="77B18776" w14:textId="77777777" w:rsidR="00AE5904" w:rsidRDefault="00AE5904" w:rsidP="0080474E">
      <w:pPr>
        <w:pStyle w:val="Heading2"/>
      </w:pPr>
      <w:bookmarkStart w:id="316" w:name="_Ref436642459"/>
      <w:bookmarkStart w:id="317" w:name="_Toc8740990"/>
      <w:r>
        <w:t>Database Creation</w:t>
      </w:r>
      <w:bookmarkEnd w:id="316"/>
      <w:bookmarkEnd w:id="317"/>
    </w:p>
    <w:p w14:paraId="7FE649BC" w14:textId="77777777" w:rsidR="00B805B2" w:rsidRDefault="00324532" w:rsidP="00324532">
      <w:pPr>
        <w:pStyle w:val="BodyText"/>
      </w:pPr>
      <w:r>
        <w:t xml:space="preserve">The MCCF EDI TAS utilizes the </w:t>
      </w:r>
      <w:r w:rsidR="00B64B0C">
        <w:t>Cosmos</w:t>
      </w:r>
      <w:r>
        <w:t xml:space="preserve"> DB which is </w:t>
      </w:r>
      <w:r w:rsidR="00B64B0C" w:rsidRPr="007F0E7C">
        <w:t xml:space="preserve">Platform </w:t>
      </w:r>
      <w:r w:rsidRPr="007F0E7C">
        <w:t>as a Service (</w:t>
      </w:r>
      <w:r w:rsidR="00B64B0C" w:rsidRPr="007F0E7C">
        <w:t>P</w:t>
      </w:r>
      <w:r w:rsidRPr="007F0E7C">
        <w:t>aaS).</w:t>
      </w:r>
      <w:r>
        <w:t xml:space="preserve"> </w:t>
      </w:r>
    </w:p>
    <w:p w14:paraId="70A6C109" w14:textId="7DB91126" w:rsidR="00AE5904" w:rsidRPr="007F0E7C" w:rsidRDefault="007F0E7C" w:rsidP="00324532">
      <w:pPr>
        <w:pStyle w:val="BodyText"/>
        <w:rPr>
          <w:b/>
        </w:rPr>
      </w:pPr>
      <w:del w:id="318" w:author="Betz, David F. (Halfaker &amp; Associates)" w:date="2019-04-25T11:00:00Z">
        <w:r w:rsidRPr="007F0E7C" w:rsidDel="0020186C">
          <w:rPr>
            <w:b/>
          </w:rPr>
          <w:delText>1.1</w:delText>
        </w:r>
      </w:del>
    </w:p>
    <w:p w14:paraId="48486A2F" w14:textId="77777777" w:rsidR="00AE5904" w:rsidRDefault="00AE5904" w:rsidP="0080474E">
      <w:pPr>
        <w:pStyle w:val="Heading2"/>
      </w:pPr>
      <w:bookmarkStart w:id="319" w:name="_Toc8740991"/>
      <w:r>
        <w:t>Installation Scripts</w:t>
      </w:r>
      <w:bookmarkEnd w:id="319"/>
    </w:p>
    <w:p w14:paraId="1D1E66EA" w14:textId="0760EBC7" w:rsidR="00AF4A02" w:rsidRDefault="00324532" w:rsidP="00324532">
      <w:pPr>
        <w:pStyle w:val="BodyText"/>
      </w:pPr>
      <w:r>
        <w:t>The installation of MCCF EDI TAS is managed by the Jenkins Continuous Integration automation tool</w:t>
      </w:r>
      <w:r w:rsidR="003278D4">
        <w:t xml:space="preserve">. </w:t>
      </w:r>
      <w:r w:rsidR="00B805B2">
        <w:t xml:space="preserve"> </w:t>
      </w:r>
      <w:r w:rsidR="00B805B2">
        <w:rPr>
          <w:b/>
        </w:rPr>
        <w:t>Jenkins will be upgraded to</w:t>
      </w:r>
      <w:r w:rsidR="007F0E7C" w:rsidRPr="007F0E7C">
        <w:rPr>
          <w:b/>
        </w:rPr>
        <w:t xml:space="preserve"> </w:t>
      </w:r>
      <w:r w:rsidR="00B805B2">
        <w:rPr>
          <w:b/>
        </w:rPr>
        <w:t>version</w:t>
      </w:r>
      <w:r w:rsidR="007F0E7C" w:rsidRPr="007F0E7C">
        <w:rPr>
          <w:b/>
        </w:rPr>
        <w:t xml:space="preserve"> </w:t>
      </w:r>
      <w:del w:id="320" w:author="Betz, David F. (Halfaker &amp; Associates)" w:date="2019-04-25T11:01:00Z">
        <w:r w:rsidR="007F0E7C" w:rsidRPr="007F0E7C" w:rsidDel="0020186C">
          <w:rPr>
            <w:b/>
          </w:rPr>
          <w:delText>1.1</w:delText>
        </w:r>
      </w:del>
      <w:ins w:id="321" w:author="Betz, David F. (Halfaker &amp; Associates)" w:date="2019-04-25T11:01:00Z">
        <w:r w:rsidR="0020186C">
          <w:rPr>
            <w:b/>
          </w:rPr>
          <w:t>2.</w:t>
        </w:r>
      </w:ins>
      <w:r w:rsidR="00B805B2">
        <w:rPr>
          <w:b/>
        </w:rPr>
        <w:t>150.1 to bring it into TRM compliance</w:t>
      </w:r>
      <w:r w:rsidR="003278D4">
        <w:t xml:space="preserve">. </w:t>
      </w:r>
      <w:r w:rsidR="00ED1BC8" w:rsidRPr="007F0E7C">
        <w:t xml:space="preserve">Jenkins </w:t>
      </w:r>
      <w:r w:rsidR="007F0E7C">
        <w:t>installation process</w:t>
      </w:r>
      <w:r w:rsidR="00ED1BC8" w:rsidRPr="007F0E7C">
        <w:t xml:space="preserve"> follows:</w:t>
      </w:r>
    </w:p>
    <w:p w14:paraId="0DFE6D7A" w14:textId="77777777" w:rsidR="00ED1BC8" w:rsidRDefault="00ED1BC8" w:rsidP="00F066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ED1BC8" w:rsidRPr="00457808" w14:paraId="37A2C87C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4BAA6ED" w14:textId="6E4E9DDD" w:rsidR="00ED1BC8" w:rsidRPr="00457808" w:rsidRDefault="00F97E69" w:rsidP="00F066AE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Jenkins </w:t>
            </w:r>
            <w:r w:rsidR="00ED1BC8" w:rsidRPr="00457808">
              <w:rPr>
                <w:b/>
              </w:rPr>
              <w:t>Continuous Integration Server</w:t>
            </w:r>
            <w:r w:rsidRPr="00457808">
              <w:rPr>
                <w:b/>
              </w:rPr>
              <w:t xml:space="preserve"> Installation</w:t>
            </w:r>
          </w:p>
        </w:tc>
      </w:tr>
      <w:tr w:rsidR="00ED1BC8" w14:paraId="52B684F7" w14:textId="77777777" w:rsidTr="00F066AE">
        <w:tc>
          <w:tcPr>
            <w:tcW w:w="805" w:type="dxa"/>
          </w:tcPr>
          <w:p w14:paraId="7AF21695" w14:textId="77777777" w:rsidR="00ED1BC8" w:rsidRDefault="00ED1BC8" w:rsidP="00F066AE">
            <w:r>
              <w:t>Order</w:t>
            </w:r>
          </w:p>
        </w:tc>
        <w:tc>
          <w:tcPr>
            <w:tcW w:w="5573" w:type="dxa"/>
          </w:tcPr>
          <w:p w14:paraId="345954A8" w14:textId="77777777" w:rsidR="00ED1BC8" w:rsidRDefault="00ED1BC8" w:rsidP="00F066AE">
            <w:r>
              <w:t>Name</w:t>
            </w:r>
          </w:p>
        </w:tc>
        <w:tc>
          <w:tcPr>
            <w:tcW w:w="2972" w:type="dxa"/>
          </w:tcPr>
          <w:p w14:paraId="621174B1" w14:textId="77777777" w:rsidR="00ED1BC8" w:rsidRDefault="00ED1BC8" w:rsidP="00F066AE">
            <w:r>
              <w:t>Location</w:t>
            </w:r>
          </w:p>
        </w:tc>
      </w:tr>
      <w:tr w:rsidR="00ED1BC8" w14:paraId="55E9ED25" w14:textId="77777777" w:rsidTr="00F066AE">
        <w:tc>
          <w:tcPr>
            <w:tcW w:w="805" w:type="dxa"/>
          </w:tcPr>
          <w:p w14:paraId="3F17C954" w14:textId="77777777" w:rsidR="00ED1BC8" w:rsidRDefault="00ED1BC8" w:rsidP="00F066AE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0E936DF1" w14:textId="77777777" w:rsidR="00ED1BC8" w:rsidRDefault="00ED1BC8" w:rsidP="00F066AE">
            <w:r>
              <w:t>installRTCToolsPipeline</w:t>
            </w:r>
          </w:p>
        </w:tc>
        <w:tc>
          <w:tcPr>
            <w:tcW w:w="2972" w:type="dxa"/>
          </w:tcPr>
          <w:p w14:paraId="48ED6289" w14:textId="77777777" w:rsidR="00ED1BC8" w:rsidRDefault="00ED1BC8" w:rsidP="00F066AE">
            <w:r>
              <w:t>Jenkins/INSTALL_TASKS</w:t>
            </w:r>
          </w:p>
        </w:tc>
      </w:tr>
      <w:tr w:rsidR="00ED1BC8" w14:paraId="4AD41ED7" w14:textId="77777777" w:rsidTr="00F066AE">
        <w:tc>
          <w:tcPr>
            <w:tcW w:w="805" w:type="dxa"/>
          </w:tcPr>
          <w:p w14:paraId="0A3B9A4F" w14:textId="77777777" w:rsidR="00ED1BC8" w:rsidRDefault="00ED1BC8" w:rsidP="00F066AE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2B9B7176" w14:textId="77777777" w:rsidR="00ED1BC8" w:rsidRDefault="00ED1BC8" w:rsidP="00F066AE">
            <w:r>
              <w:t>InstallCITools</w:t>
            </w:r>
          </w:p>
        </w:tc>
        <w:tc>
          <w:tcPr>
            <w:tcW w:w="2972" w:type="dxa"/>
          </w:tcPr>
          <w:p w14:paraId="055C8E84" w14:textId="77777777" w:rsidR="00ED1BC8" w:rsidRDefault="00ED1BC8" w:rsidP="00F066AE">
            <w:r>
              <w:t>Jenkins/INSTALL_TASKS</w:t>
            </w:r>
          </w:p>
        </w:tc>
      </w:tr>
      <w:tr w:rsidR="00ED1BC8" w14:paraId="61B0628D" w14:textId="77777777" w:rsidTr="00F066AE">
        <w:tc>
          <w:tcPr>
            <w:tcW w:w="805" w:type="dxa"/>
          </w:tcPr>
          <w:p w14:paraId="46B0037C" w14:textId="77777777" w:rsidR="00ED1BC8" w:rsidRDefault="00ED1BC8" w:rsidP="00F066AE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9827CAB" w14:textId="77777777" w:rsidR="00ED1BC8" w:rsidRDefault="00ED1BC8" w:rsidP="00F066AE">
            <w:r>
              <w:t>installFortifyPipeline</w:t>
            </w:r>
          </w:p>
        </w:tc>
        <w:tc>
          <w:tcPr>
            <w:tcW w:w="2972" w:type="dxa"/>
          </w:tcPr>
          <w:p w14:paraId="4DF5970B" w14:textId="77777777" w:rsidR="00ED1BC8" w:rsidRDefault="00ED1BC8" w:rsidP="00F066AE">
            <w:r>
              <w:t>Jenkins/INSTALL_TASKS</w:t>
            </w:r>
          </w:p>
        </w:tc>
      </w:tr>
      <w:tr w:rsidR="00ED1BC8" w14:paraId="5651386A" w14:textId="77777777" w:rsidTr="00F066AE">
        <w:tc>
          <w:tcPr>
            <w:tcW w:w="805" w:type="dxa"/>
          </w:tcPr>
          <w:p w14:paraId="46C1A818" w14:textId="77777777" w:rsidR="00ED1BC8" w:rsidRDefault="00ED1BC8" w:rsidP="00F066AE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E5A77A4" w14:textId="77777777" w:rsidR="00ED1BC8" w:rsidRDefault="00ED1BC8" w:rsidP="00F066AE">
            <w:r>
              <w:t>installGlobalNPM_Packages</w:t>
            </w:r>
          </w:p>
        </w:tc>
        <w:tc>
          <w:tcPr>
            <w:tcW w:w="2972" w:type="dxa"/>
          </w:tcPr>
          <w:p w14:paraId="3FAC76AA" w14:textId="77777777" w:rsidR="00ED1BC8" w:rsidRDefault="00ED1BC8" w:rsidP="00F066AE">
            <w:r>
              <w:t>Jenkins/INSTALL_TASKS</w:t>
            </w:r>
          </w:p>
        </w:tc>
      </w:tr>
      <w:tr w:rsidR="00ED1BC8" w14:paraId="765EEA2F" w14:textId="77777777" w:rsidTr="00F066AE">
        <w:tc>
          <w:tcPr>
            <w:tcW w:w="805" w:type="dxa"/>
          </w:tcPr>
          <w:p w14:paraId="04EE207D" w14:textId="77777777" w:rsidR="00ED1BC8" w:rsidRDefault="00ED1BC8" w:rsidP="00F066AE">
            <w:pPr>
              <w:jc w:val="center"/>
            </w:pPr>
            <w:r>
              <w:t>5</w:t>
            </w:r>
          </w:p>
        </w:tc>
        <w:tc>
          <w:tcPr>
            <w:tcW w:w="5573" w:type="dxa"/>
          </w:tcPr>
          <w:p w14:paraId="3E61170E" w14:textId="77777777" w:rsidR="00ED1BC8" w:rsidRDefault="00ED1BC8" w:rsidP="00F066AE">
            <w:r>
              <w:t>installSinopiaPipeline</w:t>
            </w:r>
          </w:p>
        </w:tc>
        <w:tc>
          <w:tcPr>
            <w:tcW w:w="2972" w:type="dxa"/>
          </w:tcPr>
          <w:p w14:paraId="2DBE3E0B" w14:textId="77777777" w:rsidR="00ED1BC8" w:rsidRDefault="00ED1BC8" w:rsidP="00F066AE">
            <w:r>
              <w:t>Jenkins/INSTALL_TASKS</w:t>
            </w:r>
          </w:p>
        </w:tc>
      </w:tr>
    </w:tbl>
    <w:p w14:paraId="79E8897B" w14:textId="77777777" w:rsidR="00ED1BC8" w:rsidRDefault="00ED1BC8" w:rsidP="00F066AE">
      <w:pPr>
        <w:rPr>
          <w:b/>
        </w:rPr>
      </w:pPr>
    </w:p>
    <w:p w14:paraId="6344F74B" w14:textId="30D9E954" w:rsidR="00ED1BC8" w:rsidRPr="007F0E7C" w:rsidRDefault="00ED1BC8" w:rsidP="00B42FE3">
      <w:pPr>
        <w:pStyle w:val="ListParagraph"/>
        <w:numPr>
          <w:ilvl w:val="0"/>
          <w:numId w:val="18"/>
        </w:numPr>
      </w:pPr>
      <w:r>
        <w:t>From</w:t>
      </w:r>
      <w:r w:rsidR="000528AC">
        <w:t xml:space="preserve"> the Jump Server (VAC20VHACRCB.V</w:t>
      </w:r>
      <w:r>
        <w:t xml:space="preserve">HA.MED.VA.GOV) login to the </w:t>
      </w:r>
      <w:r w:rsidR="000528AC">
        <w:t xml:space="preserve">Jenkins </w:t>
      </w:r>
      <w:r w:rsidRPr="00A826B7">
        <w:t xml:space="preserve">Continuous </w:t>
      </w:r>
      <w:r w:rsidRPr="007F0E7C">
        <w:t>Integration Server.</w:t>
      </w:r>
    </w:p>
    <w:p w14:paraId="67CFE3E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The Configuration Manager will login using their username and password</w:t>
      </w:r>
    </w:p>
    <w:p w14:paraId="2D6788E3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INSTALL_TASKS</w:t>
      </w:r>
    </w:p>
    <w:p w14:paraId="77FB301F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installRTCToolsPipeline-&gt;Build with Parameters</w:t>
      </w:r>
    </w:p>
    <w:p w14:paraId="786337A9" w14:textId="4542EB5F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05CDE6A2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7158EE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118C4CF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3)</w:t>
      </w:r>
    </w:p>
    <w:p w14:paraId="4E430134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installCITools-&gt;Build with Parameters</w:t>
      </w:r>
    </w:p>
    <w:p w14:paraId="4A41866C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E8C6FC0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5CA7DA9C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E7A85EA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4)</w:t>
      </w:r>
    </w:p>
    <w:p w14:paraId="2D70236C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installFortifyPipeline-&gt;Build with Parameters</w:t>
      </w:r>
    </w:p>
    <w:p w14:paraId="7C5ECFE7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555EE6E5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34CCCCB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2FD73791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5)</w:t>
      </w:r>
    </w:p>
    <w:p w14:paraId="6E7B8566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installGlobalNPM_Packages</w:t>
      </w:r>
    </w:p>
    <w:p w14:paraId="3E46C260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4E26D859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4346BDAD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0BE76C8B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6)</w:t>
      </w:r>
    </w:p>
    <w:p w14:paraId="483BCA0A" w14:textId="77777777" w:rsidR="00ED1BC8" w:rsidRPr="007F0E7C" w:rsidRDefault="00ED1BC8" w:rsidP="00B42FE3">
      <w:pPr>
        <w:pStyle w:val="ListParagraph"/>
        <w:numPr>
          <w:ilvl w:val="0"/>
          <w:numId w:val="18"/>
        </w:numPr>
      </w:pPr>
      <w:r w:rsidRPr="007F0E7C">
        <w:t>Select installSinopiaPipeline-&gt;Build with Parameters</w:t>
      </w:r>
    </w:p>
    <w:p w14:paraId="23EA0C39" w14:textId="77777777" w:rsidR="00642DF8" w:rsidRPr="007F0E7C" w:rsidRDefault="00642DF8" w:rsidP="00642DF8">
      <w:pPr>
        <w:pStyle w:val="ListParagraph"/>
        <w:numPr>
          <w:ilvl w:val="1"/>
          <w:numId w:val="18"/>
        </w:numPr>
      </w:pPr>
      <w:r w:rsidRPr="007F0E7C">
        <w:t>Enter MAG_PROD</w:t>
      </w:r>
    </w:p>
    <w:p w14:paraId="247EC186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Click “Build” button</w:t>
      </w:r>
    </w:p>
    <w:p w14:paraId="2DD2F7E4" w14:textId="77777777" w:rsidR="00ED1BC8" w:rsidRPr="007F0E7C" w:rsidRDefault="00ED1BC8" w:rsidP="00B42FE3">
      <w:pPr>
        <w:pStyle w:val="ListParagraph"/>
        <w:numPr>
          <w:ilvl w:val="1"/>
          <w:numId w:val="18"/>
        </w:numPr>
      </w:pPr>
      <w:r w:rsidRPr="007F0E7C">
        <w:t>Ensure build completed successfully</w:t>
      </w:r>
    </w:p>
    <w:p w14:paraId="117CA0E0" w14:textId="77777777" w:rsidR="00ED1BC8" w:rsidRPr="007F0E7C" w:rsidRDefault="00ED1BC8" w:rsidP="00B42FE3">
      <w:pPr>
        <w:pStyle w:val="ListParagraph"/>
        <w:numPr>
          <w:ilvl w:val="2"/>
          <w:numId w:val="18"/>
        </w:numPr>
      </w:pPr>
      <w:r w:rsidRPr="007F0E7C">
        <w:t>If build failed, research error and restart build (go back to Step 7)</w:t>
      </w:r>
    </w:p>
    <w:p w14:paraId="13BC592E" w14:textId="77777777" w:rsidR="00F97E69" w:rsidRPr="007F0E7C" w:rsidRDefault="00F97E69" w:rsidP="00F97E69"/>
    <w:p w14:paraId="6F223AC2" w14:textId="4B80865E" w:rsidR="00ED1BC8" w:rsidRDefault="00F97E69" w:rsidP="00F97E69">
      <w:pPr>
        <w:pStyle w:val="ListParagraph"/>
        <w:ind w:left="0"/>
      </w:pPr>
      <w:r>
        <w:t xml:space="preserve">The Jenkins Continuous Integration automation outlined above is executed as outlined below </w:t>
      </w:r>
      <w:r w:rsidR="003278D4">
        <w:t xml:space="preserve">to install Release </w:t>
      </w:r>
      <w:del w:id="322" w:author="Betz, David F. (Halfaker &amp; Associates)" w:date="2019-04-25T11:01:00Z">
        <w:r w:rsidR="003278D4" w:rsidDel="0020186C">
          <w:delText>1.1</w:delText>
        </w:r>
      </w:del>
      <w:ins w:id="323" w:author="Betz, David F. (Halfaker &amp; Associates)" w:date="2019-04-25T11:01:00Z">
        <w:r w:rsidR="0020186C">
          <w:t>2.0</w:t>
        </w:r>
      </w:ins>
      <w:r w:rsidR="003278D4">
        <w:t xml:space="preserve"> in MAG. </w:t>
      </w:r>
      <w:r>
        <w:t>Web</w:t>
      </w:r>
      <w:r w:rsidRPr="007F0E7C">
        <w:t xml:space="preserve"> </w:t>
      </w:r>
      <w:r>
        <w:t>installation process</w:t>
      </w:r>
      <w:r w:rsidRPr="007F0E7C">
        <w:t xml:space="preserve"> follows</w:t>
      </w:r>
      <w:r>
        <w:t>:</w:t>
      </w:r>
    </w:p>
    <w:p w14:paraId="01EAA32F" w14:textId="77777777" w:rsidR="00F97E69" w:rsidRDefault="00F97E69" w:rsidP="00F97E69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F97E69" w:rsidRPr="00457808" w14:paraId="78740B70" w14:textId="77777777" w:rsidTr="0045780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7D386B29" w14:textId="28D6E834" w:rsidR="00F97E69" w:rsidRPr="00457808" w:rsidRDefault="00F97E69" w:rsidP="00CF5D69">
            <w:pPr>
              <w:jc w:val="center"/>
              <w:rPr>
                <w:b/>
              </w:rPr>
            </w:pPr>
            <w:r w:rsidRPr="00457808">
              <w:rPr>
                <w:b/>
              </w:rPr>
              <w:t xml:space="preserve">Web </w:t>
            </w:r>
            <w:r w:rsidR="00015311">
              <w:rPr>
                <w:b/>
              </w:rPr>
              <w:t>S</w:t>
            </w:r>
            <w:r w:rsidRPr="00457808">
              <w:rPr>
                <w:b/>
              </w:rPr>
              <w:t>erver Installation</w:t>
            </w:r>
          </w:p>
        </w:tc>
      </w:tr>
      <w:tr w:rsidR="00F97E69" w14:paraId="0776E25E" w14:textId="77777777" w:rsidTr="00CF5D69">
        <w:tc>
          <w:tcPr>
            <w:tcW w:w="805" w:type="dxa"/>
          </w:tcPr>
          <w:p w14:paraId="16E7B828" w14:textId="77777777" w:rsidR="00F97E69" w:rsidRDefault="00F97E69" w:rsidP="00CF5D69">
            <w:r>
              <w:t>Order</w:t>
            </w:r>
          </w:p>
        </w:tc>
        <w:tc>
          <w:tcPr>
            <w:tcW w:w="5573" w:type="dxa"/>
          </w:tcPr>
          <w:p w14:paraId="5290A2BC" w14:textId="77777777" w:rsidR="00F97E69" w:rsidRDefault="00F97E69" w:rsidP="00CF5D69">
            <w:r>
              <w:t>Name</w:t>
            </w:r>
          </w:p>
        </w:tc>
        <w:tc>
          <w:tcPr>
            <w:tcW w:w="2972" w:type="dxa"/>
          </w:tcPr>
          <w:p w14:paraId="11BFD5B9" w14:textId="77777777" w:rsidR="00F97E69" w:rsidRDefault="00F97E69" w:rsidP="00CF5D69">
            <w:r>
              <w:t>Location</w:t>
            </w:r>
          </w:p>
        </w:tc>
      </w:tr>
      <w:tr w:rsidR="00F97E69" w14:paraId="1FDEB549" w14:textId="77777777" w:rsidTr="00CF5D69">
        <w:tc>
          <w:tcPr>
            <w:tcW w:w="805" w:type="dxa"/>
          </w:tcPr>
          <w:p w14:paraId="76D6E08D" w14:textId="77777777" w:rsidR="00F97E69" w:rsidRDefault="00F97E69" w:rsidP="00CF5D69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2C71681A" w14:textId="77777777" w:rsidR="00F97E69" w:rsidRDefault="00F97E69" w:rsidP="00CF5D69">
            <w:r>
              <w:t>installWebserver</w:t>
            </w:r>
          </w:p>
        </w:tc>
        <w:tc>
          <w:tcPr>
            <w:tcW w:w="2972" w:type="dxa"/>
          </w:tcPr>
          <w:p w14:paraId="15B3700F" w14:textId="77777777" w:rsidR="00F97E69" w:rsidRDefault="00F97E69" w:rsidP="00CF5D69">
            <w:r>
              <w:t>Jenkins/INSTALL_TASKS</w:t>
            </w:r>
          </w:p>
        </w:tc>
      </w:tr>
      <w:tr w:rsidR="00F97E69" w14:paraId="1CB2CAAB" w14:textId="77777777" w:rsidTr="00CF5D69">
        <w:tc>
          <w:tcPr>
            <w:tcW w:w="805" w:type="dxa"/>
          </w:tcPr>
          <w:p w14:paraId="3DDD7016" w14:textId="77777777" w:rsidR="00F97E69" w:rsidRDefault="00F97E69" w:rsidP="00CF5D69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7321C92A" w14:textId="77777777" w:rsidR="00F97E69" w:rsidRDefault="00F97E69" w:rsidP="00CF5D69">
            <w:r>
              <w:t>installNPM</w:t>
            </w:r>
          </w:p>
        </w:tc>
        <w:tc>
          <w:tcPr>
            <w:tcW w:w="2972" w:type="dxa"/>
          </w:tcPr>
          <w:p w14:paraId="722F53E7" w14:textId="77777777" w:rsidR="00F97E69" w:rsidRDefault="00F97E69" w:rsidP="00CF5D69">
            <w:r>
              <w:t>Jenkins/INSTALL_TASKS</w:t>
            </w:r>
          </w:p>
        </w:tc>
      </w:tr>
      <w:tr w:rsidR="00F97E69" w14:paraId="04C14785" w14:textId="77777777" w:rsidTr="00CF5D69">
        <w:tc>
          <w:tcPr>
            <w:tcW w:w="805" w:type="dxa"/>
          </w:tcPr>
          <w:p w14:paraId="1215BE71" w14:textId="77777777" w:rsidR="00F97E69" w:rsidRDefault="00F97E69" w:rsidP="00CF5D69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6737B0FE" w14:textId="77777777" w:rsidR="00F97E69" w:rsidRDefault="00F97E69" w:rsidP="00CF5D69">
            <w:r>
              <w:t>installSiteminder</w:t>
            </w:r>
          </w:p>
        </w:tc>
        <w:tc>
          <w:tcPr>
            <w:tcW w:w="2972" w:type="dxa"/>
          </w:tcPr>
          <w:p w14:paraId="5E8DE619" w14:textId="77777777" w:rsidR="00F97E69" w:rsidRDefault="00F97E69" w:rsidP="00CF5D69">
            <w:r>
              <w:t>Jenkins/INSTALL_TASKS</w:t>
            </w:r>
          </w:p>
        </w:tc>
      </w:tr>
    </w:tbl>
    <w:p w14:paraId="221CC340" w14:textId="77777777" w:rsidR="00F97E69" w:rsidRDefault="00F97E69" w:rsidP="00F97E69">
      <w:pPr>
        <w:pStyle w:val="ListParagraph"/>
        <w:ind w:left="0"/>
      </w:pPr>
    </w:p>
    <w:p w14:paraId="0F350B0F" w14:textId="69B9D3B9" w:rsidR="00ED1BC8" w:rsidRDefault="00ED1BC8" w:rsidP="00F066AE">
      <w:r>
        <w:t xml:space="preserve">Required software packages for the Web Servers are also installed from the </w:t>
      </w:r>
      <w:r w:rsidR="000528AC">
        <w:t xml:space="preserve">Jenkins </w:t>
      </w:r>
      <w:r>
        <w:t xml:space="preserve">Continuous Integration Server. </w:t>
      </w:r>
    </w:p>
    <w:p w14:paraId="00F5E531" w14:textId="77777777" w:rsidR="00ED1BC8" w:rsidRDefault="00ED1BC8" w:rsidP="00F066AE"/>
    <w:p w14:paraId="746638C1" w14:textId="362EF55A" w:rsidR="00ED1BC8" w:rsidRDefault="00ED1BC8" w:rsidP="00B42FE3">
      <w:pPr>
        <w:pStyle w:val="ListParagraph"/>
        <w:numPr>
          <w:ilvl w:val="0"/>
          <w:numId w:val="19"/>
        </w:numPr>
      </w:pPr>
      <w:r>
        <w:t>From</w:t>
      </w:r>
      <w:r w:rsidR="000528AC">
        <w:t xml:space="preserve"> the Jump Server (VAC20VHACRCB.V</w:t>
      </w:r>
      <w:r>
        <w:t xml:space="preserve">HA.MED.VA.GOV) login into the </w:t>
      </w:r>
      <w:r w:rsidR="000528AC">
        <w:t xml:space="preserve">Jenkins </w:t>
      </w:r>
      <w:r w:rsidRPr="00A826B7">
        <w:t>Continuous Integration Server</w:t>
      </w:r>
      <w:r>
        <w:t>.</w:t>
      </w:r>
    </w:p>
    <w:p w14:paraId="109C278C" w14:textId="77777777" w:rsidR="00ED1BC8" w:rsidRDefault="00ED1BC8" w:rsidP="00B42FE3">
      <w:pPr>
        <w:pStyle w:val="ListParagraph"/>
        <w:numPr>
          <w:ilvl w:val="0"/>
          <w:numId w:val="19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51A5E65F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INSTALL_TASKS</w:t>
      </w:r>
    </w:p>
    <w:p w14:paraId="6483B369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installWebserver-&gt;Build with Parameters</w:t>
      </w:r>
    </w:p>
    <w:p w14:paraId="30C0EE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67F62D8F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A3EBA1D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0376CB59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7F63BC8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installNPM-&gt;Build with Parameters</w:t>
      </w:r>
    </w:p>
    <w:p w14:paraId="5E4C4887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3EC3347C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61C13E21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Ensure build completed successfully</w:t>
      </w:r>
    </w:p>
    <w:p w14:paraId="4D7963F6" w14:textId="77777777" w:rsidR="00ED1BC8" w:rsidRPr="00F97E69" w:rsidRDefault="00ED1BC8" w:rsidP="00B42FE3">
      <w:pPr>
        <w:pStyle w:val="ListParagraph"/>
        <w:numPr>
          <w:ilvl w:val="2"/>
          <w:numId w:val="19"/>
        </w:numPr>
      </w:pPr>
      <w:r w:rsidRPr="00F97E69">
        <w:t>If build failed, research error and restart build (go back to Step 3)</w:t>
      </w:r>
    </w:p>
    <w:p w14:paraId="44FCA464" w14:textId="77777777" w:rsidR="00ED1BC8" w:rsidRPr="00F97E69" w:rsidRDefault="00ED1BC8" w:rsidP="00B42FE3">
      <w:pPr>
        <w:pStyle w:val="ListParagraph"/>
        <w:numPr>
          <w:ilvl w:val="0"/>
          <w:numId w:val="19"/>
        </w:numPr>
      </w:pPr>
      <w:r w:rsidRPr="00F97E69">
        <w:t>Select installSiteminderWebAgent-&gt;Build with Parameters</w:t>
      </w:r>
    </w:p>
    <w:p w14:paraId="2418E138" w14:textId="77777777" w:rsidR="00642DF8" w:rsidRPr="00F97E69" w:rsidRDefault="00642DF8" w:rsidP="00642DF8">
      <w:pPr>
        <w:pStyle w:val="ListParagraph"/>
        <w:numPr>
          <w:ilvl w:val="1"/>
          <w:numId w:val="19"/>
        </w:numPr>
      </w:pPr>
      <w:r w:rsidRPr="00F97E69">
        <w:t>Enter MAG_PROD</w:t>
      </w:r>
    </w:p>
    <w:p w14:paraId="215945D0" w14:textId="77777777" w:rsidR="00ED1BC8" w:rsidRPr="00F97E69" w:rsidRDefault="00ED1BC8" w:rsidP="00B42FE3">
      <w:pPr>
        <w:pStyle w:val="ListParagraph"/>
        <w:numPr>
          <w:ilvl w:val="1"/>
          <w:numId w:val="19"/>
        </w:numPr>
      </w:pPr>
      <w:r w:rsidRPr="00F97E69">
        <w:t>Click “Build” button</w:t>
      </w:r>
    </w:p>
    <w:p w14:paraId="78D80012" w14:textId="77777777" w:rsidR="00ED1BC8" w:rsidRDefault="00ED1BC8" w:rsidP="00B42FE3">
      <w:pPr>
        <w:pStyle w:val="ListParagraph"/>
        <w:numPr>
          <w:ilvl w:val="1"/>
          <w:numId w:val="19"/>
        </w:numPr>
      </w:pPr>
      <w:r>
        <w:t>Ensure build completed successfully</w:t>
      </w:r>
    </w:p>
    <w:p w14:paraId="1187A5A2" w14:textId="00072311" w:rsidR="00ED1BC8" w:rsidRDefault="00ED1BC8" w:rsidP="00B42FE3">
      <w:pPr>
        <w:pStyle w:val="ListParagraph"/>
        <w:numPr>
          <w:ilvl w:val="2"/>
          <w:numId w:val="19"/>
        </w:numPr>
      </w:pPr>
      <w:r>
        <w:t>If build failed, research error and restart build (go back to Step 3)</w:t>
      </w:r>
    </w:p>
    <w:p w14:paraId="2CD8F77A" w14:textId="0E6B2D6A" w:rsidR="00015311" w:rsidRDefault="00015311" w:rsidP="000153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573"/>
        <w:gridCol w:w="2972"/>
      </w:tblGrid>
      <w:tr w:rsidR="00015311" w:rsidRPr="00457808" w14:paraId="1385A575" w14:textId="77777777" w:rsidTr="008B1868">
        <w:tc>
          <w:tcPr>
            <w:tcW w:w="9350" w:type="dxa"/>
            <w:gridSpan w:val="3"/>
            <w:shd w:val="clear" w:color="auto" w:fill="D9D9D9" w:themeFill="background1" w:themeFillShade="D9"/>
          </w:tcPr>
          <w:p w14:paraId="38684757" w14:textId="21473C05" w:rsidR="00015311" w:rsidRPr="00457808" w:rsidRDefault="00015311" w:rsidP="008B1868">
            <w:pPr>
              <w:jc w:val="center"/>
              <w:rPr>
                <w:b/>
              </w:rPr>
            </w:pPr>
            <w:r w:rsidRPr="00457808">
              <w:rPr>
                <w:b/>
              </w:rPr>
              <w:t>Application Server Installation</w:t>
            </w:r>
          </w:p>
        </w:tc>
      </w:tr>
      <w:tr w:rsidR="00015311" w14:paraId="7582A37C" w14:textId="77777777" w:rsidTr="008B1868">
        <w:tc>
          <w:tcPr>
            <w:tcW w:w="805" w:type="dxa"/>
          </w:tcPr>
          <w:p w14:paraId="09292C9C" w14:textId="77777777" w:rsidR="00015311" w:rsidRDefault="00015311" w:rsidP="008B1868">
            <w:r>
              <w:t>Order</w:t>
            </w:r>
          </w:p>
        </w:tc>
        <w:tc>
          <w:tcPr>
            <w:tcW w:w="5573" w:type="dxa"/>
          </w:tcPr>
          <w:p w14:paraId="0BA10B81" w14:textId="77777777" w:rsidR="00015311" w:rsidRDefault="00015311" w:rsidP="008B1868">
            <w:r>
              <w:t>Name</w:t>
            </w:r>
          </w:p>
        </w:tc>
        <w:tc>
          <w:tcPr>
            <w:tcW w:w="2972" w:type="dxa"/>
          </w:tcPr>
          <w:p w14:paraId="3C431B7F" w14:textId="77777777" w:rsidR="00015311" w:rsidRDefault="00015311" w:rsidP="008B1868">
            <w:r>
              <w:t>Location</w:t>
            </w:r>
          </w:p>
        </w:tc>
      </w:tr>
      <w:tr w:rsidR="00015311" w14:paraId="64F0C64F" w14:textId="77777777" w:rsidTr="008B1868">
        <w:tc>
          <w:tcPr>
            <w:tcW w:w="805" w:type="dxa"/>
          </w:tcPr>
          <w:p w14:paraId="2FC6CFC6" w14:textId="77777777" w:rsidR="00015311" w:rsidRDefault="00015311" w:rsidP="008B1868">
            <w:pPr>
              <w:jc w:val="center"/>
            </w:pPr>
            <w:r>
              <w:t>1</w:t>
            </w:r>
          </w:p>
        </w:tc>
        <w:tc>
          <w:tcPr>
            <w:tcW w:w="5573" w:type="dxa"/>
          </w:tcPr>
          <w:p w14:paraId="791D9EFD" w14:textId="77777777" w:rsidR="00015311" w:rsidRDefault="00015311" w:rsidP="008B1868">
            <w:r>
              <w:t>installWebserver</w:t>
            </w:r>
          </w:p>
        </w:tc>
        <w:tc>
          <w:tcPr>
            <w:tcW w:w="2972" w:type="dxa"/>
          </w:tcPr>
          <w:p w14:paraId="00695BBB" w14:textId="77777777" w:rsidR="00015311" w:rsidRDefault="00015311" w:rsidP="008B1868">
            <w:r>
              <w:t>Jenkins/INSTALL_TASKS</w:t>
            </w:r>
          </w:p>
        </w:tc>
      </w:tr>
      <w:tr w:rsidR="00015311" w14:paraId="7E620818" w14:textId="77777777" w:rsidTr="008B1868">
        <w:tc>
          <w:tcPr>
            <w:tcW w:w="805" w:type="dxa"/>
          </w:tcPr>
          <w:p w14:paraId="03F4B971" w14:textId="77777777" w:rsidR="00015311" w:rsidRDefault="00015311" w:rsidP="008B1868">
            <w:pPr>
              <w:jc w:val="center"/>
            </w:pPr>
            <w:r>
              <w:t>2</w:t>
            </w:r>
          </w:p>
        </w:tc>
        <w:tc>
          <w:tcPr>
            <w:tcW w:w="5573" w:type="dxa"/>
          </w:tcPr>
          <w:p w14:paraId="5E7AE5C3" w14:textId="346DD60D" w:rsidR="00015311" w:rsidRDefault="00510214" w:rsidP="008B1868">
            <w:r>
              <w:t>installNginx</w:t>
            </w:r>
          </w:p>
        </w:tc>
        <w:tc>
          <w:tcPr>
            <w:tcW w:w="2972" w:type="dxa"/>
          </w:tcPr>
          <w:p w14:paraId="2BCD4F25" w14:textId="77777777" w:rsidR="00015311" w:rsidRDefault="00015311" w:rsidP="008B1868">
            <w:r>
              <w:t>Jenkins/INSTALL_TASKS</w:t>
            </w:r>
          </w:p>
        </w:tc>
      </w:tr>
      <w:tr w:rsidR="00015311" w14:paraId="76A6DBAF" w14:textId="77777777" w:rsidTr="008B1868">
        <w:tc>
          <w:tcPr>
            <w:tcW w:w="805" w:type="dxa"/>
          </w:tcPr>
          <w:p w14:paraId="27C41D8B" w14:textId="77777777" w:rsidR="00015311" w:rsidRDefault="00015311" w:rsidP="008B1868">
            <w:pPr>
              <w:jc w:val="center"/>
            </w:pPr>
            <w:r>
              <w:t>3</w:t>
            </w:r>
          </w:p>
        </w:tc>
        <w:tc>
          <w:tcPr>
            <w:tcW w:w="5573" w:type="dxa"/>
          </w:tcPr>
          <w:p w14:paraId="29AE2C2C" w14:textId="6DDB0734" w:rsidR="00015311" w:rsidRDefault="00015311" w:rsidP="008B1868">
            <w:r>
              <w:t>install</w:t>
            </w:r>
            <w:r w:rsidR="00510214">
              <w:t>Tomcat</w:t>
            </w:r>
          </w:p>
        </w:tc>
        <w:tc>
          <w:tcPr>
            <w:tcW w:w="2972" w:type="dxa"/>
          </w:tcPr>
          <w:p w14:paraId="19E16330" w14:textId="77777777" w:rsidR="00015311" w:rsidRDefault="00015311" w:rsidP="008B1868">
            <w:r>
              <w:t>Jenkins/INSTALL_TASKS</w:t>
            </w:r>
          </w:p>
        </w:tc>
      </w:tr>
      <w:tr w:rsidR="00510214" w14:paraId="67B47028" w14:textId="77777777" w:rsidTr="008B1868">
        <w:tc>
          <w:tcPr>
            <w:tcW w:w="805" w:type="dxa"/>
          </w:tcPr>
          <w:p w14:paraId="0582AE07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15AF068" w14:textId="77777777" w:rsidR="00510214" w:rsidRDefault="00510214" w:rsidP="008B1868">
            <w:r>
              <w:t>installDocker</w:t>
            </w:r>
          </w:p>
        </w:tc>
        <w:tc>
          <w:tcPr>
            <w:tcW w:w="2972" w:type="dxa"/>
          </w:tcPr>
          <w:p w14:paraId="18C564B0" w14:textId="77777777" w:rsidR="00510214" w:rsidRDefault="00510214" w:rsidP="008B1868">
            <w:r>
              <w:t>Jenkins/INSTALL_TASKS</w:t>
            </w:r>
          </w:p>
        </w:tc>
      </w:tr>
      <w:tr w:rsidR="00510214" w14:paraId="733C345F" w14:textId="77777777" w:rsidTr="008B1868">
        <w:tc>
          <w:tcPr>
            <w:tcW w:w="805" w:type="dxa"/>
          </w:tcPr>
          <w:p w14:paraId="103F9599" w14:textId="77777777" w:rsidR="00510214" w:rsidRDefault="00510214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725ACF51" w14:textId="609A2C56" w:rsidR="00510214" w:rsidRDefault="00510214" w:rsidP="008B1868">
            <w:r>
              <w:t>installDockerSwarm</w:t>
            </w:r>
          </w:p>
        </w:tc>
        <w:tc>
          <w:tcPr>
            <w:tcW w:w="2972" w:type="dxa"/>
          </w:tcPr>
          <w:p w14:paraId="20D0543C" w14:textId="77777777" w:rsidR="00510214" w:rsidRDefault="00510214" w:rsidP="008B1868">
            <w:r>
              <w:t>Jenkins/INSTALL_TASKS</w:t>
            </w:r>
          </w:p>
        </w:tc>
      </w:tr>
      <w:tr w:rsidR="00015311" w14:paraId="5DAFC264" w14:textId="77777777" w:rsidTr="008B1868">
        <w:tc>
          <w:tcPr>
            <w:tcW w:w="805" w:type="dxa"/>
          </w:tcPr>
          <w:p w14:paraId="7A46D210" w14:textId="2A79B0D8" w:rsidR="00015311" w:rsidRDefault="00015311" w:rsidP="008B1868">
            <w:pPr>
              <w:jc w:val="center"/>
            </w:pPr>
            <w:r>
              <w:t>4</w:t>
            </w:r>
          </w:p>
        </w:tc>
        <w:tc>
          <w:tcPr>
            <w:tcW w:w="5573" w:type="dxa"/>
          </w:tcPr>
          <w:p w14:paraId="09F5BC02" w14:textId="43B722E1" w:rsidR="00015311" w:rsidRDefault="00015311" w:rsidP="008B1868">
            <w:r>
              <w:t>install</w:t>
            </w:r>
            <w:r w:rsidR="00510214">
              <w:t>RabbitMQ</w:t>
            </w:r>
          </w:p>
        </w:tc>
        <w:tc>
          <w:tcPr>
            <w:tcW w:w="2972" w:type="dxa"/>
          </w:tcPr>
          <w:p w14:paraId="333A4682" w14:textId="77777777" w:rsidR="00015311" w:rsidRDefault="00015311" w:rsidP="008B1868">
            <w:r>
              <w:t>Jenkins/INSTALL_TASKS</w:t>
            </w:r>
          </w:p>
        </w:tc>
      </w:tr>
    </w:tbl>
    <w:p w14:paraId="40B9F13B" w14:textId="77777777" w:rsidR="00015311" w:rsidRDefault="00015311" w:rsidP="00015311"/>
    <w:p w14:paraId="1A2BC064" w14:textId="25CF73B1" w:rsidR="00510214" w:rsidRDefault="00510214" w:rsidP="00510214">
      <w:r>
        <w:t xml:space="preserve">Required software packages for the Application Servers are also installed from the Jenkins Continuous Integration Server. </w:t>
      </w:r>
    </w:p>
    <w:p w14:paraId="1B8080D1" w14:textId="77777777" w:rsidR="00510214" w:rsidRDefault="00510214" w:rsidP="00510214"/>
    <w:p w14:paraId="2BDA9D28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From the Jump Server (VAC20VHACRCB.VHA.MED.VA.GOV) login into the Jenkins </w:t>
      </w:r>
      <w:r w:rsidRPr="00A826B7">
        <w:t>Continuous Integration Server</w:t>
      </w:r>
      <w:r>
        <w:t>.</w:t>
      </w:r>
    </w:p>
    <w:p w14:paraId="7CCBC917" w14:textId="77777777" w:rsidR="00510214" w:rsidRDefault="00510214" w:rsidP="00510214">
      <w:pPr>
        <w:pStyle w:val="ListParagraph"/>
        <w:numPr>
          <w:ilvl w:val="0"/>
          <w:numId w:val="23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password.</w:t>
      </w:r>
    </w:p>
    <w:p w14:paraId="30EE7516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INSTALL_TASKS</w:t>
      </w:r>
    </w:p>
    <w:p w14:paraId="470E9F0A" w14:textId="77777777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installWebserver-&gt;Build with Parameters</w:t>
      </w:r>
    </w:p>
    <w:p w14:paraId="16F8188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46D0C67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25B50AC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1432B738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78ABA5EC" w14:textId="153C4542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installN</w:t>
      </w:r>
      <w:r>
        <w:t>ginx</w:t>
      </w:r>
      <w:r w:rsidRPr="00F97E69">
        <w:t>-&gt;Build with Parameters</w:t>
      </w:r>
    </w:p>
    <w:p w14:paraId="6C0952FB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3CC157F4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057ED5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Ensure build completed successfully</w:t>
      </w:r>
    </w:p>
    <w:p w14:paraId="28397B00" w14:textId="77777777" w:rsidR="00510214" w:rsidRPr="00F97E69" w:rsidRDefault="00510214" w:rsidP="00510214">
      <w:pPr>
        <w:pStyle w:val="ListParagraph"/>
        <w:numPr>
          <w:ilvl w:val="2"/>
          <w:numId w:val="23"/>
        </w:numPr>
      </w:pPr>
      <w:r w:rsidRPr="00F97E69">
        <w:t>If build failed, research error and restart build (go back to Step 3)</w:t>
      </w:r>
    </w:p>
    <w:p w14:paraId="403078A8" w14:textId="5F2FF90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Tomcat</w:t>
      </w:r>
      <w:r w:rsidRPr="00F97E69">
        <w:t>-&gt;Build with Parameters</w:t>
      </w:r>
    </w:p>
    <w:p w14:paraId="1E918DB7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50F6604C" w14:textId="707DFB56" w:rsidR="00510214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644B3E5A" w14:textId="664CA105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Docker</w:t>
      </w:r>
      <w:r w:rsidRPr="00F97E69">
        <w:t>-&gt;Build with Parameters</w:t>
      </w:r>
    </w:p>
    <w:p w14:paraId="35A3E168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C200ACE" w14:textId="52436E0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6D9340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25ACCF86" w14:textId="2301D1BA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6D2DEEC" w14:textId="37598E3D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DockerSwarm</w:t>
      </w:r>
      <w:r w:rsidRPr="00F97E69">
        <w:t>-&gt;Build with Parameters</w:t>
      </w:r>
    </w:p>
    <w:p w14:paraId="22BECCF1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0CC8FECA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15E33891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48FDDA75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4DB294CB" w14:textId="667D0EAE" w:rsidR="00510214" w:rsidRPr="00F97E69" w:rsidRDefault="00510214" w:rsidP="00510214">
      <w:pPr>
        <w:pStyle w:val="ListParagraph"/>
        <w:numPr>
          <w:ilvl w:val="0"/>
          <w:numId w:val="23"/>
        </w:numPr>
      </w:pPr>
      <w:r w:rsidRPr="00F97E69">
        <w:t>Select install</w:t>
      </w:r>
      <w:r>
        <w:t>RabbitMQ</w:t>
      </w:r>
      <w:r w:rsidRPr="00F97E69">
        <w:t>-&gt;Build with Parameters</w:t>
      </w:r>
    </w:p>
    <w:p w14:paraId="570304DD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Enter MAG_PROD</w:t>
      </w:r>
    </w:p>
    <w:p w14:paraId="29DE7950" w14:textId="77777777" w:rsidR="00510214" w:rsidRPr="00F97E69" w:rsidRDefault="00510214" w:rsidP="00510214">
      <w:pPr>
        <w:pStyle w:val="ListParagraph"/>
        <w:numPr>
          <w:ilvl w:val="1"/>
          <w:numId w:val="23"/>
        </w:numPr>
      </w:pPr>
      <w:r w:rsidRPr="00F97E69">
        <w:t>Click “Build” button</w:t>
      </w:r>
    </w:p>
    <w:p w14:paraId="56E0C289" w14:textId="77777777" w:rsidR="00510214" w:rsidRDefault="00510214" w:rsidP="00510214">
      <w:pPr>
        <w:pStyle w:val="ListParagraph"/>
        <w:numPr>
          <w:ilvl w:val="1"/>
          <w:numId w:val="23"/>
        </w:numPr>
      </w:pPr>
      <w:r>
        <w:t>Ensure build completed successfully</w:t>
      </w:r>
    </w:p>
    <w:p w14:paraId="0793DEC2" w14:textId="77777777" w:rsidR="00510214" w:rsidRDefault="00510214" w:rsidP="00510214">
      <w:pPr>
        <w:pStyle w:val="ListParagraph"/>
        <w:numPr>
          <w:ilvl w:val="2"/>
          <w:numId w:val="23"/>
        </w:numPr>
      </w:pPr>
      <w:r>
        <w:t>If build failed, research error and restart build (go back to Step 3)</w:t>
      </w:r>
    </w:p>
    <w:p w14:paraId="1BE9EB54" w14:textId="5BFEB357" w:rsidR="00ED1BC8" w:rsidRDefault="00ED1BC8" w:rsidP="00510214">
      <w:pPr>
        <w:pStyle w:val="ListParagraph"/>
      </w:pPr>
    </w:p>
    <w:p w14:paraId="325EF0AE" w14:textId="77777777" w:rsidR="00AE5904" w:rsidRDefault="00AE5904" w:rsidP="0080474E">
      <w:pPr>
        <w:pStyle w:val="Heading2"/>
      </w:pPr>
      <w:bookmarkStart w:id="324" w:name="_Toc8740992"/>
      <w:r>
        <w:t>Cron Scripts</w:t>
      </w:r>
      <w:bookmarkEnd w:id="324"/>
    </w:p>
    <w:p w14:paraId="60D7A73A" w14:textId="1A0A508A" w:rsidR="00324532" w:rsidRPr="00F97E69" w:rsidRDefault="0094418D" w:rsidP="00324532">
      <w:pPr>
        <w:pStyle w:val="InstructionalText1"/>
        <w:rPr>
          <w:b/>
          <w:color w:val="auto"/>
        </w:rPr>
      </w:pPr>
      <w:r>
        <w:rPr>
          <w:i w:val="0"/>
          <w:color w:val="auto"/>
        </w:rPr>
        <w:t>Cron scripts run nightly to extract VistA data for web-based reporting.</w:t>
      </w:r>
      <w:r w:rsidR="003278D4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>Cron scripts are</w:t>
      </w:r>
      <w:r w:rsidR="00E57AF8">
        <w:rPr>
          <w:b/>
          <w:i w:val="0"/>
          <w:color w:val="auto"/>
        </w:rPr>
        <w:t xml:space="preserve"> not applicable to Release </w:t>
      </w:r>
      <w:del w:id="325" w:author="Betz, David F. (Halfaker &amp; Associates)" w:date="2019-04-25T11:03:00Z">
        <w:r w:rsidR="00E57AF8" w:rsidDel="0020186C">
          <w:rPr>
            <w:b/>
            <w:i w:val="0"/>
            <w:color w:val="auto"/>
          </w:rPr>
          <w:delText>1.1</w:delText>
        </w:r>
      </w:del>
      <w:ins w:id="326" w:author="Betz, David F. (Halfaker &amp; Associates)" w:date="2019-04-25T11:03:00Z">
        <w:r w:rsidR="0020186C">
          <w:rPr>
            <w:b/>
            <w:i w:val="0"/>
            <w:color w:val="auto"/>
          </w:rPr>
          <w:t>2.0</w:t>
        </w:r>
      </w:ins>
      <w:r w:rsidR="00E57AF8">
        <w:rPr>
          <w:b/>
          <w:i w:val="0"/>
          <w:color w:val="auto"/>
        </w:rPr>
        <w:t>.</w:t>
      </w:r>
    </w:p>
    <w:p w14:paraId="63CE79BC" w14:textId="2591AD62" w:rsidR="00FD7CA6" w:rsidRDefault="00324532" w:rsidP="0080474E">
      <w:pPr>
        <w:pStyle w:val="Heading2"/>
      </w:pPr>
      <w:r w:rsidDel="00324532">
        <w:t xml:space="preserve"> </w:t>
      </w:r>
      <w:bookmarkStart w:id="327" w:name="_Toc533154499"/>
      <w:bookmarkStart w:id="328" w:name="_Toc8740993"/>
      <w:bookmarkEnd w:id="327"/>
      <w:r w:rsidR="00BE065D">
        <w:t xml:space="preserve">Access Requirements and </w:t>
      </w:r>
      <w:r w:rsidR="005C5ED2">
        <w:t>Skills Needed for Installation</w:t>
      </w:r>
      <w:bookmarkEnd w:id="328"/>
    </w:p>
    <w:p w14:paraId="508E7F62" w14:textId="2BC488F9" w:rsidR="00324532" w:rsidRPr="00F97E69" w:rsidRDefault="002A7AD3" w:rsidP="00324532">
      <w:pPr>
        <w:pStyle w:val="InstructionalText1"/>
        <w:rPr>
          <w:i w:val="0"/>
          <w:color w:val="auto"/>
        </w:rPr>
      </w:pPr>
      <w:r w:rsidRPr="00F97E69">
        <w:rPr>
          <w:i w:val="0"/>
          <w:color w:val="auto"/>
        </w:rPr>
        <w:t>VA Information Security Management requires individuals to have permissions specific to one’s role an</w:t>
      </w:r>
      <w:r w:rsidR="003278D4">
        <w:rPr>
          <w:i w:val="0"/>
          <w:color w:val="auto"/>
        </w:rPr>
        <w:t xml:space="preserve">d the resource being accessed. </w:t>
      </w:r>
      <w:r w:rsidR="00324532" w:rsidRPr="00F97E69">
        <w:rPr>
          <w:i w:val="0"/>
          <w:color w:val="auto"/>
        </w:rPr>
        <w:t>To cr</w:t>
      </w:r>
      <w:r w:rsidRPr="00F97E69">
        <w:rPr>
          <w:i w:val="0"/>
          <w:color w:val="auto"/>
        </w:rPr>
        <w:t xml:space="preserve">eate a VM, a user must have </w:t>
      </w:r>
      <w:r w:rsidR="00324532" w:rsidRPr="00F97E69">
        <w:rPr>
          <w:i w:val="0"/>
          <w:color w:val="auto"/>
        </w:rPr>
        <w:t>Virtual Machine Contributor role.</w:t>
      </w:r>
      <w:r w:rsidR="00642DF8" w:rsidRPr="00F97E69">
        <w:rPr>
          <w:i w:val="0"/>
          <w:color w:val="auto"/>
        </w:rPr>
        <w:t xml:space="preserve"> </w:t>
      </w:r>
      <w:r w:rsidR="00642DF8" w:rsidRPr="00F97E69">
        <w:rPr>
          <w:b/>
          <w:i w:val="0"/>
          <w:color w:val="auto"/>
        </w:rPr>
        <w:t xml:space="preserve">No new VMs will be created in </w:t>
      </w:r>
      <w:r w:rsidR="00F97E69" w:rsidRPr="00F97E69">
        <w:rPr>
          <w:b/>
          <w:i w:val="0"/>
          <w:color w:val="auto"/>
        </w:rPr>
        <w:t>Release</w:t>
      </w:r>
      <w:r w:rsidR="000528AC">
        <w:rPr>
          <w:b/>
          <w:i w:val="0"/>
          <w:color w:val="auto"/>
        </w:rPr>
        <w:t xml:space="preserve"> </w:t>
      </w:r>
      <w:del w:id="329" w:author="Betz, David F. (Halfaker &amp; Associates)" w:date="2019-04-25T11:03:00Z">
        <w:r w:rsidR="00642DF8" w:rsidRPr="00F97E69" w:rsidDel="0020186C">
          <w:rPr>
            <w:b/>
            <w:i w:val="0"/>
            <w:color w:val="auto"/>
          </w:rPr>
          <w:delText>1.1</w:delText>
        </w:r>
      </w:del>
      <w:ins w:id="330" w:author="Betz, David F. (Halfaker &amp; Associates)" w:date="2019-04-25T11:03:00Z">
        <w:r w:rsidR="0020186C">
          <w:rPr>
            <w:b/>
            <w:i w:val="0"/>
            <w:color w:val="auto"/>
          </w:rPr>
          <w:t>2.0</w:t>
        </w:r>
      </w:ins>
      <w:r w:rsidR="00642DF8" w:rsidRPr="00F97E69">
        <w:rPr>
          <w:b/>
          <w:i w:val="0"/>
          <w:color w:val="auto"/>
        </w:rPr>
        <w:t>.</w:t>
      </w:r>
    </w:p>
    <w:p w14:paraId="26FE14F8" w14:textId="58D786B9" w:rsidR="005C5ED2" w:rsidRPr="00C317CA" w:rsidRDefault="002A7AD3" w:rsidP="00324532">
      <w:pPr>
        <w:pStyle w:val="BodyText"/>
      </w:pPr>
      <w:r w:rsidRPr="00F97E69">
        <w:t>End user</w:t>
      </w:r>
      <w:r w:rsidR="00324532" w:rsidRPr="00F97E69">
        <w:t xml:space="preserve"> access </w:t>
      </w:r>
      <w:r w:rsidRPr="00F97E69">
        <w:t xml:space="preserve">to </w:t>
      </w:r>
      <w:r w:rsidR="00324532" w:rsidRPr="00F97E69">
        <w:t>MCCF EDI</w:t>
      </w:r>
      <w:r w:rsidRPr="00F97E69">
        <w:t xml:space="preserve"> TAS is managed through the VA</w:t>
      </w:r>
      <w:r w:rsidR="00324532" w:rsidRPr="00F97E69">
        <w:t xml:space="preserve"> IAM </w:t>
      </w:r>
      <w:r w:rsidRPr="00F97E69">
        <w:t>services</w:t>
      </w:r>
      <w:r w:rsidR="00642DF8" w:rsidRPr="00F97E69">
        <w:t xml:space="preserve">, and is not applicable to the installation of </w:t>
      </w:r>
      <w:r w:rsidR="00F97E69" w:rsidRPr="00F97E69">
        <w:t>Release</w:t>
      </w:r>
      <w:r w:rsidR="000528AC">
        <w:t xml:space="preserve"> </w:t>
      </w:r>
      <w:del w:id="331" w:author="Betz, David F. (Halfaker &amp; Associates)" w:date="2019-04-25T11:03:00Z">
        <w:r w:rsidR="00642DF8" w:rsidRPr="00F97E69" w:rsidDel="0020186C">
          <w:delText>1.1</w:delText>
        </w:r>
      </w:del>
      <w:ins w:id="332" w:author="Betz, David F. (Halfaker &amp; Associates)" w:date="2019-04-25T11:03:00Z">
        <w:r w:rsidR="0020186C">
          <w:t>2.0</w:t>
        </w:r>
      </w:ins>
      <w:r w:rsidR="00642DF8" w:rsidRPr="00F97E69">
        <w:t>.</w:t>
      </w:r>
    </w:p>
    <w:p w14:paraId="7C773E7E" w14:textId="77777777" w:rsidR="00FD7CA6" w:rsidRPr="00FD6DC0" w:rsidRDefault="00FD7CA6" w:rsidP="0080474E">
      <w:pPr>
        <w:pStyle w:val="Heading2"/>
      </w:pPr>
      <w:bookmarkStart w:id="333" w:name="_Toc416250739"/>
      <w:bookmarkStart w:id="334" w:name="_Toc430174019"/>
      <w:bookmarkStart w:id="335" w:name="_Toc8740994"/>
      <w:r w:rsidRPr="00FD6DC0">
        <w:t>Installation Procedure</w:t>
      </w:r>
      <w:bookmarkEnd w:id="333"/>
      <w:bookmarkEnd w:id="334"/>
      <w:bookmarkEnd w:id="335"/>
    </w:p>
    <w:p w14:paraId="0CCF823C" w14:textId="1B47CA3F" w:rsidR="00324532" w:rsidRDefault="00324532" w:rsidP="00324532">
      <w:pPr>
        <w:pStyle w:val="BodyText"/>
      </w:pPr>
      <w:bookmarkStart w:id="336" w:name="_Hlk517876263"/>
      <w:r>
        <w:t xml:space="preserve">The installation of MCCF EDI TAS is managed </w:t>
      </w:r>
      <w:bookmarkEnd w:id="336"/>
      <w:r>
        <w:t>by the Jenkins Continuous In</w:t>
      </w:r>
      <w:r w:rsidR="002A7AD3">
        <w:t>tegration automation tool</w:t>
      </w:r>
      <w:r w:rsidR="003278D4">
        <w:t xml:space="preserve">. </w:t>
      </w:r>
      <w:r w:rsidR="00F97E69" w:rsidRPr="00F97E69">
        <w:t>Refer to WEB installation</w:t>
      </w:r>
      <w:r w:rsidRPr="00F97E69">
        <w:t xml:space="preserve"> </w:t>
      </w:r>
      <w:r w:rsidR="00F97E69" w:rsidRPr="00F97E69">
        <w:t xml:space="preserve">in </w:t>
      </w:r>
      <w:r w:rsidRPr="00F97E69">
        <w:t>section 4.5</w:t>
      </w:r>
      <w:r w:rsidR="00F97E69" w:rsidRPr="00F97E69">
        <w:t xml:space="preserve"> for installation scripts</w:t>
      </w:r>
      <w:r w:rsidRPr="00F97E69">
        <w:t>.</w:t>
      </w:r>
    </w:p>
    <w:p w14:paraId="32B2D4AD" w14:textId="35782398" w:rsidR="009123D8" w:rsidRDefault="00324532" w:rsidP="0080474E">
      <w:pPr>
        <w:pStyle w:val="Heading2"/>
      </w:pPr>
      <w:r w:rsidRPr="00C73B8B" w:rsidDel="00324532">
        <w:t xml:space="preserve"> </w:t>
      </w:r>
      <w:bookmarkStart w:id="337" w:name="_Toc533154502"/>
      <w:bookmarkStart w:id="338" w:name="_Toc8740995"/>
      <w:bookmarkEnd w:id="337"/>
      <w:r w:rsidR="009123D8">
        <w:t>Installation Verification Procedure</w:t>
      </w:r>
      <w:bookmarkEnd w:id="338"/>
    </w:p>
    <w:p w14:paraId="4931B794" w14:textId="30B824C9" w:rsidR="00324532" w:rsidRPr="00A01357" w:rsidRDefault="00324532" w:rsidP="00324532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Each layer of the application has a set of tests which validate the performance of that layer’s functionality. This occurs prior to deployment.</w:t>
      </w:r>
      <w:r w:rsidR="00642DF8" w:rsidRPr="00A01357">
        <w:rPr>
          <w:i w:val="0"/>
          <w:color w:val="auto"/>
          <w:szCs w:val="24"/>
        </w:rPr>
        <w:t xml:space="preserve"> </w:t>
      </w:r>
      <w:r w:rsidRPr="00A01357">
        <w:rPr>
          <w:i w:val="0"/>
          <w:color w:val="auto"/>
          <w:szCs w:val="24"/>
        </w:rPr>
        <w:t>A health monitoring service endpoint exists to check system status. MAG uses the health monitoring service endpoint to monitor status and provide notifications of system issues.</w:t>
      </w:r>
    </w:p>
    <w:p w14:paraId="17E8B98B" w14:textId="5C16E93D" w:rsidR="009A003E" w:rsidRPr="00A01357" w:rsidRDefault="00796015" w:rsidP="00607167">
      <w:pPr>
        <w:pStyle w:val="InstructionalText1"/>
        <w:keepNext/>
        <w:rPr>
          <w:i w:val="0"/>
          <w:color w:val="auto"/>
          <w:szCs w:val="24"/>
        </w:rPr>
      </w:pPr>
      <w:r w:rsidRPr="00A01357">
        <w:rPr>
          <w:i w:val="0"/>
          <w:color w:val="auto"/>
          <w:szCs w:val="24"/>
        </w:rPr>
        <w:t>I</w:t>
      </w:r>
      <w:r w:rsidR="00324532" w:rsidRPr="00A01357">
        <w:rPr>
          <w:i w:val="0"/>
          <w:color w:val="auto"/>
          <w:szCs w:val="24"/>
        </w:rPr>
        <w:t xml:space="preserve">nstallation of </w:t>
      </w:r>
      <w:r w:rsidR="00A01357" w:rsidRPr="00A01357">
        <w:rPr>
          <w:i w:val="0"/>
          <w:color w:val="auto"/>
          <w:szCs w:val="24"/>
        </w:rPr>
        <w:t>Release</w:t>
      </w:r>
      <w:r w:rsidR="00324532" w:rsidRPr="00A01357">
        <w:rPr>
          <w:i w:val="0"/>
          <w:color w:val="auto"/>
          <w:szCs w:val="24"/>
        </w:rPr>
        <w:t xml:space="preserve"> </w:t>
      </w:r>
      <w:del w:id="339" w:author="Betz, David F. (Halfaker &amp; Associates)" w:date="2019-04-25T11:03:00Z">
        <w:r w:rsidRPr="00A01357" w:rsidDel="0020186C">
          <w:rPr>
            <w:i w:val="0"/>
            <w:color w:val="auto"/>
            <w:szCs w:val="24"/>
          </w:rPr>
          <w:delText>1.1</w:delText>
        </w:r>
      </w:del>
      <w:ins w:id="340" w:author="Betz, David F. (Halfaker &amp; Associates)" w:date="2019-04-25T11:03:00Z">
        <w:r w:rsidR="0020186C">
          <w:rPr>
            <w:i w:val="0"/>
            <w:color w:val="auto"/>
            <w:szCs w:val="24"/>
          </w:rPr>
          <w:t>2.0</w:t>
        </w:r>
      </w:ins>
      <w:r w:rsidRPr="00A01357">
        <w:rPr>
          <w:i w:val="0"/>
          <w:color w:val="auto"/>
          <w:szCs w:val="24"/>
        </w:rPr>
        <w:t xml:space="preserve"> will be validated by a successful login by the TAS functional analyst and the TAS product owner</w:t>
      </w:r>
      <w:r w:rsidR="00324532" w:rsidRPr="00A01357">
        <w:rPr>
          <w:i w:val="0"/>
          <w:color w:val="auto"/>
          <w:szCs w:val="24"/>
        </w:rPr>
        <w:t>.</w:t>
      </w:r>
    </w:p>
    <w:p w14:paraId="5622BEC5" w14:textId="77777777" w:rsidR="00222FCD" w:rsidRDefault="00222FCD" w:rsidP="0080474E">
      <w:pPr>
        <w:pStyle w:val="Heading2"/>
      </w:pPr>
      <w:bookmarkStart w:id="341" w:name="_Toc8740996"/>
      <w:r>
        <w:t>System Configuration</w:t>
      </w:r>
      <w:bookmarkEnd w:id="341"/>
    </w:p>
    <w:p w14:paraId="4DFFAEC1" w14:textId="4192533F" w:rsidR="005F3344" w:rsidRPr="00C317CA" w:rsidRDefault="00B50A8A" w:rsidP="00324532">
      <w:pPr>
        <w:pStyle w:val="BodyText"/>
        <w:rPr>
          <w:i/>
        </w:rPr>
      </w:pPr>
      <w:r w:rsidRPr="009B0125">
        <w:t xml:space="preserve">Configuration of Release </w:t>
      </w:r>
      <w:r>
        <w:t>2.0</w:t>
      </w:r>
      <w:r w:rsidRPr="009B0125">
        <w:t xml:space="preserve"> is specific to the implementation</w:t>
      </w:r>
      <w:r>
        <w:t xml:space="preserve"> </w:t>
      </w:r>
      <w:r>
        <w:t>new shared services and use of a Microsoft supported Cosmos database</w:t>
      </w:r>
      <w:r>
        <w:t xml:space="preserve">. </w:t>
      </w:r>
      <w:r w:rsidRPr="00A01357">
        <w:t xml:space="preserve">Configuration </w:t>
      </w:r>
      <w:r>
        <w:t xml:space="preserve">of TAS shared services </w:t>
      </w:r>
      <w:r w:rsidRPr="00A01357">
        <w:t>is accomplished automatically via TAS deployment automation.</w:t>
      </w:r>
    </w:p>
    <w:p w14:paraId="64DFF954" w14:textId="77777777" w:rsidR="00222FCD" w:rsidRDefault="00222FCD" w:rsidP="0080474E">
      <w:pPr>
        <w:pStyle w:val="Heading2"/>
      </w:pPr>
      <w:bookmarkStart w:id="342" w:name="_Toc8740997"/>
      <w:r>
        <w:t>Database Tuning</w:t>
      </w:r>
      <w:bookmarkEnd w:id="342"/>
    </w:p>
    <w:p w14:paraId="00D801A2" w14:textId="7C763D65" w:rsidR="00796015" w:rsidRPr="00B50A8A" w:rsidRDefault="00A01357" w:rsidP="00796015">
      <w:pPr>
        <w:pStyle w:val="InstructionalText1"/>
        <w:rPr>
          <w:i w:val="0"/>
          <w:strike/>
          <w:color w:val="auto"/>
        </w:rPr>
      </w:pPr>
      <w:r w:rsidRPr="00B50A8A">
        <w:rPr>
          <w:i w:val="0"/>
          <w:color w:val="auto"/>
        </w:rPr>
        <w:t xml:space="preserve">Database </w:t>
      </w:r>
      <w:r w:rsidR="00B50A8A" w:rsidRPr="00B50A8A">
        <w:rPr>
          <w:i w:val="0"/>
          <w:color w:val="auto"/>
        </w:rPr>
        <w:t>tuning will reflect performance configurations performed by Microsoft in</w:t>
      </w:r>
      <w:r w:rsidR="002A7AD3" w:rsidRPr="00B50A8A">
        <w:rPr>
          <w:i w:val="0"/>
          <w:color w:val="auto"/>
        </w:rPr>
        <w:t xml:space="preserve"> Release </w:t>
      </w:r>
      <w:del w:id="343" w:author="Betz, David F. (Halfaker &amp; Associates)" w:date="2019-04-25T11:03:00Z">
        <w:r w:rsidR="002A7AD3" w:rsidRPr="00B50A8A" w:rsidDel="0020186C">
          <w:rPr>
            <w:i w:val="0"/>
            <w:color w:val="auto"/>
          </w:rPr>
          <w:delText>1.1</w:delText>
        </w:r>
      </w:del>
      <w:ins w:id="344" w:author="Betz, David F. (Halfaker &amp; Associates)" w:date="2019-04-25T11:03:00Z">
        <w:r w:rsidR="0020186C" w:rsidRPr="00B50A8A">
          <w:rPr>
            <w:i w:val="0"/>
            <w:color w:val="auto"/>
          </w:rPr>
          <w:t>2.0</w:t>
        </w:r>
      </w:ins>
      <w:r w:rsidR="002A7AD3" w:rsidRPr="00B50A8A">
        <w:rPr>
          <w:i w:val="0"/>
          <w:color w:val="auto"/>
        </w:rPr>
        <w:t>.</w:t>
      </w:r>
    </w:p>
    <w:p w14:paraId="7210D06B" w14:textId="78E77EF8" w:rsidR="00AE5904" w:rsidRPr="00A01357" w:rsidRDefault="00685E4D" w:rsidP="0080474E">
      <w:pPr>
        <w:pStyle w:val="Heading1"/>
      </w:pPr>
      <w:bookmarkStart w:id="345" w:name="_Toc8740998"/>
      <w:r w:rsidRPr="00A01357">
        <w:t>Back-Out</w:t>
      </w:r>
      <w:r w:rsidR="00AE5904" w:rsidRPr="00A01357">
        <w:t xml:space="preserve"> Procedure</w:t>
      </w:r>
      <w:bookmarkEnd w:id="345"/>
    </w:p>
    <w:p w14:paraId="3A498378" w14:textId="6288E5CD" w:rsidR="00796015" w:rsidRPr="008A3590" w:rsidRDefault="00796015" w:rsidP="005C7480">
      <w:pPr>
        <w:pStyle w:val="BodyText"/>
        <w:tabs>
          <w:tab w:val="left" w:pos="5748"/>
        </w:tabs>
      </w:pPr>
      <w:r w:rsidRPr="00A01357">
        <w:t>Software deployment makes new/revised functionality ins</w:t>
      </w:r>
      <w:r w:rsidR="003278D4">
        <w:t xml:space="preserve">tantly available to end-users. </w:t>
      </w:r>
      <w:r w:rsidRPr="00A01357">
        <w:t xml:space="preserve">If application operability is unacceptable for any reason, a </w:t>
      </w:r>
      <w:r w:rsidR="006E534C">
        <w:t>back-out</w:t>
      </w:r>
      <w:r w:rsidR="003278D4">
        <w:t xml:space="preserve"> plan is not executed. </w:t>
      </w:r>
      <w:r w:rsidRPr="00A01357">
        <w:t>Instead, a prior version is quickly deployed from Rational Team Concert (RTC) using TAS automated deployments.</w:t>
      </w:r>
    </w:p>
    <w:p w14:paraId="68291419" w14:textId="77777777" w:rsidR="00455CB4" w:rsidRDefault="00685E4D" w:rsidP="0080474E">
      <w:pPr>
        <w:pStyle w:val="Heading2"/>
      </w:pPr>
      <w:bookmarkStart w:id="346" w:name="_Toc8740999"/>
      <w:r>
        <w:t>Back-Out</w:t>
      </w:r>
      <w:r w:rsidR="00455CB4">
        <w:t xml:space="preserve"> Strategy</w:t>
      </w:r>
      <w:bookmarkEnd w:id="346"/>
    </w:p>
    <w:p w14:paraId="0AF4FDD1" w14:textId="4EABB10B" w:rsidR="00455CB4" w:rsidRDefault="004D214D" w:rsidP="00455CB4">
      <w:pPr>
        <w:pStyle w:val="InstructionalText1"/>
        <w:rPr>
          <w:i w:val="0"/>
          <w:color w:val="auto"/>
        </w:rPr>
      </w:pPr>
      <w:r w:rsidRPr="00A01357">
        <w:rPr>
          <w:i w:val="0"/>
          <w:color w:val="auto"/>
        </w:rPr>
        <w:t>Redeployment of software components</w:t>
      </w:r>
      <w:r w:rsidR="00BF43A3" w:rsidRPr="00A01357">
        <w:rPr>
          <w:i w:val="0"/>
          <w:color w:val="auto"/>
        </w:rPr>
        <w:t xml:space="preserve"> for a prior version is</w:t>
      </w:r>
      <w:r w:rsidRPr="00A01357">
        <w:rPr>
          <w:i w:val="0"/>
          <w:color w:val="auto"/>
        </w:rPr>
        <w:t xml:space="preserve"> performed as follows:</w:t>
      </w:r>
    </w:p>
    <w:p w14:paraId="16847B50" w14:textId="28490D15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From the Jump Server (VAC20VHACRCB.BHA.MED.VA.GOV) login the </w:t>
      </w:r>
      <w:r w:rsidR="00CF5D69">
        <w:t xml:space="preserve">Jenkins </w:t>
      </w:r>
      <w:r w:rsidRPr="00A826B7">
        <w:t>Continuous Integration Server</w:t>
      </w:r>
      <w:r>
        <w:t>.</w:t>
      </w:r>
    </w:p>
    <w:p w14:paraId="737B5EA3" w14:textId="71E9B0A8" w:rsidR="002C784B" w:rsidRDefault="002C784B" w:rsidP="00B42FE3">
      <w:pPr>
        <w:pStyle w:val="ListParagraph"/>
        <w:numPr>
          <w:ilvl w:val="0"/>
          <w:numId w:val="20"/>
        </w:numPr>
      </w:pPr>
      <w:r>
        <w:t xml:space="preserve">The </w:t>
      </w:r>
      <w:r w:rsidRPr="00A826B7">
        <w:t xml:space="preserve">Configuration Manager will login using their username </w:t>
      </w:r>
      <w:r>
        <w:t>and password</w:t>
      </w:r>
    </w:p>
    <w:p w14:paraId="5EEA845B" w14:textId="34574AA2" w:rsidR="002C784B" w:rsidRDefault="002C784B" w:rsidP="00B42FE3">
      <w:pPr>
        <w:pStyle w:val="ListParagraph"/>
        <w:numPr>
          <w:ilvl w:val="0"/>
          <w:numId w:val="20"/>
        </w:numPr>
      </w:pPr>
      <w:r>
        <w:t>Select MCCF_TAS</w:t>
      </w:r>
    </w:p>
    <w:p w14:paraId="13D6FFEC" w14:textId="51EF30F5" w:rsidR="002C784B" w:rsidRDefault="002C784B" w:rsidP="00B42FE3">
      <w:pPr>
        <w:pStyle w:val="ListParagraph"/>
        <w:numPr>
          <w:ilvl w:val="0"/>
          <w:numId w:val="20"/>
        </w:numPr>
      </w:pPr>
      <w:r>
        <w:t>Select the filename of the release</w:t>
      </w:r>
      <w:r w:rsidR="00D862C2">
        <w:t>s</w:t>
      </w:r>
      <w:r>
        <w:t xml:space="preserve"> to be deployed from this location: </w:t>
      </w:r>
      <w:hyperlink r:id="rId15" w:history="1">
        <w:r w:rsidRPr="00CC228F">
          <w:rPr>
            <w:rStyle w:val="Hyperlink"/>
          </w:rPr>
          <w:t>https://vac20fpctas800.va.gov/rtc/tas</w:t>
        </w:r>
      </w:hyperlink>
      <w:r>
        <w:t>.</w:t>
      </w:r>
    </w:p>
    <w:p w14:paraId="65E47BAF" w14:textId="2544B6A5" w:rsidR="002C784B" w:rsidRDefault="002C784B" w:rsidP="00B42FE3">
      <w:pPr>
        <w:pStyle w:val="ListParagraph"/>
        <w:numPr>
          <w:ilvl w:val="0"/>
          <w:numId w:val="20"/>
        </w:numPr>
      </w:pPr>
      <w:r>
        <w:t>Select deploy_RTC_MCCF_TAS_Core-&gt;Build with Parameters</w:t>
      </w:r>
    </w:p>
    <w:p w14:paraId="52A0BB14" w14:textId="1F6F7E1D" w:rsidR="002C784B" w:rsidRDefault="002C784B" w:rsidP="00B42FE3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7677AD2F" w14:textId="77777777" w:rsidR="00796015" w:rsidRPr="00A01357" w:rsidRDefault="00796015" w:rsidP="00796015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3EC08FB7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Click “Build” button</w:t>
      </w:r>
    </w:p>
    <w:p w14:paraId="7C563D4A" w14:textId="77777777" w:rsidR="002C784B" w:rsidRDefault="002C784B" w:rsidP="00B42FE3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137A299C" w14:textId="616E3C41" w:rsidR="002C784B" w:rsidRDefault="002C784B" w:rsidP="00B42FE3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7BAAF94" w14:textId="415BE2CB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deploy_RTC_MCCF_VA_FHIR_Server</w:t>
      </w:r>
      <w:r>
        <w:t>-&gt;Build with Parameters</w:t>
      </w:r>
    </w:p>
    <w:p w14:paraId="4FEEB8E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143749D0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28175B46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23155470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5D0A85C5" w14:textId="1B89982A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5F655792" w14:textId="15D34D3A" w:rsidR="00D862C2" w:rsidRDefault="00D862C2" w:rsidP="00D862C2">
      <w:pPr>
        <w:pStyle w:val="ListParagraph"/>
        <w:numPr>
          <w:ilvl w:val="0"/>
          <w:numId w:val="20"/>
        </w:numPr>
      </w:pPr>
      <w:r>
        <w:t>Select d</w:t>
      </w:r>
      <w:r w:rsidRPr="00D862C2">
        <w:t>eploy_RTC_MCCF_TAS_API</w:t>
      </w:r>
      <w:r>
        <w:t>-&gt;Build with Parameters</w:t>
      </w:r>
    </w:p>
    <w:p w14:paraId="4DDD62C4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4122D42B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70323CBA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5093DF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7845A5DA" w14:textId="77777777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4A84645F" w14:textId="5A01F292" w:rsidR="00D862C2" w:rsidRDefault="00D862C2" w:rsidP="00D862C2">
      <w:pPr>
        <w:pStyle w:val="ListParagraph"/>
        <w:numPr>
          <w:ilvl w:val="0"/>
          <w:numId w:val="20"/>
        </w:numPr>
      </w:pPr>
      <w:r>
        <w:t xml:space="preserve">Select </w:t>
      </w:r>
      <w:r w:rsidRPr="00D862C2">
        <w:t>deploy_RTC_MCCF_TAS_VistaLink</w:t>
      </w:r>
      <w:r>
        <w:t>-&gt;Build with Parameters</w:t>
      </w:r>
    </w:p>
    <w:p w14:paraId="4C4AA75A" w14:textId="4647F783" w:rsidR="00D862C2" w:rsidRDefault="00D862C2" w:rsidP="00D862C2">
      <w:pPr>
        <w:pStyle w:val="ListParagraph"/>
        <w:numPr>
          <w:ilvl w:val="1"/>
          <w:numId w:val="20"/>
        </w:numPr>
      </w:pPr>
      <w:r>
        <w:t>Select Product Line (“all” is the default)</w:t>
      </w:r>
    </w:p>
    <w:p w14:paraId="540B67BA" w14:textId="17C3C433" w:rsidR="00D862C2" w:rsidRDefault="00D862C2" w:rsidP="00D862C2">
      <w:pPr>
        <w:pStyle w:val="ListParagraph"/>
        <w:numPr>
          <w:ilvl w:val="1"/>
          <w:numId w:val="20"/>
        </w:numPr>
      </w:pPr>
      <w:r>
        <w:t>Enter deployment_filename obtained in step 4</w:t>
      </w:r>
    </w:p>
    <w:p w14:paraId="549734E5" w14:textId="77777777" w:rsidR="00D862C2" w:rsidRPr="00A01357" w:rsidRDefault="00D862C2" w:rsidP="00D862C2">
      <w:pPr>
        <w:pStyle w:val="ListParagraph"/>
        <w:numPr>
          <w:ilvl w:val="1"/>
          <w:numId w:val="20"/>
        </w:numPr>
      </w:pPr>
      <w:r w:rsidRPr="00A01357">
        <w:t>Enter MAG_PROD</w:t>
      </w:r>
    </w:p>
    <w:p w14:paraId="47D5055D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Click “Build” button</w:t>
      </w:r>
    </w:p>
    <w:p w14:paraId="523BA843" w14:textId="77777777" w:rsidR="00D862C2" w:rsidRDefault="00D862C2" w:rsidP="00D862C2">
      <w:pPr>
        <w:pStyle w:val="ListParagraph"/>
        <w:numPr>
          <w:ilvl w:val="1"/>
          <w:numId w:val="20"/>
        </w:numPr>
      </w:pPr>
      <w:r>
        <w:t>Ensure build completed successfully</w:t>
      </w:r>
    </w:p>
    <w:p w14:paraId="089F3949" w14:textId="2DBEC236" w:rsidR="00D862C2" w:rsidRDefault="00D862C2" w:rsidP="00D862C2">
      <w:pPr>
        <w:pStyle w:val="ListParagraph"/>
        <w:numPr>
          <w:ilvl w:val="2"/>
          <w:numId w:val="20"/>
        </w:numPr>
      </w:pPr>
      <w:r>
        <w:t>If build failed, research error and restart build (go back to Step 3)</w:t>
      </w:r>
    </w:p>
    <w:p w14:paraId="73BA02A1" w14:textId="77777777" w:rsidR="006C6DBA" w:rsidRPr="00A01357" w:rsidRDefault="00685E4D" w:rsidP="0080474E">
      <w:pPr>
        <w:pStyle w:val="Heading2"/>
      </w:pPr>
      <w:bookmarkStart w:id="347" w:name="_Toc533154508"/>
      <w:bookmarkStart w:id="348" w:name="_Toc533154509"/>
      <w:bookmarkStart w:id="349" w:name="_Toc533154511"/>
      <w:bookmarkStart w:id="350" w:name="_Toc8741000"/>
      <w:bookmarkEnd w:id="347"/>
      <w:bookmarkEnd w:id="348"/>
      <w:bookmarkEnd w:id="349"/>
      <w:r w:rsidRPr="00A01357">
        <w:t>Back-Out</w:t>
      </w:r>
      <w:r w:rsidR="006C6DBA" w:rsidRPr="00A01357">
        <w:t xml:space="preserve"> Considerations</w:t>
      </w:r>
      <w:bookmarkEnd w:id="350"/>
    </w:p>
    <w:p w14:paraId="29646859" w14:textId="401F96FD" w:rsidR="00A01357" w:rsidRPr="008A3590" w:rsidRDefault="00A01357" w:rsidP="002C784B">
      <w:pPr>
        <w:pStyle w:val="BodyText"/>
        <w:tabs>
          <w:tab w:val="left" w:pos="5748"/>
        </w:tabs>
      </w:pPr>
      <w:r>
        <w:t>Su</w:t>
      </w:r>
      <w:r w:rsidR="000528AC">
        <w:t xml:space="preserve">ccessful deployment of Release </w:t>
      </w:r>
      <w:del w:id="351" w:author="Betz, David F. (Halfaker &amp; Associates)" w:date="2019-04-25T11:03:00Z">
        <w:r w:rsidDel="0020186C">
          <w:delText>1.1</w:delText>
        </w:r>
      </w:del>
      <w:ins w:id="352" w:author="Betz, David F. (Halfaker &amp; Associates)" w:date="2019-04-25T11:03:00Z">
        <w:r w:rsidR="0020186C">
          <w:t>2.0</w:t>
        </w:r>
      </w:ins>
      <w:r>
        <w:t xml:space="preserve"> will be determined by the </w:t>
      </w:r>
      <w:bookmarkStart w:id="353" w:name="_Hlk533670708"/>
      <w:r>
        <w:t>successful authentication of the TAS functional analy</w:t>
      </w:r>
      <w:r w:rsidR="00B5193E">
        <w:t>st and/or the TAS product owner.</w:t>
      </w:r>
      <w:bookmarkEnd w:id="353"/>
    </w:p>
    <w:p w14:paraId="27EF753A" w14:textId="77777777" w:rsidR="00DF6B4A" w:rsidRPr="00B5193E" w:rsidRDefault="00DF6B4A" w:rsidP="0080474E">
      <w:pPr>
        <w:pStyle w:val="Heading3"/>
      </w:pPr>
      <w:bookmarkStart w:id="354" w:name="_Toc533154513"/>
      <w:bookmarkStart w:id="355" w:name="_Toc8741001"/>
      <w:bookmarkEnd w:id="354"/>
      <w:r w:rsidRPr="00B5193E">
        <w:t>Load Testing</w:t>
      </w:r>
      <w:bookmarkEnd w:id="355"/>
    </w:p>
    <w:p w14:paraId="2870F25C" w14:textId="194DFD7A" w:rsidR="00DF6B4A" w:rsidRPr="00B5193E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Usage volume will not change with the deployment of Release </w:t>
      </w:r>
      <w:del w:id="356" w:author="Betz, David F. (Halfaker &amp; Associates)" w:date="2019-04-25T11:03:00Z">
        <w:r w:rsidDel="0020186C">
          <w:rPr>
            <w:i w:val="0"/>
            <w:color w:val="auto"/>
          </w:rPr>
          <w:delText>1.1</w:delText>
        </w:r>
      </w:del>
      <w:ins w:id="357" w:author="Betz, David F. (Halfaker &amp; Associates)" w:date="2019-04-25T11:03:00Z">
        <w:r w:rsidR="0020186C">
          <w:rPr>
            <w:i w:val="0"/>
            <w:color w:val="auto"/>
          </w:rPr>
          <w:t>2.0</w:t>
        </w:r>
      </w:ins>
      <w:r>
        <w:rPr>
          <w:i w:val="0"/>
          <w:color w:val="auto"/>
        </w:rPr>
        <w:t>.</w:t>
      </w:r>
    </w:p>
    <w:p w14:paraId="100E876B" w14:textId="77777777" w:rsidR="00DF6B4A" w:rsidRPr="00B5193E" w:rsidRDefault="00DF6B4A" w:rsidP="0080474E">
      <w:pPr>
        <w:pStyle w:val="Heading3"/>
      </w:pPr>
      <w:bookmarkStart w:id="358" w:name="_Toc8741002"/>
      <w:r w:rsidRPr="00B5193E">
        <w:t>User Acceptance Testing</w:t>
      </w:r>
      <w:bookmarkEnd w:id="358"/>
    </w:p>
    <w:p w14:paraId="186DDF1A" w14:textId="3D420D6C" w:rsidR="004424DF" w:rsidRPr="004424DF" w:rsidRDefault="00B5193E" w:rsidP="0005386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S</w:t>
      </w:r>
      <w:r w:rsidRPr="00B5193E">
        <w:rPr>
          <w:i w:val="0"/>
          <w:color w:val="auto"/>
        </w:rPr>
        <w:t>uccessful authentication of the TAS functional analyst and/or the TAS product owner.</w:t>
      </w:r>
      <w:r w:rsidR="003278D4">
        <w:rPr>
          <w:i w:val="0"/>
          <w:color w:val="auto"/>
        </w:rPr>
        <w:t xml:space="preserve"> </w:t>
      </w:r>
      <w:r>
        <w:rPr>
          <w:i w:val="0"/>
          <w:color w:val="auto"/>
        </w:rPr>
        <w:t>No other user acceptance testing is required.</w:t>
      </w:r>
    </w:p>
    <w:p w14:paraId="4A14AA02" w14:textId="77777777" w:rsidR="006C6DBA" w:rsidRDefault="00685E4D" w:rsidP="0080474E">
      <w:pPr>
        <w:pStyle w:val="Heading2"/>
      </w:pPr>
      <w:bookmarkStart w:id="359" w:name="_Toc8741003"/>
      <w:r>
        <w:t>Back-Out</w:t>
      </w:r>
      <w:r w:rsidR="00DF6B4A" w:rsidRPr="00DF6B4A">
        <w:t xml:space="preserve"> </w:t>
      </w:r>
      <w:r w:rsidR="006C6DBA">
        <w:t>Criteria</w:t>
      </w:r>
      <w:bookmarkEnd w:id="359"/>
    </w:p>
    <w:p w14:paraId="15CAE619" w14:textId="1998C06B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Unsuccessful authentication or non-responsive IAM processing.</w:t>
      </w:r>
    </w:p>
    <w:p w14:paraId="23E9F89E" w14:textId="77777777" w:rsidR="006C6DBA" w:rsidRDefault="00685E4D" w:rsidP="0080474E">
      <w:pPr>
        <w:pStyle w:val="Heading2"/>
      </w:pPr>
      <w:bookmarkStart w:id="360" w:name="_Toc8741004"/>
      <w:r>
        <w:t>Back-Out</w:t>
      </w:r>
      <w:r w:rsidR="00DF6B4A" w:rsidRPr="00DF6B4A">
        <w:t xml:space="preserve"> </w:t>
      </w:r>
      <w:r w:rsidR="006C6DBA">
        <w:t>Risks</w:t>
      </w:r>
      <w:bookmarkEnd w:id="360"/>
    </w:p>
    <w:p w14:paraId="61F38D54" w14:textId="03A89852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None.</w:t>
      </w:r>
    </w:p>
    <w:p w14:paraId="5781B7BD" w14:textId="77777777" w:rsidR="006C6DBA" w:rsidRDefault="006C6DBA" w:rsidP="0080474E">
      <w:pPr>
        <w:pStyle w:val="Heading2"/>
      </w:pPr>
      <w:bookmarkStart w:id="361" w:name="_Toc8741005"/>
      <w:r>
        <w:t xml:space="preserve">Authority for </w:t>
      </w:r>
      <w:r w:rsidR="00685E4D">
        <w:t>Back-Out</w:t>
      </w:r>
      <w:bookmarkEnd w:id="361"/>
    </w:p>
    <w:p w14:paraId="2672C0E7" w14:textId="469E9628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TAS Function</w:t>
      </w:r>
      <w:r w:rsidR="00B5193E">
        <w:rPr>
          <w:i w:val="0"/>
          <w:color w:val="auto"/>
        </w:rPr>
        <w:t xml:space="preserve">al Analyst or TAS Product Owner will determine if Release </w:t>
      </w:r>
      <w:del w:id="362" w:author="Betz, David F. (Halfaker &amp; Associates)" w:date="2019-04-25T11:03:00Z">
        <w:r w:rsidR="00B5193E" w:rsidDel="0020186C">
          <w:rPr>
            <w:i w:val="0"/>
            <w:color w:val="auto"/>
          </w:rPr>
          <w:delText>1.1</w:delText>
        </w:r>
      </w:del>
      <w:ins w:id="363" w:author="Betz, David F. (Halfaker &amp; Associates)" w:date="2019-04-25T11:03:00Z">
        <w:r w:rsidR="0020186C">
          <w:rPr>
            <w:i w:val="0"/>
            <w:color w:val="auto"/>
          </w:rPr>
          <w:t>2.0</w:t>
        </w:r>
      </w:ins>
      <w:r w:rsidR="00B5193E">
        <w:rPr>
          <w:i w:val="0"/>
          <w:color w:val="auto"/>
        </w:rPr>
        <w:t xml:space="preserve"> is preserved or backed out.</w:t>
      </w:r>
    </w:p>
    <w:p w14:paraId="1B5F1F55" w14:textId="77777777" w:rsidR="00AE5904" w:rsidRDefault="00685E4D" w:rsidP="0080474E">
      <w:pPr>
        <w:pStyle w:val="Heading2"/>
      </w:pPr>
      <w:bookmarkStart w:id="364" w:name="_Toc8741006"/>
      <w:r>
        <w:t>Back-Out</w:t>
      </w:r>
      <w:r w:rsidR="00AE5904">
        <w:t xml:space="preserve"> Procedure</w:t>
      </w:r>
      <w:bookmarkEnd w:id="364"/>
    </w:p>
    <w:p w14:paraId="2B41C94F" w14:textId="6D20955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 xml:space="preserve">Refer to </w:t>
      </w:r>
      <w:r w:rsidR="004424DF">
        <w:rPr>
          <w:i w:val="0"/>
          <w:color w:val="auto"/>
        </w:rPr>
        <w:t>section 5.</w:t>
      </w:r>
    </w:p>
    <w:p w14:paraId="15D4B5D7" w14:textId="77777777" w:rsidR="00DE0518" w:rsidRDefault="00DE0518" w:rsidP="0080474E">
      <w:pPr>
        <w:pStyle w:val="Heading2"/>
      </w:pPr>
      <w:bookmarkStart w:id="365" w:name="_Toc8741007"/>
      <w:r>
        <w:t>Back-out Verification Procedure</w:t>
      </w:r>
      <w:bookmarkEnd w:id="365"/>
    </w:p>
    <w:p w14:paraId="1C50C04A" w14:textId="3D9982AF" w:rsidR="004424DF" w:rsidRPr="00C317CA" w:rsidRDefault="00A01357" w:rsidP="004424DF">
      <w:pPr>
        <w:pStyle w:val="InstructionalText1"/>
        <w:rPr>
          <w:i w:val="0"/>
          <w:color w:val="auto"/>
        </w:rPr>
      </w:pPr>
      <w:r>
        <w:rPr>
          <w:i w:val="0"/>
          <w:color w:val="auto"/>
        </w:rPr>
        <w:t>Refer to</w:t>
      </w:r>
      <w:r w:rsidR="004424DF">
        <w:rPr>
          <w:i w:val="0"/>
          <w:color w:val="auto"/>
        </w:rPr>
        <w:t xml:space="preserve"> section 5.</w:t>
      </w:r>
    </w:p>
    <w:p w14:paraId="60ED9FC9" w14:textId="77777777" w:rsidR="00AE5904" w:rsidRPr="00A01357" w:rsidRDefault="00AE5904" w:rsidP="0080474E">
      <w:pPr>
        <w:pStyle w:val="Heading1"/>
      </w:pPr>
      <w:bookmarkStart w:id="366" w:name="_Toc8741008"/>
      <w:r w:rsidRPr="00A01357">
        <w:t>Rollback Procedure</w:t>
      </w:r>
      <w:bookmarkEnd w:id="366"/>
    </w:p>
    <w:p w14:paraId="73E83555" w14:textId="2E9B884E" w:rsidR="00BF43A3" w:rsidRPr="00BF43A3" w:rsidRDefault="00B5193E" w:rsidP="002C784B">
      <w:pPr>
        <w:pStyle w:val="BodyText"/>
        <w:rPr>
          <w:rStyle w:val="Hyperlink"/>
          <w:b/>
          <w:u w:val="none"/>
        </w:rPr>
      </w:pPr>
      <w:r>
        <w:rPr>
          <w:rStyle w:val="Hyperlink"/>
          <w:b/>
          <w:color w:val="auto"/>
          <w:u w:val="none"/>
        </w:rPr>
        <w:t>Database and/or</w:t>
      </w:r>
      <w:r w:rsidR="00BF43A3" w:rsidRPr="00BF43A3">
        <w:rPr>
          <w:rStyle w:val="Hyperlink"/>
          <w:b/>
          <w:color w:val="auto"/>
          <w:u w:val="none"/>
        </w:rPr>
        <w:t xml:space="preserve"> data changes </w:t>
      </w:r>
      <w:r>
        <w:rPr>
          <w:rStyle w:val="Hyperlink"/>
          <w:b/>
          <w:color w:val="auto"/>
          <w:u w:val="none"/>
        </w:rPr>
        <w:t xml:space="preserve">are not </w:t>
      </w:r>
      <w:r w:rsidR="00BF43A3" w:rsidRPr="00BF43A3">
        <w:rPr>
          <w:rStyle w:val="Hyperlink"/>
          <w:b/>
          <w:color w:val="auto"/>
          <w:u w:val="none"/>
        </w:rPr>
        <w:t xml:space="preserve">applicable </w:t>
      </w:r>
      <w:r>
        <w:rPr>
          <w:rStyle w:val="Hyperlink"/>
          <w:b/>
          <w:color w:val="auto"/>
          <w:u w:val="none"/>
        </w:rPr>
        <w:t>in Release</w:t>
      </w:r>
      <w:r w:rsidR="000528AC">
        <w:rPr>
          <w:rStyle w:val="Hyperlink"/>
          <w:b/>
          <w:color w:val="auto"/>
          <w:u w:val="none"/>
        </w:rPr>
        <w:t xml:space="preserve"> </w:t>
      </w:r>
      <w:del w:id="367" w:author="Betz, David F. (Halfaker &amp; Associates)" w:date="2019-04-25T11:03:00Z">
        <w:r w:rsidR="00BF43A3" w:rsidRPr="00BF43A3" w:rsidDel="0020186C">
          <w:rPr>
            <w:rStyle w:val="Hyperlink"/>
            <w:b/>
            <w:color w:val="auto"/>
            <w:u w:val="none"/>
          </w:rPr>
          <w:delText>1.1</w:delText>
        </w:r>
      </w:del>
      <w:ins w:id="368" w:author="Betz, David F. (Halfaker &amp; Associates)" w:date="2019-04-25T11:03:00Z">
        <w:r w:rsidR="0020186C">
          <w:rPr>
            <w:rStyle w:val="Hyperlink"/>
            <w:b/>
            <w:color w:val="auto"/>
            <w:u w:val="none"/>
          </w:rPr>
          <w:t>2.0</w:t>
        </w:r>
      </w:ins>
      <w:r w:rsidR="00BF43A3" w:rsidRPr="00BF43A3">
        <w:rPr>
          <w:rStyle w:val="Hyperlink"/>
          <w:b/>
          <w:color w:val="auto"/>
          <w:u w:val="none"/>
        </w:rPr>
        <w:t>.</w:t>
      </w:r>
    </w:p>
    <w:p w14:paraId="08CA67D7" w14:textId="77777777" w:rsidR="0029309C" w:rsidRPr="00B5193E" w:rsidRDefault="0029309C" w:rsidP="0080474E">
      <w:pPr>
        <w:pStyle w:val="Heading2"/>
      </w:pPr>
      <w:bookmarkStart w:id="369" w:name="_Toc533154522"/>
      <w:bookmarkStart w:id="370" w:name="_Toc533154523"/>
      <w:bookmarkStart w:id="371" w:name="_Toc8741009"/>
      <w:bookmarkEnd w:id="369"/>
      <w:bookmarkEnd w:id="370"/>
      <w:r w:rsidRPr="00B5193E">
        <w:t>Rollback Considerations</w:t>
      </w:r>
      <w:bookmarkEnd w:id="371"/>
    </w:p>
    <w:p w14:paraId="57FE6963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1DE357" w14:textId="77777777" w:rsidR="0029309C" w:rsidRDefault="0029309C" w:rsidP="0080474E">
      <w:pPr>
        <w:pStyle w:val="Heading2"/>
      </w:pPr>
      <w:bookmarkStart w:id="372" w:name="_Toc8741010"/>
      <w:r>
        <w:t>Rollback Criteria</w:t>
      </w:r>
      <w:bookmarkEnd w:id="372"/>
    </w:p>
    <w:p w14:paraId="53A75B6B" w14:textId="77777777" w:rsidR="0029309C" w:rsidRPr="0058516A" w:rsidRDefault="0058516A" w:rsidP="0029309C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566AF767" w14:textId="77777777" w:rsidR="0029309C" w:rsidRDefault="0029309C" w:rsidP="0080474E">
      <w:pPr>
        <w:pStyle w:val="Heading2"/>
      </w:pPr>
      <w:bookmarkStart w:id="373" w:name="_Toc8741011"/>
      <w:r>
        <w:t>Rollback Risks</w:t>
      </w:r>
      <w:bookmarkEnd w:id="373"/>
    </w:p>
    <w:p w14:paraId="60A21AF5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5F12276" w14:textId="77777777" w:rsidR="0029309C" w:rsidRPr="0029309C" w:rsidRDefault="0029309C" w:rsidP="0080474E">
      <w:pPr>
        <w:pStyle w:val="Heading2"/>
      </w:pPr>
      <w:bookmarkStart w:id="374" w:name="_Toc8741012"/>
      <w:r>
        <w:t>Authority for Rollback</w:t>
      </w:r>
      <w:bookmarkEnd w:id="374"/>
    </w:p>
    <w:p w14:paraId="4EC3F391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4E63CE54" w14:textId="77777777" w:rsidR="00DF0C18" w:rsidRDefault="00DF0C18" w:rsidP="0080474E">
      <w:pPr>
        <w:pStyle w:val="Heading2"/>
      </w:pPr>
      <w:bookmarkStart w:id="375" w:name="_Toc8741013"/>
      <w:r>
        <w:t>Rollback Procedure</w:t>
      </w:r>
      <w:bookmarkEnd w:id="375"/>
    </w:p>
    <w:p w14:paraId="65EF3F62" w14:textId="77777777" w:rsidR="0058516A" w:rsidRPr="0058516A" w:rsidRDefault="0058516A" w:rsidP="0058516A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p w14:paraId="265F8EC2" w14:textId="77777777" w:rsidR="00EE08BA" w:rsidRPr="00236972" w:rsidRDefault="00037CE1" w:rsidP="0080474E">
      <w:pPr>
        <w:pStyle w:val="Heading2"/>
        <w:rPr>
          <w:rFonts w:ascii="Calibri" w:eastAsia="Calibri" w:hAnsi="Calibri"/>
          <w:sz w:val="22"/>
          <w:szCs w:val="22"/>
        </w:rPr>
      </w:pPr>
      <w:bookmarkStart w:id="376" w:name="_Toc8741014"/>
      <w:r>
        <w:t>Rollback Verification Procedure</w:t>
      </w:r>
      <w:bookmarkEnd w:id="376"/>
    </w:p>
    <w:p w14:paraId="6A9EC154" w14:textId="2093C5AF" w:rsidR="00662E2B" w:rsidRPr="00D862C2" w:rsidRDefault="0058516A" w:rsidP="00D862C2">
      <w:pPr>
        <w:pStyle w:val="InstructionalText1"/>
        <w:rPr>
          <w:i w:val="0"/>
          <w:color w:val="auto"/>
        </w:rPr>
      </w:pPr>
      <w:r w:rsidRPr="0058516A">
        <w:rPr>
          <w:i w:val="0"/>
          <w:color w:val="auto"/>
        </w:rPr>
        <w:t>N/A</w:t>
      </w:r>
    </w:p>
    <w:sectPr w:rsidR="00662E2B" w:rsidRPr="00D862C2" w:rsidSect="00554E90">
      <w:footerReference w:type="default" r:id="rId16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5D9F5" w14:textId="77777777" w:rsidR="008B1868" w:rsidRDefault="008B1868">
      <w:r>
        <w:separator/>
      </w:r>
    </w:p>
    <w:p w14:paraId="349787B6" w14:textId="77777777" w:rsidR="008B1868" w:rsidRDefault="008B1868"/>
  </w:endnote>
  <w:endnote w:type="continuationSeparator" w:id="0">
    <w:p w14:paraId="4F61D1EB" w14:textId="77777777" w:rsidR="008B1868" w:rsidRDefault="008B1868">
      <w:r>
        <w:continuationSeparator/>
      </w:r>
    </w:p>
    <w:p w14:paraId="76BEFE5B" w14:textId="77777777" w:rsidR="008B1868" w:rsidRDefault="008B18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F334" w14:textId="1AA6FCD6" w:rsidR="008B1868" w:rsidRPr="007748C3" w:rsidRDefault="008B1868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del w:id="19" w:author="Betz, David F. (Halfaker &amp; Associates)" w:date="2019-04-25T12:15:00Z">
      <w:r w:rsidDel="00665C9A">
        <w:rPr>
          <w:rStyle w:val="FooterChar"/>
          <w:color w:val="auto"/>
        </w:rPr>
        <w:delText>January</w:delText>
      </w:r>
      <w:r w:rsidRPr="00E34907" w:rsidDel="00665C9A">
        <w:rPr>
          <w:rStyle w:val="FooterChar"/>
        </w:rPr>
        <w:delText xml:space="preserve"> </w:delText>
      </w:r>
    </w:del>
    <w:ins w:id="20" w:author="Betz, David F. (Halfaker &amp; Associates)" w:date="2019-04-25T12:15:00Z">
      <w:r>
        <w:rPr>
          <w:rStyle w:val="FooterChar"/>
          <w:color w:val="auto"/>
        </w:rPr>
        <w:t>April</w:t>
      </w:r>
      <w:r w:rsidRPr="00E34907">
        <w:rPr>
          <w:rStyle w:val="FooterChar"/>
        </w:rPr>
        <w:t xml:space="preserve"> </w:t>
      </w:r>
    </w:ins>
    <w:r w:rsidRPr="00E34907">
      <w:rPr>
        <w:rStyle w:val="FooterChar"/>
      </w:rPr>
      <w:t>201</w:t>
    </w:r>
    <w:r>
      <w:rPr>
        <w:rStyle w:val="FooterChar"/>
      </w:rPr>
      <w:t>9</w:t>
    </w:r>
  </w:p>
  <w:p w14:paraId="2385DB2C" w14:textId="5081F406" w:rsidR="008B1868" w:rsidRPr="00721F7D" w:rsidRDefault="008B1868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ii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6135F32F" w14:textId="77777777" w:rsidR="008B1868" w:rsidRPr="00721F7D" w:rsidRDefault="008B1868" w:rsidP="00721F7D">
    <w:pPr>
      <w:pStyle w:val="Footer"/>
      <w:rPr>
        <w:rStyle w:val="FooterCh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35AD6" w14:textId="757C4FDE" w:rsidR="008B1868" w:rsidRPr="007748C3" w:rsidRDefault="008B1868" w:rsidP="00213F2C">
    <w:pPr>
      <w:pStyle w:val="Footer"/>
      <w:rPr>
        <w:rStyle w:val="FooterChar"/>
      </w:rPr>
    </w:pPr>
    <w:r>
      <w:rPr>
        <w:rStyle w:val="FooterChar"/>
      </w:rPr>
      <w:t xml:space="preserve">MCCF EDI TAS </w:t>
    </w:r>
    <w:r>
      <w:rPr>
        <w:rStyle w:val="FooterChar"/>
      </w:rPr>
      <w:tab/>
    </w:r>
    <w:r>
      <w:rPr>
        <w:rStyle w:val="FooterChar"/>
      </w:rPr>
      <w:tab/>
    </w:r>
    <w:ins w:id="377" w:author="Betz, David F. (Halfaker &amp; Associates)" w:date="2019-04-25T11:04:00Z">
      <w:r>
        <w:rPr>
          <w:rStyle w:val="FooterChar"/>
        </w:rPr>
        <w:t>Apr</w:t>
      </w:r>
    </w:ins>
    <w:ins w:id="378" w:author="Betz, David F. (Halfaker &amp; Associates)" w:date="2019-04-25T12:31:00Z">
      <w:r>
        <w:rPr>
          <w:rStyle w:val="FooterChar"/>
        </w:rPr>
        <w:t xml:space="preserve">il </w:t>
      </w:r>
    </w:ins>
    <w:del w:id="379" w:author="Betz, David F. (Halfaker &amp; Associates)" w:date="2019-04-25T11:04:00Z">
      <w:r w:rsidDel="00F71D9E">
        <w:rPr>
          <w:rStyle w:val="FooterChar"/>
        </w:rPr>
        <w:delText>January</w:delText>
      </w:r>
      <w:r w:rsidRPr="007748C3" w:rsidDel="00F71D9E">
        <w:rPr>
          <w:rStyle w:val="FooterChar"/>
        </w:rPr>
        <w:delText xml:space="preserve"> </w:delText>
      </w:r>
    </w:del>
    <w:r w:rsidRPr="007748C3">
      <w:rPr>
        <w:rStyle w:val="FooterChar"/>
      </w:rPr>
      <w:t>201</w:t>
    </w:r>
    <w:r>
      <w:rPr>
        <w:rStyle w:val="FooterChar"/>
      </w:rPr>
      <w:t>9</w:t>
    </w:r>
  </w:p>
  <w:p w14:paraId="4C10B329" w14:textId="486F6EAB" w:rsidR="008B1868" w:rsidRPr="00721F7D" w:rsidRDefault="008B1868" w:rsidP="00903550">
    <w:pPr>
      <w:pStyle w:val="Footer"/>
      <w:rPr>
        <w:rStyle w:val="FooterChar"/>
      </w:rPr>
    </w:pPr>
    <w:r>
      <w:rPr>
        <w:rStyle w:val="FooterChar"/>
      </w:rPr>
      <w:t>Deployment, Installation, Back-Out &amp; Roll Back Guide</w:t>
    </w:r>
    <w:r w:rsidRPr="00721F7D">
      <w:rPr>
        <w:rStyle w:val="FooterChar"/>
      </w:rPr>
      <w:tab/>
    </w:r>
    <w:r w:rsidRPr="00721F7D">
      <w:rPr>
        <w:rStyle w:val="FooterChar"/>
      </w:rPr>
      <w:fldChar w:fldCharType="begin"/>
    </w:r>
    <w:r w:rsidRPr="00721F7D">
      <w:rPr>
        <w:rStyle w:val="FooterChar"/>
      </w:rPr>
      <w:instrText xml:space="preserve"> PAGE </w:instrText>
    </w:r>
    <w:r w:rsidRPr="00721F7D">
      <w:rPr>
        <w:rStyle w:val="FooterChar"/>
      </w:rPr>
      <w:fldChar w:fldCharType="separate"/>
    </w:r>
    <w:r>
      <w:rPr>
        <w:rStyle w:val="FooterChar"/>
        <w:noProof/>
      </w:rPr>
      <w:t>15</w:t>
    </w:r>
    <w:r w:rsidRPr="00721F7D">
      <w:rPr>
        <w:rStyle w:val="FooterChar"/>
      </w:rPr>
      <w:fldChar w:fldCharType="end"/>
    </w:r>
    <w:r w:rsidRPr="00721F7D">
      <w:rPr>
        <w:rStyle w:val="FooterChar"/>
      </w:rPr>
      <w:tab/>
    </w:r>
  </w:p>
  <w:p w14:paraId="37B6098E" w14:textId="77777777" w:rsidR="008B1868" w:rsidRPr="00721F7D" w:rsidRDefault="008B1868" w:rsidP="00721F7D">
    <w:pPr>
      <w:pStyle w:val="Footer"/>
      <w:rPr>
        <w:rStyle w:val="FooterCh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CEEC5" w14:textId="77777777" w:rsidR="008B1868" w:rsidRDefault="008B1868">
      <w:r>
        <w:separator/>
      </w:r>
    </w:p>
    <w:p w14:paraId="1AB0E8E4" w14:textId="77777777" w:rsidR="008B1868" w:rsidRDefault="008B1868"/>
  </w:footnote>
  <w:footnote w:type="continuationSeparator" w:id="0">
    <w:p w14:paraId="18556F1B" w14:textId="77777777" w:rsidR="008B1868" w:rsidRDefault="008B1868">
      <w:r>
        <w:continuationSeparator/>
      </w:r>
    </w:p>
    <w:p w14:paraId="20941B5A" w14:textId="77777777" w:rsidR="008B1868" w:rsidRDefault="008B18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D44E4E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4CE67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2747A8"/>
    <w:multiLevelType w:val="multilevel"/>
    <w:tmpl w:val="BC164F42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B527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D327A80"/>
    <w:multiLevelType w:val="multilevel"/>
    <w:tmpl w:val="B0227B7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0F7A6235"/>
    <w:multiLevelType w:val="hybridMultilevel"/>
    <w:tmpl w:val="A866C3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4B7775"/>
    <w:multiLevelType w:val="multilevel"/>
    <w:tmpl w:val="DC2280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88381C"/>
    <w:multiLevelType w:val="hybridMultilevel"/>
    <w:tmpl w:val="C0C26340"/>
    <w:lvl w:ilvl="0" w:tplc="1954EF0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D4B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575F7F"/>
    <w:multiLevelType w:val="hybridMultilevel"/>
    <w:tmpl w:val="C9A2C0C2"/>
    <w:lvl w:ilvl="0" w:tplc="031486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354AFF"/>
    <w:multiLevelType w:val="hybridMultilevel"/>
    <w:tmpl w:val="A986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55469"/>
    <w:multiLevelType w:val="hybridMultilevel"/>
    <w:tmpl w:val="09229D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7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9" w15:restartNumberingAfterBreak="0">
    <w:nsid w:val="6A8123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4"/>
  </w:num>
  <w:num w:numId="4">
    <w:abstractNumId w:val="22"/>
  </w:num>
  <w:num w:numId="5">
    <w:abstractNumId w:val="23"/>
  </w:num>
  <w:num w:numId="6">
    <w:abstractNumId w:val="17"/>
  </w:num>
  <w:num w:numId="7">
    <w:abstractNumId w:val="10"/>
  </w:num>
  <w:num w:numId="8">
    <w:abstractNumId w:val="8"/>
  </w:num>
  <w:num w:numId="9">
    <w:abstractNumId w:val="12"/>
  </w:num>
  <w:num w:numId="10">
    <w:abstractNumId w:val="16"/>
  </w:num>
  <w:num w:numId="11">
    <w:abstractNumId w:val="11"/>
  </w:num>
  <w:num w:numId="12">
    <w:abstractNumId w:val="18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14"/>
  </w:num>
  <w:num w:numId="18">
    <w:abstractNumId w:val="9"/>
  </w:num>
  <w:num w:numId="19">
    <w:abstractNumId w:val="19"/>
  </w:num>
  <w:num w:numId="20">
    <w:abstractNumId w:val="5"/>
  </w:num>
  <w:num w:numId="21">
    <w:abstractNumId w:val="6"/>
  </w:num>
  <w:num w:numId="22">
    <w:abstractNumId w:val="13"/>
  </w:num>
  <w:num w:numId="23">
    <w:abstractNumId w:val="3"/>
  </w:num>
  <w:num w:numId="24">
    <w:abstractNumId w:val="15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tz, David F. (Halfaker &amp; Associates)">
    <w15:presenceInfo w15:providerId="AD" w15:userId="S-1-5-21-1814438218-152777602-930774774-5567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revisionView w:markup="0"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44A"/>
    <w:rsid w:val="0000416C"/>
    <w:rsid w:val="000063A7"/>
    <w:rsid w:val="0000675B"/>
    <w:rsid w:val="00006DB8"/>
    <w:rsid w:val="00010140"/>
    <w:rsid w:val="000114B6"/>
    <w:rsid w:val="00011EE6"/>
    <w:rsid w:val="0001226E"/>
    <w:rsid w:val="00015311"/>
    <w:rsid w:val="000169A1"/>
    <w:rsid w:val="000171DA"/>
    <w:rsid w:val="000202B1"/>
    <w:rsid w:val="000263BB"/>
    <w:rsid w:val="00030C06"/>
    <w:rsid w:val="00032151"/>
    <w:rsid w:val="00032DBC"/>
    <w:rsid w:val="00037CE1"/>
    <w:rsid w:val="00040DCD"/>
    <w:rsid w:val="000425FE"/>
    <w:rsid w:val="000445EC"/>
    <w:rsid w:val="00044EE8"/>
    <w:rsid w:val="0004636C"/>
    <w:rsid w:val="00050D8A"/>
    <w:rsid w:val="000512B6"/>
    <w:rsid w:val="00051BC7"/>
    <w:rsid w:val="000528AC"/>
    <w:rsid w:val="0005370A"/>
    <w:rsid w:val="0005386F"/>
    <w:rsid w:val="00061689"/>
    <w:rsid w:val="00065D01"/>
    <w:rsid w:val="00067B11"/>
    <w:rsid w:val="00070E81"/>
    <w:rsid w:val="00071609"/>
    <w:rsid w:val="000732DE"/>
    <w:rsid w:val="00074784"/>
    <w:rsid w:val="000754A3"/>
    <w:rsid w:val="0007778C"/>
    <w:rsid w:val="00082916"/>
    <w:rsid w:val="00086617"/>
    <w:rsid w:val="00086D68"/>
    <w:rsid w:val="0009184E"/>
    <w:rsid w:val="000919CB"/>
    <w:rsid w:val="000946A6"/>
    <w:rsid w:val="00094D47"/>
    <w:rsid w:val="00096010"/>
    <w:rsid w:val="000967A2"/>
    <w:rsid w:val="000A23AE"/>
    <w:rsid w:val="000A37A0"/>
    <w:rsid w:val="000A50D8"/>
    <w:rsid w:val="000B23F8"/>
    <w:rsid w:val="000B4B85"/>
    <w:rsid w:val="000B7C40"/>
    <w:rsid w:val="000B7CBF"/>
    <w:rsid w:val="000C63BF"/>
    <w:rsid w:val="000D2A67"/>
    <w:rsid w:val="000E0AD5"/>
    <w:rsid w:val="000E2E64"/>
    <w:rsid w:val="000E42C1"/>
    <w:rsid w:val="000E6977"/>
    <w:rsid w:val="000F3438"/>
    <w:rsid w:val="000F5155"/>
    <w:rsid w:val="00101B1F"/>
    <w:rsid w:val="0010320F"/>
    <w:rsid w:val="00104399"/>
    <w:rsid w:val="00104AF1"/>
    <w:rsid w:val="0010664C"/>
    <w:rsid w:val="00107971"/>
    <w:rsid w:val="00116DD0"/>
    <w:rsid w:val="00117561"/>
    <w:rsid w:val="0012060D"/>
    <w:rsid w:val="00121675"/>
    <w:rsid w:val="00122585"/>
    <w:rsid w:val="00140970"/>
    <w:rsid w:val="00141CDD"/>
    <w:rsid w:val="00142803"/>
    <w:rsid w:val="001449CE"/>
    <w:rsid w:val="00151087"/>
    <w:rsid w:val="001569DB"/>
    <w:rsid w:val="001574A4"/>
    <w:rsid w:val="00160824"/>
    <w:rsid w:val="00161ED8"/>
    <w:rsid w:val="001624C3"/>
    <w:rsid w:val="001645B5"/>
    <w:rsid w:val="00165AB8"/>
    <w:rsid w:val="00170E4B"/>
    <w:rsid w:val="00172D7F"/>
    <w:rsid w:val="00174158"/>
    <w:rsid w:val="00175C2D"/>
    <w:rsid w:val="00176A74"/>
    <w:rsid w:val="001771B4"/>
    <w:rsid w:val="00180235"/>
    <w:rsid w:val="00185EAE"/>
    <w:rsid w:val="00186009"/>
    <w:rsid w:val="00187399"/>
    <w:rsid w:val="00196684"/>
    <w:rsid w:val="001A0330"/>
    <w:rsid w:val="001A1826"/>
    <w:rsid w:val="001A3C5C"/>
    <w:rsid w:val="001A75D9"/>
    <w:rsid w:val="001B0B28"/>
    <w:rsid w:val="001B3B73"/>
    <w:rsid w:val="001B52C8"/>
    <w:rsid w:val="001B7C65"/>
    <w:rsid w:val="001C1F66"/>
    <w:rsid w:val="001C2D9C"/>
    <w:rsid w:val="001C4583"/>
    <w:rsid w:val="001C6D26"/>
    <w:rsid w:val="001D2505"/>
    <w:rsid w:val="001D3222"/>
    <w:rsid w:val="001D3D15"/>
    <w:rsid w:val="001D6650"/>
    <w:rsid w:val="001D7F51"/>
    <w:rsid w:val="001E179E"/>
    <w:rsid w:val="001E2B0F"/>
    <w:rsid w:val="001E4B39"/>
    <w:rsid w:val="001F032B"/>
    <w:rsid w:val="001F2E1D"/>
    <w:rsid w:val="001F4AD6"/>
    <w:rsid w:val="0020186C"/>
    <w:rsid w:val="002043DD"/>
    <w:rsid w:val="002045CA"/>
    <w:rsid w:val="002079F9"/>
    <w:rsid w:val="0021058E"/>
    <w:rsid w:val="0021144A"/>
    <w:rsid w:val="00213F2C"/>
    <w:rsid w:val="00217034"/>
    <w:rsid w:val="0021786A"/>
    <w:rsid w:val="00221E4D"/>
    <w:rsid w:val="00222831"/>
    <w:rsid w:val="00222FCD"/>
    <w:rsid w:val="002273CA"/>
    <w:rsid w:val="00227714"/>
    <w:rsid w:val="00230D11"/>
    <w:rsid w:val="00234111"/>
    <w:rsid w:val="00236972"/>
    <w:rsid w:val="00240182"/>
    <w:rsid w:val="00242597"/>
    <w:rsid w:val="00243CE7"/>
    <w:rsid w:val="00251BA2"/>
    <w:rsid w:val="00251FFC"/>
    <w:rsid w:val="00252BD5"/>
    <w:rsid w:val="00256419"/>
    <w:rsid w:val="00256558"/>
    <w:rsid w:val="00256F04"/>
    <w:rsid w:val="00256F29"/>
    <w:rsid w:val="00262DDF"/>
    <w:rsid w:val="00264B47"/>
    <w:rsid w:val="00266366"/>
    <w:rsid w:val="00266D60"/>
    <w:rsid w:val="00271FF6"/>
    <w:rsid w:val="00273E31"/>
    <w:rsid w:val="00274BC6"/>
    <w:rsid w:val="002750CA"/>
    <w:rsid w:val="00280A53"/>
    <w:rsid w:val="00281408"/>
    <w:rsid w:val="00281C97"/>
    <w:rsid w:val="00282CD4"/>
    <w:rsid w:val="00282EDE"/>
    <w:rsid w:val="0028784E"/>
    <w:rsid w:val="0029168A"/>
    <w:rsid w:val="00292B10"/>
    <w:rsid w:val="0029309C"/>
    <w:rsid w:val="00293859"/>
    <w:rsid w:val="00295C9B"/>
    <w:rsid w:val="00296275"/>
    <w:rsid w:val="002A0C8C"/>
    <w:rsid w:val="002A2EE5"/>
    <w:rsid w:val="002A3C48"/>
    <w:rsid w:val="002A47C2"/>
    <w:rsid w:val="002A4907"/>
    <w:rsid w:val="002A7AD3"/>
    <w:rsid w:val="002B6ED5"/>
    <w:rsid w:val="002B735E"/>
    <w:rsid w:val="002B78A0"/>
    <w:rsid w:val="002C13F6"/>
    <w:rsid w:val="002C1D37"/>
    <w:rsid w:val="002C2AD4"/>
    <w:rsid w:val="002C41EB"/>
    <w:rsid w:val="002C4F79"/>
    <w:rsid w:val="002C6335"/>
    <w:rsid w:val="002C784B"/>
    <w:rsid w:val="002D0C49"/>
    <w:rsid w:val="002D0F6F"/>
    <w:rsid w:val="002D14B4"/>
    <w:rsid w:val="002D1B52"/>
    <w:rsid w:val="002D44AC"/>
    <w:rsid w:val="002D5204"/>
    <w:rsid w:val="002D73F9"/>
    <w:rsid w:val="002E1D8C"/>
    <w:rsid w:val="002E2056"/>
    <w:rsid w:val="002E31CF"/>
    <w:rsid w:val="002E35EA"/>
    <w:rsid w:val="002E751D"/>
    <w:rsid w:val="002F0076"/>
    <w:rsid w:val="002F1948"/>
    <w:rsid w:val="002F1E2E"/>
    <w:rsid w:val="002F3683"/>
    <w:rsid w:val="002F4414"/>
    <w:rsid w:val="002F5410"/>
    <w:rsid w:val="0030072A"/>
    <w:rsid w:val="00303350"/>
    <w:rsid w:val="00303850"/>
    <w:rsid w:val="0030599B"/>
    <w:rsid w:val="00305F50"/>
    <w:rsid w:val="00306F9C"/>
    <w:rsid w:val="003110DB"/>
    <w:rsid w:val="00314290"/>
    <w:rsid w:val="00314B90"/>
    <w:rsid w:val="0032241E"/>
    <w:rsid w:val="003224BE"/>
    <w:rsid w:val="00324532"/>
    <w:rsid w:val="0032673E"/>
    <w:rsid w:val="00326966"/>
    <w:rsid w:val="003278D4"/>
    <w:rsid w:val="00330252"/>
    <w:rsid w:val="00330D4E"/>
    <w:rsid w:val="00337DBB"/>
    <w:rsid w:val="00341534"/>
    <w:rsid w:val="003417C9"/>
    <w:rsid w:val="00342E0C"/>
    <w:rsid w:val="00346959"/>
    <w:rsid w:val="00347523"/>
    <w:rsid w:val="0035183A"/>
    <w:rsid w:val="00353152"/>
    <w:rsid w:val="003565ED"/>
    <w:rsid w:val="00361BE2"/>
    <w:rsid w:val="003635CE"/>
    <w:rsid w:val="003652A0"/>
    <w:rsid w:val="00372700"/>
    <w:rsid w:val="00376DD4"/>
    <w:rsid w:val="00385C2B"/>
    <w:rsid w:val="00386161"/>
    <w:rsid w:val="00392B05"/>
    <w:rsid w:val="00396E2E"/>
    <w:rsid w:val="003A0646"/>
    <w:rsid w:val="003A114B"/>
    <w:rsid w:val="003A5126"/>
    <w:rsid w:val="003A5260"/>
    <w:rsid w:val="003B21E6"/>
    <w:rsid w:val="003B5475"/>
    <w:rsid w:val="003B6DBA"/>
    <w:rsid w:val="003C2662"/>
    <w:rsid w:val="003C7B01"/>
    <w:rsid w:val="003D59EF"/>
    <w:rsid w:val="003D752B"/>
    <w:rsid w:val="003D76CF"/>
    <w:rsid w:val="003D7EA1"/>
    <w:rsid w:val="003E1F9E"/>
    <w:rsid w:val="003E2274"/>
    <w:rsid w:val="003E2742"/>
    <w:rsid w:val="003E4BA8"/>
    <w:rsid w:val="003E4F42"/>
    <w:rsid w:val="003F08CE"/>
    <w:rsid w:val="003F30DB"/>
    <w:rsid w:val="003F4789"/>
    <w:rsid w:val="003F5ACD"/>
    <w:rsid w:val="0040401C"/>
    <w:rsid w:val="00413770"/>
    <w:rsid w:val="004145D9"/>
    <w:rsid w:val="0041600F"/>
    <w:rsid w:val="00417238"/>
    <w:rsid w:val="00423003"/>
    <w:rsid w:val="0042339E"/>
    <w:rsid w:val="00423A58"/>
    <w:rsid w:val="004250FD"/>
    <w:rsid w:val="0043004F"/>
    <w:rsid w:val="00430CEF"/>
    <w:rsid w:val="00433816"/>
    <w:rsid w:val="00440998"/>
    <w:rsid w:val="00440A78"/>
    <w:rsid w:val="00440F73"/>
    <w:rsid w:val="00441492"/>
    <w:rsid w:val="004424DF"/>
    <w:rsid w:val="00445700"/>
    <w:rsid w:val="00445BF7"/>
    <w:rsid w:val="00451181"/>
    <w:rsid w:val="00452DB6"/>
    <w:rsid w:val="00455CB4"/>
    <w:rsid w:val="00457808"/>
    <w:rsid w:val="00460F6B"/>
    <w:rsid w:val="00467AAB"/>
    <w:rsid w:val="00467F6F"/>
    <w:rsid w:val="00474BBC"/>
    <w:rsid w:val="00475BA0"/>
    <w:rsid w:val="00477181"/>
    <w:rsid w:val="00477A18"/>
    <w:rsid w:val="0048016C"/>
    <w:rsid w:val="004801E6"/>
    <w:rsid w:val="0048455F"/>
    <w:rsid w:val="004849B1"/>
    <w:rsid w:val="0049295B"/>
    <w:rsid w:val="004929C8"/>
    <w:rsid w:val="00492BC7"/>
    <w:rsid w:val="004A28E1"/>
    <w:rsid w:val="004B37EC"/>
    <w:rsid w:val="004B64EC"/>
    <w:rsid w:val="004C01E8"/>
    <w:rsid w:val="004C1D9C"/>
    <w:rsid w:val="004C5769"/>
    <w:rsid w:val="004D1F3B"/>
    <w:rsid w:val="004D214D"/>
    <w:rsid w:val="004D3CB7"/>
    <w:rsid w:val="004D3FB6"/>
    <w:rsid w:val="004D5CD2"/>
    <w:rsid w:val="004D68E8"/>
    <w:rsid w:val="004E1BCC"/>
    <w:rsid w:val="004E38A9"/>
    <w:rsid w:val="004E4E08"/>
    <w:rsid w:val="004F0FB3"/>
    <w:rsid w:val="004F31F1"/>
    <w:rsid w:val="004F3A80"/>
    <w:rsid w:val="004F6982"/>
    <w:rsid w:val="00504BC1"/>
    <w:rsid w:val="005100F6"/>
    <w:rsid w:val="00510214"/>
    <w:rsid w:val="00510914"/>
    <w:rsid w:val="00515F2A"/>
    <w:rsid w:val="00524F50"/>
    <w:rsid w:val="00527B5C"/>
    <w:rsid w:val="00527D1E"/>
    <w:rsid w:val="00530D34"/>
    <w:rsid w:val="00531CD9"/>
    <w:rsid w:val="005327F9"/>
    <w:rsid w:val="00532B92"/>
    <w:rsid w:val="00534461"/>
    <w:rsid w:val="00543500"/>
    <w:rsid w:val="00543E06"/>
    <w:rsid w:val="0054509E"/>
    <w:rsid w:val="00545E48"/>
    <w:rsid w:val="00546FAB"/>
    <w:rsid w:val="00554B8F"/>
    <w:rsid w:val="00554C3A"/>
    <w:rsid w:val="00554DFE"/>
    <w:rsid w:val="00554E90"/>
    <w:rsid w:val="00560721"/>
    <w:rsid w:val="005647C7"/>
    <w:rsid w:val="00566D6A"/>
    <w:rsid w:val="005714E2"/>
    <w:rsid w:val="00573DB2"/>
    <w:rsid w:val="00575CFA"/>
    <w:rsid w:val="00576377"/>
    <w:rsid w:val="00577B5B"/>
    <w:rsid w:val="00584F2F"/>
    <w:rsid w:val="0058516A"/>
    <w:rsid w:val="005852BD"/>
    <w:rsid w:val="00585881"/>
    <w:rsid w:val="00594383"/>
    <w:rsid w:val="00596780"/>
    <w:rsid w:val="00597C94"/>
    <w:rsid w:val="005A12DE"/>
    <w:rsid w:val="005A1A35"/>
    <w:rsid w:val="005A1C16"/>
    <w:rsid w:val="005A49F8"/>
    <w:rsid w:val="005A5668"/>
    <w:rsid w:val="005A6B47"/>
    <w:rsid w:val="005A722B"/>
    <w:rsid w:val="005B166A"/>
    <w:rsid w:val="005B21BC"/>
    <w:rsid w:val="005B3DE2"/>
    <w:rsid w:val="005B7CDD"/>
    <w:rsid w:val="005C0165"/>
    <w:rsid w:val="005C09F2"/>
    <w:rsid w:val="005C1848"/>
    <w:rsid w:val="005C4069"/>
    <w:rsid w:val="005C410D"/>
    <w:rsid w:val="005C5ED2"/>
    <w:rsid w:val="005C7480"/>
    <w:rsid w:val="005D0170"/>
    <w:rsid w:val="005D10B1"/>
    <w:rsid w:val="005D18C5"/>
    <w:rsid w:val="005D3B22"/>
    <w:rsid w:val="005D5F57"/>
    <w:rsid w:val="005E1DA8"/>
    <w:rsid w:val="005E2AF9"/>
    <w:rsid w:val="005E5464"/>
    <w:rsid w:val="005F0F90"/>
    <w:rsid w:val="005F10A9"/>
    <w:rsid w:val="005F11F2"/>
    <w:rsid w:val="005F3344"/>
    <w:rsid w:val="00600235"/>
    <w:rsid w:val="0060549A"/>
    <w:rsid w:val="00606743"/>
    <w:rsid w:val="00607167"/>
    <w:rsid w:val="00614A5E"/>
    <w:rsid w:val="0061708A"/>
    <w:rsid w:val="00620BFA"/>
    <w:rsid w:val="00623F1A"/>
    <w:rsid w:val="006244C7"/>
    <w:rsid w:val="00624A23"/>
    <w:rsid w:val="00632459"/>
    <w:rsid w:val="00634183"/>
    <w:rsid w:val="00637FB3"/>
    <w:rsid w:val="00640929"/>
    <w:rsid w:val="00642203"/>
    <w:rsid w:val="00642849"/>
    <w:rsid w:val="00642DF8"/>
    <w:rsid w:val="006460A0"/>
    <w:rsid w:val="0064769E"/>
    <w:rsid w:val="00647B03"/>
    <w:rsid w:val="006523D0"/>
    <w:rsid w:val="0065443F"/>
    <w:rsid w:val="0065756A"/>
    <w:rsid w:val="0066022A"/>
    <w:rsid w:val="00661B50"/>
    <w:rsid w:val="00662E2B"/>
    <w:rsid w:val="00663B92"/>
    <w:rsid w:val="00665BF6"/>
    <w:rsid w:val="00665C9A"/>
    <w:rsid w:val="00666A2A"/>
    <w:rsid w:val="006670D2"/>
    <w:rsid w:val="00667E47"/>
    <w:rsid w:val="00672AF1"/>
    <w:rsid w:val="0067506C"/>
    <w:rsid w:val="00676736"/>
    <w:rsid w:val="00677451"/>
    <w:rsid w:val="0068018E"/>
    <w:rsid w:val="00680463"/>
    <w:rsid w:val="00680563"/>
    <w:rsid w:val="006819D0"/>
    <w:rsid w:val="00685E4D"/>
    <w:rsid w:val="00691431"/>
    <w:rsid w:val="006944C9"/>
    <w:rsid w:val="006954EE"/>
    <w:rsid w:val="00695E70"/>
    <w:rsid w:val="006962A8"/>
    <w:rsid w:val="006A0FC5"/>
    <w:rsid w:val="006A20A1"/>
    <w:rsid w:val="006A5950"/>
    <w:rsid w:val="006A7603"/>
    <w:rsid w:val="006B2283"/>
    <w:rsid w:val="006B3FBC"/>
    <w:rsid w:val="006C2A7B"/>
    <w:rsid w:val="006C5BE3"/>
    <w:rsid w:val="006C6DBA"/>
    <w:rsid w:val="006C74F4"/>
    <w:rsid w:val="006C7ACD"/>
    <w:rsid w:val="006D4142"/>
    <w:rsid w:val="006D68DA"/>
    <w:rsid w:val="006D6E28"/>
    <w:rsid w:val="006D7017"/>
    <w:rsid w:val="006D7E15"/>
    <w:rsid w:val="006E32E0"/>
    <w:rsid w:val="006E534C"/>
    <w:rsid w:val="006E5523"/>
    <w:rsid w:val="006F044F"/>
    <w:rsid w:val="006F2013"/>
    <w:rsid w:val="006F46F7"/>
    <w:rsid w:val="006F6D65"/>
    <w:rsid w:val="0070012D"/>
    <w:rsid w:val="00700E4A"/>
    <w:rsid w:val="00703070"/>
    <w:rsid w:val="00706FB9"/>
    <w:rsid w:val="0070753F"/>
    <w:rsid w:val="007134A1"/>
    <w:rsid w:val="00714730"/>
    <w:rsid w:val="00715889"/>
    <w:rsid w:val="00715F75"/>
    <w:rsid w:val="00716E8A"/>
    <w:rsid w:val="00721F7D"/>
    <w:rsid w:val="007238FF"/>
    <w:rsid w:val="0072569B"/>
    <w:rsid w:val="00725C30"/>
    <w:rsid w:val="0073003B"/>
    <w:rsid w:val="0073078F"/>
    <w:rsid w:val="007316E5"/>
    <w:rsid w:val="0073233D"/>
    <w:rsid w:val="00736B0D"/>
    <w:rsid w:val="00740CBB"/>
    <w:rsid w:val="007414D3"/>
    <w:rsid w:val="00742D4B"/>
    <w:rsid w:val="00744F0F"/>
    <w:rsid w:val="007504C0"/>
    <w:rsid w:val="00750FDE"/>
    <w:rsid w:val="007535DE"/>
    <w:rsid w:val="007537E2"/>
    <w:rsid w:val="00762B56"/>
    <w:rsid w:val="00763DBB"/>
    <w:rsid w:val="007654AB"/>
    <w:rsid w:val="00765E89"/>
    <w:rsid w:val="00767528"/>
    <w:rsid w:val="00773E01"/>
    <w:rsid w:val="007809A2"/>
    <w:rsid w:val="00781144"/>
    <w:rsid w:val="00782046"/>
    <w:rsid w:val="00784C46"/>
    <w:rsid w:val="00785EB7"/>
    <w:rsid w:val="007864FA"/>
    <w:rsid w:val="0078769E"/>
    <w:rsid w:val="00790159"/>
    <w:rsid w:val="007926DE"/>
    <w:rsid w:val="00793809"/>
    <w:rsid w:val="00796015"/>
    <w:rsid w:val="00797D2E"/>
    <w:rsid w:val="007A39CC"/>
    <w:rsid w:val="007A3F04"/>
    <w:rsid w:val="007A6696"/>
    <w:rsid w:val="007B3D18"/>
    <w:rsid w:val="007B5233"/>
    <w:rsid w:val="007B65D7"/>
    <w:rsid w:val="007C21BB"/>
    <w:rsid w:val="007C2637"/>
    <w:rsid w:val="007D0751"/>
    <w:rsid w:val="007D2749"/>
    <w:rsid w:val="007D6783"/>
    <w:rsid w:val="007E05D4"/>
    <w:rsid w:val="007E3F2F"/>
    <w:rsid w:val="007E4370"/>
    <w:rsid w:val="007F0E7C"/>
    <w:rsid w:val="007F3F50"/>
    <w:rsid w:val="007F767C"/>
    <w:rsid w:val="007F7EB6"/>
    <w:rsid w:val="00801B32"/>
    <w:rsid w:val="00802185"/>
    <w:rsid w:val="0080386B"/>
    <w:rsid w:val="0080474E"/>
    <w:rsid w:val="00806CF9"/>
    <w:rsid w:val="00806E2E"/>
    <w:rsid w:val="00812A29"/>
    <w:rsid w:val="00812CDB"/>
    <w:rsid w:val="008132A0"/>
    <w:rsid w:val="0081388D"/>
    <w:rsid w:val="0081501F"/>
    <w:rsid w:val="008159EE"/>
    <w:rsid w:val="00815E2F"/>
    <w:rsid w:val="00821FD9"/>
    <w:rsid w:val="008237CA"/>
    <w:rsid w:val="00823E95"/>
    <w:rsid w:val="008241A1"/>
    <w:rsid w:val="008243FE"/>
    <w:rsid w:val="0082491E"/>
    <w:rsid w:val="00825350"/>
    <w:rsid w:val="008308C2"/>
    <w:rsid w:val="00833DE2"/>
    <w:rsid w:val="008350BB"/>
    <w:rsid w:val="0084454F"/>
    <w:rsid w:val="0084477C"/>
    <w:rsid w:val="00845BB9"/>
    <w:rsid w:val="00847214"/>
    <w:rsid w:val="00851812"/>
    <w:rsid w:val="00851ED6"/>
    <w:rsid w:val="00854402"/>
    <w:rsid w:val="00854A54"/>
    <w:rsid w:val="00856A08"/>
    <w:rsid w:val="00863B21"/>
    <w:rsid w:val="008679E7"/>
    <w:rsid w:val="00870853"/>
    <w:rsid w:val="00871E3C"/>
    <w:rsid w:val="0088044F"/>
    <w:rsid w:val="00880C3D"/>
    <w:rsid w:val="008831EB"/>
    <w:rsid w:val="00884724"/>
    <w:rsid w:val="00885A31"/>
    <w:rsid w:val="00886638"/>
    <w:rsid w:val="00887D77"/>
    <w:rsid w:val="00892A19"/>
    <w:rsid w:val="0089427A"/>
    <w:rsid w:val="008A1731"/>
    <w:rsid w:val="008A3590"/>
    <w:rsid w:val="008A3E08"/>
    <w:rsid w:val="008A4AE4"/>
    <w:rsid w:val="008A7052"/>
    <w:rsid w:val="008A783A"/>
    <w:rsid w:val="008B1868"/>
    <w:rsid w:val="008C0353"/>
    <w:rsid w:val="008C2304"/>
    <w:rsid w:val="008C4576"/>
    <w:rsid w:val="008D011D"/>
    <w:rsid w:val="008D191D"/>
    <w:rsid w:val="008D4F55"/>
    <w:rsid w:val="008D6407"/>
    <w:rsid w:val="008E3EF4"/>
    <w:rsid w:val="008E661A"/>
    <w:rsid w:val="008F298E"/>
    <w:rsid w:val="008F43AA"/>
    <w:rsid w:val="008F7F54"/>
    <w:rsid w:val="009011D4"/>
    <w:rsid w:val="009016D5"/>
    <w:rsid w:val="009017F1"/>
    <w:rsid w:val="00901D12"/>
    <w:rsid w:val="00903550"/>
    <w:rsid w:val="00906711"/>
    <w:rsid w:val="009068FD"/>
    <w:rsid w:val="009071B9"/>
    <w:rsid w:val="009106C1"/>
    <w:rsid w:val="00911FF4"/>
    <w:rsid w:val="009123D8"/>
    <w:rsid w:val="00913512"/>
    <w:rsid w:val="009178CD"/>
    <w:rsid w:val="00922D53"/>
    <w:rsid w:val="00922D68"/>
    <w:rsid w:val="0092534A"/>
    <w:rsid w:val="00926D0B"/>
    <w:rsid w:val="00932E86"/>
    <w:rsid w:val="0093332B"/>
    <w:rsid w:val="00941056"/>
    <w:rsid w:val="00941C00"/>
    <w:rsid w:val="0094418D"/>
    <w:rsid w:val="009453C1"/>
    <w:rsid w:val="00947AE3"/>
    <w:rsid w:val="0095133D"/>
    <w:rsid w:val="0095200D"/>
    <w:rsid w:val="00961FED"/>
    <w:rsid w:val="00966DC4"/>
    <w:rsid w:val="0096728B"/>
    <w:rsid w:val="00967C1C"/>
    <w:rsid w:val="00975AC4"/>
    <w:rsid w:val="009763BD"/>
    <w:rsid w:val="00984DA0"/>
    <w:rsid w:val="00985426"/>
    <w:rsid w:val="00985EF6"/>
    <w:rsid w:val="0098694A"/>
    <w:rsid w:val="00991613"/>
    <w:rsid w:val="009917A8"/>
    <w:rsid w:val="00991AA2"/>
    <w:rsid w:val="009921F2"/>
    <w:rsid w:val="009932CA"/>
    <w:rsid w:val="00996E0A"/>
    <w:rsid w:val="009976DD"/>
    <w:rsid w:val="009A003E"/>
    <w:rsid w:val="009A0140"/>
    <w:rsid w:val="009A09A6"/>
    <w:rsid w:val="009A3206"/>
    <w:rsid w:val="009B185E"/>
    <w:rsid w:val="009B1957"/>
    <w:rsid w:val="009B3CD1"/>
    <w:rsid w:val="009C0B83"/>
    <w:rsid w:val="009C18A4"/>
    <w:rsid w:val="009C4C5F"/>
    <w:rsid w:val="009C53F3"/>
    <w:rsid w:val="009C5E45"/>
    <w:rsid w:val="009D368C"/>
    <w:rsid w:val="009D4125"/>
    <w:rsid w:val="009D5576"/>
    <w:rsid w:val="009E0B82"/>
    <w:rsid w:val="009E67B2"/>
    <w:rsid w:val="009F5E75"/>
    <w:rsid w:val="009F77D2"/>
    <w:rsid w:val="00A00054"/>
    <w:rsid w:val="00A01357"/>
    <w:rsid w:val="00A04018"/>
    <w:rsid w:val="00A0550C"/>
    <w:rsid w:val="00A0557D"/>
    <w:rsid w:val="00A05CA6"/>
    <w:rsid w:val="00A066A3"/>
    <w:rsid w:val="00A136DC"/>
    <w:rsid w:val="00A149C0"/>
    <w:rsid w:val="00A17DC4"/>
    <w:rsid w:val="00A2083A"/>
    <w:rsid w:val="00A24CF9"/>
    <w:rsid w:val="00A26617"/>
    <w:rsid w:val="00A303CE"/>
    <w:rsid w:val="00A3457E"/>
    <w:rsid w:val="00A43AA1"/>
    <w:rsid w:val="00A44750"/>
    <w:rsid w:val="00A45D33"/>
    <w:rsid w:val="00A50396"/>
    <w:rsid w:val="00A655D4"/>
    <w:rsid w:val="00A72565"/>
    <w:rsid w:val="00A72A1B"/>
    <w:rsid w:val="00A753C8"/>
    <w:rsid w:val="00A7554B"/>
    <w:rsid w:val="00A806C7"/>
    <w:rsid w:val="00A83D56"/>
    <w:rsid w:val="00A83EB5"/>
    <w:rsid w:val="00A87F24"/>
    <w:rsid w:val="00A92A77"/>
    <w:rsid w:val="00A944F4"/>
    <w:rsid w:val="00AA0F64"/>
    <w:rsid w:val="00AA337E"/>
    <w:rsid w:val="00AA6982"/>
    <w:rsid w:val="00AA7363"/>
    <w:rsid w:val="00AB1194"/>
    <w:rsid w:val="00AB173C"/>
    <w:rsid w:val="00AB177C"/>
    <w:rsid w:val="00AB2C7C"/>
    <w:rsid w:val="00AB3161"/>
    <w:rsid w:val="00AC1926"/>
    <w:rsid w:val="00AC5868"/>
    <w:rsid w:val="00AC7E45"/>
    <w:rsid w:val="00AD074D"/>
    <w:rsid w:val="00AD2556"/>
    <w:rsid w:val="00AD4E85"/>
    <w:rsid w:val="00AD50AE"/>
    <w:rsid w:val="00AD6F81"/>
    <w:rsid w:val="00AE0630"/>
    <w:rsid w:val="00AE5867"/>
    <w:rsid w:val="00AE5904"/>
    <w:rsid w:val="00AE5D3A"/>
    <w:rsid w:val="00AF1A1B"/>
    <w:rsid w:val="00AF4A02"/>
    <w:rsid w:val="00AF77AD"/>
    <w:rsid w:val="00B02806"/>
    <w:rsid w:val="00B0338D"/>
    <w:rsid w:val="00B04771"/>
    <w:rsid w:val="00B1048C"/>
    <w:rsid w:val="00B114EE"/>
    <w:rsid w:val="00B140A4"/>
    <w:rsid w:val="00B254C3"/>
    <w:rsid w:val="00B2683C"/>
    <w:rsid w:val="00B30DD3"/>
    <w:rsid w:val="00B324E7"/>
    <w:rsid w:val="00B3250F"/>
    <w:rsid w:val="00B35543"/>
    <w:rsid w:val="00B42FE3"/>
    <w:rsid w:val="00B43397"/>
    <w:rsid w:val="00B470C6"/>
    <w:rsid w:val="00B50A8A"/>
    <w:rsid w:val="00B5193E"/>
    <w:rsid w:val="00B63092"/>
    <w:rsid w:val="00B64B0C"/>
    <w:rsid w:val="00B654D2"/>
    <w:rsid w:val="00B667B2"/>
    <w:rsid w:val="00B66F83"/>
    <w:rsid w:val="00B6706C"/>
    <w:rsid w:val="00B710E7"/>
    <w:rsid w:val="00B725E5"/>
    <w:rsid w:val="00B7436C"/>
    <w:rsid w:val="00B771BE"/>
    <w:rsid w:val="00B805B2"/>
    <w:rsid w:val="00B811B1"/>
    <w:rsid w:val="00B8218C"/>
    <w:rsid w:val="00B83F9C"/>
    <w:rsid w:val="00B84AAD"/>
    <w:rsid w:val="00B859DB"/>
    <w:rsid w:val="00B8745A"/>
    <w:rsid w:val="00B92868"/>
    <w:rsid w:val="00B934A1"/>
    <w:rsid w:val="00B959D1"/>
    <w:rsid w:val="00B95E0E"/>
    <w:rsid w:val="00BA1C7C"/>
    <w:rsid w:val="00BA788C"/>
    <w:rsid w:val="00BB4CB1"/>
    <w:rsid w:val="00BB52EE"/>
    <w:rsid w:val="00BC2D41"/>
    <w:rsid w:val="00BE065D"/>
    <w:rsid w:val="00BE1F26"/>
    <w:rsid w:val="00BE217E"/>
    <w:rsid w:val="00BE7AD9"/>
    <w:rsid w:val="00BF1EB7"/>
    <w:rsid w:val="00BF2C5A"/>
    <w:rsid w:val="00BF3FED"/>
    <w:rsid w:val="00BF43A3"/>
    <w:rsid w:val="00C033C1"/>
    <w:rsid w:val="00C0346C"/>
    <w:rsid w:val="00C03950"/>
    <w:rsid w:val="00C06D0B"/>
    <w:rsid w:val="00C118C3"/>
    <w:rsid w:val="00C13654"/>
    <w:rsid w:val="00C206A5"/>
    <w:rsid w:val="00C24579"/>
    <w:rsid w:val="00C2503A"/>
    <w:rsid w:val="00C262BB"/>
    <w:rsid w:val="00C27658"/>
    <w:rsid w:val="00C3000C"/>
    <w:rsid w:val="00C317CA"/>
    <w:rsid w:val="00C364BF"/>
    <w:rsid w:val="00C36612"/>
    <w:rsid w:val="00C36ED5"/>
    <w:rsid w:val="00C3721E"/>
    <w:rsid w:val="00C37EB4"/>
    <w:rsid w:val="00C40A90"/>
    <w:rsid w:val="00C44C32"/>
    <w:rsid w:val="00C44E3B"/>
    <w:rsid w:val="00C52A7B"/>
    <w:rsid w:val="00C53104"/>
    <w:rsid w:val="00C54796"/>
    <w:rsid w:val="00C613B6"/>
    <w:rsid w:val="00C70C47"/>
    <w:rsid w:val="00C71D62"/>
    <w:rsid w:val="00C730AB"/>
    <w:rsid w:val="00C73281"/>
    <w:rsid w:val="00C73B8B"/>
    <w:rsid w:val="00C831A1"/>
    <w:rsid w:val="00C84F82"/>
    <w:rsid w:val="00C87EDC"/>
    <w:rsid w:val="00C92154"/>
    <w:rsid w:val="00C93BF9"/>
    <w:rsid w:val="00C9421A"/>
    <w:rsid w:val="00C946FE"/>
    <w:rsid w:val="00C95C25"/>
    <w:rsid w:val="00C95CAB"/>
    <w:rsid w:val="00C96FD1"/>
    <w:rsid w:val="00C9714A"/>
    <w:rsid w:val="00CA1477"/>
    <w:rsid w:val="00CA2126"/>
    <w:rsid w:val="00CA5DF5"/>
    <w:rsid w:val="00CB2A72"/>
    <w:rsid w:val="00CC0FFA"/>
    <w:rsid w:val="00CC439B"/>
    <w:rsid w:val="00CD4F2E"/>
    <w:rsid w:val="00CE17A1"/>
    <w:rsid w:val="00CE61F4"/>
    <w:rsid w:val="00CF08BF"/>
    <w:rsid w:val="00CF48E2"/>
    <w:rsid w:val="00CF5A24"/>
    <w:rsid w:val="00CF5D69"/>
    <w:rsid w:val="00CF686C"/>
    <w:rsid w:val="00D008F5"/>
    <w:rsid w:val="00D05F88"/>
    <w:rsid w:val="00D070E7"/>
    <w:rsid w:val="00D139F1"/>
    <w:rsid w:val="00D24827"/>
    <w:rsid w:val="00D3172E"/>
    <w:rsid w:val="00D31A82"/>
    <w:rsid w:val="00D32163"/>
    <w:rsid w:val="00D323F5"/>
    <w:rsid w:val="00D3642C"/>
    <w:rsid w:val="00D41E05"/>
    <w:rsid w:val="00D43555"/>
    <w:rsid w:val="00D43937"/>
    <w:rsid w:val="00D4529D"/>
    <w:rsid w:val="00D45493"/>
    <w:rsid w:val="00D47972"/>
    <w:rsid w:val="00D47DA2"/>
    <w:rsid w:val="00D56F05"/>
    <w:rsid w:val="00D600C3"/>
    <w:rsid w:val="00D60C86"/>
    <w:rsid w:val="00D61DC5"/>
    <w:rsid w:val="00D61FF5"/>
    <w:rsid w:val="00D63848"/>
    <w:rsid w:val="00D6461B"/>
    <w:rsid w:val="00D672E7"/>
    <w:rsid w:val="00D67D9C"/>
    <w:rsid w:val="00D713C8"/>
    <w:rsid w:val="00D71B75"/>
    <w:rsid w:val="00D80823"/>
    <w:rsid w:val="00D83562"/>
    <w:rsid w:val="00D862C2"/>
    <w:rsid w:val="00D86FEC"/>
    <w:rsid w:val="00D87E85"/>
    <w:rsid w:val="00D911C1"/>
    <w:rsid w:val="00D927A9"/>
    <w:rsid w:val="00D93822"/>
    <w:rsid w:val="00D942CA"/>
    <w:rsid w:val="00D957C8"/>
    <w:rsid w:val="00DA032B"/>
    <w:rsid w:val="00DA2261"/>
    <w:rsid w:val="00DA7E40"/>
    <w:rsid w:val="00DB10AF"/>
    <w:rsid w:val="00DB29B4"/>
    <w:rsid w:val="00DB4A3F"/>
    <w:rsid w:val="00DB5755"/>
    <w:rsid w:val="00DB665D"/>
    <w:rsid w:val="00DC13CA"/>
    <w:rsid w:val="00DC3FD5"/>
    <w:rsid w:val="00DC49E2"/>
    <w:rsid w:val="00DC5861"/>
    <w:rsid w:val="00DD565E"/>
    <w:rsid w:val="00DD6972"/>
    <w:rsid w:val="00DE0518"/>
    <w:rsid w:val="00DE135F"/>
    <w:rsid w:val="00DE2CD8"/>
    <w:rsid w:val="00DE2FF3"/>
    <w:rsid w:val="00DE37FC"/>
    <w:rsid w:val="00DE67D0"/>
    <w:rsid w:val="00DF0C18"/>
    <w:rsid w:val="00DF6735"/>
    <w:rsid w:val="00DF6B4A"/>
    <w:rsid w:val="00E01D32"/>
    <w:rsid w:val="00E02B61"/>
    <w:rsid w:val="00E03070"/>
    <w:rsid w:val="00E068F2"/>
    <w:rsid w:val="00E14BCB"/>
    <w:rsid w:val="00E17D10"/>
    <w:rsid w:val="00E2245D"/>
    <w:rsid w:val="00E2381D"/>
    <w:rsid w:val="00E23EC3"/>
    <w:rsid w:val="00E24621"/>
    <w:rsid w:val="00E2463A"/>
    <w:rsid w:val="00E26484"/>
    <w:rsid w:val="00E30DBF"/>
    <w:rsid w:val="00E319D1"/>
    <w:rsid w:val="00E3221B"/>
    <w:rsid w:val="00E3386A"/>
    <w:rsid w:val="00E34907"/>
    <w:rsid w:val="00E34CE2"/>
    <w:rsid w:val="00E47040"/>
    <w:rsid w:val="00E47D1B"/>
    <w:rsid w:val="00E54302"/>
    <w:rsid w:val="00E54E10"/>
    <w:rsid w:val="00E57819"/>
    <w:rsid w:val="00E57AF8"/>
    <w:rsid w:val="00E57CF1"/>
    <w:rsid w:val="00E643A0"/>
    <w:rsid w:val="00E648C4"/>
    <w:rsid w:val="00E6750E"/>
    <w:rsid w:val="00E71FBC"/>
    <w:rsid w:val="00E76AA2"/>
    <w:rsid w:val="00E773E8"/>
    <w:rsid w:val="00E807D2"/>
    <w:rsid w:val="00E8378E"/>
    <w:rsid w:val="00E8761A"/>
    <w:rsid w:val="00E9007C"/>
    <w:rsid w:val="00E96B4B"/>
    <w:rsid w:val="00EA1C70"/>
    <w:rsid w:val="00EA333E"/>
    <w:rsid w:val="00EA4B53"/>
    <w:rsid w:val="00EA6E32"/>
    <w:rsid w:val="00EB1439"/>
    <w:rsid w:val="00EB1F74"/>
    <w:rsid w:val="00EB45EC"/>
    <w:rsid w:val="00EB4A1D"/>
    <w:rsid w:val="00EB771E"/>
    <w:rsid w:val="00EB7F5F"/>
    <w:rsid w:val="00EC0144"/>
    <w:rsid w:val="00EC0593"/>
    <w:rsid w:val="00EC32C2"/>
    <w:rsid w:val="00EC4ACD"/>
    <w:rsid w:val="00EC51AF"/>
    <w:rsid w:val="00ED1BC8"/>
    <w:rsid w:val="00ED1BFF"/>
    <w:rsid w:val="00ED31CE"/>
    <w:rsid w:val="00ED4712"/>
    <w:rsid w:val="00ED4C8B"/>
    <w:rsid w:val="00ED59B1"/>
    <w:rsid w:val="00ED699D"/>
    <w:rsid w:val="00ED74E3"/>
    <w:rsid w:val="00EE08BA"/>
    <w:rsid w:val="00EE4B6A"/>
    <w:rsid w:val="00EE4C2A"/>
    <w:rsid w:val="00EF0C86"/>
    <w:rsid w:val="00EF5D68"/>
    <w:rsid w:val="00F01925"/>
    <w:rsid w:val="00F03F48"/>
    <w:rsid w:val="00F04EAE"/>
    <w:rsid w:val="00F05B2D"/>
    <w:rsid w:val="00F066AE"/>
    <w:rsid w:val="00F07689"/>
    <w:rsid w:val="00F11DC6"/>
    <w:rsid w:val="00F131F1"/>
    <w:rsid w:val="00F214A8"/>
    <w:rsid w:val="00F225AF"/>
    <w:rsid w:val="00F2293F"/>
    <w:rsid w:val="00F243F5"/>
    <w:rsid w:val="00F26464"/>
    <w:rsid w:val="00F26717"/>
    <w:rsid w:val="00F308F9"/>
    <w:rsid w:val="00F30F36"/>
    <w:rsid w:val="00F33DEC"/>
    <w:rsid w:val="00F34C34"/>
    <w:rsid w:val="00F34C9D"/>
    <w:rsid w:val="00F36075"/>
    <w:rsid w:val="00F361F8"/>
    <w:rsid w:val="00F37275"/>
    <w:rsid w:val="00F37DFA"/>
    <w:rsid w:val="00F4062E"/>
    <w:rsid w:val="00F4182E"/>
    <w:rsid w:val="00F41862"/>
    <w:rsid w:val="00F421D2"/>
    <w:rsid w:val="00F5014A"/>
    <w:rsid w:val="00F524D9"/>
    <w:rsid w:val="00F527C1"/>
    <w:rsid w:val="00F54831"/>
    <w:rsid w:val="00F57F42"/>
    <w:rsid w:val="00F601FD"/>
    <w:rsid w:val="00F61A80"/>
    <w:rsid w:val="00F6284F"/>
    <w:rsid w:val="00F62933"/>
    <w:rsid w:val="00F64BE3"/>
    <w:rsid w:val="00F6698D"/>
    <w:rsid w:val="00F71D9E"/>
    <w:rsid w:val="00F7216E"/>
    <w:rsid w:val="00F7249F"/>
    <w:rsid w:val="00F741A0"/>
    <w:rsid w:val="00F8617D"/>
    <w:rsid w:val="00F86244"/>
    <w:rsid w:val="00F866E3"/>
    <w:rsid w:val="00F879AC"/>
    <w:rsid w:val="00F87CB6"/>
    <w:rsid w:val="00F91A26"/>
    <w:rsid w:val="00F93F9E"/>
    <w:rsid w:val="00F94C8A"/>
    <w:rsid w:val="00F9794C"/>
    <w:rsid w:val="00F97E69"/>
    <w:rsid w:val="00FA1BF4"/>
    <w:rsid w:val="00FA25B6"/>
    <w:rsid w:val="00FA3397"/>
    <w:rsid w:val="00FA5B5C"/>
    <w:rsid w:val="00FA5EDC"/>
    <w:rsid w:val="00FB0839"/>
    <w:rsid w:val="00FB15D6"/>
    <w:rsid w:val="00FB2171"/>
    <w:rsid w:val="00FC38C3"/>
    <w:rsid w:val="00FC5F3C"/>
    <w:rsid w:val="00FC62B0"/>
    <w:rsid w:val="00FD187E"/>
    <w:rsid w:val="00FD2649"/>
    <w:rsid w:val="00FD5ADD"/>
    <w:rsid w:val="00FD6DC0"/>
    <w:rsid w:val="00FD7CA6"/>
    <w:rsid w:val="00FE0067"/>
    <w:rsid w:val="00FE07AE"/>
    <w:rsid w:val="00FE092C"/>
    <w:rsid w:val="00FE0A33"/>
    <w:rsid w:val="00FE1601"/>
    <w:rsid w:val="00FE37C8"/>
    <w:rsid w:val="00FE3863"/>
    <w:rsid w:val="00FE4574"/>
    <w:rsid w:val="00FE4E0E"/>
    <w:rsid w:val="00FE6853"/>
    <w:rsid w:val="00FF21FD"/>
    <w:rsid w:val="00FF2324"/>
    <w:rsid w:val="00FF26FB"/>
    <w:rsid w:val="00FF6A88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D49A2AC"/>
  <w15:docId w15:val="{CC4DBB5A-B078-4B89-A103-AB37D07B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yi-Hebr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250FD"/>
    <w:rPr>
      <w:sz w:val="22"/>
      <w:szCs w:val="24"/>
      <w:lang w:bidi="ar-SA"/>
    </w:rPr>
  </w:style>
  <w:style w:type="paragraph" w:styleId="Heading1">
    <w:name w:val="heading 1"/>
    <w:next w:val="BodyText"/>
    <w:autoRedefine/>
    <w:qFormat/>
    <w:rsid w:val="0080474E"/>
    <w:pPr>
      <w:keepNext/>
      <w:numPr>
        <w:numId w:val="16"/>
      </w:numPr>
      <w:tabs>
        <w:tab w:val="left" w:pos="540"/>
      </w:tabs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  <w:lang w:bidi="ar-SA"/>
    </w:rPr>
  </w:style>
  <w:style w:type="paragraph" w:styleId="Heading2">
    <w:name w:val="heading 2"/>
    <w:basedOn w:val="Heading1"/>
    <w:next w:val="BodyText"/>
    <w:autoRedefine/>
    <w:qFormat/>
    <w:rsid w:val="00A72565"/>
    <w:pPr>
      <w:numPr>
        <w:ilvl w:val="1"/>
      </w:numPr>
      <w:tabs>
        <w:tab w:val="clear" w:pos="540"/>
        <w:tab w:val="left" w:pos="720"/>
      </w:tabs>
      <w:ind w:left="54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autoRedefine/>
    <w:qFormat/>
    <w:rsid w:val="00FD6DC0"/>
    <w:pPr>
      <w:numPr>
        <w:ilvl w:val="2"/>
      </w:numPr>
      <w:tabs>
        <w:tab w:val="clear" w:pos="720"/>
        <w:tab w:val="left" w:pos="900"/>
      </w:tabs>
      <w:ind w:left="900" w:hanging="90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autoRedefine/>
    <w:qFormat/>
    <w:rsid w:val="004250FD"/>
    <w:pPr>
      <w:numPr>
        <w:ilvl w:val="3"/>
      </w:numPr>
      <w:ind w:left="900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32673E"/>
    <w:pPr>
      <w:numPr>
        <w:ilvl w:val="4"/>
      </w:numPr>
      <w:tabs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372700"/>
    <w:pPr>
      <w:numPr>
        <w:ilvl w:val="5"/>
      </w:numPr>
      <w:tabs>
        <w:tab w:val="clear" w:pos="2232"/>
      </w:tabs>
      <w:ind w:hanging="2736"/>
      <w:outlineLvl w:val="5"/>
    </w:pPr>
    <w:rPr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32673E"/>
    <w:pPr>
      <w:numPr>
        <w:ilvl w:val="6"/>
      </w:numPr>
      <w:ind w:hanging="3240"/>
      <w:outlineLvl w:val="6"/>
    </w:pPr>
    <w:rPr>
      <w:sz w:val="24"/>
      <w:szCs w:val="24"/>
    </w:rPr>
  </w:style>
  <w:style w:type="paragraph" w:styleId="Heading8">
    <w:name w:val="heading 8"/>
    <w:basedOn w:val="Heading7"/>
    <w:next w:val="BodyText"/>
    <w:qFormat/>
    <w:rsid w:val="0032673E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32673E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 w:bidi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 w:bidi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  <w:rPr>
      <w:lang w:bidi="ar-SA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qFormat/>
    <w:rsid w:val="001B0B2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/>
      <w:sz w:val="36"/>
      <w:szCs w:val="32"/>
      <w:lang w:bidi="ar-SA"/>
    </w:rPr>
  </w:style>
  <w:style w:type="paragraph" w:customStyle="1" w:styleId="Title2">
    <w:name w:val="Title 2"/>
    <w:rsid w:val="001B0B28"/>
    <w:pPr>
      <w:spacing w:before="120" w:after="120"/>
      <w:jc w:val="center"/>
    </w:pPr>
    <w:rPr>
      <w:rFonts w:ascii="Arial" w:hAnsi="Arial" w:cs="Arial"/>
      <w:b/>
      <w:bCs/>
      <w:color w:val="000000"/>
      <w:sz w:val="28"/>
      <w:szCs w:val="32"/>
      <w:lang w:bidi="ar-SA"/>
    </w:rPr>
  </w:style>
  <w:style w:type="paragraph" w:customStyle="1" w:styleId="TableHeading">
    <w:name w:val="Table Heading"/>
    <w:link w:val="TableHeadingChar"/>
    <w:qFormat/>
    <w:rsid w:val="00D713C8"/>
    <w:pPr>
      <w:spacing w:before="60" w:after="60"/>
    </w:pPr>
    <w:rPr>
      <w:rFonts w:ascii="Arial" w:hAnsi="Arial" w:cs="Arial"/>
      <w:b/>
      <w:sz w:val="22"/>
      <w:szCs w:val="22"/>
      <w:lang w:bidi="ar-SA"/>
    </w:rPr>
  </w:style>
  <w:style w:type="paragraph" w:customStyle="1" w:styleId="TableText">
    <w:name w:val="Table Text"/>
    <w:link w:val="TableTextChar"/>
    <w:uiPriority w:val="8"/>
    <w:qFormat/>
    <w:rsid w:val="00D713C8"/>
    <w:pPr>
      <w:spacing w:before="60" w:after="60"/>
    </w:pPr>
    <w:rPr>
      <w:rFonts w:ascii="Arial" w:hAnsi="Arial" w:cs="Arial"/>
      <w:sz w:val="22"/>
      <w:lang w:bidi="ar-SA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  <w:lang w:bidi="ar-SA"/>
    </w:rPr>
  </w:style>
  <w:style w:type="paragraph" w:customStyle="1" w:styleId="BodyTextBullet1">
    <w:name w:val="Body Text Bullet 1"/>
    <w:rsid w:val="00DC13CA"/>
    <w:pPr>
      <w:numPr>
        <w:numId w:val="5"/>
      </w:numPr>
      <w:spacing w:before="60" w:after="60"/>
    </w:pPr>
    <w:rPr>
      <w:sz w:val="24"/>
      <w:lang w:bidi="ar-SA"/>
    </w:rPr>
  </w:style>
  <w:style w:type="paragraph" w:styleId="TOC1">
    <w:name w:val="toc 1"/>
    <w:basedOn w:val="Normal"/>
    <w:next w:val="Normal"/>
    <w:autoRedefine/>
    <w:uiPriority w:val="39"/>
    <w:rsid w:val="006523D0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0754A3"/>
    <w:pPr>
      <w:tabs>
        <w:tab w:val="left" w:pos="99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372700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  <w:lang w:bidi="ar-SA"/>
    </w:rPr>
  </w:style>
  <w:style w:type="paragraph" w:customStyle="1" w:styleId="BodyTextNumbered1">
    <w:name w:val="Body Text Numbered 1"/>
    <w:rsid w:val="007A6696"/>
    <w:pPr>
      <w:numPr>
        <w:numId w:val="1"/>
      </w:numPr>
      <w:spacing w:before="60" w:after="60"/>
    </w:pPr>
    <w:rPr>
      <w:sz w:val="24"/>
      <w:lang w:bidi="ar-SA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  <w:lang w:bidi="ar-SA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  <w:lang w:bidi="ar-SA"/>
    </w:rPr>
  </w:style>
  <w:style w:type="paragraph" w:styleId="Footer">
    <w:name w:val="footer"/>
    <w:link w:val="FooterChar"/>
    <w:uiPriority w:val="99"/>
    <w:rsid w:val="002B735E"/>
    <w:pPr>
      <w:tabs>
        <w:tab w:val="center" w:pos="4680"/>
        <w:tab w:val="right" w:pos="9360"/>
      </w:tabs>
    </w:pPr>
    <w:rPr>
      <w:rFonts w:cs="Tahoma"/>
      <w:color w:val="000000"/>
      <w:szCs w:val="16"/>
      <w:lang w:bidi="ar-SA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uiPriority w:val="39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rsid w:val="0082491E"/>
    <w:pPr>
      <w:numPr>
        <w:numId w:val="8"/>
      </w:numPr>
      <w:spacing w:before="60" w:after="60"/>
    </w:pPr>
    <w:rPr>
      <w:i/>
      <w:color w:val="0000FF"/>
      <w:sz w:val="24"/>
      <w:szCs w:val="24"/>
      <w:lang w:bidi="ar-SA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  <w:lang w:bidi="ar-SA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basedOn w:val="Normal"/>
    <w:rsid w:val="000F3438"/>
    <w:rPr>
      <w:i/>
      <w:color w:val="0000FF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  <w:lang w:bidi="ar-SA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1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basedOn w:val="Normal"/>
    <w:next w:val="Normal"/>
    <w:qFormat/>
    <w:rsid w:val="00175C2D"/>
    <w:pPr>
      <w:keepNext/>
      <w:keepLines/>
      <w:spacing w:before="240" w:after="6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2"/>
      </w:numPr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uiPriority w:val="8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  <w:lang w:bidi="ar-SA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2B735E"/>
    <w:rPr>
      <w:rFonts w:cs="Tahoma"/>
      <w:color w:val="000000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numbering" w:customStyle="1" w:styleId="Headings">
    <w:name w:val="Headings"/>
    <w:uiPriority w:val="99"/>
    <w:rsid w:val="00C84F82"/>
    <w:pPr>
      <w:numPr>
        <w:numId w:val="13"/>
      </w:numPr>
    </w:pPr>
  </w:style>
  <w:style w:type="character" w:customStyle="1" w:styleId="TitleChar">
    <w:name w:val="Title Char"/>
    <w:link w:val="Title"/>
    <w:rsid w:val="001B0B28"/>
    <w:rPr>
      <w:rFonts w:ascii="Arial" w:hAnsi="Arial" w:cs="Arial"/>
      <w:b/>
      <w:bCs/>
      <w:color w:val="000000"/>
      <w:sz w:val="36"/>
      <w:szCs w:val="32"/>
    </w:rPr>
  </w:style>
  <w:style w:type="paragraph" w:customStyle="1" w:styleId="InstructionalFooter">
    <w:name w:val="Instructional Footer"/>
    <w:basedOn w:val="Footer"/>
    <w:next w:val="Footer"/>
    <w:qFormat/>
    <w:rsid w:val="0028784E"/>
    <w:rPr>
      <w:i/>
      <w:color w:val="0000FF"/>
    </w:rPr>
  </w:style>
  <w:style w:type="character" w:styleId="CommentReference">
    <w:name w:val="annotation reference"/>
    <w:rsid w:val="004E38A9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38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E38A9"/>
  </w:style>
  <w:style w:type="paragraph" w:styleId="CommentSubject">
    <w:name w:val="annotation subject"/>
    <w:basedOn w:val="CommentText"/>
    <w:next w:val="CommentText"/>
    <w:link w:val="CommentSubjectChar"/>
    <w:rsid w:val="004E38A9"/>
    <w:rPr>
      <w:b/>
      <w:bCs/>
    </w:rPr>
  </w:style>
  <w:style w:type="character" w:customStyle="1" w:styleId="CommentSubjectChar">
    <w:name w:val="Comment Subject Char"/>
    <w:link w:val="CommentSubject"/>
    <w:rsid w:val="004E38A9"/>
    <w:rPr>
      <w:b/>
      <w:bCs/>
    </w:rPr>
  </w:style>
  <w:style w:type="paragraph" w:styleId="ListBullet">
    <w:name w:val="List Bullet"/>
    <w:basedOn w:val="Normal"/>
    <w:link w:val="ListBulletChar"/>
    <w:uiPriority w:val="99"/>
    <w:qFormat/>
    <w:rsid w:val="000919CB"/>
    <w:pPr>
      <w:numPr>
        <w:numId w:val="14"/>
      </w:numPr>
      <w:tabs>
        <w:tab w:val="clear" w:pos="360"/>
        <w:tab w:val="num" w:pos="720"/>
      </w:tabs>
      <w:spacing w:before="120"/>
      <w:ind w:left="720"/>
    </w:pPr>
  </w:style>
  <w:style w:type="character" w:customStyle="1" w:styleId="ListBulletChar">
    <w:name w:val="List Bullet Char"/>
    <w:link w:val="ListBullet"/>
    <w:uiPriority w:val="99"/>
    <w:locked/>
    <w:rsid w:val="0081501F"/>
    <w:rPr>
      <w:sz w:val="22"/>
      <w:szCs w:val="24"/>
      <w:lang w:bidi="ar-SA"/>
    </w:rPr>
  </w:style>
  <w:style w:type="paragraph" w:styleId="ListBullet2">
    <w:name w:val="List Bullet 2"/>
    <w:basedOn w:val="Normal"/>
    <w:link w:val="ListBullet2Char"/>
    <w:qFormat/>
    <w:rsid w:val="009A003E"/>
    <w:pPr>
      <w:numPr>
        <w:numId w:val="15"/>
      </w:numPr>
      <w:contextualSpacing/>
    </w:pPr>
  </w:style>
  <w:style w:type="character" w:customStyle="1" w:styleId="ListBullet2Char">
    <w:name w:val="List Bullet 2 Char"/>
    <w:link w:val="ListBullet2"/>
    <w:locked/>
    <w:rsid w:val="009A003E"/>
    <w:rPr>
      <w:sz w:val="22"/>
      <w:szCs w:val="24"/>
      <w:lang w:bidi="ar-SA"/>
    </w:rPr>
  </w:style>
  <w:style w:type="paragraph" w:styleId="Revision">
    <w:name w:val="Revision"/>
    <w:hidden/>
    <w:uiPriority w:val="99"/>
    <w:semiHidden/>
    <w:rsid w:val="00554C3A"/>
    <w:rPr>
      <w:sz w:val="22"/>
      <w:szCs w:val="24"/>
      <w:lang w:bidi="ar-SA"/>
    </w:rPr>
  </w:style>
  <w:style w:type="paragraph" w:styleId="FootnoteText">
    <w:name w:val="footnote text"/>
    <w:basedOn w:val="Normal"/>
    <w:link w:val="FootnoteTextChar"/>
    <w:rsid w:val="006962A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962A8"/>
  </w:style>
  <w:style w:type="character" w:styleId="FootnoteReference">
    <w:name w:val="footnote reference"/>
    <w:rsid w:val="006962A8"/>
    <w:rPr>
      <w:vertAlign w:val="superscript"/>
    </w:rPr>
  </w:style>
  <w:style w:type="paragraph" w:customStyle="1" w:styleId="Default">
    <w:name w:val="Default"/>
    <w:rsid w:val="00C87ED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EE08BA"/>
    <w:pPr>
      <w:spacing w:before="150" w:after="150"/>
    </w:pPr>
    <w:rPr>
      <w:rFonts w:eastAsia="Calibri"/>
      <w:sz w:val="24"/>
    </w:rPr>
  </w:style>
  <w:style w:type="paragraph" w:styleId="TableofFigures">
    <w:name w:val="table of figures"/>
    <w:aliases w:val="Table of Tables"/>
    <w:basedOn w:val="Normal"/>
    <w:next w:val="Normal"/>
    <w:uiPriority w:val="99"/>
    <w:unhideWhenUsed/>
    <w:rsid w:val="00460F6B"/>
  </w:style>
  <w:style w:type="paragraph" w:styleId="ListParagraph">
    <w:name w:val="List Paragraph"/>
    <w:basedOn w:val="Normal"/>
    <w:uiPriority w:val="34"/>
    <w:qFormat/>
    <w:rsid w:val="00597C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C784B"/>
    <w:rPr>
      <w:color w:val="605E5C"/>
      <w:shd w:val="clear" w:color="auto" w:fill="E1DFDD"/>
    </w:rPr>
  </w:style>
  <w:style w:type="character" w:customStyle="1" w:styleId="TableHeadingChar">
    <w:name w:val="Table Heading Char"/>
    <w:link w:val="TableHeading"/>
    <w:rsid w:val="00706FB9"/>
    <w:rPr>
      <w:rFonts w:ascii="Arial" w:hAnsi="Arial" w:cs="Arial"/>
      <w:b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vac20fpctas800.va.gov/rtc/ta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Microsoft_Word_97_-_2003_Document.doc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3. CD2 Required Documentation Templates</Section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f976abb45738128bf626ffadfef55cf9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9358fd5139cbcea000121d951c9b42c8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description="" ma:format="Dropdown" ma:internalName="Section">
      <xsd:simpleType>
        <xsd:restriction base="dms:Choice">
          <xsd:enumeration value="1. CD1 &amp; 2 Templates"/>
          <xsd:enumeration value="2. CD1 Required Documentation Templates"/>
          <xsd:enumeration value="3. CD2 Required Documentation Templates"/>
          <xsd:enumeration value="4. Additional VIP Templates"/>
          <xsd:enumeration value="5. Test Site Recruiting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4561F-8EDF-45A1-9B5A-051AC10EC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7994EE-9A3C-46A0-AA3E-20C4619B20E2}">
  <ds:schemaRefs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dccbc5df-29b3-4670-b8f5-ce9b6d6a1832"/>
  </ds:schemaRefs>
</ds:datastoreItem>
</file>

<file path=customXml/itemProps3.xml><?xml version="1.0" encoding="utf-8"?>
<ds:datastoreItem xmlns:ds="http://schemas.openxmlformats.org/officeDocument/2006/customXml" ds:itemID="{9647D4D8-F3C3-4828-B1B0-02FFDFE53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8E8C55-5632-4D65-908E-406DAD4B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17</Pages>
  <Words>3407</Words>
  <Characters>24476</Characters>
  <Application>Microsoft Office Word</Application>
  <DocSecurity>0</DocSecurity>
  <Lines>203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Deployment, Installation, Back-Out, and Rollback Guide</vt:lpstr>
    </vt:vector>
  </TitlesOfParts>
  <Company>Dept. of Veterans Affairs</Company>
  <LinksUpToDate>false</LinksUpToDate>
  <CharactersWithSpaces>27828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Deployment, Installation, Back-Out, and Rollback Guide</dc:title>
  <dc:subject>nstallation, Back-out, and Rollback Guide Template</dc:subject>
  <dc:creator>david.betz@halfaker.com</dc:creator>
  <cp:keywords/>
  <dc:description/>
  <cp:lastModifiedBy>Nichols, Terry A. (Leidos)</cp:lastModifiedBy>
  <cp:revision>7</cp:revision>
  <cp:lastPrinted>2016-02-11T18:58:00Z</cp:lastPrinted>
  <dcterms:created xsi:type="dcterms:W3CDTF">2019-05-14T18:57:00Z</dcterms:created>
  <dcterms:modified xsi:type="dcterms:W3CDTF">2019-05-14T19:50:00Z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517b4cbb-51d1-4b55-85c8-90625c01ffe0</vt:lpwstr>
  </property>
  <property fmtid="{D5CDD505-2E9C-101B-9397-08002B2CF9AE}" pid="3" name="ContentTypeId">
    <vt:lpwstr>0x0101004B55E56D3DD6DC4BB3756304B0ED6A72</vt:lpwstr>
  </property>
</Properties>
</file>