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46D5" w14:textId="6DDCAEF0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bookmarkStart w:id="0" w:name="_Toc205632711"/>
      <w:r w:rsidRPr="00477A18">
        <w:rPr>
          <w:rStyle w:val="TitleChar"/>
          <w:b/>
        </w:rPr>
        <w:t xml:space="preserve">VA Medical Care Collections Fund (MCCF) </w:t>
      </w:r>
    </w:p>
    <w:p w14:paraId="7EA47B8D" w14:textId="77777777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 xml:space="preserve">Electronic Data Interchange (EDI) </w:t>
      </w:r>
    </w:p>
    <w:p w14:paraId="44F673FF" w14:textId="01F713C2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>Transaction Application</w:t>
      </w:r>
      <w:r w:rsidR="00A00054" w:rsidRPr="00477A18">
        <w:rPr>
          <w:rStyle w:val="TitleChar"/>
          <w:b/>
        </w:rPr>
        <w:t>s</w:t>
      </w:r>
      <w:r w:rsidRPr="00477A18">
        <w:rPr>
          <w:rStyle w:val="TitleChar"/>
          <w:b/>
        </w:rPr>
        <w:t xml:space="preserve"> Suite (TAS)</w:t>
      </w:r>
    </w:p>
    <w:p w14:paraId="4BA6795A" w14:textId="4C8A48B0" w:rsidR="00D323F5" w:rsidRPr="00477A18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70135D5A" w14:textId="61397A73" w:rsid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  <w:r w:rsidRPr="00477A18">
        <w:rPr>
          <w:rStyle w:val="TableTextChar"/>
          <w:bCs w:val="0"/>
          <w:sz w:val="36"/>
        </w:rPr>
        <w:t xml:space="preserve">Version </w:t>
      </w:r>
      <w:r w:rsidR="002E35EA">
        <w:rPr>
          <w:rStyle w:val="TableTextChar"/>
          <w:bCs w:val="0"/>
          <w:sz w:val="36"/>
        </w:rPr>
        <w:t>2.0</w:t>
      </w:r>
    </w:p>
    <w:p w14:paraId="096A6CE6" w14:textId="77777777" w:rsidR="00D323F5" w:rsidRP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0E10925E" w14:textId="03502399" w:rsidR="009917A8" w:rsidRDefault="0043004F" w:rsidP="00B64B0C">
      <w:pPr>
        <w:pStyle w:val="Title"/>
        <w:ind w:left="-180" w:right="-180"/>
      </w:pPr>
      <w:r>
        <w:t xml:space="preserve">Deployment, </w:t>
      </w:r>
      <w:r w:rsidR="00685E4D">
        <w:t>Installation, Back-Out, and Rollback Guide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654744F1" w:rsidR="00337DBB" w:rsidRPr="00A65182" w:rsidRDefault="00534461" w:rsidP="00337DBB">
      <w:pPr>
        <w:pStyle w:val="Title2"/>
      </w:pPr>
      <w:del w:id="1" w:author="Betz, David F. (Halfaker &amp; Associates)" w:date="2019-04-25T12:16:00Z">
        <w:r w:rsidDel="00665C9A">
          <w:delText xml:space="preserve">January </w:delText>
        </w:r>
      </w:del>
      <w:ins w:id="2" w:author="Betz, David F. (Halfaker &amp; Associates)" w:date="2019-04-25T12:16:00Z">
        <w:r w:rsidR="00665C9A">
          <w:t xml:space="preserve">April </w:t>
        </w:r>
      </w:ins>
      <w:r>
        <w:t>2019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1F5B9D19" w14:textId="0135E903" w:rsidR="00F36075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71"/>
        <w:gridCol w:w="3420"/>
        <w:gridCol w:w="2424"/>
      </w:tblGrid>
      <w:tr w:rsidR="00F64BE3" w:rsidRPr="00F64BE3" w14:paraId="4A8C70C5" w14:textId="77777777" w:rsidTr="001B52C8">
        <w:trPr>
          <w:cantSplit/>
          <w:tblHeader/>
        </w:trPr>
        <w:tc>
          <w:tcPr>
            <w:tcW w:w="1249" w:type="pct"/>
            <w:shd w:val="clear" w:color="auto" w:fill="F2F2F2"/>
          </w:tcPr>
          <w:p w14:paraId="5A98ADFD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Date</w:t>
            </w:r>
          </w:p>
        </w:tc>
        <w:tc>
          <w:tcPr>
            <w:tcW w:w="626" w:type="pct"/>
            <w:shd w:val="clear" w:color="auto" w:fill="F2F2F2"/>
          </w:tcPr>
          <w:p w14:paraId="2E57B660" w14:textId="5B552CAA" w:rsidR="00F64BE3" w:rsidRPr="00F64BE3" w:rsidRDefault="00510214" w:rsidP="00D67D9C">
            <w:pPr>
              <w:pStyle w:val="TableHeading"/>
              <w:jc w:val="center"/>
            </w:pPr>
            <w:r>
              <w:t>Revision Version</w:t>
            </w:r>
          </w:p>
        </w:tc>
        <w:tc>
          <w:tcPr>
            <w:tcW w:w="1829" w:type="pct"/>
            <w:shd w:val="clear" w:color="auto" w:fill="F2F2F2"/>
          </w:tcPr>
          <w:p w14:paraId="75FC573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Description</w:t>
            </w:r>
          </w:p>
        </w:tc>
        <w:tc>
          <w:tcPr>
            <w:tcW w:w="1296" w:type="pct"/>
            <w:shd w:val="clear" w:color="auto" w:fill="F2F2F2"/>
          </w:tcPr>
          <w:p w14:paraId="6CA9D63A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Author</w:t>
            </w:r>
          </w:p>
        </w:tc>
      </w:tr>
      <w:tr w:rsidR="00510214" w:rsidRPr="00477A18" w14:paraId="157C071F" w14:textId="77777777" w:rsidTr="008A7EB3">
        <w:trPr>
          <w:cantSplit/>
          <w:ins w:id="3" w:author="Betz, David F. (Halfaker &amp; Associates)" w:date="2019-04-25T12:32:00Z"/>
        </w:trPr>
        <w:tc>
          <w:tcPr>
            <w:tcW w:w="1249" w:type="pct"/>
            <w:shd w:val="clear" w:color="auto" w:fill="auto"/>
          </w:tcPr>
          <w:p w14:paraId="7872E73C" w14:textId="77777777" w:rsidR="00510214" w:rsidRPr="00477A18" w:rsidRDefault="00510214" w:rsidP="008A7EB3">
            <w:pPr>
              <w:pStyle w:val="TableText"/>
              <w:rPr>
                <w:ins w:id="4" w:author="Betz, David F. (Halfaker &amp; Associates)" w:date="2019-04-25T12:32:00Z"/>
              </w:rPr>
            </w:pPr>
            <w:ins w:id="5" w:author="Betz, David F. (Halfaker &amp; Associates)" w:date="2019-04-25T12:32:00Z">
              <w:r>
                <w:t>April 25, 2019</w:t>
              </w:r>
            </w:ins>
          </w:p>
        </w:tc>
        <w:tc>
          <w:tcPr>
            <w:tcW w:w="626" w:type="pct"/>
            <w:shd w:val="clear" w:color="auto" w:fill="auto"/>
          </w:tcPr>
          <w:p w14:paraId="6B1DF0A4" w14:textId="3A3C71FE" w:rsidR="00510214" w:rsidRPr="00477A18" w:rsidRDefault="00510214" w:rsidP="008A7EB3">
            <w:pPr>
              <w:pStyle w:val="TableText"/>
              <w:jc w:val="center"/>
              <w:rPr>
                <w:ins w:id="6" w:author="Betz, David F. (Halfaker &amp; Associates)" w:date="2019-04-25T12:32:00Z"/>
              </w:rPr>
            </w:pPr>
            <w:r>
              <w:t>1.4</w:t>
            </w:r>
          </w:p>
        </w:tc>
        <w:tc>
          <w:tcPr>
            <w:tcW w:w="1829" w:type="pct"/>
            <w:shd w:val="clear" w:color="auto" w:fill="auto"/>
          </w:tcPr>
          <w:p w14:paraId="76A5A98D" w14:textId="48E94268" w:rsidR="00510214" w:rsidRPr="00477A18" w:rsidRDefault="00510214" w:rsidP="008A7EB3">
            <w:pPr>
              <w:pStyle w:val="TableText"/>
              <w:rPr>
                <w:ins w:id="7" w:author="Betz, David F. (Halfaker &amp; Associates)" w:date="2019-04-25T12:32:00Z"/>
              </w:rPr>
            </w:pPr>
            <w:r>
              <w:t>Added installation tasks for app server components</w:t>
            </w:r>
          </w:p>
        </w:tc>
        <w:tc>
          <w:tcPr>
            <w:tcW w:w="1296" w:type="pct"/>
            <w:shd w:val="clear" w:color="auto" w:fill="auto"/>
          </w:tcPr>
          <w:p w14:paraId="4C668EAB" w14:textId="3A36B3C5" w:rsidR="00510214" w:rsidRPr="00477A18" w:rsidRDefault="00510214" w:rsidP="008A7EB3">
            <w:pPr>
              <w:pStyle w:val="TableText"/>
              <w:rPr>
                <w:ins w:id="8" w:author="Betz, David F. (Halfaker &amp; Associates)" w:date="2019-04-25T12:32:00Z"/>
              </w:rPr>
            </w:pPr>
            <w:r>
              <w:t>Cheryl Lach</w:t>
            </w:r>
          </w:p>
        </w:tc>
      </w:tr>
      <w:tr w:rsidR="001B52C8" w:rsidRPr="00477A18" w14:paraId="3E9975A8" w14:textId="77777777" w:rsidTr="001B52C8">
        <w:trPr>
          <w:cantSplit/>
          <w:ins w:id="9" w:author="Betz, David F. (Halfaker &amp; Associates)" w:date="2019-04-25T12:32:00Z"/>
        </w:trPr>
        <w:tc>
          <w:tcPr>
            <w:tcW w:w="1249" w:type="pct"/>
            <w:shd w:val="clear" w:color="auto" w:fill="auto"/>
          </w:tcPr>
          <w:p w14:paraId="5CDBBB2C" w14:textId="2A09F571" w:rsidR="001B52C8" w:rsidRPr="00477A18" w:rsidRDefault="001B52C8" w:rsidP="005C1848">
            <w:pPr>
              <w:pStyle w:val="TableText"/>
              <w:rPr>
                <w:ins w:id="10" w:author="Betz, David F. (Halfaker &amp; Associates)" w:date="2019-04-25T12:32:00Z"/>
              </w:rPr>
            </w:pPr>
            <w:ins w:id="11" w:author="Betz, David F. (Halfaker &amp; Associates)" w:date="2019-04-25T12:32:00Z">
              <w:r>
                <w:t>April 25, 2019</w:t>
              </w:r>
            </w:ins>
          </w:p>
        </w:tc>
        <w:tc>
          <w:tcPr>
            <w:tcW w:w="626" w:type="pct"/>
            <w:shd w:val="clear" w:color="auto" w:fill="auto"/>
          </w:tcPr>
          <w:p w14:paraId="74A865FE" w14:textId="10A60AFF" w:rsidR="001B52C8" w:rsidRPr="00477A18" w:rsidRDefault="00510214" w:rsidP="005C1848">
            <w:pPr>
              <w:pStyle w:val="TableText"/>
              <w:jc w:val="center"/>
              <w:rPr>
                <w:ins w:id="12" w:author="Betz, David F. (Halfaker &amp; Associates)" w:date="2019-04-25T12:32:00Z"/>
              </w:rPr>
            </w:pPr>
            <w:r>
              <w:t>1.3</w:t>
            </w:r>
          </w:p>
        </w:tc>
        <w:tc>
          <w:tcPr>
            <w:tcW w:w="1829" w:type="pct"/>
            <w:shd w:val="clear" w:color="auto" w:fill="auto"/>
          </w:tcPr>
          <w:p w14:paraId="7B5DA766" w14:textId="354BE46B" w:rsidR="001B52C8" w:rsidRPr="00477A18" w:rsidRDefault="001B52C8" w:rsidP="005C1848">
            <w:pPr>
              <w:pStyle w:val="TableText"/>
              <w:rPr>
                <w:ins w:id="13" w:author="Betz, David F. (Halfaker &amp; Associates)" w:date="2019-04-25T12:32:00Z"/>
              </w:rPr>
            </w:pPr>
            <w:ins w:id="14" w:author="Betz, David F. (Halfaker &amp; Associates)" w:date="2019-04-25T12:32:00Z">
              <w:r>
                <w:t>Added app server and components</w:t>
              </w:r>
            </w:ins>
          </w:p>
        </w:tc>
        <w:tc>
          <w:tcPr>
            <w:tcW w:w="1296" w:type="pct"/>
            <w:shd w:val="clear" w:color="auto" w:fill="auto"/>
          </w:tcPr>
          <w:p w14:paraId="52EBE412" w14:textId="77777777" w:rsidR="001B52C8" w:rsidRPr="00477A18" w:rsidRDefault="001B52C8" w:rsidP="005C1848">
            <w:pPr>
              <w:pStyle w:val="TableText"/>
              <w:rPr>
                <w:ins w:id="15" w:author="Betz, David F. (Halfaker &amp; Associates)" w:date="2019-04-25T12:32:00Z"/>
              </w:rPr>
            </w:pPr>
            <w:ins w:id="16" w:author="Betz, David F. (Halfaker &amp; Associates)" w:date="2019-04-25T12:32:00Z">
              <w:r>
                <w:t>David Betz</w:t>
              </w:r>
            </w:ins>
          </w:p>
        </w:tc>
      </w:tr>
      <w:tr w:rsidR="00EB1F74" w:rsidRPr="00477A18" w14:paraId="69ABDEA5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153B5644" w14:textId="32872E96" w:rsidR="00EB1F74" w:rsidRPr="00477A18" w:rsidRDefault="00EB1F74" w:rsidP="00F066AE">
            <w:pPr>
              <w:pStyle w:val="TableText"/>
            </w:pPr>
            <w:r>
              <w:t>January 24, 2019</w:t>
            </w:r>
          </w:p>
        </w:tc>
        <w:tc>
          <w:tcPr>
            <w:tcW w:w="626" w:type="pct"/>
            <w:shd w:val="clear" w:color="auto" w:fill="auto"/>
          </w:tcPr>
          <w:p w14:paraId="20691957" w14:textId="019448AB" w:rsidR="00EB1F74" w:rsidRPr="00477A18" w:rsidRDefault="001B52C8" w:rsidP="00D67D9C">
            <w:pPr>
              <w:pStyle w:val="TableText"/>
              <w:jc w:val="center"/>
            </w:pPr>
            <w:ins w:id="17" w:author="Betz, David F. (Halfaker &amp; Associates)" w:date="2019-04-25T12:32:00Z">
              <w:r>
                <w:t>1.2</w:t>
              </w:r>
            </w:ins>
            <w:del w:id="18" w:author="Betz, David F. (Halfaker &amp; Associates)" w:date="2019-04-25T12:32:00Z">
              <w:r w:rsidR="002E35EA" w:rsidDel="001B52C8">
                <w:delText>2.0</w:delText>
              </w:r>
            </w:del>
          </w:p>
        </w:tc>
        <w:tc>
          <w:tcPr>
            <w:tcW w:w="1829" w:type="pct"/>
            <w:shd w:val="clear" w:color="auto" w:fill="auto"/>
          </w:tcPr>
          <w:p w14:paraId="7AFDDFA4" w14:textId="4541DA22" w:rsidR="00EB1F74" w:rsidRPr="00477A18" w:rsidRDefault="00EB1F74" w:rsidP="00F066AE">
            <w:pPr>
              <w:pStyle w:val="TableText"/>
            </w:pPr>
            <w:r>
              <w:t>Added Docker/API notes</w:t>
            </w:r>
            <w:r w:rsidR="00E34CE2">
              <w:t xml:space="preserve"> (reviewed LC 01292018)</w:t>
            </w:r>
          </w:p>
        </w:tc>
        <w:tc>
          <w:tcPr>
            <w:tcW w:w="1296" w:type="pct"/>
            <w:shd w:val="clear" w:color="auto" w:fill="auto"/>
          </w:tcPr>
          <w:p w14:paraId="787989E4" w14:textId="49DB37AB" w:rsidR="00EB1F74" w:rsidRPr="00477A18" w:rsidRDefault="00EB1F74" w:rsidP="00F066AE">
            <w:pPr>
              <w:pStyle w:val="TableText"/>
            </w:pPr>
            <w:r>
              <w:t>David Betz</w:t>
            </w:r>
          </w:p>
        </w:tc>
      </w:tr>
      <w:tr w:rsidR="00F066AE" w:rsidRPr="00477A18" w14:paraId="5E009D8C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2821EA80" w14:textId="77777777" w:rsidR="00F066AE" w:rsidRPr="00477A18" w:rsidRDefault="00F066AE" w:rsidP="00F066AE">
            <w:pPr>
              <w:pStyle w:val="TableText"/>
            </w:pPr>
            <w:r w:rsidRPr="00477A18">
              <w:t>December 21, 2018</w:t>
            </w:r>
          </w:p>
        </w:tc>
        <w:tc>
          <w:tcPr>
            <w:tcW w:w="626" w:type="pct"/>
            <w:shd w:val="clear" w:color="auto" w:fill="auto"/>
          </w:tcPr>
          <w:p w14:paraId="382E00D3" w14:textId="77777777" w:rsidR="00F066AE" w:rsidRPr="00477A18" w:rsidRDefault="00F066AE" w:rsidP="00D67D9C">
            <w:pPr>
              <w:pStyle w:val="TableText"/>
              <w:jc w:val="center"/>
            </w:pPr>
            <w:r w:rsidRPr="00477A18">
              <w:t>1.1</w:t>
            </w:r>
          </w:p>
        </w:tc>
        <w:tc>
          <w:tcPr>
            <w:tcW w:w="1829" w:type="pct"/>
            <w:shd w:val="clear" w:color="auto" w:fill="auto"/>
          </w:tcPr>
          <w:p w14:paraId="57E26DB3" w14:textId="77777777" w:rsidR="00F066AE" w:rsidRPr="00477A18" w:rsidDel="00D323F5" w:rsidRDefault="00F066AE" w:rsidP="00F066AE">
            <w:pPr>
              <w:pStyle w:val="TableText"/>
            </w:pPr>
            <w:r w:rsidRPr="00477A18">
              <w:t>Document Revision</w:t>
            </w:r>
          </w:p>
        </w:tc>
        <w:tc>
          <w:tcPr>
            <w:tcW w:w="1296" w:type="pct"/>
            <w:shd w:val="clear" w:color="auto" w:fill="auto"/>
          </w:tcPr>
          <w:p w14:paraId="24975E12" w14:textId="77777777" w:rsidR="00F066AE" w:rsidRPr="00477A18" w:rsidDel="00D323F5" w:rsidRDefault="00F066AE" w:rsidP="00F066AE">
            <w:pPr>
              <w:pStyle w:val="TableText"/>
            </w:pPr>
            <w:r w:rsidRPr="00477A18">
              <w:t>Cheryl Lach</w:t>
            </w:r>
          </w:p>
        </w:tc>
      </w:tr>
      <w:tr w:rsidR="003B21E6" w:rsidRPr="00F64BE3" w14:paraId="1948724F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08CF1F98" w14:textId="4031FF79" w:rsidR="003B21E6" w:rsidRPr="00477A18" w:rsidRDefault="00D323F5" w:rsidP="00991AA2">
            <w:pPr>
              <w:pStyle w:val="TableText"/>
            </w:pPr>
            <w:r w:rsidRPr="00477A18">
              <w:t>July 22, 2018</w:t>
            </w:r>
          </w:p>
        </w:tc>
        <w:tc>
          <w:tcPr>
            <w:tcW w:w="626" w:type="pct"/>
            <w:shd w:val="clear" w:color="auto" w:fill="auto"/>
          </w:tcPr>
          <w:p w14:paraId="0CFBBE86" w14:textId="77777777" w:rsidR="003B21E6" w:rsidRPr="00477A18" w:rsidRDefault="003B21E6" w:rsidP="00D67D9C">
            <w:pPr>
              <w:pStyle w:val="TableText"/>
              <w:jc w:val="center"/>
            </w:pPr>
            <w:r w:rsidRPr="00477A18">
              <w:t>1.0</w:t>
            </w:r>
          </w:p>
        </w:tc>
        <w:tc>
          <w:tcPr>
            <w:tcW w:w="1829" w:type="pct"/>
            <w:shd w:val="clear" w:color="auto" w:fill="auto"/>
          </w:tcPr>
          <w:p w14:paraId="30C8C5EA" w14:textId="48C8AB43" w:rsidR="003B21E6" w:rsidRPr="00477A18" w:rsidRDefault="00F066AE" w:rsidP="00991AA2">
            <w:pPr>
              <w:pStyle w:val="TableText"/>
            </w:pPr>
            <w:r w:rsidRPr="00477A18">
              <w:t>Baseline version of document based on EPMO template v2.2 dated March 2016</w:t>
            </w:r>
          </w:p>
        </w:tc>
        <w:tc>
          <w:tcPr>
            <w:tcW w:w="1296" w:type="pct"/>
            <w:shd w:val="clear" w:color="auto" w:fill="auto"/>
          </w:tcPr>
          <w:p w14:paraId="215D746E" w14:textId="409F4D66" w:rsidR="003B21E6" w:rsidRPr="00F64BE3" w:rsidRDefault="00D323F5" w:rsidP="00991AA2">
            <w:pPr>
              <w:pStyle w:val="TableText"/>
            </w:pPr>
            <w:r w:rsidRPr="00477A18">
              <w:t>David Loban</w:t>
            </w:r>
          </w:p>
        </w:tc>
      </w:tr>
    </w:tbl>
    <w:p w14:paraId="678532FA" w14:textId="77777777" w:rsidR="00F066AE" w:rsidRDefault="00F066AE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Cs/>
          <w:sz w:val="16"/>
          <w:szCs w:val="16"/>
        </w:rPr>
      </w:pPr>
    </w:p>
    <w:p w14:paraId="0B560C15" w14:textId="1D4B2989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2A8ACCA2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 w:rsidR="006E534C">
        <w:t>#2 (CD</w:t>
      </w:r>
      <w:r>
        <w:t>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bookmarkStart w:id="19" w:name="_GoBack"/>
    <w:bookmarkEnd w:id="19"/>
    <w:p w14:paraId="4F741993" w14:textId="344C7DAA" w:rsidR="00D862C2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7103786" w:history="1">
        <w:r w:rsidR="00D862C2" w:rsidRPr="00015F71">
          <w:rPr>
            <w:rStyle w:val="Hyperlink"/>
            <w:noProof/>
          </w:rPr>
          <w:t>1</w:t>
        </w:r>
        <w:r w:rsidR="00D862C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862C2" w:rsidRPr="00015F71">
          <w:rPr>
            <w:rStyle w:val="Hyperlink"/>
            <w:noProof/>
          </w:rPr>
          <w:t>Introduction</w:t>
        </w:r>
        <w:r w:rsidR="00D862C2">
          <w:rPr>
            <w:noProof/>
            <w:webHidden/>
          </w:rPr>
          <w:tab/>
        </w:r>
        <w:r w:rsidR="00D862C2">
          <w:rPr>
            <w:noProof/>
            <w:webHidden/>
          </w:rPr>
          <w:fldChar w:fldCharType="begin"/>
        </w:r>
        <w:r w:rsidR="00D862C2">
          <w:rPr>
            <w:noProof/>
            <w:webHidden/>
          </w:rPr>
          <w:instrText xml:space="preserve"> PAGEREF _Toc7103786 \h </w:instrText>
        </w:r>
        <w:r w:rsidR="00D862C2">
          <w:rPr>
            <w:noProof/>
            <w:webHidden/>
          </w:rPr>
        </w:r>
        <w:r w:rsidR="00D862C2">
          <w:rPr>
            <w:noProof/>
            <w:webHidden/>
          </w:rPr>
          <w:fldChar w:fldCharType="separate"/>
        </w:r>
        <w:r w:rsidR="00D862C2">
          <w:rPr>
            <w:noProof/>
            <w:webHidden/>
          </w:rPr>
          <w:t>1</w:t>
        </w:r>
        <w:r w:rsidR="00D862C2">
          <w:rPr>
            <w:noProof/>
            <w:webHidden/>
          </w:rPr>
          <w:fldChar w:fldCharType="end"/>
        </w:r>
      </w:hyperlink>
    </w:p>
    <w:p w14:paraId="34060348" w14:textId="79231C01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87" w:history="1">
        <w:r w:rsidRPr="00015F7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B8A3B1" w14:textId="59B3BEAF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88" w:history="1">
        <w:r w:rsidRPr="00015F7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6CA287" w14:textId="11F626E5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89" w:history="1">
        <w:r w:rsidRPr="00015F7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A3FE18" w14:textId="3B2D97ED" w:rsidR="00D862C2" w:rsidRDefault="00D862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0" w:history="1">
        <w:r w:rsidRPr="00015F7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57ABAC" w14:textId="1DDEFD83" w:rsidR="00D862C2" w:rsidRDefault="00D862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1" w:history="1">
        <w:r w:rsidRPr="00015F7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1ADDE" w14:textId="64348607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2" w:history="1">
        <w:r w:rsidRPr="00015F7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57E2F4" w14:textId="638C648C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3" w:history="1">
        <w:r w:rsidRPr="00015F7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AAB85" w14:textId="05AEA898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4" w:history="1">
        <w:r w:rsidRPr="00015F7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2D0F9" w14:textId="668FE017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5" w:history="1">
        <w:r w:rsidRPr="00015F71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97E17C" w14:textId="08A05705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6" w:history="1">
        <w:r w:rsidRPr="00015F71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223A4" w14:textId="24AF64CD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7" w:history="1">
        <w:r w:rsidRPr="00015F7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E435D" w14:textId="1853171A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8" w:history="1">
        <w:r w:rsidRPr="00015F71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3B1921" w14:textId="31D5EBC4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799" w:history="1">
        <w:r w:rsidRPr="00015F71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FF8BA" w14:textId="44F37C91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0" w:history="1">
        <w:r w:rsidRPr="00015F71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5ED6F" w14:textId="7751E0E4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1" w:history="1">
        <w:r w:rsidRPr="00015F71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Deployment/Installation/Back-Out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E28A72" w14:textId="089557F1" w:rsidR="00D862C2" w:rsidRDefault="00D862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2" w:history="1">
        <w:r w:rsidRPr="00015F7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6306D" w14:textId="776E39A0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3" w:history="1">
        <w:r w:rsidRPr="00015F7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DC8690" w14:textId="3EB97082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4" w:history="1">
        <w:r w:rsidRPr="00015F7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23084C" w14:textId="368FDC51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5" w:history="1">
        <w:r w:rsidRPr="00015F7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02181D" w14:textId="77F9683D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6" w:history="1">
        <w:r w:rsidRPr="00015F71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63D579" w14:textId="55F4DD03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7" w:history="1">
        <w:r w:rsidRPr="00015F71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013AA1" w14:textId="5B68F1A6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8" w:history="1">
        <w:r w:rsidRPr="00015F71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330AC2" w14:textId="708F2282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09" w:history="1">
        <w:r w:rsidRPr="00015F71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Access Requirements and Skills Needed for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3066E8" w14:textId="32244B57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0" w:history="1">
        <w:r w:rsidRPr="00015F71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E88F20" w14:textId="4B4C7FDF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1" w:history="1">
        <w:r w:rsidRPr="00015F71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C784FC" w14:textId="52EDB63C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2" w:history="1">
        <w:r w:rsidRPr="00015F71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458086" w14:textId="14722C39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3" w:history="1">
        <w:r w:rsidRPr="00015F71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6091BC" w14:textId="2FB3A023" w:rsidR="00D862C2" w:rsidRDefault="00D862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4" w:history="1">
        <w:r w:rsidRPr="00015F7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C3B935" w14:textId="2527B3D3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5" w:history="1">
        <w:r w:rsidRPr="00015F7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A4ECE9" w14:textId="381511BF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6" w:history="1">
        <w:r w:rsidRPr="00015F7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218B80" w14:textId="01EB3030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7" w:history="1">
        <w:r w:rsidRPr="00015F71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F173B6" w14:textId="76F61E26" w:rsidR="00D862C2" w:rsidRDefault="00D862C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8" w:history="1">
        <w:r w:rsidRPr="00015F71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F0C829" w14:textId="47A7BDA5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19" w:history="1">
        <w:r w:rsidRPr="00015F7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3BABD4" w14:textId="2B2017F8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0" w:history="1">
        <w:r w:rsidRPr="00015F71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3BC32C" w14:textId="70233878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1" w:history="1">
        <w:r w:rsidRPr="00015F71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BB630C" w14:textId="2BAFB7CF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2" w:history="1">
        <w:r w:rsidRPr="00015F71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D3AB23" w14:textId="3D809C8C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3" w:history="1">
        <w:r w:rsidRPr="00015F71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592725" w14:textId="7DC755E0" w:rsidR="00D862C2" w:rsidRDefault="00D862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4" w:history="1">
        <w:r w:rsidRPr="00015F7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3F9095" w14:textId="25E04FC8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5" w:history="1">
        <w:r w:rsidRPr="00015F7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9A6B4F" w14:textId="78779100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6" w:history="1">
        <w:r w:rsidRPr="00015F7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13A4F7" w14:textId="26219296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7" w:history="1">
        <w:r w:rsidRPr="00015F7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AC8DD2" w14:textId="7E9A33BC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8" w:history="1">
        <w:r w:rsidRPr="00015F71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C96EF5" w14:textId="48E2C307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29" w:history="1">
        <w:r w:rsidRPr="00015F71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B2734A" w14:textId="7291FD37" w:rsidR="00D862C2" w:rsidRDefault="00D862C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103830" w:history="1">
        <w:r w:rsidRPr="00015F71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15F71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7E9B91" w14:textId="7D44B22B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1C1C18AC" w14:textId="71432623" w:rsidR="000E0AD5" w:rsidRPr="007535DE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F36075">
        <w:rPr>
          <w:rFonts w:ascii="Arial" w:hAnsi="Arial" w:cs="Arial"/>
          <w:sz w:val="24"/>
        </w:rPr>
        <w:fldChar w:fldCharType="begin"/>
      </w:r>
      <w:r w:rsidRPr="00F36075">
        <w:rPr>
          <w:rFonts w:ascii="Arial" w:hAnsi="Arial" w:cs="Arial"/>
          <w:sz w:val="24"/>
        </w:rPr>
        <w:instrText xml:space="preserve"> TOC \h \z \c "Table" </w:instrText>
      </w:r>
      <w:r w:rsidRPr="00F36075">
        <w:rPr>
          <w:rFonts w:ascii="Arial" w:hAnsi="Arial" w:cs="Arial"/>
          <w:sz w:val="24"/>
        </w:rPr>
        <w:fldChar w:fldCharType="separate"/>
      </w:r>
      <w:hyperlink w:anchor="_Toc534288645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_Toc534288645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2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CEB4909" w14:textId="229331F6" w:rsidR="000E0AD5" w:rsidRPr="007535DE" w:rsidRDefault="005C1848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6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2: eBusiness Master Deployment Schedule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_Toc534288646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4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95DD434" w14:textId="6F045EE0" w:rsidR="000E0AD5" w:rsidRPr="007535DE" w:rsidRDefault="005C1848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7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_Toc534288647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5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FA2CB7F" w14:textId="1351E599" w:rsidR="000E0AD5" w:rsidRPr="007535DE" w:rsidRDefault="005C1848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8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_Toc534288648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5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365A399" w14:textId="6965B947" w:rsidR="000E0AD5" w:rsidRPr="007535DE" w:rsidRDefault="005C1848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534288649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5: Software Specifications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_Toc534288649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6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5D4203F7" w14:textId="5B317D44" w:rsidR="000E0AD5" w:rsidRDefault="005C18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288650" w:history="1">
        <w:r w:rsidR="000E0AD5" w:rsidRPr="007535DE">
          <w:rPr>
            <w:rStyle w:val="Hyperlink"/>
            <w:rFonts w:ascii="Arial" w:hAnsi="Arial" w:cs="Arial"/>
            <w:b/>
            <w:noProof/>
            <w:sz w:val="24"/>
          </w:rPr>
          <w:t>Table 6: Deployment/Installation/Back-Out Checklist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ab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instrText xml:space="preserve"> PAGEREF _Toc534288650 \h </w:instrTex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t>7</w:t>
        </w:r>
        <w:r w:rsidR="000E0AD5" w:rsidRPr="007535DE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68799A29" w:rsidR="003A5260" w:rsidRDefault="00EC4ACD" w:rsidP="006523D0">
      <w:r w:rsidRPr="00F36075">
        <w:rPr>
          <w:rFonts w:ascii="Arial" w:hAnsi="Arial" w:cs="Arial"/>
          <w:sz w:val="24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80474E">
      <w:pPr>
        <w:pStyle w:val="Heading1"/>
      </w:pPr>
      <w:bookmarkStart w:id="22" w:name="_Toc421540852"/>
      <w:bookmarkStart w:id="23" w:name="_Toc7103786"/>
      <w:bookmarkEnd w:id="0"/>
      <w:r w:rsidRPr="00F07689">
        <w:lastRenderedPageBreak/>
        <w:t>Introduction</w:t>
      </w:r>
      <w:bookmarkEnd w:id="22"/>
      <w:bookmarkEnd w:id="23"/>
    </w:p>
    <w:p w14:paraId="340FB74E" w14:textId="0E6B27A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="00D47DA2">
        <w:rPr>
          <w:sz w:val="24"/>
          <w:szCs w:val="20"/>
        </w:rPr>
        <w:t xml:space="preserve"> </w:t>
      </w:r>
      <w:r w:rsidR="00D47DA2" w:rsidRPr="00E34907">
        <w:rPr>
          <w:sz w:val="24"/>
          <w:szCs w:val="20"/>
        </w:rPr>
        <w:t xml:space="preserve">version </w:t>
      </w:r>
      <w:del w:id="24" w:author="Betz, David F. (Halfaker &amp; Associates)" w:date="2019-04-25T11:00:00Z">
        <w:r w:rsidR="00D47DA2" w:rsidRPr="00E34907" w:rsidDel="0020186C">
          <w:rPr>
            <w:sz w:val="24"/>
            <w:szCs w:val="20"/>
          </w:rPr>
          <w:delText>1.1</w:delText>
        </w:r>
      </w:del>
      <w:ins w:id="25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 w:rsidRPr="00E34907">
        <w:rPr>
          <w:rFonts w:ascii="Garamond" w:hAnsi="Garamond"/>
          <w:i/>
          <w:color w:val="0000FF"/>
          <w:sz w:val="24"/>
          <w:szCs w:val="20"/>
        </w:rPr>
        <w:t>,</w:t>
      </w:r>
      <w:r w:rsidRPr="00E34907">
        <w:rPr>
          <w:sz w:val="24"/>
          <w:szCs w:val="20"/>
        </w:rPr>
        <w:t xml:space="preserve"> </w:t>
      </w:r>
      <w:r w:rsidR="001A0330" w:rsidRPr="00E34907">
        <w:rPr>
          <w:sz w:val="24"/>
          <w:szCs w:val="20"/>
        </w:rPr>
        <w:t>as</w:t>
      </w:r>
      <w:r w:rsidR="001A0330">
        <w:rPr>
          <w:sz w:val="24"/>
          <w:szCs w:val="20"/>
        </w:rPr>
        <w:t xml:space="preserve"> well as how to back-out the product and rollback to a previous version or data set.</w:t>
      </w:r>
    </w:p>
    <w:p w14:paraId="59F7F79D" w14:textId="77777777" w:rsidR="00F07689" w:rsidRPr="00F07689" w:rsidRDefault="00F07689" w:rsidP="0080474E">
      <w:pPr>
        <w:pStyle w:val="Heading2"/>
      </w:pPr>
      <w:bookmarkStart w:id="26" w:name="_Toc411336914"/>
      <w:bookmarkStart w:id="27" w:name="_Toc421540853"/>
      <w:bookmarkStart w:id="28" w:name="_Toc7103787"/>
      <w:r w:rsidRPr="00F07689">
        <w:t>Purpose</w:t>
      </w:r>
      <w:bookmarkEnd w:id="26"/>
      <w:bookmarkEnd w:id="27"/>
      <w:bookmarkEnd w:id="28"/>
    </w:p>
    <w:p w14:paraId="18E3186E" w14:textId="5A7E92D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6732C8C7" w14:textId="77777777" w:rsidR="00F07689" w:rsidRPr="00F07689" w:rsidRDefault="00F07689" w:rsidP="0080474E">
      <w:pPr>
        <w:pStyle w:val="Heading2"/>
      </w:pPr>
      <w:bookmarkStart w:id="29" w:name="_Toc411336918"/>
      <w:bookmarkStart w:id="30" w:name="_Toc421540857"/>
      <w:bookmarkStart w:id="31" w:name="_Toc7103788"/>
      <w:r w:rsidRPr="00F07689">
        <w:t>Dependencies</w:t>
      </w:r>
      <w:bookmarkEnd w:id="29"/>
      <w:bookmarkEnd w:id="30"/>
      <w:bookmarkEnd w:id="31"/>
    </w:p>
    <w:p w14:paraId="25251ADA" w14:textId="6485F148" w:rsidR="00A00054" w:rsidRPr="00E34907" w:rsidRDefault="00A00054" w:rsidP="00A000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r w:rsidRPr="00E34907">
        <w:rPr>
          <w:iCs/>
          <w:color w:val="000000" w:themeColor="text1"/>
          <w:sz w:val="24"/>
          <w:szCs w:val="20"/>
        </w:rPr>
        <w:t xml:space="preserve">MCCF EDI TAS is fully dependent on </w:t>
      </w:r>
      <w:r w:rsidR="00FC62B0" w:rsidRPr="00E34907">
        <w:rPr>
          <w:iCs/>
          <w:color w:val="000000" w:themeColor="text1"/>
          <w:sz w:val="24"/>
          <w:szCs w:val="20"/>
        </w:rPr>
        <w:t>the MAG</w:t>
      </w:r>
      <w:r w:rsidRPr="00E34907">
        <w:rPr>
          <w:iCs/>
          <w:color w:val="000000" w:themeColor="text1"/>
          <w:sz w:val="24"/>
          <w:szCs w:val="20"/>
        </w:rPr>
        <w:t xml:space="preserve"> </w:t>
      </w:r>
      <w:r w:rsidR="00FC62B0" w:rsidRPr="00E34907">
        <w:rPr>
          <w:iCs/>
          <w:color w:val="000000" w:themeColor="text1"/>
          <w:sz w:val="24"/>
          <w:szCs w:val="20"/>
        </w:rPr>
        <w:t>c</w:t>
      </w:r>
      <w:r w:rsidRPr="00E34907">
        <w:rPr>
          <w:iCs/>
          <w:color w:val="000000" w:themeColor="text1"/>
          <w:sz w:val="24"/>
          <w:szCs w:val="20"/>
        </w:rPr>
        <w:t>loud in addition to the VA Austin Information Technology Center (AITC) to provide connectivity</w:t>
      </w:r>
      <w:r w:rsidR="000528AC">
        <w:rPr>
          <w:iCs/>
          <w:color w:val="000000" w:themeColor="text1"/>
          <w:sz w:val="24"/>
          <w:szCs w:val="20"/>
        </w:rPr>
        <w:t xml:space="preserve"> into VA private resources (e.g</w:t>
      </w:r>
      <w:r w:rsidRPr="00E34907">
        <w:rPr>
          <w:iCs/>
          <w:color w:val="000000" w:themeColor="text1"/>
          <w:sz w:val="24"/>
          <w:szCs w:val="20"/>
        </w:rPr>
        <w:t>.</w:t>
      </w:r>
      <w:r w:rsidR="000528AC">
        <w:rPr>
          <w:iCs/>
          <w:color w:val="000000" w:themeColor="text1"/>
          <w:sz w:val="24"/>
          <w:szCs w:val="20"/>
        </w:rPr>
        <w:t>,</w:t>
      </w:r>
      <w:r w:rsidRPr="00E34907">
        <w:rPr>
          <w:iCs/>
          <w:color w:val="000000" w:themeColor="text1"/>
          <w:sz w:val="24"/>
          <w:szCs w:val="20"/>
        </w:rPr>
        <w:t xml:space="preserve"> VistA).</w:t>
      </w:r>
    </w:p>
    <w:p w14:paraId="2549A0B2" w14:textId="3A5D9BB2" w:rsidR="00E34907" w:rsidRDefault="00A00054" w:rsidP="00A0005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E34907">
        <w:rPr>
          <w:iCs/>
          <w:color w:val="000000" w:themeColor="text1"/>
          <w:sz w:val="24"/>
          <w:szCs w:val="20"/>
        </w:rPr>
        <w:t xml:space="preserve">Though MCCF EDI TAS is dependent on </w:t>
      </w:r>
      <w:r w:rsidR="00B64B0C" w:rsidRPr="00E34907">
        <w:rPr>
          <w:iCs/>
          <w:color w:val="000000" w:themeColor="text1"/>
          <w:sz w:val="24"/>
          <w:szCs w:val="20"/>
        </w:rPr>
        <w:t>Cosmos</w:t>
      </w:r>
      <w:r w:rsidRPr="00E34907">
        <w:rPr>
          <w:iCs/>
          <w:color w:val="000000" w:themeColor="text1"/>
          <w:sz w:val="24"/>
          <w:szCs w:val="20"/>
        </w:rPr>
        <w:t xml:space="preserve"> DB for storage of </w:t>
      </w:r>
      <w:r w:rsidR="00F2293F" w:rsidRPr="00E34907">
        <w:rPr>
          <w:iCs/>
          <w:color w:val="000000" w:themeColor="text1"/>
          <w:sz w:val="24"/>
          <w:szCs w:val="20"/>
        </w:rPr>
        <w:t xml:space="preserve">copied or summarized </w:t>
      </w:r>
      <w:r w:rsidRPr="00E34907">
        <w:rPr>
          <w:iCs/>
          <w:color w:val="000000" w:themeColor="text1"/>
          <w:sz w:val="24"/>
          <w:szCs w:val="20"/>
        </w:rPr>
        <w:t>data</w:t>
      </w:r>
      <w:r w:rsidR="00F2293F" w:rsidRPr="00E34907">
        <w:rPr>
          <w:iCs/>
          <w:color w:val="000000" w:themeColor="text1"/>
          <w:sz w:val="24"/>
          <w:szCs w:val="20"/>
        </w:rPr>
        <w:t xml:space="preserve">, </w:t>
      </w:r>
      <w:r w:rsidR="00F2293F" w:rsidRPr="00E34907">
        <w:rPr>
          <w:sz w:val="24"/>
          <w:szCs w:val="20"/>
        </w:rPr>
        <w:t>VistA remains the permanent and authoritative data source.</w:t>
      </w:r>
      <w:r w:rsidR="003278D4">
        <w:rPr>
          <w:sz w:val="24"/>
          <w:szCs w:val="20"/>
        </w:rPr>
        <w:t xml:space="preserve"> </w:t>
      </w:r>
      <w:r w:rsidR="00F2293F" w:rsidRPr="00E34907">
        <w:rPr>
          <w:sz w:val="24"/>
          <w:szCs w:val="20"/>
        </w:rPr>
        <w:t xml:space="preserve">User identify and access control services are provided by VA Identity </w:t>
      </w:r>
      <w:r w:rsidR="0029168A" w:rsidRPr="00E34907">
        <w:rPr>
          <w:sz w:val="24"/>
          <w:szCs w:val="20"/>
        </w:rPr>
        <w:t>a</w:t>
      </w:r>
      <w:r w:rsidR="00F2293F" w:rsidRPr="00E34907">
        <w:rPr>
          <w:sz w:val="24"/>
          <w:szCs w:val="20"/>
        </w:rPr>
        <w:t>nd Access Management (IAM) services.</w:t>
      </w:r>
    </w:p>
    <w:p w14:paraId="20E3960C" w14:textId="0C8555E9" w:rsidR="00E34907" w:rsidRPr="00E34907" w:rsidRDefault="00E34907" w:rsidP="00A0005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E34907">
        <w:rPr>
          <w:sz w:val="24"/>
          <w:szCs w:val="20"/>
        </w:rPr>
        <w:t xml:space="preserve">In this release, there are no changes related to </w:t>
      </w:r>
      <w:r w:rsidR="000528AC" w:rsidRPr="00E34907">
        <w:rPr>
          <w:sz w:val="24"/>
          <w:szCs w:val="20"/>
        </w:rPr>
        <w:t>Cosmo DB</w:t>
      </w:r>
      <w:r w:rsidR="003278D4">
        <w:rPr>
          <w:sz w:val="24"/>
          <w:szCs w:val="20"/>
        </w:rPr>
        <w:t xml:space="preserve">. </w:t>
      </w:r>
      <w:r w:rsidRPr="00E34907">
        <w:rPr>
          <w:sz w:val="24"/>
          <w:szCs w:val="20"/>
        </w:rPr>
        <w:t>MCCF EDI TAS v</w:t>
      </w:r>
      <w:del w:id="32" w:author="Betz, David F. (Halfaker &amp; Associates)" w:date="2019-04-25T11:00:00Z">
        <w:r w:rsidRPr="00E34907" w:rsidDel="0020186C">
          <w:rPr>
            <w:sz w:val="24"/>
            <w:szCs w:val="20"/>
          </w:rPr>
          <w:delText>1.1</w:delText>
        </w:r>
      </w:del>
      <w:ins w:id="33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 w:rsidRPr="00E34907">
        <w:rPr>
          <w:sz w:val="24"/>
          <w:szCs w:val="20"/>
        </w:rPr>
        <w:t xml:space="preserve"> changes are specific to IAM Single Sign-On Internal (SSOi), wherein MCCF EDI TAS end-users will be granted access by invoking IAM services to authenticate their VA Personal Id</w:t>
      </w:r>
      <w:r w:rsidR="003278D4">
        <w:rPr>
          <w:sz w:val="24"/>
          <w:szCs w:val="20"/>
        </w:rPr>
        <w:t xml:space="preserve">entity Validation (PIV) cards. </w:t>
      </w:r>
      <w:r w:rsidRPr="00E34907">
        <w:rPr>
          <w:sz w:val="24"/>
          <w:szCs w:val="20"/>
        </w:rPr>
        <w:t>MCCF EDI TAS support within IAM was previously deployed to MAG cloud production by the IAM team.</w:t>
      </w:r>
    </w:p>
    <w:p w14:paraId="0D0E7D9A" w14:textId="4D3F70C7" w:rsidR="00F07689" w:rsidRPr="00F07689" w:rsidRDefault="00F07689" w:rsidP="0080474E">
      <w:pPr>
        <w:pStyle w:val="Heading2"/>
      </w:pPr>
      <w:bookmarkStart w:id="34" w:name="_Toc411336919"/>
      <w:bookmarkStart w:id="35" w:name="_Toc421540858"/>
      <w:bookmarkStart w:id="36" w:name="_Toc7103789"/>
      <w:r w:rsidRPr="00F07689">
        <w:t>Constraints</w:t>
      </w:r>
      <w:bookmarkEnd w:id="34"/>
      <w:bookmarkEnd w:id="35"/>
      <w:bookmarkEnd w:id="36"/>
    </w:p>
    <w:p w14:paraId="7FF53DAE" w14:textId="72FC42B8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Microsoft Azure Government </w:t>
      </w:r>
      <w:r w:rsidR="00FC62B0">
        <w:rPr>
          <w:sz w:val="24"/>
          <w:szCs w:val="20"/>
        </w:rPr>
        <w:t xml:space="preserve">cloud </w:t>
      </w:r>
      <w:r w:rsidR="005D0170">
        <w:rPr>
          <w:sz w:val="24"/>
          <w:szCs w:val="20"/>
        </w:rPr>
        <w:t>is the target production environment.</w:t>
      </w:r>
      <w:r w:rsidR="00E71FBC">
        <w:rPr>
          <w:sz w:val="24"/>
          <w:szCs w:val="20"/>
        </w:rPr>
        <w:t xml:space="preserve"> </w:t>
      </w:r>
      <w:r w:rsidR="005D0170">
        <w:rPr>
          <w:sz w:val="24"/>
          <w:szCs w:val="20"/>
        </w:rPr>
        <w:t xml:space="preserve">This environment is connected to the VA </w:t>
      </w:r>
      <w:r w:rsidR="00E71FBC">
        <w:rPr>
          <w:sz w:val="24"/>
          <w:szCs w:val="20"/>
        </w:rPr>
        <w:t>via an ExpressRoute connection.</w:t>
      </w:r>
    </w:p>
    <w:p w14:paraId="7E4C3A03" w14:textId="124B6874" w:rsidR="00F07689" w:rsidRPr="00F07689" w:rsidRDefault="00D323F5" w:rsidP="00F07689">
      <w:pPr>
        <w:spacing w:before="120" w:after="120"/>
        <w:rPr>
          <w:sz w:val="24"/>
          <w:szCs w:val="20"/>
        </w:rPr>
      </w:pPr>
      <w:r>
        <w:rPr>
          <w:sz w:val="24"/>
        </w:rPr>
        <w:t>MCCF EDI TAS is a web based application and must be compliant with NIST 508 and all other VA require</w:t>
      </w:r>
      <w:r w:rsidR="00E71FBC">
        <w:rPr>
          <w:sz w:val="24"/>
        </w:rPr>
        <w:t>ments for similar applications.</w:t>
      </w:r>
    </w:p>
    <w:p w14:paraId="4D5A8464" w14:textId="77777777" w:rsidR="00F07689" w:rsidRPr="00F07689" w:rsidRDefault="00F07689" w:rsidP="0080474E">
      <w:pPr>
        <w:pStyle w:val="Heading1"/>
      </w:pPr>
      <w:bookmarkStart w:id="37" w:name="_Toc411336920"/>
      <w:bookmarkStart w:id="38" w:name="_Toc421540859"/>
      <w:bookmarkStart w:id="39" w:name="_Ref444173896"/>
      <w:bookmarkStart w:id="40" w:name="_Ref444173917"/>
      <w:bookmarkStart w:id="41" w:name="_Toc7103790"/>
      <w:r w:rsidRPr="00F07689">
        <w:lastRenderedPageBreak/>
        <w:t>Roles and Responsibilities</w:t>
      </w:r>
      <w:bookmarkEnd w:id="37"/>
      <w:bookmarkEnd w:id="38"/>
      <w:bookmarkEnd w:id="39"/>
      <w:bookmarkEnd w:id="40"/>
      <w:bookmarkEnd w:id="41"/>
    </w:p>
    <w:p w14:paraId="2495E18C" w14:textId="3DD8A02E" w:rsidR="00F07689" w:rsidRPr="00A72565" w:rsidRDefault="00F07689" w:rsidP="00A72565">
      <w:pPr>
        <w:pStyle w:val="Caption"/>
        <w:rPr>
          <w:sz w:val="22"/>
          <w:szCs w:val="22"/>
        </w:rPr>
      </w:pPr>
      <w:bookmarkStart w:id="42" w:name="_Toc534288645"/>
      <w:r w:rsidRPr="00A72565">
        <w:rPr>
          <w:sz w:val="22"/>
          <w:szCs w:val="22"/>
        </w:rPr>
        <w:t xml:space="preserve">Table </w:t>
      </w:r>
      <w:r w:rsidR="00413770" w:rsidRPr="00A72565">
        <w:rPr>
          <w:sz w:val="22"/>
          <w:szCs w:val="22"/>
        </w:rPr>
        <w:fldChar w:fldCharType="begin"/>
      </w:r>
      <w:r w:rsidR="00413770" w:rsidRPr="00A72565">
        <w:rPr>
          <w:sz w:val="22"/>
          <w:szCs w:val="22"/>
        </w:rPr>
        <w:instrText xml:space="preserve"> SEQ Table \* ARABIC </w:instrText>
      </w:r>
      <w:r w:rsidR="00413770" w:rsidRPr="00A72565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1</w:t>
      </w:r>
      <w:r w:rsidR="00413770" w:rsidRPr="00A72565">
        <w:rPr>
          <w:noProof/>
          <w:sz w:val="22"/>
          <w:szCs w:val="22"/>
        </w:rPr>
        <w:fldChar w:fldCharType="end"/>
      </w:r>
      <w:r w:rsidRPr="00A72565">
        <w:rPr>
          <w:sz w:val="22"/>
          <w:szCs w:val="22"/>
        </w:rPr>
        <w:t>:</w:t>
      </w:r>
      <w:r w:rsidR="00A72565">
        <w:rPr>
          <w:sz w:val="22"/>
          <w:szCs w:val="22"/>
        </w:rPr>
        <w:t xml:space="preserve"> </w:t>
      </w:r>
      <w:r w:rsidRPr="00A72565">
        <w:rPr>
          <w:sz w:val="22"/>
          <w:szCs w:val="22"/>
        </w:rPr>
        <w:t>Deployment</w:t>
      </w:r>
      <w:r w:rsidR="0061708A" w:rsidRPr="00A72565">
        <w:rPr>
          <w:sz w:val="22"/>
          <w:szCs w:val="22"/>
        </w:rPr>
        <w:t>, Installation, Back-out, and Rollback</w:t>
      </w:r>
      <w:r w:rsidRPr="00A72565">
        <w:rPr>
          <w:sz w:val="22"/>
          <w:szCs w:val="22"/>
        </w:rPr>
        <w:t xml:space="preserve"> Roles and Responsibilities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694"/>
        <w:gridCol w:w="2160"/>
        <w:gridCol w:w="3329"/>
        <w:gridCol w:w="1705"/>
      </w:tblGrid>
      <w:tr w:rsidR="002C41EB" w:rsidRPr="00F07689" w14:paraId="4057E6A3" w14:textId="77777777" w:rsidTr="00385C2B">
        <w:trPr>
          <w:cantSplit/>
          <w:tblHeader/>
        </w:trPr>
        <w:tc>
          <w:tcPr>
            <w:tcW w:w="247" w:type="pct"/>
            <w:shd w:val="clear" w:color="auto" w:fill="CCCCCC"/>
            <w:vAlign w:val="center"/>
          </w:tcPr>
          <w:p w14:paraId="24FA7CF2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3" w:name="ColumnTitle_03"/>
            <w:bookmarkStart w:id="44" w:name="_Hlk530126371"/>
            <w:bookmarkEnd w:id="43"/>
            <w:r w:rsidRPr="00385C2B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906" w:type="pct"/>
            <w:shd w:val="clear" w:color="auto" w:fill="CCCCCC"/>
            <w:vAlign w:val="center"/>
          </w:tcPr>
          <w:p w14:paraId="38981586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155" w:type="pct"/>
            <w:shd w:val="clear" w:color="auto" w:fill="CCCCCC"/>
            <w:vAlign w:val="center"/>
          </w:tcPr>
          <w:p w14:paraId="23DB2C82" w14:textId="57F523FC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Role</w:t>
            </w:r>
          </w:p>
        </w:tc>
        <w:tc>
          <w:tcPr>
            <w:tcW w:w="1780" w:type="pct"/>
            <w:shd w:val="clear" w:color="auto" w:fill="CCCCCC"/>
            <w:vAlign w:val="center"/>
          </w:tcPr>
          <w:p w14:paraId="39DC23EE" w14:textId="2A4BDDD2" w:rsidR="002C41EB" w:rsidRPr="00385C2B" w:rsidRDefault="00FC62B0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Task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13B07C84" w14:textId="77777777" w:rsidR="00385C2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Project Phase</w:t>
            </w:r>
            <w:r w:rsidRPr="00385C2B">
              <w:rPr>
                <w:rFonts w:ascii="Arial" w:hAnsi="Arial" w:cs="Arial"/>
                <w:b/>
                <w:szCs w:val="28"/>
              </w:rPr>
              <w:t xml:space="preserve"> </w:t>
            </w:r>
          </w:p>
          <w:p w14:paraId="4D5B3D9F" w14:textId="7974DF89" w:rsidR="002C41EB" w:rsidRPr="00F07689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 w:val="18"/>
                <w:szCs w:val="18"/>
              </w:rPr>
              <w:t>(See Schedule)</w:t>
            </w:r>
          </w:p>
        </w:tc>
      </w:tr>
      <w:tr w:rsidR="00FC62B0" w:rsidRPr="00385C2B" w14:paraId="4305366B" w14:textId="77777777" w:rsidTr="00385C2B">
        <w:trPr>
          <w:cantSplit/>
        </w:trPr>
        <w:tc>
          <w:tcPr>
            <w:tcW w:w="247" w:type="pct"/>
            <w:vAlign w:val="center"/>
          </w:tcPr>
          <w:p w14:paraId="3319C5EB" w14:textId="404187C5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7ECAAA13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FEB95B6" w14:textId="42DC26CC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4BDB35DE" w14:textId="764B1C3F" w:rsidR="00554E90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Determine and document roles and responsibilities of those involved in the deployment.</w:t>
            </w:r>
          </w:p>
          <w:p w14:paraId="7E9C0B95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0863B47F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A7CB17E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227218F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5C117B2A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3EC0D81E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4F25C2D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3A87A209" w14:textId="072FC859" w:rsidR="00FC62B0" w:rsidRPr="00554E90" w:rsidRDefault="00FC62B0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33AE5BD1" w14:textId="22097FA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2C41EB" w:rsidRPr="00385C2B" w14:paraId="6F9136A2" w14:textId="77777777" w:rsidTr="00385C2B">
        <w:trPr>
          <w:cantSplit/>
        </w:trPr>
        <w:tc>
          <w:tcPr>
            <w:tcW w:w="247" w:type="pct"/>
            <w:vAlign w:val="center"/>
          </w:tcPr>
          <w:p w14:paraId="0737C7F2" w14:textId="711070F3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01FE4265" w14:textId="5084A81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097173B8" w14:textId="1DC5EF36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1A168165" w14:textId="23E31695" w:rsidR="00554E90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Plan and schedule deployment </w:t>
            </w:r>
          </w:p>
          <w:p w14:paraId="318941E7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3BFC146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2D20E0C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73B6429A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7602BBB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59E6217A" w14:textId="61E76372" w:rsid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04DEE6DB" w14:textId="77777777" w:rsidR="002C41EB" w:rsidRPr="00554E90" w:rsidRDefault="002C41EB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6C6EBE8E" w14:textId="1AC073D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A72565" w:rsidRPr="00F07689" w14:paraId="4E5E175F" w14:textId="77777777" w:rsidTr="00385C2B">
        <w:trPr>
          <w:cantSplit/>
        </w:trPr>
        <w:tc>
          <w:tcPr>
            <w:tcW w:w="247" w:type="pct"/>
            <w:vAlign w:val="center"/>
          </w:tcPr>
          <w:p w14:paraId="238AE1B6" w14:textId="7B18CDE1" w:rsidR="00A72565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2</w:t>
            </w:r>
          </w:p>
        </w:tc>
        <w:tc>
          <w:tcPr>
            <w:tcW w:w="906" w:type="pct"/>
            <w:vAlign w:val="center"/>
          </w:tcPr>
          <w:p w14:paraId="2201BD6A" w14:textId="5A062BA7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7CC4B1F" w14:textId="47525382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336AC645" w14:textId="7642639E" w:rsidR="00554E90" w:rsidRDefault="00A72565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  <w:p w14:paraId="6A328D5E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5EBA2FFB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60A9B172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2261FAE6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6BF4947D" w14:textId="69093C7A" w:rsidR="00A72565" w:rsidRPr="00554E90" w:rsidRDefault="00A72565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22450F06" w14:textId="73827834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bookmarkEnd w:id="44"/>
      <w:tr w:rsidR="00FC62B0" w:rsidRPr="00385C2B" w14:paraId="2E52D9C3" w14:textId="77777777" w:rsidTr="00385C2B">
        <w:trPr>
          <w:cantSplit/>
        </w:trPr>
        <w:tc>
          <w:tcPr>
            <w:tcW w:w="247" w:type="pct"/>
            <w:vAlign w:val="center"/>
          </w:tcPr>
          <w:p w14:paraId="4784DDDA" w14:textId="352D5802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3</w:t>
            </w:r>
          </w:p>
        </w:tc>
        <w:tc>
          <w:tcPr>
            <w:tcW w:w="906" w:type="pct"/>
            <w:vAlign w:val="center"/>
          </w:tcPr>
          <w:p w14:paraId="4F3FCB56" w14:textId="77777777" w:rsidR="00FC62B0" w:rsidRPr="00385C2B" w:rsidDel="00004DBA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D688598" w14:textId="3BE6E62B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POR</w:t>
            </w:r>
          </w:p>
        </w:tc>
        <w:tc>
          <w:tcPr>
            <w:tcW w:w="1780" w:type="pct"/>
            <w:vAlign w:val="center"/>
          </w:tcPr>
          <w:p w14:paraId="0DDA12E1" w14:textId="6D73A840" w:rsidR="00554E90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  <w:p w14:paraId="10BC6821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6398C174" w14:textId="77777777" w:rsidR="00554E90" w:rsidRPr="00554E90" w:rsidRDefault="00554E90" w:rsidP="00554E90">
            <w:pPr>
              <w:pStyle w:val="capture"/>
              <w:rPr>
                <w:lang w:val="en-AU" w:eastAsia="en-US"/>
              </w:rPr>
            </w:pPr>
          </w:p>
          <w:p w14:paraId="090A8B60" w14:textId="26F36C91" w:rsidR="00FC62B0" w:rsidRPr="00554E90" w:rsidRDefault="00FC62B0" w:rsidP="00554E90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912" w:type="pct"/>
            <w:vAlign w:val="center"/>
          </w:tcPr>
          <w:p w14:paraId="0213027B" w14:textId="6CED764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4353065B" w14:textId="77777777" w:rsidTr="00385C2B">
        <w:trPr>
          <w:cantSplit/>
        </w:trPr>
        <w:tc>
          <w:tcPr>
            <w:tcW w:w="247" w:type="pct"/>
            <w:vAlign w:val="center"/>
          </w:tcPr>
          <w:p w14:paraId="62F84CCD" w14:textId="0D7B4D6F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4</w:t>
            </w:r>
          </w:p>
        </w:tc>
        <w:tc>
          <w:tcPr>
            <w:tcW w:w="906" w:type="pct"/>
            <w:vAlign w:val="center"/>
          </w:tcPr>
          <w:p w14:paraId="6AA747EF" w14:textId="379B903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7FB21CA4" w14:textId="2D399C8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700A704A" w14:textId="28DE880E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Ensure authority to operate and certificate authority security documentation is in place</w:t>
            </w:r>
          </w:p>
        </w:tc>
        <w:tc>
          <w:tcPr>
            <w:tcW w:w="912" w:type="pct"/>
            <w:vAlign w:val="center"/>
          </w:tcPr>
          <w:p w14:paraId="5B82C882" w14:textId="71F243F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1B0BED5B" w14:textId="77777777" w:rsidTr="00385C2B">
        <w:trPr>
          <w:cantSplit/>
        </w:trPr>
        <w:tc>
          <w:tcPr>
            <w:tcW w:w="247" w:type="pct"/>
            <w:vAlign w:val="center"/>
          </w:tcPr>
          <w:p w14:paraId="23CC37EF" w14:textId="5E1227C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5</w:t>
            </w:r>
          </w:p>
        </w:tc>
        <w:tc>
          <w:tcPr>
            <w:tcW w:w="906" w:type="pct"/>
            <w:vAlign w:val="center"/>
          </w:tcPr>
          <w:p w14:paraId="1BEBDB82" w14:textId="066365A7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C8A9661" w14:textId="04F73D00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1BB7EDD1" w14:textId="14AFB690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7A2B3806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67113ADC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572097AA" w14:textId="77777777" w:rsidTr="00385C2B">
        <w:trPr>
          <w:cantSplit/>
        </w:trPr>
        <w:tc>
          <w:tcPr>
            <w:tcW w:w="247" w:type="pct"/>
            <w:vAlign w:val="center"/>
          </w:tcPr>
          <w:p w14:paraId="0688F8C5" w14:textId="70B45B17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6</w:t>
            </w:r>
          </w:p>
        </w:tc>
        <w:tc>
          <w:tcPr>
            <w:tcW w:w="906" w:type="pct"/>
            <w:vAlign w:val="center"/>
          </w:tcPr>
          <w:p w14:paraId="4FBC419B" w14:textId="3CF9A016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69C4E558" w14:textId="03AC32B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A111808" w14:textId="78EEBE89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Confirm availability of back-out instructions and back-out strategy (</w:t>
            </w:r>
            <w:r w:rsidR="00F2293F" w:rsidRPr="00385C2B">
              <w:rPr>
                <w:rFonts w:ascii="Arial" w:hAnsi="Arial" w:cs="Arial"/>
                <w:szCs w:val="22"/>
                <w:lang w:val="en-AU"/>
              </w:rPr>
              <w:t xml:space="preserve">identify 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criteria </w:t>
            </w:r>
            <w:r w:rsidR="00FC62B0" w:rsidRPr="00385C2B">
              <w:rPr>
                <w:rFonts w:ascii="Arial" w:hAnsi="Arial" w:cs="Arial"/>
                <w:szCs w:val="22"/>
                <w:lang w:val="en-AU"/>
              </w:rPr>
              <w:t>warranting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 back-out) </w:t>
            </w:r>
          </w:p>
        </w:tc>
        <w:tc>
          <w:tcPr>
            <w:tcW w:w="912" w:type="pct"/>
            <w:vAlign w:val="center"/>
          </w:tcPr>
          <w:p w14:paraId="2CD3DF0C" w14:textId="395B6F8C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2CD89555" w14:textId="77777777" w:rsidTr="00385C2B">
        <w:trPr>
          <w:cantSplit/>
        </w:trPr>
        <w:tc>
          <w:tcPr>
            <w:tcW w:w="247" w:type="pct"/>
            <w:vAlign w:val="center"/>
          </w:tcPr>
          <w:p w14:paraId="328F7AF9" w14:textId="3AD763E7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7</w:t>
            </w:r>
          </w:p>
        </w:tc>
        <w:tc>
          <w:tcPr>
            <w:tcW w:w="906" w:type="pct"/>
            <w:vAlign w:val="center"/>
          </w:tcPr>
          <w:p w14:paraId="456D768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368EB3E" w14:textId="07CE9437" w:rsidR="00FC62B0" w:rsidRPr="00385C2B" w:rsidRDefault="00DA032B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Configuration Manager</w:t>
            </w:r>
          </w:p>
        </w:tc>
        <w:tc>
          <w:tcPr>
            <w:tcW w:w="1780" w:type="pct"/>
            <w:vAlign w:val="center"/>
          </w:tcPr>
          <w:p w14:paraId="3B1566F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912" w:type="pct"/>
            <w:vAlign w:val="center"/>
          </w:tcPr>
          <w:p w14:paraId="3F1BE979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FC62B0" w:rsidRPr="00385C2B" w14:paraId="32850314" w14:textId="77777777" w:rsidTr="00385C2B">
        <w:trPr>
          <w:cantSplit/>
        </w:trPr>
        <w:tc>
          <w:tcPr>
            <w:tcW w:w="247" w:type="pct"/>
            <w:vAlign w:val="center"/>
          </w:tcPr>
          <w:p w14:paraId="7ACB424F" w14:textId="7115525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8</w:t>
            </w:r>
          </w:p>
        </w:tc>
        <w:tc>
          <w:tcPr>
            <w:tcW w:w="906" w:type="pct"/>
            <w:vAlign w:val="center"/>
          </w:tcPr>
          <w:p w14:paraId="59D955E9" w14:textId="66F258B0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2BBBD1E" w14:textId="56DF9163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75321CE" w14:textId="671E0F93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2B44C9FB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09057C7A" w14:textId="5DDEA6F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2C41EB" w:rsidRPr="00F07689" w14:paraId="42045A15" w14:textId="77777777" w:rsidTr="00385C2B">
        <w:trPr>
          <w:cantSplit/>
        </w:trPr>
        <w:tc>
          <w:tcPr>
            <w:tcW w:w="247" w:type="pct"/>
            <w:vAlign w:val="center"/>
          </w:tcPr>
          <w:p w14:paraId="18673977" w14:textId="57B9EC5D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lastRenderedPageBreak/>
              <w:t>9</w:t>
            </w:r>
          </w:p>
        </w:tc>
        <w:tc>
          <w:tcPr>
            <w:tcW w:w="906" w:type="pct"/>
            <w:vAlign w:val="center"/>
          </w:tcPr>
          <w:p w14:paraId="4B144280" w14:textId="5A415164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9C18DC6" w14:textId="3D1B6854" w:rsidR="002C41EB" w:rsidRPr="00385C2B" w:rsidRDefault="00DA032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System Administrator</w:t>
            </w:r>
          </w:p>
        </w:tc>
        <w:tc>
          <w:tcPr>
            <w:tcW w:w="1780" w:type="pct"/>
            <w:vAlign w:val="center"/>
          </w:tcPr>
          <w:p w14:paraId="5EED19FD" w14:textId="419F5D0D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912" w:type="pct"/>
            <w:vAlign w:val="center"/>
          </w:tcPr>
          <w:p w14:paraId="490AE51D" w14:textId="6CCF5A65" w:rsidR="002C41EB" w:rsidRPr="00F07689" w:rsidRDefault="00B30DD3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</w:tbl>
    <w:p w14:paraId="2F7806FD" w14:textId="77777777" w:rsidR="00A72565" w:rsidRDefault="00A72565">
      <w:r>
        <w:br w:type="page"/>
      </w:r>
    </w:p>
    <w:p w14:paraId="11D02E41" w14:textId="77777777" w:rsidR="00F07689" w:rsidRPr="00F07689" w:rsidRDefault="005F10A9" w:rsidP="0080474E">
      <w:pPr>
        <w:pStyle w:val="Heading1"/>
      </w:pPr>
      <w:bookmarkStart w:id="45" w:name="_Toc421540860"/>
      <w:bookmarkStart w:id="46" w:name="_Toc7103791"/>
      <w:r>
        <w:lastRenderedPageBreak/>
        <w:t>Deployment</w:t>
      </w:r>
      <w:bookmarkEnd w:id="46"/>
      <w:r>
        <w:t xml:space="preserve"> </w:t>
      </w:r>
      <w:bookmarkEnd w:id="45"/>
    </w:p>
    <w:p w14:paraId="7A8B231D" w14:textId="3B00A86B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E71FBC">
        <w:rPr>
          <w:sz w:val="24"/>
          <w:szCs w:val="20"/>
        </w:rPr>
        <w:t xml:space="preserve">The deployment is planned as </w:t>
      </w:r>
      <w:r w:rsidR="00E71FBC">
        <w:rPr>
          <w:sz w:val="24"/>
          <w:szCs w:val="20"/>
        </w:rPr>
        <w:t>a single event installation making MCCF EDI TAS v</w:t>
      </w:r>
      <w:del w:id="47" w:author="Betz, David F. (Halfaker &amp; Associates)" w:date="2019-04-25T11:00:00Z">
        <w:r w:rsidR="00E71FBC" w:rsidDel="0020186C">
          <w:rPr>
            <w:sz w:val="24"/>
            <w:szCs w:val="20"/>
          </w:rPr>
          <w:delText>1.1</w:delText>
        </w:r>
      </w:del>
      <w:ins w:id="48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 w:rsidR="00E71FBC">
        <w:rPr>
          <w:sz w:val="24"/>
          <w:szCs w:val="20"/>
        </w:rPr>
        <w:t xml:space="preserve"> readily available to all authorized users.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80474E">
      <w:pPr>
        <w:pStyle w:val="Heading2"/>
      </w:pPr>
      <w:bookmarkStart w:id="49" w:name="_Toc421540861"/>
      <w:bookmarkStart w:id="50" w:name="_Toc7103792"/>
      <w:r w:rsidRPr="00F07689">
        <w:t>Timeline</w:t>
      </w:r>
      <w:bookmarkEnd w:id="49"/>
      <w:bookmarkEnd w:id="50"/>
      <w:r w:rsidRPr="00F07689">
        <w:t xml:space="preserve"> </w:t>
      </w:r>
    </w:p>
    <w:p w14:paraId="692CD4A5" w14:textId="65E0983C" w:rsidR="00E71FBC" w:rsidRDefault="00E71FBC" w:rsidP="00E71FBC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>Incremental functionality will be deployed according to business owner acceptance and CD2 approval throug</w:t>
      </w:r>
      <w:r w:rsidR="003278D4">
        <w:rPr>
          <w:sz w:val="24"/>
          <w:szCs w:val="20"/>
        </w:rPr>
        <w:t xml:space="preserve">hout the life of the contract. </w:t>
      </w:r>
      <w:r w:rsidR="000528AC">
        <w:rPr>
          <w:sz w:val="24"/>
          <w:szCs w:val="20"/>
        </w:rPr>
        <w:t xml:space="preserve">Deployment of Release </w:t>
      </w:r>
      <w:del w:id="51" w:author="Betz, David F. (Halfaker &amp; Associates)" w:date="2019-04-25T11:00:00Z">
        <w:r w:rsidDel="0020186C">
          <w:rPr>
            <w:sz w:val="24"/>
            <w:szCs w:val="20"/>
          </w:rPr>
          <w:delText>1.1</w:delText>
        </w:r>
      </w:del>
      <w:ins w:id="52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>
        <w:rPr>
          <w:sz w:val="24"/>
          <w:szCs w:val="20"/>
        </w:rPr>
        <w:t xml:space="preserve"> </w:t>
      </w:r>
      <w:r w:rsidR="000528AC">
        <w:rPr>
          <w:sz w:val="24"/>
          <w:szCs w:val="20"/>
        </w:rPr>
        <w:t>is planned</w:t>
      </w:r>
      <w:r w:rsidR="008D6407">
        <w:rPr>
          <w:sz w:val="24"/>
          <w:szCs w:val="20"/>
        </w:rPr>
        <w:t xml:space="preserve"> for 2QFY19.</w:t>
      </w:r>
    </w:p>
    <w:p w14:paraId="30BF7C85" w14:textId="2CF42E83" w:rsidR="00802185" w:rsidRPr="00116DD0" w:rsidRDefault="00802185" w:rsidP="00116DD0">
      <w:pPr>
        <w:pStyle w:val="Caption"/>
        <w:rPr>
          <w:sz w:val="22"/>
          <w:szCs w:val="22"/>
        </w:rPr>
      </w:pPr>
      <w:bookmarkStart w:id="53" w:name="_Toc534288646"/>
      <w:bookmarkStart w:id="54" w:name="_Hlk533576643"/>
      <w:r w:rsidRPr="00385C2B">
        <w:rPr>
          <w:sz w:val="22"/>
          <w:szCs w:val="22"/>
        </w:rPr>
        <w:t xml:space="preserve">Table </w:t>
      </w:r>
      <w:r w:rsidR="00413770" w:rsidRPr="00385C2B">
        <w:rPr>
          <w:sz w:val="22"/>
          <w:szCs w:val="22"/>
        </w:rPr>
        <w:fldChar w:fldCharType="begin"/>
      </w:r>
      <w:r w:rsidR="00413770" w:rsidRPr="00385C2B">
        <w:rPr>
          <w:sz w:val="22"/>
          <w:szCs w:val="22"/>
        </w:rPr>
        <w:instrText xml:space="preserve"> SEQ Table \* ARABIC </w:instrText>
      </w:r>
      <w:r w:rsidR="00413770" w:rsidRPr="00385C2B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2</w:t>
      </w:r>
      <w:r w:rsidR="00413770" w:rsidRPr="00385C2B">
        <w:rPr>
          <w:noProof/>
          <w:sz w:val="22"/>
          <w:szCs w:val="22"/>
        </w:rPr>
        <w:fldChar w:fldCharType="end"/>
      </w:r>
      <w:r w:rsidRPr="00385C2B">
        <w:rPr>
          <w:sz w:val="22"/>
          <w:szCs w:val="22"/>
        </w:rPr>
        <w:t>:</w:t>
      </w:r>
      <w:r w:rsidR="00116DD0" w:rsidRPr="00385C2B">
        <w:rPr>
          <w:sz w:val="22"/>
          <w:szCs w:val="22"/>
        </w:rPr>
        <w:t xml:space="preserve"> </w:t>
      </w:r>
      <w:r w:rsidRPr="00385C2B">
        <w:rPr>
          <w:sz w:val="22"/>
          <w:szCs w:val="22"/>
        </w:rPr>
        <w:t>eBusiness Master Deployment Schedule</w:t>
      </w:r>
      <w:bookmarkEnd w:id="53"/>
    </w:p>
    <w:tbl>
      <w:tblPr>
        <w:tblW w:w="10235" w:type="dxa"/>
        <w:tblLayout w:type="fixed"/>
        <w:tblLook w:val="04A0" w:firstRow="1" w:lastRow="0" w:firstColumn="1" w:lastColumn="0" w:noHBand="0" w:noVBand="1"/>
      </w:tblPr>
      <w:tblGrid>
        <w:gridCol w:w="572"/>
        <w:gridCol w:w="2118"/>
        <w:gridCol w:w="900"/>
        <w:gridCol w:w="810"/>
        <w:gridCol w:w="900"/>
        <w:gridCol w:w="990"/>
        <w:gridCol w:w="928"/>
        <w:gridCol w:w="1001"/>
        <w:gridCol w:w="1001"/>
        <w:gridCol w:w="1015"/>
      </w:tblGrid>
      <w:tr w:rsidR="00FC62B0" w:rsidRPr="007A3F04" w14:paraId="69C878A1" w14:textId="77777777" w:rsidTr="00543500">
        <w:trPr>
          <w:trHeight w:val="349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C407C1" w14:textId="2EDADF6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bookmarkStart w:id="55" w:name="_Toc421540862"/>
            <w:bookmarkEnd w:id="54"/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Bld</w:t>
            </w:r>
          </w:p>
        </w:tc>
        <w:tc>
          <w:tcPr>
            <w:tcW w:w="2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A663C" w14:textId="5579D96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Delivery</w:t>
            </w:r>
          </w:p>
        </w:tc>
        <w:tc>
          <w:tcPr>
            <w:tcW w:w="36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DCEE6" w14:textId="6BE16F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FY18</w:t>
            </w:r>
          </w:p>
        </w:tc>
        <w:tc>
          <w:tcPr>
            <w:tcW w:w="394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282962" w14:textId="28DF23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FY19</w:t>
            </w:r>
          </w:p>
        </w:tc>
      </w:tr>
      <w:tr w:rsidR="00FC62B0" w:rsidRPr="007A3F04" w14:paraId="41579F29" w14:textId="77777777" w:rsidTr="00543500">
        <w:trPr>
          <w:trHeight w:val="421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C628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2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0D06DA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C8DF2" w14:textId="267F4DE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1Q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E51F6" w14:textId="4FA6514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2Q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B0410" w14:textId="0583C54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3Q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E7AE69" w14:textId="4BFA2B1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4Q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AA864" w14:textId="77FCAC4F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1Q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F1A6" w14:textId="6AC7B49B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2Q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47AC" w14:textId="2D5694AA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3Q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2B4736" w14:textId="1931FECD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4Q</w:t>
            </w:r>
          </w:p>
        </w:tc>
      </w:tr>
      <w:tr w:rsidR="00FC62B0" w:rsidRPr="007A3F04" w14:paraId="402835FB" w14:textId="061CB8FC" w:rsidTr="00543500">
        <w:trPr>
          <w:trHeight w:val="480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17AA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1-3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9FB0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Design;</w:t>
            </w:r>
          </w:p>
          <w:p w14:paraId="1074EEFE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User Interface Standards and Link to eBusiness Solutions SP;</w:t>
            </w:r>
          </w:p>
          <w:p w14:paraId="710147C2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Initial ATO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43D" w14:textId="3FFD3145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FE40" w14:textId="567C9CC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22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705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9B77" w14:textId="4A0421B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F741" w14:textId="1B8E876F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FAE0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F14369" w14:textId="2F45C051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62B0" w:rsidRPr="007A3F04" w14:paraId="6050CF98" w14:textId="40B3DEE6" w:rsidTr="00543500">
        <w:trPr>
          <w:trHeight w:val="10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1ABAEF4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4-5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1263BF8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Refinement;</w:t>
            </w:r>
          </w:p>
          <w:p w14:paraId="17B66AD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IAM Interface (AITC first, then MAG migration);</w:t>
            </w:r>
          </w:p>
          <w:p w14:paraId="4C2C9B2F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64A29F2" w14:textId="6B96EC2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6381AE1" w14:textId="58A63EA6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16C0E24" w14:textId="19DC325B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59676434" w14:textId="71AD828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E7BF2BC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41BF9F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1B1637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F7AE988" w14:textId="02F525A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21D02706" w14:textId="395DE74A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DEC6" w14:textId="34DDCA3D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6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190F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FHIR &amp; VistALink</w:t>
            </w:r>
          </w:p>
          <w:p w14:paraId="7BC722A0" w14:textId="4B67A003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4605" w14:textId="0F33F8B0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E4E5" w14:textId="061FF0B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Dev - 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5B7" w14:textId="2867AC41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4AA82" w14:textId="31F66B3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43CB" w14:textId="5504BDE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8DE2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  <w:p w14:paraId="274BCBA4" w14:textId="5A322596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97E5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7ED666" w14:textId="5D4174C4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438C3B19" w14:textId="77777777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8136" w14:textId="5F8BA9B0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7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B1B67" w14:textId="04DBBBAC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Field Connectivity 837 eBilling Support</w:t>
            </w:r>
          </w:p>
          <w:p w14:paraId="2BA4C757" w14:textId="0A1CBB1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1C7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0BC20" w14:textId="0EBEEE30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E8C5" w14:textId="389BF7F5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C2E8" w14:textId="2EB361A6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D02FD" w14:textId="337C8D6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589368" w14:textId="7C7530EC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1BBB0B" w14:textId="36E2D97A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6E393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41A4C8E9" w14:textId="77777777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56A1F" w14:textId="6193B59F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8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89BC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Reporting ePharmacy Support</w:t>
            </w:r>
          </w:p>
          <w:p w14:paraId="2D14CD2D" w14:textId="73296B1B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0DB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F61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749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4A837" w14:textId="776BD5CB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F3E9" w14:textId="6BB0A5DA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1B18BF" w14:textId="01C03D7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12ED5" w14:textId="73BFD7E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E53E2" w14:textId="21C9BD9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FC62B0" w:rsidRPr="007A3F04" w14:paraId="15879327" w14:textId="77777777" w:rsidTr="00543500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A32F6" w14:textId="31D14E03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9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523E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TBD</w:t>
            </w:r>
          </w:p>
          <w:p w14:paraId="13D1DB71" w14:textId="4034CF2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29E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A6E8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A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B68D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3F47" w14:textId="19FAE08C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84A9A" w14:textId="7FB56A4B" w:rsid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2DE8C" w14:textId="19A84CDE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D06A37" w14:textId="6899B11F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53398273" w14:textId="77777777" w:rsidR="00FC62B0" w:rsidRDefault="00FC62B0" w:rsidP="00FC62B0">
      <w:pPr>
        <w:pStyle w:val="BodyText"/>
      </w:pPr>
    </w:p>
    <w:p w14:paraId="0D2B9885" w14:textId="77777777" w:rsidR="00F07689" w:rsidRPr="00F07689" w:rsidRDefault="00F07689" w:rsidP="0080474E">
      <w:pPr>
        <w:pStyle w:val="Heading2"/>
      </w:pPr>
      <w:bookmarkStart w:id="56" w:name="_Toc7103793"/>
      <w:r w:rsidRPr="00F07689">
        <w:t>Site Readiness Assessment</w:t>
      </w:r>
      <w:bookmarkEnd w:id="55"/>
      <w:bookmarkEnd w:id="56"/>
      <w:r w:rsidRPr="00F07689">
        <w:t xml:space="preserve"> </w:t>
      </w:r>
    </w:p>
    <w:p w14:paraId="5C86E627" w14:textId="29BAD314" w:rsidR="00F26717" w:rsidRDefault="00D911C1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MCCF EDI TAS is deployed into </w:t>
      </w:r>
      <w:r w:rsidR="00FC62B0">
        <w:rPr>
          <w:sz w:val="24"/>
          <w:szCs w:val="20"/>
        </w:rPr>
        <w:t>the MAG cloud</w:t>
      </w:r>
      <w:r w:rsidR="00F03F48">
        <w:rPr>
          <w:sz w:val="24"/>
          <w:szCs w:val="20"/>
        </w:rPr>
        <w:t xml:space="preserve"> </w:t>
      </w:r>
      <w:r>
        <w:rPr>
          <w:sz w:val="24"/>
          <w:szCs w:val="20"/>
        </w:rPr>
        <w:t>and as such, all mechanical and physical connections are considered to be part of the service. See Section 1.2 for additional details.</w:t>
      </w:r>
    </w:p>
    <w:p w14:paraId="3E385D14" w14:textId="6992C396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lastRenderedPageBreak/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="008D6407">
        <w:rPr>
          <w:sz w:val="24"/>
          <w:szCs w:val="20"/>
        </w:rPr>
        <w:t>v</w:t>
      </w:r>
      <w:del w:id="57" w:author="Betz, David F. (Halfaker &amp; Associates)" w:date="2019-04-25T11:00:00Z">
        <w:r w:rsidR="008D6407" w:rsidDel="0020186C">
          <w:rPr>
            <w:sz w:val="24"/>
            <w:szCs w:val="20"/>
          </w:rPr>
          <w:delText>1.1</w:delText>
        </w:r>
      </w:del>
      <w:ins w:id="58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 w:rsidR="008D6407">
        <w:rPr>
          <w:sz w:val="24"/>
          <w:szCs w:val="20"/>
        </w:rPr>
        <w:t xml:space="preserve"> </w:t>
      </w:r>
      <w:r w:rsidRPr="00F07689">
        <w:rPr>
          <w:sz w:val="24"/>
          <w:szCs w:val="20"/>
        </w:rPr>
        <w:t>deployment.</w:t>
      </w:r>
    </w:p>
    <w:p w14:paraId="1357AC39" w14:textId="0B12C2E3" w:rsidR="00F07689" w:rsidRPr="00385C2B" w:rsidRDefault="00F07689" w:rsidP="0080474E">
      <w:pPr>
        <w:pStyle w:val="Heading3"/>
      </w:pPr>
      <w:bookmarkStart w:id="59" w:name="_Toc421540863"/>
      <w:bookmarkStart w:id="60" w:name="_Toc7103794"/>
      <w:r w:rsidRPr="00385C2B">
        <w:t>Deployment Topology (Targeted Architecture)</w:t>
      </w:r>
      <w:bookmarkEnd w:id="59"/>
      <w:bookmarkEnd w:id="60"/>
    </w:p>
    <w:p w14:paraId="69CB32FD" w14:textId="73A70A5F" w:rsidR="008D6407" w:rsidRPr="008D6407" w:rsidRDefault="008D6407" w:rsidP="008D6407">
      <w:pPr>
        <w:pStyle w:val="BodyText"/>
      </w:pPr>
      <w:r>
        <w:t>MCCF EDI TAS v</w:t>
      </w:r>
      <w:del w:id="61" w:author="Betz, David F. (Halfaker &amp; Associates)" w:date="2019-04-25T11:00:00Z">
        <w:r w:rsidDel="0020186C">
          <w:delText>1.1</w:delText>
        </w:r>
      </w:del>
      <w:ins w:id="62" w:author="Betz, David F. (Halfaker &amp; Associates)" w:date="2019-04-25T11:00:00Z">
        <w:r w:rsidR="0020186C">
          <w:t>2.0</w:t>
        </w:r>
      </w:ins>
      <w:r>
        <w:t xml:space="preserve"> will be released to a single WEB VM</w:t>
      </w:r>
      <w:r w:rsidR="00E57AF8">
        <w:t xml:space="preserve"> in the MAG cloud environment. </w:t>
      </w:r>
      <w:r>
        <w:t>Specifically, application code will be deployed to VAC20WEBTAS</w:t>
      </w:r>
      <w:r w:rsidR="00815E2F">
        <w:t>2</w:t>
      </w:r>
      <w:r>
        <w:t>10.va.gov.</w:t>
      </w:r>
    </w:p>
    <w:p w14:paraId="4B07C980" w14:textId="39DD6576" w:rsidR="00F07689" w:rsidRPr="00F07689" w:rsidRDefault="00F07689" w:rsidP="0080474E">
      <w:pPr>
        <w:pStyle w:val="Heading3"/>
      </w:pPr>
      <w:bookmarkStart w:id="63" w:name="_Toc421540864"/>
      <w:bookmarkStart w:id="64" w:name="_Toc7103795"/>
      <w:r w:rsidRPr="00F07689">
        <w:t>Site Information (Locations, Deployment Recipients)</w:t>
      </w:r>
      <w:bookmarkEnd w:id="63"/>
      <w:bookmarkEnd w:id="64"/>
    </w:p>
    <w:p w14:paraId="6056A46E" w14:textId="51CBD32A" w:rsidR="00F03F48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B1048C">
        <w:rPr>
          <w:sz w:val="24"/>
          <w:szCs w:val="20"/>
        </w:rPr>
        <w:t xml:space="preserve">The MCCF EDI TAS project is deployed into </w:t>
      </w:r>
      <w:r w:rsidR="00FC62B0" w:rsidRPr="00B1048C">
        <w:rPr>
          <w:sz w:val="24"/>
          <w:szCs w:val="20"/>
        </w:rPr>
        <w:t>the MAG cloud</w:t>
      </w:r>
      <w:r w:rsidRPr="00B1048C">
        <w:rPr>
          <w:sz w:val="24"/>
          <w:szCs w:val="20"/>
        </w:rPr>
        <w:t xml:space="preserve">. The primary </w:t>
      </w:r>
      <w:r w:rsidR="00FC62B0" w:rsidRPr="00B1048C">
        <w:rPr>
          <w:sz w:val="24"/>
          <w:szCs w:val="20"/>
        </w:rPr>
        <w:t>location is</w:t>
      </w:r>
      <w:r w:rsidRPr="00B1048C">
        <w:rPr>
          <w:sz w:val="24"/>
          <w:szCs w:val="20"/>
        </w:rPr>
        <w:t xml:space="preserve"> Microsoft’s facility in Virginia with a failover site planned for Austin, Texas.</w:t>
      </w:r>
      <w:r w:rsidR="003278D4">
        <w:rPr>
          <w:sz w:val="24"/>
          <w:szCs w:val="20"/>
        </w:rPr>
        <w:t xml:space="preserve"> </w:t>
      </w:r>
      <w:r w:rsidR="00ED59B1" w:rsidRPr="00B1048C">
        <w:rPr>
          <w:sz w:val="24"/>
          <w:szCs w:val="20"/>
        </w:rPr>
        <w:t>As web-base</w:t>
      </w:r>
      <w:r w:rsidR="00524F50" w:rsidRPr="00B1048C">
        <w:rPr>
          <w:sz w:val="24"/>
          <w:szCs w:val="20"/>
        </w:rPr>
        <w:t>d</w:t>
      </w:r>
      <w:r w:rsidR="00ED59B1" w:rsidRPr="00B1048C">
        <w:rPr>
          <w:sz w:val="24"/>
          <w:szCs w:val="20"/>
        </w:rPr>
        <w:t xml:space="preserve"> application</w:t>
      </w:r>
      <w:r w:rsidR="00524F50" w:rsidRPr="00B1048C">
        <w:rPr>
          <w:sz w:val="24"/>
          <w:szCs w:val="20"/>
        </w:rPr>
        <w:t xml:space="preserve"> and architecture, deployment to a single site makes processing available to end-users at all VA sites.</w:t>
      </w:r>
      <w:r w:rsidR="003278D4">
        <w:rPr>
          <w:sz w:val="24"/>
          <w:szCs w:val="20"/>
        </w:rPr>
        <w:t xml:space="preserve"> </w:t>
      </w:r>
      <w:r w:rsidR="008D6407" w:rsidRPr="00B1048C">
        <w:rPr>
          <w:sz w:val="24"/>
          <w:szCs w:val="20"/>
        </w:rPr>
        <w:t>Validation of deployment will be accomplished by the TAS functional analyst and the TAS business owner.</w:t>
      </w:r>
    </w:p>
    <w:p w14:paraId="57D0245E" w14:textId="0EF2EB98" w:rsidR="00F07689" w:rsidRPr="00F07689" w:rsidRDefault="00F07689" w:rsidP="0080474E">
      <w:pPr>
        <w:pStyle w:val="Heading3"/>
      </w:pPr>
      <w:bookmarkStart w:id="65" w:name="_Toc421540865"/>
      <w:bookmarkStart w:id="66" w:name="_Toc7103796"/>
      <w:r w:rsidRPr="00F07689">
        <w:t>Site Preparation</w:t>
      </w:r>
      <w:bookmarkEnd w:id="65"/>
      <w:bookmarkEnd w:id="66"/>
    </w:p>
    <w:p w14:paraId="5E4E3478" w14:textId="5E08D073" w:rsidR="00F03F48" w:rsidRPr="00B1048C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trike/>
          <w:sz w:val="24"/>
          <w:szCs w:val="20"/>
        </w:rPr>
      </w:pPr>
      <w:r>
        <w:rPr>
          <w:sz w:val="24"/>
          <w:szCs w:val="20"/>
        </w:rPr>
        <w:t xml:space="preserve">The MCCF EDI TAS </w:t>
      </w:r>
      <w:r w:rsidR="00B1048C">
        <w:rPr>
          <w:strike/>
          <w:sz w:val="24"/>
          <w:szCs w:val="20"/>
        </w:rPr>
        <w:t>i</w:t>
      </w:r>
      <w:r>
        <w:rPr>
          <w:sz w:val="24"/>
          <w:szCs w:val="20"/>
        </w:rPr>
        <w:t xml:space="preserve">s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and as such all site requirements are met and included in the subscription. Microsoft handles all physical resources, including power, racks, cooling, etc. MAG must be logically, not physical prepared.</w:t>
      </w:r>
      <w:r w:rsidR="00FC62B0">
        <w:rPr>
          <w:sz w:val="24"/>
          <w:szCs w:val="20"/>
        </w:rPr>
        <w:t xml:space="preserve"> </w:t>
      </w:r>
      <w:r>
        <w:rPr>
          <w:sz w:val="24"/>
          <w:szCs w:val="20"/>
        </w:rPr>
        <w:t>Preparation include</w:t>
      </w:r>
      <w:r w:rsidR="00FC62B0">
        <w:rPr>
          <w:sz w:val="24"/>
          <w:szCs w:val="20"/>
        </w:rPr>
        <w:t>s</w:t>
      </w:r>
      <w:r w:rsidR="00524F50">
        <w:rPr>
          <w:sz w:val="24"/>
          <w:szCs w:val="20"/>
        </w:rPr>
        <w:t xml:space="preserve"> firewall configurations, as well as</w:t>
      </w:r>
      <w:r>
        <w:rPr>
          <w:sz w:val="24"/>
          <w:szCs w:val="20"/>
        </w:rPr>
        <w:t xml:space="preserve"> identity and access management configuration.</w:t>
      </w:r>
    </w:p>
    <w:p w14:paraId="70EAFF3D" w14:textId="142AB37E" w:rsidR="00F07689" w:rsidRPr="00B1048C" w:rsidRDefault="00F03F48" w:rsidP="00F07689">
      <w:pPr>
        <w:spacing w:before="120" w:after="120"/>
        <w:rPr>
          <w:b/>
          <w:sz w:val="24"/>
          <w:szCs w:val="20"/>
        </w:rPr>
      </w:pPr>
      <w:r>
        <w:rPr>
          <w:sz w:val="24"/>
          <w:szCs w:val="20"/>
        </w:rPr>
        <w:t>The following table describes preparation required by the site prior to deployment</w:t>
      </w:r>
      <w:r w:rsidR="00F07689" w:rsidRPr="00F07689">
        <w:rPr>
          <w:sz w:val="24"/>
          <w:szCs w:val="20"/>
        </w:rPr>
        <w:t>.</w:t>
      </w:r>
      <w:r w:rsidR="003278D4">
        <w:rPr>
          <w:sz w:val="24"/>
          <w:szCs w:val="20"/>
        </w:rPr>
        <w:t xml:space="preserve"> </w:t>
      </w:r>
      <w:r w:rsidR="00FC62B0" w:rsidRPr="00B1048C">
        <w:rPr>
          <w:b/>
          <w:sz w:val="24"/>
          <w:szCs w:val="20"/>
        </w:rPr>
        <w:t xml:space="preserve">No site preparation is required for Release </w:t>
      </w:r>
      <w:del w:id="67" w:author="Betz, David F. (Halfaker &amp; Associates)" w:date="2019-04-25T11:00:00Z">
        <w:r w:rsidR="00FC62B0" w:rsidRPr="00B1048C" w:rsidDel="0020186C">
          <w:rPr>
            <w:b/>
            <w:sz w:val="24"/>
            <w:szCs w:val="20"/>
          </w:rPr>
          <w:delText>1.1</w:delText>
        </w:r>
      </w:del>
      <w:ins w:id="68" w:author="Betz, David F. (Halfaker &amp; Associates)" w:date="2019-04-25T11:00:00Z">
        <w:r w:rsidR="0020186C">
          <w:rPr>
            <w:b/>
            <w:sz w:val="24"/>
            <w:szCs w:val="20"/>
          </w:rPr>
          <w:t>2.0</w:t>
        </w:r>
      </w:ins>
      <w:r w:rsidR="00FC62B0" w:rsidRPr="00B1048C">
        <w:rPr>
          <w:b/>
          <w:sz w:val="24"/>
          <w:szCs w:val="20"/>
        </w:rPr>
        <w:t>.</w:t>
      </w:r>
    </w:p>
    <w:p w14:paraId="024EAE1E" w14:textId="5EB2BE6A" w:rsidR="00F07689" w:rsidRPr="00116DD0" w:rsidRDefault="00F07689" w:rsidP="00116DD0">
      <w:pPr>
        <w:pStyle w:val="Caption"/>
        <w:rPr>
          <w:sz w:val="22"/>
          <w:szCs w:val="22"/>
        </w:rPr>
      </w:pPr>
      <w:bookmarkStart w:id="69" w:name="_Toc534288647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3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>: Site Preparation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70" w:name="ColumnTitle_04"/>
            <w:bookmarkEnd w:id="70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76E373F4" w:rsidR="00F07689" w:rsidRDefault="00F07689" w:rsidP="0080474E">
      <w:pPr>
        <w:pStyle w:val="Heading2"/>
      </w:pPr>
      <w:bookmarkStart w:id="71" w:name="_Toc421540866"/>
      <w:bookmarkStart w:id="72" w:name="_Toc7103797"/>
      <w:r w:rsidRPr="00F07689">
        <w:t>Resources</w:t>
      </w:r>
      <w:bookmarkEnd w:id="71"/>
      <w:bookmarkEnd w:id="72"/>
    </w:p>
    <w:p w14:paraId="39569960" w14:textId="4BA51B47" w:rsidR="00F03F48" w:rsidRDefault="00F03F48" w:rsidP="00F03F48">
      <w:pPr>
        <w:pStyle w:val="BodyText"/>
      </w:pPr>
      <w:r>
        <w:t xml:space="preserve">The MCCF EDI TAS project is deployed into </w:t>
      </w:r>
      <w:r w:rsidR="00FC62B0">
        <w:t>the MAG cloud</w:t>
      </w:r>
      <w:r>
        <w:t>. Please refer to section 3.2.3 for additional details.</w:t>
      </w:r>
    </w:p>
    <w:p w14:paraId="3D9F16EB" w14:textId="77777777" w:rsidR="00F07689" w:rsidRPr="00F07689" w:rsidRDefault="00F07689" w:rsidP="0080474E">
      <w:pPr>
        <w:pStyle w:val="Heading3"/>
      </w:pPr>
      <w:bookmarkStart w:id="73" w:name="_Toc533154485"/>
      <w:bookmarkStart w:id="74" w:name="_Toc421540868"/>
      <w:bookmarkStart w:id="75" w:name="_Toc7103798"/>
      <w:bookmarkEnd w:id="73"/>
      <w:r w:rsidRPr="00F07689">
        <w:t>Hardware</w:t>
      </w:r>
      <w:bookmarkEnd w:id="74"/>
      <w:bookmarkEnd w:id="75"/>
      <w:r w:rsidRPr="00F07689">
        <w:t xml:space="preserve"> </w:t>
      </w:r>
    </w:p>
    <w:p w14:paraId="1B3F06AC" w14:textId="6616224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following </w:t>
      </w:r>
      <w:r w:rsidRPr="00B5193E">
        <w:rPr>
          <w:sz w:val="24"/>
          <w:szCs w:val="20"/>
        </w:rPr>
        <w:t>table</w:t>
      </w:r>
      <w:r w:rsidR="00B5193E">
        <w:rPr>
          <w:sz w:val="24"/>
          <w:szCs w:val="20"/>
        </w:rPr>
        <w:t xml:space="preserve"> identifies</w:t>
      </w:r>
      <w:r w:rsidR="00661B50" w:rsidRPr="00B5193E">
        <w:rPr>
          <w:sz w:val="24"/>
          <w:szCs w:val="20"/>
        </w:rPr>
        <w:t xml:space="preserve"> </w:t>
      </w:r>
      <w:r w:rsidRPr="00B5193E">
        <w:rPr>
          <w:sz w:val="24"/>
          <w:szCs w:val="20"/>
        </w:rPr>
        <w:t>hardware</w:t>
      </w:r>
      <w:r w:rsidRPr="00F07689">
        <w:rPr>
          <w:sz w:val="24"/>
          <w:szCs w:val="20"/>
        </w:rPr>
        <w:t xml:space="preserve"> specifications </w:t>
      </w:r>
      <w:r w:rsidRPr="00B1048C">
        <w:rPr>
          <w:sz w:val="24"/>
          <w:szCs w:val="20"/>
        </w:rPr>
        <w:t>required</w:t>
      </w:r>
      <w:r w:rsidR="00B1048C">
        <w:rPr>
          <w:sz w:val="24"/>
          <w:szCs w:val="20"/>
        </w:rPr>
        <w:t xml:space="preserve"> in MAG </w:t>
      </w:r>
      <w:r w:rsidRPr="00B1048C">
        <w:rPr>
          <w:sz w:val="24"/>
          <w:szCs w:val="20"/>
        </w:rPr>
        <w:t>prior</w:t>
      </w:r>
      <w:r w:rsidRPr="00F07689">
        <w:rPr>
          <w:sz w:val="24"/>
          <w:szCs w:val="20"/>
        </w:rPr>
        <w:t xml:space="preserve"> to deployment.</w:t>
      </w:r>
    </w:p>
    <w:p w14:paraId="5BEFAB08" w14:textId="0AD3B5B6" w:rsidR="00F07689" w:rsidRPr="00116DD0" w:rsidRDefault="00FD187E" w:rsidP="00116DD0">
      <w:pPr>
        <w:pStyle w:val="Caption"/>
        <w:rPr>
          <w:sz w:val="22"/>
          <w:szCs w:val="22"/>
        </w:rPr>
      </w:pPr>
      <w:bookmarkStart w:id="76" w:name="_Toc534288648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4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 w:rsidR="00661B50">
        <w:rPr>
          <w:sz w:val="22"/>
          <w:szCs w:val="22"/>
        </w:rPr>
        <w:t>Hardware</w:t>
      </w:r>
      <w:r w:rsidR="00F03F48" w:rsidRPr="00116DD0">
        <w:rPr>
          <w:sz w:val="22"/>
          <w:szCs w:val="22"/>
        </w:rPr>
        <w:t xml:space="preserve"> </w:t>
      </w:r>
      <w:r w:rsidRPr="00116DD0">
        <w:rPr>
          <w:sz w:val="22"/>
          <w:szCs w:val="22"/>
        </w:rPr>
        <w:t>Specifications</w:t>
      </w:r>
      <w:bookmarkEnd w:id="7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145"/>
        <w:gridCol w:w="1954"/>
        <w:gridCol w:w="1317"/>
        <w:gridCol w:w="2607"/>
        <w:gridCol w:w="1108"/>
      </w:tblGrid>
      <w:tr w:rsidR="000528AC" w:rsidRPr="00F07689" w14:paraId="3FF0906F" w14:textId="7694FF9A" w:rsidTr="00457808">
        <w:trPr>
          <w:cantSplit/>
          <w:tblHeader/>
        </w:trPr>
        <w:tc>
          <w:tcPr>
            <w:tcW w:w="652" w:type="pct"/>
            <w:shd w:val="clear" w:color="auto" w:fill="CCCCCC"/>
            <w:vAlign w:val="center"/>
          </w:tcPr>
          <w:p w14:paraId="148134BD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77" w:name="ColumnTitle_06"/>
            <w:bookmarkEnd w:id="77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612" w:type="pct"/>
            <w:shd w:val="clear" w:color="auto" w:fill="CCCCCC"/>
            <w:vAlign w:val="center"/>
          </w:tcPr>
          <w:p w14:paraId="3BD1008A" w14:textId="5538F61A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Server Function Type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5C0E8BB8" w14:textId="48DE088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Host Name</w:t>
            </w:r>
          </w:p>
        </w:tc>
        <w:tc>
          <w:tcPr>
            <w:tcW w:w="593" w:type="pct"/>
            <w:shd w:val="clear" w:color="auto" w:fill="CCCCCC"/>
            <w:vAlign w:val="center"/>
          </w:tcPr>
          <w:p w14:paraId="415135C4" w14:textId="68F60949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4EAE">
              <w:rPr>
                <w:rFonts w:ascii="Arial" w:hAnsi="Arial" w:cs="Arial"/>
                <w:b/>
                <w:szCs w:val="22"/>
              </w:rPr>
              <w:t>O/S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3EE89F8F" w14:textId="0B6874B0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671" w:type="pct"/>
            <w:shd w:val="clear" w:color="auto" w:fill="CCCCCC"/>
            <w:vAlign w:val="center"/>
          </w:tcPr>
          <w:p w14:paraId="4D1EB98B" w14:textId="0E9ACA17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RAM</w:t>
            </w:r>
          </w:p>
        </w:tc>
      </w:tr>
      <w:tr w:rsidR="000528AC" w:rsidRPr="00F07689" w14:paraId="5D94C733" w14:textId="2EC0FA6A" w:rsidTr="00457808">
        <w:trPr>
          <w:cantSplit/>
        </w:trPr>
        <w:tc>
          <w:tcPr>
            <w:tcW w:w="652" w:type="pct"/>
            <w:vAlign w:val="center"/>
          </w:tcPr>
          <w:p w14:paraId="0AE1C3DA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223274A" w14:textId="702E708C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FPC</w:t>
            </w:r>
          </w:p>
        </w:tc>
        <w:tc>
          <w:tcPr>
            <w:tcW w:w="999" w:type="pct"/>
            <w:vAlign w:val="center"/>
          </w:tcPr>
          <w:p w14:paraId="69A6F1FC" w14:textId="37720832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vac20fpctas200</w:t>
            </w:r>
          </w:p>
        </w:tc>
        <w:tc>
          <w:tcPr>
            <w:tcW w:w="593" w:type="pct"/>
            <w:vAlign w:val="center"/>
          </w:tcPr>
          <w:p w14:paraId="048B3782" w14:textId="7D49549F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4EFA4705" w14:textId="0D5B89A8" w:rsidR="00CF5D69" w:rsidRPr="00F04EAE" w:rsidRDefault="000528AC" w:rsidP="00CF5D69">
            <w:pPr>
              <w:spacing w:before="60" w:after="60"/>
              <w:ind w:left="130"/>
              <w:jc w:val="both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A</w:t>
            </w:r>
            <w:r w:rsidR="00CF5D69">
              <w:rPr>
                <w:rFonts w:ascii="Arial" w:hAnsi="Arial" w:cs="Arial"/>
                <w:szCs w:val="20"/>
              </w:rPr>
              <w:t>4</w:t>
            </w:r>
            <w:r w:rsidRPr="00F04EAE">
              <w:rPr>
                <w:rFonts w:ascii="Arial" w:hAnsi="Arial" w:cs="Arial"/>
                <w:szCs w:val="20"/>
              </w:rPr>
              <w:t>m_v</w:t>
            </w:r>
            <w:proofErr w:type="gramStart"/>
            <w:r w:rsidRPr="00F04EAE"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04EAE">
              <w:rPr>
                <w:rFonts w:ascii="Arial" w:hAnsi="Arial" w:cs="Arial"/>
                <w:szCs w:val="20"/>
              </w:rPr>
              <w:t>4</w:t>
            </w:r>
            <w:proofErr w:type="gramEnd"/>
            <w:r w:rsidRPr="00F04EAE">
              <w:rPr>
                <w:rFonts w:ascii="Arial" w:hAnsi="Arial" w:cs="Arial"/>
                <w:szCs w:val="20"/>
              </w:rPr>
              <w:t>vCPU</w:t>
            </w:r>
            <w:r w:rsidR="00CF5D69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71" w:type="pct"/>
            <w:vAlign w:val="center"/>
          </w:tcPr>
          <w:p w14:paraId="3C538415" w14:textId="1A265E0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 GB</w:t>
            </w:r>
          </w:p>
        </w:tc>
      </w:tr>
      <w:tr w:rsidR="000528AC" w:rsidRPr="00F07689" w14:paraId="6F020C90" w14:textId="6AFEEFB8" w:rsidTr="0045780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3A0E034" w14:textId="33881EAC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3DC5F36C" w14:textId="6E005FDE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6E18497A" w14:textId="0C765011" w:rsidR="000528AC" w:rsidDel="00F03F48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vac20webtas210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215BB01F" w14:textId="50B82AC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9232B64" w14:textId="43D5B953" w:rsidR="00CF5D69" w:rsidRPr="00CF5D69" w:rsidRDefault="00CF5D69" w:rsidP="00CF5D69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</w:t>
            </w:r>
            <w:proofErr w:type="gramStart"/>
            <w:r>
              <w:rPr>
                <w:rFonts w:ascii="Arial" w:hAnsi="Arial" w:cs="Arial"/>
                <w:color w:val="000000"/>
                <w:szCs w:val="22"/>
              </w:rPr>
              <w:t>2  4</w:t>
            </w:r>
            <w:proofErr w:type="gramEnd"/>
            <w:r>
              <w:rPr>
                <w:rFonts w:ascii="Arial" w:hAnsi="Arial" w:cs="Arial"/>
                <w:color w:val="000000"/>
                <w:szCs w:val="22"/>
              </w:rPr>
              <w:t>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513F5ABB" w14:textId="6FB1D0E2" w:rsidR="000528AC" w:rsidRPr="00F04EAE" w:rsidRDefault="00CF5D69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7ABEB3A4" w14:textId="06889F90" w:rsidTr="00457808">
        <w:trPr>
          <w:cantSplit/>
        </w:trPr>
        <w:tc>
          <w:tcPr>
            <w:tcW w:w="652" w:type="pct"/>
            <w:vAlign w:val="center"/>
          </w:tcPr>
          <w:p w14:paraId="08E029B2" w14:textId="13256AF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AAC38B4" w14:textId="5DF4EE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WEB</w:t>
            </w:r>
          </w:p>
        </w:tc>
        <w:tc>
          <w:tcPr>
            <w:tcW w:w="999" w:type="pct"/>
            <w:vAlign w:val="center"/>
          </w:tcPr>
          <w:p w14:paraId="5C081D37" w14:textId="12D54A1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vac20webtas211</w:t>
            </w:r>
          </w:p>
        </w:tc>
        <w:tc>
          <w:tcPr>
            <w:tcW w:w="593" w:type="pct"/>
            <w:vAlign w:val="center"/>
          </w:tcPr>
          <w:p w14:paraId="3813EE12" w14:textId="3D5ED9C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A7E7043" w14:textId="601754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425E12CE" w14:textId="2158D989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9B185E" w:rsidRPr="00F07689" w14:paraId="165ED83B" w14:textId="77777777" w:rsidTr="005C1848">
        <w:trPr>
          <w:cantSplit/>
          <w:ins w:id="78" w:author="Betz, David F. (Halfaker &amp; Associates)" w:date="2019-04-25T12:19:00Z"/>
        </w:trPr>
        <w:tc>
          <w:tcPr>
            <w:tcW w:w="652" w:type="pct"/>
            <w:shd w:val="clear" w:color="auto" w:fill="92D050"/>
            <w:vAlign w:val="center"/>
          </w:tcPr>
          <w:p w14:paraId="3AB5DB91" w14:textId="77777777" w:rsidR="009B185E" w:rsidRDefault="009B185E" w:rsidP="005C1848">
            <w:pPr>
              <w:spacing w:before="60" w:after="60"/>
              <w:jc w:val="center"/>
              <w:rPr>
                <w:ins w:id="79" w:author="Betz, David F. (Halfaker &amp; Associates)" w:date="2019-04-25T12:19:00Z"/>
                <w:rFonts w:ascii="Arial" w:hAnsi="Arial" w:cs="Arial"/>
                <w:szCs w:val="20"/>
              </w:rPr>
            </w:pPr>
            <w:ins w:id="80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VM</w:t>
              </w:r>
            </w:ins>
          </w:p>
        </w:tc>
        <w:tc>
          <w:tcPr>
            <w:tcW w:w="612" w:type="pct"/>
            <w:shd w:val="clear" w:color="auto" w:fill="92D050"/>
            <w:vAlign w:val="center"/>
          </w:tcPr>
          <w:p w14:paraId="6DB5137A" w14:textId="5A5F183A" w:rsidR="009B185E" w:rsidRDefault="009B185E" w:rsidP="005C1848">
            <w:pPr>
              <w:spacing w:before="60" w:after="60"/>
              <w:jc w:val="center"/>
              <w:rPr>
                <w:ins w:id="81" w:author="Betz, David F. (Halfaker &amp; Associates)" w:date="2019-04-25T12:19:00Z"/>
                <w:rFonts w:ascii="Arial" w:hAnsi="Arial" w:cs="Arial"/>
                <w:szCs w:val="20"/>
              </w:rPr>
            </w:pPr>
            <w:ins w:id="82" w:author="Betz, David F. (Halfaker &amp; Associates)" w:date="2019-04-25T12:22:00Z">
              <w:r>
                <w:rPr>
                  <w:rFonts w:ascii="Arial" w:hAnsi="Arial" w:cs="Arial"/>
                  <w:szCs w:val="20"/>
                </w:rPr>
                <w:t>APP</w:t>
              </w:r>
            </w:ins>
          </w:p>
        </w:tc>
        <w:tc>
          <w:tcPr>
            <w:tcW w:w="999" w:type="pct"/>
            <w:shd w:val="clear" w:color="auto" w:fill="92D050"/>
            <w:vAlign w:val="center"/>
          </w:tcPr>
          <w:p w14:paraId="56B92C4D" w14:textId="0CE40606" w:rsidR="009B185E" w:rsidDel="00F03F48" w:rsidRDefault="009B185E" w:rsidP="005C1848">
            <w:pPr>
              <w:spacing w:before="60" w:after="60"/>
              <w:jc w:val="center"/>
              <w:rPr>
                <w:ins w:id="83" w:author="Betz, David F. (Halfaker &amp; Associates)" w:date="2019-04-25T12:19:00Z"/>
                <w:rFonts w:ascii="Arial" w:hAnsi="Arial" w:cs="Arial"/>
                <w:szCs w:val="20"/>
              </w:rPr>
            </w:pPr>
            <w:ins w:id="84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vac20</w:t>
              </w:r>
            </w:ins>
            <w:ins w:id="85" w:author="Betz, David F. (Halfaker &amp; Associates)" w:date="2019-04-25T12:22:00Z">
              <w:r>
                <w:rPr>
                  <w:rFonts w:ascii="Arial" w:hAnsi="Arial" w:cs="Arial"/>
                  <w:szCs w:val="20"/>
                </w:rPr>
                <w:t>app</w:t>
              </w:r>
            </w:ins>
            <w:ins w:id="86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tas210</w:t>
              </w:r>
            </w:ins>
          </w:p>
        </w:tc>
        <w:tc>
          <w:tcPr>
            <w:tcW w:w="593" w:type="pct"/>
            <w:shd w:val="clear" w:color="auto" w:fill="92D050"/>
            <w:vAlign w:val="center"/>
          </w:tcPr>
          <w:p w14:paraId="18E55EEA" w14:textId="77777777" w:rsidR="009B185E" w:rsidRPr="00F04EAE" w:rsidRDefault="009B185E" w:rsidP="005C1848">
            <w:pPr>
              <w:spacing w:before="60" w:after="60"/>
              <w:jc w:val="center"/>
              <w:rPr>
                <w:ins w:id="87" w:author="Betz, David F. (Halfaker &amp; Associates)" w:date="2019-04-25T12:19:00Z"/>
                <w:rFonts w:ascii="Arial" w:hAnsi="Arial" w:cs="Arial"/>
                <w:szCs w:val="20"/>
              </w:rPr>
            </w:pPr>
            <w:ins w:id="88" w:author="Betz, David F. (Halfaker &amp; Associates)" w:date="2019-04-25T12:19:00Z">
              <w:r w:rsidRPr="00F04EAE">
                <w:rPr>
                  <w:rFonts w:ascii="Arial" w:hAnsi="Arial" w:cs="Arial"/>
                  <w:szCs w:val="20"/>
                </w:rPr>
                <w:t>Linux</w:t>
              </w:r>
            </w:ins>
          </w:p>
        </w:tc>
        <w:tc>
          <w:tcPr>
            <w:tcW w:w="1473" w:type="pct"/>
            <w:shd w:val="clear" w:color="auto" w:fill="92D050"/>
            <w:vAlign w:val="center"/>
          </w:tcPr>
          <w:p w14:paraId="327701CA" w14:textId="77777777" w:rsidR="009B185E" w:rsidRPr="00CF5D69" w:rsidRDefault="009B185E" w:rsidP="005C1848">
            <w:pPr>
              <w:autoSpaceDE w:val="0"/>
              <w:autoSpaceDN w:val="0"/>
              <w:ind w:left="130"/>
              <w:rPr>
                <w:ins w:id="89" w:author="Betz, David F. (Halfaker &amp; Associates)" w:date="2019-04-25T12:19:00Z"/>
                <w:rFonts w:ascii="Arial" w:hAnsi="Arial" w:cs="Arial"/>
                <w:szCs w:val="22"/>
              </w:rPr>
            </w:pPr>
            <w:ins w:id="90" w:author="Betz, David F. (Halfaker &amp; Associates)" w:date="2019-04-25T12:19:00Z">
              <w:r>
                <w:rPr>
                  <w:rFonts w:ascii="Arial" w:hAnsi="Arial" w:cs="Arial"/>
                  <w:color w:val="000000"/>
                  <w:szCs w:val="22"/>
                </w:rPr>
                <w:t>DS13-4_v</w:t>
              </w:r>
              <w:proofErr w:type="gramStart"/>
              <w:r>
                <w:rPr>
                  <w:rFonts w:ascii="Arial" w:hAnsi="Arial" w:cs="Arial"/>
                  <w:color w:val="000000"/>
                  <w:szCs w:val="22"/>
                </w:rPr>
                <w:t>2  4</w:t>
              </w:r>
              <w:proofErr w:type="gramEnd"/>
              <w:r>
                <w:rPr>
                  <w:rFonts w:ascii="Arial" w:hAnsi="Arial" w:cs="Arial"/>
                  <w:color w:val="000000"/>
                  <w:szCs w:val="22"/>
                </w:rPr>
                <w:t>vCPUs</w:t>
              </w:r>
            </w:ins>
          </w:p>
        </w:tc>
        <w:tc>
          <w:tcPr>
            <w:tcW w:w="671" w:type="pct"/>
            <w:shd w:val="clear" w:color="auto" w:fill="92D050"/>
            <w:vAlign w:val="center"/>
          </w:tcPr>
          <w:p w14:paraId="1A8C6080" w14:textId="77777777" w:rsidR="009B185E" w:rsidRPr="00F04EAE" w:rsidRDefault="009B185E" w:rsidP="005C1848">
            <w:pPr>
              <w:spacing w:before="60" w:after="60"/>
              <w:jc w:val="center"/>
              <w:rPr>
                <w:ins w:id="91" w:author="Betz, David F. (Halfaker &amp; Associates)" w:date="2019-04-25T12:19:00Z"/>
                <w:rFonts w:ascii="Arial" w:hAnsi="Arial" w:cs="Arial"/>
                <w:szCs w:val="20"/>
              </w:rPr>
            </w:pPr>
            <w:ins w:id="92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56 GB</w:t>
              </w:r>
            </w:ins>
          </w:p>
        </w:tc>
      </w:tr>
      <w:tr w:rsidR="000528AC" w:rsidRPr="00B1048C" w14:paraId="480EFF20" w14:textId="2E044B38" w:rsidTr="00457808">
        <w:trPr>
          <w:cantSplit/>
        </w:trPr>
        <w:tc>
          <w:tcPr>
            <w:tcW w:w="652" w:type="pct"/>
            <w:vAlign w:val="center"/>
          </w:tcPr>
          <w:p w14:paraId="65203754" w14:textId="75A473A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FF78FD9" w14:textId="0B04ECB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775634BF" w14:textId="22C7D08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</w:t>
            </w:r>
            <w:ins w:id="93" w:author="Betz, David F. (Halfaker &amp; Associates)" w:date="2019-04-25T12:22:00Z">
              <w:r w:rsidR="009B185E">
                <w:rPr>
                  <w:rFonts w:ascii="Arial" w:hAnsi="Arial" w:cs="Arial"/>
                  <w:i/>
                  <w:color w:val="808080" w:themeColor="background1" w:themeShade="80"/>
                  <w:szCs w:val="20"/>
                </w:rPr>
                <w:t>1</w:t>
              </w:r>
            </w:ins>
            <w:del w:id="94" w:author="Betz, David F. (Halfaker &amp; Associates)" w:date="2019-04-25T12:22:00Z">
              <w:r w:rsidRPr="00B1048C" w:rsidDel="009B185E">
                <w:rPr>
                  <w:rFonts w:ascii="Arial" w:hAnsi="Arial" w:cs="Arial"/>
                  <w:i/>
                  <w:color w:val="808080" w:themeColor="background1" w:themeShade="80"/>
                  <w:szCs w:val="20"/>
                </w:rPr>
                <w:delText>0</w:delText>
              </w:r>
            </w:del>
          </w:p>
        </w:tc>
        <w:tc>
          <w:tcPr>
            <w:tcW w:w="593" w:type="pct"/>
            <w:vAlign w:val="center"/>
          </w:tcPr>
          <w:p w14:paraId="0E0A9EBE" w14:textId="1F0A903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1239892" w14:textId="1A5F91D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75C669C6" w14:textId="56C1F4F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2219D0D" w14:textId="57D4C73E" w:rsidTr="00457808">
        <w:trPr>
          <w:cantSplit/>
        </w:trPr>
        <w:tc>
          <w:tcPr>
            <w:tcW w:w="652" w:type="pct"/>
            <w:vAlign w:val="center"/>
          </w:tcPr>
          <w:p w14:paraId="343AE5D3" w14:textId="6C374F7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lastRenderedPageBreak/>
              <w:t>VM</w:t>
            </w:r>
          </w:p>
        </w:tc>
        <w:tc>
          <w:tcPr>
            <w:tcW w:w="612" w:type="pct"/>
            <w:vAlign w:val="center"/>
          </w:tcPr>
          <w:p w14:paraId="528F9E67" w14:textId="3FD5F22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6ABCAB95" w14:textId="290B27D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vac20apptas211</w:t>
            </w:r>
          </w:p>
        </w:tc>
        <w:tc>
          <w:tcPr>
            <w:tcW w:w="593" w:type="pct"/>
            <w:vAlign w:val="center"/>
          </w:tcPr>
          <w:p w14:paraId="557EFFD3" w14:textId="0F9C66D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28778F84" w14:textId="0DF457F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18EC682C" w14:textId="3DC68D7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7504C0" w14:paraId="6FCD5198" w14:textId="406520DF" w:rsidTr="007504C0">
        <w:trPr>
          <w:cantSplit/>
        </w:trPr>
        <w:tc>
          <w:tcPr>
            <w:tcW w:w="652" w:type="pct"/>
            <w:shd w:val="clear" w:color="auto" w:fill="9BBB59" w:themeFill="accent3"/>
            <w:vAlign w:val="center"/>
          </w:tcPr>
          <w:p w14:paraId="35B2354D" w14:textId="7BC7BC7F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95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VM</w:delText>
              </w:r>
            </w:del>
            <w:ins w:id="96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N/A</w:t>
              </w:r>
            </w:ins>
          </w:p>
        </w:tc>
        <w:tc>
          <w:tcPr>
            <w:tcW w:w="612" w:type="pct"/>
            <w:shd w:val="clear" w:color="auto" w:fill="9BBB59" w:themeFill="accent3"/>
            <w:vAlign w:val="center"/>
          </w:tcPr>
          <w:p w14:paraId="10B3983A" w14:textId="50883F5D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DB</w:t>
            </w:r>
          </w:p>
        </w:tc>
        <w:tc>
          <w:tcPr>
            <w:tcW w:w="999" w:type="pct"/>
            <w:shd w:val="clear" w:color="auto" w:fill="9BBB59" w:themeFill="accent3"/>
            <w:vAlign w:val="center"/>
          </w:tcPr>
          <w:p w14:paraId="54E3A6F6" w14:textId="61876645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PAAS</w:t>
            </w:r>
          </w:p>
        </w:tc>
        <w:tc>
          <w:tcPr>
            <w:tcW w:w="593" w:type="pct"/>
            <w:shd w:val="clear" w:color="auto" w:fill="9BBB59" w:themeFill="accent3"/>
            <w:vAlign w:val="center"/>
          </w:tcPr>
          <w:p w14:paraId="3A552852" w14:textId="0DF344B2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97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Linux</w:delText>
              </w:r>
            </w:del>
            <w:ins w:id="98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Azure</w:t>
              </w:r>
            </w:ins>
          </w:p>
        </w:tc>
        <w:tc>
          <w:tcPr>
            <w:tcW w:w="1473" w:type="pct"/>
            <w:shd w:val="clear" w:color="auto" w:fill="9BBB59" w:themeFill="accent3"/>
            <w:vAlign w:val="center"/>
          </w:tcPr>
          <w:p w14:paraId="07081C52" w14:textId="56E6BE3F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99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TBD – Future Release</w:delText>
              </w:r>
            </w:del>
            <w:ins w:id="100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Cosmos DB</w:t>
              </w:r>
            </w:ins>
          </w:p>
        </w:tc>
        <w:tc>
          <w:tcPr>
            <w:tcW w:w="671" w:type="pct"/>
            <w:shd w:val="clear" w:color="auto" w:fill="9BBB59" w:themeFill="accent3"/>
            <w:vAlign w:val="center"/>
          </w:tcPr>
          <w:p w14:paraId="02AAF065" w14:textId="0E9C3D46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101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TBD</w:delText>
              </w:r>
            </w:del>
            <w:ins w:id="102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N/A</w:t>
              </w:r>
            </w:ins>
          </w:p>
        </w:tc>
      </w:tr>
      <w:tr w:rsidR="000528AC" w:rsidRPr="00B1048C" w14:paraId="72A0D596" w14:textId="72D4FCF3" w:rsidTr="00457808">
        <w:trPr>
          <w:cantSplit/>
        </w:trPr>
        <w:tc>
          <w:tcPr>
            <w:tcW w:w="652" w:type="pct"/>
            <w:vAlign w:val="center"/>
          </w:tcPr>
          <w:p w14:paraId="239FDE22" w14:textId="62505D3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47197DF7" w14:textId="4371026C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38024EBD" w14:textId="0DF8569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vac20apptas205</w:t>
            </w:r>
          </w:p>
        </w:tc>
        <w:tc>
          <w:tcPr>
            <w:tcW w:w="593" w:type="pct"/>
            <w:vAlign w:val="center"/>
          </w:tcPr>
          <w:p w14:paraId="33867E05" w14:textId="307B2AF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Windows</w:t>
            </w:r>
          </w:p>
        </w:tc>
        <w:tc>
          <w:tcPr>
            <w:tcW w:w="1473" w:type="pct"/>
            <w:vAlign w:val="center"/>
          </w:tcPr>
          <w:p w14:paraId="10AB9165" w14:textId="7B04EE4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6FF8E133" w14:textId="536A4D1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</w:tbl>
    <w:p w14:paraId="2FAAE863" w14:textId="2F14D4D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661B50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80474E">
      <w:pPr>
        <w:pStyle w:val="Heading3"/>
      </w:pPr>
      <w:bookmarkStart w:id="103" w:name="_Toc421540869"/>
      <w:bookmarkStart w:id="104" w:name="_Toc7103799"/>
      <w:r w:rsidRPr="00F07689">
        <w:t>Software</w:t>
      </w:r>
      <w:bookmarkEnd w:id="103"/>
      <w:bookmarkEnd w:id="104"/>
      <w:r w:rsidRPr="00F07689">
        <w:t xml:space="preserve"> </w:t>
      </w:r>
    </w:p>
    <w:p w14:paraId="42984C6A" w14:textId="572414A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</w:t>
      </w:r>
      <w:r w:rsidR="00661B50">
        <w:rPr>
          <w:sz w:val="24"/>
          <w:szCs w:val="20"/>
        </w:rPr>
        <w:t xml:space="preserve"> </w:t>
      </w:r>
      <w:r w:rsidR="00661B50" w:rsidRPr="00F34C9D">
        <w:rPr>
          <w:sz w:val="24"/>
          <w:szCs w:val="20"/>
        </w:rPr>
        <w:t>describes</w:t>
      </w:r>
      <w:r w:rsidRPr="00F07689">
        <w:rPr>
          <w:sz w:val="24"/>
          <w:szCs w:val="20"/>
        </w:rPr>
        <w:t xml:space="preserve"> software specifications required </w:t>
      </w:r>
      <w:r w:rsidR="00F34C9D">
        <w:rPr>
          <w:sz w:val="24"/>
          <w:szCs w:val="20"/>
        </w:rPr>
        <w:t xml:space="preserve">in MAG </w:t>
      </w:r>
      <w:r w:rsidRPr="00F07689">
        <w:rPr>
          <w:sz w:val="24"/>
          <w:szCs w:val="20"/>
        </w:rPr>
        <w:t>prior to deployment.</w:t>
      </w:r>
    </w:p>
    <w:p w14:paraId="69CFDD74" w14:textId="40DD9ADB" w:rsidR="00CF5D69" w:rsidRPr="00116DD0" w:rsidRDefault="00CF5D69" w:rsidP="00CF5D69">
      <w:pPr>
        <w:pStyle w:val="Caption"/>
        <w:rPr>
          <w:sz w:val="22"/>
          <w:szCs w:val="22"/>
        </w:rPr>
      </w:pPr>
      <w:bookmarkStart w:id="105" w:name="_Toc534288649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5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rPr>
          <w:sz w:val="22"/>
          <w:szCs w:val="22"/>
        </w:rPr>
        <w:t>Software</w:t>
      </w:r>
      <w:r w:rsidRPr="00116DD0">
        <w:rPr>
          <w:sz w:val="22"/>
          <w:szCs w:val="22"/>
        </w:rPr>
        <w:t xml:space="preserve"> Specifications</w:t>
      </w:r>
      <w:bookmarkEnd w:id="105"/>
    </w:p>
    <w:tbl>
      <w:tblPr>
        <w:tblW w:w="5387" w:type="pct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5587"/>
        <w:gridCol w:w="1616"/>
        <w:gridCol w:w="723"/>
      </w:tblGrid>
      <w:tr w:rsidR="00E807D2" w:rsidRPr="00F07689" w:rsidDel="00706FB9" w14:paraId="2DAE0CEF" w14:textId="24CA0B39" w:rsidTr="00706FB9">
        <w:trPr>
          <w:gridAfter w:val="1"/>
          <w:wAfter w:w="726" w:type="dxa"/>
          <w:cantSplit/>
          <w:tblHeader/>
          <w:del w:id="106" w:author="Betz, David F. (Halfaker &amp; Associates)" w:date="2019-04-25T12:28:00Z"/>
        </w:trPr>
        <w:tc>
          <w:tcPr>
            <w:tcW w:w="1066" w:type="pct"/>
            <w:shd w:val="clear" w:color="auto" w:fill="CCCCCC"/>
            <w:vAlign w:val="center"/>
          </w:tcPr>
          <w:p w14:paraId="24A3D135" w14:textId="037CB794" w:rsidR="00E807D2" w:rsidRPr="00F07689" w:rsidDel="00706FB9" w:rsidRDefault="00E807D2" w:rsidP="00FC62B0">
            <w:pPr>
              <w:spacing w:before="60" w:after="60"/>
              <w:jc w:val="center"/>
              <w:rPr>
                <w:del w:id="107" w:author="Betz, David F. (Halfaker &amp; Associates)" w:date="2019-04-25T12:28:00Z"/>
                <w:rFonts w:ascii="Arial" w:hAnsi="Arial" w:cs="Arial"/>
                <w:b/>
                <w:szCs w:val="22"/>
              </w:rPr>
            </w:pPr>
            <w:bookmarkStart w:id="108" w:name="ColumnTitle_07"/>
            <w:bookmarkEnd w:id="108"/>
            <w:del w:id="109" w:author="Betz, David F. (Halfaker &amp; Associates)" w:date="2019-04-25T12:28:00Z">
              <w:r w:rsidDel="00706FB9">
                <w:rPr>
                  <w:rFonts w:ascii="Arial" w:hAnsi="Arial" w:cs="Arial"/>
                  <w:b/>
                  <w:szCs w:val="22"/>
                </w:rPr>
                <w:delText>Resource</w:delText>
              </w:r>
            </w:del>
          </w:p>
        </w:tc>
        <w:tc>
          <w:tcPr>
            <w:tcW w:w="2773" w:type="pct"/>
            <w:shd w:val="clear" w:color="auto" w:fill="CCCCCC"/>
            <w:vAlign w:val="center"/>
          </w:tcPr>
          <w:p w14:paraId="3B9D9C4C" w14:textId="629B52E0" w:rsidR="00E807D2" w:rsidRPr="00F07689" w:rsidDel="00706FB9" w:rsidRDefault="00E807D2" w:rsidP="00FC62B0">
            <w:pPr>
              <w:spacing w:before="60" w:after="60"/>
              <w:jc w:val="center"/>
              <w:rPr>
                <w:del w:id="110" w:author="Betz, David F. (Halfaker &amp; Associates)" w:date="2019-04-25T12:28:00Z"/>
                <w:rFonts w:ascii="Arial" w:hAnsi="Arial" w:cs="Arial"/>
                <w:b/>
                <w:szCs w:val="22"/>
              </w:rPr>
            </w:pPr>
            <w:del w:id="111" w:author="Betz, David F. (Halfaker &amp; Associates)" w:date="2019-04-25T12:28:00Z">
              <w:r w:rsidDel="00706FB9">
                <w:rPr>
                  <w:rFonts w:ascii="Arial" w:hAnsi="Arial" w:cs="Arial"/>
                  <w:b/>
                  <w:szCs w:val="22"/>
                </w:rPr>
                <w:delText>Description</w:delText>
              </w:r>
            </w:del>
          </w:p>
        </w:tc>
        <w:tc>
          <w:tcPr>
            <w:tcW w:w="802" w:type="pct"/>
            <w:shd w:val="clear" w:color="auto" w:fill="CCCCCC"/>
            <w:vAlign w:val="center"/>
          </w:tcPr>
          <w:p w14:paraId="2881D25F" w14:textId="7BC7385C" w:rsidR="00E807D2" w:rsidRPr="00F07689" w:rsidDel="00706FB9" w:rsidRDefault="00E807D2" w:rsidP="00FC62B0">
            <w:pPr>
              <w:spacing w:before="60" w:after="60"/>
              <w:jc w:val="center"/>
              <w:rPr>
                <w:del w:id="112" w:author="Betz, David F. (Halfaker &amp; Associates)" w:date="2019-04-25T12:28:00Z"/>
                <w:rFonts w:ascii="Arial" w:hAnsi="Arial" w:cs="Arial"/>
                <w:b/>
                <w:szCs w:val="22"/>
              </w:rPr>
            </w:pPr>
            <w:del w:id="113" w:author="Betz, David F. (Halfaker &amp; Associates)" w:date="2019-04-25T12:28:00Z">
              <w:r w:rsidRPr="00F07689" w:rsidDel="00706FB9">
                <w:rPr>
                  <w:rFonts w:ascii="Arial" w:hAnsi="Arial" w:cs="Arial"/>
                  <w:b/>
                  <w:szCs w:val="22"/>
                </w:rPr>
                <w:delText>Version</w:delText>
              </w:r>
            </w:del>
          </w:p>
        </w:tc>
      </w:tr>
      <w:tr w:rsidR="00E807D2" w:rsidRPr="00F07689" w:rsidDel="00706FB9" w14:paraId="4475D468" w14:textId="430B56BC" w:rsidTr="00706FB9">
        <w:trPr>
          <w:gridAfter w:val="1"/>
          <w:wAfter w:w="726" w:type="dxa"/>
          <w:cantSplit/>
          <w:del w:id="114" w:author="Betz, David F. (Halfaker &amp; Associates)" w:date="2019-04-25T12:28:00Z"/>
        </w:trPr>
        <w:tc>
          <w:tcPr>
            <w:tcW w:w="1066" w:type="pct"/>
          </w:tcPr>
          <w:p w14:paraId="0933095D" w14:textId="761D4F76" w:rsidR="00E807D2" w:rsidRPr="00F07689" w:rsidDel="00706FB9" w:rsidRDefault="00E807D2" w:rsidP="00F07689">
            <w:pPr>
              <w:spacing w:before="60" w:after="60"/>
              <w:rPr>
                <w:del w:id="115" w:author="Betz, David F. (Halfaker &amp; Associates)" w:date="2019-04-25T12:28:00Z"/>
                <w:rFonts w:ascii="Arial" w:hAnsi="Arial" w:cs="Arial"/>
                <w:szCs w:val="20"/>
              </w:rPr>
            </w:pPr>
            <w:del w:id="11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RHEL</w:delText>
              </w:r>
            </w:del>
          </w:p>
        </w:tc>
        <w:tc>
          <w:tcPr>
            <w:tcW w:w="2773" w:type="pct"/>
          </w:tcPr>
          <w:p w14:paraId="05FAF4C7" w14:textId="5D7E6630" w:rsidR="00E807D2" w:rsidRPr="00F07689" w:rsidDel="00706FB9" w:rsidRDefault="00E807D2" w:rsidP="00F07689">
            <w:pPr>
              <w:spacing w:before="60" w:after="60"/>
              <w:rPr>
                <w:del w:id="117" w:author="Betz, David F. (Halfaker &amp; Associates)" w:date="2019-04-25T12:28:00Z"/>
                <w:rFonts w:ascii="Arial" w:hAnsi="Arial" w:cs="Arial"/>
                <w:szCs w:val="20"/>
              </w:rPr>
            </w:pPr>
            <w:del w:id="11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Red Hat Enterprise Linux</w:delText>
              </w:r>
            </w:del>
          </w:p>
        </w:tc>
        <w:tc>
          <w:tcPr>
            <w:tcW w:w="802" w:type="pct"/>
          </w:tcPr>
          <w:p w14:paraId="078D2E6B" w14:textId="5523373F" w:rsidR="00E807D2" w:rsidRPr="00F07689" w:rsidDel="00706FB9" w:rsidRDefault="00E807D2" w:rsidP="00F07689">
            <w:pPr>
              <w:spacing w:before="60" w:after="60"/>
              <w:rPr>
                <w:del w:id="119" w:author="Betz, David F. (Halfaker &amp; Associates)" w:date="2019-04-25T12:28:00Z"/>
                <w:rFonts w:ascii="Arial" w:hAnsi="Arial" w:cs="Arial"/>
                <w:szCs w:val="20"/>
              </w:rPr>
            </w:pPr>
            <w:del w:id="12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7.3</w:delText>
              </w:r>
            </w:del>
          </w:p>
        </w:tc>
      </w:tr>
      <w:tr w:rsidR="00E807D2" w:rsidRPr="00F07689" w:rsidDel="00706FB9" w14:paraId="7CBE8C12" w14:textId="4A750A50" w:rsidTr="00706FB9">
        <w:trPr>
          <w:gridAfter w:val="1"/>
          <w:wAfter w:w="726" w:type="dxa"/>
          <w:cantSplit/>
          <w:del w:id="121" w:author="Betz, David F. (Halfaker &amp; Associates)" w:date="2019-04-25T12:28:00Z"/>
        </w:trPr>
        <w:tc>
          <w:tcPr>
            <w:tcW w:w="1066" w:type="pct"/>
          </w:tcPr>
          <w:p w14:paraId="2191AA73" w14:textId="250B44E3" w:rsidR="00E807D2" w:rsidDel="00706FB9" w:rsidRDefault="00E807D2" w:rsidP="00F07689">
            <w:pPr>
              <w:spacing w:before="60" w:after="60"/>
              <w:rPr>
                <w:del w:id="122" w:author="Betz, David F. (Halfaker &amp; Associates)" w:date="2019-04-25T12:28:00Z"/>
                <w:rFonts w:ascii="Arial" w:hAnsi="Arial" w:cs="Arial"/>
                <w:szCs w:val="20"/>
              </w:rPr>
            </w:pPr>
            <w:del w:id="12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Encase</w:delText>
              </w:r>
            </w:del>
          </w:p>
        </w:tc>
        <w:tc>
          <w:tcPr>
            <w:tcW w:w="2773" w:type="pct"/>
          </w:tcPr>
          <w:p w14:paraId="6C44CE06" w14:textId="3C5E8318" w:rsidR="00E807D2" w:rsidDel="00706FB9" w:rsidRDefault="00E807D2" w:rsidP="00F07689">
            <w:pPr>
              <w:spacing w:before="60" w:after="60"/>
              <w:rPr>
                <w:del w:id="124" w:author="Betz, David F. (Halfaker &amp; Associates)" w:date="2019-04-25T12:28:00Z"/>
                <w:rFonts w:ascii="Arial" w:hAnsi="Arial" w:cs="Arial"/>
                <w:szCs w:val="20"/>
              </w:rPr>
            </w:pPr>
            <w:del w:id="12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Provides the servlet needed for forensic examination of a Linux server by Encase</w:delText>
              </w:r>
            </w:del>
          </w:p>
        </w:tc>
        <w:tc>
          <w:tcPr>
            <w:tcW w:w="802" w:type="pct"/>
          </w:tcPr>
          <w:p w14:paraId="26A0AAA0" w14:textId="10D80644" w:rsidR="00E807D2" w:rsidDel="00706FB9" w:rsidRDefault="00E807D2" w:rsidP="00F07689">
            <w:pPr>
              <w:spacing w:before="60" w:after="60"/>
              <w:rPr>
                <w:del w:id="126" w:author="Betz, David F. (Halfaker &amp; Associates)" w:date="2019-04-25T12:28:00Z"/>
                <w:rFonts w:ascii="Arial" w:hAnsi="Arial" w:cs="Arial"/>
                <w:szCs w:val="20"/>
              </w:rPr>
            </w:pPr>
            <w:del w:id="12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1.0-2</w:delText>
              </w:r>
            </w:del>
          </w:p>
        </w:tc>
      </w:tr>
      <w:tr w:rsidR="00E807D2" w:rsidRPr="00F07689" w:rsidDel="00706FB9" w14:paraId="778EE02D" w14:textId="79005294" w:rsidTr="00706FB9">
        <w:trPr>
          <w:gridAfter w:val="1"/>
          <w:wAfter w:w="726" w:type="dxa"/>
          <w:cantSplit/>
          <w:del w:id="128" w:author="Betz, David F. (Halfaker &amp; Associates)" w:date="2019-04-25T12:28:00Z"/>
        </w:trPr>
        <w:tc>
          <w:tcPr>
            <w:tcW w:w="1066" w:type="pct"/>
          </w:tcPr>
          <w:p w14:paraId="462EF359" w14:textId="07196DF7" w:rsidR="00E807D2" w:rsidDel="00706FB9" w:rsidRDefault="00E807D2" w:rsidP="00F07689">
            <w:pPr>
              <w:spacing w:before="60" w:after="60"/>
              <w:rPr>
                <w:del w:id="129" w:author="Betz, David F. (Halfaker &amp; Associates)" w:date="2019-04-25T12:28:00Z"/>
                <w:rFonts w:ascii="Arial" w:hAnsi="Arial" w:cs="Arial"/>
                <w:szCs w:val="20"/>
              </w:rPr>
            </w:pPr>
            <w:del w:id="13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BESAgent</w:delText>
              </w:r>
            </w:del>
          </w:p>
        </w:tc>
        <w:tc>
          <w:tcPr>
            <w:tcW w:w="2773" w:type="pct"/>
          </w:tcPr>
          <w:p w14:paraId="123A8928" w14:textId="759C5A78" w:rsidR="00E807D2" w:rsidDel="00706FB9" w:rsidRDefault="00E807D2" w:rsidP="00F07689">
            <w:pPr>
              <w:spacing w:before="60" w:after="60"/>
              <w:rPr>
                <w:del w:id="131" w:author="Betz, David F. (Halfaker &amp; Associates)" w:date="2019-04-25T12:28:00Z"/>
                <w:rFonts w:ascii="Arial" w:hAnsi="Arial" w:cs="Arial"/>
                <w:szCs w:val="20"/>
              </w:rPr>
            </w:pPr>
            <w:del w:id="13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IBM BigFix Agent for Linux</w:delText>
              </w:r>
            </w:del>
          </w:p>
        </w:tc>
        <w:tc>
          <w:tcPr>
            <w:tcW w:w="802" w:type="pct"/>
          </w:tcPr>
          <w:p w14:paraId="6AAC859E" w14:textId="0A47A136" w:rsidR="00E807D2" w:rsidDel="00706FB9" w:rsidRDefault="00E807D2" w:rsidP="00F07689">
            <w:pPr>
              <w:spacing w:before="60" w:after="60"/>
              <w:rPr>
                <w:del w:id="133" w:author="Betz, David F. (Halfaker &amp; Associates)" w:date="2019-04-25T12:28:00Z"/>
                <w:rFonts w:ascii="Arial" w:hAnsi="Arial" w:cs="Arial"/>
                <w:szCs w:val="20"/>
              </w:rPr>
            </w:pPr>
            <w:del w:id="13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9.2.6.94-rhe5</w:delText>
              </w:r>
            </w:del>
          </w:p>
        </w:tc>
      </w:tr>
      <w:tr w:rsidR="00E807D2" w:rsidRPr="00F07689" w:rsidDel="00706FB9" w14:paraId="2BD1B507" w14:textId="52136DBB" w:rsidTr="00706FB9">
        <w:trPr>
          <w:gridAfter w:val="1"/>
          <w:wAfter w:w="726" w:type="dxa"/>
          <w:cantSplit/>
          <w:del w:id="135" w:author="Betz, David F. (Halfaker &amp; Associates)" w:date="2019-04-25T12:28:00Z"/>
        </w:trPr>
        <w:tc>
          <w:tcPr>
            <w:tcW w:w="1066" w:type="pct"/>
          </w:tcPr>
          <w:p w14:paraId="4B1F3A80" w14:textId="1C6D004A" w:rsidR="00E807D2" w:rsidDel="00706FB9" w:rsidRDefault="00E807D2" w:rsidP="00F07689">
            <w:pPr>
              <w:spacing w:before="60" w:after="60"/>
              <w:rPr>
                <w:del w:id="136" w:author="Betz, David F. (Halfaker &amp; Associates)" w:date="2019-04-25T12:28:00Z"/>
                <w:rFonts w:ascii="Arial" w:hAnsi="Arial" w:cs="Arial"/>
                <w:szCs w:val="20"/>
              </w:rPr>
            </w:pPr>
            <w:del w:id="13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CentrifyDC</w:delText>
              </w:r>
            </w:del>
          </w:p>
        </w:tc>
        <w:tc>
          <w:tcPr>
            <w:tcW w:w="2773" w:type="pct"/>
          </w:tcPr>
          <w:p w14:paraId="08141865" w14:textId="1CB0C890" w:rsidR="00E807D2" w:rsidDel="00706FB9" w:rsidRDefault="00E807D2" w:rsidP="00F07689">
            <w:pPr>
              <w:spacing w:before="60" w:after="60"/>
              <w:rPr>
                <w:del w:id="138" w:author="Betz, David F. (Halfaker &amp; Associates)" w:date="2019-04-25T12:28:00Z"/>
                <w:rFonts w:ascii="Arial" w:hAnsi="Arial" w:cs="Arial"/>
                <w:szCs w:val="20"/>
              </w:rPr>
            </w:pPr>
            <w:del w:id="13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Centrify DirectControl Agent</w:delText>
              </w:r>
            </w:del>
          </w:p>
        </w:tc>
        <w:tc>
          <w:tcPr>
            <w:tcW w:w="802" w:type="pct"/>
          </w:tcPr>
          <w:p w14:paraId="05F890A5" w14:textId="450B0033" w:rsidR="00E807D2" w:rsidDel="00706FB9" w:rsidRDefault="00E807D2" w:rsidP="00F07689">
            <w:pPr>
              <w:spacing w:before="60" w:after="60"/>
              <w:rPr>
                <w:del w:id="140" w:author="Betz, David F. (Halfaker &amp; Associates)" w:date="2019-04-25T12:28:00Z"/>
                <w:rFonts w:ascii="Arial" w:hAnsi="Arial" w:cs="Arial"/>
                <w:szCs w:val="20"/>
              </w:rPr>
            </w:pPr>
            <w:del w:id="14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5.4.2-668</w:delText>
              </w:r>
            </w:del>
          </w:p>
        </w:tc>
      </w:tr>
      <w:tr w:rsidR="00E807D2" w:rsidRPr="00F07689" w:rsidDel="00706FB9" w14:paraId="25E803C3" w14:textId="055B8787" w:rsidTr="00706FB9">
        <w:trPr>
          <w:gridAfter w:val="1"/>
          <w:wAfter w:w="726" w:type="dxa"/>
          <w:cantSplit/>
          <w:del w:id="142" w:author="Betz, David F. (Halfaker &amp; Associates)" w:date="2019-04-25T12:28:00Z"/>
        </w:trPr>
        <w:tc>
          <w:tcPr>
            <w:tcW w:w="1066" w:type="pct"/>
          </w:tcPr>
          <w:p w14:paraId="4CAA45FE" w14:textId="4E658A88" w:rsidR="00E807D2" w:rsidDel="00706FB9" w:rsidRDefault="00632459" w:rsidP="00F07689">
            <w:pPr>
              <w:spacing w:before="60" w:after="60"/>
              <w:rPr>
                <w:del w:id="143" w:author="Betz, David F. (Halfaker &amp; Associates)" w:date="2019-04-25T12:28:00Z"/>
                <w:rFonts w:ascii="Arial" w:hAnsi="Arial" w:cs="Arial"/>
                <w:szCs w:val="20"/>
              </w:rPr>
            </w:pPr>
            <w:del w:id="14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</w:delText>
              </w:r>
              <w:r w:rsidR="00E807D2" w:rsidDel="00706FB9">
                <w:rPr>
                  <w:rFonts w:ascii="Arial" w:hAnsi="Arial" w:cs="Arial"/>
                  <w:szCs w:val="20"/>
                </w:rPr>
                <w:delText>a-cs</w:delText>
              </w:r>
            </w:del>
          </w:p>
        </w:tc>
        <w:tc>
          <w:tcPr>
            <w:tcW w:w="2773" w:type="pct"/>
          </w:tcPr>
          <w:p w14:paraId="3B4BED54" w14:textId="288056F4" w:rsidR="00E807D2" w:rsidDel="00706FB9" w:rsidRDefault="00E807D2" w:rsidP="00F07689">
            <w:pPr>
              <w:spacing w:before="60" w:after="60"/>
              <w:rPr>
                <w:del w:id="145" w:author="Betz, David F. (Halfaker &amp; Associates)" w:date="2019-04-25T12:28:00Z"/>
                <w:rFonts w:ascii="Arial" w:hAnsi="Arial" w:cs="Arial"/>
                <w:szCs w:val="20"/>
              </w:rPr>
            </w:pPr>
            <w:del w:id="14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CA McAfee Security Agent</w:delText>
              </w:r>
            </w:del>
          </w:p>
        </w:tc>
        <w:tc>
          <w:tcPr>
            <w:tcW w:w="802" w:type="pct"/>
          </w:tcPr>
          <w:p w14:paraId="6ADC7100" w14:textId="5E94966C" w:rsidR="00E807D2" w:rsidDel="00706FB9" w:rsidRDefault="00E807D2" w:rsidP="00F07689">
            <w:pPr>
              <w:spacing w:before="60" w:after="60"/>
              <w:rPr>
                <w:del w:id="147" w:author="Betz, David F. (Halfaker &amp; Associates)" w:date="2019-04-25T12:28:00Z"/>
                <w:rFonts w:ascii="Arial" w:hAnsi="Arial" w:cs="Arial"/>
                <w:szCs w:val="20"/>
              </w:rPr>
            </w:pPr>
            <w:del w:id="14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N/A</w:delText>
              </w:r>
            </w:del>
          </w:p>
        </w:tc>
      </w:tr>
      <w:tr w:rsidR="00632459" w:rsidRPr="00F07689" w:rsidDel="00706FB9" w14:paraId="4E3E5721" w14:textId="2F0B466D" w:rsidTr="00706FB9">
        <w:trPr>
          <w:gridAfter w:val="1"/>
          <w:wAfter w:w="726" w:type="dxa"/>
          <w:cantSplit/>
          <w:del w:id="149" w:author="Betz, David F. (Halfaker &amp; Associates)" w:date="2019-04-25T12:28:00Z"/>
        </w:trPr>
        <w:tc>
          <w:tcPr>
            <w:tcW w:w="1066" w:type="pct"/>
          </w:tcPr>
          <w:p w14:paraId="28BA669A" w14:textId="236AF4CD" w:rsidR="00632459" w:rsidDel="00706FB9" w:rsidRDefault="00632459" w:rsidP="00F07689">
            <w:pPr>
              <w:spacing w:before="60" w:after="60"/>
              <w:rPr>
                <w:del w:id="150" w:author="Betz, David F. (Halfaker &amp; Associates)" w:date="2019-04-25T12:28:00Z"/>
                <w:rFonts w:ascii="Arial" w:hAnsi="Arial" w:cs="Arial"/>
                <w:szCs w:val="20"/>
              </w:rPr>
            </w:pPr>
            <w:del w:id="15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Jenkins</w:delText>
              </w:r>
            </w:del>
          </w:p>
        </w:tc>
        <w:tc>
          <w:tcPr>
            <w:tcW w:w="2773" w:type="pct"/>
          </w:tcPr>
          <w:p w14:paraId="11FEE42F" w14:textId="593E1D22" w:rsidR="00632459" w:rsidDel="00706FB9" w:rsidRDefault="00632459" w:rsidP="00F07689">
            <w:pPr>
              <w:spacing w:before="60" w:after="60"/>
              <w:rPr>
                <w:del w:id="152" w:author="Betz, David F. (Halfaker &amp; Associates)" w:date="2019-04-25T12:28:00Z"/>
                <w:rFonts w:ascii="Arial" w:hAnsi="Arial" w:cs="Arial"/>
                <w:szCs w:val="20"/>
              </w:rPr>
            </w:pPr>
            <w:del w:id="15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Continuous Integration and Deployment Software to automate installation, build, and deployment of software</w:delText>
              </w:r>
            </w:del>
          </w:p>
        </w:tc>
        <w:tc>
          <w:tcPr>
            <w:tcW w:w="802" w:type="pct"/>
          </w:tcPr>
          <w:p w14:paraId="7A84A86D" w14:textId="3EF09830" w:rsidR="00632459" w:rsidDel="00706FB9" w:rsidRDefault="00632459" w:rsidP="00F07689">
            <w:pPr>
              <w:spacing w:before="60" w:after="60"/>
              <w:rPr>
                <w:del w:id="154" w:author="Betz, David F. (Halfaker &amp; Associates)" w:date="2019-04-25T12:28:00Z"/>
                <w:rFonts w:ascii="Arial" w:hAnsi="Arial" w:cs="Arial"/>
                <w:szCs w:val="20"/>
              </w:rPr>
            </w:pPr>
            <w:del w:id="15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2.73</w:delText>
              </w:r>
              <w:r w:rsidR="001F4AD6" w:rsidDel="00706FB9">
                <w:rPr>
                  <w:rFonts w:ascii="Arial" w:hAnsi="Arial" w:cs="Arial"/>
                  <w:szCs w:val="20"/>
                </w:rPr>
                <w:delText>.3</w:delText>
              </w:r>
            </w:del>
          </w:p>
        </w:tc>
      </w:tr>
      <w:tr w:rsidR="00632459" w:rsidRPr="00F07689" w:rsidDel="00706FB9" w14:paraId="2E50A5FA" w14:textId="5B5B2229" w:rsidTr="00706FB9">
        <w:trPr>
          <w:gridAfter w:val="1"/>
          <w:wAfter w:w="726" w:type="dxa"/>
          <w:cantSplit/>
          <w:del w:id="156" w:author="Betz, David F. (Halfaker &amp; Associates)" w:date="2019-04-25T12:28:00Z"/>
        </w:trPr>
        <w:tc>
          <w:tcPr>
            <w:tcW w:w="1066" w:type="pct"/>
          </w:tcPr>
          <w:p w14:paraId="271A61D8" w14:textId="5E998708" w:rsidR="00632459" w:rsidDel="00706FB9" w:rsidRDefault="00632459" w:rsidP="00F07689">
            <w:pPr>
              <w:spacing w:before="60" w:after="60"/>
              <w:rPr>
                <w:del w:id="157" w:author="Betz, David F. (Halfaker &amp; Associates)" w:date="2019-04-25T12:28:00Z"/>
                <w:rFonts w:ascii="Arial" w:hAnsi="Arial" w:cs="Arial"/>
                <w:szCs w:val="20"/>
              </w:rPr>
            </w:pPr>
            <w:del w:id="15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Ansible</w:delText>
              </w:r>
            </w:del>
          </w:p>
        </w:tc>
        <w:tc>
          <w:tcPr>
            <w:tcW w:w="2773" w:type="pct"/>
          </w:tcPr>
          <w:p w14:paraId="3A286F17" w14:textId="42DE2A07" w:rsidR="00632459" w:rsidDel="00706FB9" w:rsidRDefault="00A44750" w:rsidP="00F07689">
            <w:pPr>
              <w:spacing w:before="60" w:after="60"/>
              <w:rPr>
                <w:del w:id="159" w:author="Betz, David F. (Halfaker &amp; Associates)" w:date="2019-04-25T12:28:00Z"/>
                <w:rFonts w:ascii="Arial" w:hAnsi="Arial" w:cs="Arial"/>
                <w:szCs w:val="20"/>
              </w:rPr>
            </w:pPr>
            <w:del w:id="16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Deployment and orchestration tool</w:delText>
              </w:r>
            </w:del>
          </w:p>
        </w:tc>
        <w:tc>
          <w:tcPr>
            <w:tcW w:w="802" w:type="pct"/>
          </w:tcPr>
          <w:p w14:paraId="3C3A941B" w14:textId="5FFF2C80" w:rsidR="00632459" w:rsidDel="00706FB9" w:rsidRDefault="00A44750" w:rsidP="00F07689">
            <w:pPr>
              <w:spacing w:before="60" w:after="60"/>
              <w:rPr>
                <w:del w:id="161" w:author="Betz, David F. (Halfaker &amp; Associates)" w:date="2019-04-25T12:28:00Z"/>
                <w:rFonts w:ascii="Arial" w:hAnsi="Arial" w:cs="Arial"/>
                <w:szCs w:val="20"/>
              </w:rPr>
            </w:pPr>
            <w:del w:id="16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2.4.2.0</w:delText>
              </w:r>
            </w:del>
          </w:p>
        </w:tc>
      </w:tr>
      <w:tr w:rsidR="00A44750" w:rsidRPr="00F07689" w:rsidDel="00706FB9" w14:paraId="7AF4DF65" w14:textId="00D0AF97" w:rsidTr="00706FB9">
        <w:trPr>
          <w:gridAfter w:val="1"/>
          <w:wAfter w:w="726" w:type="dxa"/>
          <w:cantSplit/>
          <w:del w:id="163" w:author="Betz, David F. (Halfaker &amp; Associates)" w:date="2019-04-25T12:28:00Z"/>
        </w:trPr>
        <w:tc>
          <w:tcPr>
            <w:tcW w:w="1066" w:type="pct"/>
          </w:tcPr>
          <w:p w14:paraId="0908BE35" w14:textId="523A5BCE" w:rsidR="00A44750" w:rsidDel="00706FB9" w:rsidRDefault="00A44750" w:rsidP="00F07689">
            <w:pPr>
              <w:spacing w:before="60" w:after="60"/>
              <w:rPr>
                <w:del w:id="164" w:author="Betz, David F. (Halfaker &amp; Associates)" w:date="2019-04-25T12:28:00Z"/>
                <w:rFonts w:ascii="Arial" w:hAnsi="Arial" w:cs="Arial"/>
                <w:szCs w:val="20"/>
              </w:rPr>
            </w:pPr>
            <w:del w:id="16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SiteMinder</w:delText>
              </w:r>
            </w:del>
          </w:p>
        </w:tc>
        <w:tc>
          <w:tcPr>
            <w:tcW w:w="2773" w:type="pct"/>
          </w:tcPr>
          <w:p w14:paraId="2F75A782" w14:textId="23E0D0AB" w:rsidR="00A44750" w:rsidDel="00706FB9" w:rsidRDefault="002D0F6F" w:rsidP="00F07689">
            <w:pPr>
              <w:spacing w:before="60" w:after="60"/>
              <w:rPr>
                <w:del w:id="166" w:author="Betz, David F. (Halfaker &amp; Associates)" w:date="2019-04-25T12:28:00Z"/>
                <w:rFonts w:ascii="Arial" w:hAnsi="Arial" w:cs="Arial"/>
                <w:szCs w:val="20"/>
              </w:rPr>
            </w:pPr>
            <w:del w:id="16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 xml:space="preserve">Provides </w:delText>
              </w:r>
              <w:r w:rsidR="004D214D" w:rsidDel="00706FB9">
                <w:rPr>
                  <w:rFonts w:ascii="Arial" w:hAnsi="Arial" w:cs="Arial"/>
                  <w:szCs w:val="20"/>
                </w:rPr>
                <w:delText>policy-based authentication as well as single sign-on for Web-based applications</w:delText>
              </w:r>
            </w:del>
          </w:p>
        </w:tc>
        <w:tc>
          <w:tcPr>
            <w:tcW w:w="802" w:type="pct"/>
          </w:tcPr>
          <w:p w14:paraId="4FA7FF2A" w14:textId="02B1FA01" w:rsidR="00A44750" w:rsidDel="00706FB9" w:rsidRDefault="00A44750" w:rsidP="00F07689">
            <w:pPr>
              <w:spacing w:before="60" w:after="60"/>
              <w:rPr>
                <w:del w:id="168" w:author="Betz, David F. (Halfaker &amp; Associates)" w:date="2019-04-25T12:28:00Z"/>
                <w:rFonts w:ascii="Arial" w:hAnsi="Arial" w:cs="Arial"/>
                <w:szCs w:val="20"/>
              </w:rPr>
            </w:pPr>
            <w:del w:id="16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12.51 cr08</w:delText>
              </w:r>
            </w:del>
          </w:p>
        </w:tc>
      </w:tr>
      <w:tr w:rsidR="00E807D2" w:rsidRPr="00F07689" w:rsidDel="00706FB9" w14:paraId="4D149203" w14:textId="4F726A73" w:rsidTr="00706FB9">
        <w:trPr>
          <w:gridAfter w:val="1"/>
          <w:wAfter w:w="726" w:type="dxa"/>
          <w:cantSplit/>
          <w:del w:id="170" w:author="Betz, David F. (Halfaker &amp; Associates)" w:date="2019-04-25T12:28:00Z"/>
        </w:trPr>
        <w:tc>
          <w:tcPr>
            <w:tcW w:w="1066" w:type="pct"/>
          </w:tcPr>
          <w:p w14:paraId="6954C8CC" w14:textId="60ECE250" w:rsidR="00E807D2" w:rsidDel="00706FB9" w:rsidRDefault="00E807D2" w:rsidP="00F07689">
            <w:pPr>
              <w:spacing w:before="60" w:after="60"/>
              <w:rPr>
                <w:del w:id="171" w:author="Betz, David F. (Halfaker &amp; Associates)" w:date="2019-04-25T12:28:00Z"/>
                <w:rFonts w:ascii="Arial" w:hAnsi="Arial" w:cs="Arial"/>
                <w:szCs w:val="20"/>
              </w:rPr>
            </w:pPr>
            <w:del w:id="17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NPM</w:delText>
              </w:r>
            </w:del>
          </w:p>
        </w:tc>
        <w:tc>
          <w:tcPr>
            <w:tcW w:w="2773" w:type="pct"/>
          </w:tcPr>
          <w:p w14:paraId="74A81931" w14:textId="7AB2F936" w:rsidR="00E807D2" w:rsidDel="00706FB9" w:rsidRDefault="00E807D2" w:rsidP="00F07689">
            <w:pPr>
              <w:spacing w:before="60" w:after="60"/>
              <w:rPr>
                <w:del w:id="173" w:author="Betz, David F. (Halfaker &amp; Associates)" w:date="2019-04-25T12:28:00Z"/>
                <w:rFonts w:ascii="Arial" w:hAnsi="Arial" w:cs="Arial"/>
                <w:szCs w:val="20"/>
              </w:rPr>
            </w:pPr>
            <w:del w:id="17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Package Manager for JavaScript</w:delText>
              </w:r>
            </w:del>
          </w:p>
        </w:tc>
        <w:tc>
          <w:tcPr>
            <w:tcW w:w="802" w:type="pct"/>
          </w:tcPr>
          <w:p w14:paraId="6FDB59E5" w14:textId="3F0F77C4" w:rsidR="00E807D2" w:rsidDel="00706FB9" w:rsidRDefault="00E807D2" w:rsidP="00F07689">
            <w:pPr>
              <w:spacing w:before="60" w:after="60"/>
              <w:rPr>
                <w:del w:id="175" w:author="Betz, David F. (Halfaker &amp; Associates)" w:date="2019-04-25T12:28:00Z"/>
                <w:rFonts w:ascii="Arial" w:hAnsi="Arial" w:cs="Arial"/>
                <w:szCs w:val="20"/>
              </w:rPr>
            </w:pPr>
            <w:del w:id="17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5.x</w:delText>
              </w:r>
            </w:del>
          </w:p>
        </w:tc>
      </w:tr>
      <w:tr w:rsidR="00E807D2" w:rsidRPr="00F07689" w:rsidDel="00706FB9" w14:paraId="3B056EB9" w14:textId="47ECA951" w:rsidTr="00706FB9">
        <w:trPr>
          <w:gridAfter w:val="1"/>
          <w:wAfter w:w="726" w:type="dxa"/>
          <w:cantSplit/>
          <w:del w:id="177" w:author="Betz, David F. (Halfaker &amp; Associates)" w:date="2019-04-25T12:28:00Z"/>
        </w:trPr>
        <w:tc>
          <w:tcPr>
            <w:tcW w:w="1066" w:type="pct"/>
          </w:tcPr>
          <w:p w14:paraId="2B1D6579" w14:textId="736AAC38" w:rsidR="00E807D2" w:rsidDel="00706FB9" w:rsidRDefault="00E807D2" w:rsidP="00F07689">
            <w:pPr>
              <w:spacing w:before="60" w:after="60"/>
              <w:rPr>
                <w:del w:id="178" w:author="Betz, David F. (Halfaker &amp; Associates)" w:date="2019-04-25T12:28:00Z"/>
                <w:rFonts w:ascii="Arial" w:hAnsi="Arial" w:cs="Arial"/>
                <w:szCs w:val="20"/>
              </w:rPr>
            </w:pPr>
            <w:del w:id="17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Font Awesome</w:delText>
              </w:r>
            </w:del>
          </w:p>
        </w:tc>
        <w:tc>
          <w:tcPr>
            <w:tcW w:w="2773" w:type="pct"/>
          </w:tcPr>
          <w:p w14:paraId="21CA95B8" w14:textId="5E5DD681" w:rsidR="00E807D2" w:rsidDel="00706FB9" w:rsidRDefault="00E807D2" w:rsidP="00F07689">
            <w:pPr>
              <w:spacing w:before="60" w:after="60"/>
              <w:rPr>
                <w:del w:id="180" w:author="Betz, David F. (Halfaker &amp; Associates)" w:date="2019-04-25T12:28:00Z"/>
                <w:rFonts w:ascii="Arial" w:hAnsi="Arial" w:cs="Arial"/>
                <w:szCs w:val="20"/>
              </w:rPr>
            </w:pPr>
            <w:del w:id="18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Enables customization of scalable vector icons used in CSS</w:delText>
              </w:r>
            </w:del>
          </w:p>
        </w:tc>
        <w:tc>
          <w:tcPr>
            <w:tcW w:w="802" w:type="pct"/>
          </w:tcPr>
          <w:p w14:paraId="73DE879C" w14:textId="50FAFDEF" w:rsidR="00E807D2" w:rsidDel="00706FB9" w:rsidRDefault="00E807D2" w:rsidP="00F07689">
            <w:pPr>
              <w:spacing w:before="60" w:after="60"/>
              <w:rPr>
                <w:del w:id="182" w:author="Betz, David F. (Halfaker &amp; Associates)" w:date="2019-04-25T12:28:00Z"/>
                <w:rFonts w:ascii="Arial" w:hAnsi="Arial" w:cs="Arial"/>
                <w:szCs w:val="20"/>
              </w:rPr>
            </w:pPr>
            <w:del w:id="18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4.7.x</w:delText>
              </w:r>
            </w:del>
          </w:p>
        </w:tc>
      </w:tr>
      <w:tr w:rsidR="00E807D2" w:rsidRPr="00F07689" w:rsidDel="00706FB9" w14:paraId="2CC5343C" w14:textId="3DB56434" w:rsidTr="00706FB9">
        <w:trPr>
          <w:gridAfter w:val="1"/>
          <w:wAfter w:w="726" w:type="dxa"/>
          <w:cantSplit/>
          <w:del w:id="184" w:author="Betz, David F. (Halfaker &amp; Associates)" w:date="2019-04-25T12:28:00Z"/>
        </w:trPr>
        <w:tc>
          <w:tcPr>
            <w:tcW w:w="1066" w:type="pct"/>
          </w:tcPr>
          <w:p w14:paraId="5AED03BA" w14:textId="5D286D0E" w:rsidR="00E807D2" w:rsidDel="00706FB9" w:rsidRDefault="00E807D2" w:rsidP="00F07689">
            <w:pPr>
              <w:spacing w:before="60" w:after="60"/>
              <w:rPr>
                <w:del w:id="185" w:author="Betz, David F. (Halfaker &amp; Associates)" w:date="2019-04-25T12:28:00Z"/>
                <w:rFonts w:ascii="Arial" w:hAnsi="Arial" w:cs="Arial"/>
                <w:szCs w:val="20"/>
              </w:rPr>
            </w:pPr>
            <w:del w:id="18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Apache HTTP Server</w:delText>
              </w:r>
            </w:del>
          </w:p>
        </w:tc>
        <w:tc>
          <w:tcPr>
            <w:tcW w:w="2773" w:type="pct"/>
          </w:tcPr>
          <w:p w14:paraId="51B4E923" w14:textId="72EC89C0" w:rsidR="00E807D2" w:rsidDel="00706FB9" w:rsidRDefault="00E807D2" w:rsidP="00F07689">
            <w:pPr>
              <w:spacing w:before="60" w:after="60"/>
              <w:rPr>
                <w:del w:id="187" w:author="Betz, David F. (Halfaker &amp; Associates)" w:date="2019-04-25T12:28:00Z"/>
                <w:rFonts w:ascii="Arial" w:hAnsi="Arial" w:cs="Arial"/>
                <w:szCs w:val="20"/>
              </w:rPr>
            </w:pPr>
            <w:del w:id="18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Provides a secure, efficient and extensible server that provides HTTP services in sync with the current HTTP standards</w:delText>
              </w:r>
            </w:del>
          </w:p>
        </w:tc>
        <w:tc>
          <w:tcPr>
            <w:tcW w:w="802" w:type="pct"/>
          </w:tcPr>
          <w:p w14:paraId="2460B324" w14:textId="776D7884" w:rsidR="00E807D2" w:rsidDel="00706FB9" w:rsidRDefault="00E807D2" w:rsidP="00F07689">
            <w:pPr>
              <w:spacing w:before="60" w:after="60"/>
              <w:rPr>
                <w:del w:id="189" w:author="Betz, David F. (Halfaker &amp; Associates)" w:date="2019-04-25T12:28:00Z"/>
                <w:rFonts w:ascii="Arial" w:hAnsi="Arial" w:cs="Arial"/>
                <w:szCs w:val="20"/>
              </w:rPr>
            </w:pPr>
            <w:del w:id="19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2.4.6-45</w:delText>
              </w:r>
            </w:del>
          </w:p>
        </w:tc>
      </w:tr>
      <w:tr w:rsidR="00E807D2" w:rsidRPr="00F07689" w:rsidDel="00706FB9" w14:paraId="44549895" w14:textId="3D51A58F" w:rsidTr="00706FB9">
        <w:trPr>
          <w:gridAfter w:val="1"/>
          <w:wAfter w:w="726" w:type="dxa"/>
          <w:cantSplit/>
          <w:del w:id="191" w:author="Betz, David F. (Halfaker &amp; Associates)" w:date="2019-04-25T12:28:00Z"/>
        </w:trPr>
        <w:tc>
          <w:tcPr>
            <w:tcW w:w="1066" w:type="pct"/>
          </w:tcPr>
          <w:p w14:paraId="37AF753F" w14:textId="72D1E94B" w:rsidR="00E807D2" w:rsidDel="00706FB9" w:rsidRDefault="00E807D2" w:rsidP="00F07689">
            <w:pPr>
              <w:spacing w:before="60" w:after="60"/>
              <w:rPr>
                <w:del w:id="192" w:author="Betz, David F. (Halfaker &amp; Associates)" w:date="2019-04-25T12:28:00Z"/>
                <w:rFonts w:ascii="Arial" w:hAnsi="Arial" w:cs="Arial"/>
                <w:szCs w:val="20"/>
              </w:rPr>
            </w:pPr>
            <w:del w:id="19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Node.js</w:delText>
              </w:r>
            </w:del>
          </w:p>
        </w:tc>
        <w:tc>
          <w:tcPr>
            <w:tcW w:w="2773" w:type="pct"/>
          </w:tcPr>
          <w:p w14:paraId="6131C727" w14:textId="79EFCA3E" w:rsidR="00E807D2" w:rsidDel="00706FB9" w:rsidRDefault="00E807D2" w:rsidP="00F07689">
            <w:pPr>
              <w:spacing w:before="60" w:after="60"/>
              <w:rPr>
                <w:del w:id="194" w:author="Betz, David F. (Halfaker &amp; Associates)" w:date="2019-04-25T12:28:00Z"/>
                <w:rFonts w:ascii="Arial" w:hAnsi="Arial" w:cs="Arial"/>
                <w:szCs w:val="20"/>
              </w:rPr>
            </w:pPr>
            <w:del w:id="19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 JavaScript runtime built on Chrom</w:delText>
              </w:r>
              <w:r w:rsidR="000528AC" w:rsidDel="00706FB9">
                <w:rPr>
                  <w:rFonts w:ascii="Arial" w:hAnsi="Arial" w:cs="Arial"/>
                  <w:szCs w:val="20"/>
                </w:rPr>
                <w:delText>e</w:delText>
              </w:r>
              <w:r w:rsidDel="00706FB9">
                <w:rPr>
                  <w:rFonts w:ascii="Arial" w:hAnsi="Arial" w:cs="Arial"/>
                  <w:szCs w:val="20"/>
                </w:rPr>
                <w:delText>’s VS Java Script engine</w:delText>
              </w:r>
            </w:del>
          </w:p>
        </w:tc>
        <w:tc>
          <w:tcPr>
            <w:tcW w:w="802" w:type="pct"/>
          </w:tcPr>
          <w:p w14:paraId="4DB21821" w14:textId="7F2EB138" w:rsidR="00E807D2" w:rsidDel="00706FB9" w:rsidRDefault="00E807D2" w:rsidP="00F07689">
            <w:pPr>
              <w:spacing w:before="60" w:after="60"/>
              <w:rPr>
                <w:del w:id="196" w:author="Betz, David F. (Halfaker &amp; Associates)" w:date="2019-04-25T12:28:00Z"/>
                <w:rFonts w:ascii="Arial" w:hAnsi="Arial" w:cs="Arial"/>
                <w:szCs w:val="20"/>
              </w:rPr>
            </w:pPr>
            <w:del w:id="19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8.x</w:delText>
              </w:r>
            </w:del>
          </w:p>
        </w:tc>
      </w:tr>
      <w:tr w:rsidR="00E807D2" w:rsidRPr="00F07689" w:rsidDel="00706FB9" w14:paraId="03E128BD" w14:textId="04BB5988" w:rsidTr="00706FB9">
        <w:trPr>
          <w:gridAfter w:val="1"/>
          <w:wAfter w:w="726" w:type="dxa"/>
          <w:cantSplit/>
          <w:del w:id="198" w:author="Betz, David F. (Halfaker &amp; Associates)" w:date="2019-04-25T12:28:00Z"/>
        </w:trPr>
        <w:tc>
          <w:tcPr>
            <w:tcW w:w="1066" w:type="pct"/>
          </w:tcPr>
          <w:p w14:paraId="209D53DD" w14:textId="00492E4D" w:rsidR="00E807D2" w:rsidDel="00706FB9" w:rsidRDefault="00E807D2" w:rsidP="00F07689">
            <w:pPr>
              <w:spacing w:before="60" w:after="60"/>
              <w:rPr>
                <w:del w:id="199" w:author="Betz, David F. (Halfaker &amp; Associates)" w:date="2019-04-25T12:28:00Z"/>
                <w:rFonts w:ascii="Arial" w:hAnsi="Arial" w:cs="Arial"/>
                <w:szCs w:val="20"/>
              </w:rPr>
            </w:pPr>
            <w:del w:id="20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PM2</w:delText>
              </w:r>
            </w:del>
          </w:p>
        </w:tc>
        <w:tc>
          <w:tcPr>
            <w:tcW w:w="2773" w:type="pct"/>
          </w:tcPr>
          <w:p w14:paraId="4EA70127" w14:textId="1282012A" w:rsidR="00E807D2" w:rsidDel="00706FB9" w:rsidRDefault="00E807D2" w:rsidP="00F07689">
            <w:pPr>
              <w:spacing w:before="60" w:after="60"/>
              <w:rPr>
                <w:del w:id="201" w:author="Betz, David F. (Halfaker &amp; Associates)" w:date="2019-04-25T12:28:00Z"/>
                <w:rFonts w:ascii="Arial" w:hAnsi="Arial" w:cs="Arial"/>
                <w:szCs w:val="20"/>
              </w:rPr>
            </w:pPr>
            <w:del w:id="20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Advanced production process manager for Node.js</w:delText>
              </w:r>
            </w:del>
          </w:p>
        </w:tc>
        <w:tc>
          <w:tcPr>
            <w:tcW w:w="802" w:type="pct"/>
          </w:tcPr>
          <w:p w14:paraId="77E41406" w14:textId="20735CC9" w:rsidR="00E807D2" w:rsidDel="00706FB9" w:rsidRDefault="00E807D2" w:rsidP="00F07689">
            <w:pPr>
              <w:spacing w:before="60" w:after="60"/>
              <w:rPr>
                <w:del w:id="203" w:author="Betz, David F. (Halfaker &amp; Associates)" w:date="2019-04-25T12:28:00Z"/>
                <w:rFonts w:ascii="Arial" w:hAnsi="Arial" w:cs="Arial"/>
                <w:szCs w:val="20"/>
              </w:rPr>
            </w:pPr>
            <w:del w:id="20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2.4</w:delText>
              </w:r>
            </w:del>
          </w:p>
        </w:tc>
      </w:tr>
      <w:tr w:rsidR="00E807D2" w:rsidRPr="00F07689" w:rsidDel="00706FB9" w14:paraId="692C5F20" w14:textId="02B1FFCD" w:rsidTr="00706FB9">
        <w:trPr>
          <w:gridAfter w:val="1"/>
          <w:wAfter w:w="726" w:type="dxa"/>
          <w:cantSplit/>
          <w:del w:id="205" w:author="Betz, David F. (Halfaker &amp; Associates)" w:date="2019-04-25T12:28:00Z"/>
        </w:trPr>
        <w:tc>
          <w:tcPr>
            <w:tcW w:w="1066" w:type="pct"/>
          </w:tcPr>
          <w:p w14:paraId="6BAC6AE0" w14:textId="2266592D" w:rsidR="00E807D2" w:rsidDel="00706FB9" w:rsidRDefault="00E807D2" w:rsidP="00F07689">
            <w:pPr>
              <w:spacing w:before="60" w:after="60"/>
              <w:rPr>
                <w:del w:id="206" w:author="Betz, David F. (Halfaker &amp; Associates)" w:date="2019-04-25T12:28:00Z"/>
                <w:rFonts w:ascii="Arial" w:hAnsi="Arial" w:cs="Arial"/>
                <w:szCs w:val="20"/>
              </w:rPr>
            </w:pPr>
            <w:del w:id="20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primeNG</w:delText>
              </w:r>
            </w:del>
          </w:p>
        </w:tc>
        <w:tc>
          <w:tcPr>
            <w:tcW w:w="2773" w:type="pct"/>
          </w:tcPr>
          <w:p w14:paraId="508D03B1" w14:textId="4B77D19D" w:rsidR="00E807D2" w:rsidDel="00706FB9" w:rsidRDefault="00E807D2" w:rsidP="00F07689">
            <w:pPr>
              <w:spacing w:before="60" w:after="60"/>
              <w:rPr>
                <w:del w:id="208" w:author="Betz, David F. (Halfaker &amp; Associates)" w:date="2019-04-25T12:28:00Z"/>
                <w:rFonts w:ascii="Arial" w:hAnsi="Arial" w:cs="Arial"/>
                <w:szCs w:val="20"/>
              </w:rPr>
            </w:pPr>
            <w:del w:id="20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 component library for Angular 2/4 that provides critical business UI functionality such as various data grids, pick lists, org charts, and autocomplete boxes.</w:delText>
              </w:r>
            </w:del>
          </w:p>
        </w:tc>
        <w:tc>
          <w:tcPr>
            <w:tcW w:w="802" w:type="pct"/>
          </w:tcPr>
          <w:p w14:paraId="4CD381EE" w14:textId="4EB14BB3" w:rsidR="00E807D2" w:rsidDel="00706FB9" w:rsidRDefault="00632459" w:rsidP="00F07689">
            <w:pPr>
              <w:spacing w:before="60" w:after="60"/>
              <w:rPr>
                <w:del w:id="210" w:author="Betz, David F. (Halfaker &amp; Associates)" w:date="2019-04-25T12:28:00Z"/>
                <w:rFonts w:ascii="Arial" w:hAnsi="Arial" w:cs="Arial"/>
                <w:szCs w:val="20"/>
              </w:rPr>
            </w:pPr>
            <w:del w:id="21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4.2</w:delText>
              </w:r>
            </w:del>
          </w:p>
        </w:tc>
      </w:tr>
      <w:tr w:rsidR="00E807D2" w:rsidRPr="00F07689" w:rsidDel="00706FB9" w14:paraId="5DC44605" w14:textId="0ACE4363" w:rsidTr="00706FB9">
        <w:trPr>
          <w:gridAfter w:val="1"/>
          <w:wAfter w:w="726" w:type="dxa"/>
          <w:cantSplit/>
          <w:del w:id="212" w:author="Betz, David F. (Halfaker &amp; Associates)" w:date="2019-04-25T12:28:00Z"/>
        </w:trPr>
        <w:tc>
          <w:tcPr>
            <w:tcW w:w="1066" w:type="pct"/>
          </w:tcPr>
          <w:p w14:paraId="62D6A852" w14:textId="01AF12EC" w:rsidR="00E807D2" w:rsidDel="00706FB9" w:rsidRDefault="00632459" w:rsidP="00F07689">
            <w:pPr>
              <w:spacing w:before="60" w:after="60"/>
              <w:rPr>
                <w:del w:id="213" w:author="Betz, David F. (Halfaker &amp; Associates)" w:date="2019-04-25T12:28:00Z"/>
                <w:rFonts w:ascii="Arial" w:hAnsi="Arial" w:cs="Arial"/>
                <w:szCs w:val="20"/>
              </w:rPr>
            </w:pPr>
            <w:del w:id="21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AngularJS</w:delText>
              </w:r>
            </w:del>
          </w:p>
        </w:tc>
        <w:tc>
          <w:tcPr>
            <w:tcW w:w="2773" w:type="pct"/>
          </w:tcPr>
          <w:p w14:paraId="60043358" w14:textId="3475AB19" w:rsidR="00E807D2" w:rsidDel="00706FB9" w:rsidRDefault="00632459" w:rsidP="00F07689">
            <w:pPr>
              <w:spacing w:before="60" w:after="60"/>
              <w:rPr>
                <w:del w:id="215" w:author="Betz, David F. (Halfaker &amp; Associates)" w:date="2019-04-25T12:28:00Z"/>
                <w:rFonts w:ascii="Arial" w:hAnsi="Arial" w:cs="Arial"/>
                <w:szCs w:val="20"/>
              </w:rPr>
            </w:pPr>
            <w:del w:id="21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Extends HTML vocabulary for an application so that the resulting environment is extraordinarily expressive, readable, and quick to develop.</w:delText>
              </w:r>
            </w:del>
          </w:p>
        </w:tc>
        <w:tc>
          <w:tcPr>
            <w:tcW w:w="802" w:type="pct"/>
          </w:tcPr>
          <w:p w14:paraId="1C32A3D8" w14:textId="2131B3DF" w:rsidR="00E807D2" w:rsidDel="00706FB9" w:rsidRDefault="00632459" w:rsidP="00F07689">
            <w:pPr>
              <w:spacing w:before="60" w:after="60"/>
              <w:rPr>
                <w:del w:id="217" w:author="Betz, David F. (Halfaker &amp; Associates)" w:date="2019-04-25T12:28:00Z"/>
                <w:rFonts w:ascii="Arial" w:hAnsi="Arial" w:cs="Arial"/>
                <w:szCs w:val="20"/>
              </w:rPr>
            </w:pPr>
            <w:del w:id="21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4.0</w:delText>
              </w:r>
            </w:del>
          </w:p>
        </w:tc>
      </w:tr>
      <w:tr w:rsidR="00E807D2" w:rsidRPr="00F07689" w:rsidDel="00706FB9" w14:paraId="35BD541B" w14:textId="5E85E0FA" w:rsidTr="00706FB9">
        <w:trPr>
          <w:gridAfter w:val="1"/>
          <w:wAfter w:w="726" w:type="dxa"/>
          <w:cantSplit/>
          <w:del w:id="219" w:author="Betz, David F. (Halfaker &amp; Associates)" w:date="2019-04-25T12:28:00Z"/>
        </w:trPr>
        <w:tc>
          <w:tcPr>
            <w:tcW w:w="1066" w:type="pct"/>
          </w:tcPr>
          <w:p w14:paraId="1A06C311" w14:textId="25FBEA7C" w:rsidR="00E807D2" w:rsidDel="00706FB9" w:rsidRDefault="00632459" w:rsidP="00F07689">
            <w:pPr>
              <w:spacing w:before="60" w:after="60"/>
              <w:rPr>
                <w:del w:id="220" w:author="Betz, David F. (Halfaker &amp; Associates)" w:date="2019-04-25T12:28:00Z"/>
                <w:rFonts w:ascii="Arial" w:hAnsi="Arial" w:cs="Arial"/>
                <w:szCs w:val="20"/>
              </w:rPr>
            </w:pPr>
            <w:del w:id="22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U.S. Web Design System Framework</w:delText>
              </w:r>
            </w:del>
          </w:p>
        </w:tc>
        <w:tc>
          <w:tcPr>
            <w:tcW w:w="2773" w:type="pct"/>
          </w:tcPr>
          <w:p w14:paraId="107632AE" w14:textId="4C5F4F64" w:rsidR="00E807D2" w:rsidDel="00706FB9" w:rsidRDefault="00632459" w:rsidP="00F07689">
            <w:pPr>
              <w:spacing w:before="60" w:after="60"/>
              <w:rPr>
                <w:del w:id="222" w:author="Betz, David F. (Halfaker &amp; Associates)" w:date="2019-04-25T12:28:00Z"/>
                <w:rFonts w:ascii="Arial" w:hAnsi="Arial" w:cs="Arial"/>
                <w:szCs w:val="20"/>
              </w:rPr>
            </w:pPr>
            <w:del w:id="22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Open source UI components and visual style guide for U.S. government websites</w:delText>
              </w:r>
            </w:del>
          </w:p>
        </w:tc>
        <w:tc>
          <w:tcPr>
            <w:tcW w:w="802" w:type="pct"/>
          </w:tcPr>
          <w:p w14:paraId="2182E5F9" w14:textId="7F759FF1" w:rsidR="00E807D2" w:rsidDel="00706FB9" w:rsidRDefault="00632459" w:rsidP="00F07689">
            <w:pPr>
              <w:spacing w:before="60" w:after="60"/>
              <w:rPr>
                <w:del w:id="224" w:author="Betz, David F. (Halfaker &amp; Associates)" w:date="2019-04-25T12:28:00Z"/>
                <w:rFonts w:ascii="Arial" w:hAnsi="Arial" w:cs="Arial"/>
                <w:szCs w:val="20"/>
              </w:rPr>
            </w:pPr>
            <w:del w:id="22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1.1.0</w:delText>
              </w:r>
            </w:del>
          </w:p>
        </w:tc>
      </w:tr>
      <w:tr w:rsidR="00706FB9" w14:paraId="355E9E0D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tblHeader/>
          <w:ins w:id="226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365F9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F495F" w14:textId="77777777" w:rsidR="00706FB9" w:rsidRPr="00540B77" w:rsidRDefault="00706FB9" w:rsidP="005C1848">
            <w:pPr>
              <w:pStyle w:val="TableHeading"/>
              <w:jc w:val="center"/>
              <w:rPr>
                <w:ins w:id="227" w:author="Betz, David F. (Halfaker &amp; Associates)" w:date="2019-04-25T12:29:00Z"/>
              </w:rPr>
            </w:pPr>
            <w:ins w:id="228" w:author="Betz, David F. (Halfaker &amp; Associates)" w:date="2019-04-25T12:29:00Z">
              <w:r>
                <w:t>Resources</w:t>
              </w:r>
            </w:ins>
          </w:p>
        </w:tc>
      </w:tr>
      <w:tr w:rsidR="00706FB9" w14:paraId="41DADC9A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29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218B7" w14:textId="77777777" w:rsidR="00706FB9" w:rsidRDefault="00706FB9" w:rsidP="005C1848">
            <w:pPr>
              <w:pStyle w:val="TableText"/>
              <w:rPr>
                <w:ins w:id="230" w:author="Betz, David F. (Halfaker &amp; Associates)" w:date="2019-04-25T12:29:00Z"/>
              </w:rPr>
            </w:pPr>
            <w:ins w:id="231" w:author="Betz, David F. (Halfaker &amp; Associates)" w:date="2019-04-25T12:29:00Z">
              <w:r>
                <w:t>Red Hat Enterprise Linux</w:t>
              </w:r>
            </w:ins>
          </w:p>
        </w:tc>
      </w:tr>
      <w:tr w:rsidR="00706FB9" w14:paraId="39F0A275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32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DDBA9" w14:textId="77777777" w:rsidR="00706FB9" w:rsidRPr="00C20571" w:rsidRDefault="00706FB9" w:rsidP="005C1848">
            <w:pPr>
              <w:pStyle w:val="TableText"/>
              <w:rPr>
                <w:ins w:id="233" w:author="Betz, David F. (Halfaker &amp; Associates)" w:date="2019-04-25T12:29:00Z"/>
              </w:rPr>
            </w:pPr>
            <w:ins w:id="234" w:author="Betz, David F. (Halfaker &amp; Associates)" w:date="2019-04-25T12:29:00Z">
              <w:r>
                <w:t>International Business Machine (IBM) BigFix</w:t>
              </w:r>
            </w:ins>
          </w:p>
        </w:tc>
      </w:tr>
      <w:tr w:rsidR="00706FB9" w14:paraId="7CF65997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35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547F5" w14:textId="77777777" w:rsidR="00706FB9" w:rsidRDefault="00706FB9" w:rsidP="005C1848">
            <w:pPr>
              <w:pStyle w:val="TableText"/>
              <w:rPr>
                <w:ins w:id="236" w:author="Betz, David F. (Halfaker &amp; Associates)" w:date="2019-04-25T12:29:00Z"/>
              </w:rPr>
            </w:pPr>
            <w:ins w:id="237" w:author="Betz, David F. (Halfaker &amp; Associates)" w:date="2019-04-25T12:29:00Z">
              <w:r>
                <w:t>EnCase Agent</w:t>
              </w:r>
            </w:ins>
          </w:p>
        </w:tc>
      </w:tr>
      <w:tr w:rsidR="00706FB9" w14:paraId="26F8B8C0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38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80306" w14:textId="77777777" w:rsidR="00706FB9" w:rsidRDefault="00706FB9" w:rsidP="005C1848">
            <w:pPr>
              <w:pStyle w:val="TableText"/>
              <w:rPr>
                <w:ins w:id="239" w:author="Betz, David F. (Halfaker &amp; Associates)" w:date="2019-04-25T12:29:00Z"/>
              </w:rPr>
            </w:pPr>
            <w:ins w:id="240" w:author="Betz, David F. (Halfaker &amp; Associates)" w:date="2019-04-25T12:29:00Z">
              <w:r>
                <w:t>McAfee Agent</w:t>
              </w:r>
            </w:ins>
          </w:p>
        </w:tc>
      </w:tr>
      <w:tr w:rsidR="00706FB9" w14:paraId="248FF4F9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41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60BD" w14:textId="77777777" w:rsidR="00706FB9" w:rsidRPr="00401842" w:rsidRDefault="00706FB9" w:rsidP="005C1848">
            <w:pPr>
              <w:pStyle w:val="TableText"/>
              <w:rPr>
                <w:ins w:id="242" w:author="Betz, David F. (Halfaker &amp; Associates)" w:date="2019-04-25T12:29:00Z"/>
              </w:rPr>
            </w:pPr>
            <w:ins w:id="243" w:author="Betz, David F. (Halfaker &amp; Associates)" w:date="2019-04-25T12:29:00Z">
              <w:r>
                <w:t>Centrify Infrastructure Services</w:t>
              </w:r>
            </w:ins>
          </w:p>
        </w:tc>
      </w:tr>
      <w:tr w:rsidR="00706FB9" w14:paraId="754AFBB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44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C4C8" w14:textId="77777777" w:rsidR="00706FB9" w:rsidRPr="00401842" w:rsidRDefault="00706FB9" w:rsidP="005C1848">
            <w:pPr>
              <w:pStyle w:val="TableText"/>
              <w:rPr>
                <w:ins w:id="245" w:author="Betz, David F. (Halfaker &amp; Associates)" w:date="2019-04-25T12:29:00Z"/>
              </w:rPr>
            </w:pPr>
            <w:bookmarkStart w:id="246" w:name=""/>
            <w:ins w:id="247" w:author="Betz, David F. (Halfaker &amp; Associates)" w:date="2019-04-25T12:29:00Z">
              <w:r>
                <w:rPr>
                  <w:color w:val="000000"/>
                </w:rPr>
                <w:t>Rational Team Concert (RTC) Eclipse Client</w:t>
              </w:r>
              <w:bookmarkEnd w:id="246"/>
            </w:ins>
          </w:p>
        </w:tc>
      </w:tr>
      <w:tr w:rsidR="00706FB9" w14:paraId="1DADD97C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48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71A6E" w14:textId="77777777" w:rsidR="00706FB9" w:rsidRPr="00401842" w:rsidRDefault="00706FB9" w:rsidP="005C1848">
            <w:pPr>
              <w:pStyle w:val="TableText"/>
              <w:rPr>
                <w:ins w:id="249" w:author="Betz, David F. (Halfaker &amp; Associates)" w:date="2019-04-25T12:29:00Z"/>
              </w:rPr>
            </w:pPr>
            <w:ins w:id="250" w:author="Betz, David F. (Halfaker &amp; Associates)" w:date="2019-04-25T12:29:00Z">
              <w:r>
                <w:t>Jenkins</w:t>
              </w:r>
            </w:ins>
          </w:p>
        </w:tc>
      </w:tr>
      <w:tr w:rsidR="00706FB9" w14:paraId="2BA56407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51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D36A0" w14:textId="77777777" w:rsidR="00706FB9" w:rsidRDefault="00706FB9" w:rsidP="005C1848">
            <w:pPr>
              <w:pStyle w:val="TableText"/>
              <w:rPr>
                <w:ins w:id="252" w:author="Betz, David F. (Halfaker &amp; Associates)" w:date="2019-04-25T12:29:00Z"/>
              </w:rPr>
            </w:pPr>
            <w:ins w:id="253" w:author="Betz, David F. (Halfaker &amp; Associates)" w:date="2019-04-25T12:29:00Z">
              <w:r>
                <w:t>Ansible</w:t>
              </w:r>
            </w:ins>
          </w:p>
        </w:tc>
      </w:tr>
      <w:tr w:rsidR="00706FB9" w14:paraId="7AFE732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54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B3A76" w14:textId="77777777" w:rsidR="00706FB9" w:rsidRDefault="00706FB9" w:rsidP="005C1848">
            <w:pPr>
              <w:pStyle w:val="TableText"/>
              <w:rPr>
                <w:ins w:id="255" w:author="Betz, David F. (Halfaker &amp; Associates)" w:date="2019-04-25T12:29:00Z"/>
              </w:rPr>
            </w:pPr>
            <w:ins w:id="256" w:author="Betz, David F. (Halfaker &amp; Associates)" w:date="2019-04-25T12:29:00Z">
              <w:r>
                <w:t>Computer Associates (CA) Single Sign-On (SSO)</w:t>
              </w:r>
            </w:ins>
          </w:p>
        </w:tc>
      </w:tr>
      <w:tr w:rsidR="00706FB9" w14:paraId="64C456CB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57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427B7" w14:textId="77777777" w:rsidR="00706FB9" w:rsidRDefault="00706FB9" w:rsidP="005C1848">
            <w:pPr>
              <w:pStyle w:val="TableText"/>
              <w:rPr>
                <w:ins w:id="258" w:author="Betz, David F. (Halfaker &amp; Associates)" w:date="2019-04-25T12:29:00Z"/>
              </w:rPr>
            </w:pPr>
            <w:ins w:id="259" w:author="Betz, David F. (Halfaker &amp; Associates)" w:date="2019-04-25T12:29:00Z">
              <w:r>
                <w:t>Node Package Manager (NPM)</w:t>
              </w:r>
            </w:ins>
          </w:p>
        </w:tc>
      </w:tr>
      <w:tr w:rsidR="00706FB9" w14:paraId="248AA2F7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0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2963E" w14:textId="77777777" w:rsidR="00706FB9" w:rsidRDefault="00706FB9" w:rsidP="005C1848">
            <w:pPr>
              <w:pStyle w:val="TableText"/>
              <w:rPr>
                <w:ins w:id="261" w:author="Betz, David F. (Halfaker &amp; Associates)" w:date="2019-04-25T12:29:00Z"/>
              </w:rPr>
            </w:pPr>
            <w:ins w:id="262" w:author="Betz, David F. (Halfaker &amp; Associates)" w:date="2019-04-25T12:29:00Z">
              <w:r>
                <w:t>Font Awesome</w:t>
              </w:r>
            </w:ins>
          </w:p>
        </w:tc>
      </w:tr>
      <w:tr w:rsidR="00706FB9" w14:paraId="47230005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3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A9A6B" w14:textId="77777777" w:rsidR="00706FB9" w:rsidRDefault="00706FB9" w:rsidP="005C1848">
            <w:pPr>
              <w:pStyle w:val="TableText"/>
              <w:rPr>
                <w:ins w:id="264" w:author="Betz, David F. (Halfaker &amp; Associates)" w:date="2019-04-25T12:29:00Z"/>
              </w:rPr>
            </w:pPr>
            <w:ins w:id="265" w:author="Betz, David F. (Halfaker &amp; Associates)" w:date="2019-04-25T12:29:00Z">
              <w:r>
                <w:t>Apache Hypertext Transfer Protocol (HTTP) Server</w:t>
              </w:r>
            </w:ins>
          </w:p>
        </w:tc>
      </w:tr>
      <w:tr w:rsidR="00706FB9" w14:paraId="23FFE273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6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4911E" w14:textId="77777777" w:rsidR="00706FB9" w:rsidRDefault="00706FB9" w:rsidP="005C1848">
            <w:pPr>
              <w:pStyle w:val="TableText"/>
              <w:rPr>
                <w:ins w:id="267" w:author="Betz, David F. (Halfaker &amp; Associates)" w:date="2019-04-25T12:29:00Z"/>
              </w:rPr>
            </w:pPr>
            <w:ins w:id="268" w:author="Betz, David F. (Halfaker &amp; Associates)" w:date="2019-04-25T12:29:00Z">
              <w:r>
                <w:t>Apache Tomcat</w:t>
              </w:r>
            </w:ins>
          </w:p>
        </w:tc>
      </w:tr>
      <w:tr w:rsidR="00706FB9" w14:paraId="338BC4C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9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F123F" w14:textId="77777777" w:rsidR="00706FB9" w:rsidRDefault="00706FB9" w:rsidP="005C1848">
            <w:pPr>
              <w:pStyle w:val="TableText"/>
              <w:rPr>
                <w:ins w:id="270" w:author="Betz, David F. (Halfaker &amp; Associates)" w:date="2019-04-25T12:29:00Z"/>
              </w:rPr>
            </w:pPr>
            <w:ins w:id="271" w:author="Betz, David F. (Halfaker &amp; Associates)" w:date="2019-04-25T12:29:00Z">
              <w:r>
                <w:t>U.S. Web Design Standards Framework</w:t>
              </w:r>
            </w:ins>
          </w:p>
        </w:tc>
      </w:tr>
      <w:tr w:rsidR="00706FB9" w14:paraId="22DBCA3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72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870CB" w14:textId="77777777" w:rsidR="00706FB9" w:rsidRDefault="00706FB9" w:rsidP="005C1848">
            <w:pPr>
              <w:pStyle w:val="TableText"/>
              <w:rPr>
                <w:ins w:id="273" w:author="Betz, David F. (Halfaker &amp; Associates)" w:date="2019-04-25T12:29:00Z"/>
              </w:rPr>
            </w:pPr>
            <w:ins w:id="274" w:author="Betz, David F. (Halfaker &amp; Associates)" w:date="2019-04-25T12:29:00Z">
              <w:r>
                <w:t>Node.js</w:t>
              </w:r>
            </w:ins>
          </w:p>
        </w:tc>
      </w:tr>
      <w:tr w:rsidR="00706FB9" w14:paraId="58809EF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75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8F80B" w14:textId="77777777" w:rsidR="00706FB9" w:rsidRDefault="00706FB9" w:rsidP="005C1848">
            <w:pPr>
              <w:pStyle w:val="TableText"/>
              <w:rPr>
                <w:ins w:id="276" w:author="Betz, David F. (Halfaker &amp; Associates)" w:date="2019-04-25T12:29:00Z"/>
              </w:rPr>
            </w:pPr>
            <w:ins w:id="277" w:author="Betz, David F. (Halfaker &amp; Associates)" w:date="2019-04-25T12:29:00Z">
              <w:r>
                <w:lastRenderedPageBreak/>
                <w:t>Process Manager 2 (PM2)</w:t>
              </w:r>
            </w:ins>
          </w:p>
        </w:tc>
      </w:tr>
      <w:tr w:rsidR="00706FB9" w14:paraId="25B00D83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78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ED220" w14:textId="77777777" w:rsidR="00706FB9" w:rsidRDefault="00706FB9" w:rsidP="005C1848">
            <w:pPr>
              <w:pStyle w:val="TableText"/>
              <w:rPr>
                <w:ins w:id="279" w:author="Betz, David F. (Halfaker &amp; Associates)" w:date="2019-04-25T12:29:00Z"/>
              </w:rPr>
            </w:pPr>
            <w:proofErr w:type="spellStart"/>
            <w:ins w:id="280" w:author="Betz, David F. (Halfaker &amp; Associates)" w:date="2019-04-25T12:29:00Z">
              <w:r>
                <w:t>PrimeNG</w:t>
              </w:r>
              <w:proofErr w:type="spellEnd"/>
            </w:ins>
          </w:p>
        </w:tc>
      </w:tr>
      <w:tr w:rsidR="00706FB9" w14:paraId="09D74A78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81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260A" w14:textId="77777777" w:rsidR="00706FB9" w:rsidRDefault="00706FB9" w:rsidP="005C1848">
            <w:pPr>
              <w:pStyle w:val="TableText"/>
              <w:rPr>
                <w:ins w:id="282" w:author="Betz, David F. (Halfaker &amp; Associates)" w:date="2019-04-25T12:29:00Z"/>
              </w:rPr>
            </w:pPr>
            <w:ins w:id="283" w:author="Betz, David F. (Halfaker &amp; Associates)" w:date="2019-04-25T12:29:00Z">
              <w:r>
                <w:t>Angular</w:t>
              </w:r>
            </w:ins>
          </w:p>
        </w:tc>
      </w:tr>
      <w:tr w:rsidR="00706FB9" w14:paraId="62A6CA8F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84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08263" w14:textId="77777777" w:rsidR="00706FB9" w:rsidRDefault="00706FB9" w:rsidP="005C1848">
            <w:pPr>
              <w:pStyle w:val="TableText"/>
              <w:rPr>
                <w:ins w:id="285" w:author="Betz, David F. (Halfaker &amp; Associates)" w:date="2019-04-25T12:29:00Z"/>
              </w:rPr>
            </w:pPr>
            <w:ins w:id="286" w:author="Betz, David F. (Halfaker &amp; Associates)" w:date="2019-04-25T12:29:00Z">
              <w:r>
                <w:t>RabbitMQ</w:t>
              </w:r>
            </w:ins>
          </w:p>
        </w:tc>
      </w:tr>
      <w:tr w:rsidR="00706FB9" w14:paraId="5B7EB935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87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5AB70" w14:textId="77777777" w:rsidR="00706FB9" w:rsidRDefault="00706FB9" w:rsidP="005C1848">
            <w:pPr>
              <w:pStyle w:val="TableText"/>
              <w:rPr>
                <w:ins w:id="288" w:author="Betz, David F. (Halfaker &amp; Associates)" w:date="2019-04-25T12:29:00Z"/>
              </w:rPr>
            </w:pPr>
            <w:ins w:id="289" w:author="Betz, David F. (Halfaker &amp; Associates)" w:date="2019-04-25T12:29:00Z">
              <w:r>
                <w:rPr>
                  <w:color w:val="000000"/>
                </w:rPr>
                <w:t>Health Level 7 (HL7) Application Programming Interface (API) (HAPI) – Fast Healthcare Interoperable Resources (FHIR)</w:t>
              </w:r>
            </w:ins>
          </w:p>
        </w:tc>
      </w:tr>
      <w:tr w:rsidR="00706FB9" w14:paraId="776C4101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90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41812" w14:textId="77777777" w:rsidR="00706FB9" w:rsidRDefault="00706FB9" w:rsidP="005C1848">
            <w:pPr>
              <w:pStyle w:val="TableText"/>
              <w:rPr>
                <w:ins w:id="291" w:author="Betz, David F. (Halfaker &amp; Associates)" w:date="2019-04-25T12:29:00Z"/>
              </w:rPr>
            </w:pPr>
            <w:ins w:id="292" w:author="Betz, David F. (Halfaker &amp; Associates)" w:date="2019-04-25T12:29:00Z">
              <w:r>
                <w:t>Docker - Community Edition (CE)</w:t>
              </w:r>
            </w:ins>
          </w:p>
        </w:tc>
      </w:tr>
      <w:tr w:rsidR="00706FB9" w14:paraId="0F503D08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93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6B4BC" w14:textId="77777777" w:rsidR="00706FB9" w:rsidRDefault="00706FB9" w:rsidP="005C1848">
            <w:pPr>
              <w:pStyle w:val="TableText"/>
              <w:rPr>
                <w:ins w:id="294" w:author="Betz, David F. (Halfaker &amp; Associates)" w:date="2019-04-25T12:29:00Z"/>
              </w:rPr>
            </w:pPr>
            <w:ins w:id="295" w:author="Betz, David F. (Halfaker &amp; Associates)" w:date="2019-04-25T12:29:00Z">
              <w:r w:rsidRPr="00401842">
                <w:t>Nginx</w:t>
              </w:r>
            </w:ins>
          </w:p>
        </w:tc>
      </w:tr>
      <w:tr w:rsidR="00706FB9" w14:paraId="47DBB72D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96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2203E" w14:textId="77777777" w:rsidR="00706FB9" w:rsidRDefault="00706FB9" w:rsidP="005C1848">
            <w:pPr>
              <w:pStyle w:val="TableText"/>
              <w:rPr>
                <w:ins w:id="297" w:author="Betz, David F. (Halfaker &amp; Associates)" w:date="2019-04-25T12:29:00Z"/>
              </w:rPr>
            </w:pPr>
            <w:ins w:id="298" w:author="Betz, David F. (Halfaker &amp; Associates)" w:date="2019-04-25T12:29:00Z">
              <w:r>
                <w:t>Fortify Static Code Analyzer</w:t>
              </w:r>
            </w:ins>
          </w:p>
        </w:tc>
      </w:tr>
    </w:tbl>
    <w:p w14:paraId="40903E33" w14:textId="4CD75C87" w:rsidR="00174158" w:rsidRDefault="00174158" w:rsidP="00174158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 xml:space="preserve">The software required to be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is a LINUX System image obtained from the </w:t>
      </w:r>
      <w:r w:rsidRPr="00F34C9D">
        <w:rPr>
          <w:sz w:val="24"/>
          <w:szCs w:val="20"/>
        </w:rPr>
        <w:t>VA</w:t>
      </w:r>
      <w:r w:rsidR="00F34C9D">
        <w:rPr>
          <w:sz w:val="24"/>
          <w:szCs w:val="20"/>
        </w:rPr>
        <w:t xml:space="preserve"> Infrastructure Operations</w:t>
      </w:r>
      <w:r>
        <w:rPr>
          <w:sz w:val="24"/>
          <w:szCs w:val="20"/>
        </w:rPr>
        <w:t>. All other required software is derived from either the VA Red Hat Satellite and/or the YUM Repositories</w:t>
      </w:r>
      <w:r w:rsidR="004D214D">
        <w:rPr>
          <w:sz w:val="24"/>
          <w:szCs w:val="20"/>
        </w:rPr>
        <w:t>, which includes the SiteMinder software added to this release,</w:t>
      </w:r>
      <w:r>
        <w:rPr>
          <w:sz w:val="24"/>
          <w:szCs w:val="20"/>
        </w:rPr>
        <w:t xml:space="preserve"> and/or the MCCF product specific repositories on the FPC servers.</w:t>
      </w:r>
      <w:r w:rsidR="00F34C9D">
        <w:rPr>
          <w:sz w:val="24"/>
          <w:szCs w:val="20"/>
        </w:rPr>
        <w:t xml:space="preserve"> </w:t>
      </w:r>
      <w:r w:rsidR="00B64B0C">
        <w:rPr>
          <w:sz w:val="24"/>
          <w:szCs w:val="20"/>
        </w:rPr>
        <w:t>Cosmos</w:t>
      </w:r>
      <w:r>
        <w:rPr>
          <w:sz w:val="24"/>
          <w:szCs w:val="20"/>
        </w:rPr>
        <w:t xml:space="preserve"> DB is supplied as a PaaS (Platform as a Service).</w:t>
      </w:r>
    </w:p>
    <w:p w14:paraId="78AEF5C1" w14:textId="77777777" w:rsidR="00174158" w:rsidRDefault="00174158" w:rsidP="00174158">
      <w:pPr>
        <w:spacing w:before="120" w:after="120"/>
        <w:rPr>
          <w:sz w:val="24"/>
          <w:szCs w:val="20"/>
        </w:rPr>
      </w:pPr>
      <w:r w:rsidRPr="00F34C9D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010C31E7" w:rsidR="0005370A" w:rsidRPr="0005370A" w:rsidRDefault="00174158" w:rsidP="0080474E">
      <w:pPr>
        <w:pStyle w:val="Heading3"/>
      </w:pPr>
      <w:r w:rsidRPr="00F07689" w:rsidDel="00174158">
        <w:t xml:space="preserve"> </w:t>
      </w:r>
      <w:bookmarkStart w:id="299" w:name="_Toc533154488"/>
      <w:bookmarkStart w:id="300" w:name="_Toc421540871"/>
      <w:bookmarkStart w:id="301" w:name="_Toc7103800"/>
      <w:bookmarkEnd w:id="299"/>
      <w:r w:rsidR="0005370A" w:rsidRPr="0005370A">
        <w:t>Communications</w:t>
      </w:r>
      <w:bookmarkEnd w:id="300"/>
      <w:bookmarkEnd w:id="301"/>
    </w:p>
    <w:p w14:paraId="4DF97BB7" w14:textId="646B8E55" w:rsidR="00597C94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302" w:name="_Hlk496178994"/>
      <w:r>
        <w:rPr>
          <w:sz w:val="24"/>
          <w:szCs w:val="20"/>
        </w:rPr>
        <w:t xml:space="preserve">MAG provides </w:t>
      </w:r>
      <w:bookmarkEnd w:id="302"/>
      <w:r>
        <w:rPr>
          <w:sz w:val="24"/>
          <w:szCs w:val="20"/>
        </w:rPr>
        <w:t xml:space="preserve">monitoring and notification features which </w:t>
      </w:r>
      <w:r w:rsidR="00F34C9D">
        <w:rPr>
          <w:sz w:val="24"/>
          <w:szCs w:val="20"/>
        </w:rPr>
        <w:t>are</w:t>
      </w:r>
      <w:r w:rsidR="00661B50">
        <w:rPr>
          <w:sz w:val="24"/>
          <w:szCs w:val="20"/>
        </w:rPr>
        <w:t xml:space="preserve"> used to alert technicians of</w:t>
      </w:r>
      <w:r>
        <w:rPr>
          <w:sz w:val="24"/>
          <w:szCs w:val="20"/>
        </w:rPr>
        <w:t xml:space="preserve"> error</w:t>
      </w:r>
      <w:r w:rsidR="00661B50">
        <w:rPr>
          <w:sz w:val="24"/>
          <w:szCs w:val="20"/>
        </w:rPr>
        <w:t>s</w:t>
      </w:r>
      <w:r>
        <w:rPr>
          <w:sz w:val="24"/>
          <w:szCs w:val="20"/>
        </w:rPr>
        <w:t>.</w:t>
      </w:r>
    </w:p>
    <w:p w14:paraId="718255F6" w14:textId="1FB7F9BD" w:rsidR="00597C94" w:rsidRDefault="00597C94" w:rsidP="00597C94">
      <w:pPr>
        <w:rPr>
          <w:sz w:val="24"/>
        </w:rPr>
      </w:pPr>
      <w:r>
        <w:rPr>
          <w:sz w:val="24"/>
        </w:rPr>
        <w:t>If the system is down, or the application isn’t responding correctly due to other extenuating circumstances, the following actions should be taken:</w:t>
      </w:r>
    </w:p>
    <w:p w14:paraId="6FF49C1A" w14:textId="77777777" w:rsidR="00CF5D69" w:rsidRDefault="00CF5D69" w:rsidP="00597C94">
      <w:pPr>
        <w:rPr>
          <w:sz w:val="24"/>
        </w:rPr>
      </w:pPr>
    </w:p>
    <w:p w14:paraId="250CE568" w14:textId="0672F9DE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Determine if the system (servers) or if the software is not responding</w:t>
      </w:r>
      <w:r w:rsidR="00661B50">
        <w:rPr>
          <w:sz w:val="24"/>
        </w:rPr>
        <w:t>.</w:t>
      </w:r>
    </w:p>
    <w:p w14:paraId="7AC997DA" w14:textId="32A9B382" w:rsidR="00597C94" w:rsidRPr="00661B50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661B50">
        <w:rPr>
          <w:sz w:val="24"/>
        </w:rPr>
        <w:t>Is the server up and available?</w:t>
      </w:r>
    </w:p>
    <w:p w14:paraId="22D37491" w14:textId="6ACD26F2" w:rsidR="00597C94" w:rsidRPr="00F34C9D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F34C9D">
        <w:rPr>
          <w:sz w:val="24"/>
        </w:rPr>
        <w:t>Is the application res</w:t>
      </w:r>
      <w:r w:rsidR="00F34C9D" w:rsidRPr="00F34C9D">
        <w:rPr>
          <w:sz w:val="24"/>
        </w:rPr>
        <w:t>p</w:t>
      </w:r>
      <w:r w:rsidRPr="00F34C9D">
        <w:rPr>
          <w:sz w:val="24"/>
        </w:rPr>
        <w:t>onding?</w:t>
      </w:r>
    </w:p>
    <w:p w14:paraId="252BA795" w14:textId="6B3CDA3F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 xml:space="preserve">Notify the appropriate support personnel of the incident and document the incident following processes regarding </w:t>
      </w:r>
      <w:r w:rsidR="00F34C9D">
        <w:rPr>
          <w:sz w:val="24"/>
        </w:rPr>
        <w:t>s</w:t>
      </w:r>
      <w:r>
        <w:rPr>
          <w:sz w:val="24"/>
        </w:rPr>
        <w:t xml:space="preserve">ystem </w:t>
      </w:r>
      <w:r w:rsidR="00F34C9D">
        <w:rPr>
          <w:sz w:val="24"/>
        </w:rPr>
        <w:t>o</w:t>
      </w:r>
      <w:r>
        <w:rPr>
          <w:sz w:val="24"/>
        </w:rPr>
        <w:t xml:space="preserve">utage </w:t>
      </w:r>
      <w:r w:rsidR="00F34C9D">
        <w:rPr>
          <w:sz w:val="24"/>
        </w:rPr>
        <w:t>n</w:t>
      </w:r>
      <w:r>
        <w:rPr>
          <w:sz w:val="24"/>
        </w:rPr>
        <w:t>otification</w:t>
      </w:r>
      <w:r w:rsidR="00661B50">
        <w:rPr>
          <w:sz w:val="24"/>
        </w:rPr>
        <w:t>.</w:t>
      </w:r>
    </w:p>
    <w:p w14:paraId="25B446E0" w14:textId="4779350A" w:rsidR="0005370A" w:rsidRDefault="00597C94" w:rsidP="00B42FE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Notify the user community that the system and/or software is unavailable.</w:t>
      </w:r>
    </w:p>
    <w:p w14:paraId="7BF0F6C4" w14:textId="6D71C6E0" w:rsidR="00597C94" w:rsidRDefault="00597C94" w:rsidP="0080474E">
      <w:pPr>
        <w:pStyle w:val="Heading3"/>
      </w:pPr>
      <w:bookmarkStart w:id="303" w:name="_Toc518310946"/>
      <w:bookmarkStart w:id="304" w:name="_Toc517877827"/>
      <w:bookmarkStart w:id="305" w:name="_Toc7103801"/>
      <w:r>
        <w:t>Deployment/Installation/Back-Out Checklist</w:t>
      </w:r>
      <w:bookmarkEnd w:id="303"/>
      <w:bookmarkEnd w:id="305"/>
      <w:r>
        <w:t xml:space="preserve"> </w:t>
      </w:r>
      <w:bookmarkEnd w:id="304"/>
    </w:p>
    <w:p w14:paraId="2C8AA373" w14:textId="60666643" w:rsidR="007134A1" w:rsidRPr="00F34C9D" w:rsidRDefault="000528AC" w:rsidP="007134A1">
      <w:pPr>
        <w:rPr>
          <w:sz w:val="24"/>
        </w:rPr>
      </w:pPr>
      <w:r>
        <w:rPr>
          <w:sz w:val="24"/>
        </w:rPr>
        <w:t>MCCF EDI TAS</w:t>
      </w:r>
      <w:r w:rsidR="007134A1" w:rsidRPr="00F34C9D">
        <w:rPr>
          <w:sz w:val="24"/>
        </w:rPr>
        <w:t xml:space="preserve"> and its components are provided as</w:t>
      </w:r>
      <w:r w:rsidR="00F34C9D">
        <w:rPr>
          <w:sz w:val="24"/>
        </w:rPr>
        <w:t xml:space="preserve"> Software as a Service (SaaS).</w:t>
      </w:r>
      <w:r w:rsidR="00DE135F">
        <w:rPr>
          <w:sz w:val="24"/>
        </w:rPr>
        <w:t xml:space="preserve"> </w:t>
      </w:r>
      <w:r w:rsidR="007134A1" w:rsidRPr="00F34C9D">
        <w:rPr>
          <w:sz w:val="24"/>
        </w:rPr>
        <w:t>Software deployment makes new/revised functionality ins</w:t>
      </w:r>
      <w:r w:rsidR="00DE135F">
        <w:rPr>
          <w:sz w:val="24"/>
        </w:rPr>
        <w:t xml:space="preserve">tantly available to end-users. </w:t>
      </w:r>
      <w:r w:rsidR="007134A1" w:rsidRPr="00F34C9D">
        <w:rPr>
          <w:sz w:val="24"/>
        </w:rPr>
        <w:t xml:space="preserve">If application operability is unacceptable for any reason, a </w:t>
      </w:r>
      <w:r w:rsidR="006E534C">
        <w:rPr>
          <w:sz w:val="24"/>
        </w:rPr>
        <w:t>back-out</w:t>
      </w:r>
      <w:r w:rsidR="00DE135F">
        <w:rPr>
          <w:sz w:val="24"/>
        </w:rPr>
        <w:t xml:space="preserve"> plan is not executed. </w:t>
      </w:r>
      <w:r w:rsidR="007134A1" w:rsidRPr="00F34C9D">
        <w:rPr>
          <w:sz w:val="24"/>
        </w:rPr>
        <w:t xml:space="preserve">Instead, a prior </w:t>
      </w:r>
      <w:r w:rsidR="007134A1" w:rsidRPr="00F34C9D">
        <w:rPr>
          <w:sz w:val="24"/>
        </w:rPr>
        <w:lastRenderedPageBreak/>
        <w:t xml:space="preserve">version is quickly </w:t>
      </w:r>
      <w:r w:rsidR="00F34C9D" w:rsidRPr="00F34C9D">
        <w:rPr>
          <w:sz w:val="24"/>
        </w:rPr>
        <w:t>re</w:t>
      </w:r>
      <w:r w:rsidR="007134A1" w:rsidRPr="00F34C9D">
        <w:rPr>
          <w:sz w:val="24"/>
        </w:rPr>
        <w:t>deployed from Rational Team Concert (RTC) u</w:t>
      </w:r>
      <w:r w:rsidR="00E57AF8">
        <w:rPr>
          <w:sz w:val="24"/>
        </w:rPr>
        <w:t>sing TAS automated deployments.</w:t>
      </w:r>
    </w:p>
    <w:p w14:paraId="0EA7FF58" w14:textId="41AB6E99" w:rsidR="00CF5D69" w:rsidRPr="00116DD0" w:rsidRDefault="00CF5D69" w:rsidP="00CF5D69">
      <w:pPr>
        <w:pStyle w:val="Caption"/>
        <w:rPr>
          <w:sz w:val="22"/>
          <w:szCs w:val="22"/>
        </w:rPr>
      </w:pPr>
      <w:bookmarkStart w:id="306" w:name="_Toc534288650"/>
      <w:bookmarkStart w:id="307" w:name="_Toc520113338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457808">
        <w:rPr>
          <w:noProof/>
          <w:sz w:val="22"/>
          <w:szCs w:val="22"/>
        </w:rPr>
        <w:t>6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t>Deployment/Installation/Back-Out Checklist</w:t>
      </w:r>
      <w:bookmarkEnd w:id="3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3325"/>
      </w:tblGrid>
      <w:tr w:rsidR="00597C94" w14:paraId="451249AE" w14:textId="77777777" w:rsidTr="00B64B0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307"/>
          <w:p w14:paraId="4A386942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AD421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8D6F3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ADD8D" w14:textId="579B3A8A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 xml:space="preserve">Individual </w:t>
            </w:r>
            <w:r w:rsidR="00B64B0C">
              <w:rPr>
                <w:lang w:bidi="yi-Hebr"/>
              </w:rPr>
              <w:t>to Complete Task</w:t>
            </w:r>
          </w:p>
        </w:tc>
      </w:tr>
      <w:tr w:rsidR="00597C94" w14:paraId="421931AC" w14:textId="77777777" w:rsidTr="00B64B0C">
        <w:trPr>
          <w:trHeight w:val="44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1C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33C" w14:textId="78349C79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0</w:t>
            </w:r>
            <w:r w:rsidR="00D862C2">
              <w:rPr>
                <w:sz w:val="24"/>
                <w:szCs w:val="20"/>
                <w:lang w:bidi="yi-Hebr"/>
              </w:rPr>
              <w:t>5</w:t>
            </w:r>
            <w:r>
              <w:rPr>
                <w:sz w:val="24"/>
                <w:szCs w:val="20"/>
                <w:lang w:bidi="yi-Hebr"/>
              </w:rPr>
              <w:t>-</w:t>
            </w:r>
            <w:r w:rsidR="00D862C2">
              <w:rPr>
                <w:sz w:val="24"/>
                <w:szCs w:val="20"/>
                <w:lang w:bidi="yi-Hebr"/>
              </w:rPr>
              <w:t>02</w:t>
            </w:r>
            <w:r>
              <w:rPr>
                <w:sz w:val="24"/>
                <w:szCs w:val="20"/>
                <w:lang w:bidi="yi-Hebr"/>
              </w:rPr>
              <w:t>-2019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F1F" w14:textId="6FD88296" w:rsidR="00597C94" w:rsidRDefault="00ED74E3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3</w:t>
            </w:r>
            <w:r w:rsidR="007134A1">
              <w:rPr>
                <w:sz w:val="24"/>
                <w:szCs w:val="20"/>
                <w:lang w:bidi="yi-Hebr"/>
              </w:rPr>
              <w:t xml:space="preserve">:00 </w:t>
            </w:r>
            <w:r>
              <w:rPr>
                <w:sz w:val="24"/>
                <w:szCs w:val="20"/>
                <w:lang w:bidi="yi-Hebr"/>
              </w:rPr>
              <w:t>P</w:t>
            </w:r>
            <w:r w:rsidR="007134A1">
              <w:rPr>
                <w:sz w:val="24"/>
                <w:szCs w:val="20"/>
                <w:lang w:bidi="yi-Hebr"/>
              </w:rPr>
              <w:t>M ET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882" w14:textId="091542FC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85C3903" w14:textId="77777777" w:rsidTr="00B64B0C">
        <w:trPr>
          <w:trHeight w:val="4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34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Install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C27" w14:textId="2500C5C8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3CB2" w14:textId="5F030D7B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B0E" w14:textId="5076EC4A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4C7F67F" w14:textId="77777777" w:rsidTr="00B64B0C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1961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Back-Out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90A7" w14:textId="1F7699B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E86" w14:textId="24026C00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4B7" w14:textId="6684DAED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</w:tr>
    </w:tbl>
    <w:p w14:paraId="1648540F" w14:textId="77777777" w:rsidR="00597C94" w:rsidRPr="00A72565" w:rsidRDefault="00597C94" w:rsidP="0080474E">
      <w:pPr>
        <w:keepLines/>
        <w:autoSpaceDE w:val="0"/>
        <w:autoSpaceDN w:val="0"/>
        <w:adjustRightInd w:val="0"/>
        <w:rPr>
          <w:iCs/>
          <w:color w:val="0000FF"/>
          <w:sz w:val="24"/>
          <w:szCs w:val="20"/>
        </w:rPr>
      </w:pPr>
    </w:p>
    <w:p w14:paraId="100FC8A8" w14:textId="77777777" w:rsidR="00222831" w:rsidRDefault="00222831" w:rsidP="0080474E">
      <w:pPr>
        <w:pStyle w:val="Heading1"/>
      </w:pPr>
      <w:bookmarkStart w:id="308" w:name="_Toc533154491"/>
      <w:bookmarkStart w:id="309" w:name="_Toc7103802"/>
      <w:bookmarkEnd w:id="308"/>
      <w:r>
        <w:t>Installation</w:t>
      </w:r>
      <w:bookmarkEnd w:id="309"/>
    </w:p>
    <w:p w14:paraId="4891A13C" w14:textId="77777777" w:rsidR="00AE5904" w:rsidRDefault="00361BE2" w:rsidP="0080474E">
      <w:pPr>
        <w:pStyle w:val="Heading2"/>
      </w:pPr>
      <w:bookmarkStart w:id="310" w:name="_Toc7103803"/>
      <w:r w:rsidRPr="00A12A14">
        <w:t>Pre-installation</w:t>
      </w:r>
      <w:r>
        <w:t xml:space="preserve"> and </w:t>
      </w:r>
      <w:r w:rsidR="00AE5904">
        <w:t>System Requirements</w:t>
      </w:r>
      <w:bookmarkEnd w:id="310"/>
    </w:p>
    <w:p w14:paraId="15E34A39" w14:textId="2543EBCB" w:rsidR="00AE5904" w:rsidRPr="00C317CA" w:rsidRDefault="00597C94" w:rsidP="00597C94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The VA must provide a </w:t>
      </w:r>
      <w:r w:rsidR="00FC62B0">
        <w:rPr>
          <w:i w:val="0"/>
          <w:color w:val="auto"/>
        </w:rPr>
        <w:t>MAG cloud s</w:t>
      </w:r>
      <w:r>
        <w:rPr>
          <w:i w:val="0"/>
          <w:color w:val="auto"/>
        </w:rPr>
        <w:t>ubscription with sufficient capacity for the listed hardware (Virtual Machines) and software</w:t>
      </w:r>
      <w:r w:rsidRPr="00ED74E3"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T</w:t>
      </w:r>
      <w:r>
        <w:rPr>
          <w:i w:val="0"/>
          <w:color w:val="auto"/>
        </w:rPr>
        <w:t>he VA must provide connectivity from the VA network to</w:t>
      </w:r>
      <w:r w:rsidR="00ED74E3">
        <w:rPr>
          <w:i w:val="0"/>
          <w:color w:val="auto"/>
        </w:rPr>
        <w:t xml:space="preserve"> MAG, and</w:t>
      </w:r>
      <w:r>
        <w:rPr>
          <w:i w:val="0"/>
          <w:color w:val="auto"/>
        </w:rPr>
        <w:t xml:space="preserve"> the MAG environment must be </w:t>
      </w:r>
      <w:r w:rsidRPr="00ED74E3">
        <w:rPr>
          <w:i w:val="0"/>
          <w:color w:val="auto"/>
        </w:rPr>
        <w:t>set</w:t>
      </w:r>
      <w:r w:rsidR="00ED74E3">
        <w:rPr>
          <w:i w:val="0"/>
          <w:color w:val="auto"/>
        </w:rPr>
        <w:t xml:space="preserve"> </w:t>
      </w:r>
      <w:r w:rsidRPr="00ED74E3">
        <w:rPr>
          <w:i w:val="0"/>
          <w:color w:val="auto"/>
        </w:rPr>
        <w:t>up</w:t>
      </w:r>
      <w:r>
        <w:rPr>
          <w:i w:val="0"/>
          <w:color w:val="auto"/>
        </w:rPr>
        <w:t xml:space="preserve"> for deployment to occur. A valid and usable RHEL 7.3 VM image must be available to deploy VMs. DNS must be accessible</w:t>
      </w:r>
      <w:r w:rsidR="00ED74E3">
        <w:rPr>
          <w:i w:val="0"/>
          <w:color w:val="auto"/>
        </w:rPr>
        <w:t xml:space="preserve"> to validate domain registry</w:t>
      </w:r>
      <w:r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Centrify must be </w:t>
      </w:r>
      <w:r w:rsidR="00ED74E3">
        <w:rPr>
          <w:i w:val="0"/>
          <w:color w:val="auto"/>
        </w:rPr>
        <w:t>available to enable</w:t>
      </w:r>
      <w:r>
        <w:rPr>
          <w:i w:val="0"/>
          <w:color w:val="auto"/>
        </w:rPr>
        <w:t xml:space="preserve"> authentication.</w:t>
      </w:r>
    </w:p>
    <w:p w14:paraId="4BA334DD" w14:textId="77777777" w:rsidR="00AE5904" w:rsidRPr="00B5193E" w:rsidRDefault="00AE5904" w:rsidP="0080474E">
      <w:pPr>
        <w:pStyle w:val="Heading2"/>
      </w:pPr>
      <w:bookmarkStart w:id="311" w:name="_Toc7103804"/>
      <w:r w:rsidRPr="00B5193E">
        <w:t>Platform Installation and Preparation</w:t>
      </w:r>
      <w:bookmarkEnd w:id="311"/>
    </w:p>
    <w:p w14:paraId="4573BF93" w14:textId="0D77FF24" w:rsidR="00347523" w:rsidRPr="00B5193E" w:rsidRDefault="00347523" w:rsidP="00347523">
      <w:pPr>
        <w:pStyle w:val="BodyText"/>
      </w:pPr>
      <w:bookmarkStart w:id="312" w:name="_Hlk518060970"/>
      <w:r w:rsidRPr="00B5193E">
        <w:t>Ansible will handle automated installation and deployment of component</w:t>
      </w:r>
      <w:r w:rsidR="00ED74E3" w:rsidRPr="00B5193E">
        <w:t xml:space="preserve">s applicable to Release </w:t>
      </w:r>
      <w:del w:id="313" w:author="Betz, David F. (Halfaker &amp; Associates)" w:date="2019-04-25T11:00:00Z">
        <w:r w:rsidR="00ED74E3" w:rsidRPr="00B5193E" w:rsidDel="0020186C">
          <w:delText>1.1</w:delText>
        </w:r>
      </w:del>
      <w:ins w:id="314" w:author="Betz, David F. (Halfaker &amp; Associates)" w:date="2019-04-25T11:00:00Z">
        <w:r w:rsidR="0020186C">
          <w:t>2.0</w:t>
        </w:r>
      </w:ins>
      <w:r w:rsidRPr="00B5193E">
        <w:t>.</w:t>
      </w:r>
    </w:p>
    <w:bookmarkEnd w:id="312"/>
    <w:p w14:paraId="0A850C7C" w14:textId="0E7988D6" w:rsidR="003F08CE" w:rsidRPr="00ED74E3" w:rsidRDefault="00B5193E" w:rsidP="00B5193E">
      <w:pPr>
        <w:pStyle w:val="BodyText"/>
      </w:pPr>
      <w:r w:rsidRPr="007F0E7C">
        <w:rPr>
          <w:b/>
          <w:szCs w:val="24"/>
        </w:rPr>
        <w:t xml:space="preserve">Builds/rebuilds are not a planned part of Release </w:t>
      </w:r>
      <w:del w:id="315" w:author="Betz, David F. (Halfaker &amp; Associates)" w:date="2019-04-25T11:00:00Z">
        <w:r w:rsidRPr="007F0E7C" w:rsidDel="0020186C">
          <w:rPr>
            <w:b/>
            <w:szCs w:val="24"/>
          </w:rPr>
          <w:delText>1.1</w:delText>
        </w:r>
      </w:del>
      <w:ins w:id="316" w:author="Betz, David F. (Halfaker &amp; Associates)" w:date="2019-04-25T11:00:00Z">
        <w:r w:rsidR="0020186C">
          <w:rPr>
            <w:b/>
            <w:szCs w:val="24"/>
          </w:rPr>
          <w:t>2.0</w:t>
        </w:r>
      </w:ins>
      <w:r>
        <w:rPr>
          <w:szCs w:val="24"/>
        </w:rPr>
        <w:t>, but instructions are provided for reference in the ev</w:t>
      </w:r>
      <w:r w:rsidR="003278D4">
        <w:rPr>
          <w:szCs w:val="24"/>
        </w:rPr>
        <w:t xml:space="preserve">ent of unplanned consequences. </w:t>
      </w:r>
      <w:r w:rsidR="00B64B0C" w:rsidRPr="00B5193E">
        <w:t>I</w:t>
      </w:r>
      <w:r w:rsidR="00597C94" w:rsidRPr="00B5193E">
        <w:t xml:space="preserve">nstructions related to standing up MAG for the MCCF EDI TAS </w:t>
      </w:r>
      <w:r w:rsidR="00ED74E3" w:rsidRPr="00B5193E">
        <w:t>are contained in this document:</w:t>
      </w:r>
    </w:p>
    <w:bookmarkStart w:id="317" w:name="_MON_1607313665"/>
    <w:bookmarkEnd w:id="317"/>
    <w:p w14:paraId="2A9F007C" w14:textId="19F44718" w:rsidR="00597C94" w:rsidRDefault="00597C94" w:rsidP="005C410D">
      <w:pPr>
        <w:pStyle w:val="BodyText"/>
        <w:rPr>
          <w:szCs w:val="24"/>
        </w:rPr>
      </w:pPr>
      <w:r>
        <w:rPr>
          <w:sz w:val="28"/>
          <w:szCs w:val="24"/>
        </w:rPr>
        <w:object w:dxaOrig="1515" w:dyaOrig="990" w14:anchorId="05812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13" o:title=""/>
          </v:shape>
          <o:OLEObject Type="Embed" ProgID="Word.Document.8" ShapeID="_x0000_i1025" DrawAspect="Icon" ObjectID="_1617716527" r:id="rId14">
            <o:FieldCodes>\s</o:FieldCodes>
          </o:OLEObject>
        </w:object>
      </w:r>
    </w:p>
    <w:p w14:paraId="2D3CAFEA" w14:textId="77777777" w:rsidR="00AE5904" w:rsidRDefault="00AE5904" w:rsidP="0080474E">
      <w:pPr>
        <w:pStyle w:val="Heading2"/>
      </w:pPr>
      <w:bookmarkStart w:id="318" w:name="_Toc7103805"/>
      <w:r>
        <w:t xml:space="preserve">Download and </w:t>
      </w:r>
      <w:r w:rsidR="00700E4A">
        <w:t>Extract Files</w:t>
      </w:r>
      <w:bookmarkEnd w:id="318"/>
    </w:p>
    <w:p w14:paraId="0C3566B3" w14:textId="0A2C46C8" w:rsidR="00C73B8B" w:rsidRPr="00324532" w:rsidRDefault="00324532" w:rsidP="00324532">
      <w:pPr>
        <w:pStyle w:val="BodyText"/>
      </w:pPr>
      <w:r>
        <w:t xml:space="preserve">All MCCF EDI TAS software is </w:t>
      </w:r>
      <w:r w:rsidR="007F0E7C">
        <w:t>pulled</w:t>
      </w:r>
      <w:r>
        <w:t xml:space="preserve"> from the </w:t>
      </w:r>
      <w:r w:rsidR="007F0E7C" w:rsidRPr="007F0E7C">
        <w:t xml:space="preserve">private </w:t>
      </w:r>
      <w:r w:rsidRPr="007F0E7C">
        <w:t>VA satellite and MCCF repositories. All</w:t>
      </w:r>
      <w:r>
        <w:t xml:space="preserve"> software deployment is managed by the Jenkins Continuous Integration automation tool which meet</w:t>
      </w:r>
      <w:r w:rsidR="00347523">
        <w:t>s</w:t>
      </w:r>
      <w:r>
        <w:t xml:space="preserve"> existing VA requirements.</w:t>
      </w:r>
    </w:p>
    <w:p w14:paraId="77B18776" w14:textId="77777777" w:rsidR="00AE5904" w:rsidRDefault="00AE5904" w:rsidP="0080474E">
      <w:pPr>
        <w:pStyle w:val="Heading2"/>
      </w:pPr>
      <w:bookmarkStart w:id="319" w:name="_Ref436642459"/>
      <w:bookmarkStart w:id="320" w:name="_Toc7103806"/>
      <w:r>
        <w:t>Database Creation</w:t>
      </w:r>
      <w:bookmarkEnd w:id="319"/>
      <w:bookmarkEnd w:id="320"/>
    </w:p>
    <w:p w14:paraId="70A6C109" w14:textId="2DC0F6A6" w:rsidR="00AE5904" w:rsidRPr="007F0E7C" w:rsidRDefault="00324532" w:rsidP="00324532">
      <w:pPr>
        <w:pStyle w:val="BodyText"/>
        <w:rPr>
          <w:b/>
        </w:rPr>
      </w:pPr>
      <w:r>
        <w:t xml:space="preserve">The MCCF EDI TAS utilizes the </w:t>
      </w:r>
      <w:r w:rsidR="00B64B0C">
        <w:t>Cosmos</w:t>
      </w:r>
      <w:r>
        <w:t xml:space="preserve"> DB which is </w:t>
      </w:r>
      <w:r w:rsidR="00B64B0C" w:rsidRPr="007F0E7C">
        <w:t xml:space="preserve">Platform </w:t>
      </w:r>
      <w:r w:rsidRPr="007F0E7C">
        <w:t>as a Service (</w:t>
      </w:r>
      <w:r w:rsidR="00B64B0C" w:rsidRPr="007F0E7C">
        <w:t>P</w:t>
      </w:r>
      <w:r w:rsidRPr="007F0E7C">
        <w:t>aaS).</w:t>
      </w:r>
      <w:r>
        <w:t xml:space="preserve"> </w:t>
      </w:r>
      <w:r w:rsidR="007F0E7C" w:rsidRPr="007F0E7C">
        <w:rPr>
          <w:b/>
        </w:rPr>
        <w:t xml:space="preserve">Cosmos DB is not included in Release </w:t>
      </w:r>
      <w:del w:id="321" w:author="Betz, David F. (Halfaker &amp; Associates)" w:date="2019-04-25T11:00:00Z">
        <w:r w:rsidR="007F0E7C" w:rsidRPr="007F0E7C" w:rsidDel="0020186C">
          <w:rPr>
            <w:b/>
          </w:rPr>
          <w:delText>1.1</w:delText>
        </w:r>
      </w:del>
      <w:ins w:id="322" w:author="Betz, David F. (Halfaker &amp; Associates)" w:date="2019-04-25T11:00:00Z">
        <w:r w:rsidR="0020186C">
          <w:rPr>
            <w:b/>
          </w:rPr>
          <w:t>2.0</w:t>
        </w:r>
      </w:ins>
      <w:r w:rsidR="007F0E7C" w:rsidRPr="007F0E7C">
        <w:rPr>
          <w:b/>
        </w:rPr>
        <w:t>.</w:t>
      </w:r>
    </w:p>
    <w:p w14:paraId="48486A2F" w14:textId="77777777" w:rsidR="00AE5904" w:rsidRDefault="00AE5904" w:rsidP="0080474E">
      <w:pPr>
        <w:pStyle w:val="Heading2"/>
      </w:pPr>
      <w:bookmarkStart w:id="323" w:name="_Toc7103807"/>
      <w:r>
        <w:t>Installation Scripts</w:t>
      </w:r>
      <w:bookmarkEnd w:id="323"/>
    </w:p>
    <w:p w14:paraId="1D1E66EA" w14:textId="79A261BA" w:rsidR="00AF4A02" w:rsidRDefault="00324532" w:rsidP="00324532">
      <w:pPr>
        <w:pStyle w:val="BodyText"/>
      </w:pPr>
      <w:r>
        <w:t>The installation of MCCF EDI TAS is managed by the Jenkins Continuous Integration automation tool</w:t>
      </w:r>
      <w:r w:rsidR="003278D4">
        <w:t xml:space="preserve">. </w:t>
      </w:r>
      <w:r w:rsidR="007F0E7C" w:rsidRPr="007F0E7C">
        <w:rPr>
          <w:b/>
        </w:rPr>
        <w:t xml:space="preserve">No changes are planned in Release </w:t>
      </w:r>
      <w:del w:id="324" w:author="Betz, David F. (Halfaker &amp; Associates)" w:date="2019-04-25T11:01:00Z">
        <w:r w:rsidR="007F0E7C" w:rsidRPr="007F0E7C" w:rsidDel="0020186C">
          <w:rPr>
            <w:b/>
          </w:rPr>
          <w:delText>1.1</w:delText>
        </w:r>
      </w:del>
      <w:ins w:id="325" w:author="Betz, David F. (Halfaker &amp; Associates)" w:date="2019-04-25T11:01:00Z">
        <w:r w:rsidR="0020186C">
          <w:rPr>
            <w:b/>
          </w:rPr>
          <w:t>2.0</w:t>
        </w:r>
      </w:ins>
      <w:r w:rsidR="007F0E7C" w:rsidRPr="007F0E7C">
        <w:rPr>
          <w:b/>
        </w:rPr>
        <w:t xml:space="preserve"> to currently installed Jenkins</w:t>
      </w:r>
      <w:r w:rsidR="007F0E7C">
        <w:t xml:space="preserve">, but </w:t>
      </w:r>
      <w:r w:rsidR="007F0E7C">
        <w:lastRenderedPageBreak/>
        <w:t>the installation process is provided</w:t>
      </w:r>
      <w:r w:rsidR="00F97E69">
        <w:t xml:space="preserve"> </w:t>
      </w:r>
      <w:r w:rsidR="007F0E7C">
        <w:t>in th</w:t>
      </w:r>
      <w:r w:rsidR="003278D4">
        <w:t xml:space="preserve">e event of unplanned problems. </w:t>
      </w:r>
      <w:r w:rsidR="00ED1BC8" w:rsidRPr="007F0E7C">
        <w:t xml:space="preserve">Jenkins </w:t>
      </w:r>
      <w:r w:rsidR="007F0E7C">
        <w:t>installation process</w:t>
      </w:r>
      <w:r w:rsidR="00ED1BC8" w:rsidRPr="007F0E7C">
        <w:t xml:space="preserve"> follows:</w:t>
      </w:r>
    </w:p>
    <w:p w14:paraId="0DFE6D7A" w14:textId="77777777" w:rsidR="00ED1BC8" w:rsidRDefault="00ED1BC8" w:rsidP="00F06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ED1BC8" w:rsidRPr="00457808" w14:paraId="37A2C87C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BAA6ED" w14:textId="6E4E9DDD" w:rsidR="00ED1BC8" w:rsidRPr="00457808" w:rsidRDefault="00F97E69" w:rsidP="00F066AE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Jenkins </w:t>
            </w:r>
            <w:r w:rsidR="00ED1BC8" w:rsidRPr="00457808">
              <w:rPr>
                <w:b/>
              </w:rPr>
              <w:t>Continuous Integration Server</w:t>
            </w:r>
            <w:r w:rsidRPr="00457808">
              <w:rPr>
                <w:b/>
              </w:rPr>
              <w:t xml:space="preserve"> Installation</w:t>
            </w:r>
          </w:p>
        </w:tc>
      </w:tr>
      <w:tr w:rsidR="00ED1BC8" w14:paraId="52B684F7" w14:textId="77777777" w:rsidTr="00F066AE">
        <w:tc>
          <w:tcPr>
            <w:tcW w:w="805" w:type="dxa"/>
          </w:tcPr>
          <w:p w14:paraId="7AF21695" w14:textId="77777777" w:rsidR="00ED1BC8" w:rsidRDefault="00ED1BC8" w:rsidP="00F066AE">
            <w:r>
              <w:t>Order</w:t>
            </w:r>
          </w:p>
        </w:tc>
        <w:tc>
          <w:tcPr>
            <w:tcW w:w="5573" w:type="dxa"/>
          </w:tcPr>
          <w:p w14:paraId="345954A8" w14:textId="77777777" w:rsidR="00ED1BC8" w:rsidRDefault="00ED1BC8" w:rsidP="00F066AE">
            <w:r>
              <w:t>Name</w:t>
            </w:r>
          </w:p>
        </w:tc>
        <w:tc>
          <w:tcPr>
            <w:tcW w:w="2972" w:type="dxa"/>
          </w:tcPr>
          <w:p w14:paraId="621174B1" w14:textId="77777777" w:rsidR="00ED1BC8" w:rsidRDefault="00ED1BC8" w:rsidP="00F066AE">
            <w:r>
              <w:t>Location</w:t>
            </w:r>
          </w:p>
        </w:tc>
      </w:tr>
      <w:tr w:rsidR="00ED1BC8" w14:paraId="55E9ED25" w14:textId="77777777" w:rsidTr="00F066AE">
        <w:tc>
          <w:tcPr>
            <w:tcW w:w="805" w:type="dxa"/>
          </w:tcPr>
          <w:p w14:paraId="3F17C954" w14:textId="77777777" w:rsidR="00ED1BC8" w:rsidRDefault="00ED1BC8" w:rsidP="00F066AE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0E936DF1" w14:textId="77777777" w:rsidR="00ED1BC8" w:rsidRDefault="00ED1BC8" w:rsidP="00F066AE">
            <w:r>
              <w:t>installRTCToolsPipeline</w:t>
            </w:r>
          </w:p>
        </w:tc>
        <w:tc>
          <w:tcPr>
            <w:tcW w:w="2972" w:type="dxa"/>
          </w:tcPr>
          <w:p w14:paraId="48ED6289" w14:textId="77777777" w:rsidR="00ED1BC8" w:rsidRDefault="00ED1BC8" w:rsidP="00F066AE">
            <w:r>
              <w:t>Jenkins/INSTALL_TASKS</w:t>
            </w:r>
          </w:p>
        </w:tc>
      </w:tr>
      <w:tr w:rsidR="00ED1BC8" w14:paraId="4AD41ED7" w14:textId="77777777" w:rsidTr="00F066AE">
        <w:tc>
          <w:tcPr>
            <w:tcW w:w="805" w:type="dxa"/>
          </w:tcPr>
          <w:p w14:paraId="0A3B9A4F" w14:textId="77777777" w:rsidR="00ED1BC8" w:rsidRDefault="00ED1BC8" w:rsidP="00F066AE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2B9B7176" w14:textId="77777777" w:rsidR="00ED1BC8" w:rsidRDefault="00ED1BC8" w:rsidP="00F066AE">
            <w:r>
              <w:t>InstallCITools</w:t>
            </w:r>
          </w:p>
        </w:tc>
        <w:tc>
          <w:tcPr>
            <w:tcW w:w="2972" w:type="dxa"/>
          </w:tcPr>
          <w:p w14:paraId="055C8E84" w14:textId="77777777" w:rsidR="00ED1BC8" w:rsidRDefault="00ED1BC8" w:rsidP="00F066AE">
            <w:r>
              <w:t>Jenkins/INSTALL_TASKS</w:t>
            </w:r>
          </w:p>
        </w:tc>
      </w:tr>
      <w:tr w:rsidR="00ED1BC8" w14:paraId="61B0628D" w14:textId="77777777" w:rsidTr="00F066AE">
        <w:tc>
          <w:tcPr>
            <w:tcW w:w="805" w:type="dxa"/>
          </w:tcPr>
          <w:p w14:paraId="46B0037C" w14:textId="77777777" w:rsidR="00ED1BC8" w:rsidRDefault="00ED1BC8" w:rsidP="00F066AE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9827CAB" w14:textId="77777777" w:rsidR="00ED1BC8" w:rsidRDefault="00ED1BC8" w:rsidP="00F066AE">
            <w:r>
              <w:t>installFortifyPipeline</w:t>
            </w:r>
          </w:p>
        </w:tc>
        <w:tc>
          <w:tcPr>
            <w:tcW w:w="2972" w:type="dxa"/>
          </w:tcPr>
          <w:p w14:paraId="4DF5970B" w14:textId="77777777" w:rsidR="00ED1BC8" w:rsidRDefault="00ED1BC8" w:rsidP="00F066AE">
            <w:r>
              <w:t>Jenkins/INSTALL_TASKS</w:t>
            </w:r>
          </w:p>
        </w:tc>
      </w:tr>
      <w:tr w:rsidR="00ED1BC8" w14:paraId="5651386A" w14:textId="77777777" w:rsidTr="00F066AE">
        <w:tc>
          <w:tcPr>
            <w:tcW w:w="805" w:type="dxa"/>
          </w:tcPr>
          <w:p w14:paraId="46C1A818" w14:textId="77777777" w:rsidR="00ED1BC8" w:rsidRDefault="00ED1BC8" w:rsidP="00F066AE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E5A77A4" w14:textId="77777777" w:rsidR="00ED1BC8" w:rsidRDefault="00ED1BC8" w:rsidP="00F066AE">
            <w:r>
              <w:t>installGlobalNPM_Packages</w:t>
            </w:r>
          </w:p>
        </w:tc>
        <w:tc>
          <w:tcPr>
            <w:tcW w:w="2972" w:type="dxa"/>
          </w:tcPr>
          <w:p w14:paraId="3FAC76AA" w14:textId="77777777" w:rsidR="00ED1BC8" w:rsidRDefault="00ED1BC8" w:rsidP="00F066AE">
            <w:r>
              <w:t>Jenkins/INSTALL_TASKS</w:t>
            </w:r>
          </w:p>
        </w:tc>
      </w:tr>
      <w:tr w:rsidR="00ED1BC8" w14:paraId="765EEA2F" w14:textId="77777777" w:rsidTr="00F066AE">
        <w:tc>
          <w:tcPr>
            <w:tcW w:w="805" w:type="dxa"/>
          </w:tcPr>
          <w:p w14:paraId="04EE207D" w14:textId="77777777" w:rsidR="00ED1BC8" w:rsidRDefault="00ED1BC8" w:rsidP="00F066AE">
            <w:pPr>
              <w:jc w:val="center"/>
            </w:pPr>
            <w:r>
              <w:t>5</w:t>
            </w:r>
          </w:p>
        </w:tc>
        <w:tc>
          <w:tcPr>
            <w:tcW w:w="5573" w:type="dxa"/>
          </w:tcPr>
          <w:p w14:paraId="3E61170E" w14:textId="77777777" w:rsidR="00ED1BC8" w:rsidRDefault="00ED1BC8" w:rsidP="00F066AE">
            <w:r>
              <w:t>installSinopiaPipeline</w:t>
            </w:r>
          </w:p>
        </w:tc>
        <w:tc>
          <w:tcPr>
            <w:tcW w:w="2972" w:type="dxa"/>
          </w:tcPr>
          <w:p w14:paraId="2DBE3E0B" w14:textId="77777777" w:rsidR="00ED1BC8" w:rsidRDefault="00ED1BC8" w:rsidP="00F066AE">
            <w:r>
              <w:t>Jenkins/INSTALL_TASKS</w:t>
            </w:r>
          </w:p>
        </w:tc>
      </w:tr>
    </w:tbl>
    <w:p w14:paraId="79E8897B" w14:textId="77777777" w:rsidR="00ED1BC8" w:rsidRDefault="00ED1BC8" w:rsidP="00F066AE">
      <w:pPr>
        <w:rPr>
          <w:b/>
        </w:rPr>
      </w:pPr>
    </w:p>
    <w:p w14:paraId="6344F74B" w14:textId="30D9E954" w:rsidR="00ED1BC8" w:rsidRPr="007F0E7C" w:rsidRDefault="00ED1BC8" w:rsidP="00B42FE3">
      <w:pPr>
        <w:pStyle w:val="ListParagraph"/>
        <w:numPr>
          <w:ilvl w:val="0"/>
          <w:numId w:val="18"/>
        </w:numPr>
      </w:pPr>
      <w:r>
        <w:t>From</w:t>
      </w:r>
      <w:r w:rsidR="000528AC">
        <w:t xml:space="preserve"> the Jump Server (VAC20VHACRCB.V</w:t>
      </w:r>
      <w:r>
        <w:t xml:space="preserve">HA.MED.VA.GOV) login to the </w:t>
      </w:r>
      <w:r w:rsidR="000528AC">
        <w:t xml:space="preserve">Jenkins </w:t>
      </w:r>
      <w:r w:rsidRPr="00A826B7">
        <w:t xml:space="preserve">Continuous </w:t>
      </w:r>
      <w:r w:rsidRPr="007F0E7C">
        <w:t>Integration Server.</w:t>
      </w:r>
    </w:p>
    <w:p w14:paraId="67CFE3E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The Configuration Manager will login using their username and password</w:t>
      </w:r>
    </w:p>
    <w:p w14:paraId="2D6788E3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INSTALL_TASKS</w:t>
      </w:r>
    </w:p>
    <w:p w14:paraId="77FB301F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installRTCToolsPipeline-&gt;Build with Parameters</w:t>
      </w:r>
    </w:p>
    <w:p w14:paraId="786337A9" w14:textId="4542EB5F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05CDE6A2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7158EE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118C4CF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3)</w:t>
      </w:r>
    </w:p>
    <w:p w14:paraId="4E430134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installCITools-&gt;Build with Parameters</w:t>
      </w:r>
    </w:p>
    <w:p w14:paraId="4A41866C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E8C6F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5CA7DA9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E7A85EA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4)</w:t>
      </w:r>
    </w:p>
    <w:p w14:paraId="2D70236C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installFortifyPipeline-&gt;Build with Parameters</w:t>
      </w:r>
    </w:p>
    <w:p w14:paraId="7C5ECFE7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5EE6E5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34CCCCB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FD73791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5)</w:t>
      </w:r>
    </w:p>
    <w:p w14:paraId="6E7B8566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installGlobalNPM_Packages</w:t>
      </w:r>
    </w:p>
    <w:p w14:paraId="3E46C26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4E26D859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346BDA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0BE76C8B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6)</w:t>
      </w:r>
    </w:p>
    <w:p w14:paraId="483BCA0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installSinopiaPipeline-&gt;Build with Parameters</w:t>
      </w:r>
    </w:p>
    <w:p w14:paraId="23EA0C39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47EC18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2DD2F7E4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117CA0E0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7)</w:t>
      </w:r>
    </w:p>
    <w:p w14:paraId="13BC592E" w14:textId="77777777" w:rsidR="00F97E69" w:rsidRPr="007F0E7C" w:rsidRDefault="00F97E69" w:rsidP="00F97E69"/>
    <w:p w14:paraId="6F223AC2" w14:textId="4B80865E" w:rsidR="00ED1BC8" w:rsidRDefault="00F97E69" w:rsidP="00F97E69">
      <w:pPr>
        <w:pStyle w:val="ListParagraph"/>
        <w:ind w:left="0"/>
      </w:pPr>
      <w:r>
        <w:t xml:space="preserve">The Jenkins Continuous Integration automation outlined above is executed as outlined below </w:t>
      </w:r>
      <w:r w:rsidR="003278D4">
        <w:t xml:space="preserve">to install Release </w:t>
      </w:r>
      <w:del w:id="326" w:author="Betz, David F. (Halfaker &amp; Associates)" w:date="2019-04-25T11:01:00Z">
        <w:r w:rsidR="003278D4" w:rsidDel="0020186C">
          <w:delText>1.1</w:delText>
        </w:r>
      </w:del>
      <w:ins w:id="327" w:author="Betz, David F. (Halfaker &amp; Associates)" w:date="2019-04-25T11:01:00Z">
        <w:r w:rsidR="0020186C">
          <w:t>2.0</w:t>
        </w:r>
      </w:ins>
      <w:r w:rsidR="003278D4">
        <w:t xml:space="preserve"> in MAG. </w:t>
      </w:r>
      <w:r>
        <w:t>Web</w:t>
      </w:r>
      <w:r w:rsidRPr="007F0E7C">
        <w:t xml:space="preserve"> </w:t>
      </w:r>
      <w:r>
        <w:t>installation process</w:t>
      </w:r>
      <w:r w:rsidRPr="007F0E7C">
        <w:t xml:space="preserve"> follows</w:t>
      </w:r>
      <w:r>
        <w:t>:</w:t>
      </w:r>
    </w:p>
    <w:p w14:paraId="01EAA32F" w14:textId="77777777" w:rsidR="00F97E69" w:rsidRDefault="00F97E69" w:rsidP="00F97E6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F97E69" w:rsidRPr="00457808" w14:paraId="78740B70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D386B29" w14:textId="28D6E834" w:rsidR="00F97E69" w:rsidRPr="00457808" w:rsidRDefault="00F97E69" w:rsidP="00CF5D69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Web </w:t>
            </w:r>
            <w:r w:rsidR="00015311">
              <w:rPr>
                <w:b/>
              </w:rPr>
              <w:t>S</w:t>
            </w:r>
            <w:r w:rsidRPr="00457808">
              <w:rPr>
                <w:b/>
              </w:rPr>
              <w:t>erver Installation</w:t>
            </w:r>
          </w:p>
        </w:tc>
      </w:tr>
      <w:tr w:rsidR="00F97E69" w14:paraId="0776E25E" w14:textId="77777777" w:rsidTr="00CF5D69">
        <w:tc>
          <w:tcPr>
            <w:tcW w:w="805" w:type="dxa"/>
          </w:tcPr>
          <w:p w14:paraId="16E7B828" w14:textId="77777777" w:rsidR="00F97E69" w:rsidRDefault="00F97E69" w:rsidP="00CF5D69">
            <w:r>
              <w:t>Order</w:t>
            </w:r>
          </w:p>
        </w:tc>
        <w:tc>
          <w:tcPr>
            <w:tcW w:w="5573" w:type="dxa"/>
          </w:tcPr>
          <w:p w14:paraId="5290A2BC" w14:textId="77777777" w:rsidR="00F97E69" w:rsidRDefault="00F97E69" w:rsidP="00CF5D69">
            <w:r>
              <w:t>Name</w:t>
            </w:r>
          </w:p>
        </w:tc>
        <w:tc>
          <w:tcPr>
            <w:tcW w:w="2972" w:type="dxa"/>
          </w:tcPr>
          <w:p w14:paraId="11BFD5B9" w14:textId="77777777" w:rsidR="00F97E69" w:rsidRDefault="00F97E69" w:rsidP="00CF5D69">
            <w:r>
              <w:t>Location</w:t>
            </w:r>
          </w:p>
        </w:tc>
      </w:tr>
      <w:tr w:rsidR="00F97E69" w14:paraId="1FDEB549" w14:textId="77777777" w:rsidTr="00CF5D69">
        <w:tc>
          <w:tcPr>
            <w:tcW w:w="805" w:type="dxa"/>
          </w:tcPr>
          <w:p w14:paraId="76D6E08D" w14:textId="77777777" w:rsidR="00F97E69" w:rsidRDefault="00F97E69" w:rsidP="00CF5D69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2C71681A" w14:textId="77777777" w:rsidR="00F97E69" w:rsidRDefault="00F97E69" w:rsidP="00CF5D69">
            <w:r>
              <w:t>installWebserver</w:t>
            </w:r>
          </w:p>
        </w:tc>
        <w:tc>
          <w:tcPr>
            <w:tcW w:w="2972" w:type="dxa"/>
          </w:tcPr>
          <w:p w14:paraId="15B3700F" w14:textId="77777777" w:rsidR="00F97E69" w:rsidRDefault="00F97E69" w:rsidP="00CF5D69">
            <w:r>
              <w:t>Jenkins/INSTALL_TASKS</w:t>
            </w:r>
          </w:p>
        </w:tc>
      </w:tr>
      <w:tr w:rsidR="00F97E69" w14:paraId="1CB2CAAB" w14:textId="77777777" w:rsidTr="00CF5D69">
        <w:tc>
          <w:tcPr>
            <w:tcW w:w="805" w:type="dxa"/>
          </w:tcPr>
          <w:p w14:paraId="3DDD7016" w14:textId="77777777" w:rsidR="00F97E69" w:rsidRDefault="00F97E69" w:rsidP="00CF5D69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7321C92A" w14:textId="77777777" w:rsidR="00F97E69" w:rsidRDefault="00F97E69" w:rsidP="00CF5D69">
            <w:r>
              <w:t>installNPM</w:t>
            </w:r>
          </w:p>
        </w:tc>
        <w:tc>
          <w:tcPr>
            <w:tcW w:w="2972" w:type="dxa"/>
          </w:tcPr>
          <w:p w14:paraId="722F53E7" w14:textId="77777777" w:rsidR="00F97E69" w:rsidRDefault="00F97E69" w:rsidP="00CF5D69">
            <w:r>
              <w:t>Jenkins/INSTALL_TASKS</w:t>
            </w:r>
          </w:p>
        </w:tc>
      </w:tr>
      <w:tr w:rsidR="00F97E69" w14:paraId="04C14785" w14:textId="77777777" w:rsidTr="00CF5D69">
        <w:tc>
          <w:tcPr>
            <w:tcW w:w="805" w:type="dxa"/>
          </w:tcPr>
          <w:p w14:paraId="1215BE71" w14:textId="77777777" w:rsidR="00F97E69" w:rsidRDefault="00F97E69" w:rsidP="00CF5D69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737B0FE" w14:textId="77777777" w:rsidR="00F97E69" w:rsidRDefault="00F97E69" w:rsidP="00CF5D69">
            <w:r>
              <w:t>installSiteminder</w:t>
            </w:r>
          </w:p>
        </w:tc>
        <w:tc>
          <w:tcPr>
            <w:tcW w:w="2972" w:type="dxa"/>
          </w:tcPr>
          <w:p w14:paraId="5E8DE619" w14:textId="77777777" w:rsidR="00F97E69" w:rsidRDefault="00F97E69" w:rsidP="00CF5D69">
            <w:r>
              <w:t>Jenkins/INSTALL_TASKS</w:t>
            </w:r>
          </w:p>
        </w:tc>
      </w:tr>
    </w:tbl>
    <w:p w14:paraId="221CC340" w14:textId="77777777" w:rsidR="00F97E69" w:rsidRDefault="00F97E69" w:rsidP="00F97E69">
      <w:pPr>
        <w:pStyle w:val="ListParagraph"/>
        <w:ind w:left="0"/>
      </w:pPr>
    </w:p>
    <w:p w14:paraId="0F350B0F" w14:textId="69B9D3B9" w:rsidR="00ED1BC8" w:rsidRDefault="00ED1BC8" w:rsidP="00F066AE">
      <w:r>
        <w:lastRenderedPageBreak/>
        <w:t xml:space="preserve">Required software packages for the Web Servers are also installed from the </w:t>
      </w:r>
      <w:r w:rsidR="000528AC">
        <w:t xml:space="preserve">Jenkins </w:t>
      </w:r>
      <w:r>
        <w:t xml:space="preserve">Continuous Integration Server. </w:t>
      </w:r>
    </w:p>
    <w:p w14:paraId="00F5E531" w14:textId="77777777" w:rsidR="00ED1BC8" w:rsidRDefault="00ED1BC8" w:rsidP="00F066AE"/>
    <w:p w14:paraId="746638C1" w14:textId="362EF55A" w:rsidR="00ED1BC8" w:rsidRDefault="00ED1BC8" w:rsidP="00B42FE3">
      <w:pPr>
        <w:pStyle w:val="ListParagraph"/>
        <w:numPr>
          <w:ilvl w:val="0"/>
          <w:numId w:val="19"/>
        </w:numPr>
      </w:pPr>
      <w:r>
        <w:t>From</w:t>
      </w:r>
      <w:r w:rsidR="000528AC">
        <w:t xml:space="preserve"> the Jump Server (VAC20VHACRCB.V</w:t>
      </w:r>
      <w:r>
        <w:t xml:space="preserve">HA.MED.VA.GOV) login into the </w:t>
      </w:r>
      <w:r w:rsidR="000528AC">
        <w:t xml:space="preserve">Jenkins </w:t>
      </w:r>
      <w:r w:rsidRPr="00A826B7">
        <w:t>Continuous Integration Server</w:t>
      </w:r>
      <w:r>
        <w:t>.</w:t>
      </w:r>
    </w:p>
    <w:p w14:paraId="109C278C" w14:textId="77777777" w:rsidR="00ED1BC8" w:rsidRDefault="00ED1BC8" w:rsidP="00B42FE3">
      <w:pPr>
        <w:pStyle w:val="ListParagraph"/>
        <w:numPr>
          <w:ilvl w:val="0"/>
          <w:numId w:val="19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51A5E65F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INSTALL_TASKS</w:t>
      </w:r>
    </w:p>
    <w:p w14:paraId="6483B369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installWebserver-&gt;Build with Parameters</w:t>
      </w:r>
    </w:p>
    <w:p w14:paraId="30C0EE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67F62D8F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A3EBA1D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0376CB59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7F63BC8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installNPM-&gt;Build with Parameters</w:t>
      </w:r>
    </w:p>
    <w:p w14:paraId="5E4C48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3EC3347C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1C13E21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4D7963F6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44FCA46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installSiteminderWebAgent-&gt;Build with Parameters</w:t>
      </w:r>
    </w:p>
    <w:p w14:paraId="2418E138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215945D0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78D80012" w14:textId="77777777" w:rsidR="00ED1BC8" w:rsidRDefault="00ED1BC8" w:rsidP="00B42FE3">
      <w:pPr>
        <w:pStyle w:val="ListParagraph"/>
        <w:numPr>
          <w:ilvl w:val="1"/>
          <w:numId w:val="19"/>
        </w:numPr>
      </w:pPr>
      <w:r>
        <w:t>Ensure build completed successfully</w:t>
      </w:r>
    </w:p>
    <w:p w14:paraId="1187A5A2" w14:textId="00072311" w:rsidR="00ED1BC8" w:rsidRDefault="00ED1BC8" w:rsidP="00B42FE3">
      <w:pPr>
        <w:pStyle w:val="ListParagraph"/>
        <w:numPr>
          <w:ilvl w:val="2"/>
          <w:numId w:val="19"/>
        </w:numPr>
      </w:pPr>
      <w:r>
        <w:t>If build failed, research error and restart build (go back to Step 3)</w:t>
      </w:r>
    </w:p>
    <w:p w14:paraId="2CD8F77A" w14:textId="0E6B2D6A" w:rsidR="00015311" w:rsidRDefault="00015311" w:rsidP="000153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015311" w:rsidRPr="00457808" w14:paraId="1385A575" w14:textId="77777777" w:rsidTr="008A7EB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8684757" w14:textId="21473C05" w:rsidR="00015311" w:rsidRPr="00457808" w:rsidRDefault="00015311" w:rsidP="008A7EB3">
            <w:pPr>
              <w:jc w:val="center"/>
              <w:rPr>
                <w:b/>
              </w:rPr>
            </w:pPr>
            <w:r w:rsidRPr="00457808">
              <w:rPr>
                <w:b/>
              </w:rPr>
              <w:t>Application Server Installation</w:t>
            </w:r>
          </w:p>
        </w:tc>
      </w:tr>
      <w:tr w:rsidR="00015311" w14:paraId="7582A37C" w14:textId="77777777" w:rsidTr="008A7EB3">
        <w:tc>
          <w:tcPr>
            <w:tcW w:w="805" w:type="dxa"/>
          </w:tcPr>
          <w:p w14:paraId="09292C9C" w14:textId="77777777" w:rsidR="00015311" w:rsidRDefault="00015311" w:rsidP="008A7EB3">
            <w:r>
              <w:t>Order</w:t>
            </w:r>
          </w:p>
        </w:tc>
        <w:tc>
          <w:tcPr>
            <w:tcW w:w="5573" w:type="dxa"/>
          </w:tcPr>
          <w:p w14:paraId="0BA10B81" w14:textId="77777777" w:rsidR="00015311" w:rsidRDefault="00015311" w:rsidP="008A7EB3">
            <w:r>
              <w:t>Name</w:t>
            </w:r>
          </w:p>
        </w:tc>
        <w:tc>
          <w:tcPr>
            <w:tcW w:w="2972" w:type="dxa"/>
          </w:tcPr>
          <w:p w14:paraId="3C431B7F" w14:textId="77777777" w:rsidR="00015311" w:rsidRDefault="00015311" w:rsidP="008A7EB3">
            <w:r>
              <w:t>Location</w:t>
            </w:r>
          </w:p>
        </w:tc>
      </w:tr>
      <w:tr w:rsidR="00015311" w14:paraId="64F0C64F" w14:textId="77777777" w:rsidTr="008A7EB3">
        <w:tc>
          <w:tcPr>
            <w:tcW w:w="805" w:type="dxa"/>
          </w:tcPr>
          <w:p w14:paraId="2FC6CFC6" w14:textId="77777777" w:rsidR="00015311" w:rsidRDefault="00015311" w:rsidP="008A7EB3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791D9EFD" w14:textId="77777777" w:rsidR="00015311" w:rsidRDefault="00015311" w:rsidP="008A7EB3">
            <w:proofErr w:type="spellStart"/>
            <w:r>
              <w:t>installWebserver</w:t>
            </w:r>
            <w:proofErr w:type="spellEnd"/>
          </w:p>
        </w:tc>
        <w:tc>
          <w:tcPr>
            <w:tcW w:w="2972" w:type="dxa"/>
          </w:tcPr>
          <w:p w14:paraId="00695BBB" w14:textId="77777777" w:rsidR="00015311" w:rsidRDefault="00015311" w:rsidP="008A7EB3">
            <w:r>
              <w:t>Jenkins/INSTALL_TASKS</w:t>
            </w:r>
          </w:p>
        </w:tc>
      </w:tr>
      <w:tr w:rsidR="00015311" w14:paraId="7E620818" w14:textId="77777777" w:rsidTr="008A7EB3">
        <w:tc>
          <w:tcPr>
            <w:tcW w:w="805" w:type="dxa"/>
          </w:tcPr>
          <w:p w14:paraId="03F4B971" w14:textId="77777777" w:rsidR="00015311" w:rsidRDefault="00015311" w:rsidP="008A7EB3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5E7AE5C3" w14:textId="346DD60D" w:rsidR="00015311" w:rsidRDefault="00510214" w:rsidP="008A7EB3">
            <w:proofErr w:type="spellStart"/>
            <w:r>
              <w:t>installNginx</w:t>
            </w:r>
            <w:proofErr w:type="spellEnd"/>
          </w:p>
        </w:tc>
        <w:tc>
          <w:tcPr>
            <w:tcW w:w="2972" w:type="dxa"/>
          </w:tcPr>
          <w:p w14:paraId="2BCD4F25" w14:textId="77777777" w:rsidR="00015311" w:rsidRDefault="00015311" w:rsidP="008A7EB3">
            <w:r>
              <w:t>Jenkins/INSTALL_TASKS</w:t>
            </w:r>
          </w:p>
        </w:tc>
      </w:tr>
      <w:tr w:rsidR="00015311" w14:paraId="76A6DBAF" w14:textId="77777777" w:rsidTr="008A7EB3">
        <w:tc>
          <w:tcPr>
            <w:tcW w:w="805" w:type="dxa"/>
          </w:tcPr>
          <w:p w14:paraId="27C41D8B" w14:textId="77777777" w:rsidR="00015311" w:rsidRDefault="00015311" w:rsidP="008A7EB3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29AE2C2C" w14:textId="6DDB0734" w:rsidR="00015311" w:rsidRDefault="00015311" w:rsidP="008A7EB3">
            <w:proofErr w:type="spellStart"/>
            <w:r>
              <w:t>install</w:t>
            </w:r>
            <w:r w:rsidR="00510214">
              <w:t>Tomcat</w:t>
            </w:r>
            <w:proofErr w:type="spellEnd"/>
          </w:p>
        </w:tc>
        <w:tc>
          <w:tcPr>
            <w:tcW w:w="2972" w:type="dxa"/>
          </w:tcPr>
          <w:p w14:paraId="19E16330" w14:textId="77777777" w:rsidR="00015311" w:rsidRDefault="00015311" w:rsidP="008A7EB3">
            <w:r>
              <w:t>Jenkins/INSTALL_TASKS</w:t>
            </w:r>
          </w:p>
        </w:tc>
      </w:tr>
      <w:tr w:rsidR="00510214" w14:paraId="67B47028" w14:textId="77777777" w:rsidTr="008A7EB3">
        <w:tc>
          <w:tcPr>
            <w:tcW w:w="805" w:type="dxa"/>
          </w:tcPr>
          <w:p w14:paraId="0582AE07" w14:textId="77777777" w:rsidR="00510214" w:rsidRDefault="00510214" w:rsidP="008A7EB3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15AF068" w14:textId="77777777" w:rsidR="00510214" w:rsidRDefault="00510214" w:rsidP="008A7EB3">
            <w:proofErr w:type="spellStart"/>
            <w:r>
              <w:t>installDocker</w:t>
            </w:r>
            <w:proofErr w:type="spellEnd"/>
          </w:p>
        </w:tc>
        <w:tc>
          <w:tcPr>
            <w:tcW w:w="2972" w:type="dxa"/>
          </w:tcPr>
          <w:p w14:paraId="18C564B0" w14:textId="77777777" w:rsidR="00510214" w:rsidRDefault="00510214" w:rsidP="008A7EB3">
            <w:r>
              <w:t>Jenkins/INSTALL_TASKS</w:t>
            </w:r>
          </w:p>
        </w:tc>
      </w:tr>
      <w:tr w:rsidR="00510214" w14:paraId="733C345F" w14:textId="77777777" w:rsidTr="008A7EB3">
        <w:tc>
          <w:tcPr>
            <w:tcW w:w="805" w:type="dxa"/>
          </w:tcPr>
          <w:p w14:paraId="103F9599" w14:textId="77777777" w:rsidR="00510214" w:rsidRDefault="00510214" w:rsidP="008A7EB3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725ACF51" w14:textId="609A2C56" w:rsidR="00510214" w:rsidRDefault="00510214" w:rsidP="008A7EB3">
            <w:proofErr w:type="spellStart"/>
            <w:r>
              <w:t>installDocker</w:t>
            </w:r>
            <w:r>
              <w:t>Swarm</w:t>
            </w:r>
            <w:proofErr w:type="spellEnd"/>
          </w:p>
        </w:tc>
        <w:tc>
          <w:tcPr>
            <w:tcW w:w="2972" w:type="dxa"/>
          </w:tcPr>
          <w:p w14:paraId="20D0543C" w14:textId="77777777" w:rsidR="00510214" w:rsidRDefault="00510214" w:rsidP="008A7EB3">
            <w:r>
              <w:t>Jenkins/INSTALL_TASKS</w:t>
            </w:r>
          </w:p>
        </w:tc>
      </w:tr>
      <w:tr w:rsidR="00015311" w14:paraId="5DAFC264" w14:textId="77777777" w:rsidTr="008A7EB3">
        <w:tc>
          <w:tcPr>
            <w:tcW w:w="805" w:type="dxa"/>
          </w:tcPr>
          <w:p w14:paraId="7A46D210" w14:textId="2A79B0D8" w:rsidR="00015311" w:rsidRDefault="00015311" w:rsidP="008A7EB3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9F5BC02" w14:textId="43B722E1" w:rsidR="00015311" w:rsidRDefault="00015311" w:rsidP="008A7EB3">
            <w:proofErr w:type="spellStart"/>
            <w:r>
              <w:t>install</w:t>
            </w:r>
            <w:r w:rsidR="00510214">
              <w:t>RabbitMQ</w:t>
            </w:r>
            <w:proofErr w:type="spellEnd"/>
          </w:p>
        </w:tc>
        <w:tc>
          <w:tcPr>
            <w:tcW w:w="2972" w:type="dxa"/>
          </w:tcPr>
          <w:p w14:paraId="333A4682" w14:textId="77777777" w:rsidR="00015311" w:rsidRDefault="00015311" w:rsidP="008A7EB3">
            <w:r>
              <w:t>Jenkins/INSTALL_TASKS</w:t>
            </w:r>
          </w:p>
        </w:tc>
      </w:tr>
    </w:tbl>
    <w:p w14:paraId="40B9F13B" w14:textId="77777777" w:rsidR="00015311" w:rsidRDefault="00015311" w:rsidP="00015311"/>
    <w:p w14:paraId="1A2BC064" w14:textId="25CF73B1" w:rsidR="00510214" w:rsidRDefault="00510214" w:rsidP="00510214">
      <w:r>
        <w:t xml:space="preserve">Required software packages for the </w:t>
      </w:r>
      <w:r>
        <w:t>Application</w:t>
      </w:r>
      <w:r>
        <w:t xml:space="preserve"> Servers are also installed from the Jenkins Continuous Integration Server. </w:t>
      </w:r>
    </w:p>
    <w:p w14:paraId="1B8080D1" w14:textId="77777777" w:rsidR="00510214" w:rsidRDefault="00510214" w:rsidP="00510214"/>
    <w:p w14:paraId="2BDA9D28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From the Jump Server (VAC20VHACRCB.VHA.MED.VA.GOV) login into the Jenkins </w:t>
      </w:r>
      <w:r w:rsidRPr="00A826B7">
        <w:t>Continuous Integration Server</w:t>
      </w:r>
      <w:r>
        <w:t>.</w:t>
      </w:r>
    </w:p>
    <w:p w14:paraId="7CCBC917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30EE7516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INSTALL_TASKS</w:t>
      </w:r>
    </w:p>
    <w:p w14:paraId="470E9F0A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installWebserver</w:t>
      </w:r>
      <w:proofErr w:type="spellEnd"/>
      <w:r w:rsidRPr="00F97E69">
        <w:t>-&gt;Build with Parameters</w:t>
      </w:r>
    </w:p>
    <w:p w14:paraId="16F8188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46D0C67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25B50A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1432B738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78ABA5EC" w14:textId="153C4542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installN</w:t>
      </w:r>
      <w:r>
        <w:t>ginx</w:t>
      </w:r>
      <w:proofErr w:type="spellEnd"/>
      <w:r w:rsidRPr="00F97E69">
        <w:t>-&gt;Build with Parameters</w:t>
      </w:r>
    </w:p>
    <w:p w14:paraId="6C0952FB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3CC157F4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057ED5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28397B00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403078A8" w14:textId="5F2FF90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Tomcat</w:t>
      </w:r>
      <w:proofErr w:type="spellEnd"/>
      <w:r w:rsidRPr="00F97E69">
        <w:t>-&gt;Build with Parameters</w:t>
      </w:r>
    </w:p>
    <w:p w14:paraId="1E918DB7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lastRenderedPageBreak/>
        <w:t>Enter MAG_PROD</w:t>
      </w:r>
    </w:p>
    <w:p w14:paraId="50F6604C" w14:textId="707DFB56" w:rsidR="00510214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44B3E5A" w14:textId="664CA105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Docker</w:t>
      </w:r>
      <w:proofErr w:type="spellEnd"/>
      <w:r w:rsidRPr="00F97E69">
        <w:t>-&gt;Build with Parameters</w:t>
      </w:r>
    </w:p>
    <w:p w14:paraId="35A3E168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C200ACE" w14:textId="52436E0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6D9340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25ACCF86" w14:textId="2301D1BA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6D2DEEC" w14:textId="37598E3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Docker</w:t>
      </w:r>
      <w:r>
        <w:t>Swarm</w:t>
      </w:r>
      <w:proofErr w:type="spellEnd"/>
      <w:r w:rsidRPr="00F97E69">
        <w:t>-&gt;Build with Parameters</w:t>
      </w:r>
    </w:p>
    <w:p w14:paraId="22BECCF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0CC8FEC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5E3389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48FDDA75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DB294CB" w14:textId="667D0EAE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 xml:space="preserve">Select </w:t>
      </w:r>
      <w:proofErr w:type="spellStart"/>
      <w:r w:rsidRPr="00F97E69">
        <w:t>install</w:t>
      </w:r>
      <w:r>
        <w:t>RabbitMQ</w:t>
      </w:r>
      <w:proofErr w:type="spellEnd"/>
      <w:r w:rsidRPr="00F97E69">
        <w:t>-&gt;Build with Parameters</w:t>
      </w:r>
    </w:p>
    <w:p w14:paraId="570304DD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9DE7950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6E0C289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0793DEC2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1BE9EB54" w14:textId="5BFEB357" w:rsidR="00ED1BC8" w:rsidRDefault="00ED1BC8" w:rsidP="00510214">
      <w:pPr>
        <w:pStyle w:val="ListParagraph"/>
      </w:pPr>
    </w:p>
    <w:p w14:paraId="325EF0AE" w14:textId="77777777" w:rsidR="00AE5904" w:rsidRDefault="00AE5904" w:rsidP="0080474E">
      <w:pPr>
        <w:pStyle w:val="Heading2"/>
      </w:pPr>
      <w:bookmarkStart w:id="328" w:name="_Toc7103808"/>
      <w:r>
        <w:t>Cron Scripts</w:t>
      </w:r>
      <w:bookmarkEnd w:id="328"/>
    </w:p>
    <w:p w14:paraId="60D7A73A" w14:textId="1A0A508A" w:rsidR="00324532" w:rsidRPr="00F97E69" w:rsidRDefault="0094418D" w:rsidP="00324532">
      <w:pPr>
        <w:pStyle w:val="InstructionalText1"/>
        <w:rPr>
          <w:b/>
          <w:color w:val="auto"/>
        </w:rPr>
      </w:pPr>
      <w:r>
        <w:rPr>
          <w:i w:val="0"/>
          <w:color w:val="auto"/>
        </w:rPr>
        <w:t>Cron scripts run nightly to extract VistA data for web-based reporting.</w:t>
      </w:r>
      <w:r w:rsidR="003278D4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>Cron scripts are</w:t>
      </w:r>
      <w:r w:rsidR="00E57AF8">
        <w:rPr>
          <w:b/>
          <w:i w:val="0"/>
          <w:color w:val="auto"/>
        </w:rPr>
        <w:t xml:space="preserve"> not applicable to Release </w:t>
      </w:r>
      <w:del w:id="329" w:author="Betz, David F. (Halfaker &amp; Associates)" w:date="2019-04-25T11:03:00Z">
        <w:r w:rsidR="00E57AF8" w:rsidDel="0020186C">
          <w:rPr>
            <w:b/>
            <w:i w:val="0"/>
            <w:color w:val="auto"/>
          </w:rPr>
          <w:delText>1.1</w:delText>
        </w:r>
      </w:del>
      <w:ins w:id="330" w:author="Betz, David F. (Halfaker &amp; Associates)" w:date="2019-04-25T11:03:00Z">
        <w:r w:rsidR="0020186C">
          <w:rPr>
            <w:b/>
            <w:i w:val="0"/>
            <w:color w:val="auto"/>
          </w:rPr>
          <w:t>2.0</w:t>
        </w:r>
      </w:ins>
      <w:r w:rsidR="00E57AF8">
        <w:rPr>
          <w:b/>
          <w:i w:val="0"/>
          <w:color w:val="auto"/>
        </w:rPr>
        <w:t>.</w:t>
      </w:r>
    </w:p>
    <w:p w14:paraId="63CE79BC" w14:textId="2591AD62" w:rsidR="00FD7CA6" w:rsidRDefault="00324532" w:rsidP="0080474E">
      <w:pPr>
        <w:pStyle w:val="Heading2"/>
      </w:pPr>
      <w:r w:rsidDel="00324532">
        <w:t xml:space="preserve"> </w:t>
      </w:r>
      <w:bookmarkStart w:id="331" w:name="_Toc533154499"/>
      <w:bookmarkStart w:id="332" w:name="_Toc7103809"/>
      <w:bookmarkEnd w:id="331"/>
      <w:r w:rsidR="00BE065D">
        <w:t xml:space="preserve">Access Requirements and </w:t>
      </w:r>
      <w:r w:rsidR="005C5ED2">
        <w:t>Skills Needed for Installation</w:t>
      </w:r>
      <w:bookmarkEnd w:id="332"/>
    </w:p>
    <w:p w14:paraId="508E7F62" w14:textId="2BC488F9" w:rsidR="00324532" w:rsidRPr="00F97E69" w:rsidRDefault="002A7AD3" w:rsidP="00324532">
      <w:pPr>
        <w:pStyle w:val="InstructionalText1"/>
        <w:rPr>
          <w:i w:val="0"/>
          <w:color w:val="auto"/>
        </w:rPr>
      </w:pPr>
      <w:r w:rsidRPr="00F97E69">
        <w:rPr>
          <w:i w:val="0"/>
          <w:color w:val="auto"/>
        </w:rPr>
        <w:t>VA Information Security Management requires individuals to have permissions specific to one’s role an</w:t>
      </w:r>
      <w:r w:rsidR="003278D4">
        <w:rPr>
          <w:i w:val="0"/>
          <w:color w:val="auto"/>
        </w:rPr>
        <w:t xml:space="preserve">d the resource being accessed. </w:t>
      </w:r>
      <w:r w:rsidR="00324532" w:rsidRPr="00F97E69">
        <w:rPr>
          <w:i w:val="0"/>
          <w:color w:val="auto"/>
        </w:rPr>
        <w:t>To cr</w:t>
      </w:r>
      <w:r w:rsidRPr="00F97E69">
        <w:rPr>
          <w:i w:val="0"/>
          <w:color w:val="auto"/>
        </w:rPr>
        <w:t xml:space="preserve">eate a VM, a user must have </w:t>
      </w:r>
      <w:r w:rsidR="00324532" w:rsidRPr="00F97E69">
        <w:rPr>
          <w:i w:val="0"/>
          <w:color w:val="auto"/>
        </w:rPr>
        <w:t>Virtual Machine Contributor role.</w:t>
      </w:r>
      <w:r w:rsidR="00642DF8" w:rsidRPr="00F97E69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 xml:space="preserve">No new VMs will be created in </w:t>
      </w:r>
      <w:r w:rsidR="00F97E69" w:rsidRPr="00F97E69">
        <w:rPr>
          <w:b/>
          <w:i w:val="0"/>
          <w:color w:val="auto"/>
        </w:rPr>
        <w:t>Release</w:t>
      </w:r>
      <w:r w:rsidR="000528AC">
        <w:rPr>
          <w:b/>
          <w:i w:val="0"/>
          <w:color w:val="auto"/>
        </w:rPr>
        <w:t xml:space="preserve"> </w:t>
      </w:r>
      <w:del w:id="333" w:author="Betz, David F. (Halfaker &amp; Associates)" w:date="2019-04-25T11:03:00Z">
        <w:r w:rsidR="00642DF8" w:rsidRPr="00F97E69" w:rsidDel="0020186C">
          <w:rPr>
            <w:b/>
            <w:i w:val="0"/>
            <w:color w:val="auto"/>
          </w:rPr>
          <w:delText>1.1</w:delText>
        </w:r>
      </w:del>
      <w:ins w:id="334" w:author="Betz, David F. (Halfaker &amp; Associates)" w:date="2019-04-25T11:03:00Z">
        <w:r w:rsidR="0020186C">
          <w:rPr>
            <w:b/>
            <w:i w:val="0"/>
            <w:color w:val="auto"/>
          </w:rPr>
          <w:t>2.0</w:t>
        </w:r>
      </w:ins>
      <w:r w:rsidR="00642DF8" w:rsidRPr="00F97E69">
        <w:rPr>
          <w:b/>
          <w:i w:val="0"/>
          <w:color w:val="auto"/>
        </w:rPr>
        <w:t>.</w:t>
      </w:r>
    </w:p>
    <w:p w14:paraId="26FE14F8" w14:textId="58D786B9" w:rsidR="005C5ED2" w:rsidRPr="00C317CA" w:rsidRDefault="002A7AD3" w:rsidP="00324532">
      <w:pPr>
        <w:pStyle w:val="BodyText"/>
      </w:pPr>
      <w:r w:rsidRPr="00F97E69">
        <w:t>End user</w:t>
      </w:r>
      <w:r w:rsidR="00324532" w:rsidRPr="00F97E69">
        <w:t xml:space="preserve"> access </w:t>
      </w:r>
      <w:r w:rsidRPr="00F97E69">
        <w:t xml:space="preserve">to </w:t>
      </w:r>
      <w:r w:rsidR="00324532" w:rsidRPr="00F97E69">
        <w:t>MCCF EDI</w:t>
      </w:r>
      <w:r w:rsidRPr="00F97E69">
        <w:t xml:space="preserve"> TAS is managed through the VA</w:t>
      </w:r>
      <w:r w:rsidR="00324532" w:rsidRPr="00F97E69">
        <w:t xml:space="preserve"> IAM </w:t>
      </w:r>
      <w:r w:rsidRPr="00F97E69">
        <w:t>services</w:t>
      </w:r>
      <w:r w:rsidR="00642DF8" w:rsidRPr="00F97E69">
        <w:t xml:space="preserve">, and is not applicable to the installation of </w:t>
      </w:r>
      <w:r w:rsidR="00F97E69" w:rsidRPr="00F97E69">
        <w:t>Release</w:t>
      </w:r>
      <w:r w:rsidR="000528AC">
        <w:t xml:space="preserve"> </w:t>
      </w:r>
      <w:del w:id="335" w:author="Betz, David F. (Halfaker &amp; Associates)" w:date="2019-04-25T11:03:00Z">
        <w:r w:rsidR="00642DF8" w:rsidRPr="00F97E69" w:rsidDel="0020186C">
          <w:delText>1.1</w:delText>
        </w:r>
      </w:del>
      <w:ins w:id="336" w:author="Betz, David F. (Halfaker &amp; Associates)" w:date="2019-04-25T11:03:00Z">
        <w:r w:rsidR="0020186C">
          <w:t>2.0</w:t>
        </w:r>
      </w:ins>
      <w:r w:rsidR="00642DF8" w:rsidRPr="00F97E69">
        <w:t>.</w:t>
      </w:r>
    </w:p>
    <w:p w14:paraId="7C773E7E" w14:textId="77777777" w:rsidR="00FD7CA6" w:rsidRPr="00FD6DC0" w:rsidRDefault="00FD7CA6" w:rsidP="0080474E">
      <w:pPr>
        <w:pStyle w:val="Heading2"/>
      </w:pPr>
      <w:bookmarkStart w:id="337" w:name="_Toc416250739"/>
      <w:bookmarkStart w:id="338" w:name="_Toc430174019"/>
      <w:bookmarkStart w:id="339" w:name="_Toc7103810"/>
      <w:r w:rsidRPr="00FD6DC0">
        <w:t>Installation Procedure</w:t>
      </w:r>
      <w:bookmarkEnd w:id="337"/>
      <w:bookmarkEnd w:id="338"/>
      <w:bookmarkEnd w:id="339"/>
    </w:p>
    <w:p w14:paraId="0CCF823C" w14:textId="1B47CA3F" w:rsidR="00324532" w:rsidRDefault="00324532" w:rsidP="00324532">
      <w:pPr>
        <w:pStyle w:val="BodyText"/>
      </w:pPr>
      <w:bookmarkStart w:id="340" w:name="_Hlk517876263"/>
      <w:r>
        <w:t xml:space="preserve">The installation of MCCF EDI TAS is managed </w:t>
      </w:r>
      <w:bookmarkEnd w:id="340"/>
      <w:r>
        <w:t>by the Jenkins Continuous In</w:t>
      </w:r>
      <w:r w:rsidR="002A7AD3">
        <w:t>tegration automation tool</w:t>
      </w:r>
      <w:r w:rsidR="003278D4">
        <w:t xml:space="preserve">. </w:t>
      </w:r>
      <w:r w:rsidR="00F97E69" w:rsidRPr="00F97E69">
        <w:t>Refer to WEB installation</w:t>
      </w:r>
      <w:r w:rsidRPr="00F97E69">
        <w:t xml:space="preserve"> </w:t>
      </w:r>
      <w:r w:rsidR="00F97E69" w:rsidRPr="00F97E69">
        <w:t xml:space="preserve">in </w:t>
      </w:r>
      <w:r w:rsidRPr="00F97E69">
        <w:t>section 4.5</w:t>
      </w:r>
      <w:r w:rsidR="00F97E69" w:rsidRPr="00F97E69">
        <w:t xml:space="preserve"> for installation scripts</w:t>
      </w:r>
      <w:r w:rsidRPr="00F97E69">
        <w:t>.</w:t>
      </w:r>
    </w:p>
    <w:p w14:paraId="32B2D4AD" w14:textId="35782398" w:rsidR="009123D8" w:rsidRDefault="00324532" w:rsidP="0080474E">
      <w:pPr>
        <w:pStyle w:val="Heading2"/>
      </w:pPr>
      <w:r w:rsidRPr="00C73B8B" w:rsidDel="00324532">
        <w:t xml:space="preserve"> </w:t>
      </w:r>
      <w:bookmarkStart w:id="341" w:name="_Toc533154502"/>
      <w:bookmarkStart w:id="342" w:name="_Toc7103811"/>
      <w:bookmarkEnd w:id="341"/>
      <w:r w:rsidR="009123D8">
        <w:t>Installation Verification Procedure</w:t>
      </w:r>
      <w:bookmarkEnd w:id="342"/>
    </w:p>
    <w:p w14:paraId="4931B794" w14:textId="30B824C9" w:rsidR="00324532" w:rsidRPr="00A01357" w:rsidRDefault="00324532" w:rsidP="00324532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Each layer of the application has a set of tests which validate the performance of that layer’s functionality. This occurs prior to deployment.</w:t>
      </w:r>
      <w:r w:rsidR="00642DF8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A health monitoring service endpoint exists to check system status. MAG uses the health monitoring service endpoint to monitor status and provide notifications of system issues.</w:t>
      </w:r>
    </w:p>
    <w:p w14:paraId="17E8B98B" w14:textId="5C16E93D" w:rsidR="009A003E" w:rsidRPr="00A01357" w:rsidRDefault="00796015" w:rsidP="00607167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I</w:t>
      </w:r>
      <w:r w:rsidR="00324532" w:rsidRPr="00A01357">
        <w:rPr>
          <w:i w:val="0"/>
          <w:color w:val="auto"/>
          <w:szCs w:val="24"/>
        </w:rPr>
        <w:t xml:space="preserve">nstallation of </w:t>
      </w:r>
      <w:r w:rsidR="00A01357" w:rsidRPr="00A01357">
        <w:rPr>
          <w:i w:val="0"/>
          <w:color w:val="auto"/>
          <w:szCs w:val="24"/>
        </w:rPr>
        <w:t>Release</w:t>
      </w:r>
      <w:r w:rsidR="00324532" w:rsidRPr="00A01357">
        <w:rPr>
          <w:i w:val="0"/>
          <w:color w:val="auto"/>
          <w:szCs w:val="24"/>
        </w:rPr>
        <w:t xml:space="preserve"> </w:t>
      </w:r>
      <w:del w:id="343" w:author="Betz, David F. (Halfaker &amp; Associates)" w:date="2019-04-25T11:03:00Z">
        <w:r w:rsidRPr="00A01357" w:rsidDel="0020186C">
          <w:rPr>
            <w:i w:val="0"/>
            <w:color w:val="auto"/>
            <w:szCs w:val="24"/>
          </w:rPr>
          <w:delText>1.1</w:delText>
        </w:r>
      </w:del>
      <w:ins w:id="344" w:author="Betz, David F. (Halfaker &amp; Associates)" w:date="2019-04-25T11:03:00Z">
        <w:r w:rsidR="0020186C">
          <w:rPr>
            <w:i w:val="0"/>
            <w:color w:val="auto"/>
            <w:szCs w:val="24"/>
          </w:rPr>
          <w:t>2.0</w:t>
        </w:r>
      </w:ins>
      <w:r w:rsidRPr="00A01357">
        <w:rPr>
          <w:i w:val="0"/>
          <w:color w:val="auto"/>
          <w:szCs w:val="24"/>
        </w:rPr>
        <w:t xml:space="preserve"> will be validated by a successful login by the TAS functional analyst and the TAS product owner</w:t>
      </w:r>
      <w:r w:rsidR="00324532" w:rsidRPr="00A01357">
        <w:rPr>
          <w:i w:val="0"/>
          <w:color w:val="auto"/>
          <w:szCs w:val="24"/>
        </w:rPr>
        <w:t>.</w:t>
      </w:r>
    </w:p>
    <w:p w14:paraId="5622BEC5" w14:textId="77777777" w:rsidR="00222FCD" w:rsidRDefault="00222FCD" w:rsidP="0080474E">
      <w:pPr>
        <w:pStyle w:val="Heading2"/>
      </w:pPr>
      <w:bookmarkStart w:id="345" w:name="_Toc7103812"/>
      <w:r>
        <w:t>System Configuration</w:t>
      </w:r>
      <w:bookmarkEnd w:id="345"/>
    </w:p>
    <w:p w14:paraId="4DFFAEC1" w14:textId="48607EE6" w:rsidR="005F3344" w:rsidRPr="00C317CA" w:rsidRDefault="00796015" w:rsidP="00324532">
      <w:pPr>
        <w:pStyle w:val="BodyText"/>
        <w:rPr>
          <w:i/>
        </w:rPr>
      </w:pPr>
      <w:r w:rsidRPr="00A01357">
        <w:t xml:space="preserve">Configuration of </w:t>
      </w:r>
      <w:r w:rsidR="00A01357" w:rsidRPr="00A01357">
        <w:t>Release</w:t>
      </w:r>
      <w:r w:rsidR="000528AC">
        <w:t xml:space="preserve"> </w:t>
      </w:r>
      <w:del w:id="346" w:author="Betz, David F. (Halfaker &amp; Associates)" w:date="2019-04-25T11:03:00Z">
        <w:r w:rsidRPr="00A01357" w:rsidDel="0020186C">
          <w:delText>1.1</w:delText>
        </w:r>
      </w:del>
      <w:ins w:id="347" w:author="Betz, David F. (Halfaker &amp; Associates)" w:date="2019-04-25T11:03:00Z">
        <w:r w:rsidR="0020186C">
          <w:t>2.0</w:t>
        </w:r>
      </w:ins>
      <w:r w:rsidRPr="00A01357">
        <w:t xml:space="preserve"> is</w:t>
      </w:r>
      <w:r w:rsidR="00CF5D69">
        <w:t xml:space="preserve"> specific to the SiteM</w:t>
      </w:r>
      <w:r w:rsidRPr="00A01357">
        <w:t>inder Agent</w:t>
      </w:r>
      <w:r w:rsidR="003278D4">
        <w:t xml:space="preserve"> necessary to employ IAM SSOi. </w:t>
      </w:r>
      <w:r w:rsidRPr="00A01357">
        <w:t>Configuration is accomplished automatically via TAS deployment automation.</w:t>
      </w:r>
    </w:p>
    <w:p w14:paraId="64DFF954" w14:textId="77777777" w:rsidR="00222FCD" w:rsidRDefault="00222FCD" w:rsidP="0080474E">
      <w:pPr>
        <w:pStyle w:val="Heading2"/>
      </w:pPr>
      <w:bookmarkStart w:id="348" w:name="_Toc7103813"/>
      <w:r>
        <w:lastRenderedPageBreak/>
        <w:t>Database Tuning</w:t>
      </w:r>
      <w:bookmarkEnd w:id="348"/>
    </w:p>
    <w:p w14:paraId="00D801A2" w14:textId="15CA7BF8" w:rsidR="00796015" w:rsidRPr="00796015" w:rsidRDefault="00A01357" w:rsidP="00796015">
      <w:pPr>
        <w:pStyle w:val="InstructionalText1"/>
        <w:rPr>
          <w:i w:val="0"/>
          <w:strike/>
          <w:color w:val="auto"/>
        </w:rPr>
      </w:pPr>
      <w:r>
        <w:rPr>
          <w:b/>
          <w:i w:val="0"/>
          <w:color w:val="auto"/>
        </w:rPr>
        <w:t>Database deployment processing</w:t>
      </w:r>
      <w:r w:rsidR="002A7AD3" w:rsidRPr="00A01357">
        <w:rPr>
          <w:b/>
          <w:i w:val="0"/>
          <w:color w:val="auto"/>
        </w:rPr>
        <w:t xml:space="preserve"> is a future release and not applicable to Release </w:t>
      </w:r>
      <w:del w:id="349" w:author="Betz, David F. (Halfaker &amp; Associates)" w:date="2019-04-25T11:03:00Z">
        <w:r w:rsidR="002A7AD3" w:rsidRPr="00A01357" w:rsidDel="0020186C">
          <w:rPr>
            <w:b/>
            <w:i w:val="0"/>
            <w:color w:val="auto"/>
          </w:rPr>
          <w:delText>1.1</w:delText>
        </w:r>
      </w:del>
      <w:ins w:id="350" w:author="Betz, David F. (Halfaker &amp; Associates)" w:date="2019-04-25T11:03:00Z">
        <w:r w:rsidR="0020186C">
          <w:rPr>
            <w:b/>
            <w:i w:val="0"/>
            <w:color w:val="auto"/>
          </w:rPr>
          <w:t>2.0</w:t>
        </w:r>
      </w:ins>
      <w:r w:rsidR="002A7AD3" w:rsidRPr="00A01357">
        <w:rPr>
          <w:b/>
          <w:i w:val="0"/>
          <w:color w:val="auto"/>
        </w:rPr>
        <w:t>.</w:t>
      </w:r>
    </w:p>
    <w:p w14:paraId="7210D06B" w14:textId="78E77EF8" w:rsidR="00AE5904" w:rsidRPr="00A01357" w:rsidRDefault="00685E4D" w:rsidP="0080474E">
      <w:pPr>
        <w:pStyle w:val="Heading1"/>
      </w:pPr>
      <w:bookmarkStart w:id="351" w:name="_Toc7103814"/>
      <w:r w:rsidRPr="00A01357">
        <w:t>Back-Out</w:t>
      </w:r>
      <w:r w:rsidR="00AE5904" w:rsidRPr="00A01357">
        <w:t xml:space="preserve"> Procedure</w:t>
      </w:r>
      <w:bookmarkEnd w:id="351"/>
    </w:p>
    <w:p w14:paraId="3A498378" w14:textId="6288E5CD" w:rsidR="00796015" w:rsidRPr="008A3590" w:rsidRDefault="00796015" w:rsidP="005C7480">
      <w:pPr>
        <w:pStyle w:val="BodyText"/>
        <w:tabs>
          <w:tab w:val="left" w:pos="5748"/>
        </w:tabs>
      </w:pPr>
      <w:r w:rsidRPr="00A01357">
        <w:t>Software deployment makes new/revised functionality ins</w:t>
      </w:r>
      <w:r w:rsidR="003278D4">
        <w:t xml:space="preserve">tantly available to end-users. </w:t>
      </w:r>
      <w:r w:rsidRPr="00A01357">
        <w:t xml:space="preserve">If application operability is unacceptable for any reason, a </w:t>
      </w:r>
      <w:r w:rsidR="006E534C">
        <w:t>back-out</w:t>
      </w:r>
      <w:r w:rsidR="003278D4">
        <w:t xml:space="preserve"> plan is not executed. </w:t>
      </w:r>
      <w:r w:rsidRPr="00A01357">
        <w:t>Instead, a prior version is quickly deployed from Rational Team Concert (RTC) using TAS automated deployments.</w:t>
      </w:r>
    </w:p>
    <w:p w14:paraId="68291419" w14:textId="77777777" w:rsidR="00455CB4" w:rsidRDefault="00685E4D" w:rsidP="0080474E">
      <w:pPr>
        <w:pStyle w:val="Heading2"/>
      </w:pPr>
      <w:bookmarkStart w:id="352" w:name="_Toc7103815"/>
      <w:r>
        <w:t>Back-Out</w:t>
      </w:r>
      <w:r w:rsidR="00455CB4">
        <w:t xml:space="preserve"> Strategy</w:t>
      </w:r>
      <w:bookmarkEnd w:id="352"/>
    </w:p>
    <w:p w14:paraId="0AF4FDD1" w14:textId="4EABB10B" w:rsidR="00455CB4" w:rsidRDefault="004D214D" w:rsidP="00455CB4">
      <w:pPr>
        <w:pStyle w:val="InstructionalText1"/>
        <w:rPr>
          <w:i w:val="0"/>
          <w:color w:val="auto"/>
        </w:rPr>
      </w:pPr>
      <w:r w:rsidRPr="00A01357">
        <w:rPr>
          <w:i w:val="0"/>
          <w:color w:val="auto"/>
        </w:rPr>
        <w:t>Redeployment of software components</w:t>
      </w:r>
      <w:r w:rsidR="00BF43A3" w:rsidRPr="00A01357">
        <w:rPr>
          <w:i w:val="0"/>
          <w:color w:val="auto"/>
        </w:rPr>
        <w:t xml:space="preserve"> for a prior version is</w:t>
      </w:r>
      <w:r w:rsidRPr="00A01357">
        <w:rPr>
          <w:i w:val="0"/>
          <w:color w:val="auto"/>
        </w:rPr>
        <w:t xml:space="preserve"> performed as follows:</w:t>
      </w:r>
    </w:p>
    <w:p w14:paraId="16847B50" w14:textId="28490D1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From the Jump Server (VAC20VHACRCB.BHA.MED.VA.GOV) login the </w:t>
      </w:r>
      <w:r w:rsidR="00CF5D69">
        <w:t xml:space="preserve">Jenkins </w:t>
      </w:r>
      <w:r w:rsidRPr="00A826B7">
        <w:t>Continuous Integration Server</w:t>
      </w:r>
      <w:r>
        <w:t>.</w:t>
      </w:r>
    </w:p>
    <w:p w14:paraId="737B5EA3" w14:textId="71E9B0A8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</w:t>
      </w:r>
    </w:p>
    <w:p w14:paraId="5EEA845B" w14:textId="34574AA2" w:rsidR="002C784B" w:rsidRDefault="002C784B" w:rsidP="00B42FE3">
      <w:pPr>
        <w:pStyle w:val="ListParagraph"/>
        <w:numPr>
          <w:ilvl w:val="0"/>
          <w:numId w:val="20"/>
        </w:numPr>
      </w:pPr>
      <w:r>
        <w:t>Select MCCF_TAS</w:t>
      </w:r>
    </w:p>
    <w:p w14:paraId="13D6FFEC" w14:textId="51EF30F5" w:rsidR="002C784B" w:rsidRDefault="002C784B" w:rsidP="00B42FE3">
      <w:pPr>
        <w:pStyle w:val="ListParagraph"/>
        <w:numPr>
          <w:ilvl w:val="0"/>
          <w:numId w:val="20"/>
        </w:numPr>
      </w:pPr>
      <w:r>
        <w:t>Select the filename of the release</w:t>
      </w:r>
      <w:r w:rsidR="00D862C2">
        <w:t>s</w:t>
      </w:r>
      <w:r>
        <w:t xml:space="preserve"> to be deployed from this location: </w:t>
      </w:r>
      <w:hyperlink r:id="rId15" w:history="1">
        <w:r w:rsidRPr="00CC228F">
          <w:rPr>
            <w:rStyle w:val="Hyperlink"/>
          </w:rPr>
          <w:t>https://vac20fpctas800.va.gov/rtc/tas</w:t>
        </w:r>
      </w:hyperlink>
      <w:r>
        <w:t>.</w:t>
      </w:r>
    </w:p>
    <w:p w14:paraId="65E47BAF" w14:textId="2544B6A5" w:rsidR="002C784B" w:rsidRDefault="002C784B" w:rsidP="00B42FE3">
      <w:pPr>
        <w:pStyle w:val="ListParagraph"/>
        <w:numPr>
          <w:ilvl w:val="0"/>
          <w:numId w:val="20"/>
        </w:numPr>
      </w:pPr>
      <w:r>
        <w:t>Select deploy_RTC_MCCF_TAS_Core-&gt;Build with Parameters</w:t>
      </w:r>
    </w:p>
    <w:p w14:paraId="52A0BB14" w14:textId="1F6F7E1D" w:rsidR="002C784B" w:rsidRDefault="002C784B" w:rsidP="00B42FE3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7677AD2F" w14:textId="77777777" w:rsidR="00796015" w:rsidRPr="00A01357" w:rsidRDefault="00796015" w:rsidP="00796015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3EC08FB7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Click “Build” button</w:t>
      </w:r>
    </w:p>
    <w:p w14:paraId="7C563D4A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137A299C" w14:textId="616E3C41" w:rsidR="002C784B" w:rsidRDefault="002C784B" w:rsidP="00B42FE3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7BAAF94" w14:textId="415BE2CB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proofErr w:type="spellStart"/>
      <w:r w:rsidRPr="00D862C2">
        <w:t>deploy_RTC_MCCF_VA_FHIR_Server</w:t>
      </w:r>
      <w:proofErr w:type="spellEnd"/>
      <w:r>
        <w:t>-&gt;Build with Parameters</w:t>
      </w:r>
    </w:p>
    <w:p w14:paraId="4FEEB8E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 xml:space="preserve">Enter </w:t>
      </w:r>
      <w:proofErr w:type="spellStart"/>
      <w:r>
        <w:t>deployment_filename</w:t>
      </w:r>
      <w:proofErr w:type="spellEnd"/>
      <w:r>
        <w:t xml:space="preserve"> obtained in step 4</w:t>
      </w:r>
    </w:p>
    <w:p w14:paraId="143749D0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28175B46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2315547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5D0A85C5" w14:textId="1B89982A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5F655792" w14:textId="15D34D3A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proofErr w:type="spellStart"/>
      <w:r>
        <w:t>d</w:t>
      </w:r>
      <w:r w:rsidRPr="00D862C2">
        <w:t>eploy_RTC_MCCF_TAS_API</w:t>
      </w:r>
      <w:proofErr w:type="spellEnd"/>
      <w:r>
        <w:t>-&gt;Build with Parameters</w:t>
      </w:r>
    </w:p>
    <w:p w14:paraId="4DDD62C4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 xml:space="preserve">Enter </w:t>
      </w:r>
      <w:proofErr w:type="spellStart"/>
      <w:r>
        <w:t>deployment_filename</w:t>
      </w:r>
      <w:proofErr w:type="spellEnd"/>
      <w:r>
        <w:t xml:space="preserve"> obtained in step 4</w:t>
      </w:r>
    </w:p>
    <w:p w14:paraId="4122D42B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70323CBA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5093DF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7845A5DA" w14:textId="77777777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4A84645F" w14:textId="5A01F292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proofErr w:type="spellStart"/>
      <w:r w:rsidRPr="00D862C2">
        <w:t>deploy_RTC_MCCF_TAS_VistaLink</w:t>
      </w:r>
      <w:proofErr w:type="spellEnd"/>
      <w:r>
        <w:t>-&gt;Build with Parameters</w:t>
      </w:r>
    </w:p>
    <w:p w14:paraId="4C4AA75A" w14:textId="4647F783" w:rsidR="00D862C2" w:rsidRDefault="00D862C2" w:rsidP="00D862C2">
      <w:pPr>
        <w:pStyle w:val="ListParagraph"/>
        <w:numPr>
          <w:ilvl w:val="1"/>
          <w:numId w:val="20"/>
        </w:numPr>
      </w:pPr>
      <w:r>
        <w:t>Select Product Line (“all” is the default)</w:t>
      </w:r>
    </w:p>
    <w:p w14:paraId="540B67BA" w14:textId="17C3C433" w:rsidR="00D862C2" w:rsidRDefault="00D862C2" w:rsidP="00D862C2">
      <w:pPr>
        <w:pStyle w:val="ListParagraph"/>
        <w:numPr>
          <w:ilvl w:val="1"/>
          <w:numId w:val="20"/>
        </w:numPr>
      </w:pPr>
      <w:r>
        <w:t xml:space="preserve">Enter </w:t>
      </w:r>
      <w:proofErr w:type="spellStart"/>
      <w:r>
        <w:t>deployment_filename</w:t>
      </w:r>
      <w:proofErr w:type="spellEnd"/>
      <w:r>
        <w:t xml:space="preserve"> obtained in step 4</w:t>
      </w:r>
    </w:p>
    <w:p w14:paraId="549734E5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47D5055D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3BA843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089F3949" w14:textId="2DBEC236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3BA02A1" w14:textId="77777777" w:rsidR="006C6DBA" w:rsidRPr="00A01357" w:rsidRDefault="00685E4D" w:rsidP="0080474E">
      <w:pPr>
        <w:pStyle w:val="Heading2"/>
      </w:pPr>
      <w:bookmarkStart w:id="353" w:name="_Toc533154508"/>
      <w:bookmarkStart w:id="354" w:name="_Toc533154509"/>
      <w:bookmarkStart w:id="355" w:name="_Toc533154511"/>
      <w:bookmarkStart w:id="356" w:name="_Toc7103816"/>
      <w:bookmarkEnd w:id="353"/>
      <w:bookmarkEnd w:id="354"/>
      <w:bookmarkEnd w:id="355"/>
      <w:r w:rsidRPr="00A01357">
        <w:t>Back-Out</w:t>
      </w:r>
      <w:r w:rsidR="006C6DBA" w:rsidRPr="00A01357">
        <w:t xml:space="preserve"> Considerations</w:t>
      </w:r>
      <w:bookmarkEnd w:id="356"/>
    </w:p>
    <w:p w14:paraId="29646859" w14:textId="401F96FD" w:rsidR="00A01357" w:rsidRPr="008A3590" w:rsidRDefault="00A01357" w:rsidP="002C784B">
      <w:pPr>
        <w:pStyle w:val="BodyText"/>
        <w:tabs>
          <w:tab w:val="left" w:pos="5748"/>
        </w:tabs>
      </w:pPr>
      <w:r>
        <w:t>Su</w:t>
      </w:r>
      <w:r w:rsidR="000528AC">
        <w:t xml:space="preserve">ccessful deployment of Release </w:t>
      </w:r>
      <w:del w:id="357" w:author="Betz, David F. (Halfaker &amp; Associates)" w:date="2019-04-25T11:03:00Z">
        <w:r w:rsidDel="0020186C">
          <w:delText>1.1</w:delText>
        </w:r>
      </w:del>
      <w:ins w:id="358" w:author="Betz, David F. (Halfaker &amp; Associates)" w:date="2019-04-25T11:03:00Z">
        <w:r w:rsidR="0020186C">
          <w:t>2.0</w:t>
        </w:r>
      </w:ins>
      <w:r>
        <w:t xml:space="preserve"> will be determined by the </w:t>
      </w:r>
      <w:bookmarkStart w:id="359" w:name="_Hlk533670708"/>
      <w:r>
        <w:t>successful authentication of the TAS functional analy</w:t>
      </w:r>
      <w:r w:rsidR="00B5193E">
        <w:t>st and/or the TAS product owner.</w:t>
      </w:r>
      <w:bookmarkEnd w:id="359"/>
    </w:p>
    <w:p w14:paraId="27EF753A" w14:textId="77777777" w:rsidR="00DF6B4A" w:rsidRPr="00B5193E" w:rsidRDefault="00DF6B4A" w:rsidP="0080474E">
      <w:pPr>
        <w:pStyle w:val="Heading3"/>
      </w:pPr>
      <w:bookmarkStart w:id="360" w:name="_Toc533154513"/>
      <w:bookmarkStart w:id="361" w:name="_Toc7103817"/>
      <w:bookmarkEnd w:id="360"/>
      <w:r w:rsidRPr="00B5193E">
        <w:lastRenderedPageBreak/>
        <w:t>Load Testing</w:t>
      </w:r>
      <w:bookmarkEnd w:id="361"/>
    </w:p>
    <w:p w14:paraId="2870F25C" w14:textId="194DFD7A" w:rsidR="00DF6B4A" w:rsidRPr="00B5193E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Usage volume will not change with the deployment of Release </w:t>
      </w:r>
      <w:del w:id="362" w:author="Betz, David F. (Halfaker &amp; Associates)" w:date="2019-04-25T11:03:00Z">
        <w:r w:rsidDel="0020186C">
          <w:rPr>
            <w:i w:val="0"/>
            <w:color w:val="auto"/>
          </w:rPr>
          <w:delText>1.1</w:delText>
        </w:r>
      </w:del>
      <w:ins w:id="363" w:author="Betz, David F. (Halfaker &amp; Associates)" w:date="2019-04-25T11:03:00Z">
        <w:r w:rsidR="0020186C">
          <w:rPr>
            <w:i w:val="0"/>
            <w:color w:val="auto"/>
          </w:rPr>
          <w:t>2.0</w:t>
        </w:r>
      </w:ins>
      <w:r>
        <w:rPr>
          <w:i w:val="0"/>
          <w:color w:val="auto"/>
        </w:rPr>
        <w:t>.</w:t>
      </w:r>
    </w:p>
    <w:p w14:paraId="100E876B" w14:textId="77777777" w:rsidR="00DF6B4A" w:rsidRPr="00B5193E" w:rsidRDefault="00DF6B4A" w:rsidP="0080474E">
      <w:pPr>
        <w:pStyle w:val="Heading3"/>
      </w:pPr>
      <w:bookmarkStart w:id="364" w:name="_Toc7103818"/>
      <w:r w:rsidRPr="00B5193E">
        <w:t>User Acceptance Testing</w:t>
      </w:r>
      <w:bookmarkEnd w:id="364"/>
    </w:p>
    <w:p w14:paraId="186DDF1A" w14:textId="3D420D6C" w:rsidR="004424DF" w:rsidRPr="004424DF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S</w:t>
      </w:r>
      <w:r w:rsidRPr="00B5193E">
        <w:rPr>
          <w:i w:val="0"/>
          <w:color w:val="auto"/>
        </w:rPr>
        <w:t>uccessful authentication of the TAS functional analyst and/or the TAS product owner.</w:t>
      </w:r>
      <w:r w:rsidR="003278D4">
        <w:rPr>
          <w:i w:val="0"/>
          <w:color w:val="auto"/>
        </w:rPr>
        <w:t xml:space="preserve"> </w:t>
      </w:r>
      <w:r>
        <w:rPr>
          <w:i w:val="0"/>
          <w:color w:val="auto"/>
        </w:rPr>
        <w:t>No other user acceptance testing is required.</w:t>
      </w:r>
    </w:p>
    <w:p w14:paraId="4A14AA02" w14:textId="77777777" w:rsidR="006C6DBA" w:rsidRDefault="00685E4D" w:rsidP="0080474E">
      <w:pPr>
        <w:pStyle w:val="Heading2"/>
      </w:pPr>
      <w:bookmarkStart w:id="365" w:name="_Toc7103819"/>
      <w:r>
        <w:t>Back-Out</w:t>
      </w:r>
      <w:r w:rsidR="00DF6B4A" w:rsidRPr="00DF6B4A">
        <w:t xml:space="preserve"> </w:t>
      </w:r>
      <w:r w:rsidR="006C6DBA">
        <w:t>Criteria</w:t>
      </w:r>
      <w:bookmarkEnd w:id="365"/>
    </w:p>
    <w:p w14:paraId="15CAE619" w14:textId="1998C06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Unsuccessful authentication or non-responsive IAM processing.</w:t>
      </w:r>
    </w:p>
    <w:p w14:paraId="23E9F89E" w14:textId="77777777" w:rsidR="006C6DBA" w:rsidRDefault="00685E4D" w:rsidP="0080474E">
      <w:pPr>
        <w:pStyle w:val="Heading2"/>
      </w:pPr>
      <w:bookmarkStart w:id="366" w:name="_Toc7103820"/>
      <w:r>
        <w:t>Back-Out</w:t>
      </w:r>
      <w:r w:rsidR="00DF6B4A" w:rsidRPr="00DF6B4A">
        <w:t xml:space="preserve"> </w:t>
      </w:r>
      <w:r w:rsidR="006C6DBA">
        <w:t>Risks</w:t>
      </w:r>
      <w:bookmarkEnd w:id="366"/>
    </w:p>
    <w:p w14:paraId="61F38D54" w14:textId="03A89852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None.</w:t>
      </w:r>
    </w:p>
    <w:p w14:paraId="5781B7BD" w14:textId="77777777" w:rsidR="006C6DBA" w:rsidRDefault="006C6DBA" w:rsidP="0080474E">
      <w:pPr>
        <w:pStyle w:val="Heading2"/>
      </w:pPr>
      <w:bookmarkStart w:id="367" w:name="_Toc7103821"/>
      <w:r>
        <w:t xml:space="preserve">Authority for </w:t>
      </w:r>
      <w:r w:rsidR="00685E4D">
        <w:t>Back-Out</w:t>
      </w:r>
      <w:bookmarkEnd w:id="367"/>
    </w:p>
    <w:p w14:paraId="2672C0E7" w14:textId="469E9628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TAS Function</w:t>
      </w:r>
      <w:r w:rsidR="00B5193E">
        <w:rPr>
          <w:i w:val="0"/>
          <w:color w:val="auto"/>
        </w:rPr>
        <w:t xml:space="preserve">al Analyst or TAS Product Owner will determine if Release </w:t>
      </w:r>
      <w:del w:id="368" w:author="Betz, David F. (Halfaker &amp; Associates)" w:date="2019-04-25T11:03:00Z">
        <w:r w:rsidR="00B5193E" w:rsidDel="0020186C">
          <w:rPr>
            <w:i w:val="0"/>
            <w:color w:val="auto"/>
          </w:rPr>
          <w:delText>1.1</w:delText>
        </w:r>
      </w:del>
      <w:ins w:id="369" w:author="Betz, David F. (Halfaker &amp; Associates)" w:date="2019-04-25T11:03:00Z">
        <w:r w:rsidR="0020186C">
          <w:rPr>
            <w:i w:val="0"/>
            <w:color w:val="auto"/>
          </w:rPr>
          <w:t>2.0</w:t>
        </w:r>
      </w:ins>
      <w:r w:rsidR="00B5193E">
        <w:rPr>
          <w:i w:val="0"/>
          <w:color w:val="auto"/>
        </w:rPr>
        <w:t xml:space="preserve"> is preserved or backed out.</w:t>
      </w:r>
    </w:p>
    <w:p w14:paraId="1B5F1F55" w14:textId="77777777" w:rsidR="00AE5904" w:rsidRDefault="00685E4D" w:rsidP="0080474E">
      <w:pPr>
        <w:pStyle w:val="Heading2"/>
      </w:pPr>
      <w:bookmarkStart w:id="370" w:name="_Toc7103822"/>
      <w:r>
        <w:t>Back-Out</w:t>
      </w:r>
      <w:r w:rsidR="00AE5904">
        <w:t xml:space="preserve"> Procedure</w:t>
      </w:r>
      <w:bookmarkEnd w:id="370"/>
    </w:p>
    <w:p w14:paraId="2B41C94F" w14:textId="6D20955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Refer to </w:t>
      </w:r>
      <w:r w:rsidR="004424DF">
        <w:rPr>
          <w:i w:val="0"/>
          <w:color w:val="auto"/>
        </w:rPr>
        <w:t>section 5.</w:t>
      </w:r>
    </w:p>
    <w:p w14:paraId="15D4B5D7" w14:textId="77777777" w:rsidR="00DE0518" w:rsidRDefault="00DE0518" w:rsidP="0080474E">
      <w:pPr>
        <w:pStyle w:val="Heading2"/>
      </w:pPr>
      <w:bookmarkStart w:id="371" w:name="_Toc7103823"/>
      <w:r>
        <w:t>Back-out Verification Procedure</w:t>
      </w:r>
      <w:bookmarkEnd w:id="371"/>
    </w:p>
    <w:p w14:paraId="1C50C04A" w14:textId="3D9982A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Refer to</w:t>
      </w:r>
      <w:r w:rsidR="004424DF">
        <w:rPr>
          <w:i w:val="0"/>
          <w:color w:val="auto"/>
        </w:rPr>
        <w:t xml:space="preserve"> section 5.</w:t>
      </w:r>
    </w:p>
    <w:p w14:paraId="60ED9FC9" w14:textId="77777777" w:rsidR="00AE5904" w:rsidRPr="00A01357" w:rsidRDefault="00AE5904" w:rsidP="0080474E">
      <w:pPr>
        <w:pStyle w:val="Heading1"/>
      </w:pPr>
      <w:bookmarkStart w:id="372" w:name="_Toc7103824"/>
      <w:r w:rsidRPr="00A01357">
        <w:t>Rollback Procedure</w:t>
      </w:r>
      <w:bookmarkEnd w:id="372"/>
    </w:p>
    <w:p w14:paraId="73E83555" w14:textId="2E9B884E" w:rsidR="00BF43A3" w:rsidRPr="00BF43A3" w:rsidRDefault="00B5193E" w:rsidP="002C784B">
      <w:pPr>
        <w:pStyle w:val="BodyText"/>
        <w:rPr>
          <w:rStyle w:val="Hyperlink"/>
          <w:b/>
          <w:u w:val="none"/>
        </w:rPr>
      </w:pPr>
      <w:r>
        <w:rPr>
          <w:rStyle w:val="Hyperlink"/>
          <w:b/>
          <w:color w:val="auto"/>
          <w:u w:val="none"/>
        </w:rPr>
        <w:t>Database and/or</w:t>
      </w:r>
      <w:r w:rsidR="00BF43A3" w:rsidRPr="00BF43A3">
        <w:rPr>
          <w:rStyle w:val="Hyperlink"/>
          <w:b/>
          <w:color w:val="auto"/>
          <w:u w:val="none"/>
        </w:rPr>
        <w:t xml:space="preserve"> data changes </w:t>
      </w:r>
      <w:r>
        <w:rPr>
          <w:rStyle w:val="Hyperlink"/>
          <w:b/>
          <w:color w:val="auto"/>
          <w:u w:val="none"/>
        </w:rPr>
        <w:t xml:space="preserve">are not </w:t>
      </w:r>
      <w:r w:rsidR="00BF43A3" w:rsidRPr="00BF43A3">
        <w:rPr>
          <w:rStyle w:val="Hyperlink"/>
          <w:b/>
          <w:color w:val="auto"/>
          <w:u w:val="none"/>
        </w:rPr>
        <w:t xml:space="preserve">applicable </w:t>
      </w:r>
      <w:r>
        <w:rPr>
          <w:rStyle w:val="Hyperlink"/>
          <w:b/>
          <w:color w:val="auto"/>
          <w:u w:val="none"/>
        </w:rPr>
        <w:t>in Release</w:t>
      </w:r>
      <w:r w:rsidR="000528AC">
        <w:rPr>
          <w:rStyle w:val="Hyperlink"/>
          <w:b/>
          <w:color w:val="auto"/>
          <w:u w:val="none"/>
        </w:rPr>
        <w:t xml:space="preserve"> </w:t>
      </w:r>
      <w:del w:id="373" w:author="Betz, David F. (Halfaker &amp; Associates)" w:date="2019-04-25T11:03:00Z">
        <w:r w:rsidR="00BF43A3" w:rsidRPr="00BF43A3" w:rsidDel="0020186C">
          <w:rPr>
            <w:rStyle w:val="Hyperlink"/>
            <w:b/>
            <w:color w:val="auto"/>
            <w:u w:val="none"/>
          </w:rPr>
          <w:delText>1.1</w:delText>
        </w:r>
      </w:del>
      <w:ins w:id="374" w:author="Betz, David F. (Halfaker &amp; Associates)" w:date="2019-04-25T11:03:00Z">
        <w:r w:rsidR="0020186C">
          <w:rPr>
            <w:rStyle w:val="Hyperlink"/>
            <w:b/>
            <w:color w:val="auto"/>
            <w:u w:val="none"/>
          </w:rPr>
          <w:t>2.0</w:t>
        </w:r>
      </w:ins>
      <w:r w:rsidR="00BF43A3" w:rsidRPr="00BF43A3">
        <w:rPr>
          <w:rStyle w:val="Hyperlink"/>
          <w:b/>
          <w:color w:val="auto"/>
          <w:u w:val="none"/>
        </w:rPr>
        <w:t>.</w:t>
      </w:r>
    </w:p>
    <w:p w14:paraId="08CA67D7" w14:textId="77777777" w:rsidR="0029309C" w:rsidRPr="00B5193E" w:rsidRDefault="0029309C" w:rsidP="0080474E">
      <w:pPr>
        <w:pStyle w:val="Heading2"/>
      </w:pPr>
      <w:bookmarkStart w:id="375" w:name="_Toc533154522"/>
      <w:bookmarkStart w:id="376" w:name="_Toc533154523"/>
      <w:bookmarkStart w:id="377" w:name="_Toc7103825"/>
      <w:bookmarkEnd w:id="375"/>
      <w:bookmarkEnd w:id="376"/>
      <w:r w:rsidRPr="00B5193E">
        <w:t>Rollback Considerations</w:t>
      </w:r>
      <w:bookmarkEnd w:id="377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80474E">
      <w:pPr>
        <w:pStyle w:val="Heading2"/>
      </w:pPr>
      <w:bookmarkStart w:id="378" w:name="_Toc7103826"/>
      <w:r>
        <w:t>Rollback Criteria</w:t>
      </w:r>
      <w:bookmarkEnd w:id="378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80474E">
      <w:pPr>
        <w:pStyle w:val="Heading2"/>
      </w:pPr>
      <w:bookmarkStart w:id="379" w:name="_Toc7103827"/>
      <w:r>
        <w:t>Rollback Risks</w:t>
      </w:r>
      <w:bookmarkEnd w:id="379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80474E">
      <w:pPr>
        <w:pStyle w:val="Heading2"/>
      </w:pPr>
      <w:bookmarkStart w:id="380" w:name="_Toc7103828"/>
      <w:r>
        <w:t>Authority for Rollback</w:t>
      </w:r>
      <w:bookmarkEnd w:id="380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80474E">
      <w:pPr>
        <w:pStyle w:val="Heading2"/>
      </w:pPr>
      <w:bookmarkStart w:id="381" w:name="_Toc7103829"/>
      <w:r>
        <w:t>Rollback Procedure</w:t>
      </w:r>
      <w:bookmarkEnd w:id="381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80474E">
      <w:pPr>
        <w:pStyle w:val="Heading2"/>
        <w:rPr>
          <w:rFonts w:ascii="Calibri" w:eastAsia="Calibri" w:hAnsi="Calibri"/>
          <w:sz w:val="22"/>
          <w:szCs w:val="22"/>
        </w:rPr>
      </w:pPr>
      <w:bookmarkStart w:id="382" w:name="_Toc7103830"/>
      <w:r>
        <w:t>Rollback Verification Procedure</w:t>
      </w:r>
      <w:bookmarkEnd w:id="382"/>
    </w:p>
    <w:p w14:paraId="6A9EC154" w14:textId="2093C5AF" w:rsidR="00662E2B" w:rsidRPr="00D862C2" w:rsidRDefault="0058516A" w:rsidP="00D862C2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sectPr w:rsidR="00662E2B" w:rsidRPr="00D862C2" w:rsidSect="00554E90"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5D9F5" w14:textId="77777777" w:rsidR="00094D47" w:rsidRDefault="00094D47">
      <w:r>
        <w:separator/>
      </w:r>
    </w:p>
    <w:p w14:paraId="349787B6" w14:textId="77777777" w:rsidR="00094D47" w:rsidRDefault="00094D47"/>
  </w:endnote>
  <w:endnote w:type="continuationSeparator" w:id="0">
    <w:p w14:paraId="4F61D1EB" w14:textId="77777777" w:rsidR="00094D47" w:rsidRDefault="00094D47">
      <w:r>
        <w:continuationSeparator/>
      </w:r>
    </w:p>
    <w:p w14:paraId="76BEFE5B" w14:textId="77777777" w:rsidR="00094D47" w:rsidRDefault="00094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1AA6FCD6" w:rsidR="005C1848" w:rsidRPr="007748C3" w:rsidRDefault="005C1848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del w:id="20" w:author="Betz, David F. (Halfaker &amp; Associates)" w:date="2019-04-25T12:15:00Z">
      <w:r w:rsidDel="00665C9A">
        <w:rPr>
          <w:rStyle w:val="FooterChar"/>
          <w:color w:val="auto"/>
        </w:rPr>
        <w:delText>January</w:delText>
      </w:r>
      <w:r w:rsidRPr="00E34907" w:rsidDel="00665C9A">
        <w:rPr>
          <w:rStyle w:val="FooterChar"/>
        </w:rPr>
        <w:delText xml:space="preserve"> </w:delText>
      </w:r>
    </w:del>
    <w:ins w:id="21" w:author="Betz, David F. (Halfaker &amp; Associates)" w:date="2019-04-25T12:15:00Z">
      <w:r>
        <w:rPr>
          <w:rStyle w:val="FooterChar"/>
          <w:color w:val="auto"/>
        </w:rPr>
        <w:t>April</w:t>
      </w:r>
      <w:r w:rsidRPr="00E34907">
        <w:rPr>
          <w:rStyle w:val="FooterChar"/>
        </w:rPr>
        <w:t xml:space="preserve"> </w:t>
      </w:r>
    </w:ins>
    <w:r w:rsidRPr="00E34907">
      <w:rPr>
        <w:rStyle w:val="FooterChar"/>
      </w:rPr>
      <w:t>201</w:t>
    </w:r>
    <w:r>
      <w:rPr>
        <w:rStyle w:val="FooterChar"/>
      </w:rPr>
      <w:t>9</w:t>
    </w:r>
  </w:p>
  <w:p w14:paraId="2385DB2C" w14:textId="5081F406" w:rsidR="005C1848" w:rsidRPr="00721F7D" w:rsidRDefault="005C1848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ii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5C1848" w:rsidRPr="00721F7D" w:rsidRDefault="005C1848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757C4FDE" w:rsidR="005C1848" w:rsidRPr="007748C3" w:rsidRDefault="005C1848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ins w:id="383" w:author="Betz, David F. (Halfaker &amp; Associates)" w:date="2019-04-25T11:04:00Z">
      <w:r>
        <w:rPr>
          <w:rStyle w:val="FooterChar"/>
        </w:rPr>
        <w:t>Apr</w:t>
      </w:r>
    </w:ins>
    <w:ins w:id="384" w:author="Betz, David F. (Halfaker &amp; Associates)" w:date="2019-04-25T12:31:00Z">
      <w:r>
        <w:rPr>
          <w:rStyle w:val="FooterChar"/>
        </w:rPr>
        <w:t xml:space="preserve">il </w:t>
      </w:r>
    </w:ins>
    <w:del w:id="385" w:author="Betz, David F. (Halfaker &amp; Associates)" w:date="2019-04-25T11:04:00Z">
      <w:r w:rsidDel="00F71D9E">
        <w:rPr>
          <w:rStyle w:val="FooterChar"/>
        </w:rPr>
        <w:delText>January</w:delText>
      </w:r>
      <w:r w:rsidRPr="007748C3" w:rsidDel="00F71D9E">
        <w:rPr>
          <w:rStyle w:val="FooterChar"/>
        </w:rPr>
        <w:delText xml:space="preserve"> </w:delText>
      </w:r>
    </w:del>
    <w:r w:rsidRPr="007748C3">
      <w:rPr>
        <w:rStyle w:val="FooterChar"/>
      </w:rPr>
      <w:t>201</w:t>
    </w:r>
    <w:r>
      <w:rPr>
        <w:rStyle w:val="FooterChar"/>
      </w:rPr>
      <w:t>9</w:t>
    </w:r>
  </w:p>
  <w:p w14:paraId="4C10B329" w14:textId="486F6EAB" w:rsidR="005C1848" w:rsidRPr="00721F7D" w:rsidRDefault="005C1848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15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5C1848" w:rsidRPr="00721F7D" w:rsidRDefault="005C1848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CEEC5" w14:textId="77777777" w:rsidR="00094D47" w:rsidRDefault="00094D47">
      <w:r>
        <w:separator/>
      </w:r>
    </w:p>
    <w:p w14:paraId="1AB0E8E4" w14:textId="77777777" w:rsidR="00094D47" w:rsidRDefault="00094D47"/>
  </w:footnote>
  <w:footnote w:type="continuationSeparator" w:id="0">
    <w:p w14:paraId="18556F1B" w14:textId="77777777" w:rsidR="00094D47" w:rsidRDefault="00094D47">
      <w:r>
        <w:continuationSeparator/>
      </w:r>
    </w:p>
    <w:p w14:paraId="20941B5A" w14:textId="77777777" w:rsidR="00094D47" w:rsidRDefault="00094D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B527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327A80"/>
    <w:multiLevelType w:val="multilevel"/>
    <w:tmpl w:val="B022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F7A6235"/>
    <w:multiLevelType w:val="hybridMultilevel"/>
    <w:tmpl w:val="A866C3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4B7775"/>
    <w:multiLevelType w:val="multilevel"/>
    <w:tmpl w:val="DC2280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D4B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575F7F"/>
    <w:multiLevelType w:val="hybridMultilevel"/>
    <w:tmpl w:val="C9A2C0C2"/>
    <w:lvl w:ilvl="0" w:tplc="0314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354AFF"/>
    <w:multiLevelType w:val="hybridMultilevel"/>
    <w:tmpl w:val="A98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8" w15:restartNumberingAfterBreak="0">
    <w:nsid w:val="6A812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21"/>
  </w:num>
  <w:num w:numId="5">
    <w:abstractNumId w:val="22"/>
  </w:num>
  <w:num w:numId="6">
    <w:abstractNumId w:val="16"/>
  </w:num>
  <w:num w:numId="7">
    <w:abstractNumId w:val="10"/>
  </w:num>
  <w:num w:numId="8">
    <w:abstractNumId w:val="8"/>
  </w:num>
  <w:num w:numId="9">
    <w:abstractNumId w:val="12"/>
  </w:num>
  <w:num w:numId="10">
    <w:abstractNumId w:val="15"/>
  </w:num>
  <w:num w:numId="11">
    <w:abstractNumId w:val="11"/>
  </w:num>
  <w:num w:numId="12">
    <w:abstractNumId w:val="17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4"/>
  </w:num>
  <w:num w:numId="18">
    <w:abstractNumId w:val="9"/>
  </w:num>
  <w:num w:numId="19">
    <w:abstractNumId w:val="18"/>
  </w:num>
  <w:num w:numId="20">
    <w:abstractNumId w:val="5"/>
  </w:num>
  <w:num w:numId="21">
    <w:abstractNumId w:val="6"/>
  </w:num>
  <w:num w:numId="22">
    <w:abstractNumId w:val="13"/>
  </w:num>
  <w:num w:numId="23">
    <w:abstractNumId w:val="3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tz, David F. (Halfaker &amp; Associates)">
    <w15:presenceInfo w15:providerId="AD" w15:userId="S-1-5-21-1814438218-152777602-930774774-55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5311"/>
    <w:rsid w:val="000169A1"/>
    <w:rsid w:val="000171DA"/>
    <w:rsid w:val="000202B1"/>
    <w:rsid w:val="000263BB"/>
    <w:rsid w:val="00030C06"/>
    <w:rsid w:val="00032151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28AC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2916"/>
    <w:rsid w:val="00086617"/>
    <w:rsid w:val="00086D68"/>
    <w:rsid w:val="0009184E"/>
    <w:rsid w:val="000919CB"/>
    <w:rsid w:val="000946A6"/>
    <w:rsid w:val="00094D47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0AD5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16DD0"/>
    <w:rsid w:val="00117561"/>
    <w:rsid w:val="0012060D"/>
    <w:rsid w:val="00121675"/>
    <w:rsid w:val="0012258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4158"/>
    <w:rsid w:val="00175C2D"/>
    <w:rsid w:val="00176A74"/>
    <w:rsid w:val="001771B4"/>
    <w:rsid w:val="00180235"/>
    <w:rsid w:val="00185EAE"/>
    <w:rsid w:val="00186009"/>
    <w:rsid w:val="00187399"/>
    <w:rsid w:val="00196684"/>
    <w:rsid w:val="001A0330"/>
    <w:rsid w:val="001A1826"/>
    <w:rsid w:val="001A3C5C"/>
    <w:rsid w:val="001A75D9"/>
    <w:rsid w:val="001B0B28"/>
    <w:rsid w:val="001B3B73"/>
    <w:rsid w:val="001B52C8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2B0F"/>
    <w:rsid w:val="001E4B39"/>
    <w:rsid w:val="001F032B"/>
    <w:rsid w:val="001F2E1D"/>
    <w:rsid w:val="001F4AD6"/>
    <w:rsid w:val="0020186C"/>
    <w:rsid w:val="002045CA"/>
    <w:rsid w:val="002079F9"/>
    <w:rsid w:val="0021058E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168A"/>
    <w:rsid w:val="00292B10"/>
    <w:rsid w:val="0029309C"/>
    <w:rsid w:val="00293859"/>
    <w:rsid w:val="00295C9B"/>
    <w:rsid w:val="00296275"/>
    <w:rsid w:val="002A0C8C"/>
    <w:rsid w:val="002A2EE5"/>
    <w:rsid w:val="002A3C48"/>
    <w:rsid w:val="002A47C2"/>
    <w:rsid w:val="002A4907"/>
    <w:rsid w:val="002A7AD3"/>
    <w:rsid w:val="002B6ED5"/>
    <w:rsid w:val="002B735E"/>
    <w:rsid w:val="002B78A0"/>
    <w:rsid w:val="002C1D37"/>
    <w:rsid w:val="002C2AD4"/>
    <w:rsid w:val="002C41EB"/>
    <w:rsid w:val="002C4F79"/>
    <w:rsid w:val="002C6335"/>
    <w:rsid w:val="002C784B"/>
    <w:rsid w:val="002D0C49"/>
    <w:rsid w:val="002D0F6F"/>
    <w:rsid w:val="002D14B4"/>
    <w:rsid w:val="002D1B52"/>
    <w:rsid w:val="002D44AC"/>
    <w:rsid w:val="002D5204"/>
    <w:rsid w:val="002D73F9"/>
    <w:rsid w:val="002E1D8C"/>
    <w:rsid w:val="002E2056"/>
    <w:rsid w:val="002E31CF"/>
    <w:rsid w:val="002E35EA"/>
    <w:rsid w:val="002E751D"/>
    <w:rsid w:val="002F0076"/>
    <w:rsid w:val="002F1948"/>
    <w:rsid w:val="002F1E2E"/>
    <w:rsid w:val="002F3683"/>
    <w:rsid w:val="002F4414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4532"/>
    <w:rsid w:val="0032673E"/>
    <w:rsid w:val="00326966"/>
    <w:rsid w:val="003278D4"/>
    <w:rsid w:val="00330252"/>
    <w:rsid w:val="00330D4E"/>
    <w:rsid w:val="00337DBB"/>
    <w:rsid w:val="00341534"/>
    <w:rsid w:val="003417C9"/>
    <w:rsid w:val="00342E0C"/>
    <w:rsid w:val="00346959"/>
    <w:rsid w:val="00347523"/>
    <w:rsid w:val="0035183A"/>
    <w:rsid w:val="00353152"/>
    <w:rsid w:val="003565ED"/>
    <w:rsid w:val="00361BE2"/>
    <w:rsid w:val="003635CE"/>
    <w:rsid w:val="003652A0"/>
    <w:rsid w:val="00372700"/>
    <w:rsid w:val="00376DD4"/>
    <w:rsid w:val="00385C2B"/>
    <w:rsid w:val="00386161"/>
    <w:rsid w:val="00392B05"/>
    <w:rsid w:val="00396E2E"/>
    <w:rsid w:val="003A0646"/>
    <w:rsid w:val="003A114B"/>
    <w:rsid w:val="003A5126"/>
    <w:rsid w:val="003A5260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57808"/>
    <w:rsid w:val="00460F6B"/>
    <w:rsid w:val="00467AAB"/>
    <w:rsid w:val="00467F6F"/>
    <w:rsid w:val="00474BBC"/>
    <w:rsid w:val="00475BA0"/>
    <w:rsid w:val="00477181"/>
    <w:rsid w:val="00477A18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C5769"/>
    <w:rsid w:val="004D1F3B"/>
    <w:rsid w:val="004D214D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214"/>
    <w:rsid w:val="00510914"/>
    <w:rsid w:val="00515F2A"/>
    <w:rsid w:val="00524F50"/>
    <w:rsid w:val="00527B5C"/>
    <w:rsid w:val="00527D1E"/>
    <w:rsid w:val="00530D34"/>
    <w:rsid w:val="00531CD9"/>
    <w:rsid w:val="005327F9"/>
    <w:rsid w:val="00532B92"/>
    <w:rsid w:val="00534461"/>
    <w:rsid w:val="00543500"/>
    <w:rsid w:val="00543E06"/>
    <w:rsid w:val="0054509E"/>
    <w:rsid w:val="00545E48"/>
    <w:rsid w:val="00546FAB"/>
    <w:rsid w:val="00554B8F"/>
    <w:rsid w:val="00554C3A"/>
    <w:rsid w:val="00554DFE"/>
    <w:rsid w:val="00554E90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2BD"/>
    <w:rsid w:val="00585881"/>
    <w:rsid w:val="00594383"/>
    <w:rsid w:val="00596780"/>
    <w:rsid w:val="00597C94"/>
    <w:rsid w:val="005A12DE"/>
    <w:rsid w:val="005A1C16"/>
    <w:rsid w:val="005A49F8"/>
    <w:rsid w:val="005A5668"/>
    <w:rsid w:val="005A6B47"/>
    <w:rsid w:val="005A722B"/>
    <w:rsid w:val="005B166A"/>
    <w:rsid w:val="005B21BC"/>
    <w:rsid w:val="005B3DE2"/>
    <w:rsid w:val="005B7CDD"/>
    <w:rsid w:val="005C09F2"/>
    <w:rsid w:val="005C1848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E5464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2459"/>
    <w:rsid w:val="00634183"/>
    <w:rsid w:val="00637FB3"/>
    <w:rsid w:val="00640929"/>
    <w:rsid w:val="00642203"/>
    <w:rsid w:val="00642849"/>
    <w:rsid w:val="00642DF8"/>
    <w:rsid w:val="006460A0"/>
    <w:rsid w:val="0064769E"/>
    <w:rsid w:val="00647B03"/>
    <w:rsid w:val="006523D0"/>
    <w:rsid w:val="0065443F"/>
    <w:rsid w:val="0065756A"/>
    <w:rsid w:val="0066022A"/>
    <w:rsid w:val="00661B50"/>
    <w:rsid w:val="00662E2B"/>
    <w:rsid w:val="00663B92"/>
    <w:rsid w:val="00665BF6"/>
    <w:rsid w:val="00665C9A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34C"/>
    <w:rsid w:val="006E5523"/>
    <w:rsid w:val="006F044F"/>
    <w:rsid w:val="006F2013"/>
    <w:rsid w:val="006F46F7"/>
    <w:rsid w:val="006F6D65"/>
    <w:rsid w:val="0070012D"/>
    <w:rsid w:val="00700E4A"/>
    <w:rsid w:val="00703070"/>
    <w:rsid w:val="00706FB9"/>
    <w:rsid w:val="0070753F"/>
    <w:rsid w:val="007134A1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14D3"/>
    <w:rsid w:val="00742D4B"/>
    <w:rsid w:val="00744F0F"/>
    <w:rsid w:val="007504C0"/>
    <w:rsid w:val="00750FDE"/>
    <w:rsid w:val="007535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6015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0E7C"/>
    <w:rsid w:val="007F3F50"/>
    <w:rsid w:val="007F767C"/>
    <w:rsid w:val="007F7EB6"/>
    <w:rsid w:val="00801B32"/>
    <w:rsid w:val="00802185"/>
    <w:rsid w:val="0080386B"/>
    <w:rsid w:val="0080474E"/>
    <w:rsid w:val="00806CF9"/>
    <w:rsid w:val="00806E2E"/>
    <w:rsid w:val="00812A29"/>
    <w:rsid w:val="00812CDB"/>
    <w:rsid w:val="008132A0"/>
    <w:rsid w:val="0081388D"/>
    <w:rsid w:val="0081501F"/>
    <w:rsid w:val="008159EE"/>
    <w:rsid w:val="00815E2F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4454F"/>
    <w:rsid w:val="0084477C"/>
    <w:rsid w:val="00845BB9"/>
    <w:rsid w:val="00847214"/>
    <w:rsid w:val="00851812"/>
    <w:rsid w:val="00851ED6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0353"/>
    <w:rsid w:val="008C2304"/>
    <w:rsid w:val="008C4576"/>
    <w:rsid w:val="008D011D"/>
    <w:rsid w:val="008D191D"/>
    <w:rsid w:val="008D4F55"/>
    <w:rsid w:val="008D6407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418D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185E"/>
    <w:rsid w:val="009B1957"/>
    <w:rsid w:val="009B3CD1"/>
    <w:rsid w:val="009C0B83"/>
    <w:rsid w:val="009C18A4"/>
    <w:rsid w:val="009C4C5F"/>
    <w:rsid w:val="009C53F3"/>
    <w:rsid w:val="009C5E45"/>
    <w:rsid w:val="009D368C"/>
    <w:rsid w:val="009D4125"/>
    <w:rsid w:val="009D5576"/>
    <w:rsid w:val="009E0B82"/>
    <w:rsid w:val="009E67B2"/>
    <w:rsid w:val="009F5E75"/>
    <w:rsid w:val="009F77D2"/>
    <w:rsid w:val="00A00054"/>
    <w:rsid w:val="00A01357"/>
    <w:rsid w:val="00A04018"/>
    <w:rsid w:val="00A0550C"/>
    <w:rsid w:val="00A0557D"/>
    <w:rsid w:val="00A05CA6"/>
    <w:rsid w:val="00A066A3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4750"/>
    <w:rsid w:val="00A45D33"/>
    <w:rsid w:val="00A50396"/>
    <w:rsid w:val="00A655D4"/>
    <w:rsid w:val="00A72565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1926"/>
    <w:rsid w:val="00AC5868"/>
    <w:rsid w:val="00AC7E45"/>
    <w:rsid w:val="00AD074D"/>
    <w:rsid w:val="00AD2556"/>
    <w:rsid w:val="00AD4E85"/>
    <w:rsid w:val="00AD50AE"/>
    <w:rsid w:val="00AD6F81"/>
    <w:rsid w:val="00AE0630"/>
    <w:rsid w:val="00AE5867"/>
    <w:rsid w:val="00AE5904"/>
    <w:rsid w:val="00AE5D3A"/>
    <w:rsid w:val="00AF1A1B"/>
    <w:rsid w:val="00AF4A02"/>
    <w:rsid w:val="00B02806"/>
    <w:rsid w:val="00B0338D"/>
    <w:rsid w:val="00B04771"/>
    <w:rsid w:val="00B1048C"/>
    <w:rsid w:val="00B114EE"/>
    <w:rsid w:val="00B140A4"/>
    <w:rsid w:val="00B254C3"/>
    <w:rsid w:val="00B2683C"/>
    <w:rsid w:val="00B30DD3"/>
    <w:rsid w:val="00B324E7"/>
    <w:rsid w:val="00B3250F"/>
    <w:rsid w:val="00B35543"/>
    <w:rsid w:val="00B42FE3"/>
    <w:rsid w:val="00B43397"/>
    <w:rsid w:val="00B470C6"/>
    <w:rsid w:val="00B5193E"/>
    <w:rsid w:val="00B63092"/>
    <w:rsid w:val="00B64B0C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BF43A3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3104"/>
    <w:rsid w:val="00C54796"/>
    <w:rsid w:val="00C613B6"/>
    <w:rsid w:val="00C70C47"/>
    <w:rsid w:val="00C71D62"/>
    <w:rsid w:val="00C730AB"/>
    <w:rsid w:val="00C73281"/>
    <w:rsid w:val="00C73B8B"/>
    <w:rsid w:val="00C831A1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2126"/>
    <w:rsid w:val="00CA5DF5"/>
    <w:rsid w:val="00CB2A72"/>
    <w:rsid w:val="00CC0FFA"/>
    <w:rsid w:val="00CC439B"/>
    <w:rsid w:val="00CD4F2E"/>
    <w:rsid w:val="00CE17A1"/>
    <w:rsid w:val="00CE61F4"/>
    <w:rsid w:val="00CF08BF"/>
    <w:rsid w:val="00CF48E2"/>
    <w:rsid w:val="00CF5A24"/>
    <w:rsid w:val="00CF5D69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23F5"/>
    <w:rsid w:val="00D3642C"/>
    <w:rsid w:val="00D41E05"/>
    <w:rsid w:val="00D43555"/>
    <w:rsid w:val="00D43937"/>
    <w:rsid w:val="00D4529D"/>
    <w:rsid w:val="00D45493"/>
    <w:rsid w:val="00D47972"/>
    <w:rsid w:val="00D47DA2"/>
    <w:rsid w:val="00D56F05"/>
    <w:rsid w:val="00D600C3"/>
    <w:rsid w:val="00D60C86"/>
    <w:rsid w:val="00D61DC5"/>
    <w:rsid w:val="00D61FF5"/>
    <w:rsid w:val="00D63848"/>
    <w:rsid w:val="00D6461B"/>
    <w:rsid w:val="00D672E7"/>
    <w:rsid w:val="00D67D9C"/>
    <w:rsid w:val="00D713C8"/>
    <w:rsid w:val="00D71B75"/>
    <w:rsid w:val="00D80823"/>
    <w:rsid w:val="00D83562"/>
    <w:rsid w:val="00D862C2"/>
    <w:rsid w:val="00D86FEC"/>
    <w:rsid w:val="00D87E85"/>
    <w:rsid w:val="00D911C1"/>
    <w:rsid w:val="00D927A9"/>
    <w:rsid w:val="00D93822"/>
    <w:rsid w:val="00D942CA"/>
    <w:rsid w:val="00D957C8"/>
    <w:rsid w:val="00DA032B"/>
    <w:rsid w:val="00DA2261"/>
    <w:rsid w:val="00DA7E40"/>
    <w:rsid w:val="00DB10AF"/>
    <w:rsid w:val="00DB29B4"/>
    <w:rsid w:val="00DB4A3F"/>
    <w:rsid w:val="00DB5755"/>
    <w:rsid w:val="00DB665D"/>
    <w:rsid w:val="00DC13CA"/>
    <w:rsid w:val="00DC3FD5"/>
    <w:rsid w:val="00DC49E2"/>
    <w:rsid w:val="00DC5861"/>
    <w:rsid w:val="00DD565E"/>
    <w:rsid w:val="00DD6972"/>
    <w:rsid w:val="00DE0518"/>
    <w:rsid w:val="00DE135F"/>
    <w:rsid w:val="00DE2CD8"/>
    <w:rsid w:val="00DE2FF3"/>
    <w:rsid w:val="00DE37FC"/>
    <w:rsid w:val="00DE67D0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34907"/>
    <w:rsid w:val="00E34CE2"/>
    <w:rsid w:val="00E47040"/>
    <w:rsid w:val="00E47D1B"/>
    <w:rsid w:val="00E54302"/>
    <w:rsid w:val="00E54E10"/>
    <w:rsid w:val="00E57819"/>
    <w:rsid w:val="00E57AF8"/>
    <w:rsid w:val="00E57CF1"/>
    <w:rsid w:val="00E643A0"/>
    <w:rsid w:val="00E648C4"/>
    <w:rsid w:val="00E6750E"/>
    <w:rsid w:val="00E71FBC"/>
    <w:rsid w:val="00E76AA2"/>
    <w:rsid w:val="00E773E8"/>
    <w:rsid w:val="00E807D2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1F74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C8"/>
    <w:rsid w:val="00ED1BFF"/>
    <w:rsid w:val="00ED31CE"/>
    <w:rsid w:val="00ED4712"/>
    <w:rsid w:val="00ED4C8B"/>
    <w:rsid w:val="00ED59B1"/>
    <w:rsid w:val="00ED699D"/>
    <w:rsid w:val="00ED74E3"/>
    <w:rsid w:val="00EE08BA"/>
    <w:rsid w:val="00EE4B6A"/>
    <w:rsid w:val="00EE4C2A"/>
    <w:rsid w:val="00EF0C86"/>
    <w:rsid w:val="00EF5D68"/>
    <w:rsid w:val="00F01925"/>
    <w:rsid w:val="00F03F48"/>
    <w:rsid w:val="00F04EAE"/>
    <w:rsid w:val="00F05B2D"/>
    <w:rsid w:val="00F066AE"/>
    <w:rsid w:val="00F07689"/>
    <w:rsid w:val="00F11DC6"/>
    <w:rsid w:val="00F131F1"/>
    <w:rsid w:val="00F214A8"/>
    <w:rsid w:val="00F225AF"/>
    <w:rsid w:val="00F2293F"/>
    <w:rsid w:val="00F243F5"/>
    <w:rsid w:val="00F26464"/>
    <w:rsid w:val="00F26717"/>
    <w:rsid w:val="00F308F9"/>
    <w:rsid w:val="00F30F36"/>
    <w:rsid w:val="00F33DEC"/>
    <w:rsid w:val="00F34C34"/>
    <w:rsid w:val="00F34C9D"/>
    <w:rsid w:val="00F36075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1D9E"/>
    <w:rsid w:val="00F7216E"/>
    <w:rsid w:val="00F741A0"/>
    <w:rsid w:val="00F8617D"/>
    <w:rsid w:val="00F86244"/>
    <w:rsid w:val="00F866E3"/>
    <w:rsid w:val="00F879AC"/>
    <w:rsid w:val="00F87CB6"/>
    <w:rsid w:val="00F91A26"/>
    <w:rsid w:val="00F93F9E"/>
    <w:rsid w:val="00F94C8A"/>
    <w:rsid w:val="00F9794C"/>
    <w:rsid w:val="00F97E69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C62B0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6A88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CC4DBB5A-B078-4B89-A103-AB37D07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80474E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A72565"/>
    <w:pPr>
      <w:numPr>
        <w:ilvl w:val="1"/>
      </w:numPr>
      <w:tabs>
        <w:tab w:val="clear" w:pos="540"/>
        <w:tab w:val="left" w:pos="720"/>
      </w:tabs>
      <w:ind w:left="54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link w:val="TableHeadingChar"/>
    <w:qFormat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uiPriority w:val="8"/>
    <w:qFormat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3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uiPriority w:val="8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  <w:style w:type="paragraph" w:styleId="ListParagraph">
    <w:name w:val="List Paragraph"/>
    <w:basedOn w:val="Normal"/>
    <w:uiPriority w:val="34"/>
    <w:qFormat/>
    <w:rsid w:val="00597C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84B"/>
    <w:rPr>
      <w:color w:val="605E5C"/>
      <w:shd w:val="clear" w:color="auto" w:fill="E1DFDD"/>
    </w:rPr>
  </w:style>
  <w:style w:type="character" w:customStyle="1" w:styleId="TableHeadingChar">
    <w:name w:val="Table Heading Char"/>
    <w:link w:val="TableHeading"/>
    <w:rsid w:val="00706FB9"/>
    <w:rPr>
      <w:rFonts w:ascii="Arial" w:hAnsi="Arial" w:cs="Arial"/>
      <w:b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vac20fpctas800.va.gov/rtc/ta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2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852197-0E43-4B4F-97DC-B220059A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4036</Words>
  <Characters>23009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26992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Lach, Cheryl L. (Halfaker and Associates)</cp:lastModifiedBy>
  <cp:revision>23</cp:revision>
  <cp:lastPrinted>2016-02-11T18:58:00Z</cp:lastPrinted>
  <dcterms:created xsi:type="dcterms:W3CDTF">2018-12-31T16:34:00Z</dcterms:created>
  <dcterms:modified xsi:type="dcterms:W3CDTF">2019-04-25T20:56:00Z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