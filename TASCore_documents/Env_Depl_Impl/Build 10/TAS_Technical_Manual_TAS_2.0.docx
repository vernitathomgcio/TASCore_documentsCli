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5EFCC13D"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 xml:space="preserve">TAS </w:t>
      </w:r>
      <w:ins w:id="1" w:author="Larry Connor" w:date="2019-04-24T16:37:00Z">
        <w:r w:rsidR="00272086">
          <w:rPr>
            <w:rFonts w:ascii="Arial" w:hAnsi="Arial" w:cs="Arial"/>
            <w:b/>
            <w:bCs/>
            <w:sz w:val="36"/>
            <w:szCs w:val="32"/>
          </w:rPr>
          <w:t>2.0</w:t>
        </w:r>
      </w:ins>
      <w:del w:id="2" w:author="Larry Connor" w:date="2019-04-24T16:37:00Z">
        <w:r w:rsidR="00F94FC7" w:rsidDel="00272086">
          <w:rPr>
            <w:rFonts w:ascii="Arial" w:hAnsi="Arial" w:cs="Arial"/>
            <w:b/>
            <w:bCs/>
            <w:sz w:val="36"/>
            <w:szCs w:val="32"/>
          </w:rPr>
          <w:delText>1.</w:delText>
        </w:r>
      </w:del>
      <w:del w:id="3" w:author="Larry Connor" w:date="2019-01-30T13:20:00Z">
        <w:r w:rsidR="002A12E8" w:rsidDel="00EF035C">
          <w:rPr>
            <w:rFonts w:ascii="Arial" w:hAnsi="Arial" w:cs="Arial"/>
            <w:b/>
            <w:bCs/>
            <w:sz w:val="36"/>
            <w:szCs w:val="32"/>
          </w:rPr>
          <w:delText>5</w:delText>
        </w:r>
      </w:del>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20F28DAA" w:rsidR="006C4A5D" w:rsidRPr="00A65182" w:rsidRDefault="00000DD3" w:rsidP="00CE3E30">
      <w:pPr>
        <w:pStyle w:val="Title2"/>
      </w:pPr>
      <w:del w:id="4" w:author="Larry Connor" w:date="2019-01-28T12:40:00Z">
        <w:r w:rsidDel="00A40D9E">
          <w:delText xml:space="preserve">November </w:delText>
        </w:r>
      </w:del>
      <w:ins w:id="5" w:author="Larry Connor" w:date="2019-04-24T16:37:00Z">
        <w:r w:rsidR="00272086">
          <w:t>April</w:t>
        </w:r>
      </w:ins>
      <w:ins w:id="6" w:author="Larry Connor" w:date="2019-01-28T12:40:00Z">
        <w:r w:rsidR="00A40D9E">
          <w:t xml:space="preserve"> </w:t>
        </w:r>
      </w:ins>
      <w:r>
        <w:t>201</w:t>
      </w:r>
      <w:ins w:id="7" w:author="Larry Connor" w:date="2019-04-24T16:37:00Z">
        <w:r w:rsidR="00272086">
          <w:t>9</w:t>
        </w:r>
      </w:ins>
      <w:del w:id="8" w:author="Larry Connor" w:date="2019-04-24T16:37:00Z">
        <w:r w:rsidDel="00272086">
          <w:delText>8</w:delText>
        </w:r>
      </w:del>
    </w:p>
    <w:p w14:paraId="3BD73DB4" w14:textId="77777777" w:rsidR="00C85412" w:rsidRPr="00CE3E30" w:rsidRDefault="00C85412" w:rsidP="00CE3E30">
      <w:pPr>
        <w:pStyle w:val="Title2"/>
      </w:pPr>
      <w:r w:rsidRPr="00CE3E30">
        <w:t>De</w:t>
      </w:r>
      <w:bookmarkStart w:id="9" w:name="_Hlk494878910"/>
      <w:r w:rsidRPr="00CE3E30">
        <w:t>par</w:t>
      </w:r>
      <w:bookmarkEnd w:id="9"/>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E9501B" w14:paraId="3BD73DC7" w14:textId="77777777" w:rsidTr="00000DD3">
        <w:trPr>
          <w:cantSplit/>
          <w:tblHeader/>
        </w:trPr>
        <w:tc>
          <w:tcPr>
            <w:tcW w:w="894" w:type="pct"/>
            <w:shd w:val="clear" w:color="auto" w:fill="F2F2F2"/>
          </w:tcPr>
          <w:p w14:paraId="3BD73DC3" w14:textId="77777777" w:rsidR="004F3A80" w:rsidRPr="00E9501B" w:rsidRDefault="004F3A80" w:rsidP="0004636C">
            <w:pPr>
              <w:pStyle w:val="TableHeading"/>
            </w:pPr>
            <w:bookmarkStart w:id="10" w:name="ColumnTitle_01"/>
            <w:bookmarkEnd w:id="10"/>
            <w:r w:rsidRPr="00E9501B">
              <w:t>Date</w:t>
            </w:r>
          </w:p>
        </w:tc>
        <w:tc>
          <w:tcPr>
            <w:tcW w:w="606"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3" w:type="pct"/>
            <w:shd w:val="clear" w:color="auto" w:fill="F2F2F2"/>
          </w:tcPr>
          <w:p w14:paraId="3BD73DC5" w14:textId="77777777" w:rsidR="004F3A80" w:rsidRPr="00E9501B" w:rsidRDefault="004F3A80" w:rsidP="0004636C">
            <w:pPr>
              <w:pStyle w:val="TableHeading"/>
            </w:pPr>
            <w:r w:rsidRPr="00E9501B">
              <w:t>Description</w:t>
            </w:r>
          </w:p>
        </w:tc>
        <w:tc>
          <w:tcPr>
            <w:tcW w:w="1207" w:type="pct"/>
            <w:shd w:val="clear" w:color="auto" w:fill="F2F2F2"/>
          </w:tcPr>
          <w:p w14:paraId="3BD73DC6" w14:textId="77777777" w:rsidR="004F3A80" w:rsidRPr="00E9501B" w:rsidRDefault="004F3A80" w:rsidP="0004636C">
            <w:pPr>
              <w:pStyle w:val="TableHeading"/>
            </w:pPr>
            <w:r w:rsidRPr="00E9501B">
              <w:t>Author</w:t>
            </w:r>
          </w:p>
        </w:tc>
      </w:tr>
      <w:tr w:rsidR="002A12E8" w:rsidRPr="00E9501B" w14:paraId="57CD0B62" w14:textId="77777777" w:rsidTr="00000DD3">
        <w:trPr>
          <w:cantSplit/>
        </w:trPr>
        <w:tc>
          <w:tcPr>
            <w:tcW w:w="894" w:type="pct"/>
          </w:tcPr>
          <w:p w14:paraId="0B51FD4A" w14:textId="0503BC66" w:rsidR="002A12E8" w:rsidRDefault="002A12E8" w:rsidP="002A12E8">
            <w:pPr>
              <w:pStyle w:val="TableText"/>
            </w:pPr>
            <w:r>
              <w:t>12/28/2018</w:t>
            </w:r>
          </w:p>
        </w:tc>
        <w:tc>
          <w:tcPr>
            <w:tcW w:w="606" w:type="pct"/>
          </w:tcPr>
          <w:p w14:paraId="636EB2FB" w14:textId="213372DB" w:rsidR="002A12E8" w:rsidRDefault="00272086" w:rsidP="002A12E8">
            <w:pPr>
              <w:pStyle w:val="TableText"/>
            </w:pPr>
            <w:ins w:id="11" w:author="Larry Connor" w:date="2019-04-24T16:37:00Z">
              <w:r>
                <w:t>2.0</w:t>
              </w:r>
            </w:ins>
            <w:del w:id="12" w:author="Larry Connor" w:date="2019-04-24T16:37:00Z">
              <w:r w:rsidR="002A12E8" w:rsidDel="00272086">
                <w:delText>1.5</w:delText>
              </w:r>
            </w:del>
          </w:p>
        </w:tc>
        <w:tc>
          <w:tcPr>
            <w:tcW w:w="2293" w:type="pct"/>
          </w:tcPr>
          <w:p w14:paraId="28D542BE" w14:textId="4072D11E" w:rsidR="002A12E8" w:rsidRDefault="002A12E8" w:rsidP="002A12E8">
            <w:pPr>
              <w:pStyle w:val="TableText"/>
            </w:pPr>
            <w:r>
              <w:t>Removed eAdmin references</w:t>
            </w:r>
            <w:ins w:id="13" w:author="Larry Connor" w:date="2019-01-28T12:42:00Z">
              <w:r w:rsidR="008F1F89">
                <w:t xml:space="preserve"> </w:t>
              </w:r>
            </w:ins>
            <w:ins w:id="14" w:author="Larry Connor" w:date="2019-01-28T12:43:00Z">
              <w:r w:rsidR="008F1F89">
                <w:t>(</w:t>
              </w:r>
            </w:ins>
            <w:ins w:id="15" w:author="Larry Connor" w:date="2019-01-28T12:42:00Z">
              <w:r w:rsidR="008F1F89">
                <w:t>reviewed by LC 012</w:t>
              </w:r>
            </w:ins>
            <w:ins w:id="16" w:author="Larry Connor" w:date="2019-01-29T11:25:00Z">
              <w:r w:rsidR="005D6E15">
                <w:t>9</w:t>
              </w:r>
            </w:ins>
            <w:ins w:id="17" w:author="Larry Connor" w:date="2019-01-28T12:42:00Z">
              <w:r w:rsidR="008F1F89">
                <w:t>2018</w:t>
              </w:r>
            </w:ins>
            <w:ins w:id="18" w:author="Larry Connor" w:date="2019-01-28T12:43:00Z">
              <w:r w:rsidR="008F1F89">
                <w:t>)</w:t>
              </w:r>
            </w:ins>
          </w:p>
        </w:tc>
        <w:tc>
          <w:tcPr>
            <w:tcW w:w="1207" w:type="pct"/>
          </w:tcPr>
          <w:p w14:paraId="186E3AA8" w14:textId="40FAF932" w:rsidR="002A12E8" w:rsidRDefault="002A12E8" w:rsidP="002A12E8">
            <w:pPr>
              <w:pStyle w:val="TableText"/>
            </w:pPr>
            <w:r>
              <w:t>Patrick Whalen</w:t>
            </w:r>
          </w:p>
        </w:tc>
      </w:tr>
      <w:tr w:rsidR="002A12E8" w:rsidRPr="00E9501B" w14:paraId="3BD73DCC" w14:textId="77777777" w:rsidTr="00000DD3">
        <w:trPr>
          <w:cantSplit/>
        </w:trPr>
        <w:tc>
          <w:tcPr>
            <w:tcW w:w="894" w:type="pct"/>
          </w:tcPr>
          <w:p w14:paraId="3BD73DC8" w14:textId="5F71E846" w:rsidR="002A12E8" w:rsidRPr="00E9501B" w:rsidRDefault="002A12E8" w:rsidP="002A12E8">
            <w:pPr>
              <w:pStyle w:val="TableText"/>
            </w:pPr>
            <w:r>
              <w:t>11/13/2018</w:t>
            </w:r>
          </w:p>
        </w:tc>
        <w:tc>
          <w:tcPr>
            <w:tcW w:w="606" w:type="pct"/>
          </w:tcPr>
          <w:p w14:paraId="3BD73DC9" w14:textId="3399704B" w:rsidR="002A12E8" w:rsidRPr="00E9501B" w:rsidRDefault="002A12E8" w:rsidP="002A12E8">
            <w:pPr>
              <w:pStyle w:val="TableText"/>
            </w:pPr>
            <w:r>
              <w:t>1.4</w:t>
            </w:r>
          </w:p>
        </w:tc>
        <w:tc>
          <w:tcPr>
            <w:tcW w:w="2293" w:type="pct"/>
          </w:tcPr>
          <w:p w14:paraId="3BD73DCA" w14:textId="2FE8A2B7" w:rsidR="002A12E8" w:rsidRPr="00E9501B" w:rsidRDefault="002A12E8" w:rsidP="002A12E8">
            <w:pPr>
              <w:pStyle w:val="TableText"/>
            </w:pPr>
            <w:r>
              <w:t>Removed eAdmin as work stream</w:t>
            </w:r>
          </w:p>
        </w:tc>
        <w:tc>
          <w:tcPr>
            <w:tcW w:w="1207" w:type="pct"/>
          </w:tcPr>
          <w:p w14:paraId="3BD73DCB" w14:textId="0AB725CB" w:rsidR="002A12E8" w:rsidRPr="00E9501B" w:rsidRDefault="002A12E8" w:rsidP="002A12E8">
            <w:pPr>
              <w:pStyle w:val="TableText"/>
            </w:pPr>
            <w:r>
              <w:t>Patrick Whalen</w:t>
            </w:r>
          </w:p>
        </w:tc>
      </w:tr>
      <w:tr w:rsidR="002A12E8" w:rsidRPr="00E9501B" w14:paraId="09072FA0" w14:textId="77777777" w:rsidTr="00000DD3">
        <w:trPr>
          <w:cantSplit/>
        </w:trPr>
        <w:tc>
          <w:tcPr>
            <w:tcW w:w="894" w:type="pct"/>
          </w:tcPr>
          <w:p w14:paraId="772A4CEC" w14:textId="28597E20" w:rsidR="002A12E8" w:rsidRDefault="002A12E8" w:rsidP="002A12E8">
            <w:pPr>
              <w:pStyle w:val="TableText"/>
            </w:pPr>
            <w:r>
              <w:t>12/20/2017</w:t>
            </w:r>
          </w:p>
        </w:tc>
        <w:tc>
          <w:tcPr>
            <w:tcW w:w="606" w:type="pct"/>
          </w:tcPr>
          <w:p w14:paraId="2CD5E568" w14:textId="30B714C0" w:rsidR="002A12E8" w:rsidRPr="00E9501B" w:rsidRDefault="002A12E8" w:rsidP="002A12E8">
            <w:pPr>
              <w:pStyle w:val="TableText"/>
            </w:pPr>
            <w:r>
              <w:t>1.3</w:t>
            </w:r>
          </w:p>
        </w:tc>
        <w:tc>
          <w:tcPr>
            <w:tcW w:w="2293" w:type="pct"/>
          </w:tcPr>
          <w:p w14:paraId="24CEA15F" w14:textId="39AF7084" w:rsidR="002A12E8" w:rsidRDefault="002A12E8" w:rsidP="002A12E8">
            <w:pPr>
              <w:pStyle w:val="TableText"/>
            </w:pPr>
            <w:r>
              <w:t>Added security data transmission</w:t>
            </w:r>
          </w:p>
        </w:tc>
        <w:tc>
          <w:tcPr>
            <w:tcW w:w="1207" w:type="pct"/>
          </w:tcPr>
          <w:p w14:paraId="26118424" w14:textId="12EB6621" w:rsidR="002A12E8" w:rsidRDefault="002A12E8" w:rsidP="002A12E8">
            <w:pPr>
              <w:pStyle w:val="TableText"/>
            </w:pPr>
            <w:r>
              <w:t>Patrick Whalen</w:t>
            </w:r>
          </w:p>
        </w:tc>
      </w:tr>
      <w:tr w:rsidR="002A12E8" w:rsidRPr="00E9501B" w14:paraId="4D9F1669" w14:textId="77777777" w:rsidTr="00000DD3">
        <w:trPr>
          <w:cantSplit/>
        </w:trPr>
        <w:tc>
          <w:tcPr>
            <w:tcW w:w="894" w:type="pct"/>
          </w:tcPr>
          <w:p w14:paraId="3699F939" w14:textId="61471A4F" w:rsidR="002A12E8" w:rsidRDefault="002A12E8" w:rsidP="002A12E8">
            <w:pPr>
              <w:pStyle w:val="TableText"/>
            </w:pPr>
            <w:r>
              <w:t>12/19/2017</w:t>
            </w:r>
          </w:p>
        </w:tc>
        <w:tc>
          <w:tcPr>
            <w:tcW w:w="606" w:type="pct"/>
          </w:tcPr>
          <w:p w14:paraId="4BFAC5FD" w14:textId="543437D1" w:rsidR="002A12E8" w:rsidRPr="00E9501B" w:rsidRDefault="002A12E8" w:rsidP="002A12E8">
            <w:pPr>
              <w:pStyle w:val="TableText"/>
            </w:pPr>
            <w:r>
              <w:t>1.2</w:t>
            </w:r>
          </w:p>
        </w:tc>
        <w:tc>
          <w:tcPr>
            <w:tcW w:w="2293" w:type="pct"/>
          </w:tcPr>
          <w:p w14:paraId="6E8A6348" w14:textId="7FC92B60" w:rsidR="002A12E8" w:rsidRDefault="002A12E8" w:rsidP="002A12E8">
            <w:pPr>
              <w:pStyle w:val="TableText"/>
            </w:pPr>
            <w:r>
              <w:t>Removed build number from doc</w:t>
            </w:r>
          </w:p>
        </w:tc>
        <w:tc>
          <w:tcPr>
            <w:tcW w:w="1207" w:type="pct"/>
          </w:tcPr>
          <w:p w14:paraId="4E0FC255" w14:textId="63920A8B" w:rsidR="002A12E8" w:rsidRDefault="002A12E8" w:rsidP="002A12E8">
            <w:pPr>
              <w:pStyle w:val="TableText"/>
            </w:pPr>
            <w:r>
              <w:t>Lee Benhart</w:t>
            </w:r>
          </w:p>
        </w:tc>
      </w:tr>
      <w:tr w:rsidR="002A12E8" w:rsidRPr="00E9501B" w14:paraId="6A552E91" w14:textId="77777777" w:rsidTr="00000DD3">
        <w:trPr>
          <w:cantSplit/>
        </w:trPr>
        <w:tc>
          <w:tcPr>
            <w:tcW w:w="894" w:type="pct"/>
          </w:tcPr>
          <w:p w14:paraId="25F76C4B" w14:textId="6787A2A5" w:rsidR="002A12E8" w:rsidRDefault="002A12E8" w:rsidP="002A12E8">
            <w:pPr>
              <w:pStyle w:val="TableText"/>
            </w:pPr>
            <w:r>
              <w:t>11/7/2017</w:t>
            </w:r>
          </w:p>
        </w:tc>
        <w:tc>
          <w:tcPr>
            <w:tcW w:w="606" w:type="pct"/>
          </w:tcPr>
          <w:p w14:paraId="200230EC" w14:textId="426EDC5D" w:rsidR="002A12E8" w:rsidRPr="00E9501B" w:rsidRDefault="002A12E8" w:rsidP="002A12E8">
            <w:pPr>
              <w:pStyle w:val="TableText"/>
            </w:pPr>
            <w:r>
              <w:t>1.1</w:t>
            </w:r>
          </w:p>
        </w:tc>
        <w:tc>
          <w:tcPr>
            <w:tcW w:w="2293" w:type="pct"/>
          </w:tcPr>
          <w:p w14:paraId="0F1B7FA4" w14:textId="59779245" w:rsidR="002A12E8" w:rsidRDefault="002A12E8" w:rsidP="002A12E8">
            <w:pPr>
              <w:pStyle w:val="TableText"/>
            </w:pPr>
            <w:r>
              <w:t>Added interface information</w:t>
            </w:r>
          </w:p>
        </w:tc>
        <w:tc>
          <w:tcPr>
            <w:tcW w:w="1207" w:type="pct"/>
          </w:tcPr>
          <w:p w14:paraId="2CFC6902" w14:textId="5B334458" w:rsidR="002A12E8" w:rsidRDefault="002A12E8" w:rsidP="002A12E8">
            <w:pPr>
              <w:pStyle w:val="TableText"/>
            </w:pPr>
            <w:r>
              <w:t>Patrick Whalen</w:t>
            </w:r>
          </w:p>
        </w:tc>
      </w:tr>
      <w:tr w:rsidR="002A12E8" w:rsidRPr="00E9501B" w14:paraId="02E8B843" w14:textId="77777777" w:rsidTr="00000DD3">
        <w:trPr>
          <w:cantSplit/>
        </w:trPr>
        <w:tc>
          <w:tcPr>
            <w:tcW w:w="894" w:type="pct"/>
          </w:tcPr>
          <w:p w14:paraId="009911E8" w14:textId="793A70B2" w:rsidR="002A12E8" w:rsidRDefault="002A12E8" w:rsidP="002A12E8">
            <w:pPr>
              <w:pStyle w:val="TableText"/>
            </w:pPr>
            <w:r>
              <w:t>10/19/2017</w:t>
            </w:r>
          </w:p>
        </w:tc>
        <w:tc>
          <w:tcPr>
            <w:tcW w:w="606" w:type="pct"/>
          </w:tcPr>
          <w:p w14:paraId="0B50A7FC" w14:textId="52024EEE" w:rsidR="002A12E8" w:rsidRPr="00E9501B" w:rsidRDefault="002A12E8" w:rsidP="002A12E8">
            <w:pPr>
              <w:pStyle w:val="TableText"/>
            </w:pPr>
            <w:r>
              <w:t>1.0</w:t>
            </w:r>
          </w:p>
        </w:tc>
        <w:tc>
          <w:tcPr>
            <w:tcW w:w="2293" w:type="pct"/>
          </w:tcPr>
          <w:p w14:paraId="30491297" w14:textId="3D9ADA73" w:rsidR="002A12E8" w:rsidRDefault="002A12E8" w:rsidP="002A12E8">
            <w:pPr>
              <w:pStyle w:val="TableText"/>
            </w:pPr>
            <w:r>
              <w:t>Initial document</w:t>
            </w:r>
          </w:p>
        </w:tc>
        <w:tc>
          <w:tcPr>
            <w:tcW w:w="1207" w:type="pct"/>
          </w:tcPr>
          <w:p w14:paraId="7E5AF7FE" w14:textId="78BB4D62" w:rsidR="002A12E8" w:rsidRDefault="002A12E8" w:rsidP="002A12E8">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bookmarkStart w:id="19" w:name="_GoBack"/>
      <w:bookmarkEnd w:id="19"/>
      <w:r w:rsidRPr="00E9501B">
        <w:br w:type="page"/>
      </w:r>
      <w:r w:rsidR="004F3A80" w:rsidRPr="00E9501B">
        <w:rPr>
          <w:rFonts w:ascii="Arial" w:hAnsi="Arial" w:cs="Arial"/>
          <w:b/>
          <w:sz w:val="28"/>
          <w:szCs w:val="28"/>
        </w:rPr>
        <w:lastRenderedPageBreak/>
        <w:t>Table of Contents</w:t>
      </w:r>
    </w:p>
    <w:p w14:paraId="6D47083E" w14:textId="50103AE9" w:rsidR="00A40D9E"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536442613" w:history="1">
        <w:r w:rsidR="00A40D9E" w:rsidRPr="00BA6BA2">
          <w:rPr>
            <w:rStyle w:val="Hyperlink"/>
            <w:noProof/>
          </w:rPr>
          <w:t>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Introduction</w:t>
        </w:r>
        <w:r w:rsidR="00A40D9E">
          <w:rPr>
            <w:noProof/>
            <w:webHidden/>
          </w:rPr>
          <w:tab/>
        </w:r>
        <w:r w:rsidR="00A40D9E">
          <w:rPr>
            <w:noProof/>
            <w:webHidden/>
          </w:rPr>
          <w:fldChar w:fldCharType="begin"/>
        </w:r>
        <w:r w:rsidR="00A40D9E">
          <w:rPr>
            <w:noProof/>
            <w:webHidden/>
          </w:rPr>
          <w:instrText xml:space="preserve"> PAGEREF _Toc536442613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59142ED4" w14:textId="30C21D7A" w:rsidR="00A40D9E" w:rsidRDefault="0017742D">
      <w:pPr>
        <w:pStyle w:val="TOC2"/>
        <w:rPr>
          <w:rFonts w:asciiTheme="minorHAnsi" w:eastAsiaTheme="minorEastAsia" w:hAnsiTheme="minorHAnsi" w:cstheme="minorBidi"/>
          <w:b w:val="0"/>
          <w:noProof/>
          <w:color w:val="auto"/>
          <w:sz w:val="22"/>
          <w:szCs w:val="22"/>
        </w:rPr>
      </w:pPr>
      <w:hyperlink w:anchor="_Toc536442614" w:history="1">
        <w:r w:rsidR="00A40D9E" w:rsidRPr="00BA6BA2">
          <w:rPr>
            <w:rStyle w:val="Hyperlink"/>
            <w:noProof/>
          </w:rPr>
          <w:t>1.1.</w:t>
        </w:r>
        <w:r w:rsidR="00A40D9E">
          <w:rPr>
            <w:rFonts w:asciiTheme="minorHAnsi" w:eastAsiaTheme="minorEastAsia" w:hAnsiTheme="minorHAnsi" w:cstheme="minorBidi"/>
            <w:b w:val="0"/>
            <w:noProof/>
            <w:color w:val="auto"/>
            <w:sz w:val="22"/>
            <w:szCs w:val="22"/>
          </w:rPr>
          <w:tab/>
        </w:r>
        <w:r w:rsidR="00A40D9E" w:rsidRPr="00BA6BA2">
          <w:rPr>
            <w:rStyle w:val="Hyperlink"/>
            <w:noProof/>
          </w:rPr>
          <w:t>Purpose</w:t>
        </w:r>
        <w:r w:rsidR="00A40D9E">
          <w:rPr>
            <w:noProof/>
            <w:webHidden/>
          </w:rPr>
          <w:tab/>
        </w:r>
        <w:r w:rsidR="00A40D9E">
          <w:rPr>
            <w:noProof/>
            <w:webHidden/>
          </w:rPr>
          <w:fldChar w:fldCharType="begin"/>
        </w:r>
        <w:r w:rsidR="00A40D9E">
          <w:rPr>
            <w:noProof/>
            <w:webHidden/>
          </w:rPr>
          <w:instrText xml:space="preserve"> PAGEREF _Toc536442614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7655620A" w14:textId="4F17D760" w:rsidR="00A40D9E" w:rsidRDefault="0017742D">
      <w:pPr>
        <w:pStyle w:val="TOC2"/>
        <w:rPr>
          <w:rFonts w:asciiTheme="minorHAnsi" w:eastAsiaTheme="minorEastAsia" w:hAnsiTheme="minorHAnsi" w:cstheme="minorBidi"/>
          <w:b w:val="0"/>
          <w:noProof/>
          <w:color w:val="auto"/>
          <w:sz w:val="22"/>
          <w:szCs w:val="22"/>
        </w:rPr>
      </w:pPr>
      <w:hyperlink w:anchor="_Toc536442615" w:history="1">
        <w:r w:rsidR="00A40D9E" w:rsidRPr="00BA6BA2">
          <w:rPr>
            <w:rStyle w:val="Hyperlink"/>
            <w:noProof/>
          </w:rPr>
          <w:t>1.2.</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Overview</w:t>
        </w:r>
        <w:r w:rsidR="00A40D9E">
          <w:rPr>
            <w:noProof/>
            <w:webHidden/>
          </w:rPr>
          <w:tab/>
        </w:r>
        <w:r w:rsidR="00A40D9E">
          <w:rPr>
            <w:noProof/>
            <w:webHidden/>
          </w:rPr>
          <w:fldChar w:fldCharType="begin"/>
        </w:r>
        <w:r w:rsidR="00A40D9E">
          <w:rPr>
            <w:noProof/>
            <w:webHidden/>
          </w:rPr>
          <w:instrText xml:space="preserve"> PAGEREF _Toc536442615 \h </w:instrText>
        </w:r>
        <w:r w:rsidR="00A40D9E">
          <w:rPr>
            <w:noProof/>
            <w:webHidden/>
          </w:rPr>
        </w:r>
        <w:r w:rsidR="00A40D9E">
          <w:rPr>
            <w:noProof/>
            <w:webHidden/>
          </w:rPr>
          <w:fldChar w:fldCharType="separate"/>
        </w:r>
        <w:r w:rsidR="00A40D9E">
          <w:rPr>
            <w:noProof/>
            <w:webHidden/>
          </w:rPr>
          <w:t>1</w:t>
        </w:r>
        <w:r w:rsidR="00A40D9E">
          <w:rPr>
            <w:noProof/>
            <w:webHidden/>
          </w:rPr>
          <w:fldChar w:fldCharType="end"/>
        </w:r>
      </w:hyperlink>
    </w:p>
    <w:p w14:paraId="449F1078" w14:textId="1E3C3891" w:rsidR="00A40D9E" w:rsidRDefault="0017742D">
      <w:pPr>
        <w:pStyle w:val="TOC2"/>
        <w:rPr>
          <w:rFonts w:asciiTheme="minorHAnsi" w:eastAsiaTheme="minorEastAsia" w:hAnsiTheme="minorHAnsi" w:cstheme="minorBidi"/>
          <w:b w:val="0"/>
          <w:noProof/>
          <w:color w:val="auto"/>
          <w:sz w:val="22"/>
          <w:szCs w:val="22"/>
        </w:rPr>
      </w:pPr>
      <w:hyperlink w:anchor="_Toc536442616" w:history="1">
        <w:r w:rsidR="00A40D9E" w:rsidRPr="00BA6BA2">
          <w:rPr>
            <w:rStyle w:val="Hyperlink"/>
            <w:noProof/>
          </w:rPr>
          <w:t>1.3.</w:t>
        </w:r>
        <w:r w:rsidR="00A40D9E">
          <w:rPr>
            <w:rFonts w:asciiTheme="minorHAnsi" w:eastAsiaTheme="minorEastAsia" w:hAnsiTheme="minorHAnsi" w:cstheme="minorBidi"/>
            <w:b w:val="0"/>
            <w:noProof/>
            <w:color w:val="auto"/>
            <w:sz w:val="22"/>
            <w:szCs w:val="22"/>
          </w:rPr>
          <w:tab/>
        </w:r>
        <w:r w:rsidR="00A40D9E" w:rsidRPr="00BA6BA2">
          <w:rPr>
            <w:rStyle w:val="Hyperlink"/>
            <w:noProof/>
          </w:rPr>
          <w:t>Document Orientation</w:t>
        </w:r>
        <w:r w:rsidR="00A40D9E">
          <w:rPr>
            <w:noProof/>
            <w:webHidden/>
          </w:rPr>
          <w:tab/>
        </w:r>
        <w:r w:rsidR="00A40D9E">
          <w:rPr>
            <w:noProof/>
            <w:webHidden/>
          </w:rPr>
          <w:fldChar w:fldCharType="begin"/>
        </w:r>
        <w:r w:rsidR="00A40D9E">
          <w:rPr>
            <w:noProof/>
            <w:webHidden/>
          </w:rPr>
          <w:instrText xml:space="preserve"> PAGEREF _Toc536442616 \h </w:instrText>
        </w:r>
        <w:r w:rsidR="00A40D9E">
          <w:rPr>
            <w:noProof/>
            <w:webHidden/>
          </w:rPr>
        </w:r>
        <w:r w:rsidR="00A40D9E">
          <w:rPr>
            <w:noProof/>
            <w:webHidden/>
          </w:rPr>
          <w:fldChar w:fldCharType="separate"/>
        </w:r>
        <w:r w:rsidR="00A40D9E">
          <w:rPr>
            <w:noProof/>
            <w:webHidden/>
          </w:rPr>
          <w:t>2</w:t>
        </w:r>
        <w:r w:rsidR="00A40D9E">
          <w:rPr>
            <w:noProof/>
            <w:webHidden/>
          </w:rPr>
          <w:fldChar w:fldCharType="end"/>
        </w:r>
      </w:hyperlink>
    </w:p>
    <w:p w14:paraId="2547A8BB" w14:textId="0D0FDD46" w:rsidR="00A40D9E" w:rsidRDefault="0017742D">
      <w:pPr>
        <w:pStyle w:val="TOC1"/>
        <w:rPr>
          <w:rFonts w:asciiTheme="minorHAnsi" w:eastAsiaTheme="minorEastAsia" w:hAnsiTheme="minorHAnsi" w:cstheme="minorBidi"/>
          <w:b w:val="0"/>
          <w:noProof/>
          <w:color w:val="auto"/>
          <w:sz w:val="22"/>
          <w:szCs w:val="22"/>
        </w:rPr>
      </w:pPr>
      <w:hyperlink w:anchor="_Toc536442617" w:history="1">
        <w:r w:rsidR="00A40D9E" w:rsidRPr="00BA6BA2">
          <w:rPr>
            <w:rStyle w:val="Hyperlink"/>
            <w:noProof/>
          </w:rPr>
          <w:t>2.</w:t>
        </w:r>
        <w:r w:rsidR="00A40D9E">
          <w:rPr>
            <w:rFonts w:asciiTheme="minorHAnsi" w:eastAsiaTheme="minorEastAsia" w:hAnsiTheme="minorHAnsi" w:cstheme="minorBidi"/>
            <w:b w:val="0"/>
            <w:noProof/>
            <w:color w:val="auto"/>
            <w:sz w:val="22"/>
            <w:szCs w:val="22"/>
          </w:rPr>
          <w:tab/>
        </w:r>
        <w:r w:rsidR="00A40D9E" w:rsidRPr="00BA6BA2">
          <w:rPr>
            <w:rStyle w:val="Hyperlink"/>
            <w:noProof/>
          </w:rPr>
          <w:t>Implementation and Maintenance</w:t>
        </w:r>
        <w:r w:rsidR="00A40D9E">
          <w:rPr>
            <w:noProof/>
            <w:webHidden/>
          </w:rPr>
          <w:tab/>
        </w:r>
        <w:r w:rsidR="00A40D9E">
          <w:rPr>
            <w:noProof/>
            <w:webHidden/>
          </w:rPr>
          <w:fldChar w:fldCharType="begin"/>
        </w:r>
        <w:r w:rsidR="00A40D9E">
          <w:rPr>
            <w:noProof/>
            <w:webHidden/>
          </w:rPr>
          <w:instrText xml:space="preserve"> PAGEREF _Toc536442617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4920DF4E" w14:textId="413969D9" w:rsidR="00A40D9E" w:rsidRDefault="0017742D">
      <w:pPr>
        <w:pStyle w:val="TOC2"/>
        <w:rPr>
          <w:rFonts w:asciiTheme="minorHAnsi" w:eastAsiaTheme="minorEastAsia" w:hAnsiTheme="minorHAnsi" w:cstheme="minorBidi"/>
          <w:b w:val="0"/>
          <w:noProof/>
          <w:color w:val="auto"/>
          <w:sz w:val="22"/>
          <w:szCs w:val="22"/>
        </w:rPr>
      </w:pPr>
      <w:hyperlink w:anchor="_Toc536442618" w:history="1">
        <w:r w:rsidR="00A40D9E" w:rsidRPr="00BA6BA2">
          <w:rPr>
            <w:rStyle w:val="Hyperlink"/>
            <w:noProof/>
          </w:rPr>
          <w:t>2.1.</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Requirements</w:t>
        </w:r>
        <w:r w:rsidR="00A40D9E">
          <w:rPr>
            <w:noProof/>
            <w:webHidden/>
          </w:rPr>
          <w:tab/>
        </w:r>
        <w:r w:rsidR="00A40D9E">
          <w:rPr>
            <w:noProof/>
            <w:webHidden/>
          </w:rPr>
          <w:fldChar w:fldCharType="begin"/>
        </w:r>
        <w:r w:rsidR="00A40D9E">
          <w:rPr>
            <w:noProof/>
            <w:webHidden/>
          </w:rPr>
          <w:instrText xml:space="preserve"> PAGEREF _Toc536442618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0D239738" w14:textId="233D110B" w:rsidR="00A40D9E" w:rsidRDefault="0017742D">
      <w:pPr>
        <w:pStyle w:val="TOC2"/>
        <w:rPr>
          <w:rFonts w:asciiTheme="minorHAnsi" w:eastAsiaTheme="minorEastAsia" w:hAnsiTheme="minorHAnsi" w:cstheme="minorBidi"/>
          <w:b w:val="0"/>
          <w:noProof/>
          <w:color w:val="auto"/>
          <w:sz w:val="22"/>
          <w:szCs w:val="22"/>
        </w:rPr>
      </w:pPr>
      <w:hyperlink w:anchor="_Toc536442619" w:history="1">
        <w:r w:rsidR="00A40D9E" w:rsidRPr="00BA6BA2">
          <w:rPr>
            <w:rStyle w:val="Hyperlink"/>
            <w:noProof/>
          </w:rPr>
          <w:t>2.2.</w:t>
        </w:r>
        <w:r w:rsidR="00A40D9E">
          <w:rPr>
            <w:rFonts w:asciiTheme="minorHAnsi" w:eastAsiaTheme="minorEastAsia" w:hAnsiTheme="minorHAnsi" w:cstheme="minorBidi"/>
            <w:b w:val="0"/>
            <w:noProof/>
            <w:color w:val="auto"/>
            <w:sz w:val="22"/>
            <w:szCs w:val="22"/>
          </w:rPr>
          <w:tab/>
        </w:r>
        <w:r w:rsidR="00A40D9E" w:rsidRPr="00BA6BA2">
          <w:rPr>
            <w:rStyle w:val="Hyperlink"/>
            <w:noProof/>
          </w:rPr>
          <w:t>System Setup and Configuration</w:t>
        </w:r>
        <w:r w:rsidR="00A40D9E">
          <w:rPr>
            <w:noProof/>
            <w:webHidden/>
          </w:rPr>
          <w:tab/>
        </w:r>
        <w:r w:rsidR="00A40D9E">
          <w:rPr>
            <w:noProof/>
            <w:webHidden/>
          </w:rPr>
          <w:fldChar w:fldCharType="begin"/>
        </w:r>
        <w:r w:rsidR="00A40D9E">
          <w:rPr>
            <w:noProof/>
            <w:webHidden/>
          </w:rPr>
          <w:instrText xml:space="preserve"> PAGEREF _Toc536442619 \h </w:instrText>
        </w:r>
        <w:r w:rsidR="00A40D9E">
          <w:rPr>
            <w:noProof/>
            <w:webHidden/>
          </w:rPr>
        </w:r>
        <w:r w:rsidR="00A40D9E">
          <w:rPr>
            <w:noProof/>
            <w:webHidden/>
          </w:rPr>
          <w:fldChar w:fldCharType="separate"/>
        </w:r>
        <w:r w:rsidR="00A40D9E">
          <w:rPr>
            <w:noProof/>
            <w:webHidden/>
          </w:rPr>
          <w:t>3</w:t>
        </w:r>
        <w:r w:rsidR="00A40D9E">
          <w:rPr>
            <w:noProof/>
            <w:webHidden/>
          </w:rPr>
          <w:fldChar w:fldCharType="end"/>
        </w:r>
      </w:hyperlink>
    </w:p>
    <w:p w14:paraId="296CF7B1" w14:textId="00CE18D7" w:rsidR="00A40D9E" w:rsidRDefault="0017742D">
      <w:pPr>
        <w:pStyle w:val="TOC1"/>
        <w:rPr>
          <w:rFonts w:asciiTheme="minorHAnsi" w:eastAsiaTheme="minorEastAsia" w:hAnsiTheme="minorHAnsi" w:cstheme="minorBidi"/>
          <w:b w:val="0"/>
          <w:noProof/>
          <w:color w:val="auto"/>
          <w:sz w:val="22"/>
          <w:szCs w:val="22"/>
        </w:rPr>
      </w:pPr>
      <w:hyperlink w:anchor="_Toc536442620" w:history="1">
        <w:r w:rsidR="00A40D9E" w:rsidRPr="00BA6BA2">
          <w:rPr>
            <w:rStyle w:val="Hyperlink"/>
            <w:noProof/>
          </w:rPr>
          <w:t>3.</w:t>
        </w:r>
        <w:r w:rsidR="00A40D9E">
          <w:rPr>
            <w:rFonts w:asciiTheme="minorHAnsi" w:eastAsiaTheme="minorEastAsia" w:hAnsiTheme="minorHAnsi" w:cstheme="minorBidi"/>
            <w:b w:val="0"/>
            <w:noProof/>
            <w:color w:val="auto"/>
            <w:sz w:val="22"/>
            <w:szCs w:val="22"/>
          </w:rPr>
          <w:tab/>
        </w:r>
        <w:r w:rsidR="00A40D9E" w:rsidRPr="00BA6BA2">
          <w:rPr>
            <w:rStyle w:val="Hyperlink"/>
            <w:noProof/>
          </w:rPr>
          <w:t>Files</w:t>
        </w:r>
        <w:r w:rsidR="00A40D9E">
          <w:rPr>
            <w:noProof/>
            <w:webHidden/>
          </w:rPr>
          <w:tab/>
        </w:r>
        <w:r w:rsidR="00A40D9E">
          <w:rPr>
            <w:noProof/>
            <w:webHidden/>
          </w:rPr>
          <w:fldChar w:fldCharType="begin"/>
        </w:r>
        <w:r w:rsidR="00A40D9E">
          <w:rPr>
            <w:noProof/>
            <w:webHidden/>
          </w:rPr>
          <w:instrText xml:space="preserve"> PAGEREF _Toc536442620 \h </w:instrText>
        </w:r>
        <w:r w:rsidR="00A40D9E">
          <w:rPr>
            <w:noProof/>
            <w:webHidden/>
          </w:rPr>
        </w:r>
        <w:r w:rsidR="00A40D9E">
          <w:rPr>
            <w:noProof/>
            <w:webHidden/>
          </w:rPr>
          <w:fldChar w:fldCharType="separate"/>
        </w:r>
        <w:r w:rsidR="00A40D9E">
          <w:rPr>
            <w:noProof/>
            <w:webHidden/>
          </w:rPr>
          <w:t>4</w:t>
        </w:r>
        <w:r w:rsidR="00A40D9E">
          <w:rPr>
            <w:noProof/>
            <w:webHidden/>
          </w:rPr>
          <w:fldChar w:fldCharType="end"/>
        </w:r>
      </w:hyperlink>
    </w:p>
    <w:p w14:paraId="54670B8E" w14:textId="5513717E" w:rsidR="00A40D9E" w:rsidRDefault="0017742D">
      <w:pPr>
        <w:pStyle w:val="TOC1"/>
        <w:rPr>
          <w:rFonts w:asciiTheme="minorHAnsi" w:eastAsiaTheme="minorEastAsia" w:hAnsiTheme="minorHAnsi" w:cstheme="minorBidi"/>
          <w:b w:val="0"/>
          <w:noProof/>
          <w:color w:val="auto"/>
          <w:sz w:val="22"/>
          <w:szCs w:val="22"/>
        </w:rPr>
      </w:pPr>
      <w:hyperlink w:anchor="_Toc536442621" w:history="1">
        <w:r w:rsidR="00A40D9E" w:rsidRPr="00BA6BA2">
          <w:rPr>
            <w:rStyle w:val="Hyperlink"/>
            <w:noProof/>
          </w:rPr>
          <w:t>4.</w:t>
        </w:r>
        <w:r w:rsidR="00A40D9E">
          <w:rPr>
            <w:rFonts w:asciiTheme="minorHAnsi" w:eastAsiaTheme="minorEastAsia" w:hAnsiTheme="minorHAnsi" w:cstheme="minorBidi"/>
            <w:b w:val="0"/>
            <w:noProof/>
            <w:color w:val="auto"/>
            <w:sz w:val="22"/>
            <w:szCs w:val="22"/>
          </w:rPr>
          <w:tab/>
        </w:r>
        <w:r w:rsidR="00A40D9E" w:rsidRPr="00BA6BA2">
          <w:rPr>
            <w:rStyle w:val="Hyperlink"/>
            <w:noProof/>
          </w:rPr>
          <w:t>Routines</w:t>
        </w:r>
        <w:r w:rsidR="00A40D9E">
          <w:rPr>
            <w:noProof/>
            <w:webHidden/>
          </w:rPr>
          <w:tab/>
        </w:r>
        <w:r w:rsidR="00A40D9E">
          <w:rPr>
            <w:noProof/>
            <w:webHidden/>
          </w:rPr>
          <w:fldChar w:fldCharType="begin"/>
        </w:r>
        <w:r w:rsidR="00A40D9E">
          <w:rPr>
            <w:noProof/>
            <w:webHidden/>
          </w:rPr>
          <w:instrText xml:space="preserve"> PAGEREF _Toc536442621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103320A7" w14:textId="23DB6127" w:rsidR="00A40D9E" w:rsidRDefault="0017742D">
      <w:pPr>
        <w:pStyle w:val="TOC1"/>
        <w:rPr>
          <w:rFonts w:asciiTheme="minorHAnsi" w:eastAsiaTheme="minorEastAsia" w:hAnsiTheme="minorHAnsi" w:cstheme="minorBidi"/>
          <w:b w:val="0"/>
          <w:noProof/>
          <w:color w:val="auto"/>
          <w:sz w:val="22"/>
          <w:szCs w:val="22"/>
        </w:rPr>
      </w:pPr>
      <w:hyperlink w:anchor="_Toc536442622" w:history="1">
        <w:r w:rsidR="00A40D9E" w:rsidRPr="00BA6BA2">
          <w:rPr>
            <w:rStyle w:val="Hyperlink"/>
            <w:noProof/>
          </w:rPr>
          <w:t>5.</w:t>
        </w:r>
        <w:r w:rsidR="00A40D9E">
          <w:rPr>
            <w:rFonts w:asciiTheme="minorHAnsi" w:eastAsiaTheme="minorEastAsia" w:hAnsiTheme="minorHAnsi" w:cstheme="minorBidi"/>
            <w:b w:val="0"/>
            <w:noProof/>
            <w:color w:val="auto"/>
            <w:sz w:val="22"/>
            <w:szCs w:val="22"/>
          </w:rPr>
          <w:tab/>
        </w:r>
        <w:r w:rsidR="00A40D9E" w:rsidRPr="00BA6BA2">
          <w:rPr>
            <w:rStyle w:val="Hyperlink"/>
            <w:noProof/>
          </w:rPr>
          <w:t>Exported Options</w:t>
        </w:r>
        <w:r w:rsidR="00A40D9E">
          <w:rPr>
            <w:noProof/>
            <w:webHidden/>
          </w:rPr>
          <w:tab/>
        </w:r>
        <w:r w:rsidR="00A40D9E">
          <w:rPr>
            <w:noProof/>
            <w:webHidden/>
          </w:rPr>
          <w:fldChar w:fldCharType="begin"/>
        </w:r>
        <w:r w:rsidR="00A40D9E">
          <w:rPr>
            <w:noProof/>
            <w:webHidden/>
          </w:rPr>
          <w:instrText xml:space="preserve"> PAGEREF _Toc536442622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147866E2" w14:textId="32D84025" w:rsidR="00A40D9E" w:rsidRDefault="0017742D">
      <w:pPr>
        <w:pStyle w:val="TOC1"/>
        <w:rPr>
          <w:rFonts w:asciiTheme="minorHAnsi" w:eastAsiaTheme="minorEastAsia" w:hAnsiTheme="minorHAnsi" w:cstheme="minorBidi"/>
          <w:b w:val="0"/>
          <w:noProof/>
          <w:color w:val="auto"/>
          <w:sz w:val="22"/>
          <w:szCs w:val="22"/>
        </w:rPr>
      </w:pPr>
      <w:hyperlink w:anchor="_Toc536442623" w:history="1">
        <w:r w:rsidR="00A40D9E" w:rsidRPr="00BA6BA2">
          <w:rPr>
            <w:rStyle w:val="Hyperlink"/>
            <w:noProof/>
          </w:rPr>
          <w:t>6.</w:t>
        </w:r>
        <w:r w:rsidR="00A40D9E">
          <w:rPr>
            <w:rFonts w:asciiTheme="minorHAnsi" w:eastAsiaTheme="minorEastAsia" w:hAnsiTheme="minorHAnsi" w:cstheme="minorBidi"/>
            <w:b w:val="0"/>
            <w:noProof/>
            <w:color w:val="auto"/>
            <w:sz w:val="22"/>
            <w:szCs w:val="22"/>
          </w:rPr>
          <w:tab/>
        </w:r>
        <w:r w:rsidR="00A40D9E" w:rsidRPr="00BA6BA2">
          <w:rPr>
            <w:rStyle w:val="Hyperlink"/>
            <w:noProof/>
          </w:rPr>
          <w:t>Mail Groups, Alerts, and Bulletins</w:t>
        </w:r>
        <w:r w:rsidR="00A40D9E">
          <w:rPr>
            <w:noProof/>
            <w:webHidden/>
          </w:rPr>
          <w:tab/>
        </w:r>
        <w:r w:rsidR="00A40D9E">
          <w:rPr>
            <w:noProof/>
            <w:webHidden/>
          </w:rPr>
          <w:fldChar w:fldCharType="begin"/>
        </w:r>
        <w:r w:rsidR="00A40D9E">
          <w:rPr>
            <w:noProof/>
            <w:webHidden/>
          </w:rPr>
          <w:instrText xml:space="preserve"> PAGEREF _Toc536442623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6A0FB920" w14:textId="7A67BF85" w:rsidR="00A40D9E" w:rsidRDefault="0017742D">
      <w:pPr>
        <w:pStyle w:val="TOC2"/>
        <w:rPr>
          <w:rFonts w:asciiTheme="minorHAnsi" w:eastAsiaTheme="minorEastAsia" w:hAnsiTheme="minorHAnsi" w:cstheme="minorBidi"/>
          <w:b w:val="0"/>
          <w:noProof/>
          <w:color w:val="auto"/>
          <w:sz w:val="22"/>
          <w:szCs w:val="22"/>
        </w:rPr>
      </w:pPr>
      <w:hyperlink w:anchor="_Toc536442624" w:history="1">
        <w:r w:rsidR="00A40D9E" w:rsidRPr="00BA6BA2">
          <w:rPr>
            <w:rStyle w:val="Hyperlink"/>
            <w:noProof/>
          </w:rPr>
          <w:t>6.1.</w:t>
        </w:r>
        <w:r w:rsidR="00A40D9E">
          <w:rPr>
            <w:rFonts w:asciiTheme="minorHAnsi" w:eastAsiaTheme="minorEastAsia" w:hAnsiTheme="minorHAnsi" w:cstheme="minorBidi"/>
            <w:b w:val="0"/>
            <w:noProof/>
            <w:color w:val="auto"/>
            <w:sz w:val="22"/>
            <w:szCs w:val="22"/>
          </w:rPr>
          <w:tab/>
        </w:r>
        <w:r w:rsidR="00A40D9E" w:rsidRPr="00BA6BA2">
          <w:rPr>
            <w:rStyle w:val="Hyperlink"/>
            <w:noProof/>
          </w:rPr>
          <w:t>Build Notifications</w:t>
        </w:r>
        <w:r w:rsidR="00A40D9E">
          <w:rPr>
            <w:noProof/>
            <w:webHidden/>
          </w:rPr>
          <w:tab/>
        </w:r>
        <w:r w:rsidR="00A40D9E">
          <w:rPr>
            <w:noProof/>
            <w:webHidden/>
          </w:rPr>
          <w:fldChar w:fldCharType="begin"/>
        </w:r>
        <w:r w:rsidR="00A40D9E">
          <w:rPr>
            <w:noProof/>
            <w:webHidden/>
          </w:rPr>
          <w:instrText xml:space="preserve"> PAGEREF _Toc536442624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83DF656" w14:textId="0E72E69A" w:rsidR="00A40D9E" w:rsidRDefault="0017742D">
      <w:pPr>
        <w:pStyle w:val="TOC2"/>
        <w:rPr>
          <w:rFonts w:asciiTheme="minorHAnsi" w:eastAsiaTheme="minorEastAsia" w:hAnsiTheme="minorHAnsi" w:cstheme="minorBidi"/>
          <w:b w:val="0"/>
          <w:noProof/>
          <w:color w:val="auto"/>
          <w:sz w:val="22"/>
          <w:szCs w:val="22"/>
        </w:rPr>
      </w:pPr>
      <w:hyperlink w:anchor="_Toc536442625" w:history="1">
        <w:r w:rsidR="00A40D9E" w:rsidRPr="00BA6BA2">
          <w:rPr>
            <w:rStyle w:val="Hyperlink"/>
            <w:noProof/>
          </w:rPr>
          <w:t>6.2.</w:t>
        </w:r>
        <w:r w:rsidR="00A40D9E">
          <w:rPr>
            <w:rFonts w:asciiTheme="minorHAnsi" w:eastAsiaTheme="minorEastAsia" w:hAnsiTheme="minorHAnsi" w:cstheme="minorBidi"/>
            <w:b w:val="0"/>
            <w:noProof/>
            <w:color w:val="auto"/>
            <w:sz w:val="22"/>
            <w:szCs w:val="22"/>
          </w:rPr>
          <w:tab/>
        </w:r>
        <w:r w:rsidR="00A40D9E" w:rsidRPr="00BA6BA2">
          <w:rPr>
            <w:rStyle w:val="Hyperlink"/>
            <w:noProof/>
          </w:rPr>
          <w:t>Application Notifications</w:t>
        </w:r>
        <w:r w:rsidR="00A40D9E">
          <w:rPr>
            <w:noProof/>
            <w:webHidden/>
          </w:rPr>
          <w:tab/>
        </w:r>
        <w:r w:rsidR="00A40D9E">
          <w:rPr>
            <w:noProof/>
            <w:webHidden/>
          </w:rPr>
          <w:fldChar w:fldCharType="begin"/>
        </w:r>
        <w:r w:rsidR="00A40D9E">
          <w:rPr>
            <w:noProof/>
            <w:webHidden/>
          </w:rPr>
          <w:instrText xml:space="preserve"> PAGEREF _Toc536442625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C2028CA" w14:textId="0B85AF1A" w:rsidR="00A40D9E" w:rsidRDefault="0017742D">
      <w:pPr>
        <w:pStyle w:val="TOC1"/>
        <w:rPr>
          <w:rFonts w:asciiTheme="minorHAnsi" w:eastAsiaTheme="minorEastAsia" w:hAnsiTheme="minorHAnsi" w:cstheme="minorBidi"/>
          <w:b w:val="0"/>
          <w:noProof/>
          <w:color w:val="auto"/>
          <w:sz w:val="22"/>
          <w:szCs w:val="22"/>
        </w:rPr>
      </w:pPr>
      <w:hyperlink w:anchor="_Toc536442626" w:history="1">
        <w:r w:rsidR="00A40D9E" w:rsidRPr="00BA6BA2">
          <w:rPr>
            <w:rStyle w:val="Hyperlink"/>
            <w:noProof/>
          </w:rPr>
          <w:t>7.</w:t>
        </w:r>
        <w:r w:rsidR="00A40D9E">
          <w:rPr>
            <w:rFonts w:asciiTheme="minorHAnsi" w:eastAsiaTheme="minorEastAsia" w:hAnsiTheme="minorHAnsi" w:cstheme="minorBidi"/>
            <w:b w:val="0"/>
            <w:noProof/>
            <w:color w:val="auto"/>
            <w:sz w:val="22"/>
            <w:szCs w:val="22"/>
          </w:rPr>
          <w:tab/>
        </w:r>
        <w:r w:rsidR="00A40D9E" w:rsidRPr="00BA6BA2">
          <w:rPr>
            <w:rStyle w:val="Hyperlink"/>
            <w:noProof/>
          </w:rPr>
          <w:t>Public Interfaces</w:t>
        </w:r>
        <w:r w:rsidR="00A40D9E">
          <w:rPr>
            <w:noProof/>
            <w:webHidden/>
          </w:rPr>
          <w:tab/>
        </w:r>
        <w:r w:rsidR="00A40D9E">
          <w:rPr>
            <w:noProof/>
            <w:webHidden/>
          </w:rPr>
          <w:fldChar w:fldCharType="begin"/>
        </w:r>
        <w:r w:rsidR="00A40D9E">
          <w:rPr>
            <w:noProof/>
            <w:webHidden/>
          </w:rPr>
          <w:instrText xml:space="preserve"> PAGEREF _Toc536442626 \h </w:instrText>
        </w:r>
        <w:r w:rsidR="00A40D9E">
          <w:rPr>
            <w:noProof/>
            <w:webHidden/>
          </w:rPr>
        </w:r>
        <w:r w:rsidR="00A40D9E">
          <w:rPr>
            <w:noProof/>
            <w:webHidden/>
          </w:rPr>
          <w:fldChar w:fldCharType="separate"/>
        </w:r>
        <w:r w:rsidR="00A40D9E">
          <w:rPr>
            <w:noProof/>
            <w:webHidden/>
          </w:rPr>
          <w:t>5</w:t>
        </w:r>
        <w:r w:rsidR="00A40D9E">
          <w:rPr>
            <w:noProof/>
            <w:webHidden/>
          </w:rPr>
          <w:fldChar w:fldCharType="end"/>
        </w:r>
      </w:hyperlink>
    </w:p>
    <w:p w14:paraId="78C9CEC8" w14:textId="35A05207" w:rsidR="00A40D9E" w:rsidRDefault="0017742D">
      <w:pPr>
        <w:pStyle w:val="TOC2"/>
        <w:rPr>
          <w:rFonts w:asciiTheme="minorHAnsi" w:eastAsiaTheme="minorEastAsia" w:hAnsiTheme="minorHAnsi" w:cstheme="minorBidi"/>
          <w:b w:val="0"/>
          <w:noProof/>
          <w:color w:val="auto"/>
          <w:sz w:val="22"/>
          <w:szCs w:val="22"/>
        </w:rPr>
      </w:pPr>
      <w:hyperlink w:anchor="_Toc536442627" w:history="1">
        <w:r w:rsidR="00A40D9E" w:rsidRPr="00BA6BA2">
          <w:rPr>
            <w:rStyle w:val="Hyperlink"/>
            <w:noProof/>
          </w:rPr>
          <w:t>7.1.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Integration Control Registrations</w:t>
        </w:r>
        <w:r w:rsidR="00A40D9E">
          <w:rPr>
            <w:noProof/>
            <w:webHidden/>
          </w:rPr>
          <w:tab/>
        </w:r>
        <w:r w:rsidR="00A40D9E">
          <w:rPr>
            <w:noProof/>
            <w:webHidden/>
          </w:rPr>
          <w:fldChar w:fldCharType="begin"/>
        </w:r>
        <w:r w:rsidR="00A40D9E">
          <w:rPr>
            <w:noProof/>
            <w:webHidden/>
          </w:rPr>
          <w:instrText xml:space="preserve"> PAGEREF _Toc536442627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710EC32B" w14:textId="24B0B189" w:rsidR="00A40D9E" w:rsidRDefault="0017742D">
      <w:pPr>
        <w:pStyle w:val="TOC2"/>
        <w:rPr>
          <w:rFonts w:asciiTheme="minorHAnsi" w:eastAsiaTheme="minorEastAsia" w:hAnsiTheme="minorHAnsi" w:cstheme="minorBidi"/>
          <w:b w:val="0"/>
          <w:noProof/>
          <w:color w:val="auto"/>
          <w:sz w:val="22"/>
          <w:szCs w:val="22"/>
        </w:rPr>
      </w:pPr>
      <w:hyperlink w:anchor="_Toc536442628" w:history="1">
        <w:r w:rsidR="00A40D9E" w:rsidRPr="00BA6BA2">
          <w:rPr>
            <w:rStyle w:val="Hyperlink"/>
            <w:noProof/>
          </w:rPr>
          <w:t>7.2.</w:t>
        </w:r>
        <w:r w:rsidR="00A40D9E">
          <w:rPr>
            <w:rFonts w:asciiTheme="minorHAnsi" w:eastAsiaTheme="minorEastAsia" w:hAnsiTheme="minorHAnsi" w:cstheme="minorBidi"/>
            <w:b w:val="0"/>
            <w:noProof/>
            <w:color w:val="auto"/>
            <w:sz w:val="22"/>
            <w:szCs w:val="22"/>
          </w:rPr>
          <w:tab/>
        </w:r>
        <w:r w:rsidR="00A40D9E" w:rsidRPr="00BA6BA2">
          <w:rPr>
            <w:rStyle w:val="Hyperlink"/>
            <w:noProof/>
          </w:rPr>
          <w:t>Application Programming Interfaces</w:t>
        </w:r>
        <w:r w:rsidR="00A40D9E">
          <w:rPr>
            <w:noProof/>
            <w:webHidden/>
          </w:rPr>
          <w:tab/>
        </w:r>
        <w:r w:rsidR="00A40D9E">
          <w:rPr>
            <w:noProof/>
            <w:webHidden/>
          </w:rPr>
          <w:fldChar w:fldCharType="begin"/>
        </w:r>
        <w:r w:rsidR="00A40D9E">
          <w:rPr>
            <w:noProof/>
            <w:webHidden/>
          </w:rPr>
          <w:instrText xml:space="preserve"> PAGEREF _Toc536442628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5E6233D8" w14:textId="367D9D1C" w:rsidR="00A40D9E" w:rsidRDefault="0017742D">
      <w:pPr>
        <w:pStyle w:val="TOC2"/>
        <w:rPr>
          <w:rFonts w:asciiTheme="minorHAnsi" w:eastAsiaTheme="minorEastAsia" w:hAnsiTheme="minorHAnsi" w:cstheme="minorBidi"/>
          <w:b w:val="0"/>
          <w:noProof/>
          <w:color w:val="auto"/>
          <w:sz w:val="22"/>
          <w:szCs w:val="22"/>
        </w:rPr>
      </w:pPr>
      <w:hyperlink w:anchor="_Toc536442629" w:history="1">
        <w:r w:rsidR="00A40D9E" w:rsidRPr="00BA6BA2">
          <w:rPr>
            <w:rStyle w:val="Hyperlink"/>
            <w:noProof/>
          </w:rPr>
          <w:t>7.3.</w:t>
        </w:r>
        <w:r w:rsidR="00A40D9E">
          <w:rPr>
            <w:rFonts w:asciiTheme="minorHAnsi" w:eastAsiaTheme="minorEastAsia" w:hAnsiTheme="minorHAnsi" w:cstheme="minorBidi"/>
            <w:b w:val="0"/>
            <w:noProof/>
            <w:color w:val="auto"/>
            <w:sz w:val="22"/>
            <w:szCs w:val="22"/>
          </w:rPr>
          <w:tab/>
        </w:r>
        <w:r w:rsidR="00A40D9E" w:rsidRPr="00BA6BA2">
          <w:rPr>
            <w:rStyle w:val="Hyperlink"/>
            <w:noProof/>
          </w:rPr>
          <w:t>Remote Procedure Calls</w:t>
        </w:r>
        <w:r w:rsidR="00A40D9E">
          <w:rPr>
            <w:noProof/>
            <w:webHidden/>
          </w:rPr>
          <w:tab/>
        </w:r>
        <w:r w:rsidR="00A40D9E">
          <w:rPr>
            <w:noProof/>
            <w:webHidden/>
          </w:rPr>
          <w:fldChar w:fldCharType="begin"/>
        </w:r>
        <w:r w:rsidR="00A40D9E">
          <w:rPr>
            <w:noProof/>
            <w:webHidden/>
          </w:rPr>
          <w:instrText xml:space="preserve"> PAGEREF _Toc536442629 \h </w:instrText>
        </w:r>
        <w:r w:rsidR="00A40D9E">
          <w:rPr>
            <w:noProof/>
            <w:webHidden/>
          </w:rPr>
        </w:r>
        <w:r w:rsidR="00A40D9E">
          <w:rPr>
            <w:noProof/>
            <w:webHidden/>
          </w:rPr>
          <w:fldChar w:fldCharType="separate"/>
        </w:r>
        <w:r w:rsidR="00A40D9E">
          <w:rPr>
            <w:noProof/>
            <w:webHidden/>
          </w:rPr>
          <w:t>6</w:t>
        </w:r>
        <w:r w:rsidR="00A40D9E">
          <w:rPr>
            <w:noProof/>
            <w:webHidden/>
          </w:rPr>
          <w:fldChar w:fldCharType="end"/>
        </w:r>
      </w:hyperlink>
    </w:p>
    <w:p w14:paraId="786BBC9B" w14:textId="1F81B1EC" w:rsidR="00A40D9E" w:rsidRDefault="0017742D">
      <w:pPr>
        <w:pStyle w:val="TOC2"/>
        <w:rPr>
          <w:rFonts w:asciiTheme="minorHAnsi" w:eastAsiaTheme="minorEastAsia" w:hAnsiTheme="minorHAnsi" w:cstheme="minorBidi"/>
          <w:b w:val="0"/>
          <w:noProof/>
          <w:color w:val="auto"/>
          <w:sz w:val="22"/>
          <w:szCs w:val="22"/>
        </w:rPr>
      </w:pPr>
      <w:hyperlink w:anchor="_Toc536442630" w:history="1">
        <w:r w:rsidR="00A40D9E" w:rsidRPr="00BA6BA2">
          <w:rPr>
            <w:rStyle w:val="Hyperlink"/>
            <w:noProof/>
          </w:rPr>
          <w:t>7.4.</w:t>
        </w:r>
        <w:r w:rsidR="00A40D9E">
          <w:rPr>
            <w:rFonts w:asciiTheme="minorHAnsi" w:eastAsiaTheme="minorEastAsia" w:hAnsiTheme="minorHAnsi" w:cstheme="minorBidi"/>
            <w:b w:val="0"/>
            <w:noProof/>
            <w:color w:val="auto"/>
            <w:sz w:val="22"/>
            <w:szCs w:val="22"/>
          </w:rPr>
          <w:tab/>
        </w:r>
        <w:r w:rsidR="00A40D9E" w:rsidRPr="00BA6BA2">
          <w:rPr>
            <w:rStyle w:val="Hyperlink"/>
            <w:noProof/>
          </w:rPr>
          <w:t>HL7 Messaging</w:t>
        </w:r>
        <w:r w:rsidR="00A40D9E">
          <w:rPr>
            <w:noProof/>
            <w:webHidden/>
          </w:rPr>
          <w:tab/>
        </w:r>
        <w:r w:rsidR="00A40D9E">
          <w:rPr>
            <w:noProof/>
            <w:webHidden/>
          </w:rPr>
          <w:fldChar w:fldCharType="begin"/>
        </w:r>
        <w:r w:rsidR="00A40D9E">
          <w:rPr>
            <w:noProof/>
            <w:webHidden/>
          </w:rPr>
          <w:instrText xml:space="preserve"> PAGEREF _Toc536442630 \h </w:instrText>
        </w:r>
        <w:r w:rsidR="00A40D9E">
          <w:rPr>
            <w:noProof/>
            <w:webHidden/>
          </w:rPr>
        </w:r>
        <w:r w:rsidR="00A40D9E">
          <w:rPr>
            <w:noProof/>
            <w:webHidden/>
          </w:rPr>
          <w:fldChar w:fldCharType="separate"/>
        </w:r>
        <w:r w:rsidR="00A40D9E">
          <w:rPr>
            <w:noProof/>
            <w:webHidden/>
          </w:rPr>
          <w:t>7</w:t>
        </w:r>
        <w:r w:rsidR="00A40D9E">
          <w:rPr>
            <w:noProof/>
            <w:webHidden/>
          </w:rPr>
          <w:fldChar w:fldCharType="end"/>
        </w:r>
      </w:hyperlink>
    </w:p>
    <w:p w14:paraId="582F9007" w14:textId="2A10899A" w:rsidR="00A40D9E" w:rsidRDefault="0017742D">
      <w:pPr>
        <w:pStyle w:val="TOC2"/>
        <w:rPr>
          <w:rFonts w:asciiTheme="minorHAnsi" w:eastAsiaTheme="minorEastAsia" w:hAnsiTheme="minorHAnsi" w:cstheme="minorBidi"/>
          <w:b w:val="0"/>
          <w:noProof/>
          <w:color w:val="auto"/>
          <w:sz w:val="22"/>
          <w:szCs w:val="22"/>
        </w:rPr>
      </w:pPr>
      <w:hyperlink w:anchor="_Toc536442631" w:history="1">
        <w:r w:rsidR="00A40D9E" w:rsidRPr="00BA6BA2">
          <w:rPr>
            <w:rStyle w:val="Hyperlink"/>
            <w:noProof/>
          </w:rPr>
          <w:t>7.5.</w:t>
        </w:r>
        <w:r w:rsidR="00A40D9E">
          <w:rPr>
            <w:rFonts w:asciiTheme="minorHAnsi" w:eastAsiaTheme="minorEastAsia" w:hAnsiTheme="minorHAnsi" w:cstheme="minorBidi"/>
            <w:b w:val="0"/>
            <w:noProof/>
            <w:color w:val="auto"/>
            <w:sz w:val="22"/>
            <w:szCs w:val="22"/>
          </w:rPr>
          <w:tab/>
        </w:r>
        <w:r w:rsidR="00A40D9E" w:rsidRPr="00BA6BA2">
          <w:rPr>
            <w:rStyle w:val="Hyperlink"/>
            <w:noProof/>
          </w:rPr>
          <w:t>Web Services</w:t>
        </w:r>
        <w:r w:rsidR="00A40D9E">
          <w:rPr>
            <w:noProof/>
            <w:webHidden/>
          </w:rPr>
          <w:tab/>
        </w:r>
        <w:r w:rsidR="00A40D9E">
          <w:rPr>
            <w:noProof/>
            <w:webHidden/>
          </w:rPr>
          <w:fldChar w:fldCharType="begin"/>
        </w:r>
        <w:r w:rsidR="00A40D9E">
          <w:rPr>
            <w:noProof/>
            <w:webHidden/>
          </w:rPr>
          <w:instrText xml:space="preserve"> PAGEREF _Toc536442631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33B530FD" w14:textId="3B480B94" w:rsidR="00A40D9E" w:rsidRDefault="0017742D">
      <w:pPr>
        <w:pStyle w:val="TOC1"/>
        <w:rPr>
          <w:rFonts w:asciiTheme="minorHAnsi" w:eastAsiaTheme="minorEastAsia" w:hAnsiTheme="minorHAnsi" w:cstheme="minorBidi"/>
          <w:b w:val="0"/>
          <w:noProof/>
          <w:color w:val="auto"/>
          <w:sz w:val="22"/>
          <w:szCs w:val="22"/>
        </w:rPr>
      </w:pPr>
      <w:hyperlink w:anchor="_Toc536442632" w:history="1">
        <w:r w:rsidR="00A40D9E" w:rsidRPr="00BA6BA2">
          <w:rPr>
            <w:rStyle w:val="Hyperlink"/>
            <w:noProof/>
          </w:rPr>
          <w:t>8.</w:t>
        </w:r>
        <w:r w:rsidR="00A40D9E">
          <w:rPr>
            <w:rFonts w:asciiTheme="minorHAnsi" w:eastAsiaTheme="minorEastAsia" w:hAnsiTheme="minorHAnsi" w:cstheme="minorBidi"/>
            <w:b w:val="0"/>
            <w:noProof/>
            <w:color w:val="auto"/>
            <w:sz w:val="22"/>
            <w:szCs w:val="22"/>
          </w:rPr>
          <w:tab/>
        </w:r>
        <w:r w:rsidR="00A40D9E" w:rsidRPr="00BA6BA2">
          <w:rPr>
            <w:rStyle w:val="Hyperlink"/>
            <w:noProof/>
          </w:rPr>
          <w:t>Standards and Conventions Exemptions</w:t>
        </w:r>
        <w:r w:rsidR="00A40D9E">
          <w:rPr>
            <w:noProof/>
            <w:webHidden/>
          </w:rPr>
          <w:tab/>
        </w:r>
        <w:r w:rsidR="00A40D9E">
          <w:rPr>
            <w:noProof/>
            <w:webHidden/>
          </w:rPr>
          <w:fldChar w:fldCharType="begin"/>
        </w:r>
        <w:r w:rsidR="00A40D9E">
          <w:rPr>
            <w:noProof/>
            <w:webHidden/>
          </w:rPr>
          <w:instrText xml:space="preserve"> PAGEREF _Toc536442632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49252896" w14:textId="184154E2" w:rsidR="00A40D9E" w:rsidRDefault="0017742D">
      <w:pPr>
        <w:pStyle w:val="TOC2"/>
        <w:rPr>
          <w:rFonts w:asciiTheme="minorHAnsi" w:eastAsiaTheme="minorEastAsia" w:hAnsiTheme="minorHAnsi" w:cstheme="minorBidi"/>
          <w:b w:val="0"/>
          <w:noProof/>
          <w:color w:val="auto"/>
          <w:sz w:val="22"/>
          <w:szCs w:val="22"/>
        </w:rPr>
      </w:pPr>
      <w:hyperlink w:anchor="_Toc536442633" w:history="1">
        <w:r w:rsidR="00A40D9E" w:rsidRPr="00BA6BA2">
          <w:rPr>
            <w:rStyle w:val="Hyperlink"/>
            <w:noProof/>
          </w:rPr>
          <w:t>8.1.</w:t>
        </w:r>
        <w:r w:rsidR="00A40D9E">
          <w:rPr>
            <w:rFonts w:asciiTheme="minorHAnsi" w:eastAsiaTheme="minorEastAsia" w:hAnsiTheme="minorHAnsi" w:cstheme="minorBidi"/>
            <w:b w:val="0"/>
            <w:noProof/>
            <w:color w:val="auto"/>
            <w:sz w:val="22"/>
            <w:szCs w:val="22"/>
          </w:rPr>
          <w:tab/>
        </w:r>
        <w:r w:rsidR="00A40D9E" w:rsidRPr="00BA6BA2">
          <w:rPr>
            <w:rStyle w:val="Hyperlink"/>
            <w:noProof/>
          </w:rPr>
          <w:t>Internal Relationships</w:t>
        </w:r>
        <w:r w:rsidR="00A40D9E">
          <w:rPr>
            <w:noProof/>
            <w:webHidden/>
          </w:rPr>
          <w:tab/>
        </w:r>
        <w:r w:rsidR="00A40D9E">
          <w:rPr>
            <w:noProof/>
            <w:webHidden/>
          </w:rPr>
          <w:fldChar w:fldCharType="begin"/>
        </w:r>
        <w:r w:rsidR="00A40D9E">
          <w:rPr>
            <w:noProof/>
            <w:webHidden/>
          </w:rPr>
          <w:instrText xml:space="preserve"> PAGEREF _Toc536442633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3192D1B1" w14:textId="58CB4A73" w:rsidR="00A40D9E" w:rsidRDefault="0017742D">
      <w:pPr>
        <w:pStyle w:val="TOC2"/>
        <w:rPr>
          <w:rFonts w:asciiTheme="minorHAnsi" w:eastAsiaTheme="minorEastAsia" w:hAnsiTheme="minorHAnsi" w:cstheme="minorBidi"/>
          <w:b w:val="0"/>
          <w:noProof/>
          <w:color w:val="auto"/>
          <w:sz w:val="22"/>
          <w:szCs w:val="22"/>
        </w:rPr>
      </w:pPr>
      <w:hyperlink w:anchor="_Toc536442634" w:history="1">
        <w:r w:rsidR="00A40D9E" w:rsidRPr="00BA6BA2">
          <w:rPr>
            <w:rStyle w:val="Hyperlink"/>
            <w:noProof/>
          </w:rPr>
          <w:t>8.2.</w:t>
        </w:r>
        <w:r w:rsidR="00A40D9E">
          <w:rPr>
            <w:rFonts w:asciiTheme="minorHAnsi" w:eastAsiaTheme="minorEastAsia" w:hAnsiTheme="minorHAnsi" w:cstheme="minorBidi"/>
            <w:b w:val="0"/>
            <w:noProof/>
            <w:color w:val="auto"/>
            <w:sz w:val="22"/>
            <w:szCs w:val="22"/>
          </w:rPr>
          <w:tab/>
        </w:r>
        <w:r w:rsidR="00A40D9E" w:rsidRPr="00BA6BA2">
          <w:rPr>
            <w:rStyle w:val="Hyperlink"/>
            <w:noProof/>
          </w:rPr>
          <w:t>Software-wide Variables</w:t>
        </w:r>
        <w:r w:rsidR="00A40D9E">
          <w:rPr>
            <w:noProof/>
            <w:webHidden/>
          </w:rPr>
          <w:tab/>
        </w:r>
        <w:r w:rsidR="00A40D9E">
          <w:rPr>
            <w:noProof/>
            <w:webHidden/>
          </w:rPr>
          <w:fldChar w:fldCharType="begin"/>
        </w:r>
        <w:r w:rsidR="00A40D9E">
          <w:rPr>
            <w:noProof/>
            <w:webHidden/>
          </w:rPr>
          <w:instrText xml:space="preserve"> PAGEREF _Toc536442634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68834CEA" w14:textId="739C89F5" w:rsidR="00A40D9E" w:rsidRDefault="0017742D">
      <w:pPr>
        <w:pStyle w:val="TOC1"/>
        <w:rPr>
          <w:rFonts w:asciiTheme="minorHAnsi" w:eastAsiaTheme="minorEastAsia" w:hAnsiTheme="minorHAnsi" w:cstheme="minorBidi"/>
          <w:b w:val="0"/>
          <w:noProof/>
          <w:color w:val="auto"/>
          <w:sz w:val="22"/>
          <w:szCs w:val="22"/>
        </w:rPr>
      </w:pPr>
      <w:hyperlink w:anchor="_Toc536442635" w:history="1">
        <w:r w:rsidR="00A40D9E" w:rsidRPr="00BA6BA2">
          <w:rPr>
            <w:rStyle w:val="Hyperlink"/>
            <w:noProof/>
          </w:rPr>
          <w:t>9.</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w:t>
        </w:r>
        <w:r w:rsidR="00A40D9E">
          <w:rPr>
            <w:noProof/>
            <w:webHidden/>
          </w:rPr>
          <w:tab/>
        </w:r>
        <w:r w:rsidR="00A40D9E">
          <w:rPr>
            <w:noProof/>
            <w:webHidden/>
          </w:rPr>
          <w:fldChar w:fldCharType="begin"/>
        </w:r>
        <w:r w:rsidR="00A40D9E">
          <w:rPr>
            <w:noProof/>
            <w:webHidden/>
          </w:rPr>
          <w:instrText xml:space="preserve"> PAGEREF _Toc536442635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102A9024" w14:textId="6B830D30" w:rsidR="00A40D9E" w:rsidRDefault="0017742D">
      <w:pPr>
        <w:pStyle w:val="TOC2"/>
        <w:rPr>
          <w:rFonts w:asciiTheme="minorHAnsi" w:eastAsiaTheme="minorEastAsia" w:hAnsiTheme="minorHAnsi" w:cstheme="minorBidi"/>
          <w:b w:val="0"/>
          <w:noProof/>
          <w:color w:val="auto"/>
          <w:sz w:val="22"/>
          <w:szCs w:val="22"/>
        </w:rPr>
      </w:pPr>
      <w:hyperlink w:anchor="_Toc536442636" w:history="1">
        <w:r w:rsidR="00A40D9E" w:rsidRPr="00BA6BA2">
          <w:rPr>
            <w:rStyle w:val="Hyperlink"/>
            <w:noProof/>
          </w:rPr>
          <w:t>9.1.</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 Menus and Options</w:t>
        </w:r>
        <w:r w:rsidR="00A40D9E">
          <w:rPr>
            <w:noProof/>
            <w:webHidden/>
          </w:rPr>
          <w:tab/>
        </w:r>
        <w:r w:rsidR="00A40D9E">
          <w:rPr>
            <w:noProof/>
            <w:webHidden/>
          </w:rPr>
          <w:fldChar w:fldCharType="begin"/>
        </w:r>
        <w:r w:rsidR="00A40D9E">
          <w:rPr>
            <w:noProof/>
            <w:webHidden/>
          </w:rPr>
          <w:instrText xml:space="preserve"> PAGEREF _Toc536442636 \h </w:instrText>
        </w:r>
        <w:r w:rsidR="00A40D9E">
          <w:rPr>
            <w:noProof/>
            <w:webHidden/>
          </w:rPr>
        </w:r>
        <w:r w:rsidR="00A40D9E">
          <w:rPr>
            <w:noProof/>
            <w:webHidden/>
          </w:rPr>
          <w:fldChar w:fldCharType="separate"/>
        </w:r>
        <w:r w:rsidR="00A40D9E">
          <w:rPr>
            <w:noProof/>
            <w:webHidden/>
          </w:rPr>
          <w:t>9</w:t>
        </w:r>
        <w:r w:rsidR="00A40D9E">
          <w:rPr>
            <w:noProof/>
            <w:webHidden/>
          </w:rPr>
          <w:fldChar w:fldCharType="end"/>
        </w:r>
      </w:hyperlink>
    </w:p>
    <w:p w14:paraId="4BE87478" w14:textId="4C53DD5D" w:rsidR="00A40D9E" w:rsidRDefault="0017742D">
      <w:pPr>
        <w:pStyle w:val="TOC2"/>
        <w:rPr>
          <w:rFonts w:asciiTheme="minorHAnsi" w:eastAsiaTheme="minorEastAsia" w:hAnsiTheme="minorHAnsi" w:cstheme="minorBidi"/>
          <w:b w:val="0"/>
          <w:noProof/>
          <w:color w:val="auto"/>
          <w:sz w:val="22"/>
          <w:szCs w:val="22"/>
        </w:rPr>
      </w:pPr>
      <w:hyperlink w:anchor="_Toc536442637" w:history="1">
        <w:r w:rsidR="00A40D9E" w:rsidRPr="00BA6BA2">
          <w:rPr>
            <w:rStyle w:val="Hyperlink"/>
            <w:noProof/>
          </w:rPr>
          <w:t>9.2.</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Security Keys and Roles</w:t>
        </w:r>
        <w:r w:rsidR="00A40D9E">
          <w:rPr>
            <w:noProof/>
            <w:webHidden/>
          </w:rPr>
          <w:tab/>
        </w:r>
        <w:r w:rsidR="00A40D9E">
          <w:rPr>
            <w:noProof/>
            <w:webHidden/>
          </w:rPr>
          <w:fldChar w:fldCharType="begin"/>
        </w:r>
        <w:r w:rsidR="00A40D9E">
          <w:rPr>
            <w:noProof/>
            <w:webHidden/>
          </w:rPr>
          <w:instrText xml:space="preserve"> PAGEREF _Toc536442637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2FC8ECB2" w14:textId="2AC55E22" w:rsidR="00A40D9E" w:rsidRDefault="0017742D">
      <w:pPr>
        <w:pStyle w:val="TOC2"/>
        <w:rPr>
          <w:rFonts w:asciiTheme="minorHAnsi" w:eastAsiaTheme="minorEastAsia" w:hAnsiTheme="minorHAnsi" w:cstheme="minorBidi"/>
          <w:b w:val="0"/>
          <w:noProof/>
          <w:color w:val="auto"/>
          <w:sz w:val="22"/>
          <w:szCs w:val="22"/>
        </w:rPr>
      </w:pPr>
      <w:hyperlink w:anchor="_Toc536442638" w:history="1">
        <w:r w:rsidR="00A40D9E" w:rsidRPr="00BA6BA2">
          <w:rPr>
            <w:rStyle w:val="Hyperlink"/>
            <w:noProof/>
          </w:rPr>
          <w:t>9.3.</w:t>
        </w:r>
        <w:r w:rsidR="00A40D9E">
          <w:rPr>
            <w:rFonts w:asciiTheme="minorHAnsi" w:eastAsiaTheme="minorEastAsia" w:hAnsiTheme="minorHAnsi" w:cstheme="minorBidi"/>
            <w:b w:val="0"/>
            <w:noProof/>
            <w:color w:val="auto"/>
            <w:sz w:val="22"/>
            <w:szCs w:val="22"/>
          </w:rPr>
          <w:tab/>
        </w:r>
        <w:r w:rsidR="00A40D9E" w:rsidRPr="00BA6BA2">
          <w:rPr>
            <w:rStyle w:val="Hyperlink"/>
            <w:noProof/>
          </w:rPr>
          <w:t>File Security</w:t>
        </w:r>
        <w:r w:rsidR="00A40D9E">
          <w:rPr>
            <w:noProof/>
            <w:webHidden/>
          </w:rPr>
          <w:tab/>
        </w:r>
        <w:r w:rsidR="00A40D9E">
          <w:rPr>
            <w:noProof/>
            <w:webHidden/>
          </w:rPr>
          <w:fldChar w:fldCharType="begin"/>
        </w:r>
        <w:r w:rsidR="00A40D9E">
          <w:rPr>
            <w:noProof/>
            <w:webHidden/>
          </w:rPr>
          <w:instrText xml:space="preserve"> PAGEREF _Toc536442638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A2D3EFB" w14:textId="0407EDD6" w:rsidR="00A40D9E" w:rsidRDefault="0017742D">
      <w:pPr>
        <w:pStyle w:val="TOC2"/>
        <w:rPr>
          <w:rFonts w:asciiTheme="minorHAnsi" w:eastAsiaTheme="minorEastAsia" w:hAnsiTheme="minorHAnsi" w:cstheme="minorBidi"/>
          <w:b w:val="0"/>
          <w:noProof/>
          <w:color w:val="auto"/>
          <w:sz w:val="22"/>
          <w:szCs w:val="22"/>
        </w:rPr>
      </w:pPr>
      <w:hyperlink w:anchor="_Toc536442639" w:history="1">
        <w:r w:rsidR="00A40D9E" w:rsidRPr="00BA6BA2">
          <w:rPr>
            <w:rStyle w:val="Hyperlink"/>
            <w:noProof/>
          </w:rPr>
          <w:t>9.4.</w:t>
        </w:r>
        <w:r w:rsidR="00A40D9E">
          <w:rPr>
            <w:rFonts w:asciiTheme="minorHAnsi" w:eastAsiaTheme="minorEastAsia" w:hAnsiTheme="minorHAnsi" w:cstheme="minorBidi"/>
            <w:b w:val="0"/>
            <w:noProof/>
            <w:color w:val="auto"/>
            <w:sz w:val="22"/>
            <w:szCs w:val="22"/>
          </w:rPr>
          <w:tab/>
        </w:r>
        <w:r w:rsidR="00A40D9E" w:rsidRPr="00BA6BA2">
          <w:rPr>
            <w:rStyle w:val="Hyperlink"/>
            <w:noProof/>
          </w:rPr>
          <w:t>Electronic Signatures</w:t>
        </w:r>
        <w:r w:rsidR="00A40D9E">
          <w:rPr>
            <w:noProof/>
            <w:webHidden/>
          </w:rPr>
          <w:tab/>
        </w:r>
        <w:r w:rsidR="00A40D9E">
          <w:rPr>
            <w:noProof/>
            <w:webHidden/>
          </w:rPr>
          <w:fldChar w:fldCharType="begin"/>
        </w:r>
        <w:r w:rsidR="00A40D9E">
          <w:rPr>
            <w:noProof/>
            <w:webHidden/>
          </w:rPr>
          <w:instrText xml:space="preserve"> PAGEREF _Toc536442639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4D6069D" w14:textId="75D766E0" w:rsidR="00A40D9E" w:rsidRDefault="0017742D">
      <w:pPr>
        <w:pStyle w:val="TOC2"/>
        <w:rPr>
          <w:rFonts w:asciiTheme="minorHAnsi" w:eastAsiaTheme="minorEastAsia" w:hAnsiTheme="minorHAnsi" w:cstheme="minorBidi"/>
          <w:b w:val="0"/>
          <w:noProof/>
          <w:color w:val="auto"/>
          <w:sz w:val="22"/>
          <w:szCs w:val="22"/>
        </w:rPr>
      </w:pPr>
      <w:hyperlink w:anchor="_Toc536442640" w:history="1">
        <w:r w:rsidR="00A40D9E" w:rsidRPr="00BA6BA2">
          <w:rPr>
            <w:rStyle w:val="Hyperlink"/>
            <w:noProof/>
          </w:rPr>
          <w:t>9.5.</w:t>
        </w:r>
        <w:r w:rsidR="00A40D9E">
          <w:rPr>
            <w:rFonts w:asciiTheme="minorHAnsi" w:eastAsiaTheme="minorEastAsia" w:hAnsiTheme="minorHAnsi" w:cstheme="minorBidi"/>
            <w:b w:val="0"/>
            <w:noProof/>
            <w:color w:val="auto"/>
            <w:sz w:val="22"/>
            <w:szCs w:val="22"/>
          </w:rPr>
          <w:tab/>
        </w:r>
        <w:r w:rsidR="00A40D9E" w:rsidRPr="00BA6BA2">
          <w:rPr>
            <w:rStyle w:val="Hyperlink"/>
            <w:noProof/>
          </w:rPr>
          <w:t>Secure Data Transmission</w:t>
        </w:r>
        <w:r w:rsidR="00A40D9E">
          <w:rPr>
            <w:noProof/>
            <w:webHidden/>
          </w:rPr>
          <w:tab/>
        </w:r>
        <w:r w:rsidR="00A40D9E">
          <w:rPr>
            <w:noProof/>
            <w:webHidden/>
          </w:rPr>
          <w:fldChar w:fldCharType="begin"/>
        </w:r>
        <w:r w:rsidR="00A40D9E">
          <w:rPr>
            <w:noProof/>
            <w:webHidden/>
          </w:rPr>
          <w:instrText xml:space="preserve"> PAGEREF _Toc536442640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61C8904C" w14:textId="0B1201BD" w:rsidR="00A40D9E" w:rsidRDefault="0017742D">
      <w:pPr>
        <w:pStyle w:val="TOC1"/>
        <w:rPr>
          <w:rFonts w:asciiTheme="minorHAnsi" w:eastAsiaTheme="minorEastAsia" w:hAnsiTheme="minorHAnsi" w:cstheme="minorBidi"/>
          <w:b w:val="0"/>
          <w:noProof/>
          <w:color w:val="auto"/>
          <w:sz w:val="22"/>
          <w:szCs w:val="22"/>
        </w:rPr>
      </w:pPr>
      <w:hyperlink w:anchor="_Toc536442641" w:history="1">
        <w:r w:rsidR="00A40D9E" w:rsidRPr="00BA6BA2">
          <w:rPr>
            <w:rStyle w:val="Hyperlink"/>
            <w:noProof/>
          </w:rPr>
          <w:t>10.</w:t>
        </w:r>
        <w:r w:rsidR="00A40D9E">
          <w:rPr>
            <w:rFonts w:asciiTheme="minorHAnsi" w:eastAsiaTheme="minorEastAsia" w:hAnsiTheme="minorHAnsi" w:cstheme="minorBidi"/>
            <w:b w:val="0"/>
            <w:noProof/>
            <w:color w:val="auto"/>
            <w:sz w:val="22"/>
            <w:szCs w:val="22"/>
          </w:rPr>
          <w:tab/>
        </w:r>
        <w:r w:rsidR="00A40D9E" w:rsidRPr="00BA6BA2">
          <w:rPr>
            <w:rStyle w:val="Hyperlink"/>
            <w:noProof/>
          </w:rPr>
          <w:t>Archiving</w:t>
        </w:r>
        <w:r w:rsidR="00A40D9E">
          <w:rPr>
            <w:noProof/>
            <w:webHidden/>
          </w:rPr>
          <w:tab/>
        </w:r>
        <w:r w:rsidR="00A40D9E">
          <w:rPr>
            <w:noProof/>
            <w:webHidden/>
          </w:rPr>
          <w:fldChar w:fldCharType="begin"/>
        </w:r>
        <w:r w:rsidR="00A40D9E">
          <w:rPr>
            <w:noProof/>
            <w:webHidden/>
          </w:rPr>
          <w:instrText xml:space="preserve"> PAGEREF _Toc536442641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66549696" w14:textId="4DC24499" w:rsidR="00A40D9E" w:rsidRDefault="0017742D">
      <w:pPr>
        <w:pStyle w:val="TOC1"/>
        <w:rPr>
          <w:rFonts w:asciiTheme="minorHAnsi" w:eastAsiaTheme="minorEastAsia" w:hAnsiTheme="minorHAnsi" w:cstheme="minorBidi"/>
          <w:b w:val="0"/>
          <w:noProof/>
          <w:color w:val="auto"/>
          <w:sz w:val="22"/>
          <w:szCs w:val="22"/>
        </w:rPr>
      </w:pPr>
      <w:hyperlink w:anchor="_Toc536442642" w:history="1">
        <w:r w:rsidR="00A40D9E" w:rsidRPr="00BA6BA2">
          <w:rPr>
            <w:rStyle w:val="Hyperlink"/>
            <w:noProof/>
          </w:rPr>
          <w:t>11.</w:t>
        </w:r>
        <w:r w:rsidR="00A40D9E">
          <w:rPr>
            <w:rFonts w:asciiTheme="minorHAnsi" w:eastAsiaTheme="minorEastAsia" w:hAnsiTheme="minorHAnsi" w:cstheme="minorBidi"/>
            <w:b w:val="0"/>
            <w:noProof/>
            <w:color w:val="auto"/>
            <w:sz w:val="22"/>
            <w:szCs w:val="22"/>
          </w:rPr>
          <w:tab/>
        </w:r>
        <w:r w:rsidR="00A40D9E" w:rsidRPr="00BA6BA2">
          <w:rPr>
            <w:rStyle w:val="Hyperlink"/>
            <w:noProof/>
          </w:rPr>
          <w:t>Non-Standard Cross-References</w:t>
        </w:r>
        <w:r w:rsidR="00A40D9E">
          <w:rPr>
            <w:noProof/>
            <w:webHidden/>
          </w:rPr>
          <w:tab/>
        </w:r>
        <w:r w:rsidR="00A40D9E">
          <w:rPr>
            <w:noProof/>
            <w:webHidden/>
          </w:rPr>
          <w:fldChar w:fldCharType="begin"/>
        </w:r>
        <w:r w:rsidR="00A40D9E">
          <w:rPr>
            <w:noProof/>
            <w:webHidden/>
          </w:rPr>
          <w:instrText xml:space="preserve"> PAGEREF _Toc536442642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5621F6AC" w14:textId="7CE8C9D3" w:rsidR="00A40D9E" w:rsidRDefault="0017742D">
      <w:pPr>
        <w:pStyle w:val="TOC1"/>
        <w:rPr>
          <w:rFonts w:asciiTheme="minorHAnsi" w:eastAsiaTheme="minorEastAsia" w:hAnsiTheme="minorHAnsi" w:cstheme="minorBidi"/>
          <w:b w:val="0"/>
          <w:noProof/>
          <w:color w:val="auto"/>
          <w:sz w:val="22"/>
          <w:szCs w:val="22"/>
        </w:rPr>
      </w:pPr>
      <w:hyperlink w:anchor="_Toc536442643" w:history="1">
        <w:r w:rsidR="00A40D9E" w:rsidRPr="00BA6BA2">
          <w:rPr>
            <w:rStyle w:val="Hyperlink"/>
            <w:noProof/>
          </w:rPr>
          <w:t>12.</w:t>
        </w:r>
        <w:r w:rsidR="00A40D9E">
          <w:rPr>
            <w:rFonts w:asciiTheme="minorHAnsi" w:eastAsiaTheme="minorEastAsia" w:hAnsiTheme="minorHAnsi" w:cstheme="minorBidi"/>
            <w:b w:val="0"/>
            <w:noProof/>
            <w:color w:val="auto"/>
            <w:sz w:val="22"/>
            <w:szCs w:val="22"/>
          </w:rPr>
          <w:tab/>
        </w:r>
        <w:r w:rsidR="00A40D9E" w:rsidRPr="00BA6BA2">
          <w:rPr>
            <w:rStyle w:val="Hyperlink"/>
            <w:noProof/>
          </w:rPr>
          <w:t>Troubleshooting</w:t>
        </w:r>
        <w:r w:rsidR="00A40D9E">
          <w:rPr>
            <w:noProof/>
            <w:webHidden/>
          </w:rPr>
          <w:tab/>
        </w:r>
        <w:r w:rsidR="00A40D9E">
          <w:rPr>
            <w:noProof/>
            <w:webHidden/>
          </w:rPr>
          <w:fldChar w:fldCharType="begin"/>
        </w:r>
        <w:r w:rsidR="00A40D9E">
          <w:rPr>
            <w:noProof/>
            <w:webHidden/>
          </w:rPr>
          <w:instrText xml:space="preserve"> PAGEREF _Toc536442643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7000F9D3" w14:textId="7FA8BE3C" w:rsidR="00A40D9E" w:rsidRDefault="0017742D">
      <w:pPr>
        <w:pStyle w:val="TOC2"/>
        <w:rPr>
          <w:rFonts w:asciiTheme="minorHAnsi" w:eastAsiaTheme="minorEastAsia" w:hAnsiTheme="minorHAnsi" w:cstheme="minorBidi"/>
          <w:b w:val="0"/>
          <w:noProof/>
          <w:color w:val="auto"/>
          <w:sz w:val="22"/>
          <w:szCs w:val="22"/>
        </w:rPr>
      </w:pPr>
      <w:hyperlink w:anchor="_Toc536442644" w:history="1">
        <w:r w:rsidR="00A40D9E" w:rsidRPr="00BA6BA2">
          <w:rPr>
            <w:rStyle w:val="Hyperlink"/>
            <w:noProof/>
          </w:rPr>
          <w:t>12.1.</w:t>
        </w:r>
        <w:r w:rsidR="00A40D9E">
          <w:rPr>
            <w:rFonts w:asciiTheme="minorHAnsi" w:eastAsiaTheme="minorEastAsia" w:hAnsiTheme="minorHAnsi" w:cstheme="minorBidi"/>
            <w:b w:val="0"/>
            <w:noProof/>
            <w:color w:val="auto"/>
            <w:sz w:val="22"/>
            <w:szCs w:val="22"/>
          </w:rPr>
          <w:tab/>
        </w:r>
        <w:r w:rsidR="00A40D9E" w:rsidRPr="00BA6BA2">
          <w:rPr>
            <w:rStyle w:val="Hyperlink"/>
            <w:noProof/>
          </w:rPr>
          <w:t>Special Instructions for Error Correction</w:t>
        </w:r>
        <w:r w:rsidR="00A40D9E">
          <w:rPr>
            <w:noProof/>
            <w:webHidden/>
          </w:rPr>
          <w:tab/>
        </w:r>
        <w:r w:rsidR="00A40D9E">
          <w:rPr>
            <w:noProof/>
            <w:webHidden/>
          </w:rPr>
          <w:fldChar w:fldCharType="begin"/>
        </w:r>
        <w:r w:rsidR="00A40D9E">
          <w:rPr>
            <w:noProof/>
            <w:webHidden/>
          </w:rPr>
          <w:instrText xml:space="preserve"> PAGEREF _Toc536442644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707D0F95" w14:textId="4955D0BE" w:rsidR="00A40D9E" w:rsidRDefault="0017742D">
      <w:pPr>
        <w:pStyle w:val="TOC2"/>
        <w:rPr>
          <w:rFonts w:asciiTheme="minorHAnsi" w:eastAsiaTheme="minorEastAsia" w:hAnsiTheme="minorHAnsi" w:cstheme="minorBidi"/>
          <w:b w:val="0"/>
          <w:noProof/>
          <w:color w:val="auto"/>
          <w:sz w:val="22"/>
          <w:szCs w:val="22"/>
        </w:rPr>
      </w:pPr>
      <w:hyperlink w:anchor="_Toc536442645" w:history="1">
        <w:r w:rsidR="00A40D9E" w:rsidRPr="00BA6BA2">
          <w:rPr>
            <w:rStyle w:val="Hyperlink"/>
            <w:noProof/>
          </w:rPr>
          <w:t>12.2.</w:t>
        </w:r>
        <w:r w:rsidR="00A40D9E">
          <w:rPr>
            <w:rFonts w:asciiTheme="minorHAnsi" w:eastAsiaTheme="minorEastAsia" w:hAnsiTheme="minorHAnsi" w:cstheme="minorBidi"/>
            <w:b w:val="0"/>
            <w:noProof/>
            <w:color w:val="auto"/>
            <w:sz w:val="22"/>
            <w:szCs w:val="22"/>
          </w:rPr>
          <w:tab/>
        </w:r>
        <w:r w:rsidR="00A40D9E" w:rsidRPr="00BA6BA2">
          <w:rPr>
            <w:rStyle w:val="Hyperlink"/>
            <w:noProof/>
          </w:rPr>
          <w:t>National Service Desk and Organizational Contacts</w:t>
        </w:r>
        <w:r w:rsidR="00A40D9E">
          <w:rPr>
            <w:noProof/>
            <w:webHidden/>
          </w:rPr>
          <w:tab/>
        </w:r>
        <w:r w:rsidR="00A40D9E">
          <w:rPr>
            <w:noProof/>
            <w:webHidden/>
          </w:rPr>
          <w:fldChar w:fldCharType="begin"/>
        </w:r>
        <w:r w:rsidR="00A40D9E">
          <w:rPr>
            <w:noProof/>
            <w:webHidden/>
          </w:rPr>
          <w:instrText xml:space="preserve"> PAGEREF _Toc536442645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08CBB1C1" w14:textId="3964346F" w:rsidR="00A40D9E" w:rsidRDefault="0017742D">
      <w:pPr>
        <w:pStyle w:val="TOC1"/>
        <w:rPr>
          <w:rFonts w:asciiTheme="minorHAnsi" w:eastAsiaTheme="minorEastAsia" w:hAnsiTheme="minorHAnsi" w:cstheme="minorBidi"/>
          <w:b w:val="0"/>
          <w:noProof/>
          <w:color w:val="auto"/>
          <w:sz w:val="22"/>
          <w:szCs w:val="22"/>
        </w:rPr>
      </w:pPr>
      <w:hyperlink w:anchor="_Toc536442646" w:history="1">
        <w:r w:rsidR="00A40D9E" w:rsidRPr="00BA6BA2">
          <w:rPr>
            <w:rStyle w:val="Hyperlink"/>
            <w:noProof/>
          </w:rPr>
          <w:t>13.</w:t>
        </w:r>
        <w:r w:rsidR="00A40D9E">
          <w:rPr>
            <w:rFonts w:asciiTheme="minorHAnsi" w:eastAsiaTheme="minorEastAsia" w:hAnsiTheme="minorHAnsi" w:cstheme="minorBidi"/>
            <w:b w:val="0"/>
            <w:noProof/>
            <w:color w:val="auto"/>
            <w:sz w:val="22"/>
            <w:szCs w:val="22"/>
          </w:rPr>
          <w:tab/>
        </w:r>
        <w:r w:rsidR="00A40D9E" w:rsidRPr="00BA6BA2">
          <w:rPr>
            <w:rStyle w:val="Hyperlink"/>
            <w:noProof/>
          </w:rPr>
          <w:t>Acronyms and Abbreviations</w:t>
        </w:r>
        <w:r w:rsidR="00A40D9E">
          <w:rPr>
            <w:noProof/>
            <w:webHidden/>
          </w:rPr>
          <w:tab/>
        </w:r>
        <w:r w:rsidR="00A40D9E">
          <w:rPr>
            <w:noProof/>
            <w:webHidden/>
          </w:rPr>
          <w:fldChar w:fldCharType="begin"/>
        </w:r>
        <w:r w:rsidR="00A40D9E">
          <w:rPr>
            <w:noProof/>
            <w:webHidden/>
          </w:rPr>
          <w:instrText xml:space="preserve"> PAGEREF _Toc536442646 \h </w:instrText>
        </w:r>
        <w:r w:rsidR="00A40D9E">
          <w:rPr>
            <w:noProof/>
            <w:webHidden/>
          </w:rPr>
        </w:r>
        <w:r w:rsidR="00A40D9E">
          <w:rPr>
            <w:noProof/>
            <w:webHidden/>
          </w:rPr>
          <w:fldChar w:fldCharType="separate"/>
        </w:r>
        <w:r w:rsidR="00A40D9E">
          <w:rPr>
            <w:noProof/>
            <w:webHidden/>
          </w:rPr>
          <w:t>10</w:t>
        </w:r>
        <w:r w:rsidR="00A40D9E">
          <w:rPr>
            <w:noProof/>
            <w:webHidden/>
          </w:rPr>
          <w:fldChar w:fldCharType="end"/>
        </w:r>
      </w:hyperlink>
    </w:p>
    <w:p w14:paraId="4100383A" w14:textId="7B28F4DF" w:rsidR="0045112F" w:rsidDel="00A40D9E" w:rsidRDefault="0045112F">
      <w:pPr>
        <w:pStyle w:val="TOC1"/>
        <w:rPr>
          <w:del w:id="20" w:author="Larry Connor" w:date="2019-01-28T12:41:00Z"/>
          <w:rFonts w:asciiTheme="minorHAnsi" w:eastAsiaTheme="minorEastAsia" w:hAnsiTheme="minorHAnsi" w:cstheme="minorBidi"/>
          <w:b w:val="0"/>
          <w:noProof/>
          <w:color w:val="auto"/>
          <w:sz w:val="22"/>
          <w:szCs w:val="22"/>
        </w:rPr>
      </w:pPr>
      <w:del w:id="21" w:author="Larry Connor" w:date="2019-01-28T12:41:00Z">
        <w:r w:rsidRPr="00A40D9E" w:rsidDel="00A40D9E">
          <w:rPr>
            <w:rStyle w:val="Hyperlink"/>
            <w:noProof/>
          </w:rPr>
          <w:delText>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Introduction</w:delText>
        </w:r>
        <w:r w:rsidDel="00A40D9E">
          <w:rPr>
            <w:noProof/>
            <w:webHidden/>
          </w:rPr>
          <w:tab/>
        </w:r>
        <w:r w:rsidR="00E677AB" w:rsidDel="00A40D9E">
          <w:rPr>
            <w:noProof/>
            <w:webHidden/>
          </w:rPr>
          <w:delText>1</w:delText>
        </w:r>
      </w:del>
    </w:p>
    <w:p w14:paraId="4079ECCD" w14:textId="48FDA434" w:rsidR="0045112F" w:rsidDel="00A40D9E" w:rsidRDefault="0045112F">
      <w:pPr>
        <w:pStyle w:val="TOC2"/>
        <w:rPr>
          <w:del w:id="22" w:author="Larry Connor" w:date="2019-01-28T12:41:00Z"/>
          <w:rFonts w:asciiTheme="minorHAnsi" w:eastAsiaTheme="minorEastAsia" w:hAnsiTheme="minorHAnsi" w:cstheme="minorBidi"/>
          <w:b w:val="0"/>
          <w:noProof/>
          <w:color w:val="auto"/>
          <w:sz w:val="22"/>
          <w:szCs w:val="22"/>
        </w:rPr>
      </w:pPr>
      <w:del w:id="23" w:author="Larry Connor" w:date="2019-01-28T12:41:00Z">
        <w:r w:rsidRPr="00A40D9E" w:rsidDel="00A40D9E">
          <w:rPr>
            <w:rStyle w:val="Hyperlink"/>
            <w:noProof/>
          </w:rPr>
          <w:delText>1.1.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Purpose</w:delText>
        </w:r>
        <w:r w:rsidDel="00A40D9E">
          <w:rPr>
            <w:noProof/>
            <w:webHidden/>
          </w:rPr>
          <w:tab/>
        </w:r>
        <w:r w:rsidR="00E677AB" w:rsidDel="00A40D9E">
          <w:rPr>
            <w:noProof/>
            <w:webHidden/>
          </w:rPr>
          <w:delText>1</w:delText>
        </w:r>
      </w:del>
    </w:p>
    <w:p w14:paraId="207E453F" w14:textId="31EE06E3" w:rsidR="0045112F" w:rsidDel="00A40D9E" w:rsidRDefault="0045112F">
      <w:pPr>
        <w:pStyle w:val="TOC2"/>
        <w:rPr>
          <w:del w:id="24" w:author="Larry Connor" w:date="2019-01-28T12:41:00Z"/>
          <w:rFonts w:asciiTheme="minorHAnsi" w:eastAsiaTheme="minorEastAsia" w:hAnsiTheme="minorHAnsi" w:cstheme="minorBidi"/>
          <w:b w:val="0"/>
          <w:noProof/>
          <w:color w:val="auto"/>
          <w:sz w:val="22"/>
          <w:szCs w:val="22"/>
        </w:rPr>
      </w:pPr>
      <w:del w:id="25" w:author="Larry Connor" w:date="2019-01-28T12:41:00Z">
        <w:r w:rsidRPr="00A40D9E" w:rsidDel="00A40D9E">
          <w:rPr>
            <w:rStyle w:val="Hyperlink"/>
            <w:noProof/>
          </w:rPr>
          <w:delText>1.2.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Overview</w:delText>
        </w:r>
        <w:r w:rsidDel="00A40D9E">
          <w:rPr>
            <w:noProof/>
            <w:webHidden/>
          </w:rPr>
          <w:tab/>
        </w:r>
        <w:r w:rsidR="00E677AB" w:rsidDel="00A40D9E">
          <w:rPr>
            <w:noProof/>
            <w:webHidden/>
          </w:rPr>
          <w:delText>1</w:delText>
        </w:r>
      </w:del>
    </w:p>
    <w:p w14:paraId="27335462" w14:textId="241CF323" w:rsidR="0045112F" w:rsidDel="00A40D9E" w:rsidRDefault="0045112F">
      <w:pPr>
        <w:pStyle w:val="TOC2"/>
        <w:rPr>
          <w:del w:id="26" w:author="Larry Connor" w:date="2019-01-28T12:41:00Z"/>
          <w:rFonts w:asciiTheme="minorHAnsi" w:eastAsiaTheme="minorEastAsia" w:hAnsiTheme="minorHAnsi" w:cstheme="minorBidi"/>
          <w:b w:val="0"/>
          <w:noProof/>
          <w:color w:val="auto"/>
          <w:sz w:val="22"/>
          <w:szCs w:val="22"/>
        </w:rPr>
      </w:pPr>
      <w:del w:id="27" w:author="Larry Connor" w:date="2019-01-28T12:41:00Z">
        <w:r w:rsidRPr="00A40D9E" w:rsidDel="00A40D9E">
          <w:rPr>
            <w:rStyle w:val="Hyperlink"/>
            <w:noProof/>
          </w:rPr>
          <w:delText>1.3.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Document Orientation</w:delText>
        </w:r>
        <w:r w:rsidDel="00A40D9E">
          <w:rPr>
            <w:noProof/>
            <w:webHidden/>
          </w:rPr>
          <w:tab/>
        </w:r>
        <w:r w:rsidR="00E677AB" w:rsidDel="00A40D9E">
          <w:rPr>
            <w:noProof/>
            <w:webHidden/>
          </w:rPr>
          <w:delText>2</w:delText>
        </w:r>
      </w:del>
    </w:p>
    <w:p w14:paraId="77390CEA" w14:textId="76C23D84" w:rsidR="0045112F" w:rsidDel="00A40D9E" w:rsidRDefault="0045112F">
      <w:pPr>
        <w:pStyle w:val="TOC1"/>
        <w:rPr>
          <w:del w:id="28" w:author="Larry Connor" w:date="2019-01-28T12:41:00Z"/>
          <w:rFonts w:asciiTheme="minorHAnsi" w:eastAsiaTheme="minorEastAsia" w:hAnsiTheme="minorHAnsi" w:cstheme="minorBidi"/>
          <w:b w:val="0"/>
          <w:noProof/>
          <w:color w:val="auto"/>
          <w:sz w:val="22"/>
          <w:szCs w:val="22"/>
        </w:rPr>
      </w:pPr>
      <w:del w:id="29" w:author="Larry Connor" w:date="2019-01-28T12:41:00Z">
        <w:r w:rsidRPr="00A40D9E" w:rsidDel="00A40D9E">
          <w:rPr>
            <w:rStyle w:val="Hyperlink"/>
            <w:noProof/>
          </w:rPr>
          <w:delText>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Implementation and Maintenance</w:delText>
        </w:r>
        <w:r w:rsidDel="00A40D9E">
          <w:rPr>
            <w:noProof/>
            <w:webHidden/>
          </w:rPr>
          <w:tab/>
        </w:r>
        <w:r w:rsidR="00E677AB" w:rsidDel="00A40D9E">
          <w:rPr>
            <w:noProof/>
            <w:webHidden/>
          </w:rPr>
          <w:delText>3</w:delText>
        </w:r>
      </w:del>
    </w:p>
    <w:p w14:paraId="62B15AA0" w14:textId="434AE546" w:rsidR="0045112F" w:rsidDel="00A40D9E" w:rsidRDefault="0045112F">
      <w:pPr>
        <w:pStyle w:val="TOC2"/>
        <w:rPr>
          <w:del w:id="30" w:author="Larry Connor" w:date="2019-01-28T12:41:00Z"/>
          <w:rFonts w:asciiTheme="minorHAnsi" w:eastAsiaTheme="minorEastAsia" w:hAnsiTheme="minorHAnsi" w:cstheme="minorBidi"/>
          <w:b w:val="0"/>
          <w:noProof/>
          <w:color w:val="auto"/>
          <w:sz w:val="22"/>
          <w:szCs w:val="22"/>
        </w:rPr>
      </w:pPr>
      <w:del w:id="31" w:author="Larry Connor" w:date="2019-01-28T12:41:00Z">
        <w:r w:rsidRPr="00A40D9E" w:rsidDel="00A40D9E">
          <w:rPr>
            <w:rStyle w:val="Hyperlink"/>
            <w:noProof/>
          </w:rPr>
          <w:delText>2.1.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Requirements</w:delText>
        </w:r>
        <w:r w:rsidDel="00A40D9E">
          <w:rPr>
            <w:noProof/>
            <w:webHidden/>
          </w:rPr>
          <w:tab/>
        </w:r>
        <w:r w:rsidR="00E677AB" w:rsidDel="00A40D9E">
          <w:rPr>
            <w:noProof/>
            <w:webHidden/>
          </w:rPr>
          <w:delText>3</w:delText>
        </w:r>
      </w:del>
    </w:p>
    <w:p w14:paraId="48EEA270" w14:textId="46B16602" w:rsidR="0045112F" w:rsidDel="00A40D9E" w:rsidRDefault="0045112F">
      <w:pPr>
        <w:pStyle w:val="TOC2"/>
        <w:rPr>
          <w:del w:id="32" w:author="Larry Connor" w:date="2019-01-28T12:41:00Z"/>
          <w:rFonts w:asciiTheme="minorHAnsi" w:eastAsiaTheme="minorEastAsia" w:hAnsiTheme="minorHAnsi" w:cstheme="minorBidi"/>
          <w:b w:val="0"/>
          <w:noProof/>
          <w:color w:val="auto"/>
          <w:sz w:val="22"/>
          <w:szCs w:val="22"/>
        </w:rPr>
      </w:pPr>
      <w:del w:id="33" w:author="Larry Connor" w:date="2019-01-28T12:41:00Z">
        <w:r w:rsidRPr="00A40D9E" w:rsidDel="00A40D9E">
          <w:rPr>
            <w:rStyle w:val="Hyperlink"/>
            <w:noProof/>
          </w:rPr>
          <w:delText>2.2.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System Setup and Configuration</w:delText>
        </w:r>
        <w:r w:rsidDel="00A40D9E">
          <w:rPr>
            <w:noProof/>
            <w:webHidden/>
          </w:rPr>
          <w:tab/>
        </w:r>
        <w:r w:rsidR="00E677AB" w:rsidDel="00A40D9E">
          <w:rPr>
            <w:noProof/>
            <w:webHidden/>
          </w:rPr>
          <w:delText>3</w:delText>
        </w:r>
      </w:del>
    </w:p>
    <w:p w14:paraId="05DA7543" w14:textId="3C3F02E4" w:rsidR="0045112F" w:rsidDel="00A40D9E" w:rsidRDefault="0045112F">
      <w:pPr>
        <w:pStyle w:val="TOC1"/>
        <w:rPr>
          <w:del w:id="34" w:author="Larry Connor" w:date="2019-01-28T12:41:00Z"/>
          <w:rFonts w:asciiTheme="minorHAnsi" w:eastAsiaTheme="minorEastAsia" w:hAnsiTheme="minorHAnsi" w:cstheme="minorBidi"/>
          <w:b w:val="0"/>
          <w:noProof/>
          <w:color w:val="auto"/>
          <w:sz w:val="22"/>
          <w:szCs w:val="22"/>
        </w:rPr>
      </w:pPr>
      <w:del w:id="35" w:author="Larry Connor" w:date="2019-01-28T12:41:00Z">
        <w:r w:rsidRPr="00A40D9E" w:rsidDel="00A40D9E">
          <w:rPr>
            <w:rStyle w:val="Hyperlink"/>
            <w:noProof/>
          </w:rPr>
          <w:delText>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Files</w:delText>
        </w:r>
        <w:r w:rsidDel="00A40D9E">
          <w:rPr>
            <w:noProof/>
            <w:webHidden/>
          </w:rPr>
          <w:tab/>
        </w:r>
        <w:r w:rsidR="00E677AB" w:rsidDel="00A40D9E">
          <w:rPr>
            <w:noProof/>
            <w:webHidden/>
          </w:rPr>
          <w:delText>4</w:delText>
        </w:r>
      </w:del>
    </w:p>
    <w:p w14:paraId="28D14543" w14:textId="589BE54E" w:rsidR="0045112F" w:rsidDel="00A40D9E" w:rsidRDefault="0045112F">
      <w:pPr>
        <w:pStyle w:val="TOC1"/>
        <w:rPr>
          <w:del w:id="36" w:author="Larry Connor" w:date="2019-01-28T12:41:00Z"/>
          <w:rFonts w:asciiTheme="minorHAnsi" w:eastAsiaTheme="minorEastAsia" w:hAnsiTheme="minorHAnsi" w:cstheme="minorBidi"/>
          <w:b w:val="0"/>
          <w:noProof/>
          <w:color w:val="auto"/>
          <w:sz w:val="22"/>
          <w:szCs w:val="22"/>
        </w:rPr>
      </w:pPr>
      <w:del w:id="37" w:author="Larry Connor" w:date="2019-01-28T12:41:00Z">
        <w:r w:rsidRPr="00A40D9E" w:rsidDel="00A40D9E">
          <w:rPr>
            <w:rStyle w:val="Hyperlink"/>
            <w:noProof/>
          </w:rPr>
          <w:delText>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Routines</w:delText>
        </w:r>
        <w:r w:rsidDel="00A40D9E">
          <w:rPr>
            <w:noProof/>
            <w:webHidden/>
          </w:rPr>
          <w:tab/>
        </w:r>
        <w:r w:rsidR="00E677AB" w:rsidDel="00A40D9E">
          <w:rPr>
            <w:noProof/>
            <w:webHidden/>
          </w:rPr>
          <w:delText>5</w:delText>
        </w:r>
      </w:del>
    </w:p>
    <w:p w14:paraId="7F5ADE79" w14:textId="59EC54ED" w:rsidR="0045112F" w:rsidDel="00A40D9E" w:rsidRDefault="0045112F">
      <w:pPr>
        <w:pStyle w:val="TOC1"/>
        <w:rPr>
          <w:del w:id="38" w:author="Larry Connor" w:date="2019-01-28T12:41:00Z"/>
          <w:rFonts w:asciiTheme="minorHAnsi" w:eastAsiaTheme="minorEastAsia" w:hAnsiTheme="minorHAnsi" w:cstheme="minorBidi"/>
          <w:b w:val="0"/>
          <w:noProof/>
          <w:color w:val="auto"/>
          <w:sz w:val="22"/>
          <w:szCs w:val="22"/>
        </w:rPr>
      </w:pPr>
      <w:del w:id="39" w:author="Larry Connor" w:date="2019-01-28T12:41:00Z">
        <w:r w:rsidRPr="00A40D9E" w:rsidDel="00A40D9E">
          <w:rPr>
            <w:rStyle w:val="Hyperlink"/>
            <w:noProof/>
          </w:rPr>
          <w:delText>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Exported Options</w:delText>
        </w:r>
        <w:r w:rsidDel="00A40D9E">
          <w:rPr>
            <w:noProof/>
            <w:webHidden/>
          </w:rPr>
          <w:tab/>
        </w:r>
        <w:r w:rsidR="00E677AB" w:rsidDel="00A40D9E">
          <w:rPr>
            <w:noProof/>
            <w:webHidden/>
          </w:rPr>
          <w:delText>5</w:delText>
        </w:r>
      </w:del>
    </w:p>
    <w:p w14:paraId="5C15BE91" w14:textId="514540F7" w:rsidR="0045112F" w:rsidDel="00A40D9E" w:rsidRDefault="0045112F">
      <w:pPr>
        <w:pStyle w:val="TOC1"/>
        <w:rPr>
          <w:del w:id="40" w:author="Larry Connor" w:date="2019-01-28T12:41:00Z"/>
          <w:rFonts w:asciiTheme="minorHAnsi" w:eastAsiaTheme="minorEastAsia" w:hAnsiTheme="minorHAnsi" w:cstheme="minorBidi"/>
          <w:b w:val="0"/>
          <w:noProof/>
          <w:color w:val="auto"/>
          <w:sz w:val="22"/>
          <w:szCs w:val="22"/>
        </w:rPr>
      </w:pPr>
      <w:del w:id="41" w:author="Larry Connor" w:date="2019-01-28T12:41:00Z">
        <w:r w:rsidRPr="00A40D9E" w:rsidDel="00A40D9E">
          <w:rPr>
            <w:rStyle w:val="Hyperlink"/>
            <w:noProof/>
          </w:rPr>
          <w:delText>6.</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Mail Groups, Alerts, and Bulletins</w:delText>
        </w:r>
        <w:r w:rsidDel="00A40D9E">
          <w:rPr>
            <w:noProof/>
            <w:webHidden/>
          </w:rPr>
          <w:tab/>
        </w:r>
        <w:r w:rsidR="00E677AB" w:rsidDel="00A40D9E">
          <w:rPr>
            <w:noProof/>
            <w:webHidden/>
          </w:rPr>
          <w:delText>5</w:delText>
        </w:r>
      </w:del>
    </w:p>
    <w:p w14:paraId="493CAF32" w14:textId="142100DE" w:rsidR="0045112F" w:rsidDel="00A40D9E" w:rsidRDefault="0045112F">
      <w:pPr>
        <w:pStyle w:val="TOC2"/>
        <w:rPr>
          <w:del w:id="42" w:author="Larry Connor" w:date="2019-01-28T12:41:00Z"/>
          <w:rFonts w:asciiTheme="minorHAnsi" w:eastAsiaTheme="minorEastAsia" w:hAnsiTheme="minorHAnsi" w:cstheme="minorBidi"/>
          <w:b w:val="0"/>
          <w:noProof/>
          <w:color w:val="auto"/>
          <w:sz w:val="22"/>
          <w:szCs w:val="22"/>
        </w:rPr>
      </w:pPr>
      <w:del w:id="43" w:author="Larry Connor" w:date="2019-01-28T12:41:00Z">
        <w:r w:rsidRPr="00A40D9E" w:rsidDel="00A40D9E">
          <w:rPr>
            <w:rStyle w:val="Hyperlink"/>
            <w:noProof/>
          </w:rPr>
          <w:delText>6.1.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Build Notifications</w:delText>
        </w:r>
        <w:r w:rsidDel="00A40D9E">
          <w:rPr>
            <w:noProof/>
            <w:webHidden/>
          </w:rPr>
          <w:tab/>
        </w:r>
        <w:r w:rsidR="00E677AB" w:rsidDel="00A40D9E">
          <w:rPr>
            <w:noProof/>
            <w:webHidden/>
          </w:rPr>
          <w:delText>5</w:delText>
        </w:r>
      </w:del>
    </w:p>
    <w:p w14:paraId="3819E7EF" w14:textId="5CC25FD9" w:rsidR="0045112F" w:rsidDel="00A40D9E" w:rsidRDefault="0045112F">
      <w:pPr>
        <w:pStyle w:val="TOC2"/>
        <w:rPr>
          <w:del w:id="44" w:author="Larry Connor" w:date="2019-01-28T12:41:00Z"/>
          <w:rFonts w:asciiTheme="minorHAnsi" w:eastAsiaTheme="minorEastAsia" w:hAnsiTheme="minorHAnsi" w:cstheme="minorBidi"/>
          <w:b w:val="0"/>
          <w:noProof/>
          <w:color w:val="auto"/>
          <w:sz w:val="22"/>
          <w:szCs w:val="22"/>
        </w:rPr>
      </w:pPr>
      <w:del w:id="45" w:author="Larry Connor" w:date="2019-01-28T12:41:00Z">
        <w:r w:rsidRPr="00A40D9E" w:rsidDel="00A40D9E">
          <w:rPr>
            <w:rStyle w:val="Hyperlink"/>
            <w:noProof/>
          </w:rPr>
          <w:delText>6.2.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Application Notifications</w:delText>
        </w:r>
        <w:r w:rsidDel="00A40D9E">
          <w:rPr>
            <w:noProof/>
            <w:webHidden/>
          </w:rPr>
          <w:tab/>
        </w:r>
        <w:r w:rsidR="00E677AB" w:rsidDel="00A40D9E">
          <w:rPr>
            <w:noProof/>
            <w:webHidden/>
          </w:rPr>
          <w:delText>5</w:delText>
        </w:r>
      </w:del>
    </w:p>
    <w:p w14:paraId="54E37C56" w14:textId="4D65F2AF" w:rsidR="0045112F" w:rsidDel="00A40D9E" w:rsidRDefault="0045112F">
      <w:pPr>
        <w:pStyle w:val="TOC1"/>
        <w:rPr>
          <w:del w:id="46" w:author="Larry Connor" w:date="2019-01-28T12:41:00Z"/>
          <w:rFonts w:asciiTheme="minorHAnsi" w:eastAsiaTheme="minorEastAsia" w:hAnsiTheme="minorHAnsi" w:cstheme="minorBidi"/>
          <w:b w:val="0"/>
          <w:noProof/>
          <w:color w:val="auto"/>
          <w:sz w:val="22"/>
          <w:szCs w:val="22"/>
        </w:rPr>
      </w:pPr>
      <w:del w:id="47" w:author="Larry Connor" w:date="2019-01-28T12:41:00Z">
        <w:r w:rsidRPr="00A40D9E" w:rsidDel="00A40D9E">
          <w:rPr>
            <w:rStyle w:val="Hyperlink"/>
            <w:noProof/>
          </w:rPr>
          <w:delText>7.</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Public Interfaces</w:delText>
        </w:r>
        <w:r w:rsidDel="00A40D9E">
          <w:rPr>
            <w:noProof/>
            <w:webHidden/>
          </w:rPr>
          <w:tab/>
        </w:r>
        <w:r w:rsidR="00E677AB" w:rsidDel="00A40D9E">
          <w:rPr>
            <w:noProof/>
            <w:webHidden/>
          </w:rPr>
          <w:delText>5</w:delText>
        </w:r>
      </w:del>
    </w:p>
    <w:p w14:paraId="3625D825" w14:textId="2D47544F" w:rsidR="0045112F" w:rsidDel="00A40D9E" w:rsidRDefault="0045112F">
      <w:pPr>
        <w:pStyle w:val="TOC2"/>
        <w:rPr>
          <w:del w:id="48" w:author="Larry Connor" w:date="2019-01-28T12:41:00Z"/>
          <w:rFonts w:asciiTheme="minorHAnsi" w:eastAsiaTheme="minorEastAsia" w:hAnsiTheme="minorHAnsi" w:cstheme="minorBidi"/>
          <w:b w:val="0"/>
          <w:noProof/>
          <w:color w:val="auto"/>
          <w:sz w:val="22"/>
          <w:szCs w:val="22"/>
        </w:rPr>
      </w:pPr>
      <w:del w:id="49" w:author="Larry Connor" w:date="2019-01-28T12:41:00Z">
        <w:r w:rsidRPr="00A40D9E" w:rsidDel="00A40D9E">
          <w:rPr>
            <w:rStyle w:val="Hyperlink"/>
            <w:noProof/>
          </w:rPr>
          <w:delText>7.1.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Integration Control Registrations</w:delText>
        </w:r>
        <w:r w:rsidDel="00A40D9E">
          <w:rPr>
            <w:noProof/>
            <w:webHidden/>
          </w:rPr>
          <w:tab/>
        </w:r>
        <w:r w:rsidR="00E677AB" w:rsidDel="00A40D9E">
          <w:rPr>
            <w:noProof/>
            <w:webHidden/>
          </w:rPr>
          <w:delText>6</w:delText>
        </w:r>
      </w:del>
    </w:p>
    <w:p w14:paraId="64E1C24E" w14:textId="525521FC" w:rsidR="0045112F" w:rsidDel="00A40D9E" w:rsidRDefault="0045112F">
      <w:pPr>
        <w:pStyle w:val="TOC2"/>
        <w:rPr>
          <w:del w:id="50" w:author="Larry Connor" w:date="2019-01-28T12:41:00Z"/>
          <w:rFonts w:asciiTheme="minorHAnsi" w:eastAsiaTheme="minorEastAsia" w:hAnsiTheme="minorHAnsi" w:cstheme="minorBidi"/>
          <w:b w:val="0"/>
          <w:noProof/>
          <w:color w:val="auto"/>
          <w:sz w:val="22"/>
          <w:szCs w:val="22"/>
        </w:rPr>
      </w:pPr>
      <w:del w:id="51" w:author="Larry Connor" w:date="2019-01-28T12:41:00Z">
        <w:r w:rsidRPr="00A40D9E" w:rsidDel="00A40D9E">
          <w:rPr>
            <w:rStyle w:val="Hyperlink"/>
            <w:noProof/>
          </w:rPr>
          <w:delText>7.2.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Application Programming Interfaces</w:delText>
        </w:r>
        <w:r w:rsidDel="00A40D9E">
          <w:rPr>
            <w:noProof/>
            <w:webHidden/>
          </w:rPr>
          <w:tab/>
        </w:r>
        <w:r w:rsidR="00E677AB" w:rsidDel="00A40D9E">
          <w:rPr>
            <w:noProof/>
            <w:webHidden/>
          </w:rPr>
          <w:delText>6</w:delText>
        </w:r>
      </w:del>
    </w:p>
    <w:p w14:paraId="43E81363" w14:textId="7ADF8604" w:rsidR="0045112F" w:rsidDel="00A40D9E" w:rsidRDefault="0045112F">
      <w:pPr>
        <w:pStyle w:val="TOC2"/>
        <w:rPr>
          <w:del w:id="52" w:author="Larry Connor" w:date="2019-01-28T12:41:00Z"/>
          <w:rFonts w:asciiTheme="minorHAnsi" w:eastAsiaTheme="minorEastAsia" w:hAnsiTheme="minorHAnsi" w:cstheme="minorBidi"/>
          <w:b w:val="0"/>
          <w:noProof/>
          <w:color w:val="auto"/>
          <w:sz w:val="22"/>
          <w:szCs w:val="22"/>
        </w:rPr>
      </w:pPr>
      <w:del w:id="53" w:author="Larry Connor" w:date="2019-01-28T12:41:00Z">
        <w:r w:rsidRPr="00A40D9E" w:rsidDel="00A40D9E">
          <w:rPr>
            <w:rStyle w:val="Hyperlink"/>
            <w:noProof/>
          </w:rPr>
          <w:delText>7.3.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Remote Procedure Calls</w:delText>
        </w:r>
        <w:r w:rsidDel="00A40D9E">
          <w:rPr>
            <w:noProof/>
            <w:webHidden/>
          </w:rPr>
          <w:tab/>
        </w:r>
        <w:r w:rsidR="00E677AB" w:rsidDel="00A40D9E">
          <w:rPr>
            <w:noProof/>
            <w:webHidden/>
          </w:rPr>
          <w:delText>6</w:delText>
        </w:r>
      </w:del>
    </w:p>
    <w:p w14:paraId="393C89C4" w14:textId="517E5E75" w:rsidR="0045112F" w:rsidDel="00A40D9E" w:rsidRDefault="0045112F">
      <w:pPr>
        <w:pStyle w:val="TOC2"/>
        <w:rPr>
          <w:del w:id="54" w:author="Larry Connor" w:date="2019-01-28T12:41:00Z"/>
          <w:rFonts w:asciiTheme="minorHAnsi" w:eastAsiaTheme="minorEastAsia" w:hAnsiTheme="minorHAnsi" w:cstheme="minorBidi"/>
          <w:b w:val="0"/>
          <w:noProof/>
          <w:color w:val="auto"/>
          <w:sz w:val="22"/>
          <w:szCs w:val="22"/>
        </w:rPr>
      </w:pPr>
      <w:del w:id="55" w:author="Larry Connor" w:date="2019-01-28T12:41:00Z">
        <w:r w:rsidRPr="00A40D9E" w:rsidDel="00A40D9E">
          <w:rPr>
            <w:rStyle w:val="Hyperlink"/>
            <w:noProof/>
          </w:rPr>
          <w:delText>7.4.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HL7 Messaging</w:delText>
        </w:r>
        <w:r w:rsidDel="00A40D9E">
          <w:rPr>
            <w:noProof/>
            <w:webHidden/>
          </w:rPr>
          <w:tab/>
        </w:r>
        <w:r w:rsidR="00E677AB" w:rsidDel="00A40D9E">
          <w:rPr>
            <w:noProof/>
            <w:webHidden/>
          </w:rPr>
          <w:delText>7</w:delText>
        </w:r>
      </w:del>
    </w:p>
    <w:p w14:paraId="627E0502" w14:textId="3FD722A2" w:rsidR="0045112F" w:rsidDel="00A40D9E" w:rsidRDefault="0045112F">
      <w:pPr>
        <w:pStyle w:val="TOC2"/>
        <w:rPr>
          <w:del w:id="56" w:author="Larry Connor" w:date="2019-01-28T12:41:00Z"/>
          <w:rFonts w:asciiTheme="minorHAnsi" w:eastAsiaTheme="minorEastAsia" w:hAnsiTheme="minorHAnsi" w:cstheme="minorBidi"/>
          <w:b w:val="0"/>
          <w:noProof/>
          <w:color w:val="auto"/>
          <w:sz w:val="22"/>
          <w:szCs w:val="22"/>
        </w:rPr>
      </w:pPr>
      <w:del w:id="57" w:author="Larry Connor" w:date="2019-01-28T12:41:00Z">
        <w:r w:rsidRPr="00A40D9E" w:rsidDel="00A40D9E">
          <w:rPr>
            <w:rStyle w:val="Hyperlink"/>
            <w:noProof/>
          </w:rPr>
          <w:delText>7.5.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Web Services</w:delText>
        </w:r>
        <w:r w:rsidDel="00A40D9E">
          <w:rPr>
            <w:noProof/>
            <w:webHidden/>
          </w:rPr>
          <w:tab/>
        </w:r>
        <w:r w:rsidR="00E677AB" w:rsidDel="00A40D9E">
          <w:rPr>
            <w:noProof/>
            <w:webHidden/>
          </w:rPr>
          <w:delText>9</w:delText>
        </w:r>
      </w:del>
    </w:p>
    <w:p w14:paraId="179311A5" w14:textId="47D5417C" w:rsidR="0045112F" w:rsidDel="00A40D9E" w:rsidRDefault="0045112F">
      <w:pPr>
        <w:pStyle w:val="TOC1"/>
        <w:rPr>
          <w:del w:id="58" w:author="Larry Connor" w:date="2019-01-28T12:41:00Z"/>
          <w:rFonts w:asciiTheme="minorHAnsi" w:eastAsiaTheme="minorEastAsia" w:hAnsiTheme="minorHAnsi" w:cstheme="minorBidi"/>
          <w:b w:val="0"/>
          <w:noProof/>
          <w:color w:val="auto"/>
          <w:sz w:val="22"/>
          <w:szCs w:val="22"/>
        </w:rPr>
      </w:pPr>
      <w:del w:id="59" w:author="Larry Connor" w:date="2019-01-28T12:41:00Z">
        <w:r w:rsidRPr="00A40D9E" w:rsidDel="00A40D9E">
          <w:rPr>
            <w:rStyle w:val="Hyperlink"/>
            <w:noProof/>
          </w:rPr>
          <w:delText>8.</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Standards and Conventions Exemptions</w:delText>
        </w:r>
        <w:r w:rsidDel="00A40D9E">
          <w:rPr>
            <w:noProof/>
            <w:webHidden/>
          </w:rPr>
          <w:tab/>
        </w:r>
        <w:r w:rsidR="00E677AB" w:rsidDel="00A40D9E">
          <w:rPr>
            <w:noProof/>
            <w:webHidden/>
          </w:rPr>
          <w:delText>9</w:delText>
        </w:r>
      </w:del>
    </w:p>
    <w:p w14:paraId="00189A59" w14:textId="78176F91" w:rsidR="0045112F" w:rsidDel="00A40D9E" w:rsidRDefault="0045112F">
      <w:pPr>
        <w:pStyle w:val="TOC2"/>
        <w:rPr>
          <w:del w:id="60" w:author="Larry Connor" w:date="2019-01-28T12:41:00Z"/>
          <w:rFonts w:asciiTheme="minorHAnsi" w:eastAsiaTheme="minorEastAsia" w:hAnsiTheme="minorHAnsi" w:cstheme="minorBidi"/>
          <w:b w:val="0"/>
          <w:noProof/>
          <w:color w:val="auto"/>
          <w:sz w:val="22"/>
          <w:szCs w:val="22"/>
        </w:rPr>
      </w:pPr>
      <w:del w:id="61" w:author="Larry Connor" w:date="2019-01-28T12:41:00Z">
        <w:r w:rsidRPr="00A40D9E" w:rsidDel="00A40D9E">
          <w:rPr>
            <w:rStyle w:val="Hyperlink"/>
            <w:noProof/>
          </w:rPr>
          <w:delText>8.1.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Internal Relationships</w:delText>
        </w:r>
        <w:r w:rsidDel="00A40D9E">
          <w:rPr>
            <w:noProof/>
            <w:webHidden/>
          </w:rPr>
          <w:tab/>
        </w:r>
        <w:r w:rsidR="00E677AB" w:rsidDel="00A40D9E">
          <w:rPr>
            <w:noProof/>
            <w:webHidden/>
          </w:rPr>
          <w:delText>9</w:delText>
        </w:r>
      </w:del>
    </w:p>
    <w:p w14:paraId="4AE5ECAC" w14:textId="2E96E5B3" w:rsidR="0045112F" w:rsidDel="00A40D9E" w:rsidRDefault="0045112F">
      <w:pPr>
        <w:pStyle w:val="TOC2"/>
        <w:rPr>
          <w:del w:id="62" w:author="Larry Connor" w:date="2019-01-28T12:41:00Z"/>
          <w:rFonts w:asciiTheme="minorHAnsi" w:eastAsiaTheme="minorEastAsia" w:hAnsiTheme="minorHAnsi" w:cstheme="minorBidi"/>
          <w:b w:val="0"/>
          <w:noProof/>
          <w:color w:val="auto"/>
          <w:sz w:val="22"/>
          <w:szCs w:val="22"/>
        </w:rPr>
      </w:pPr>
      <w:del w:id="63" w:author="Larry Connor" w:date="2019-01-28T12:41:00Z">
        <w:r w:rsidRPr="00A40D9E" w:rsidDel="00A40D9E">
          <w:rPr>
            <w:rStyle w:val="Hyperlink"/>
            <w:noProof/>
          </w:rPr>
          <w:delText>8.2.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Software-wide Variables</w:delText>
        </w:r>
        <w:r w:rsidDel="00A40D9E">
          <w:rPr>
            <w:noProof/>
            <w:webHidden/>
          </w:rPr>
          <w:tab/>
        </w:r>
        <w:r w:rsidR="00E677AB" w:rsidDel="00A40D9E">
          <w:rPr>
            <w:noProof/>
            <w:webHidden/>
          </w:rPr>
          <w:delText>9</w:delText>
        </w:r>
      </w:del>
    </w:p>
    <w:p w14:paraId="71B55FFE" w14:textId="6D4107C6" w:rsidR="0045112F" w:rsidDel="00A40D9E" w:rsidRDefault="0045112F">
      <w:pPr>
        <w:pStyle w:val="TOC1"/>
        <w:rPr>
          <w:del w:id="64" w:author="Larry Connor" w:date="2019-01-28T12:41:00Z"/>
          <w:rFonts w:asciiTheme="minorHAnsi" w:eastAsiaTheme="minorEastAsia" w:hAnsiTheme="minorHAnsi" w:cstheme="minorBidi"/>
          <w:b w:val="0"/>
          <w:noProof/>
          <w:color w:val="auto"/>
          <w:sz w:val="22"/>
          <w:szCs w:val="22"/>
        </w:rPr>
      </w:pPr>
      <w:del w:id="65" w:author="Larry Connor" w:date="2019-01-28T12:41:00Z">
        <w:r w:rsidRPr="00A40D9E" w:rsidDel="00A40D9E">
          <w:rPr>
            <w:rStyle w:val="Hyperlink"/>
            <w:noProof/>
          </w:rPr>
          <w:delText>9.</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w:delText>
        </w:r>
        <w:r w:rsidDel="00A40D9E">
          <w:rPr>
            <w:noProof/>
            <w:webHidden/>
          </w:rPr>
          <w:tab/>
        </w:r>
        <w:r w:rsidR="00E677AB" w:rsidDel="00A40D9E">
          <w:rPr>
            <w:noProof/>
            <w:webHidden/>
          </w:rPr>
          <w:delText>9</w:delText>
        </w:r>
      </w:del>
    </w:p>
    <w:p w14:paraId="56309520" w14:textId="70ACF1A4" w:rsidR="0045112F" w:rsidDel="00A40D9E" w:rsidRDefault="0045112F">
      <w:pPr>
        <w:pStyle w:val="TOC2"/>
        <w:rPr>
          <w:del w:id="66" w:author="Larry Connor" w:date="2019-01-28T12:41:00Z"/>
          <w:rFonts w:asciiTheme="minorHAnsi" w:eastAsiaTheme="minorEastAsia" w:hAnsiTheme="minorHAnsi" w:cstheme="minorBidi"/>
          <w:b w:val="0"/>
          <w:noProof/>
          <w:color w:val="auto"/>
          <w:sz w:val="22"/>
          <w:szCs w:val="22"/>
        </w:rPr>
      </w:pPr>
      <w:del w:id="67" w:author="Larry Connor" w:date="2019-01-28T12:41:00Z">
        <w:r w:rsidRPr="00A40D9E" w:rsidDel="00A40D9E">
          <w:rPr>
            <w:rStyle w:val="Hyperlink"/>
            <w:noProof/>
          </w:rPr>
          <w:delText>9.1.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 Menus and Options</w:delText>
        </w:r>
        <w:r w:rsidDel="00A40D9E">
          <w:rPr>
            <w:noProof/>
            <w:webHidden/>
          </w:rPr>
          <w:tab/>
        </w:r>
        <w:r w:rsidR="00E677AB" w:rsidDel="00A40D9E">
          <w:rPr>
            <w:noProof/>
            <w:webHidden/>
          </w:rPr>
          <w:delText>9</w:delText>
        </w:r>
      </w:del>
    </w:p>
    <w:p w14:paraId="20D5BE39" w14:textId="4C3567E3" w:rsidR="0045112F" w:rsidDel="00A40D9E" w:rsidRDefault="0045112F">
      <w:pPr>
        <w:pStyle w:val="TOC2"/>
        <w:rPr>
          <w:del w:id="68" w:author="Larry Connor" w:date="2019-01-28T12:41:00Z"/>
          <w:rFonts w:asciiTheme="minorHAnsi" w:eastAsiaTheme="minorEastAsia" w:hAnsiTheme="minorHAnsi" w:cstheme="minorBidi"/>
          <w:b w:val="0"/>
          <w:noProof/>
          <w:color w:val="auto"/>
          <w:sz w:val="22"/>
          <w:szCs w:val="22"/>
        </w:rPr>
      </w:pPr>
      <w:del w:id="69" w:author="Larry Connor" w:date="2019-01-28T12:41:00Z">
        <w:r w:rsidRPr="00A40D9E" w:rsidDel="00A40D9E">
          <w:rPr>
            <w:rStyle w:val="Hyperlink"/>
            <w:noProof/>
          </w:rPr>
          <w:delText>9.2.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Security Keys and Roles</w:delText>
        </w:r>
        <w:r w:rsidDel="00A40D9E">
          <w:rPr>
            <w:noProof/>
            <w:webHidden/>
          </w:rPr>
          <w:tab/>
        </w:r>
        <w:r w:rsidR="00E677AB" w:rsidDel="00A40D9E">
          <w:rPr>
            <w:noProof/>
            <w:webHidden/>
          </w:rPr>
          <w:delText>10</w:delText>
        </w:r>
      </w:del>
    </w:p>
    <w:p w14:paraId="42EF6321" w14:textId="2DB6756B" w:rsidR="0045112F" w:rsidDel="00A40D9E" w:rsidRDefault="0045112F">
      <w:pPr>
        <w:pStyle w:val="TOC2"/>
        <w:rPr>
          <w:del w:id="70" w:author="Larry Connor" w:date="2019-01-28T12:41:00Z"/>
          <w:rFonts w:asciiTheme="minorHAnsi" w:eastAsiaTheme="minorEastAsia" w:hAnsiTheme="minorHAnsi" w:cstheme="minorBidi"/>
          <w:b w:val="0"/>
          <w:noProof/>
          <w:color w:val="auto"/>
          <w:sz w:val="22"/>
          <w:szCs w:val="22"/>
        </w:rPr>
      </w:pPr>
      <w:del w:id="71" w:author="Larry Connor" w:date="2019-01-28T12:41:00Z">
        <w:r w:rsidRPr="00A40D9E" w:rsidDel="00A40D9E">
          <w:rPr>
            <w:rStyle w:val="Hyperlink"/>
            <w:noProof/>
          </w:rPr>
          <w:delText>9.3.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File Security</w:delText>
        </w:r>
        <w:r w:rsidDel="00A40D9E">
          <w:rPr>
            <w:noProof/>
            <w:webHidden/>
          </w:rPr>
          <w:tab/>
        </w:r>
        <w:r w:rsidR="00E677AB" w:rsidDel="00A40D9E">
          <w:rPr>
            <w:noProof/>
            <w:webHidden/>
          </w:rPr>
          <w:delText>10</w:delText>
        </w:r>
      </w:del>
    </w:p>
    <w:p w14:paraId="74BABB55" w14:textId="3F326EC6" w:rsidR="0045112F" w:rsidDel="00A40D9E" w:rsidRDefault="0045112F">
      <w:pPr>
        <w:pStyle w:val="TOC2"/>
        <w:rPr>
          <w:del w:id="72" w:author="Larry Connor" w:date="2019-01-28T12:41:00Z"/>
          <w:rFonts w:asciiTheme="minorHAnsi" w:eastAsiaTheme="minorEastAsia" w:hAnsiTheme="minorHAnsi" w:cstheme="minorBidi"/>
          <w:b w:val="0"/>
          <w:noProof/>
          <w:color w:val="auto"/>
          <w:sz w:val="22"/>
          <w:szCs w:val="22"/>
        </w:rPr>
      </w:pPr>
      <w:del w:id="73" w:author="Larry Connor" w:date="2019-01-28T12:41:00Z">
        <w:r w:rsidRPr="00A40D9E" w:rsidDel="00A40D9E">
          <w:rPr>
            <w:rStyle w:val="Hyperlink"/>
            <w:noProof/>
          </w:rPr>
          <w:delText>9.4.</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Electronic Signatures</w:delText>
        </w:r>
        <w:r w:rsidDel="00A40D9E">
          <w:rPr>
            <w:noProof/>
            <w:webHidden/>
          </w:rPr>
          <w:tab/>
        </w:r>
        <w:r w:rsidR="00E677AB" w:rsidDel="00A40D9E">
          <w:rPr>
            <w:noProof/>
            <w:webHidden/>
          </w:rPr>
          <w:delText>10</w:delText>
        </w:r>
      </w:del>
    </w:p>
    <w:p w14:paraId="3AB19D9F" w14:textId="6B34CA65" w:rsidR="0045112F" w:rsidDel="00A40D9E" w:rsidRDefault="0045112F">
      <w:pPr>
        <w:pStyle w:val="TOC2"/>
        <w:rPr>
          <w:del w:id="74" w:author="Larry Connor" w:date="2019-01-28T12:41:00Z"/>
          <w:rFonts w:asciiTheme="minorHAnsi" w:eastAsiaTheme="minorEastAsia" w:hAnsiTheme="minorHAnsi" w:cstheme="minorBidi"/>
          <w:b w:val="0"/>
          <w:noProof/>
          <w:color w:val="auto"/>
          <w:sz w:val="22"/>
          <w:szCs w:val="22"/>
        </w:rPr>
      </w:pPr>
      <w:del w:id="75" w:author="Larry Connor" w:date="2019-01-28T12:41:00Z">
        <w:r w:rsidRPr="00A40D9E" w:rsidDel="00A40D9E">
          <w:rPr>
            <w:rStyle w:val="Hyperlink"/>
            <w:noProof/>
          </w:rPr>
          <w:delText>9.5.</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Secure Data Transmission</w:delText>
        </w:r>
        <w:r w:rsidDel="00A40D9E">
          <w:rPr>
            <w:noProof/>
            <w:webHidden/>
          </w:rPr>
          <w:tab/>
        </w:r>
        <w:r w:rsidR="00E677AB" w:rsidDel="00A40D9E">
          <w:rPr>
            <w:noProof/>
            <w:webHidden/>
          </w:rPr>
          <w:delText>10</w:delText>
        </w:r>
      </w:del>
    </w:p>
    <w:p w14:paraId="4AF8AC69" w14:textId="2B3839E9" w:rsidR="0045112F" w:rsidDel="00A40D9E" w:rsidRDefault="0045112F">
      <w:pPr>
        <w:pStyle w:val="TOC1"/>
        <w:rPr>
          <w:del w:id="76" w:author="Larry Connor" w:date="2019-01-28T12:41:00Z"/>
          <w:rFonts w:asciiTheme="minorHAnsi" w:eastAsiaTheme="minorEastAsia" w:hAnsiTheme="minorHAnsi" w:cstheme="minorBidi"/>
          <w:b w:val="0"/>
          <w:noProof/>
          <w:color w:val="auto"/>
          <w:sz w:val="22"/>
          <w:szCs w:val="22"/>
        </w:rPr>
      </w:pPr>
      <w:del w:id="77" w:author="Larry Connor" w:date="2019-01-28T12:41:00Z">
        <w:r w:rsidRPr="00A40D9E" w:rsidDel="00A40D9E">
          <w:rPr>
            <w:rStyle w:val="Hyperlink"/>
            <w:noProof/>
          </w:rPr>
          <w:delText>10.</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Archiving</w:delText>
        </w:r>
        <w:r w:rsidDel="00A40D9E">
          <w:rPr>
            <w:noProof/>
            <w:webHidden/>
          </w:rPr>
          <w:tab/>
        </w:r>
        <w:r w:rsidR="00E677AB" w:rsidDel="00A40D9E">
          <w:rPr>
            <w:noProof/>
            <w:webHidden/>
          </w:rPr>
          <w:delText>10</w:delText>
        </w:r>
      </w:del>
    </w:p>
    <w:p w14:paraId="40FB1535" w14:textId="39FEB8B5" w:rsidR="0045112F" w:rsidDel="00A40D9E" w:rsidRDefault="0045112F">
      <w:pPr>
        <w:pStyle w:val="TOC1"/>
        <w:rPr>
          <w:del w:id="78" w:author="Larry Connor" w:date="2019-01-28T12:41:00Z"/>
          <w:rFonts w:asciiTheme="minorHAnsi" w:eastAsiaTheme="minorEastAsia" w:hAnsiTheme="minorHAnsi" w:cstheme="minorBidi"/>
          <w:b w:val="0"/>
          <w:noProof/>
          <w:color w:val="auto"/>
          <w:sz w:val="22"/>
          <w:szCs w:val="22"/>
        </w:rPr>
      </w:pPr>
      <w:del w:id="79" w:author="Larry Connor" w:date="2019-01-28T12:41:00Z">
        <w:r w:rsidRPr="00A40D9E" w:rsidDel="00A40D9E">
          <w:rPr>
            <w:rStyle w:val="Hyperlink"/>
            <w:noProof/>
          </w:rPr>
          <w:delText>11.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Non-Standard Cross-References</w:delText>
        </w:r>
        <w:r w:rsidDel="00A40D9E">
          <w:rPr>
            <w:noProof/>
            <w:webHidden/>
          </w:rPr>
          <w:tab/>
        </w:r>
        <w:r w:rsidR="00E677AB" w:rsidDel="00A40D9E">
          <w:rPr>
            <w:noProof/>
            <w:webHidden/>
          </w:rPr>
          <w:delText>10</w:delText>
        </w:r>
      </w:del>
    </w:p>
    <w:p w14:paraId="7B695CA8" w14:textId="6F4AE054" w:rsidR="0045112F" w:rsidDel="00A40D9E" w:rsidRDefault="0045112F">
      <w:pPr>
        <w:pStyle w:val="TOC1"/>
        <w:rPr>
          <w:del w:id="80" w:author="Larry Connor" w:date="2019-01-28T12:41:00Z"/>
          <w:rFonts w:asciiTheme="minorHAnsi" w:eastAsiaTheme="minorEastAsia" w:hAnsiTheme="minorHAnsi" w:cstheme="minorBidi"/>
          <w:b w:val="0"/>
          <w:noProof/>
          <w:color w:val="auto"/>
          <w:sz w:val="22"/>
          <w:szCs w:val="22"/>
        </w:rPr>
      </w:pPr>
      <w:del w:id="81" w:author="Larry Connor" w:date="2019-01-28T12:41:00Z">
        <w:r w:rsidRPr="00A40D9E" w:rsidDel="00A40D9E">
          <w:rPr>
            <w:rStyle w:val="Hyperlink"/>
            <w:noProof/>
          </w:rPr>
          <w:delText>12.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Troubleshooting</w:delText>
        </w:r>
        <w:r w:rsidDel="00A40D9E">
          <w:rPr>
            <w:noProof/>
            <w:webHidden/>
          </w:rPr>
          <w:tab/>
        </w:r>
        <w:r w:rsidR="00E677AB" w:rsidDel="00A40D9E">
          <w:rPr>
            <w:noProof/>
            <w:webHidden/>
          </w:rPr>
          <w:delText>10</w:delText>
        </w:r>
      </w:del>
    </w:p>
    <w:p w14:paraId="14148109" w14:textId="00C73B87" w:rsidR="0045112F" w:rsidDel="00A40D9E" w:rsidRDefault="0045112F">
      <w:pPr>
        <w:pStyle w:val="TOC2"/>
        <w:rPr>
          <w:del w:id="82" w:author="Larry Connor" w:date="2019-01-28T12:41:00Z"/>
          <w:rFonts w:asciiTheme="minorHAnsi" w:eastAsiaTheme="minorEastAsia" w:hAnsiTheme="minorHAnsi" w:cstheme="minorBidi"/>
          <w:b w:val="0"/>
          <w:noProof/>
          <w:color w:val="auto"/>
          <w:sz w:val="22"/>
          <w:szCs w:val="22"/>
        </w:rPr>
      </w:pPr>
      <w:del w:id="83" w:author="Larry Connor" w:date="2019-01-28T12:41:00Z">
        <w:r w:rsidRPr="00A40D9E" w:rsidDel="00A40D9E">
          <w:rPr>
            <w:rStyle w:val="Hyperlink"/>
            <w:noProof/>
          </w:rPr>
          <w:delText>12.1.</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Special Instructions for Error Correction</w:delText>
        </w:r>
        <w:r w:rsidDel="00A40D9E">
          <w:rPr>
            <w:noProof/>
            <w:webHidden/>
          </w:rPr>
          <w:tab/>
        </w:r>
        <w:r w:rsidR="00E677AB" w:rsidDel="00A40D9E">
          <w:rPr>
            <w:noProof/>
            <w:webHidden/>
          </w:rPr>
          <w:delText>10</w:delText>
        </w:r>
      </w:del>
    </w:p>
    <w:p w14:paraId="71A6EE3D" w14:textId="43CA38D9" w:rsidR="0045112F" w:rsidDel="00A40D9E" w:rsidRDefault="0045112F">
      <w:pPr>
        <w:pStyle w:val="TOC2"/>
        <w:rPr>
          <w:del w:id="84" w:author="Larry Connor" w:date="2019-01-28T12:41:00Z"/>
          <w:rFonts w:asciiTheme="minorHAnsi" w:eastAsiaTheme="minorEastAsia" w:hAnsiTheme="minorHAnsi" w:cstheme="minorBidi"/>
          <w:b w:val="0"/>
          <w:noProof/>
          <w:color w:val="auto"/>
          <w:sz w:val="22"/>
          <w:szCs w:val="22"/>
        </w:rPr>
      </w:pPr>
      <w:del w:id="85" w:author="Larry Connor" w:date="2019-01-28T12:41:00Z">
        <w:r w:rsidRPr="00A40D9E" w:rsidDel="00A40D9E">
          <w:rPr>
            <w:rStyle w:val="Hyperlink"/>
            <w:noProof/>
          </w:rPr>
          <w:delText>12.2.</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National Service Desk and Organizational Contacts</w:delText>
        </w:r>
        <w:r w:rsidDel="00A40D9E">
          <w:rPr>
            <w:noProof/>
            <w:webHidden/>
          </w:rPr>
          <w:tab/>
        </w:r>
        <w:r w:rsidR="00E677AB" w:rsidDel="00A40D9E">
          <w:rPr>
            <w:noProof/>
            <w:webHidden/>
          </w:rPr>
          <w:delText>10</w:delText>
        </w:r>
      </w:del>
    </w:p>
    <w:p w14:paraId="2C0E8E4D" w14:textId="5A686E02" w:rsidR="0045112F" w:rsidDel="00A40D9E" w:rsidRDefault="0045112F">
      <w:pPr>
        <w:pStyle w:val="TOC1"/>
        <w:rPr>
          <w:del w:id="86" w:author="Larry Connor" w:date="2019-01-28T12:41:00Z"/>
          <w:rFonts w:asciiTheme="minorHAnsi" w:eastAsiaTheme="minorEastAsia" w:hAnsiTheme="minorHAnsi" w:cstheme="minorBidi"/>
          <w:b w:val="0"/>
          <w:noProof/>
          <w:color w:val="auto"/>
          <w:sz w:val="22"/>
          <w:szCs w:val="22"/>
        </w:rPr>
      </w:pPr>
      <w:del w:id="87" w:author="Larry Connor" w:date="2019-01-28T12:41:00Z">
        <w:r w:rsidRPr="00A40D9E" w:rsidDel="00A40D9E">
          <w:rPr>
            <w:rStyle w:val="Hyperlink"/>
            <w:noProof/>
          </w:rPr>
          <w:delText>13.</w:delText>
        </w:r>
        <w:r w:rsidDel="00A40D9E">
          <w:rPr>
            <w:rFonts w:asciiTheme="minorHAnsi" w:eastAsiaTheme="minorEastAsia" w:hAnsiTheme="minorHAnsi" w:cstheme="minorBidi"/>
            <w:b w:val="0"/>
            <w:noProof/>
            <w:color w:val="auto"/>
            <w:sz w:val="22"/>
            <w:szCs w:val="22"/>
          </w:rPr>
          <w:tab/>
        </w:r>
        <w:r w:rsidRPr="00A40D9E" w:rsidDel="00A40D9E">
          <w:rPr>
            <w:rStyle w:val="Hyperlink"/>
            <w:noProof/>
          </w:rPr>
          <w:delText>Acronyms and Abbreviations</w:delText>
        </w:r>
        <w:r w:rsidDel="00A40D9E">
          <w:rPr>
            <w:noProof/>
            <w:webHidden/>
          </w:rPr>
          <w:tab/>
        </w:r>
        <w:r w:rsidR="00E677AB" w:rsidDel="00A40D9E">
          <w:rPr>
            <w:noProof/>
            <w:webHidden/>
          </w:rPr>
          <w:delText>10</w:delText>
        </w:r>
      </w:del>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C8BF5A" w14:textId="05626F00" w:rsidR="00DE0B3F" w:rsidRPr="00DE0B3F" w:rsidRDefault="00132C5F">
      <w:pPr>
        <w:pStyle w:val="TableofFigures"/>
        <w:rPr>
          <w:rFonts w:asciiTheme="minorHAnsi" w:eastAsiaTheme="minorEastAsia" w:hAnsiTheme="minorHAnsi" w:cstheme="minorBidi"/>
          <w:noProof/>
          <w:color w:val="auto"/>
          <w:sz w:val="28"/>
          <w:szCs w:val="28"/>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530048404" w:history="1">
        <w:r w:rsidR="00DE0B3F" w:rsidRPr="00DE0B3F">
          <w:rPr>
            <w:rStyle w:val="Hyperlink"/>
            <w:noProof/>
            <w:sz w:val="28"/>
            <w:szCs w:val="28"/>
          </w:rPr>
          <w:t>Figure 1</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_Toc530048404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2</w:t>
        </w:r>
        <w:r w:rsidR="00DE0B3F" w:rsidRPr="00DE0B3F">
          <w:rPr>
            <w:noProof/>
            <w:webHidden/>
            <w:sz w:val="28"/>
            <w:szCs w:val="28"/>
          </w:rPr>
          <w:fldChar w:fldCharType="end"/>
        </w:r>
      </w:hyperlink>
    </w:p>
    <w:p w14:paraId="7961BE54" w14:textId="74E6FB79" w:rsidR="00DE0B3F" w:rsidRDefault="0017742D">
      <w:pPr>
        <w:pStyle w:val="TableofFigures"/>
        <w:rPr>
          <w:rFonts w:asciiTheme="minorHAnsi" w:eastAsiaTheme="minorEastAsia" w:hAnsiTheme="minorHAnsi" w:cstheme="minorBidi"/>
          <w:noProof/>
          <w:color w:val="auto"/>
          <w:sz w:val="22"/>
          <w:szCs w:val="22"/>
        </w:rPr>
      </w:pPr>
      <w:hyperlink w:anchor="_Toc530048405" w:history="1">
        <w:r w:rsidR="00DE0B3F" w:rsidRPr="00DE0B3F">
          <w:rPr>
            <w:rStyle w:val="Hyperlink"/>
            <w:noProof/>
            <w:sz w:val="28"/>
            <w:szCs w:val="28"/>
          </w:rPr>
          <w:t>Figure 2</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_Toc530048405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6</w:t>
        </w:r>
        <w:r w:rsidR="00DE0B3F" w:rsidRPr="00DE0B3F">
          <w:rPr>
            <w:noProof/>
            <w:webHidden/>
            <w:sz w:val="28"/>
            <w:szCs w:val="28"/>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95" w:name="_Toc536442613"/>
      <w:bookmarkEnd w:id="0"/>
      <w:r w:rsidRPr="00BD0008">
        <w:lastRenderedPageBreak/>
        <w:t>Introduction</w:t>
      </w:r>
      <w:bookmarkEnd w:id="95"/>
    </w:p>
    <w:p w14:paraId="1C1FC9AD" w14:textId="19838282"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r w:rsidRPr="000F4C82">
        <w:rPr>
          <w:szCs w:val="22"/>
        </w:rPr>
        <w:t>eBilling, ePharmacy, eIns</w:t>
      </w:r>
      <w:r>
        <w:rPr>
          <w:szCs w:val="22"/>
        </w:rPr>
        <w:t xml:space="preserve">urance, </w:t>
      </w:r>
      <w:r w:rsidR="00664115">
        <w:rPr>
          <w:szCs w:val="22"/>
        </w:rPr>
        <w:t xml:space="preserve">and </w:t>
      </w:r>
      <w:r>
        <w:rPr>
          <w:szCs w:val="22"/>
        </w:rPr>
        <w:t>ePayments.</w:t>
      </w:r>
    </w:p>
    <w:p w14:paraId="23CC9E72" w14:textId="77777777" w:rsidR="00C36F60" w:rsidRPr="00BD0008" w:rsidRDefault="00C36F60" w:rsidP="004B1884">
      <w:pPr>
        <w:pStyle w:val="Heading2"/>
      </w:pPr>
      <w:bookmarkStart w:id="96" w:name="_Toc536442614"/>
      <w:r w:rsidRPr="00BD0008">
        <w:t>Purpose</w:t>
      </w:r>
      <w:bookmarkEnd w:id="96"/>
    </w:p>
    <w:p w14:paraId="4004E6FF" w14:textId="3E902CC4" w:rsidR="003B0D02" w:rsidRPr="00BB6659" w:rsidRDefault="003B0D02" w:rsidP="00BB6659">
      <w:pPr>
        <w:pStyle w:val="BodyText"/>
      </w:pPr>
      <w:bookmarkStart w:id="97" w:name="_Hlk494879363"/>
      <w:r w:rsidRPr="00AB278E">
        <w:rPr>
          <w:szCs w:val="22"/>
        </w:rPr>
        <w:t>This Tec</w:t>
      </w:r>
      <w:bookmarkEnd w:id="97"/>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98" w:name="_Toc536442615"/>
      <w:r w:rsidRPr="00E9501B">
        <w:t>System Overview</w:t>
      </w:r>
      <w:bookmarkEnd w:id="98"/>
    </w:p>
    <w:p w14:paraId="0EE6F244" w14:textId="465A957A" w:rsidR="00DB7329" w:rsidRDefault="00DB7329" w:rsidP="00753E97"/>
    <w:p w14:paraId="6B10F6BF" w14:textId="0FEB2DBA" w:rsidR="008E289F" w:rsidRPr="000A7F71" w:rsidRDefault="008E289F" w:rsidP="000A7F71">
      <w:pPr>
        <w:pStyle w:val="BodyText"/>
        <w:rPr>
          <w:b/>
        </w:rPr>
      </w:pPr>
      <w:bookmarkStart w:id="99" w:name="_Hlk494882244"/>
      <w:r w:rsidRPr="000A7F71">
        <w:rPr>
          <w:b/>
        </w:rPr>
        <w:t>WORK ST</w:t>
      </w:r>
      <w:bookmarkEnd w:id="99"/>
      <w:r w:rsidRPr="000A7F71">
        <w:rPr>
          <w:b/>
        </w:rPr>
        <w:t>REAM MODULES</w:t>
      </w:r>
    </w:p>
    <w:p w14:paraId="43FF9BE1" w14:textId="6A2591AC" w:rsidR="008E289F" w:rsidRPr="006962E2" w:rsidRDefault="008E289F" w:rsidP="008E289F">
      <w:r w:rsidRPr="006962E2">
        <w:t>eBilling</w:t>
      </w:r>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r>
        <w:rPr>
          <w:szCs w:val="22"/>
        </w:rPr>
        <w:t>ePharmacy</w:t>
      </w:r>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r>
        <w:rPr>
          <w:szCs w:val="22"/>
        </w:rPr>
        <w:t>eIn</w:t>
      </w:r>
      <w:r w:rsidR="00DF5F64">
        <w:rPr>
          <w:szCs w:val="22"/>
        </w:rPr>
        <w:t>su</w:t>
      </w:r>
      <w:r>
        <w:rPr>
          <w:szCs w:val="22"/>
        </w:rPr>
        <w:t>rance</w:t>
      </w:r>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r>
        <w:rPr>
          <w:szCs w:val="22"/>
        </w:rPr>
        <w:t>ePayments</w:t>
      </w:r>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r>
        <w:t>Node,js</w:t>
      </w:r>
      <w:proofErr w:type="spell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3FA0D9BB" w:rsidR="00EB038E" w:rsidRDefault="00EB038E" w:rsidP="008E289F">
      <w:pPr>
        <w:pStyle w:val="BodyText"/>
        <w:ind w:right="136"/>
      </w:pPr>
      <w:r>
        <w:t>TAS backend services are driven by Node v</w:t>
      </w:r>
      <w:r w:rsidR="00A41405">
        <w:t>8</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Pr="0036267A" w:rsidRDefault="00132C5F" w:rsidP="00DE0B3F">
      <w:pPr>
        <w:pStyle w:val="Caption"/>
      </w:pPr>
      <w:bookmarkStart w:id="100" w:name="_Toc530048404"/>
      <w:r w:rsidRPr="00DE0B3F">
        <w:lastRenderedPageBreak/>
        <w:t>Figure</w:t>
      </w:r>
      <w:r w:rsidRPr="0036267A">
        <w:t xml:space="preserve"> </w:t>
      </w:r>
      <w:r w:rsidR="00EA6958">
        <w:rPr>
          <w:noProof/>
        </w:rPr>
        <w:fldChar w:fldCharType="begin"/>
      </w:r>
      <w:r w:rsidR="00EA6958">
        <w:rPr>
          <w:noProof/>
        </w:rPr>
        <w:instrText xml:space="preserve"> SEQ Figure \* ARABIC </w:instrText>
      </w:r>
      <w:r w:rsidR="00EA6958">
        <w:rPr>
          <w:noProof/>
        </w:rPr>
        <w:fldChar w:fldCharType="separate"/>
      </w:r>
      <w:r w:rsidR="000750FC" w:rsidRPr="0036267A">
        <w:rPr>
          <w:noProof/>
        </w:rPr>
        <w:t>1</w:t>
      </w:r>
      <w:bookmarkEnd w:id="100"/>
      <w:r w:rsidR="00EA6958">
        <w:rPr>
          <w:noProof/>
        </w:rPr>
        <w:fldChar w:fldCharType="end"/>
      </w:r>
    </w:p>
    <w:p w14:paraId="19C1D477" w14:textId="39DA577B" w:rsidR="008E289F" w:rsidRDefault="001C4506" w:rsidP="00EB038E">
      <w:pPr>
        <w:pStyle w:val="BodyText"/>
        <w:ind w:right="136"/>
      </w:pPr>
      <w:r>
        <w:rPr>
          <w:noProof/>
        </w:rPr>
        <w:drawing>
          <wp:inline distT="0" distB="0" distL="0" distR="0" wp14:anchorId="2A063159" wp14:editId="01B29BB8">
            <wp:extent cx="5931535"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070985"/>
                    </a:xfrm>
                    <a:prstGeom prst="rect">
                      <a:avLst/>
                    </a:prstGeom>
                    <a:noFill/>
                    <a:ln>
                      <a:noFill/>
                    </a:ln>
                  </pic:spPr>
                </pic:pic>
              </a:graphicData>
            </a:graphic>
          </wp:inline>
        </w:drawing>
      </w:r>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101" w:name="_Toc536442616"/>
      <w:r w:rsidRPr="00E9501B">
        <w:t xml:space="preserve">Document </w:t>
      </w:r>
      <w:r w:rsidR="00E032B1" w:rsidRPr="00E9501B">
        <w:t>Orientation</w:t>
      </w:r>
      <w:bookmarkEnd w:id="101"/>
    </w:p>
    <w:p w14:paraId="0BA21539" w14:textId="5884C4F4"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02" w:name="_Documentation_Conventions"/>
      <w:bookmarkEnd w:id="102"/>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t>
      </w:r>
      <w:r w:rsidRPr="00E9501B">
        <w:lastRenderedPageBreak/>
        <w:t>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03" w:name="_Toc207092403"/>
      <w:bookmarkStart w:id="104" w:name="_Ref385326360"/>
      <w:bookmarkStart w:id="105" w:name="_Toc416250744"/>
      <w:bookmarkStart w:id="106" w:name="_Toc446330082"/>
      <w:bookmarkStart w:id="107" w:name="_Toc536442617"/>
      <w:r w:rsidRPr="004B1884">
        <w:t>Implementation and Maintenance</w:t>
      </w:r>
      <w:bookmarkEnd w:id="103"/>
      <w:bookmarkEnd w:id="104"/>
      <w:bookmarkEnd w:id="105"/>
      <w:bookmarkEnd w:id="106"/>
      <w:bookmarkEnd w:id="107"/>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08" w:name="_Toc207092493"/>
      <w:bookmarkStart w:id="109" w:name="_Toc415073387"/>
      <w:bookmarkStart w:id="110" w:name="_Toc416250768"/>
      <w:bookmarkStart w:id="111" w:name="_Toc446330096"/>
      <w:bookmarkStart w:id="112" w:name="_Toc536442618"/>
      <w:bookmarkStart w:id="113" w:name="_Toc207092494"/>
      <w:bookmarkStart w:id="114" w:name="_Toc415073388"/>
      <w:bookmarkStart w:id="115" w:name="_Toc416250769"/>
      <w:bookmarkStart w:id="116" w:name="_Toc446330097"/>
      <w:r w:rsidRPr="00E9501B">
        <w:t>System Requirements</w:t>
      </w:r>
      <w:bookmarkEnd w:id="108"/>
      <w:bookmarkEnd w:id="109"/>
      <w:bookmarkEnd w:id="110"/>
      <w:bookmarkEnd w:id="111"/>
      <w:bookmarkEnd w:id="112"/>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117" w:name="_Toc207092496"/>
      <w:bookmarkStart w:id="118" w:name="_Toc415073389"/>
      <w:bookmarkStart w:id="119" w:name="_Toc416250770"/>
      <w:bookmarkStart w:id="120" w:name="_Toc446330098"/>
      <w:bookmarkStart w:id="121"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7884B721" w:rsidR="00A5609C" w:rsidRDefault="00A5609C" w:rsidP="00A5609C">
      <w:pPr>
        <w:tabs>
          <w:tab w:val="left" w:pos="2938"/>
        </w:tabs>
      </w:pPr>
      <w:r>
        <w:t>Node.js v</w:t>
      </w:r>
      <w:r w:rsidR="00A41405">
        <w:t>8</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117"/>
      <w:bookmarkEnd w:id="118"/>
      <w:bookmarkEnd w:id="119"/>
      <w:bookmarkEnd w:id="120"/>
      <w:r w:rsidR="006F2737" w:rsidRPr="00E9501B">
        <w:t>Requirements</w:t>
      </w:r>
    </w:p>
    <w:p w14:paraId="6A6B5F58" w14:textId="46610763" w:rsidR="00C77A43" w:rsidRPr="00C77A43" w:rsidRDefault="001A6AB6" w:rsidP="00C77A43">
      <w:pPr>
        <w:pStyle w:val="BodyText"/>
      </w:pPr>
      <w:bookmarkStart w:id="122" w:name="_Toc437268354"/>
      <w:bookmarkEnd w:id="121"/>
      <w:r>
        <w:t>Azure Cosmos DB and Azure SQL Database</w:t>
      </w:r>
    </w:p>
    <w:p w14:paraId="2540DE7D" w14:textId="77777777" w:rsidR="006108C2" w:rsidRPr="00E9501B" w:rsidRDefault="006108C2" w:rsidP="004B1884">
      <w:pPr>
        <w:pStyle w:val="Heading2"/>
      </w:pPr>
      <w:bookmarkStart w:id="123" w:name="_Toc536442619"/>
      <w:r w:rsidRPr="00E9501B">
        <w:t>System Setup and Configuration</w:t>
      </w:r>
      <w:bookmarkEnd w:id="122"/>
      <w:bookmarkEnd w:id="123"/>
    </w:p>
    <w:p w14:paraId="1FFA1503" w14:textId="0C0C7DC4" w:rsidR="003E5F3E" w:rsidRDefault="003E5F3E" w:rsidP="00753E97">
      <w:bookmarkStart w:id="124" w:name="_Toc207092410"/>
      <w:bookmarkStart w:id="125" w:name="_Toc416250751"/>
      <w:bookmarkStart w:id="126" w:name="_Toc446330089"/>
      <w:bookmarkEnd w:id="113"/>
      <w:bookmarkEnd w:id="114"/>
      <w:bookmarkEnd w:id="115"/>
      <w:bookmarkEnd w:id="116"/>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lastRenderedPageBreak/>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127" w:name="_Toc536442620"/>
      <w:r w:rsidRPr="00E9501B">
        <w:t>Files</w:t>
      </w:r>
      <w:bookmarkEnd w:id="127"/>
    </w:p>
    <w:p w14:paraId="2FA9FEBD" w14:textId="31F9642F" w:rsidR="0000601B" w:rsidRDefault="00D267F8" w:rsidP="00C0771B">
      <w:pPr>
        <w:tabs>
          <w:tab w:val="left" w:pos="6831"/>
        </w:tabs>
      </w:pPr>
      <w:bookmarkStart w:id="128" w:name="_Toc207092405"/>
      <w:bookmarkStart w:id="129" w:name="_Toc416250746"/>
      <w:bookmarkStart w:id="130"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E0B3F">
      <w:pPr>
        <w:pStyle w:val="Caption"/>
      </w:pPr>
      <w:bookmarkStart w:id="131" w:name="_Toc499117675"/>
      <w:r>
        <w:t xml:space="preserve">Table </w:t>
      </w:r>
      <w:r w:rsidR="001A6AB6">
        <w:rPr>
          <w:noProof/>
        </w:rPr>
        <w:fldChar w:fldCharType="begin"/>
      </w:r>
      <w:r w:rsidR="001A6AB6">
        <w:rPr>
          <w:noProof/>
        </w:rPr>
        <w:instrText xml:space="preserve"> SEQ Table \* ARABIC </w:instrText>
      </w:r>
      <w:r w:rsidR="001A6AB6">
        <w:rPr>
          <w:noProof/>
        </w:rPr>
        <w:fldChar w:fldCharType="separate"/>
      </w:r>
      <w:r>
        <w:rPr>
          <w:noProof/>
        </w:rPr>
        <w:t>1</w:t>
      </w:r>
      <w:r w:rsidR="001A6AB6">
        <w:rPr>
          <w:noProof/>
        </w:rPr>
        <w:fldChar w:fldCharType="end"/>
      </w:r>
      <w:r>
        <w:t>: MCCF Base Code Directory Structure</w:t>
      </w:r>
      <w:bookmarkEnd w:id="131"/>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lastRenderedPageBreak/>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132" w:name="_Toc536442621"/>
      <w:r w:rsidRPr="00E9501B">
        <w:t>Routines</w:t>
      </w:r>
      <w:bookmarkEnd w:id="128"/>
      <w:bookmarkEnd w:id="129"/>
      <w:bookmarkEnd w:id="130"/>
      <w:bookmarkEnd w:id="132"/>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133" w:name="_Toc207092497"/>
      <w:bookmarkStart w:id="134" w:name="_Toc415073390"/>
      <w:bookmarkStart w:id="135" w:name="_Toc416250771"/>
      <w:bookmarkStart w:id="136" w:name="_Toc446330099"/>
      <w:bookmarkStart w:id="137" w:name="_Toc536442622"/>
      <w:r w:rsidRPr="00E9501B">
        <w:t>Exported Options</w:t>
      </w:r>
      <w:bookmarkEnd w:id="133"/>
      <w:bookmarkEnd w:id="134"/>
      <w:bookmarkEnd w:id="135"/>
      <w:bookmarkEnd w:id="136"/>
      <w:bookmarkEnd w:id="137"/>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138" w:name="_Toc536442623"/>
      <w:r w:rsidRPr="00E9501B">
        <w:t>Mail Groups, Alerts, and Bulletins</w:t>
      </w:r>
      <w:bookmarkEnd w:id="138"/>
    </w:p>
    <w:p w14:paraId="35BEDB4B" w14:textId="5D539A90" w:rsidR="00081283" w:rsidRDefault="00081283" w:rsidP="00081283">
      <w:pPr>
        <w:pStyle w:val="Heading2"/>
      </w:pPr>
      <w:bookmarkStart w:id="139" w:name="_Toc536442624"/>
      <w:r w:rsidRPr="00081283">
        <w:t>B</w:t>
      </w:r>
      <w:r w:rsidR="00CF0ECB" w:rsidRPr="00081283">
        <w:t xml:space="preserve">uild </w:t>
      </w:r>
      <w:r w:rsidRPr="00081283">
        <w:t>Notifications</w:t>
      </w:r>
      <w:bookmarkEnd w:id="139"/>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140" w:name="_Toc536442625"/>
      <w:r w:rsidRPr="00081283">
        <w:t>Application</w:t>
      </w:r>
      <w:r>
        <w:t xml:space="preserve"> Notifications</w:t>
      </w:r>
      <w:bookmarkEnd w:id="140"/>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141" w:name="_Toc536442626"/>
      <w:r w:rsidRPr="00E9501B">
        <w:t>Public Interfaces</w:t>
      </w:r>
      <w:bookmarkEnd w:id="141"/>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142" w:name="_External_Relationships"/>
      <w:bookmarkStart w:id="143" w:name="_Toc207092409"/>
      <w:bookmarkStart w:id="144" w:name="_Toc416250750"/>
      <w:bookmarkStart w:id="145" w:name="_Toc446330088"/>
      <w:bookmarkEnd w:id="142"/>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DE0B3F">
      <w:pPr>
        <w:pStyle w:val="Caption"/>
      </w:pPr>
      <w:bookmarkStart w:id="146" w:name="_Toc530048405"/>
      <w:r>
        <w:lastRenderedPageBreak/>
        <w:t xml:space="preserve">Figure </w:t>
      </w:r>
      <w:r w:rsidR="00EA6958">
        <w:rPr>
          <w:noProof/>
        </w:rPr>
        <w:fldChar w:fldCharType="begin"/>
      </w:r>
      <w:r w:rsidR="00EA6958">
        <w:rPr>
          <w:noProof/>
        </w:rPr>
        <w:instrText xml:space="preserve"> SEQ Figure \* ARABIC </w:instrText>
      </w:r>
      <w:r w:rsidR="00EA6958">
        <w:rPr>
          <w:noProof/>
        </w:rPr>
        <w:fldChar w:fldCharType="separate"/>
      </w:r>
      <w:r>
        <w:rPr>
          <w:noProof/>
        </w:rPr>
        <w:t>2</w:t>
      </w:r>
      <w:bookmarkEnd w:id="146"/>
      <w:r w:rsidR="00EA6958">
        <w:rPr>
          <w:noProof/>
        </w:rPr>
        <w:fldChar w:fldCharType="end"/>
      </w:r>
    </w:p>
    <w:p w14:paraId="5736E302" w14:textId="3D89770A" w:rsidR="001049F0" w:rsidRDefault="00F10C8A" w:rsidP="00DE0B3F">
      <w:pPr>
        <w:pStyle w:val="Caption"/>
      </w:pPr>
      <w:r>
        <w:rPr>
          <w:noProof/>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147" w:name="_Toc207092408"/>
      <w:bookmarkStart w:id="148" w:name="_Toc416250749"/>
      <w:bookmarkStart w:id="149" w:name="_Toc446330087"/>
      <w:bookmarkStart w:id="150" w:name="_Toc536442627"/>
      <w:r w:rsidRPr="00E9501B">
        <w:t>Integration Control Registrations</w:t>
      </w:r>
      <w:bookmarkEnd w:id="147"/>
      <w:bookmarkEnd w:id="148"/>
      <w:bookmarkEnd w:id="149"/>
      <w:bookmarkEnd w:id="150"/>
    </w:p>
    <w:p w14:paraId="2C2B1165" w14:textId="38024627" w:rsidR="001049F0" w:rsidRPr="00E9501B" w:rsidRDefault="00A565E5" w:rsidP="00DB392A">
      <w:r>
        <w:t>N/A</w:t>
      </w:r>
    </w:p>
    <w:p w14:paraId="6ADD9380" w14:textId="686C0157" w:rsidR="0030285A" w:rsidRDefault="0030285A" w:rsidP="004B1884">
      <w:pPr>
        <w:pStyle w:val="Heading2"/>
      </w:pPr>
      <w:bookmarkStart w:id="151" w:name="_Toc536442628"/>
      <w:bookmarkEnd w:id="143"/>
      <w:bookmarkEnd w:id="144"/>
      <w:bookmarkEnd w:id="145"/>
      <w:r w:rsidRPr="00E9501B">
        <w:t>Application Programming Interfaces</w:t>
      </w:r>
      <w:bookmarkEnd w:id="151"/>
    </w:p>
    <w:p w14:paraId="382CD1A6" w14:textId="4801AF4B" w:rsidR="003450CB" w:rsidRPr="003450CB" w:rsidRDefault="00A565E5" w:rsidP="00DB392A">
      <w:r>
        <w:t>N/A</w:t>
      </w:r>
    </w:p>
    <w:p w14:paraId="662C1792" w14:textId="2692F4A2" w:rsidR="0030285A" w:rsidRDefault="0030285A" w:rsidP="004B1884">
      <w:pPr>
        <w:pStyle w:val="Heading2"/>
      </w:pPr>
      <w:bookmarkStart w:id="152" w:name="_Toc536442629"/>
      <w:r w:rsidRPr="00E9501B">
        <w:t>Remote Procedure Calls</w:t>
      </w:r>
      <w:bookmarkEnd w:id="152"/>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153" w:name="_Toc536442630"/>
      <w:r w:rsidRPr="00E9501B">
        <w:lastRenderedPageBreak/>
        <w:t>HL7 Messaging</w:t>
      </w:r>
      <w:bookmarkEnd w:id="153"/>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="urn:hl7-org:v3"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0"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"urn:oid:0.1.2.3.4.5.6.7",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154" w:name="_Toc536442631"/>
      <w:r w:rsidRPr="00E9501B">
        <w:t>Web Services</w:t>
      </w:r>
      <w:bookmarkEnd w:id="154"/>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155" w:name="_Toc536442632"/>
      <w:bookmarkEnd w:id="124"/>
      <w:bookmarkEnd w:id="125"/>
      <w:bookmarkEnd w:id="126"/>
      <w:r w:rsidRPr="00E9501B">
        <w:t>Standards and Conventions</w:t>
      </w:r>
      <w:r w:rsidR="00F1038A" w:rsidRPr="00E9501B">
        <w:t xml:space="preserve"> Exemptions</w:t>
      </w:r>
      <w:bookmarkEnd w:id="155"/>
    </w:p>
    <w:p w14:paraId="33A62044" w14:textId="061B2559" w:rsidR="009A32D1" w:rsidRDefault="00F1038A" w:rsidP="004B1884">
      <w:pPr>
        <w:pStyle w:val="Heading2"/>
      </w:pPr>
      <w:bookmarkStart w:id="156" w:name="_Toc536442633"/>
      <w:bookmarkStart w:id="157" w:name="_Toc207092411"/>
      <w:bookmarkStart w:id="158" w:name="_Toc416250752"/>
      <w:bookmarkStart w:id="159" w:name="_Toc446330090"/>
      <w:r w:rsidRPr="00E9501B">
        <w:t>Internal Relationships</w:t>
      </w:r>
      <w:bookmarkEnd w:id="156"/>
    </w:p>
    <w:p w14:paraId="5A74867F" w14:textId="31817021" w:rsidR="00DB392A" w:rsidRPr="00DB392A" w:rsidRDefault="00A565E5" w:rsidP="00DB392A">
      <w:r>
        <w:t>N/A</w:t>
      </w:r>
    </w:p>
    <w:p w14:paraId="215D44B1" w14:textId="7BFA9F93" w:rsidR="00392888" w:rsidRDefault="003A1D29" w:rsidP="004B1884">
      <w:pPr>
        <w:pStyle w:val="Heading2"/>
      </w:pPr>
      <w:bookmarkStart w:id="160" w:name="_Toc536442634"/>
      <w:r w:rsidRPr="00E9501B">
        <w:t>Software-wide Variables</w:t>
      </w:r>
      <w:bookmarkEnd w:id="157"/>
      <w:bookmarkEnd w:id="158"/>
      <w:bookmarkEnd w:id="159"/>
      <w:bookmarkEnd w:id="160"/>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161" w:name="_Software_Documentation_Component:_T"/>
      <w:bookmarkStart w:id="162" w:name="_Security_Guide"/>
      <w:bookmarkStart w:id="163" w:name="_Toc416250754"/>
      <w:bookmarkStart w:id="164" w:name="_Toc446330092"/>
      <w:bookmarkStart w:id="165" w:name="_Toc536442635"/>
      <w:bookmarkEnd w:id="161"/>
      <w:bookmarkEnd w:id="162"/>
      <w:r w:rsidRPr="00E9501B">
        <w:t>Security</w:t>
      </w:r>
      <w:bookmarkEnd w:id="163"/>
      <w:bookmarkEnd w:id="164"/>
      <w:bookmarkEnd w:id="165"/>
    </w:p>
    <w:p w14:paraId="4DA635E8" w14:textId="2808C68C" w:rsidR="0030285A" w:rsidRDefault="0030285A" w:rsidP="004B1884">
      <w:pPr>
        <w:pStyle w:val="Heading2"/>
      </w:pPr>
      <w:bookmarkStart w:id="166" w:name="_Toc207092424"/>
      <w:bookmarkStart w:id="167" w:name="_Toc415073402"/>
      <w:bookmarkStart w:id="168" w:name="_Toc416250783"/>
      <w:bookmarkStart w:id="169" w:name="_Toc446330117"/>
      <w:bookmarkStart w:id="170" w:name="_Toc536442636"/>
      <w:bookmarkStart w:id="171" w:name="_Toc412460860"/>
      <w:bookmarkStart w:id="172" w:name="_Toc446330093"/>
      <w:r w:rsidRPr="00E9501B">
        <w:t>Security Menus</w:t>
      </w:r>
      <w:bookmarkEnd w:id="166"/>
      <w:r w:rsidRPr="00E9501B">
        <w:t xml:space="preserve"> and Options</w:t>
      </w:r>
      <w:bookmarkEnd w:id="167"/>
      <w:bookmarkEnd w:id="168"/>
      <w:bookmarkEnd w:id="169"/>
      <w:bookmarkEnd w:id="170"/>
    </w:p>
    <w:p w14:paraId="73B5BBF4" w14:textId="30BAAA0E" w:rsidR="00DB392A" w:rsidRPr="00DB392A" w:rsidRDefault="00A565E5" w:rsidP="00DB392A">
      <w:r>
        <w:t>N/A</w:t>
      </w:r>
    </w:p>
    <w:p w14:paraId="2887D8F7" w14:textId="2FA27B46" w:rsidR="00772291" w:rsidRDefault="00772291" w:rsidP="004B1884">
      <w:pPr>
        <w:pStyle w:val="Heading2"/>
      </w:pPr>
      <w:bookmarkStart w:id="173" w:name="_Toc207092498"/>
      <w:bookmarkStart w:id="174" w:name="_Toc415073391"/>
      <w:bookmarkStart w:id="175" w:name="_Toc416250772"/>
      <w:bookmarkStart w:id="176" w:name="_Toc446330100"/>
      <w:bookmarkStart w:id="177" w:name="_Toc536442637"/>
      <w:bookmarkStart w:id="178" w:name="_Toc207092426"/>
      <w:bookmarkStart w:id="179" w:name="_Toc415073404"/>
      <w:bookmarkStart w:id="180" w:name="_Toc416250785"/>
      <w:bookmarkStart w:id="181" w:name="_Toc446330119"/>
      <w:r w:rsidRPr="00E9501B">
        <w:lastRenderedPageBreak/>
        <w:t>Security Keys and Roles</w:t>
      </w:r>
      <w:bookmarkEnd w:id="173"/>
      <w:bookmarkEnd w:id="174"/>
      <w:bookmarkEnd w:id="175"/>
      <w:bookmarkEnd w:id="176"/>
      <w:bookmarkEnd w:id="177"/>
    </w:p>
    <w:p w14:paraId="075FF39E" w14:textId="3B5DBC5C" w:rsidR="00DB392A" w:rsidRPr="00DB392A" w:rsidRDefault="00A565E5" w:rsidP="00DB392A">
      <w:bookmarkStart w:id="182" w:name="_Hlk499117573"/>
      <w:r>
        <w:t>N/A</w:t>
      </w:r>
    </w:p>
    <w:p w14:paraId="12C9BBD1" w14:textId="3D17671B" w:rsidR="0030285A" w:rsidRDefault="0030285A" w:rsidP="004B1884">
      <w:pPr>
        <w:pStyle w:val="Heading2"/>
      </w:pPr>
      <w:bookmarkStart w:id="183" w:name="_Toc536442638"/>
      <w:bookmarkEnd w:id="182"/>
      <w:r w:rsidRPr="00E9501B">
        <w:t>File Security</w:t>
      </w:r>
      <w:bookmarkEnd w:id="178"/>
      <w:bookmarkEnd w:id="179"/>
      <w:bookmarkEnd w:id="180"/>
      <w:bookmarkEnd w:id="181"/>
      <w:bookmarkEnd w:id="183"/>
    </w:p>
    <w:p w14:paraId="2EA0E2A1" w14:textId="77777777" w:rsidR="00A565E5" w:rsidRPr="00DB392A" w:rsidRDefault="00A565E5" w:rsidP="00A565E5">
      <w:r>
        <w:t>N/A</w:t>
      </w:r>
    </w:p>
    <w:p w14:paraId="534E2D82" w14:textId="7533A39C" w:rsidR="00772291" w:rsidRDefault="00772291" w:rsidP="004B1884">
      <w:pPr>
        <w:pStyle w:val="Heading2"/>
      </w:pPr>
      <w:bookmarkStart w:id="184" w:name="_Toc207092423"/>
      <w:bookmarkStart w:id="185" w:name="_Toc415073401"/>
      <w:bookmarkStart w:id="186" w:name="_Toc416250782"/>
      <w:bookmarkStart w:id="187" w:name="_Toc446330116"/>
      <w:bookmarkStart w:id="188" w:name="_Toc536442639"/>
      <w:bookmarkStart w:id="189" w:name="_Toc207092420"/>
      <w:bookmarkStart w:id="190" w:name="_Toc415073399"/>
      <w:bookmarkStart w:id="191" w:name="_Toc416250780"/>
      <w:bookmarkStart w:id="192" w:name="_Toc446330114"/>
      <w:r w:rsidRPr="00E9501B">
        <w:t>Electronic Signatures</w:t>
      </w:r>
      <w:bookmarkEnd w:id="184"/>
      <w:bookmarkEnd w:id="185"/>
      <w:bookmarkEnd w:id="186"/>
      <w:bookmarkEnd w:id="187"/>
      <w:bookmarkEnd w:id="188"/>
    </w:p>
    <w:p w14:paraId="40728133" w14:textId="77777777" w:rsidR="00A565E5" w:rsidRPr="00DB392A" w:rsidRDefault="00A565E5" w:rsidP="00A565E5">
      <w:r>
        <w:t>N/A</w:t>
      </w:r>
    </w:p>
    <w:p w14:paraId="000BCCC3" w14:textId="15AE279A" w:rsidR="00772291" w:rsidRDefault="0055617B" w:rsidP="004B1884">
      <w:pPr>
        <w:pStyle w:val="Heading2"/>
      </w:pPr>
      <w:bookmarkStart w:id="193" w:name="_Toc536442640"/>
      <w:r w:rsidRPr="00E9501B">
        <w:t xml:space="preserve">Secure </w:t>
      </w:r>
      <w:r w:rsidR="00772291" w:rsidRPr="00E9501B">
        <w:t>Data Transmission</w:t>
      </w:r>
      <w:bookmarkEnd w:id="193"/>
    </w:p>
    <w:p w14:paraId="3209EAD5" w14:textId="05161A6B" w:rsidR="00A565E5" w:rsidRPr="00DB392A" w:rsidRDefault="00AE1F66" w:rsidP="00B55CF5">
      <w:pPr>
        <w:pStyle w:val="BodyText"/>
      </w:pPr>
      <w:r>
        <w:t xml:space="preserve">The application uses the </w:t>
      </w:r>
      <w:proofErr w:type="spellStart"/>
      <w:r>
        <w:t>Javascript</w:t>
      </w:r>
      <w:proofErr w:type="spellEnd"/>
      <w:r>
        <w:t xml:space="preserve"> library </w:t>
      </w:r>
      <w:r w:rsidRPr="00AE1F66">
        <w:rPr>
          <w:b/>
        </w:rPr>
        <w:t>crypto-</w:t>
      </w:r>
      <w:proofErr w:type="spellStart"/>
      <w:r w:rsidRPr="00AE1F66">
        <w:rPr>
          <w:b/>
        </w:rPr>
        <w:t>js</w:t>
      </w:r>
      <w:proofErr w:type="spellEnd"/>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94" w:name="_Toc536442641"/>
      <w:r w:rsidRPr="00E9501B">
        <w:t>Archiving</w:t>
      </w:r>
      <w:bookmarkEnd w:id="189"/>
      <w:bookmarkEnd w:id="190"/>
      <w:bookmarkEnd w:id="191"/>
      <w:bookmarkEnd w:id="192"/>
      <w:bookmarkEnd w:id="194"/>
    </w:p>
    <w:p w14:paraId="204BD86E" w14:textId="77777777" w:rsidR="00A565E5" w:rsidRPr="00DB392A" w:rsidRDefault="00A565E5" w:rsidP="00A565E5">
      <w:r>
        <w:t>N/A</w:t>
      </w:r>
    </w:p>
    <w:p w14:paraId="39298813" w14:textId="5ABF2478" w:rsidR="003853D6" w:rsidRDefault="003853D6" w:rsidP="004B1884">
      <w:pPr>
        <w:pStyle w:val="Heading1"/>
      </w:pPr>
      <w:bookmarkStart w:id="195" w:name="_Toc536442642"/>
      <w:r w:rsidRPr="00E9501B">
        <w:t>Non-Standard Cross-References</w:t>
      </w:r>
      <w:bookmarkEnd w:id="195"/>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96" w:name="_Toc536442643"/>
      <w:r w:rsidRPr="00E9501B">
        <w:t>Troubleshooting</w:t>
      </w:r>
      <w:bookmarkEnd w:id="171"/>
      <w:bookmarkEnd w:id="172"/>
      <w:bookmarkEnd w:id="196"/>
    </w:p>
    <w:p w14:paraId="37F5FE86" w14:textId="279AB06E" w:rsidR="00F54AB4" w:rsidRDefault="00F54AB4" w:rsidP="004B1884">
      <w:pPr>
        <w:pStyle w:val="Heading2"/>
      </w:pPr>
      <w:bookmarkStart w:id="197" w:name="_Toc536442644"/>
      <w:r w:rsidRPr="00E9501B">
        <w:t>Special Instructions for Error Correction</w:t>
      </w:r>
      <w:bookmarkEnd w:id="197"/>
    </w:p>
    <w:p w14:paraId="0BC125B7" w14:textId="77777777" w:rsidR="00F8762A" w:rsidRPr="00DB392A" w:rsidRDefault="00F8762A" w:rsidP="00F8762A">
      <w:r>
        <w:t>N/A</w:t>
      </w:r>
    </w:p>
    <w:p w14:paraId="7B1F303C" w14:textId="3600C5BE" w:rsidR="00251CDD" w:rsidRDefault="00251CDD" w:rsidP="004B1884">
      <w:pPr>
        <w:pStyle w:val="Heading2"/>
      </w:pPr>
      <w:bookmarkStart w:id="198" w:name="_Toc536442645"/>
      <w:r w:rsidRPr="00E9501B">
        <w:t>National Service Desk and Organizational Contacts</w:t>
      </w:r>
      <w:bookmarkEnd w:id="198"/>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99" w:name="_Toc457213946"/>
      <w:bookmarkStart w:id="200" w:name="_Toc536442646"/>
      <w:r w:rsidRPr="008400DE">
        <w:t>Acronyms and Abbreviations</w:t>
      </w:r>
      <w:bookmarkEnd w:id="199"/>
      <w:bookmarkEnd w:id="200"/>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DE0B3F">
      <w:pPr>
        <w:pStyle w:val="Caption"/>
      </w:pPr>
      <w:r w:rsidRPr="0077276A">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201" w:name="ColumnTitle_02"/>
            <w:bookmarkEnd w:id="201"/>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618A9" w14:textId="77777777" w:rsidR="0017742D" w:rsidRDefault="0017742D">
      <w:r>
        <w:separator/>
      </w:r>
    </w:p>
    <w:p w14:paraId="547CF09F" w14:textId="77777777" w:rsidR="0017742D" w:rsidRDefault="0017742D"/>
  </w:endnote>
  <w:endnote w:type="continuationSeparator" w:id="0">
    <w:p w14:paraId="0EB7943D" w14:textId="77777777" w:rsidR="0017742D" w:rsidRDefault="0017742D">
      <w:r>
        <w:continuationSeparator/>
      </w:r>
    </w:p>
    <w:p w14:paraId="33BE9E7C" w14:textId="77777777" w:rsidR="0017742D" w:rsidRDefault="00177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45112F" w:rsidRDefault="0045112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45112F" w:rsidRPr="009629BC" w:rsidRDefault="0045112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45112F" w:rsidRDefault="0045112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05622830" w:rsidR="0045112F" w:rsidRPr="00A565E5" w:rsidRDefault="0045112F" w:rsidP="00BD0008">
    <w:pPr>
      <w:pStyle w:val="InstructionalFooter"/>
      <w:jc w:val="left"/>
      <w:rPr>
        <w:i w:val="0"/>
        <w:color w:val="auto"/>
      </w:rPr>
    </w:pPr>
    <w:r w:rsidRPr="00F85C62">
      <w:rPr>
        <w:i w:val="0"/>
        <w:color w:val="auto"/>
      </w:rPr>
      <w:t>MCCF</w:t>
    </w:r>
    <w:r>
      <w:rPr>
        <w:i w:val="0"/>
        <w:color w:val="auto"/>
      </w:rPr>
      <w:t xml:space="preserve"> TASCore v1.</w:t>
    </w:r>
    <w:ins w:id="88" w:author="Larry Connor" w:date="2019-01-28T12:41:00Z">
      <w:r w:rsidR="00A40D9E">
        <w:rPr>
          <w:i w:val="0"/>
          <w:color w:val="auto"/>
        </w:rPr>
        <w:t>5</w:t>
      </w:r>
    </w:ins>
    <w:del w:id="89" w:author="Larry Connor" w:date="2019-01-28T12:41:00Z">
      <w:r w:rsidDel="00A40D9E">
        <w:rPr>
          <w:i w:val="0"/>
          <w:color w:val="auto"/>
        </w:rPr>
        <w:delText>0</w:delText>
      </w:r>
    </w:del>
    <w:r>
      <w:rPr>
        <w:i w:val="0"/>
        <w:color w:val="auto"/>
      </w:rPr>
      <w:t xml:space="preserve"> </w:t>
    </w:r>
    <w:r>
      <w:rPr>
        <w:i w:val="0"/>
        <w:color w:val="auto"/>
      </w:rPr>
      <w:tab/>
    </w:r>
    <w:r>
      <w:rPr>
        <w:i w:val="0"/>
        <w:color w:val="auto"/>
      </w:rPr>
      <w:tab/>
    </w:r>
    <w:del w:id="90" w:author="Larry Connor" w:date="2019-01-28T12:40:00Z">
      <w:r w:rsidDel="00A40D9E">
        <w:rPr>
          <w:rStyle w:val="FooterChar"/>
          <w:i w:val="0"/>
        </w:rPr>
        <w:delText xml:space="preserve">November </w:delText>
      </w:r>
    </w:del>
    <w:ins w:id="91" w:author="Larry Connor" w:date="2019-01-29T11:27:00Z">
      <w:r w:rsidR="00CB0591">
        <w:rPr>
          <w:rStyle w:val="FooterChar"/>
          <w:i w:val="0"/>
        </w:rPr>
        <w:t>January</w:t>
      </w:r>
    </w:ins>
    <w:ins w:id="92" w:author="Larry Connor" w:date="2019-01-28T12:40:00Z">
      <w:r w:rsidR="00A40D9E">
        <w:rPr>
          <w:rStyle w:val="FooterChar"/>
          <w:i w:val="0"/>
        </w:rPr>
        <w:t xml:space="preserve"> </w:t>
      </w:r>
    </w:ins>
    <w:r>
      <w:rPr>
        <w:rStyle w:val="FooterChar"/>
        <w:i w:val="0"/>
      </w:rPr>
      <w:t>201</w:t>
    </w:r>
    <w:ins w:id="93" w:author="Larry Connor" w:date="2019-01-29T11:27:00Z">
      <w:r w:rsidR="00CB0591">
        <w:rPr>
          <w:rStyle w:val="FooterChar"/>
          <w:i w:val="0"/>
        </w:rPr>
        <w:t>9</w:t>
      </w:r>
    </w:ins>
    <w:del w:id="94" w:author="Larry Connor" w:date="2019-01-29T11:27:00Z">
      <w:r w:rsidDel="00CB0591">
        <w:rPr>
          <w:rStyle w:val="FooterChar"/>
          <w:i w:val="0"/>
        </w:rPr>
        <w:delText>8</w:delText>
      </w:r>
    </w:del>
  </w:p>
  <w:p w14:paraId="3BD73F09" w14:textId="16DD0121" w:rsidR="0045112F" w:rsidRPr="00BD0008" w:rsidRDefault="0045112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E406" w14:textId="77777777" w:rsidR="0017742D" w:rsidRDefault="0017742D">
      <w:r>
        <w:separator/>
      </w:r>
    </w:p>
    <w:p w14:paraId="06578663" w14:textId="77777777" w:rsidR="0017742D" w:rsidRDefault="0017742D"/>
  </w:footnote>
  <w:footnote w:type="continuationSeparator" w:id="0">
    <w:p w14:paraId="1B8B2DB4" w14:textId="77777777" w:rsidR="0017742D" w:rsidRDefault="0017742D">
      <w:r>
        <w:continuationSeparator/>
      </w:r>
    </w:p>
    <w:p w14:paraId="456502CB" w14:textId="77777777" w:rsidR="0017742D" w:rsidRDefault="00177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45112F" w:rsidRDefault="00451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45112F" w:rsidRDefault="00451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45112F" w:rsidRDefault="00451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561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96ACC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7FEA766"/>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FEEE0B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EAA5F3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EA05E5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0DD3"/>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36A3"/>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39FE"/>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7742D"/>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6AB6"/>
    <w:rsid w:val="001A7088"/>
    <w:rsid w:val="001B0975"/>
    <w:rsid w:val="001B2D09"/>
    <w:rsid w:val="001B4013"/>
    <w:rsid w:val="001B4BDB"/>
    <w:rsid w:val="001B60C1"/>
    <w:rsid w:val="001B6996"/>
    <w:rsid w:val="001C450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2086"/>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2E8"/>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267A"/>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1378"/>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2F"/>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83E"/>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6E15"/>
    <w:rsid w:val="005D7940"/>
    <w:rsid w:val="005E0541"/>
    <w:rsid w:val="005E2AF9"/>
    <w:rsid w:val="005E741C"/>
    <w:rsid w:val="005E7597"/>
    <w:rsid w:val="005F075B"/>
    <w:rsid w:val="005F2EE8"/>
    <w:rsid w:val="005F66F1"/>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115"/>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2B41"/>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5AEC"/>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64E0"/>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56A0"/>
    <w:rsid w:val="008A783A"/>
    <w:rsid w:val="008B146D"/>
    <w:rsid w:val="008B3E7B"/>
    <w:rsid w:val="008B5604"/>
    <w:rsid w:val="008B6900"/>
    <w:rsid w:val="008B6EBC"/>
    <w:rsid w:val="008C1D03"/>
    <w:rsid w:val="008C267C"/>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1F89"/>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36FD3"/>
    <w:rsid w:val="00A4035B"/>
    <w:rsid w:val="00A407AA"/>
    <w:rsid w:val="00A4093F"/>
    <w:rsid w:val="00A40BBA"/>
    <w:rsid w:val="00A40D9E"/>
    <w:rsid w:val="00A41405"/>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0A39"/>
    <w:rsid w:val="00AD112E"/>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1983"/>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0591"/>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68B"/>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0B3F"/>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7AB"/>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958"/>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35C"/>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4FC7"/>
    <w:rsid w:val="00F9794C"/>
    <w:rsid w:val="00FA07AC"/>
    <w:rsid w:val="00FA1116"/>
    <w:rsid w:val="00FA182F"/>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45112F"/>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DE0B3F"/>
    <w:pPr>
      <w:keepNext/>
      <w:keepLines/>
      <w:spacing w:before="120" w:after="60"/>
      <w:jc w:val="center"/>
    </w:pPr>
    <w:rPr>
      <w:rFonts w:ascii="Arial" w:hAnsi="Arial" w:cs="Arial"/>
      <w:b/>
      <w:bCs/>
      <w:color w:val="000000" w:themeColor="text1"/>
      <w:sz w:val="24"/>
      <w:szCs w:val="24"/>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99E2FCBB-9639-43DB-B43E-8BE8733F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15107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Larry Connor</cp:lastModifiedBy>
  <cp:revision>49</cp:revision>
  <cp:lastPrinted>2016-08-08T19:16:00Z</cp:lastPrinted>
  <dcterms:created xsi:type="dcterms:W3CDTF">2017-11-07T15:54:00Z</dcterms:created>
  <dcterms:modified xsi:type="dcterms:W3CDTF">2019-04-24T21:37:00Z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