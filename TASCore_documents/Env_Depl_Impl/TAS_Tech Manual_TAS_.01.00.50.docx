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7E873F94"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r w:rsidR="00BB6659">
        <w:rPr>
          <w:rStyle w:val="TitleChar"/>
          <w:i w:val="0"/>
        </w:rPr>
        <w:t xml:space="preserve"> </w:t>
      </w:r>
      <w:r w:rsidR="00BB6659" w:rsidRPr="00EC42E7">
        <w:rPr>
          <w:rStyle w:val="TitleChar"/>
          <w:i w:val="0"/>
          <w:szCs w:val="36"/>
        </w:rPr>
        <w:t>v</w:t>
      </w:r>
      <w:r w:rsidR="001C6723">
        <w:rPr>
          <w:rStyle w:val="TitleChar"/>
          <w:i w:val="0"/>
          <w:szCs w:val="36"/>
        </w:rPr>
        <w:t>1.0</w:t>
      </w:r>
    </w:p>
    <w:p w14:paraId="3BD73DB1" w14:textId="6AEAFABF" w:rsidR="00EE55AD" w:rsidRDefault="005034D1" w:rsidP="006C4A5D">
      <w:pPr>
        <w:pStyle w:val="Title"/>
      </w:pPr>
      <w:r w:rsidRPr="00E9501B">
        <w:t xml:space="preserve">Technical </w:t>
      </w:r>
      <w:r w:rsidR="00251BA0" w:rsidRPr="00E9501B">
        <w:t>Manual</w:t>
      </w:r>
    </w:p>
    <w:p w14:paraId="53A2629A" w14:textId="42D5C35B"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TAS 01.00.50</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5DECE33C" w:rsidR="006C4A5D" w:rsidRPr="00A65182" w:rsidRDefault="00A65182" w:rsidP="00CE3E30">
      <w:pPr>
        <w:pStyle w:val="Title2"/>
      </w:pPr>
      <w:r w:rsidRPr="00A65182">
        <w:t>October 2017</w:t>
      </w:r>
    </w:p>
    <w:p w14:paraId="3BD73DB4" w14:textId="77777777" w:rsidR="00C85412" w:rsidRPr="00CE3E30" w:rsidRDefault="00C85412" w:rsidP="00CE3E30">
      <w:pPr>
        <w:pStyle w:val="Title2"/>
      </w:pPr>
      <w:r w:rsidRPr="00CE3E30">
        <w:t>De</w:t>
      </w:r>
      <w:bookmarkStart w:id="1" w:name="_Hlk494878910"/>
      <w:r w:rsidRPr="00CE3E30">
        <w:t>par</w:t>
      </w:r>
      <w:bookmarkEnd w:id="1"/>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7"/>
        <w:gridCol w:w="2258"/>
      </w:tblGrid>
      <w:tr w:rsidR="004F3A80" w:rsidRPr="00E9501B" w14:paraId="3BD73DC7" w14:textId="77777777" w:rsidTr="00044BD0">
        <w:trPr>
          <w:cantSplit/>
          <w:tblHeader/>
        </w:trPr>
        <w:tc>
          <w:tcPr>
            <w:tcW w:w="899" w:type="pct"/>
            <w:shd w:val="clear" w:color="auto" w:fill="F2F2F2"/>
          </w:tcPr>
          <w:p w14:paraId="3BD73DC3" w14:textId="77777777" w:rsidR="004F3A80" w:rsidRPr="00E9501B" w:rsidRDefault="004F3A80" w:rsidP="0004636C">
            <w:pPr>
              <w:pStyle w:val="TableHeading"/>
            </w:pPr>
            <w:bookmarkStart w:id="2" w:name="ColumnTitle_01"/>
            <w:bookmarkEnd w:id="2"/>
            <w:r w:rsidRPr="00E9501B">
              <w:t>Date</w:t>
            </w:r>
          </w:p>
        </w:tc>
        <w:tc>
          <w:tcPr>
            <w:tcW w:w="592"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7" w:type="pct"/>
            <w:shd w:val="clear" w:color="auto" w:fill="F2F2F2"/>
          </w:tcPr>
          <w:p w14:paraId="3BD73DC5" w14:textId="77777777" w:rsidR="004F3A80" w:rsidRPr="00E9501B" w:rsidRDefault="004F3A80" w:rsidP="0004636C">
            <w:pPr>
              <w:pStyle w:val="TableHeading"/>
            </w:pPr>
            <w:r w:rsidRPr="00E9501B">
              <w:t>Description</w:t>
            </w:r>
          </w:p>
        </w:tc>
        <w:tc>
          <w:tcPr>
            <w:tcW w:w="1212" w:type="pct"/>
            <w:shd w:val="clear" w:color="auto" w:fill="F2F2F2"/>
          </w:tcPr>
          <w:p w14:paraId="3BD73DC6" w14:textId="77777777" w:rsidR="004F3A80" w:rsidRPr="00E9501B" w:rsidRDefault="004F3A80" w:rsidP="0004636C">
            <w:pPr>
              <w:pStyle w:val="TableHeading"/>
            </w:pPr>
            <w:r w:rsidRPr="00E9501B">
              <w:t>Author</w:t>
            </w:r>
          </w:p>
        </w:tc>
      </w:tr>
      <w:tr w:rsidR="004F3A80" w:rsidRPr="00E9501B" w14:paraId="3BD73DCC" w14:textId="77777777" w:rsidTr="00044BD0">
        <w:trPr>
          <w:cantSplit/>
        </w:trPr>
        <w:tc>
          <w:tcPr>
            <w:tcW w:w="899" w:type="pct"/>
          </w:tcPr>
          <w:p w14:paraId="3BD73DC8" w14:textId="33E10480" w:rsidR="006915CA" w:rsidRPr="00E9501B" w:rsidRDefault="000033FD" w:rsidP="0004636C">
            <w:pPr>
              <w:pStyle w:val="TableText"/>
            </w:pPr>
            <w:r>
              <w:t>10/19/2017</w:t>
            </w:r>
          </w:p>
        </w:tc>
        <w:tc>
          <w:tcPr>
            <w:tcW w:w="592" w:type="pct"/>
          </w:tcPr>
          <w:p w14:paraId="3BD73DC9" w14:textId="031F1C2E" w:rsidR="004F3A80" w:rsidRPr="00E9501B" w:rsidRDefault="000033FD" w:rsidP="0004636C">
            <w:pPr>
              <w:pStyle w:val="TableText"/>
            </w:pPr>
            <w:r>
              <w:t>1.0</w:t>
            </w:r>
          </w:p>
        </w:tc>
        <w:tc>
          <w:tcPr>
            <w:tcW w:w="2297" w:type="pct"/>
          </w:tcPr>
          <w:p w14:paraId="3BD73DCA" w14:textId="553281B4" w:rsidR="004F3A80" w:rsidRPr="00E9501B" w:rsidRDefault="000033FD" w:rsidP="0004636C">
            <w:pPr>
              <w:pStyle w:val="TableText"/>
            </w:pPr>
            <w:r>
              <w:t>Initial document</w:t>
            </w:r>
          </w:p>
        </w:tc>
        <w:tc>
          <w:tcPr>
            <w:tcW w:w="1212" w:type="pct"/>
          </w:tcPr>
          <w:p w14:paraId="3BD73DCB" w14:textId="7D6BDCBB" w:rsidR="004F3A80" w:rsidRPr="00E9501B" w:rsidRDefault="000033FD" w:rsidP="0004636C">
            <w:pPr>
              <w:pStyle w:val="TableText"/>
            </w:pPr>
            <w:r>
              <w:t>Patrick Whalen</w:t>
            </w:r>
          </w:p>
        </w:tc>
      </w:tr>
      <w:tr w:rsidR="004F3A80" w:rsidRPr="00E9501B" w14:paraId="3BD73DD1" w14:textId="77777777" w:rsidTr="00044BD0">
        <w:trPr>
          <w:cantSplit/>
        </w:trPr>
        <w:tc>
          <w:tcPr>
            <w:tcW w:w="899" w:type="pct"/>
          </w:tcPr>
          <w:p w14:paraId="3BD73DCD" w14:textId="213FC8CB" w:rsidR="004F3A80" w:rsidRPr="00E9501B" w:rsidRDefault="00164AB0" w:rsidP="0004636C">
            <w:pPr>
              <w:pStyle w:val="TableText"/>
            </w:pPr>
            <w:r>
              <w:t>11/7/2017</w:t>
            </w:r>
          </w:p>
        </w:tc>
        <w:tc>
          <w:tcPr>
            <w:tcW w:w="592" w:type="pct"/>
          </w:tcPr>
          <w:p w14:paraId="3BD73DCE" w14:textId="77777777" w:rsidR="004F3A80" w:rsidRPr="00E9501B" w:rsidRDefault="004F3A80" w:rsidP="0004636C">
            <w:pPr>
              <w:pStyle w:val="TableText"/>
            </w:pPr>
          </w:p>
        </w:tc>
        <w:tc>
          <w:tcPr>
            <w:tcW w:w="2297" w:type="pct"/>
          </w:tcPr>
          <w:p w14:paraId="3BD73DCF" w14:textId="56A579A4" w:rsidR="004F3A80" w:rsidRPr="00E9501B" w:rsidRDefault="00164AB0" w:rsidP="0004636C">
            <w:pPr>
              <w:pStyle w:val="TableText"/>
            </w:pPr>
            <w:r>
              <w:t>Added interface information</w:t>
            </w:r>
          </w:p>
        </w:tc>
        <w:tc>
          <w:tcPr>
            <w:tcW w:w="1212" w:type="pct"/>
          </w:tcPr>
          <w:p w14:paraId="3BD73DD0" w14:textId="7442CCEC" w:rsidR="004F3A80" w:rsidRPr="00E9501B" w:rsidRDefault="009B747A" w:rsidP="0004636C">
            <w:pPr>
              <w:pStyle w:val="TableText"/>
            </w:pPr>
            <w:r>
              <w:t>Patrick Whalen</w:t>
            </w:r>
          </w:p>
        </w:tc>
      </w:tr>
    </w:tbl>
    <w:p w14:paraId="2B35650D" w14:textId="77777777" w:rsidR="00A707B5" w:rsidRPr="00A707B5" w:rsidRDefault="00A707B5" w:rsidP="00A707B5">
      <w:pPr>
        <w:pStyle w:val="NoSpacing"/>
        <w:rPr>
          <w:szCs w:val="22"/>
        </w:rPr>
      </w:pPr>
    </w:p>
    <w:p w14:paraId="649D18E6" w14:textId="2F5399DA" w:rsidR="000033FD" w:rsidRDefault="000033FD" w:rsidP="000033FD">
      <w:pPr>
        <w:rPr>
          <w:color w:val="0000FF"/>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r w:rsidR="00132C5F">
        <w:t xml:space="preserve"> </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56C0DA19" w14:textId="2DB7BE85" w:rsidR="00132C5F"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98673920" w:history="1">
        <w:r w:rsidR="00132C5F" w:rsidRPr="00E8467E">
          <w:rPr>
            <w:rStyle w:val="Hyperlink"/>
            <w:noProof/>
          </w:rPr>
          <w:t>1.</w:t>
        </w:r>
        <w:r w:rsidR="00132C5F">
          <w:rPr>
            <w:rFonts w:asciiTheme="minorHAnsi" w:eastAsiaTheme="minorEastAsia" w:hAnsiTheme="minorHAnsi" w:cstheme="minorBidi"/>
            <w:b w:val="0"/>
            <w:noProof/>
            <w:color w:val="auto"/>
            <w:sz w:val="22"/>
            <w:szCs w:val="22"/>
          </w:rPr>
          <w:tab/>
        </w:r>
        <w:r w:rsidR="00132C5F" w:rsidRPr="00E8467E">
          <w:rPr>
            <w:rStyle w:val="Hyperlink"/>
            <w:noProof/>
          </w:rPr>
          <w:t>Introduction</w:t>
        </w:r>
        <w:r w:rsidR="00132C5F">
          <w:rPr>
            <w:noProof/>
            <w:webHidden/>
          </w:rPr>
          <w:tab/>
        </w:r>
        <w:r w:rsidR="00132C5F">
          <w:rPr>
            <w:noProof/>
            <w:webHidden/>
          </w:rPr>
          <w:fldChar w:fldCharType="begin"/>
        </w:r>
        <w:r w:rsidR="00132C5F">
          <w:rPr>
            <w:noProof/>
            <w:webHidden/>
          </w:rPr>
          <w:instrText xml:space="preserve"> PAGEREF _Toc498673920 \h </w:instrText>
        </w:r>
        <w:r w:rsidR="00132C5F">
          <w:rPr>
            <w:noProof/>
            <w:webHidden/>
          </w:rPr>
        </w:r>
        <w:r w:rsidR="00132C5F">
          <w:rPr>
            <w:noProof/>
            <w:webHidden/>
          </w:rPr>
          <w:fldChar w:fldCharType="separate"/>
        </w:r>
        <w:r w:rsidR="00132C5F">
          <w:rPr>
            <w:noProof/>
            <w:webHidden/>
          </w:rPr>
          <w:t>1</w:t>
        </w:r>
        <w:r w:rsidR="00132C5F">
          <w:rPr>
            <w:noProof/>
            <w:webHidden/>
          </w:rPr>
          <w:fldChar w:fldCharType="end"/>
        </w:r>
      </w:hyperlink>
    </w:p>
    <w:p w14:paraId="3F7BD8C8" w14:textId="31E3B9FE" w:rsidR="00132C5F" w:rsidRDefault="00134523">
      <w:pPr>
        <w:pStyle w:val="TOC2"/>
        <w:rPr>
          <w:rFonts w:asciiTheme="minorHAnsi" w:eastAsiaTheme="minorEastAsia" w:hAnsiTheme="minorHAnsi" w:cstheme="minorBidi"/>
          <w:b w:val="0"/>
          <w:noProof/>
          <w:color w:val="auto"/>
          <w:sz w:val="22"/>
          <w:szCs w:val="22"/>
        </w:rPr>
      </w:pPr>
      <w:hyperlink w:anchor="_Toc498673921" w:history="1">
        <w:r w:rsidR="00132C5F" w:rsidRPr="00E8467E">
          <w:rPr>
            <w:rStyle w:val="Hyperlink"/>
            <w:noProof/>
          </w:rPr>
          <w:t>1.1.</w:t>
        </w:r>
        <w:r w:rsidR="00132C5F">
          <w:rPr>
            <w:rFonts w:asciiTheme="minorHAnsi" w:eastAsiaTheme="minorEastAsia" w:hAnsiTheme="minorHAnsi" w:cstheme="minorBidi"/>
            <w:b w:val="0"/>
            <w:noProof/>
            <w:color w:val="auto"/>
            <w:sz w:val="22"/>
            <w:szCs w:val="22"/>
          </w:rPr>
          <w:tab/>
        </w:r>
        <w:r w:rsidR="00132C5F" w:rsidRPr="00E8467E">
          <w:rPr>
            <w:rStyle w:val="Hyperlink"/>
            <w:noProof/>
          </w:rPr>
          <w:t>Purpose</w:t>
        </w:r>
        <w:r w:rsidR="00132C5F">
          <w:rPr>
            <w:noProof/>
            <w:webHidden/>
          </w:rPr>
          <w:tab/>
        </w:r>
        <w:r w:rsidR="00132C5F">
          <w:rPr>
            <w:noProof/>
            <w:webHidden/>
          </w:rPr>
          <w:fldChar w:fldCharType="begin"/>
        </w:r>
        <w:r w:rsidR="00132C5F">
          <w:rPr>
            <w:noProof/>
            <w:webHidden/>
          </w:rPr>
          <w:instrText xml:space="preserve"> PAGEREF _Toc498673921 \h </w:instrText>
        </w:r>
        <w:r w:rsidR="00132C5F">
          <w:rPr>
            <w:noProof/>
            <w:webHidden/>
          </w:rPr>
        </w:r>
        <w:r w:rsidR="00132C5F">
          <w:rPr>
            <w:noProof/>
            <w:webHidden/>
          </w:rPr>
          <w:fldChar w:fldCharType="separate"/>
        </w:r>
        <w:r w:rsidR="00132C5F">
          <w:rPr>
            <w:noProof/>
            <w:webHidden/>
          </w:rPr>
          <w:t>1</w:t>
        </w:r>
        <w:r w:rsidR="00132C5F">
          <w:rPr>
            <w:noProof/>
            <w:webHidden/>
          </w:rPr>
          <w:fldChar w:fldCharType="end"/>
        </w:r>
      </w:hyperlink>
    </w:p>
    <w:p w14:paraId="0D38597C" w14:textId="70214376" w:rsidR="00132C5F" w:rsidRDefault="00134523">
      <w:pPr>
        <w:pStyle w:val="TOC2"/>
        <w:rPr>
          <w:rFonts w:asciiTheme="minorHAnsi" w:eastAsiaTheme="minorEastAsia" w:hAnsiTheme="minorHAnsi" w:cstheme="minorBidi"/>
          <w:b w:val="0"/>
          <w:noProof/>
          <w:color w:val="auto"/>
          <w:sz w:val="22"/>
          <w:szCs w:val="22"/>
        </w:rPr>
      </w:pPr>
      <w:hyperlink w:anchor="_Toc498673922" w:history="1">
        <w:r w:rsidR="00132C5F" w:rsidRPr="00E8467E">
          <w:rPr>
            <w:rStyle w:val="Hyperlink"/>
            <w:noProof/>
          </w:rPr>
          <w:t>1.2.</w:t>
        </w:r>
        <w:r w:rsidR="00132C5F">
          <w:rPr>
            <w:rFonts w:asciiTheme="minorHAnsi" w:eastAsiaTheme="minorEastAsia" w:hAnsiTheme="minorHAnsi" w:cstheme="minorBidi"/>
            <w:b w:val="0"/>
            <w:noProof/>
            <w:color w:val="auto"/>
            <w:sz w:val="22"/>
            <w:szCs w:val="22"/>
          </w:rPr>
          <w:tab/>
        </w:r>
        <w:r w:rsidR="00132C5F" w:rsidRPr="00E8467E">
          <w:rPr>
            <w:rStyle w:val="Hyperlink"/>
            <w:noProof/>
          </w:rPr>
          <w:t>System Overview</w:t>
        </w:r>
        <w:r w:rsidR="00132C5F">
          <w:rPr>
            <w:noProof/>
            <w:webHidden/>
          </w:rPr>
          <w:tab/>
        </w:r>
        <w:r w:rsidR="00132C5F">
          <w:rPr>
            <w:noProof/>
            <w:webHidden/>
          </w:rPr>
          <w:fldChar w:fldCharType="begin"/>
        </w:r>
        <w:r w:rsidR="00132C5F">
          <w:rPr>
            <w:noProof/>
            <w:webHidden/>
          </w:rPr>
          <w:instrText xml:space="preserve"> PAGEREF _Toc498673922 \h </w:instrText>
        </w:r>
        <w:r w:rsidR="00132C5F">
          <w:rPr>
            <w:noProof/>
            <w:webHidden/>
          </w:rPr>
        </w:r>
        <w:r w:rsidR="00132C5F">
          <w:rPr>
            <w:noProof/>
            <w:webHidden/>
          </w:rPr>
          <w:fldChar w:fldCharType="separate"/>
        </w:r>
        <w:r w:rsidR="00132C5F">
          <w:rPr>
            <w:noProof/>
            <w:webHidden/>
          </w:rPr>
          <w:t>1</w:t>
        </w:r>
        <w:r w:rsidR="00132C5F">
          <w:rPr>
            <w:noProof/>
            <w:webHidden/>
          </w:rPr>
          <w:fldChar w:fldCharType="end"/>
        </w:r>
      </w:hyperlink>
    </w:p>
    <w:p w14:paraId="45CDA1F1" w14:textId="1A1D018B" w:rsidR="00132C5F" w:rsidRDefault="00134523">
      <w:pPr>
        <w:pStyle w:val="TOC2"/>
        <w:rPr>
          <w:rFonts w:asciiTheme="minorHAnsi" w:eastAsiaTheme="minorEastAsia" w:hAnsiTheme="minorHAnsi" w:cstheme="minorBidi"/>
          <w:b w:val="0"/>
          <w:noProof/>
          <w:color w:val="auto"/>
          <w:sz w:val="22"/>
          <w:szCs w:val="22"/>
        </w:rPr>
      </w:pPr>
      <w:hyperlink w:anchor="_Toc498673923" w:history="1">
        <w:r w:rsidR="00132C5F" w:rsidRPr="00E8467E">
          <w:rPr>
            <w:rStyle w:val="Hyperlink"/>
            <w:noProof/>
          </w:rPr>
          <w:t>1.3.</w:t>
        </w:r>
        <w:r w:rsidR="00132C5F">
          <w:rPr>
            <w:rFonts w:asciiTheme="minorHAnsi" w:eastAsiaTheme="minorEastAsia" w:hAnsiTheme="minorHAnsi" w:cstheme="minorBidi"/>
            <w:b w:val="0"/>
            <w:noProof/>
            <w:color w:val="auto"/>
            <w:sz w:val="22"/>
            <w:szCs w:val="22"/>
          </w:rPr>
          <w:tab/>
        </w:r>
        <w:r w:rsidR="00132C5F" w:rsidRPr="00E8467E">
          <w:rPr>
            <w:rStyle w:val="Hyperlink"/>
            <w:noProof/>
          </w:rPr>
          <w:t>Document Orientation</w:t>
        </w:r>
        <w:r w:rsidR="00132C5F">
          <w:rPr>
            <w:noProof/>
            <w:webHidden/>
          </w:rPr>
          <w:tab/>
        </w:r>
        <w:r w:rsidR="00132C5F">
          <w:rPr>
            <w:noProof/>
            <w:webHidden/>
          </w:rPr>
          <w:fldChar w:fldCharType="begin"/>
        </w:r>
        <w:r w:rsidR="00132C5F">
          <w:rPr>
            <w:noProof/>
            <w:webHidden/>
          </w:rPr>
          <w:instrText xml:space="preserve"> PAGEREF _Toc498673923 \h </w:instrText>
        </w:r>
        <w:r w:rsidR="00132C5F">
          <w:rPr>
            <w:noProof/>
            <w:webHidden/>
          </w:rPr>
        </w:r>
        <w:r w:rsidR="00132C5F">
          <w:rPr>
            <w:noProof/>
            <w:webHidden/>
          </w:rPr>
          <w:fldChar w:fldCharType="separate"/>
        </w:r>
        <w:r w:rsidR="00132C5F">
          <w:rPr>
            <w:noProof/>
            <w:webHidden/>
          </w:rPr>
          <w:t>2</w:t>
        </w:r>
        <w:r w:rsidR="00132C5F">
          <w:rPr>
            <w:noProof/>
            <w:webHidden/>
          </w:rPr>
          <w:fldChar w:fldCharType="end"/>
        </w:r>
      </w:hyperlink>
    </w:p>
    <w:p w14:paraId="7CCA87B8" w14:textId="429107DA" w:rsidR="00132C5F" w:rsidRDefault="00134523">
      <w:pPr>
        <w:pStyle w:val="TOC1"/>
        <w:rPr>
          <w:rFonts w:asciiTheme="minorHAnsi" w:eastAsiaTheme="minorEastAsia" w:hAnsiTheme="minorHAnsi" w:cstheme="minorBidi"/>
          <w:b w:val="0"/>
          <w:noProof/>
          <w:color w:val="auto"/>
          <w:sz w:val="22"/>
          <w:szCs w:val="22"/>
        </w:rPr>
      </w:pPr>
      <w:hyperlink w:anchor="_Toc498673924" w:history="1">
        <w:r w:rsidR="00132C5F" w:rsidRPr="00E8467E">
          <w:rPr>
            <w:rStyle w:val="Hyperlink"/>
            <w:noProof/>
          </w:rPr>
          <w:t>2.</w:t>
        </w:r>
        <w:r w:rsidR="00132C5F">
          <w:rPr>
            <w:rFonts w:asciiTheme="minorHAnsi" w:eastAsiaTheme="minorEastAsia" w:hAnsiTheme="minorHAnsi" w:cstheme="minorBidi"/>
            <w:b w:val="0"/>
            <w:noProof/>
            <w:color w:val="auto"/>
            <w:sz w:val="22"/>
            <w:szCs w:val="22"/>
          </w:rPr>
          <w:tab/>
        </w:r>
        <w:r w:rsidR="00132C5F" w:rsidRPr="00E8467E">
          <w:rPr>
            <w:rStyle w:val="Hyperlink"/>
            <w:noProof/>
          </w:rPr>
          <w:t>Implementation and Maintenance</w:t>
        </w:r>
        <w:r w:rsidR="00132C5F">
          <w:rPr>
            <w:noProof/>
            <w:webHidden/>
          </w:rPr>
          <w:tab/>
        </w:r>
        <w:r w:rsidR="00132C5F">
          <w:rPr>
            <w:noProof/>
            <w:webHidden/>
          </w:rPr>
          <w:fldChar w:fldCharType="begin"/>
        </w:r>
        <w:r w:rsidR="00132C5F">
          <w:rPr>
            <w:noProof/>
            <w:webHidden/>
          </w:rPr>
          <w:instrText xml:space="preserve"> PAGEREF _Toc498673924 \h </w:instrText>
        </w:r>
        <w:r w:rsidR="00132C5F">
          <w:rPr>
            <w:noProof/>
            <w:webHidden/>
          </w:rPr>
        </w:r>
        <w:r w:rsidR="00132C5F">
          <w:rPr>
            <w:noProof/>
            <w:webHidden/>
          </w:rPr>
          <w:fldChar w:fldCharType="separate"/>
        </w:r>
        <w:r w:rsidR="00132C5F">
          <w:rPr>
            <w:noProof/>
            <w:webHidden/>
          </w:rPr>
          <w:t>3</w:t>
        </w:r>
        <w:r w:rsidR="00132C5F">
          <w:rPr>
            <w:noProof/>
            <w:webHidden/>
          </w:rPr>
          <w:fldChar w:fldCharType="end"/>
        </w:r>
      </w:hyperlink>
    </w:p>
    <w:p w14:paraId="00C590A3" w14:textId="4E33B75A" w:rsidR="00132C5F" w:rsidRDefault="00134523">
      <w:pPr>
        <w:pStyle w:val="TOC2"/>
        <w:rPr>
          <w:rFonts w:asciiTheme="minorHAnsi" w:eastAsiaTheme="minorEastAsia" w:hAnsiTheme="minorHAnsi" w:cstheme="minorBidi"/>
          <w:b w:val="0"/>
          <w:noProof/>
          <w:color w:val="auto"/>
          <w:sz w:val="22"/>
          <w:szCs w:val="22"/>
        </w:rPr>
      </w:pPr>
      <w:hyperlink w:anchor="_Toc498673925" w:history="1">
        <w:r w:rsidR="00132C5F" w:rsidRPr="00E8467E">
          <w:rPr>
            <w:rStyle w:val="Hyperlink"/>
            <w:noProof/>
          </w:rPr>
          <w:t>2.1.</w:t>
        </w:r>
        <w:r w:rsidR="00132C5F">
          <w:rPr>
            <w:rFonts w:asciiTheme="minorHAnsi" w:eastAsiaTheme="minorEastAsia" w:hAnsiTheme="minorHAnsi" w:cstheme="minorBidi"/>
            <w:b w:val="0"/>
            <w:noProof/>
            <w:color w:val="auto"/>
            <w:sz w:val="22"/>
            <w:szCs w:val="22"/>
          </w:rPr>
          <w:tab/>
        </w:r>
        <w:r w:rsidR="00132C5F" w:rsidRPr="00E8467E">
          <w:rPr>
            <w:rStyle w:val="Hyperlink"/>
            <w:noProof/>
          </w:rPr>
          <w:t>System Requirements</w:t>
        </w:r>
        <w:r w:rsidR="00132C5F">
          <w:rPr>
            <w:noProof/>
            <w:webHidden/>
          </w:rPr>
          <w:tab/>
        </w:r>
        <w:r w:rsidR="00132C5F">
          <w:rPr>
            <w:noProof/>
            <w:webHidden/>
          </w:rPr>
          <w:fldChar w:fldCharType="begin"/>
        </w:r>
        <w:r w:rsidR="00132C5F">
          <w:rPr>
            <w:noProof/>
            <w:webHidden/>
          </w:rPr>
          <w:instrText xml:space="preserve"> PAGEREF _Toc498673925 \h </w:instrText>
        </w:r>
        <w:r w:rsidR="00132C5F">
          <w:rPr>
            <w:noProof/>
            <w:webHidden/>
          </w:rPr>
        </w:r>
        <w:r w:rsidR="00132C5F">
          <w:rPr>
            <w:noProof/>
            <w:webHidden/>
          </w:rPr>
          <w:fldChar w:fldCharType="separate"/>
        </w:r>
        <w:r w:rsidR="00132C5F">
          <w:rPr>
            <w:noProof/>
            <w:webHidden/>
          </w:rPr>
          <w:t>3</w:t>
        </w:r>
        <w:r w:rsidR="00132C5F">
          <w:rPr>
            <w:noProof/>
            <w:webHidden/>
          </w:rPr>
          <w:fldChar w:fldCharType="end"/>
        </w:r>
      </w:hyperlink>
    </w:p>
    <w:p w14:paraId="364A7B2E" w14:textId="593E4BBC" w:rsidR="00132C5F" w:rsidRDefault="00134523">
      <w:pPr>
        <w:pStyle w:val="TOC2"/>
        <w:rPr>
          <w:rFonts w:asciiTheme="minorHAnsi" w:eastAsiaTheme="minorEastAsia" w:hAnsiTheme="minorHAnsi" w:cstheme="minorBidi"/>
          <w:b w:val="0"/>
          <w:noProof/>
          <w:color w:val="auto"/>
          <w:sz w:val="22"/>
          <w:szCs w:val="22"/>
        </w:rPr>
      </w:pPr>
      <w:hyperlink w:anchor="_Toc498673926" w:history="1">
        <w:r w:rsidR="00132C5F" w:rsidRPr="00E8467E">
          <w:rPr>
            <w:rStyle w:val="Hyperlink"/>
            <w:noProof/>
          </w:rPr>
          <w:t>2.2.</w:t>
        </w:r>
        <w:r w:rsidR="00132C5F">
          <w:rPr>
            <w:rFonts w:asciiTheme="minorHAnsi" w:eastAsiaTheme="minorEastAsia" w:hAnsiTheme="minorHAnsi" w:cstheme="minorBidi"/>
            <w:b w:val="0"/>
            <w:noProof/>
            <w:color w:val="auto"/>
            <w:sz w:val="22"/>
            <w:szCs w:val="22"/>
          </w:rPr>
          <w:tab/>
        </w:r>
        <w:r w:rsidR="00132C5F" w:rsidRPr="00E8467E">
          <w:rPr>
            <w:rStyle w:val="Hyperlink"/>
            <w:noProof/>
          </w:rPr>
          <w:t>System Setup and Configuration</w:t>
        </w:r>
        <w:r w:rsidR="00132C5F">
          <w:rPr>
            <w:noProof/>
            <w:webHidden/>
          </w:rPr>
          <w:tab/>
        </w:r>
        <w:r w:rsidR="00132C5F">
          <w:rPr>
            <w:noProof/>
            <w:webHidden/>
          </w:rPr>
          <w:fldChar w:fldCharType="begin"/>
        </w:r>
        <w:r w:rsidR="00132C5F">
          <w:rPr>
            <w:noProof/>
            <w:webHidden/>
          </w:rPr>
          <w:instrText xml:space="preserve"> PAGEREF _Toc498673926 \h </w:instrText>
        </w:r>
        <w:r w:rsidR="00132C5F">
          <w:rPr>
            <w:noProof/>
            <w:webHidden/>
          </w:rPr>
        </w:r>
        <w:r w:rsidR="00132C5F">
          <w:rPr>
            <w:noProof/>
            <w:webHidden/>
          </w:rPr>
          <w:fldChar w:fldCharType="separate"/>
        </w:r>
        <w:r w:rsidR="00132C5F">
          <w:rPr>
            <w:noProof/>
            <w:webHidden/>
          </w:rPr>
          <w:t>3</w:t>
        </w:r>
        <w:r w:rsidR="00132C5F">
          <w:rPr>
            <w:noProof/>
            <w:webHidden/>
          </w:rPr>
          <w:fldChar w:fldCharType="end"/>
        </w:r>
      </w:hyperlink>
    </w:p>
    <w:p w14:paraId="626475DE" w14:textId="6BAEE17C" w:rsidR="00132C5F" w:rsidRDefault="00134523">
      <w:pPr>
        <w:pStyle w:val="TOC1"/>
        <w:rPr>
          <w:rFonts w:asciiTheme="minorHAnsi" w:eastAsiaTheme="minorEastAsia" w:hAnsiTheme="minorHAnsi" w:cstheme="minorBidi"/>
          <w:b w:val="0"/>
          <w:noProof/>
          <w:color w:val="auto"/>
          <w:sz w:val="22"/>
          <w:szCs w:val="22"/>
        </w:rPr>
      </w:pPr>
      <w:hyperlink w:anchor="_Toc498673927" w:history="1">
        <w:r w:rsidR="00132C5F" w:rsidRPr="00E8467E">
          <w:rPr>
            <w:rStyle w:val="Hyperlink"/>
            <w:noProof/>
          </w:rPr>
          <w:t>3.</w:t>
        </w:r>
        <w:r w:rsidR="00132C5F">
          <w:rPr>
            <w:rFonts w:asciiTheme="minorHAnsi" w:eastAsiaTheme="minorEastAsia" w:hAnsiTheme="minorHAnsi" w:cstheme="minorBidi"/>
            <w:b w:val="0"/>
            <w:noProof/>
            <w:color w:val="auto"/>
            <w:sz w:val="22"/>
            <w:szCs w:val="22"/>
          </w:rPr>
          <w:tab/>
        </w:r>
        <w:r w:rsidR="00132C5F" w:rsidRPr="00E8467E">
          <w:rPr>
            <w:rStyle w:val="Hyperlink"/>
            <w:noProof/>
          </w:rPr>
          <w:t>Files</w:t>
        </w:r>
        <w:r w:rsidR="00132C5F">
          <w:rPr>
            <w:noProof/>
            <w:webHidden/>
          </w:rPr>
          <w:tab/>
        </w:r>
        <w:r w:rsidR="00132C5F">
          <w:rPr>
            <w:noProof/>
            <w:webHidden/>
          </w:rPr>
          <w:fldChar w:fldCharType="begin"/>
        </w:r>
        <w:r w:rsidR="00132C5F">
          <w:rPr>
            <w:noProof/>
            <w:webHidden/>
          </w:rPr>
          <w:instrText xml:space="preserve"> PAGEREF _Toc498673927 \h </w:instrText>
        </w:r>
        <w:r w:rsidR="00132C5F">
          <w:rPr>
            <w:noProof/>
            <w:webHidden/>
          </w:rPr>
        </w:r>
        <w:r w:rsidR="00132C5F">
          <w:rPr>
            <w:noProof/>
            <w:webHidden/>
          </w:rPr>
          <w:fldChar w:fldCharType="separate"/>
        </w:r>
        <w:r w:rsidR="00132C5F">
          <w:rPr>
            <w:noProof/>
            <w:webHidden/>
          </w:rPr>
          <w:t>4</w:t>
        </w:r>
        <w:r w:rsidR="00132C5F">
          <w:rPr>
            <w:noProof/>
            <w:webHidden/>
          </w:rPr>
          <w:fldChar w:fldCharType="end"/>
        </w:r>
      </w:hyperlink>
    </w:p>
    <w:p w14:paraId="430AA901" w14:textId="1A5DD131" w:rsidR="00132C5F" w:rsidRDefault="00134523">
      <w:pPr>
        <w:pStyle w:val="TOC1"/>
        <w:rPr>
          <w:rFonts w:asciiTheme="minorHAnsi" w:eastAsiaTheme="minorEastAsia" w:hAnsiTheme="minorHAnsi" w:cstheme="minorBidi"/>
          <w:b w:val="0"/>
          <w:noProof/>
          <w:color w:val="auto"/>
          <w:sz w:val="22"/>
          <w:szCs w:val="22"/>
        </w:rPr>
      </w:pPr>
      <w:hyperlink w:anchor="_Toc498673928" w:history="1">
        <w:r w:rsidR="00132C5F" w:rsidRPr="00E8467E">
          <w:rPr>
            <w:rStyle w:val="Hyperlink"/>
            <w:noProof/>
          </w:rPr>
          <w:t>4.</w:t>
        </w:r>
        <w:r w:rsidR="00132C5F">
          <w:rPr>
            <w:rFonts w:asciiTheme="minorHAnsi" w:eastAsiaTheme="minorEastAsia" w:hAnsiTheme="minorHAnsi" w:cstheme="minorBidi"/>
            <w:b w:val="0"/>
            <w:noProof/>
            <w:color w:val="auto"/>
            <w:sz w:val="22"/>
            <w:szCs w:val="22"/>
          </w:rPr>
          <w:tab/>
        </w:r>
        <w:r w:rsidR="00132C5F" w:rsidRPr="00E8467E">
          <w:rPr>
            <w:rStyle w:val="Hyperlink"/>
            <w:noProof/>
          </w:rPr>
          <w:t>Routines</w:t>
        </w:r>
        <w:r w:rsidR="00132C5F">
          <w:rPr>
            <w:noProof/>
            <w:webHidden/>
          </w:rPr>
          <w:tab/>
        </w:r>
        <w:r w:rsidR="00132C5F">
          <w:rPr>
            <w:noProof/>
            <w:webHidden/>
          </w:rPr>
          <w:fldChar w:fldCharType="begin"/>
        </w:r>
        <w:r w:rsidR="00132C5F">
          <w:rPr>
            <w:noProof/>
            <w:webHidden/>
          </w:rPr>
          <w:instrText xml:space="preserve"> PAGEREF _Toc498673928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0B025FA9" w14:textId="63B65E0D" w:rsidR="00132C5F" w:rsidRDefault="00134523">
      <w:pPr>
        <w:pStyle w:val="TOC1"/>
        <w:rPr>
          <w:rFonts w:asciiTheme="minorHAnsi" w:eastAsiaTheme="minorEastAsia" w:hAnsiTheme="minorHAnsi" w:cstheme="minorBidi"/>
          <w:b w:val="0"/>
          <w:noProof/>
          <w:color w:val="auto"/>
          <w:sz w:val="22"/>
          <w:szCs w:val="22"/>
        </w:rPr>
      </w:pPr>
      <w:hyperlink w:anchor="_Toc498673929" w:history="1">
        <w:r w:rsidR="00132C5F" w:rsidRPr="00E8467E">
          <w:rPr>
            <w:rStyle w:val="Hyperlink"/>
            <w:noProof/>
          </w:rPr>
          <w:t>5.</w:t>
        </w:r>
        <w:r w:rsidR="00132C5F">
          <w:rPr>
            <w:rFonts w:asciiTheme="minorHAnsi" w:eastAsiaTheme="minorEastAsia" w:hAnsiTheme="minorHAnsi" w:cstheme="minorBidi"/>
            <w:b w:val="0"/>
            <w:noProof/>
            <w:color w:val="auto"/>
            <w:sz w:val="22"/>
            <w:szCs w:val="22"/>
          </w:rPr>
          <w:tab/>
        </w:r>
        <w:r w:rsidR="00132C5F" w:rsidRPr="00E8467E">
          <w:rPr>
            <w:rStyle w:val="Hyperlink"/>
            <w:noProof/>
          </w:rPr>
          <w:t>Exported Options</w:t>
        </w:r>
        <w:r w:rsidR="00132C5F">
          <w:rPr>
            <w:noProof/>
            <w:webHidden/>
          </w:rPr>
          <w:tab/>
        </w:r>
        <w:r w:rsidR="00132C5F">
          <w:rPr>
            <w:noProof/>
            <w:webHidden/>
          </w:rPr>
          <w:fldChar w:fldCharType="begin"/>
        </w:r>
        <w:r w:rsidR="00132C5F">
          <w:rPr>
            <w:noProof/>
            <w:webHidden/>
          </w:rPr>
          <w:instrText xml:space="preserve"> PAGEREF _Toc498673929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751C9721" w14:textId="6FEE52B8" w:rsidR="00132C5F" w:rsidRDefault="00134523">
      <w:pPr>
        <w:pStyle w:val="TOC1"/>
        <w:rPr>
          <w:rFonts w:asciiTheme="minorHAnsi" w:eastAsiaTheme="minorEastAsia" w:hAnsiTheme="minorHAnsi" w:cstheme="minorBidi"/>
          <w:b w:val="0"/>
          <w:noProof/>
          <w:color w:val="auto"/>
          <w:sz w:val="22"/>
          <w:szCs w:val="22"/>
        </w:rPr>
      </w:pPr>
      <w:hyperlink w:anchor="_Toc498673930" w:history="1">
        <w:r w:rsidR="00132C5F" w:rsidRPr="00E8467E">
          <w:rPr>
            <w:rStyle w:val="Hyperlink"/>
            <w:noProof/>
          </w:rPr>
          <w:t>6.</w:t>
        </w:r>
        <w:r w:rsidR="00132C5F">
          <w:rPr>
            <w:rFonts w:asciiTheme="minorHAnsi" w:eastAsiaTheme="minorEastAsia" w:hAnsiTheme="minorHAnsi" w:cstheme="minorBidi"/>
            <w:b w:val="0"/>
            <w:noProof/>
            <w:color w:val="auto"/>
            <w:sz w:val="22"/>
            <w:szCs w:val="22"/>
          </w:rPr>
          <w:tab/>
        </w:r>
        <w:r w:rsidR="00132C5F" w:rsidRPr="00E8467E">
          <w:rPr>
            <w:rStyle w:val="Hyperlink"/>
            <w:noProof/>
          </w:rPr>
          <w:t>Mail Groups, Alerts, and Bulletins</w:t>
        </w:r>
        <w:r w:rsidR="00132C5F">
          <w:rPr>
            <w:noProof/>
            <w:webHidden/>
          </w:rPr>
          <w:tab/>
        </w:r>
        <w:r w:rsidR="00132C5F">
          <w:rPr>
            <w:noProof/>
            <w:webHidden/>
          </w:rPr>
          <w:fldChar w:fldCharType="begin"/>
        </w:r>
        <w:r w:rsidR="00132C5F">
          <w:rPr>
            <w:noProof/>
            <w:webHidden/>
          </w:rPr>
          <w:instrText xml:space="preserve"> PAGEREF _Toc498673930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64DECACA" w14:textId="729471CF" w:rsidR="00132C5F" w:rsidRDefault="00134523">
      <w:pPr>
        <w:pStyle w:val="TOC2"/>
        <w:rPr>
          <w:rFonts w:asciiTheme="minorHAnsi" w:eastAsiaTheme="minorEastAsia" w:hAnsiTheme="minorHAnsi" w:cstheme="minorBidi"/>
          <w:b w:val="0"/>
          <w:noProof/>
          <w:color w:val="auto"/>
          <w:sz w:val="22"/>
          <w:szCs w:val="22"/>
        </w:rPr>
      </w:pPr>
      <w:hyperlink w:anchor="_Toc498673931" w:history="1">
        <w:r w:rsidR="00132C5F" w:rsidRPr="00E8467E">
          <w:rPr>
            <w:rStyle w:val="Hyperlink"/>
            <w:noProof/>
          </w:rPr>
          <w:t>6.1.</w:t>
        </w:r>
        <w:r w:rsidR="00132C5F">
          <w:rPr>
            <w:rFonts w:asciiTheme="minorHAnsi" w:eastAsiaTheme="minorEastAsia" w:hAnsiTheme="minorHAnsi" w:cstheme="minorBidi"/>
            <w:b w:val="0"/>
            <w:noProof/>
            <w:color w:val="auto"/>
            <w:sz w:val="22"/>
            <w:szCs w:val="22"/>
          </w:rPr>
          <w:tab/>
        </w:r>
        <w:r w:rsidR="00132C5F" w:rsidRPr="00E8467E">
          <w:rPr>
            <w:rStyle w:val="Hyperlink"/>
            <w:noProof/>
          </w:rPr>
          <w:t>Build Notifications</w:t>
        </w:r>
        <w:r w:rsidR="00132C5F">
          <w:rPr>
            <w:noProof/>
            <w:webHidden/>
          </w:rPr>
          <w:tab/>
        </w:r>
        <w:r w:rsidR="00132C5F">
          <w:rPr>
            <w:noProof/>
            <w:webHidden/>
          </w:rPr>
          <w:fldChar w:fldCharType="begin"/>
        </w:r>
        <w:r w:rsidR="00132C5F">
          <w:rPr>
            <w:noProof/>
            <w:webHidden/>
          </w:rPr>
          <w:instrText xml:space="preserve"> PAGEREF _Toc498673931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5216A6AF" w14:textId="3EBC2D6F" w:rsidR="00132C5F" w:rsidRDefault="00134523">
      <w:pPr>
        <w:pStyle w:val="TOC2"/>
        <w:rPr>
          <w:rFonts w:asciiTheme="minorHAnsi" w:eastAsiaTheme="minorEastAsia" w:hAnsiTheme="minorHAnsi" w:cstheme="minorBidi"/>
          <w:b w:val="0"/>
          <w:noProof/>
          <w:color w:val="auto"/>
          <w:sz w:val="22"/>
          <w:szCs w:val="22"/>
        </w:rPr>
      </w:pPr>
      <w:hyperlink w:anchor="_Toc498673932" w:history="1">
        <w:r w:rsidR="00132C5F" w:rsidRPr="00E8467E">
          <w:rPr>
            <w:rStyle w:val="Hyperlink"/>
            <w:noProof/>
          </w:rPr>
          <w:t>6.2.</w:t>
        </w:r>
        <w:r w:rsidR="00132C5F">
          <w:rPr>
            <w:rFonts w:asciiTheme="minorHAnsi" w:eastAsiaTheme="minorEastAsia" w:hAnsiTheme="minorHAnsi" w:cstheme="minorBidi"/>
            <w:b w:val="0"/>
            <w:noProof/>
            <w:color w:val="auto"/>
            <w:sz w:val="22"/>
            <w:szCs w:val="22"/>
          </w:rPr>
          <w:tab/>
        </w:r>
        <w:r w:rsidR="00132C5F" w:rsidRPr="00E8467E">
          <w:rPr>
            <w:rStyle w:val="Hyperlink"/>
            <w:noProof/>
          </w:rPr>
          <w:t>Application Notifications</w:t>
        </w:r>
        <w:r w:rsidR="00132C5F">
          <w:rPr>
            <w:noProof/>
            <w:webHidden/>
          </w:rPr>
          <w:tab/>
        </w:r>
        <w:r w:rsidR="00132C5F">
          <w:rPr>
            <w:noProof/>
            <w:webHidden/>
          </w:rPr>
          <w:fldChar w:fldCharType="begin"/>
        </w:r>
        <w:r w:rsidR="00132C5F">
          <w:rPr>
            <w:noProof/>
            <w:webHidden/>
          </w:rPr>
          <w:instrText xml:space="preserve"> PAGEREF _Toc498673932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4A0578B7" w14:textId="45F1ACAB" w:rsidR="00132C5F" w:rsidRDefault="00134523">
      <w:pPr>
        <w:pStyle w:val="TOC1"/>
        <w:rPr>
          <w:rFonts w:asciiTheme="minorHAnsi" w:eastAsiaTheme="minorEastAsia" w:hAnsiTheme="minorHAnsi" w:cstheme="minorBidi"/>
          <w:b w:val="0"/>
          <w:noProof/>
          <w:color w:val="auto"/>
          <w:sz w:val="22"/>
          <w:szCs w:val="22"/>
        </w:rPr>
      </w:pPr>
      <w:hyperlink w:anchor="_Toc498673933" w:history="1">
        <w:r w:rsidR="00132C5F" w:rsidRPr="00E8467E">
          <w:rPr>
            <w:rStyle w:val="Hyperlink"/>
            <w:noProof/>
          </w:rPr>
          <w:t>7.</w:t>
        </w:r>
        <w:r w:rsidR="00132C5F">
          <w:rPr>
            <w:rFonts w:asciiTheme="minorHAnsi" w:eastAsiaTheme="minorEastAsia" w:hAnsiTheme="minorHAnsi" w:cstheme="minorBidi"/>
            <w:b w:val="0"/>
            <w:noProof/>
            <w:color w:val="auto"/>
            <w:sz w:val="22"/>
            <w:szCs w:val="22"/>
          </w:rPr>
          <w:tab/>
        </w:r>
        <w:r w:rsidR="00132C5F" w:rsidRPr="00E8467E">
          <w:rPr>
            <w:rStyle w:val="Hyperlink"/>
            <w:noProof/>
          </w:rPr>
          <w:t>Public Interfaces</w:t>
        </w:r>
        <w:r w:rsidR="00132C5F">
          <w:rPr>
            <w:noProof/>
            <w:webHidden/>
          </w:rPr>
          <w:tab/>
        </w:r>
        <w:r w:rsidR="00132C5F">
          <w:rPr>
            <w:noProof/>
            <w:webHidden/>
          </w:rPr>
          <w:fldChar w:fldCharType="begin"/>
        </w:r>
        <w:r w:rsidR="00132C5F">
          <w:rPr>
            <w:noProof/>
            <w:webHidden/>
          </w:rPr>
          <w:instrText xml:space="preserve"> PAGEREF _Toc498673933 \h </w:instrText>
        </w:r>
        <w:r w:rsidR="00132C5F">
          <w:rPr>
            <w:noProof/>
            <w:webHidden/>
          </w:rPr>
        </w:r>
        <w:r w:rsidR="00132C5F">
          <w:rPr>
            <w:noProof/>
            <w:webHidden/>
          </w:rPr>
          <w:fldChar w:fldCharType="separate"/>
        </w:r>
        <w:r w:rsidR="00132C5F">
          <w:rPr>
            <w:noProof/>
            <w:webHidden/>
          </w:rPr>
          <w:t>5</w:t>
        </w:r>
        <w:r w:rsidR="00132C5F">
          <w:rPr>
            <w:noProof/>
            <w:webHidden/>
          </w:rPr>
          <w:fldChar w:fldCharType="end"/>
        </w:r>
      </w:hyperlink>
    </w:p>
    <w:p w14:paraId="4EF4E8F5" w14:textId="1608B512" w:rsidR="00132C5F" w:rsidRDefault="00134523">
      <w:pPr>
        <w:pStyle w:val="TOC2"/>
        <w:rPr>
          <w:rFonts w:asciiTheme="minorHAnsi" w:eastAsiaTheme="minorEastAsia" w:hAnsiTheme="minorHAnsi" w:cstheme="minorBidi"/>
          <w:b w:val="0"/>
          <w:noProof/>
          <w:color w:val="auto"/>
          <w:sz w:val="22"/>
          <w:szCs w:val="22"/>
        </w:rPr>
      </w:pPr>
      <w:hyperlink w:anchor="_Toc498673934" w:history="1">
        <w:r w:rsidR="00132C5F" w:rsidRPr="00E8467E">
          <w:rPr>
            <w:rStyle w:val="Hyperlink"/>
            <w:noProof/>
          </w:rPr>
          <w:t>7.1.</w:t>
        </w:r>
        <w:r w:rsidR="00132C5F">
          <w:rPr>
            <w:rFonts w:asciiTheme="minorHAnsi" w:eastAsiaTheme="minorEastAsia" w:hAnsiTheme="minorHAnsi" w:cstheme="minorBidi"/>
            <w:b w:val="0"/>
            <w:noProof/>
            <w:color w:val="auto"/>
            <w:sz w:val="22"/>
            <w:szCs w:val="22"/>
          </w:rPr>
          <w:tab/>
        </w:r>
        <w:r w:rsidR="00132C5F" w:rsidRPr="00E8467E">
          <w:rPr>
            <w:rStyle w:val="Hyperlink"/>
            <w:noProof/>
          </w:rPr>
          <w:t>Integration Control Registrations</w:t>
        </w:r>
        <w:r w:rsidR="00132C5F">
          <w:rPr>
            <w:noProof/>
            <w:webHidden/>
          </w:rPr>
          <w:tab/>
        </w:r>
        <w:r w:rsidR="00132C5F">
          <w:rPr>
            <w:noProof/>
            <w:webHidden/>
          </w:rPr>
          <w:fldChar w:fldCharType="begin"/>
        </w:r>
        <w:r w:rsidR="00132C5F">
          <w:rPr>
            <w:noProof/>
            <w:webHidden/>
          </w:rPr>
          <w:instrText xml:space="preserve"> PAGEREF _Toc498673934 \h </w:instrText>
        </w:r>
        <w:r w:rsidR="00132C5F">
          <w:rPr>
            <w:noProof/>
            <w:webHidden/>
          </w:rPr>
        </w:r>
        <w:r w:rsidR="00132C5F">
          <w:rPr>
            <w:noProof/>
            <w:webHidden/>
          </w:rPr>
          <w:fldChar w:fldCharType="separate"/>
        </w:r>
        <w:r w:rsidR="00132C5F">
          <w:rPr>
            <w:noProof/>
            <w:webHidden/>
          </w:rPr>
          <w:t>6</w:t>
        </w:r>
        <w:r w:rsidR="00132C5F">
          <w:rPr>
            <w:noProof/>
            <w:webHidden/>
          </w:rPr>
          <w:fldChar w:fldCharType="end"/>
        </w:r>
      </w:hyperlink>
    </w:p>
    <w:p w14:paraId="2499EF19" w14:textId="092CB2CA" w:rsidR="00132C5F" w:rsidRDefault="00134523">
      <w:pPr>
        <w:pStyle w:val="TOC2"/>
        <w:rPr>
          <w:rFonts w:asciiTheme="minorHAnsi" w:eastAsiaTheme="minorEastAsia" w:hAnsiTheme="minorHAnsi" w:cstheme="minorBidi"/>
          <w:b w:val="0"/>
          <w:noProof/>
          <w:color w:val="auto"/>
          <w:sz w:val="22"/>
          <w:szCs w:val="22"/>
        </w:rPr>
      </w:pPr>
      <w:hyperlink w:anchor="_Toc498673935" w:history="1">
        <w:r w:rsidR="00132C5F" w:rsidRPr="00E8467E">
          <w:rPr>
            <w:rStyle w:val="Hyperlink"/>
            <w:noProof/>
          </w:rPr>
          <w:t>7.2.</w:t>
        </w:r>
        <w:r w:rsidR="00132C5F">
          <w:rPr>
            <w:rFonts w:asciiTheme="minorHAnsi" w:eastAsiaTheme="minorEastAsia" w:hAnsiTheme="minorHAnsi" w:cstheme="minorBidi"/>
            <w:b w:val="0"/>
            <w:noProof/>
            <w:color w:val="auto"/>
            <w:sz w:val="22"/>
            <w:szCs w:val="22"/>
          </w:rPr>
          <w:tab/>
        </w:r>
        <w:r w:rsidR="00132C5F" w:rsidRPr="00E8467E">
          <w:rPr>
            <w:rStyle w:val="Hyperlink"/>
            <w:noProof/>
          </w:rPr>
          <w:t>Application Programming Interfaces</w:t>
        </w:r>
        <w:r w:rsidR="00132C5F">
          <w:rPr>
            <w:noProof/>
            <w:webHidden/>
          </w:rPr>
          <w:tab/>
        </w:r>
        <w:r w:rsidR="00132C5F">
          <w:rPr>
            <w:noProof/>
            <w:webHidden/>
          </w:rPr>
          <w:fldChar w:fldCharType="begin"/>
        </w:r>
        <w:r w:rsidR="00132C5F">
          <w:rPr>
            <w:noProof/>
            <w:webHidden/>
          </w:rPr>
          <w:instrText xml:space="preserve"> PAGEREF _Toc498673935 \h </w:instrText>
        </w:r>
        <w:r w:rsidR="00132C5F">
          <w:rPr>
            <w:noProof/>
            <w:webHidden/>
          </w:rPr>
        </w:r>
        <w:r w:rsidR="00132C5F">
          <w:rPr>
            <w:noProof/>
            <w:webHidden/>
          </w:rPr>
          <w:fldChar w:fldCharType="separate"/>
        </w:r>
        <w:r w:rsidR="00132C5F">
          <w:rPr>
            <w:noProof/>
            <w:webHidden/>
          </w:rPr>
          <w:t>6</w:t>
        </w:r>
        <w:r w:rsidR="00132C5F">
          <w:rPr>
            <w:noProof/>
            <w:webHidden/>
          </w:rPr>
          <w:fldChar w:fldCharType="end"/>
        </w:r>
      </w:hyperlink>
    </w:p>
    <w:p w14:paraId="407661BB" w14:textId="62F0DDBB" w:rsidR="00132C5F" w:rsidRDefault="00134523">
      <w:pPr>
        <w:pStyle w:val="TOC2"/>
        <w:rPr>
          <w:rFonts w:asciiTheme="minorHAnsi" w:eastAsiaTheme="minorEastAsia" w:hAnsiTheme="minorHAnsi" w:cstheme="minorBidi"/>
          <w:b w:val="0"/>
          <w:noProof/>
          <w:color w:val="auto"/>
          <w:sz w:val="22"/>
          <w:szCs w:val="22"/>
        </w:rPr>
      </w:pPr>
      <w:hyperlink w:anchor="_Toc498673936" w:history="1">
        <w:r w:rsidR="00132C5F" w:rsidRPr="00E8467E">
          <w:rPr>
            <w:rStyle w:val="Hyperlink"/>
            <w:noProof/>
          </w:rPr>
          <w:t>7.3.</w:t>
        </w:r>
        <w:r w:rsidR="00132C5F">
          <w:rPr>
            <w:rFonts w:asciiTheme="minorHAnsi" w:eastAsiaTheme="minorEastAsia" w:hAnsiTheme="minorHAnsi" w:cstheme="minorBidi"/>
            <w:b w:val="0"/>
            <w:noProof/>
            <w:color w:val="auto"/>
            <w:sz w:val="22"/>
            <w:szCs w:val="22"/>
          </w:rPr>
          <w:tab/>
        </w:r>
        <w:r w:rsidR="00132C5F" w:rsidRPr="00E8467E">
          <w:rPr>
            <w:rStyle w:val="Hyperlink"/>
            <w:noProof/>
          </w:rPr>
          <w:t>Remote Procedure Calls</w:t>
        </w:r>
        <w:r w:rsidR="00132C5F">
          <w:rPr>
            <w:noProof/>
            <w:webHidden/>
          </w:rPr>
          <w:tab/>
        </w:r>
        <w:r w:rsidR="00132C5F">
          <w:rPr>
            <w:noProof/>
            <w:webHidden/>
          </w:rPr>
          <w:fldChar w:fldCharType="begin"/>
        </w:r>
        <w:r w:rsidR="00132C5F">
          <w:rPr>
            <w:noProof/>
            <w:webHidden/>
          </w:rPr>
          <w:instrText xml:space="preserve"> PAGEREF _Toc498673936 \h </w:instrText>
        </w:r>
        <w:r w:rsidR="00132C5F">
          <w:rPr>
            <w:noProof/>
            <w:webHidden/>
          </w:rPr>
        </w:r>
        <w:r w:rsidR="00132C5F">
          <w:rPr>
            <w:noProof/>
            <w:webHidden/>
          </w:rPr>
          <w:fldChar w:fldCharType="separate"/>
        </w:r>
        <w:r w:rsidR="00132C5F">
          <w:rPr>
            <w:noProof/>
            <w:webHidden/>
          </w:rPr>
          <w:t>6</w:t>
        </w:r>
        <w:r w:rsidR="00132C5F">
          <w:rPr>
            <w:noProof/>
            <w:webHidden/>
          </w:rPr>
          <w:fldChar w:fldCharType="end"/>
        </w:r>
      </w:hyperlink>
    </w:p>
    <w:p w14:paraId="18901FFF" w14:textId="4C996482" w:rsidR="00132C5F" w:rsidRDefault="00134523">
      <w:pPr>
        <w:pStyle w:val="TOC2"/>
        <w:rPr>
          <w:rFonts w:asciiTheme="minorHAnsi" w:eastAsiaTheme="minorEastAsia" w:hAnsiTheme="minorHAnsi" w:cstheme="minorBidi"/>
          <w:b w:val="0"/>
          <w:noProof/>
          <w:color w:val="auto"/>
          <w:sz w:val="22"/>
          <w:szCs w:val="22"/>
        </w:rPr>
      </w:pPr>
      <w:hyperlink w:anchor="_Toc498673937" w:history="1">
        <w:r w:rsidR="00132C5F" w:rsidRPr="00E8467E">
          <w:rPr>
            <w:rStyle w:val="Hyperlink"/>
            <w:noProof/>
          </w:rPr>
          <w:t>7.4.</w:t>
        </w:r>
        <w:r w:rsidR="00132C5F">
          <w:rPr>
            <w:rFonts w:asciiTheme="minorHAnsi" w:eastAsiaTheme="minorEastAsia" w:hAnsiTheme="minorHAnsi" w:cstheme="minorBidi"/>
            <w:b w:val="0"/>
            <w:noProof/>
            <w:color w:val="auto"/>
            <w:sz w:val="22"/>
            <w:szCs w:val="22"/>
          </w:rPr>
          <w:tab/>
        </w:r>
        <w:r w:rsidR="00132C5F" w:rsidRPr="00E8467E">
          <w:rPr>
            <w:rStyle w:val="Hyperlink"/>
            <w:noProof/>
          </w:rPr>
          <w:t>HL7 Messaging</w:t>
        </w:r>
        <w:r w:rsidR="00132C5F">
          <w:rPr>
            <w:noProof/>
            <w:webHidden/>
          </w:rPr>
          <w:tab/>
        </w:r>
        <w:r w:rsidR="00132C5F">
          <w:rPr>
            <w:noProof/>
            <w:webHidden/>
          </w:rPr>
          <w:fldChar w:fldCharType="begin"/>
        </w:r>
        <w:r w:rsidR="00132C5F">
          <w:rPr>
            <w:noProof/>
            <w:webHidden/>
          </w:rPr>
          <w:instrText xml:space="preserve"> PAGEREF _Toc498673937 \h </w:instrText>
        </w:r>
        <w:r w:rsidR="00132C5F">
          <w:rPr>
            <w:noProof/>
            <w:webHidden/>
          </w:rPr>
        </w:r>
        <w:r w:rsidR="00132C5F">
          <w:rPr>
            <w:noProof/>
            <w:webHidden/>
          </w:rPr>
          <w:fldChar w:fldCharType="separate"/>
        </w:r>
        <w:r w:rsidR="00132C5F">
          <w:rPr>
            <w:noProof/>
            <w:webHidden/>
          </w:rPr>
          <w:t>7</w:t>
        </w:r>
        <w:r w:rsidR="00132C5F">
          <w:rPr>
            <w:noProof/>
            <w:webHidden/>
          </w:rPr>
          <w:fldChar w:fldCharType="end"/>
        </w:r>
      </w:hyperlink>
    </w:p>
    <w:p w14:paraId="6C28440A" w14:textId="517FF07E" w:rsidR="00132C5F" w:rsidRDefault="00134523">
      <w:pPr>
        <w:pStyle w:val="TOC2"/>
        <w:rPr>
          <w:rFonts w:asciiTheme="minorHAnsi" w:eastAsiaTheme="minorEastAsia" w:hAnsiTheme="minorHAnsi" w:cstheme="minorBidi"/>
          <w:b w:val="0"/>
          <w:noProof/>
          <w:color w:val="auto"/>
          <w:sz w:val="22"/>
          <w:szCs w:val="22"/>
        </w:rPr>
      </w:pPr>
      <w:hyperlink w:anchor="_Toc498673938" w:history="1">
        <w:r w:rsidR="00132C5F" w:rsidRPr="00E8467E">
          <w:rPr>
            <w:rStyle w:val="Hyperlink"/>
            <w:noProof/>
          </w:rPr>
          <w:t>7.5.</w:t>
        </w:r>
        <w:r w:rsidR="00132C5F">
          <w:rPr>
            <w:rFonts w:asciiTheme="minorHAnsi" w:eastAsiaTheme="minorEastAsia" w:hAnsiTheme="minorHAnsi" w:cstheme="minorBidi"/>
            <w:b w:val="0"/>
            <w:noProof/>
            <w:color w:val="auto"/>
            <w:sz w:val="22"/>
            <w:szCs w:val="22"/>
          </w:rPr>
          <w:tab/>
        </w:r>
        <w:r w:rsidR="00132C5F" w:rsidRPr="00E8467E">
          <w:rPr>
            <w:rStyle w:val="Hyperlink"/>
            <w:noProof/>
          </w:rPr>
          <w:t>Web Services</w:t>
        </w:r>
        <w:r w:rsidR="00132C5F">
          <w:rPr>
            <w:noProof/>
            <w:webHidden/>
          </w:rPr>
          <w:tab/>
        </w:r>
        <w:r w:rsidR="00132C5F">
          <w:rPr>
            <w:noProof/>
            <w:webHidden/>
          </w:rPr>
          <w:fldChar w:fldCharType="begin"/>
        </w:r>
        <w:r w:rsidR="00132C5F">
          <w:rPr>
            <w:noProof/>
            <w:webHidden/>
          </w:rPr>
          <w:instrText xml:space="preserve"> PAGEREF _Toc498673938 \h </w:instrText>
        </w:r>
        <w:r w:rsidR="00132C5F">
          <w:rPr>
            <w:noProof/>
            <w:webHidden/>
          </w:rPr>
        </w:r>
        <w:r w:rsidR="00132C5F">
          <w:rPr>
            <w:noProof/>
            <w:webHidden/>
          </w:rPr>
          <w:fldChar w:fldCharType="separate"/>
        </w:r>
        <w:r w:rsidR="00132C5F">
          <w:rPr>
            <w:noProof/>
            <w:webHidden/>
          </w:rPr>
          <w:t>9</w:t>
        </w:r>
        <w:r w:rsidR="00132C5F">
          <w:rPr>
            <w:noProof/>
            <w:webHidden/>
          </w:rPr>
          <w:fldChar w:fldCharType="end"/>
        </w:r>
      </w:hyperlink>
    </w:p>
    <w:p w14:paraId="5FC71BA2" w14:textId="5A564B84" w:rsidR="00132C5F" w:rsidRDefault="00134523">
      <w:pPr>
        <w:pStyle w:val="TOC1"/>
        <w:rPr>
          <w:rFonts w:asciiTheme="minorHAnsi" w:eastAsiaTheme="minorEastAsia" w:hAnsiTheme="minorHAnsi" w:cstheme="minorBidi"/>
          <w:b w:val="0"/>
          <w:noProof/>
          <w:color w:val="auto"/>
          <w:sz w:val="22"/>
          <w:szCs w:val="22"/>
        </w:rPr>
      </w:pPr>
      <w:hyperlink w:anchor="_Toc498673939" w:history="1">
        <w:r w:rsidR="00132C5F" w:rsidRPr="00E8467E">
          <w:rPr>
            <w:rStyle w:val="Hyperlink"/>
            <w:noProof/>
          </w:rPr>
          <w:t>8.</w:t>
        </w:r>
        <w:r w:rsidR="00132C5F">
          <w:rPr>
            <w:rFonts w:asciiTheme="minorHAnsi" w:eastAsiaTheme="minorEastAsia" w:hAnsiTheme="minorHAnsi" w:cstheme="minorBidi"/>
            <w:b w:val="0"/>
            <w:noProof/>
            <w:color w:val="auto"/>
            <w:sz w:val="22"/>
            <w:szCs w:val="22"/>
          </w:rPr>
          <w:tab/>
        </w:r>
        <w:r w:rsidR="00132C5F" w:rsidRPr="00E8467E">
          <w:rPr>
            <w:rStyle w:val="Hyperlink"/>
            <w:noProof/>
          </w:rPr>
          <w:t>Standards and Conventions Exemptions</w:t>
        </w:r>
        <w:r w:rsidR="00132C5F">
          <w:rPr>
            <w:noProof/>
            <w:webHidden/>
          </w:rPr>
          <w:tab/>
        </w:r>
        <w:r w:rsidR="00132C5F">
          <w:rPr>
            <w:noProof/>
            <w:webHidden/>
          </w:rPr>
          <w:fldChar w:fldCharType="begin"/>
        </w:r>
        <w:r w:rsidR="00132C5F">
          <w:rPr>
            <w:noProof/>
            <w:webHidden/>
          </w:rPr>
          <w:instrText xml:space="preserve"> PAGEREF _Toc498673939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747BF42F" w14:textId="13CD55CC" w:rsidR="00132C5F" w:rsidRDefault="00134523">
      <w:pPr>
        <w:pStyle w:val="TOC2"/>
        <w:rPr>
          <w:rFonts w:asciiTheme="minorHAnsi" w:eastAsiaTheme="minorEastAsia" w:hAnsiTheme="minorHAnsi" w:cstheme="minorBidi"/>
          <w:b w:val="0"/>
          <w:noProof/>
          <w:color w:val="auto"/>
          <w:sz w:val="22"/>
          <w:szCs w:val="22"/>
        </w:rPr>
      </w:pPr>
      <w:hyperlink w:anchor="_Toc498673940" w:history="1">
        <w:r w:rsidR="00132C5F" w:rsidRPr="00E8467E">
          <w:rPr>
            <w:rStyle w:val="Hyperlink"/>
            <w:noProof/>
          </w:rPr>
          <w:t>8.1.</w:t>
        </w:r>
        <w:r w:rsidR="00132C5F">
          <w:rPr>
            <w:rFonts w:asciiTheme="minorHAnsi" w:eastAsiaTheme="minorEastAsia" w:hAnsiTheme="minorHAnsi" w:cstheme="minorBidi"/>
            <w:b w:val="0"/>
            <w:noProof/>
            <w:color w:val="auto"/>
            <w:sz w:val="22"/>
            <w:szCs w:val="22"/>
          </w:rPr>
          <w:tab/>
        </w:r>
        <w:r w:rsidR="00132C5F" w:rsidRPr="00E8467E">
          <w:rPr>
            <w:rStyle w:val="Hyperlink"/>
            <w:noProof/>
          </w:rPr>
          <w:t>Internal Relationships</w:t>
        </w:r>
        <w:r w:rsidR="00132C5F">
          <w:rPr>
            <w:noProof/>
            <w:webHidden/>
          </w:rPr>
          <w:tab/>
        </w:r>
        <w:r w:rsidR="00132C5F">
          <w:rPr>
            <w:noProof/>
            <w:webHidden/>
          </w:rPr>
          <w:fldChar w:fldCharType="begin"/>
        </w:r>
        <w:r w:rsidR="00132C5F">
          <w:rPr>
            <w:noProof/>
            <w:webHidden/>
          </w:rPr>
          <w:instrText xml:space="preserve"> PAGEREF _Toc498673940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5253A336" w14:textId="6435E11C" w:rsidR="00132C5F" w:rsidRDefault="00134523">
      <w:pPr>
        <w:pStyle w:val="TOC2"/>
        <w:rPr>
          <w:rFonts w:asciiTheme="minorHAnsi" w:eastAsiaTheme="minorEastAsia" w:hAnsiTheme="minorHAnsi" w:cstheme="minorBidi"/>
          <w:b w:val="0"/>
          <w:noProof/>
          <w:color w:val="auto"/>
          <w:sz w:val="22"/>
          <w:szCs w:val="22"/>
        </w:rPr>
      </w:pPr>
      <w:hyperlink w:anchor="_Toc498673941" w:history="1">
        <w:r w:rsidR="00132C5F" w:rsidRPr="00E8467E">
          <w:rPr>
            <w:rStyle w:val="Hyperlink"/>
            <w:noProof/>
          </w:rPr>
          <w:t>8.2.</w:t>
        </w:r>
        <w:r w:rsidR="00132C5F">
          <w:rPr>
            <w:rFonts w:asciiTheme="minorHAnsi" w:eastAsiaTheme="minorEastAsia" w:hAnsiTheme="minorHAnsi" w:cstheme="minorBidi"/>
            <w:b w:val="0"/>
            <w:noProof/>
            <w:color w:val="auto"/>
            <w:sz w:val="22"/>
            <w:szCs w:val="22"/>
          </w:rPr>
          <w:tab/>
        </w:r>
        <w:r w:rsidR="00132C5F" w:rsidRPr="00E8467E">
          <w:rPr>
            <w:rStyle w:val="Hyperlink"/>
            <w:noProof/>
          </w:rPr>
          <w:t>Software-wide Variables</w:t>
        </w:r>
        <w:r w:rsidR="00132C5F">
          <w:rPr>
            <w:noProof/>
            <w:webHidden/>
          </w:rPr>
          <w:tab/>
        </w:r>
        <w:r w:rsidR="00132C5F">
          <w:rPr>
            <w:noProof/>
            <w:webHidden/>
          </w:rPr>
          <w:fldChar w:fldCharType="begin"/>
        </w:r>
        <w:r w:rsidR="00132C5F">
          <w:rPr>
            <w:noProof/>
            <w:webHidden/>
          </w:rPr>
          <w:instrText xml:space="preserve"> PAGEREF _Toc498673941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6DA93D6F" w14:textId="097ED82D" w:rsidR="00132C5F" w:rsidRDefault="00134523">
      <w:pPr>
        <w:pStyle w:val="TOC1"/>
        <w:rPr>
          <w:rFonts w:asciiTheme="minorHAnsi" w:eastAsiaTheme="minorEastAsia" w:hAnsiTheme="minorHAnsi" w:cstheme="minorBidi"/>
          <w:b w:val="0"/>
          <w:noProof/>
          <w:color w:val="auto"/>
          <w:sz w:val="22"/>
          <w:szCs w:val="22"/>
        </w:rPr>
      </w:pPr>
      <w:hyperlink w:anchor="_Toc498673942" w:history="1">
        <w:r w:rsidR="00132C5F" w:rsidRPr="00E8467E">
          <w:rPr>
            <w:rStyle w:val="Hyperlink"/>
            <w:noProof/>
          </w:rPr>
          <w:t>9.</w:t>
        </w:r>
        <w:r w:rsidR="00132C5F">
          <w:rPr>
            <w:rFonts w:asciiTheme="minorHAnsi" w:eastAsiaTheme="minorEastAsia" w:hAnsiTheme="minorHAnsi" w:cstheme="minorBidi"/>
            <w:b w:val="0"/>
            <w:noProof/>
            <w:color w:val="auto"/>
            <w:sz w:val="22"/>
            <w:szCs w:val="22"/>
          </w:rPr>
          <w:tab/>
        </w:r>
        <w:r w:rsidR="00132C5F" w:rsidRPr="00E8467E">
          <w:rPr>
            <w:rStyle w:val="Hyperlink"/>
            <w:noProof/>
          </w:rPr>
          <w:t>Security</w:t>
        </w:r>
        <w:r w:rsidR="00132C5F">
          <w:rPr>
            <w:noProof/>
            <w:webHidden/>
          </w:rPr>
          <w:tab/>
        </w:r>
        <w:r w:rsidR="00132C5F">
          <w:rPr>
            <w:noProof/>
            <w:webHidden/>
          </w:rPr>
          <w:fldChar w:fldCharType="begin"/>
        </w:r>
        <w:r w:rsidR="00132C5F">
          <w:rPr>
            <w:noProof/>
            <w:webHidden/>
          </w:rPr>
          <w:instrText xml:space="preserve"> PAGEREF _Toc498673942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10A6BDF8" w14:textId="52F0A70B" w:rsidR="00132C5F" w:rsidRDefault="00134523">
      <w:pPr>
        <w:pStyle w:val="TOC2"/>
        <w:rPr>
          <w:rFonts w:asciiTheme="minorHAnsi" w:eastAsiaTheme="minorEastAsia" w:hAnsiTheme="minorHAnsi" w:cstheme="minorBidi"/>
          <w:b w:val="0"/>
          <w:noProof/>
          <w:color w:val="auto"/>
          <w:sz w:val="22"/>
          <w:szCs w:val="22"/>
        </w:rPr>
      </w:pPr>
      <w:hyperlink w:anchor="_Toc498673943" w:history="1">
        <w:r w:rsidR="00132C5F" w:rsidRPr="00E8467E">
          <w:rPr>
            <w:rStyle w:val="Hyperlink"/>
            <w:noProof/>
          </w:rPr>
          <w:t>9.1.</w:t>
        </w:r>
        <w:r w:rsidR="00132C5F">
          <w:rPr>
            <w:rFonts w:asciiTheme="minorHAnsi" w:eastAsiaTheme="minorEastAsia" w:hAnsiTheme="minorHAnsi" w:cstheme="minorBidi"/>
            <w:b w:val="0"/>
            <w:noProof/>
            <w:color w:val="auto"/>
            <w:sz w:val="22"/>
            <w:szCs w:val="22"/>
          </w:rPr>
          <w:tab/>
        </w:r>
        <w:r w:rsidR="00132C5F" w:rsidRPr="00E8467E">
          <w:rPr>
            <w:rStyle w:val="Hyperlink"/>
            <w:noProof/>
          </w:rPr>
          <w:t>Security Menus and Options</w:t>
        </w:r>
        <w:r w:rsidR="00132C5F">
          <w:rPr>
            <w:noProof/>
            <w:webHidden/>
          </w:rPr>
          <w:tab/>
        </w:r>
        <w:r w:rsidR="00132C5F">
          <w:rPr>
            <w:noProof/>
            <w:webHidden/>
          </w:rPr>
          <w:fldChar w:fldCharType="begin"/>
        </w:r>
        <w:r w:rsidR="00132C5F">
          <w:rPr>
            <w:noProof/>
            <w:webHidden/>
          </w:rPr>
          <w:instrText xml:space="preserve"> PAGEREF _Toc498673943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67D28345" w14:textId="311487B8" w:rsidR="00132C5F" w:rsidRDefault="00134523">
      <w:pPr>
        <w:pStyle w:val="TOC2"/>
        <w:rPr>
          <w:rFonts w:asciiTheme="minorHAnsi" w:eastAsiaTheme="minorEastAsia" w:hAnsiTheme="minorHAnsi" w:cstheme="minorBidi"/>
          <w:b w:val="0"/>
          <w:noProof/>
          <w:color w:val="auto"/>
          <w:sz w:val="22"/>
          <w:szCs w:val="22"/>
        </w:rPr>
      </w:pPr>
      <w:hyperlink w:anchor="_Toc498673944" w:history="1">
        <w:r w:rsidR="00132C5F" w:rsidRPr="00E8467E">
          <w:rPr>
            <w:rStyle w:val="Hyperlink"/>
            <w:noProof/>
          </w:rPr>
          <w:t>9.2.</w:t>
        </w:r>
        <w:r w:rsidR="00132C5F">
          <w:rPr>
            <w:rFonts w:asciiTheme="minorHAnsi" w:eastAsiaTheme="minorEastAsia" w:hAnsiTheme="minorHAnsi" w:cstheme="minorBidi"/>
            <w:b w:val="0"/>
            <w:noProof/>
            <w:color w:val="auto"/>
            <w:sz w:val="22"/>
            <w:szCs w:val="22"/>
          </w:rPr>
          <w:tab/>
        </w:r>
        <w:r w:rsidR="00132C5F" w:rsidRPr="00E8467E">
          <w:rPr>
            <w:rStyle w:val="Hyperlink"/>
            <w:noProof/>
          </w:rPr>
          <w:t>Security Keys and Roles</w:t>
        </w:r>
        <w:r w:rsidR="00132C5F">
          <w:rPr>
            <w:noProof/>
            <w:webHidden/>
          </w:rPr>
          <w:tab/>
        </w:r>
        <w:r w:rsidR="00132C5F">
          <w:rPr>
            <w:noProof/>
            <w:webHidden/>
          </w:rPr>
          <w:fldChar w:fldCharType="begin"/>
        </w:r>
        <w:r w:rsidR="00132C5F">
          <w:rPr>
            <w:noProof/>
            <w:webHidden/>
          </w:rPr>
          <w:instrText xml:space="preserve"> PAGEREF _Toc498673944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1202E668" w14:textId="118C53AA" w:rsidR="00132C5F" w:rsidRDefault="00134523">
      <w:pPr>
        <w:pStyle w:val="TOC2"/>
        <w:rPr>
          <w:rFonts w:asciiTheme="minorHAnsi" w:eastAsiaTheme="minorEastAsia" w:hAnsiTheme="minorHAnsi" w:cstheme="minorBidi"/>
          <w:b w:val="0"/>
          <w:noProof/>
          <w:color w:val="auto"/>
          <w:sz w:val="22"/>
          <w:szCs w:val="22"/>
        </w:rPr>
      </w:pPr>
      <w:hyperlink w:anchor="_Toc498673945" w:history="1">
        <w:r w:rsidR="00132C5F" w:rsidRPr="00E8467E">
          <w:rPr>
            <w:rStyle w:val="Hyperlink"/>
            <w:noProof/>
          </w:rPr>
          <w:t>9.3.</w:t>
        </w:r>
        <w:r w:rsidR="00132C5F">
          <w:rPr>
            <w:rFonts w:asciiTheme="minorHAnsi" w:eastAsiaTheme="minorEastAsia" w:hAnsiTheme="minorHAnsi" w:cstheme="minorBidi"/>
            <w:b w:val="0"/>
            <w:noProof/>
            <w:color w:val="auto"/>
            <w:sz w:val="22"/>
            <w:szCs w:val="22"/>
          </w:rPr>
          <w:tab/>
        </w:r>
        <w:r w:rsidR="00132C5F" w:rsidRPr="00E8467E">
          <w:rPr>
            <w:rStyle w:val="Hyperlink"/>
            <w:noProof/>
          </w:rPr>
          <w:t>File Security</w:t>
        </w:r>
        <w:r w:rsidR="00132C5F">
          <w:rPr>
            <w:noProof/>
            <w:webHidden/>
          </w:rPr>
          <w:tab/>
        </w:r>
        <w:r w:rsidR="00132C5F">
          <w:rPr>
            <w:noProof/>
            <w:webHidden/>
          </w:rPr>
          <w:fldChar w:fldCharType="begin"/>
        </w:r>
        <w:r w:rsidR="00132C5F">
          <w:rPr>
            <w:noProof/>
            <w:webHidden/>
          </w:rPr>
          <w:instrText xml:space="preserve"> PAGEREF _Toc498673945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144DCC52" w14:textId="3BE4EB75" w:rsidR="00132C5F" w:rsidRDefault="00134523">
      <w:pPr>
        <w:pStyle w:val="TOC2"/>
        <w:rPr>
          <w:rFonts w:asciiTheme="minorHAnsi" w:eastAsiaTheme="minorEastAsia" w:hAnsiTheme="minorHAnsi" w:cstheme="minorBidi"/>
          <w:b w:val="0"/>
          <w:noProof/>
          <w:color w:val="auto"/>
          <w:sz w:val="22"/>
          <w:szCs w:val="22"/>
        </w:rPr>
      </w:pPr>
      <w:hyperlink w:anchor="_Toc498673946" w:history="1">
        <w:r w:rsidR="00132C5F" w:rsidRPr="00E8467E">
          <w:rPr>
            <w:rStyle w:val="Hyperlink"/>
            <w:noProof/>
          </w:rPr>
          <w:t>9.4.</w:t>
        </w:r>
        <w:r w:rsidR="00132C5F">
          <w:rPr>
            <w:rFonts w:asciiTheme="minorHAnsi" w:eastAsiaTheme="minorEastAsia" w:hAnsiTheme="minorHAnsi" w:cstheme="minorBidi"/>
            <w:b w:val="0"/>
            <w:noProof/>
            <w:color w:val="auto"/>
            <w:sz w:val="22"/>
            <w:szCs w:val="22"/>
          </w:rPr>
          <w:tab/>
        </w:r>
        <w:r w:rsidR="00132C5F" w:rsidRPr="00E8467E">
          <w:rPr>
            <w:rStyle w:val="Hyperlink"/>
            <w:noProof/>
          </w:rPr>
          <w:t>Electronic Signatures</w:t>
        </w:r>
        <w:r w:rsidR="00132C5F">
          <w:rPr>
            <w:noProof/>
            <w:webHidden/>
          </w:rPr>
          <w:tab/>
        </w:r>
        <w:r w:rsidR="00132C5F">
          <w:rPr>
            <w:noProof/>
            <w:webHidden/>
          </w:rPr>
          <w:fldChar w:fldCharType="begin"/>
        </w:r>
        <w:r w:rsidR="00132C5F">
          <w:rPr>
            <w:noProof/>
            <w:webHidden/>
          </w:rPr>
          <w:instrText xml:space="preserve"> PAGEREF _Toc498673946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07A42389" w14:textId="74A31D61" w:rsidR="00132C5F" w:rsidRDefault="00134523">
      <w:pPr>
        <w:pStyle w:val="TOC2"/>
        <w:rPr>
          <w:rFonts w:asciiTheme="minorHAnsi" w:eastAsiaTheme="minorEastAsia" w:hAnsiTheme="minorHAnsi" w:cstheme="minorBidi"/>
          <w:b w:val="0"/>
          <w:noProof/>
          <w:color w:val="auto"/>
          <w:sz w:val="22"/>
          <w:szCs w:val="22"/>
        </w:rPr>
      </w:pPr>
      <w:hyperlink w:anchor="_Toc498673947" w:history="1">
        <w:r w:rsidR="00132C5F" w:rsidRPr="00E8467E">
          <w:rPr>
            <w:rStyle w:val="Hyperlink"/>
            <w:noProof/>
          </w:rPr>
          <w:t>9.5.</w:t>
        </w:r>
        <w:r w:rsidR="00132C5F">
          <w:rPr>
            <w:rFonts w:asciiTheme="minorHAnsi" w:eastAsiaTheme="minorEastAsia" w:hAnsiTheme="minorHAnsi" w:cstheme="minorBidi"/>
            <w:b w:val="0"/>
            <w:noProof/>
            <w:color w:val="auto"/>
            <w:sz w:val="22"/>
            <w:szCs w:val="22"/>
          </w:rPr>
          <w:tab/>
        </w:r>
        <w:r w:rsidR="00132C5F" w:rsidRPr="00E8467E">
          <w:rPr>
            <w:rStyle w:val="Hyperlink"/>
            <w:noProof/>
          </w:rPr>
          <w:t>Secure Data Transmission</w:t>
        </w:r>
        <w:r w:rsidR="00132C5F">
          <w:rPr>
            <w:noProof/>
            <w:webHidden/>
          </w:rPr>
          <w:tab/>
        </w:r>
        <w:r w:rsidR="00132C5F">
          <w:rPr>
            <w:noProof/>
            <w:webHidden/>
          </w:rPr>
          <w:fldChar w:fldCharType="begin"/>
        </w:r>
        <w:r w:rsidR="00132C5F">
          <w:rPr>
            <w:noProof/>
            <w:webHidden/>
          </w:rPr>
          <w:instrText xml:space="preserve"> PAGEREF _Toc498673947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3EF3E5A8" w14:textId="33F1B60F" w:rsidR="00132C5F" w:rsidRDefault="00134523">
      <w:pPr>
        <w:pStyle w:val="TOC1"/>
        <w:rPr>
          <w:rFonts w:asciiTheme="minorHAnsi" w:eastAsiaTheme="minorEastAsia" w:hAnsiTheme="minorHAnsi" w:cstheme="minorBidi"/>
          <w:b w:val="0"/>
          <w:noProof/>
          <w:color w:val="auto"/>
          <w:sz w:val="22"/>
          <w:szCs w:val="22"/>
        </w:rPr>
      </w:pPr>
      <w:hyperlink w:anchor="_Toc498673948" w:history="1">
        <w:r w:rsidR="00132C5F" w:rsidRPr="00E8467E">
          <w:rPr>
            <w:rStyle w:val="Hyperlink"/>
            <w:noProof/>
          </w:rPr>
          <w:t>10.</w:t>
        </w:r>
        <w:r w:rsidR="00132C5F">
          <w:rPr>
            <w:rFonts w:asciiTheme="minorHAnsi" w:eastAsiaTheme="minorEastAsia" w:hAnsiTheme="minorHAnsi" w:cstheme="minorBidi"/>
            <w:b w:val="0"/>
            <w:noProof/>
            <w:color w:val="auto"/>
            <w:sz w:val="22"/>
            <w:szCs w:val="22"/>
          </w:rPr>
          <w:tab/>
        </w:r>
        <w:r w:rsidR="00132C5F" w:rsidRPr="00E8467E">
          <w:rPr>
            <w:rStyle w:val="Hyperlink"/>
            <w:noProof/>
          </w:rPr>
          <w:t>Archiving</w:t>
        </w:r>
        <w:r w:rsidR="00132C5F">
          <w:rPr>
            <w:noProof/>
            <w:webHidden/>
          </w:rPr>
          <w:tab/>
        </w:r>
        <w:r w:rsidR="00132C5F">
          <w:rPr>
            <w:noProof/>
            <w:webHidden/>
          </w:rPr>
          <w:fldChar w:fldCharType="begin"/>
        </w:r>
        <w:r w:rsidR="00132C5F">
          <w:rPr>
            <w:noProof/>
            <w:webHidden/>
          </w:rPr>
          <w:instrText xml:space="preserve"> PAGEREF _Toc498673948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2DBE4249" w14:textId="0C0436A3" w:rsidR="00132C5F" w:rsidRDefault="00134523">
      <w:pPr>
        <w:pStyle w:val="TOC1"/>
        <w:rPr>
          <w:rFonts w:asciiTheme="minorHAnsi" w:eastAsiaTheme="minorEastAsia" w:hAnsiTheme="minorHAnsi" w:cstheme="minorBidi"/>
          <w:b w:val="0"/>
          <w:noProof/>
          <w:color w:val="auto"/>
          <w:sz w:val="22"/>
          <w:szCs w:val="22"/>
        </w:rPr>
      </w:pPr>
      <w:hyperlink w:anchor="_Toc498673949" w:history="1">
        <w:r w:rsidR="00132C5F" w:rsidRPr="00E8467E">
          <w:rPr>
            <w:rStyle w:val="Hyperlink"/>
            <w:noProof/>
          </w:rPr>
          <w:t>11.</w:t>
        </w:r>
        <w:r w:rsidR="00132C5F">
          <w:rPr>
            <w:rFonts w:asciiTheme="minorHAnsi" w:eastAsiaTheme="minorEastAsia" w:hAnsiTheme="minorHAnsi" w:cstheme="minorBidi"/>
            <w:b w:val="0"/>
            <w:noProof/>
            <w:color w:val="auto"/>
            <w:sz w:val="22"/>
            <w:szCs w:val="22"/>
          </w:rPr>
          <w:tab/>
        </w:r>
        <w:r w:rsidR="00132C5F" w:rsidRPr="00E8467E">
          <w:rPr>
            <w:rStyle w:val="Hyperlink"/>
            <w:noProof/>
          </w:rPr>
          <w:t>Non-Standard Cross-References</w:t>
        </w:r>
        <w:r w:rsidR="00132C5F">
          <w:rPr>
            <w:noProof/>
            <w:webHidden/>
          </w:rPr>
          <w:tab/>
        </w:r>
        <w:r w:rsidR="00132C5F">
          <w:rPr>
            <w:noProof/>
            <w:webHidden/>
          </w:rPr>
          <w:fldChar w:fldCharType="begin"/>
        </w:r>
        <w:r w:rsidR="00132C5F">
          <w:rPr>
            <w:noProof/>
            <w:webHidden/>
          </w:rPr>
          <w:instrText xml:space="preserve"> PAGEREF _Toc498673949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7701C5B4" w14:textId="706B59A0" w:rsidR="00132C5F" w:rsidRDefault="00134523">
      <w:pPr>
        <w:pStyle w:val="TOC1"/>
        <w:rPr>
          <w:rFonts w:asciiTheme="minorHAnsi" w:eastAsiaTheme="minorEastAsia" w:hAnsiTheme="minorHAnsi" w:cstheme="minorBidi"/>
          <w:b w:val="0"/>
          <w:noProof/>
          <w:color w:val="auto"/>
          <w:sz w:val="22"/>
          <w:szCs w:val="22"/>
        </w:rPr>
      </w:pPr>
      <w:hyperlink w:anchor="_Toc498673950" w:history="1">
        <w:r w:rsidR="00132C5F" w:rsidRPr="00E8467E">
          <w:rPr>
            <w:rStyle w:val="Hyperlink"/>
            <w:noProof/>
          </w:rPr>
          <w:t>12.</w:t>
        </w:r>
        <w:r w:rsidR="00132C5F">
          <w:rPr>
            <w:rFonts w:asciiTheme="minorHAnsi" w:eastAsiaTheme="minorEastAsia" w:hAnsiTheme="minorHAnsi" w:cstheme="minorBidi"/>
            <w:b w:val="0"/>
            <w:noProof/>
            <w:color w:val="auto"/>
            <w:sz w:val="22"/>
            <w:szCs w:val="22"/>
          </w:rPr>
          <w:tab/>
        </w:r>
        <w:r w:rsidR="00132C5F" w:rsidRPr="00E8467E">
          <w:rPr>
            <w:rStyle w:val="Hyperlink"/>
            <w:noProof/>
          </w:rPr>
          <w:t>Troubleshooting</w:t>
        </w:r>
        <w:r w:rsidR="00132C5F">
          <w:rPr>
            <w:noProof/>
            <w:webHidden/>
          </w:rPr>
          <w:tab/>
        </w:r>
        <w:r w:rsidR="00132C5F">
          <w:rPr>
            <w:noProof/>
            <w:webHidden/>
          </w:rPr>
          <w:fldChar w:fldCharType="begin"/>
        </w:r>
        <w:r w:rsidR="00132C5F">
          <w:rPr>
            <w:noProof/>
            <w:webHidden/>
          </w:rPr>
          <w:instrText xml:space="preserve"> PAGEREF _Toc498673950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1A0A8CC5" w14:textId="2961808E" w:rsidR="00132C5F" w:rsidRDefault="00134523">
      <w:pPr>
        <w:pStyle w:val="TOC2"/>
        <w:rPr>
          <w:rFonts w:asciiTheme="minorHAnsi" w:eastAsiaTheme="minorEastAsia" w:hAnsiTheme="minorHAnsi" w:cstheme="minorBidi"/>
          <w:b w:val="0"/>
          <w:noProof/>
          <w:color w:val="auto"/>
          <w:sz w:val="22"/>
          <w:szCs w:val="22"/>
        </w:rPr>
      </w:pPr>
      <w:hyperlink w:anchor="_Toc498673951" w:history="1">
        <w:r w:rsidR="00132C5F" w:rsidRPr="00E8467E">
          <w:rPr>
            <w:rStyle w:val="Hyperlink"/>
            <w:noProof/>
          </w:rPr>
          <w:t>12.1.</w:t>
        </w:r>
        <w:r w:rsidR="00132C5F">
          <w:rPr>
            <w:rFonts w:asciiTheme="minorHAnsi" w:eastAsiaTheme="minorEastAsia" w:hAnsiTheme="minorHAnsi" w:cstheme="minorBidi"/>
            <w:b w:val="0"/>
            <w:noProof/>
            <w:color w:val="auto"/>
            <w:sz w:val="22"/>
            <w:szCs w:val="22"/>
          </w:rPr>
          <w:tab/>
        </w:r>
        <w:r w:rsidR="00132C5F" w:rsidRPr="00E8467E">
          <w:rPr>
            <w:rStyle w:val="Hyperlink"/>
            <w:noProof/>
          </w:rPr>
          <w:t>Special Instructions for Error Correction</w:t>
        </w:r>
        <w:r w:rsidR="00132C5F">
          <w:rPr>
            <w:noProof/>
            <w:webHidden/>
          </w:rPr>
          <w:tab/>
        </w:r>
        <w:r w:rsidR="00132C5F">
          <w:rPr>
            <w:noProof/>
            <w:webHidden/>
          </w:rPr>
          <w:fldChar w:fldCharType="begin"/>
        </w:r>
        <w:r w:rsidR="00132C5F">
          <w:rPr>
            <w:noProof/>
            <w:webHidden/>
          </w:rPr>
          <w:instrText xml:space="preserve"> PAGEREF _Toc498673951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21C71724" w14:textId="0F694CB7" w:rsidR="00132C5F" w:rsidRDefault="00134523">
      <w:pPr>
        <w:pStyle w:val="TOC2"/>
        <w:rPr>
          <w:rFonts w:asciiTheme="minorHAnsi" w:eastAsiaTheme="minorEastAsia" w:hAnsiTheme="minorHAnsi" w:cstheme="minorBidi"/>
          <w:b w:val="0"/>
          <w:noProof/>
          <w:color w:val="auto"/>
          <w:sz w:val="22"/>
          <w:szCs w:val="22"/>
        </w:rPr>
      </w:pPr>
      <w:hyperlink w:anchor="_Toc498673952" w:history="1">
        <w:r w:rsidR="00132C5F" w:rsidRPr="00E8467E">
          <w:rPr>
            <w:rStyle w:val="Hyperlink"/>
            <w:noProof/>
          </w:rPr>
          <w:t>12.2.</w:t>
        </w:r>
        <w:r w:rsidR="00132C5F">
          <w:rPr>
            <w:rFonts w:asciiTheme="minorHAnsi" w:eastAsiaTheme="minorEastAsia" w:hAnsiTheme="minorHAnsi" w:cstheme="minorBidi"/>
            <w:b w:val="0"/>
            <w:noProof/>
            <w:color w:val="auto"/>
            <w:sz w:val="22"/>
            <w:szCs w:val="22"/>
          </w:rPr>
          <w:tab/>
        </w:r>
        <w:r w:rsidR="00132C5F" w:rsidRPr="00E8467E">
          <w:rPr>
            <w:rStyle w:val="Hyperlink"/>
            <w:noProof/>
          </w:rPr>
          <w:t>National Service Desk and Organizational Contacts</w:t>
        </w:r>
        <w:r w:rsidR="00132C5F">
          <w:rPr>
            <w:noProof/>
            <w:webHidden/>
          </w:rPr>
          <w:tab/>
        </w:r>
        <w:r w:rsidR="00132C5F">
          <w:rPr>
            <w:noProof/>
            <w:webHidden/>
          </w:rPr>
          <w:fldChar w:fldCharType="begin"/>
        </w:r>
        <w:r w:rsidR="00132C5F">
          <w:rPr>
            <w:noProof/>
            <w:webHidden/>
          </w:rPr>
          <w:instrText xml:space="preserve"> PAGEREF _Toc498673952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6DCF950B" w14:textId="13CC23A6" w:rsidR="00132C5F" w:rsidRDefault="00134523">
      <w:pPr>
        <w:pStyle w:val="TOC1"/>
        <w:rPr>
          <w:rFonts w:asciiTheme="minorHAnsi" w:eastAsiaTheme="minorEastAsia" w:hAnsiTheme="minorHAnsi" w:cstheme="minorBidi"/>
          <w:b w:val="0"/>
          <w:noProof/>
          <w:color w:val="auto"/>
          <w:sz w:val="22"/>
          <w:szCs w:val="22"/>
        </w:rPr>
      </w:pPr>
      <w:hyperlink w:anchor="_Toc498673953" w:history="1">
        <w:r w:rsidR="00132C5F" w:rsidRPr="00E8467E">
          <w:rPr>
            <w:rStyle w:val="Hyperlink"/>
            <w:noProof/>
          </w:rPr>
          <w:t>13.</w:t>
        </w:r>
        <w:r w:rsidR="00132C5F">
          <w:rPr>
            <w:rFonts w:asciiTheme="minorHAnsi" w:eastAsiaTheme="minorEastAsia" w:hAnsiTheme="minorHAnsi" w:cstheme="minorBidi"/>
            <w:b w:val="0"/>
            <w:noProof/>
            <w:color w:val="auto"/>
            <w:sz w:val="22"/>
            <w:szCs w:val="22"/>
          </w:rPr>
          <w:tab/>
        </w:r>
        <w:r w:rsidR="00132C5F" w:rsidRPr="00E8467E">
          <w:rPr>
            <w:rStyle w:val="Hyperlink"/>
            <w:noProof/>
          </w:rPr>
          <w:t>Acronyms and Abbreviations</w:t>
        </w:r>
        <w:r w:rsidR="00132C5F">
          <w:rPr>
            <w:noProof/>
            <w:webHidden/>
          </w:rPr>
          <w:tab/>
        </w:r>
        <w:r w:rsidR="00132C5F">
          <w:rPr>
            <w:noProof/>
            <w:webHidden/>
          </w:rPr>
          <w:fldChar w:fldCharType="begin"/>
        </w:r>
        <w:r w:rsidR="00132C5F">
          <w:rPr>
            <w:noProof/>
            <w:webHidden/>
          </w:rPr>
          <w:instrText xml:space="preserve"> PAGEREF _Toc498673953 \h </w:instrText>
        </w:r>
        <w:r w:rsidR="00132C5F">
          <w:rPr>
            <w:noProof/>
            <w:webHidden/>
          </w:rPr>
        </w:r>
        <w:r w:rsidR="00132C5F">
          <w:rPr>
            <w:noProof/>
            <w:webHidden/>
          </w:rPr>
          <w:fldChar w:fldCharType="separate"/>
        </w:r>
        <w:r w:rsidR="00132C5F">
          <w:rPr>
            <w:noProof/>
            <w:webHidden/>
          </w:rPr>
          <w:t>10</w:t>
        </w:r>
        <w:r w:rsidR="00132C5F">
          <w:rPr>
            <w:noProof/>
            <w:webHidden/>
          </w:rPr>
          <w:fldChar w:fldCharType="end"/>
        </w:r>
      </w:hyperlink>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2E26268D" w14:textId="3B856AC4" w:rsidR="000750FC" w:rsidRPr="000750FC" w:rsidRDefault="00132C5F">
      <w:pPr>
        <w:pStyle w:val="TableofFigures"/>
        <w:rPr>
          <w:rFonts w:asciiTheme="minorHAnsi" w:eastAsiaTheme="minorEastAsia" w:hAnsiTheme="minorHAnsi" w:cstheme="minorBidi"/>
          <w:b/>
          <w:noProof/>
          <w:color w:val="auto"/>
          <w:sz w:val="22"/>
          <w:szCs w:val="22"/>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498674981" w:history="1">
        <w:r w:rsidR="000750FC" w:rsidRPr="000750FC">
          <w:rPr>
            <w:rStyle w:val="Hyperlink"/>
            <w:b/>
            <w:noProof/>
          </w:rPr>
          <w:t>Figure 1</w:t>
        </w:r>
        <w:r w:rsidR="000750FC" w:rsidRPr="000750FC">
          <w:rPr>
            <w:b/>
            <w:noProof/>
            <w:webHidden/>
          </w:rPr>
          <w:tab/>
        </w:r>
        <w:r w:rsidR="000750FC" w:rsidRPr="000750FC">
          <w:rPr>
            <w:b/>
            <w:noProof/>
            <w:webHidden/>
          </w:rPr>
          <w:fldChar w:fldCharType="begin"/>
        </w:r>
        <w:r w:rsidR="000750FC" w:rsidRPr="000750FC">
          <w:rPr>
            <w:b/>
            <w:noProof/>
            <w:webHidden/>
          </w:rPr>
          <w:instrText xml:space="preserve"> PAGEREF _Toc498674981 \h </w:instrText>
        </w:r>
        <w:r w:rsidR="000750FC" w:rsidRPr="000750FC">
          <w:rPr>
            <w:b/>
            <w:noProof/>
            <w:webHidden/>
          </w:rPr>
        </w:r>
        <w:r w:rsidR="000750FC" w:rsidRPr="000750FC">
          <w:rPr>
            <w:b/>
            <w:noProof/>
            <w:webHidden/>
          </w:rPr>
          <w:fldChar w:fldCharType="separate"/>
        </w:r>
        <w:r w:rsidR="000750FC" w:rsidRPr="000750FC">
          <w:rPr>
            <w:b/>
            <w:noProof/>
            <w:webHidden/>
          </w:rPr>
          <w:t>2</w:t>
        </w:r>
        <w:r w:rsidR="000750FC" w:rsidRPr="000750FC">
          <w:rPr>
            <w:b/>
            <w:noProof/>
            <w:webHidden/>
          </w:rPr>
          <w:fldChar w:fldCharType="end"/>
        </w:r>
      </w:hyperlink>
    </w:p>
    <w:p w14:paraId="08A1AF11" w14:textId="69D25E90" w:rsidR="000750FC" w:rsidRDefault="00134523">
      <w:pPr>
        <w:pStyle w:val="TableofFigures"/>
        <w:rPr>
          <w:rFonts w:asciiTheme="minorHAnsi" w:eastAsiaTheme="minorEastAsia" w:hAnsiTheme="minorHAnsi" w:cstheme="minorBidi"/>
          <w:noProof/>
          <w:color w:val="auto"/>
          <w:sz w:val="22"/>
          <w:szCs w:val="22"/>
        </w:rPr>
      </w:pPr>
      <w:hyperlink w:anchor="_Toc498674982" w:history="1">
        <w:r w:rsidR="000750FC" w:rsidRPr="000750FC">
          <w:rPr>
            <w:rStyle w:val="Hyperlink"/>
            <w:b/>
            <w:noProof/>
          </w:rPr>
          <w:t>Figure 2</w:t>
        </w:r>
        <w:r w:rsidR="000750FC" w:rsidRPr="000750FC">
          <w:rPr>
            <w:b/>
            <w:noProof/>
            <w:webHidden/>
          </w:rPr>
          <w:tab/>
        </w:r>
        <w:r w:rsidR="000750FC" w:rsidRPr="000750FC">
          <w:rPr>
            <w:b/>
            <w:noProof/>
            <w:webHidden/>
          </w:rPr>
          <w:fldChar w:fldCharType="begin"/>
        </w:r>
        <w:r w:rsidR="000750FC" w:rsidRPr="000750FC">
          <w:rPr>
            <w:b/>
            <w:noProof/>
            <w:webHidden/>
          </w:rPr>
          <w:instrText xml:space="preserve"> PAGEREF _Toc498674982 \h </w:instrText>
        </w:r>
        <w:r w:rsidR="000750FC" w:rsidRPr="000750FC">
          <w:rPr>
            <w:b/>
            <w:noProof/>
            <w:webHidden/>
          </w:rPr>
        </w:r>
        <w:r w:rsidR="000750FC" w:rsidRPr="000750FC">
          <w:rPr>
            <w:b/>
            <w:noProof/>
            <w:webHidden/>
          </w:rPr>
          <w:fldChar w:fldCharType="separate"/>
        </w:r>
        <w:r w:rsidR="000750FC" w:rsidRPr="000750FC">
          <w:rPr>
            <w:b/>
            <w:noProof/>
            <w:webHidden/>
          </w:rPr>
          <w:t>6</w:t>
        </w:r>
        <w:r w:rsidR="000750FC" w:rsidRPr="000750FC">
          <w:rPr>
            <w:b/>
            <w:noProof/>
            <w:webHidden/>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1D01F042" w14:textId="42DEBC9F" w:rsidR="00D267F8" w:rsidRPr="009741F7" w:rsidRDefault="00D267F8">
      <w:pPr>
        <w:pStyle w:val="TableofFigures"/>
        <w:rPr>
          <w:rStyle w:val="Hyperlink"/>
          <w:b/>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8675635" w:history="1">
        <w:r w:rsidRPr="009741F7">
          <w:rPr>
            <w:rStyle w:val="Hyperlink"/>
            <w:b/>
            <w:noProof/>
          </w:rPr>
          <w:t>Table 1: MCCF Base Code Directory Structure</w:t>
        </w:r>
        <w:r w:rsidRPr="009741F7">
          <w:rPr>
            <w:rStyle w:val="Hyperlink"/>
            <w:b/>
            <w:webHidden/>
          </w:rPr>
          <w:tab/>
        </w:r>
        <w:r w:rsidRPr="009741F7">
          <w:rPr>
            <w:rStyle w:val="Hyperlink"/>
            <w:b/>
            <w:webHidden/>
          </w:rPr>
          <w:fldChar w:fldCharType="begin"/>
        </w:r>
        <w:r w:rsidRPr="009741F7">
          <w:rPr>
            <w:rStyle w:val="Hyperlink"/>
            <w:b/>
            <w:webHidden/>
          </w:rPr>
          <w:instrText xml:space="preserve"> PAGEREF _Toc498675635 \h </w:instrText>
        </w:r>
        <w:r w:rsidRPr="009741F7">
          <w:rPr>
            <w:rStyle w:val="Hyperlink"/>
            <w:b/>
            <w:webHidden/>
          </w:rPr>
        </w:r>
        <w:r w:rsidRPr="009741F7">
          <w:rPr>
            <w:rStyle w:val="Hyperlink"/>
            <w:b/>
            <w:webHidden/>
          </w:rPr>
          <w:fldChar w:fldCharType="separate"/>
        </w:r>
        <w:r w:rsidRPr="009741F7">
          <w:rPr>
            <w:rStyle w:val="Hyperlink"/>
            <w:b/>
            <w:webHidden/>
          </w:rPr>
          <w:t>4</w:t>
        </w:r>
        <w:r w:rsidRPr="009741F7">
          <w:rPr>
            <w:rStyle w:val="Hyperlink"/>
            <w:b/>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3" w:name="_Toc498673920"/>
      <w:bookmarkEnd w:id="0"/>
      <w:r w:rsidRPr="00BD0008">
        <w:lastRenderedPageBreak/>
        <w:t>Introduction</w:t>
      </w:r>
      <w:bookmarkEnd w:id="3"/>
    </w:p>
    <w:p w14:paraId="1C1FC9AD" w14:textId="49CBFC28"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proofErr w:type="spellStart"/>
      <w:r w:rsidRPr="000F4C82">
        <w:rPr>
          <w:szCs w:val="22"/>
        </w:rPr>
        <w:t>eBilling</w:t>
      </w:r>
      <w:proofErr w:type="spellEnd"/>
      <w:r w:rsidRPr="000F4C82">
        <w:rPr>
          <w:szCs w:val="22"/>
        </w:rPr>
        <w:t xml:space="preserve">, </w:t>
      </w:r>
      <w:proofErr w:type="spellStart"/>
      <w:r w:rsidRPr="000F4C82">
        <w:rPr>
          <w:szCs w:val="22"/>
        </w:rPr>
        <w:t>ePharmacy</w:t>
      </w:r>
      <w:proofErr w:type="spellEnd"/>
      <w:r w:rsidRPr="000F4C82">
        <w:rPr>
          <w:szCs w:val="22"/>
        </w:rPr>
        <w:t xml:space="preserve">, </w:t>
      </w:r>
      <w:proofErr w:type="spellStart"/>
      <w:r w:rsidRPr="000F4C82">
        <w:rPr>
          <w:szCs w:val="22"/>
        </w:rPr>
        <w:t>eIns</w:t>
      </w:r>
      <w:r>
        <w:rPr>
          <w:szCs w:val="22"/>
        </w:rPr>
        <w:t>urance</w:t>
      </w:r>
      <w:proofErr w:type="spellEnd"/>
      <w:r>
        <w:rPr>
          <w:szCs w:val="22"/>
        </w:rPr>
        <w:t xml:space="preserve">, </w:t>
      </w:r>
      <w:proofErr w:type="spellStart"/>
      <w:r>
        <w:rPr>
          <w:szCs w:val="22"/>
        </w:rPr>
        <w:t>ePayments</w:t>
      </w:r>
      <w:proofErr w:type="spellEnd"/>
      <w:r>
        <w:rPr>
          <w:szCs w:val="22"/>
        </w:rPr>
        <w:t xml:space="preserve">, and </w:t>
      </w:r>
      <w:proofErr w:type="spellStart"/>
      <w:r w:rsidRPr="000F4C82">
        <w:rPr>
          <w:szCs w:val="22"/>
        </w:rPr>
        <w:t>eAdmin</w:t>
      </w:r>
      <w:proofErr w:type="spellEnd"/>
      <w:r>
        <w:rPr>
          <w:szCs w:val="22"/>
        </w:rPr>
        <w:t>.</w:t>
      </w:r>
    </w:p>
    <w:p w14:paraId="23CC9E72" w14:textId="77777777" w:rsidR="00C36F60" w:rsidRPr="00BD0008" w:rsidRDefault="00C36F60" w:rsidP="004B1884">
      <w:pPr>
        <w:pStyle w:val="Heading2"/>
      </w:pPr>
      <w:bookmarkStart w:id="4" w:name="_Toc498673921"/>
      <w:r w:rsidRPr="00BD0008">
        <w:t>Purpose</w:t>
      </w:r>
      <w:bookmarkEnd w:id="4"/>
    </w:p>
    <w:p w14:paraId="4004E6FF" w14:textId="3E902CC4" w:rsidR="003B0D02" w:rsidRPr="00BB6659" w:rsidRDefault="003B0D02" w:rsidP="00BB6659">
      <w:pPr>
        <w:pStyle w:val="BodyText"/>
      </w:pPr>
      <w:bookmarkStart w:id="5" w:name="_Hlk494879363"/>
      <w:r w:rsidRPr="00AB278E">
        <w:rPr>
          <w:szCs w:val="22"/>
        </w:rPr>
        <w:t>This Tec</w:t>
      </w:r>
      <w:bookmarkEnd w:id="5"/>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6" w:name="_Toc498673922"/>
      <w:r w:rsidRPr="00E9501B">
        <w:t>System Overview</w:t>
      </w:r>
      <w:bookmarkEnd w:id="6"/>
    </w:p>
    <w:p w14:paraId="0EE6F244" w14:textId="465A957A" w:rsidR="00DB7329" w:rsidRDefault="00DB7329" w:rsidP="00753E97"/>
    <w:p w14:paraId="6B10F6BF" w14:textId="0FEB2DBA" w:rsidR="008E289F" w:rsidRPr="000A7F71" w:rsidRDefault="008E289F" w:rsidP="000A7F71">
      <w:pPr>
        <w:pStyle w:val="BodyText"/>
        <w:rPr>
          <w:b/>
        </w:rPr>
      </w:pPr>
      <w:bookmarkStart w:id="7" w:name="_Hlk494882244"/>
      <w:r w:rsidRPr="000A7F71">
        <w:rPr>
          <w:b/>
        </w:rPr>
        <w:t>WORK ST</w:t>
      </w:r>
      <w:bookmarkEnd w:id="7"/>
      <w:r w:rsidRPr="000A7F71">
        <w:rPr>
          <w:b/>
        </w:rPr>
        <w:t>REAM MODULES</w:t>
      </w:r>
    </w:p>
    <w:p w14:paraId="43FF9BE1" w14:textId="6A2591AC" w:rsidR="008E289F" w:rsidRPr="006962E2" w:rsidRDefault="008E289F" w:rsidP="008E289F">
      <w:proofErr w:type="spellStart"/>
      <w:r w:rsidRPr="006962E2">
        <w:t>eBilling</w:t>
      </w:r>
      <w:proofErr w:type="spellEnd"/>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proofErr w:type="spellStart"/>
      <w:r>
        <w:rPr>
          <w:szCs w:val="22"/>
        </w:rPr>
        <w:t>ePharmacy</w:t>
      </w:r>
      <w:proofErr w:type="spellEnd"/>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4743378A" w:rsidR="008E289F" w:rsidRDefault="008E289F" w:rsidP="008E289F">
      <w:pPr>
        <w:rPr>
          <w:szCs w:val="22"/>
        </w:rPr>
      </w:pPr>
      <w:proofErr w:type="spellStart"/>
      <w:r>
        <w:rPr>
          <w:szCs w:val="22"/>
        </w:rPr>
        <w:t>eInusrance</w:t>
      </w:r>
      <w:proofErr w:type="spellEnd"/>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proofErr w:type="spellStart"/>
      <w:r>
        <w:rPr>
          <w:szCs w:val="22"/>
        </w:rPr>
        <w:t>ePayments</w:t>
      </w:r>
      <w:proofErr w:type="spellEnd"/>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77B8924F" w14:textId="1B962ED1" w:rsidR="008E289F" w:rsidRDefault="008E289F" w:rsidP="008E289F">
      <w:pPr>
        <w:rPr>
          <w:szCs w:val="22"/>
        </w:rPr>
      </w:pPr>
      <w:proofErr w:type="spellStart"/>
      <w:r>
        <w:rPr>
          <w:szCs w:val="22"/>
        </w:rPr>
        <w:t>eAdmin</w:t>
      </w:r>
      <w:proofErr w:type="spellEnd"/>
    </w:p>
    <w:p w14:paraId="679BD51B" w14:textId="355C1F4E" w:rsidR="00DB7329" w:rsidRP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sidRPr="002A2911">
        <w:rPr>
          <w:szCs w:val="22"/>
        </w:rPr>
        <w:t>Content Management</w:t>
      </w:r>
    </w:p>
    <w:p w14:paraId="564BB6C5" w14:textId="0EB03A86" w:rsidR="00DB7329" w:rsidRDefault="00DB7329" w:rsidP="00DB7329">
      <w:pPr>
        <w:pStyle w:val="InstructionalBullet1"/>
        <w:numPr>
          <w:ilvl w:val="0"/>
          <w:numId w:val="0"/>
        </w:num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proofErr w:type="gramStart"/>
      <w:r>
        <w:t>Node,js</w:t>
      </w:r>
      <w:proofErr w:type="spellEnd"/>
      <w:proofErr w:type="gram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03B9CD5D" w:rsidR="00EB038E" w:rsidRDefault="00EB038E" w:rsidP="008E289F">
      <w:pPr>
        <w:pStyle w:val="BodyText"/>
        <w:ind w:right="136"/>
      </w:pPr>
      <w:r>
        <w:lastRenderedPageBreak/>
        <w:t>TAS backend services are driven by Node v</w:t>
      </w:r>
      <w:r w:rsidR="00925382">
        <w:t>6</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Default="00132C5F" w:rsidP="00132C5F">
      <w:pPr>
        <w:pStyle w:val="Caption"/>
        <w:jc w:val="center"/>
      </w:pPr>
      <w:bookmarkStart w:id="8" w:name="_Toc498674981"/>
      <w:r>
        <w:t xml:space="preserve">Figure </w:t>
      </w:r>
      <w:fldSimple w:instr=" SEQ Figure \* ARABIC ">
        <w:r w:rsidR="000750FC">
          <w:rPr>
            <w:noProof/>
          </w:rPr>
          <w:t>1</w:t>
        </w:r>
        <w:bookmarkEnd w:id="8"/>
      </w:fldSimple>
    </w:p>
    <w:p w14:paraId="19C1D477" w14:textId="5A038FAB" w:rsidR="008E289F" w:rsidRDefault="00EB038E" w:rsidP="00EB038E">
      <w:pPr>
        <w:pStyle w:val="BodyText"/>
        <w:ind w:right="136"/>
      </w:pPr>
      <w:r>
        <w:rPr>
          <w:noProof/>
        </w:rPr>
        <w:drawing>
          <wp:inline distT="0" distB="0" distL="0" distR="0" wp14:anchorId="0CFC62B3" wp14:editId="140BBBA2">
            <wp:extent cx="5943600" cy="2943225"/>
            <wp:effectExtent l="0" t="0" r="0" b="9525"/>
            <wp:docPr id="1" name="Picture 1" descr="C:\Users\David Betz\AppData\Local\Microsoft\Windows\INetCache\Content.Word\2017-10-17_14-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Betz\AppData\Local\Microsoft\Windows\INetCache\Content.Word\2017-10-17_14-40-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695381A" w14:textId="77777777" w:rsidR="00EB038E" w:rsidRDefault="00EB038E" w:rsidP="00DB7329">
      <w:pPr>
        <w:pStyle w:val="InstructionalBullet1"/>
        <w:numPr>
          <w:ilvl w:val="0"/>
          <w:numId w:val="0"/>
        </w:numPr>
      </w:pPr>
    </w:p>
    <w:p w14:paraId="28A6E627" w14:textId="77777777" w:rsidR="008E289F" w:rsidRPr="00DB7329" w:rsidRDefault="008E289F" w:rsidP="00DB7329">
      <w:pPr>
        <w:pStyle w:val="InstructionalBullet1"/>
        <w:numPr>
          <w:ilvl w:val="0"/>
          <w:numId w:val="0"/>
        </w:numPr>
      </w:pPr>
    </w:p>
    <w:p w14:paraId="3BD73E1E" w14:textId="77777777" w:rsidR="00E032B1" w:rsidRPr="00E9501B" w:rsidRDefault="007D6404" w:rsidP="004B1884">
      <w:pPr>
        <w:pStyle w:val="Heading2"/>
      </w:pPr>
      <w:bookmarkStart w:id="9" w:name="_Toc498673923"/>
      <w:r w:rsidRPr="00E9501B">
        <w:t xml:space="preserve">Document </w:t>
      </w:r>
      <w:r w:rsidR="00E032B1" w:rsidRPr="00E9501B">
        <w:t>Orientation</w:t>
      </w:r>
      <w:bookmarkEnd w:id="9"/>
    </w:p>
    <w:p w14:paraId="0BA21539" w14:textId="0EAD9164" w:rsidR="00CD2A25" w:rsidRDefault="00CD2A25" w:rsidP="00CD2A25">
      <w:pPr>
        <w:pStyle w:val="BodyText"/>
      </w:pPr>
      <w:r>
        <w:t xml:space="preserve">The MCCF Technical manual is intended for technical personnel, </w:t>
      </w:r>
      <w:proofErr w:type="spellStart"/>
      <w:r>
        <w:t>sofware</w:t>
      </w:r>
      <w:proofErr w:type="spellEnd"/>
      <w:r>
        <w:t xml:space="preserve"> developers and </w:t>
      </w:r>
      <w:r w:rsidR="00540B1F">
        <w:t xml:space="preserve">computer </w:t>
      </w:r>
      <w:r>
        <w:t xml:space="preserve">system managers. Technical personnel should be familiar with software </w:t>
      </w:r>
      <w:proofErr w:type="spellStart"/>
      <w:r>
        <w:t>delopment</w:t>
      </w:r>
      <w:proofErr w:type="spellEnd"/>
      <w:r>
        <w:t xml:space="preserve"> procedures, software development tools, and Unix operating system.</w:t>
      </w:r>
      <w:r w:rsidR="00540B1F">
        <w:t xml:space="preserve"> Software developers should be familiar with Angular2, </w:t>
      </w:r>
      <w:r w:rsidR="00671B7A">
        <w:t xml:space="preserve">Node.js, </w:t>
      </w:r>
      <w:r w:rsidR="00540B1F">
        <w:t>JavaScript</w:t>
      </w:r>
      <w:r w:rsidR="00616A1B">
        <w:t xml:space="preserve"> (ES6)</w:t>
      </w:r>
      <w:r w:rsidR="00540B1F">
        <w:t>, TypeScript, CSS, and HTML.</w:t>
      </w:r>
    </w:p>
    <w:p w14:paraId="07E302DF" w14:textId="17846BF2" w:rsidR="00CD2A25" w:rsidRPr="00CD2A25" w:rsidRDefault="00CD2A25" w:rsidP="00CD2A25">
      <w:pPr>
        <w:pStyle w:val="BodyText"/>
      </w:pPr>
      <w:r>
        <w:t xml:space="preserve">The MCCF Technical Manual is divided into major sections for general clarity and simplification of the material being </w:t>
      </w:r>
      <w:proofErr w:type="spellStart"/>
      <w:proofErr w:type="gramStart"/>
      <w:r>
        <w:t>presented.The</w:t>
      </w:r>
      <w:proofErr w:type="spellEnd"/>
      <w:proofErr w:type="gramEnd"/>
      <w:r>
        <w:t xml:space="preserv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0" w:name="_Documentation_Conventions"/>
      <w:bookmarkEnd w:id="10"/>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w:t>
      </w:r>
      <w:proofErr w:type="gramStart"/>
      <w:r w:rsidRPr="00E9501B">
        <w:t>in the course of</w:t>
      </w:r>
      <w:proofErr w:type="gramEnd"/>
      <w:r w:rsidRPr="00E9501B">
        <w:t xml:space="preserve">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lastRenderedPageBreak/>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1" w:name="_Toc207092403"/>
      <w:bookmarkStart w:id="12" w:name="_Ref385326360"/>
      <w:bookmarkStart w:id="13" w:name="_Toc416250744"/>
      <w:bookmarkStart w:id="14" w:name="_Toc446330082"/>
      <w:bookmarkStart w:id="15" w:name="_Toc498673924"/>
      <w:r w:rsidRPr="004B1884">
        <w:t>Implementation and Maintenance</w:t>
      </w:r>
      <w:bookmarkEnd w:id="11"/>
      <w:bookmarkEnd w:id="12"/>
      <w:bookmarkEnd w:id="13"/>
      <w:bookmarkEnd w:id="14"/>
      <w:bookmarkEnd w:id="15"/>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6" w:name="_Toc207092493"/>
      <w:bookmarkStart w:id="17" w:name="_Toc415073387"/>
      <w:bookmarkStart w:id="18" w:name="_Toc416250768"/>
      <w:bookmarkStart w:id="19" w:name="_Toc446330096"/>
      <w:bookmarkStart w:id="20" w:name="_Toc498673925"/>
      <w:bookmarkStart w:id="21" w:name="_Toc207092494"/>
      <w:bookmarkStart w:id="22" w:name="_Toc415073388"/>
      <w:bookmarkStart w:id="23" w:name="_Toc416250769"/>
      <w:bookmarkStart w:id="24" w:name="_Toc446330097"/>
      <w:r w:rsidRPr="00E9501B">
        <w:t>System Requirements</w:t>
      </w:r>
      <w:bookmarkEnd w:id="16"/>
      <w:bookmarkEnd w:id="17"/>
      <w:bookmarkEnd w:id="18"/>
      <w:bookmarkEnd w:id="19"/>
      <w:bookmarkEnd w:id="20"/>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rPr>
          <w:ins w:id="25" w:author="Patrick Whalen" w:date="2017-11-22T10:04:00Z"/>
        </w:rPr>
      </w:pPr>
      <w:bookmarkStart w:id="26" w:name="_Toc207092496"/>
      <w:bookmarkStart w:id="27" w:name="_Toc415073389"/>
      <w:bookmarkStart w:id="28" w:name="_Toc416250770"/>
      <w:bookmarkStart w:id="29" w:name="_Toc446330098"/>
      <w:bookmarkStart w:id="30" w:name="_Toc437268353"/>
      <w:r w:rsidRPr="00E9501B">
        <w:t>Hardware Requirements</w:t>
      </w:r>
    </w:p>
    <w:p w14:paraId="6ED50241" w14:textId="46A03B7E" w:rsidR="00D36E1C" w:rsidRPr="00E9501B" w:rsidRDefault="00DB392A" w:rsidP="00DB392A">
      <w:ins w:id="31" w:author="Patrick Whalen" w:date="2017-11-22T10:03:00Z">
        <w:r w:rsidRPr="00DB392A">
          <w:t>n/a</w:t>
        </w:r>
      </w:ins>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6A7BFBCB" w:rsidR="00A5609C" w:rsidRDefault="00A5609C" w:rsidP="00A5609C">
      <w:pPr>
        <w:tabs>
          <w:tab w:val="left" w:pos="2938"/>
        </w:tabs>
      </w:pPr>
      <w:r>
        <w:t>Node.js v</w:t>
      </w:r>
      <w:r w:rsidR="00925382">
        <w:t>6</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26"/>
      <w:bookmarkEnd w:id="27"/>
      <w:bookmarkEnd w:id="28"/>
      <w:bookmarkEnd w:id="29"/>
      <w:r w:rsidR="006F2737" w:rsidRPr="00E9501B">
        <w:t>Requirements</w:t>
      </w:r>
    </w:p>
    <w:p w14:paraId="6A6B5F58" w14:textId="7B15C8B3" w:rsidR="00C77A43" w:rsidRPr="00C77A43" w:rsidRDefault="001568F0" w:rsidP="00C77A43">
      <w:pPr>
        <w:pStyle w:val="BodyText"/>
      </w:pPr>
      <w:bookmarkStart w:id="32" w:name="_Toc437268354"/>
      <w:bookmarkEnd w:id="30"/>
      <w:r>
        <w:t>Elasticsearch 5.x</w:t>
      </w:r>
    </w:p>
    <w:p w14:paraId="2540DE7D" w14:textId="77777777" w:rsidR="006108C2" w:rsidRPr="00E9501B" w:rsidRDefault="006108C2" w:rsidP="004B1884">
      <w:pPr>
        <w:pStyle w:val="Heading2"/>
      </w:pPr>
      <w:bookmarkStart w:id="33" w:name="_Toc498673926"/>
      <w:r w:rsidRPr="00E9501B">
        <w:t>System Setup and Configuration</w:t>
      </w:r>
      <w:bookmarkEnd w:id="32"/>
      <w:bookmarkEnd w:id="33"/>
    </w:p>
    <w:p w14:paraId="1FFA1503" w14:textId="0C0C7DC4" w:rsidR="003E5F3E" w:rsidRDefault="003E5F3E" w:rsidP="00753E97">
      <w:bookmarkStart w:id="34" w:name="_Toc207092410"/>
      <w:bookmarkStart w:id="35" w:name="_Toc416250751"/>
      <w:bookmarkStart w:id="36" w:name="_Toc446330089"/>
      <w:bookmarkEnd w:id="21"/>
      <w:bookmarkEnd w:id="22"/>
      <w:bookmarkEnd w:id="23"/>
      <w:bookmarkEnd w:id="24"/>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263FF7A8"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w:t>
      </w:r>
      <w:proofErr w:type="spellStart"/>
      <w:r>
        <w:t>commandaccessing</w:t>
      </w:r>
      <w:proofErr w:type="spellEnd"/>
      <w:r>
        <w:t xml:space="preserve"> port 8193.</w:t>
      </w:r>
    </w:p>
    <w:p w14:paraId="7AA2EC2C" w14:textId="16CF13CF" w:rsidR="00C64A2F" w:rsidRDefault="00E16FEC" w:rsidP="00E16FEC">
      <w:pPr>
        <w:tabs>
          <w:tab w:val="left" w:pos="2753"/>
        </w:tabs>
      </w:pPr>
      <w:r>
        <w:tab/>
      </w:r>
    </w:p>
    <w:p w14:paraId="7785B6C8" w14:textId="77777777" w:rsidR="003E5F3E" w:rsidRPr="00E9501B" w:rsidRDefault="003E5F3E" w:rsidP="003E5F3E">
      <w:pPr>
        <w:pStyle w:val="InstructionalBullet1"/>
        <w:numPr>
          <w:ilvl w:val="0"/>
          <w:numId w:val="0"/>
        </w:numPr>
      </w:pPr>
    </w:p>
    <w:p w14:paraId="1EDC507F" w14:textId="77777777" w:rsidR="00282A4E" w:rsidRPr="00E9501B" w:rsidRDefault="00282A4E" w:rsidP="004B1884">
      <w:pPr>
        <w:pStyle w:val="Heading1"/>
      </w:pPr>
      <w:bookmarkStart w:id="37" w:name="_Toc498673927"/>
      <w:r w:rsidRPr="00E9501B">
        <w:lastRenderedPageBreak/>
        <w:t>Files</w:t>
      </w:r>
      <w:bookmarkEnd w:id="37"/>
    </w:p>
    <w:p w14:paraId="2FA9FEBD" w14:textId="31F9642F" w:rsidR="0000601B" w:rsidRDefault="00D267F8" w:rsidP="00C0771B">
      <w:pPr>
        <w:tabs>
          <w:tab w:val="left" w:pos="6831"/>
        </w:tabs>
      </w:pPr>
      <w:bookmarkStart w:id="38" w:name="_Toc207092405"/>
      <w:bookmarkStart w:id="39" w:name="_Toc416250746"/>
      <w:bookmarkStart w:id="40"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267F8">
      <w:pPr>
        <w:pStyle w:val="Caption"/>
        <w:jc w:val="center"/>
      </w:pPr>
      <w:bookmarkStart w:id="41" w:name="_Toc498675635"/>
      <w:r>
        <w:t xml:space="preserve">Table </w:t>
      </w:r>
      <w:r w:rsidR="00134523">
        <w:fldChar w:fldCharType="begin"/>
      </w:r>
      <w:r w:rsidR="00134523">
        <w:instrText xml:space="preserve"> SEQ Table \* ARABIC </w:instrText>
      </w:r>
      <w:r w:rsidR="00134523">
        <w:fldChar w:fldCharType="separate"/>
      </w:r>
      <w:r>
        <w:rPr>
          <w:noProof/>
        </w:rPr>
        <w:t>1</w:t>
      </w:r>
      <w:r w:rsidR="00134523">
        <w:rPr>
          <w:noProof/>
        </w:rPr>
        <w:fldChar w:fldCharType="end"/>
      </w:r>
      <w:r>
        <w:t>: MCCF Base Code Directory Structure</w:t>
      </w:r>
      <w:bookmarkEnd w:id="41"/>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t>site.yml</w:t>
      </w:r>
      <w:proofErr w:type="spellEnd"/>
      <w:r w:rsidR="00B54D01">
        <w:br/>
      </w:r>
      <w:r>
        <w:t>.</w:t>
      </w:r>
      <w:proofErr w:type="spellStart"/>
      <w:r>
        <w:t>gitignore</w:t>
      </w:r>
      <w:proofErr w:type="spellEnd"/>
      <w:r w:rsidR="00B54D01">
        <w:br/>
      </w:r>
      <w:r w:rsidR="007D1DB3">
        <w:lastRenderedPageBreak/>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4E545227"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r w:rsidR="002F5029">
        <w:tab/>
      </w:r>
      <w:r w:rsidR="00EB1C79">
        <w:tab/>
      </w:r>
    </w:p>
    <w:p w14:paraId="4BF44E11" w14:textId="77777777" w:rsidR="00C571D0" w:rsidRPr="00E9501B" w:rsidRDefault="00C571D0" w:rsidP="0000601B"/>
    <w:p w14:paraId="238C1938" w14:textId="311298F0" w:rsidR="00282A4E" w:rsidRDefault="00282A4E" w:rsidP="004B1884">
      <w:pPr>
        <w:pStyle w:val="Heading1"/>
        <w:rPr>
          <w:ins w:id="42" w:author="Patrick Whalen" w:date="2017-11-22T10:05:00Z"/>
        </w:rPr>
      </w:pPr>
      <w:bookmarkStart w:id="43" w:name="_Toc498673928"/>
      <w:r w:rsidRPr="00E9501B">
        <w:t>Routines</w:t>
      </w:r>
      <w:bookmarkEnd w:id="38"/>
      <w:bookmarkEnd w:id="39"/>
      <w:bookmarkEnd w:id="40"/>
      <w:bookmarkEnd w:id="43"/>
    </w:p>
    <w:p w14:paraId="67F52E6D" w14:textId="77777777" w:rsidR="00DB392A" w:rsidRPr="00E9501B" w:rsidRDefault="00DB392A" w:rsidP="00DB392A">
      <w:pPr>
        <w:rPr>
          <w:ins w:id="44" w:author="Patrick Whalen" w:date="2017-11-22T10:05:00Z"/>
        </w:rPr>
      </w:pPr>
      <w:ins w:id="45" w:author="Patrick Whalen" w:date="2017-11-22T10:05:00Z">
        <w:r w:rsidRPr="00DB392A">
          <w:t>n/a</w:t>
        </w:r>
      </w:ins>
    </w:p>
    <w:p w14:paraId="31820C79" w14:textId="77777777" w:rsidR="00DB392A" w:rsidRPr="00DB392A" w:rsidRDefault="00DB392A" w:rsidP="00DB392A">
      <w:pPr>
        <w:pStyle w:val="BodyText"/>
      </w:pPr>
    </w:p>
    <w:p w14:paraId="61FDB4C9" w14:textId="6C40BE1A" w:rsidR="0030285A" w:rsidRDefault="0030285A" w:rsidP="004B1884">
      <w:pPr>
        <w:pStyle w:val="Heading1"/>
        <w:rPr>
          <w:ins w:id="46" w:author="Patrick Whalen" w:date="2017-11-22T10:05:00Z"/>
        </w:rPr>
      </w:pPr>
      <w:bookmarkStart w:id="47" w:name="_Toc207092497"/>
      <w:bookmarkStart w:id="48" w:name="_Toc415073390"/>
      <w:bookmarkStart w:id="49" w:name="_Toc416250771"/>
      <w:bookmarkStart w:id="50" w:name="_Toc446330099"/>
      <w:bookmarkStart w:id="51" w:name="_Toc498673929"/>
      <w:r w:rsidRPr="00E9501B">
        <w:t>Exported Options</w:t>
      </w:r>
      <w:bookmarkEnd w:id="47"/>
      <w:bookmarkEnd w:id="48"/>
      <w:bookmarkEnd w:id="49"/>
      <w:bookmarkEnd w:id="50"/>
      <w:bookmarkEnd w:id="51"/>
    </w:p>
    <w:p w14:paraId="2183B035" w14:textId="77777777" w:rsidR="00DB392A" w:rsidRPr="00E9501B" w:rsidRDefault="00DB392A" w:rsidP="00DB392A">
      <w:pPr>
        <w:rPr>
          <w:ins w:id="52" w:author="Patrick Whalen" w:date="2017-11-22T10:05:00Z"/>
        </w:rPr>
      </w:pPr>
      <w:ins w:id="53" w:author="Patrick Whalen" w:date="2017-11-22T10:05:00Z">
        <w:r w:rsidRPr="00DB392A">
          <w:t>n/a</w:t>
        </w:r>
      </w:ins>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54" w:name="_Toc498673930"/>
      <w:r w:rsidRPr="00E9501B">
        <w:t>Mail Groups, Alerts, and Bulletins</w:t>
      </w:r>
      <w:bookmarkEnd w:id="54"/>
    </w:p>
    <w:p w14:paraId="35BEDB4B" w14:textId="5D539A90" w:rsidR="00081283" w:rsidRDefault="00081283" w:rsidP="00081283">
      <w:pPr>
        <w:pStyle w:val="Heading2"/>
      </w:pPr>
      <w:bookmarkStart w:id="55" w:name="_Toc498673931"/>
      <w:r w:rsidRPr="00081283">
        <w:t>B</w:t>
      </w:r>
      <w:r w:rsidR="00CF0ECB" w:rsidRPr="00081283">
        <w:t xml:space="preserve">uild </w:t>
      </w:r>
      <w:r w:rsidRPr="00081283">
        <w:t>Notifications</w:t>
      </w:r>
      <w:bookmarkEnd w:id="55"/>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081283">
      <w:pPr>
        <w:pStyle w:val="Heading2"/>
      </w:pPr>
      <w:bookmarkStart w:id="56" w:name="_Toc498673932"/>
      <w:r w:rsidRPr="00081283">
        <w:t>Application</w:t>
      </w:r>
      <w:r>
        <w:t xml:space="preserve"> Notifications</w:t>
      </w:r>
      <w:bookmarkEnd w:id="56"/>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57" w:name="_Toc498673933"/>
      <w:r w:rsidRPr="00E9501B">
        <w:t>Public Interfaces</w:t>
      </w:r>
      <w:bookmarkEnd w:id="57"/>
    </w:p>
    <w:p w14:paraId="1BFCB1A8" w14:textId="77777777" w:rsidR="00BB01DE" w:rsidRPr="00BB01DE" w:rsidRDefault="00BB01DE" w:rsidP="00BB01DE">
      <w:pPr>
        <w:pStyle w:val="BodyText"/>
      </w:pPr>
    </w:p>
    <w:p w14:paraId="2DD0A454" w14:textId="7F0CA2C6" w:rsidR="001049F0" w:rsidRDefault="001049F0" w:rsidP="001049F0">
      <w:pPr>
        <w:pStyle w:val="BodyText"/>
        <w:rPr>
          <w:rFonts w:ascii="Arial" w:hAnsi="Arial" w:cs="Arial"/>
          <w:sz w:val="20"/>
        </w:rPr>
      </w:pPr>
      <w:bookmarkStart w:id="58" w:name="_External_Relationships"/>
      <w:bookmarkStart w:id="59" w:name="_Toc207092409"/>
      <w:bookmarkStart w:id="60" w:name="_Toc416250750"/>
      <w:bookmarkStart w:id="61" w:name="_Toc446330088"/>
      <w:bookmarkEnd w:id="58"/>
      <w:r>
        <w:t xml:space="preserve">MCCF is a </w:t>
      </w:r>
      <w:r w:rsidR="00FC3E97">
        <w:t>“</w:t>
      </w:r>
      <w:r>
        <w:t>reporting and controlling</w:t>
      </w:r>
      <w:r w:rsidR="00FC3E97">
        <w:t>”</w:t>
      </w:r>
      <w:r>
        <w:t xml:space="preserve"> application</w:t>
      </w:r>
      <w:r w:rsidR="00FC3E97">
        <w:t xml:space="preserve"> </w:t>
      </w:r>
      <w:proofErr w:type="gramStart"/>
      <w:r w:rsidR="00FC3E97">
        <w:t xml:space="preserve">and  </w:t>
      </w:r>
      <w:r>
        <w:t>interfaces</w:t>
      </w:r>
      <w:proofErr w:type="gramEnd"/>
      <w:r>
        <w:t xml:space="preserve">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0750FC">
      <w:pPr>
        <w:pStyle w:val="Caption"/>
        <w:jc w:val="center"/>
      </w:pPr>
      <w:bookmarkStart w:id="62" w:name="_Toc498674982"/>
      <w:r>
        <w:lastRenderedPageBreak/>
        <w:t xml:space="preserve">Figure </w:t>
      </w:r>
      <w:fldSimple w:instr=" SEQ Figure \* ARABIC ">
        <w:r>
          <w:rPr>
            <w:noProof/>
          </w:rPr>
          <w:t>2</w:t>
        </w:r>
        <w:bookmarkEnd w:id="62"/>
      </w:fldSimple>
    </w:p>
    <w:p w14:paraId="5736E302" w14:textId="3D89770A" w:rsidR="001049F0" w:rsidRDefault="00F10C8A" w:rsidP="000750FC">
      <w:pPr>
        <w:pStyle w:val="Caption"/>
        <w:jc w:val="center"/>
        <w:rPr>
          <w:color w:val="auto"/>
          <w:sz w:val="22"/>
          <w:szCs w:val="22"/>
        </w:rPr>
      </w:pPr>
      <w:r>
        <w:rPr>
          <w:noProof/>
          <w:color w:val="auto"/>
          <w:sz w:val="22"/>
          <w:szCs w:val="22"/>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rPr>
          <w:ins w:id="63" w:author="Patrick Whalen" w:date="2017-11-22T10:05:00Z"/>
        </w:rPr>
      </w:pPr>
      <w:bookmarkStart w:id="64" w:name="_Toc207092408"/>
      <w:bookmarkStart w:id="65" w:name="_Toc416250749"/>
      <w:bookmarkStart w:id="66" w:name="_Toc446330087"/>
      <w:bookmarkStart w:id="67" w:name="_Toc498673934"/>
      <w:r w:rsidRPr="00E9501B">
        <w:t>Integration Control Registrations</w:t>
      </w:r>
      <w:bookmarkEnd w:id="64"/>
      <w:bookmarkEnd w:id="65"/>
      <w:bookmarkEnd w:id="66"/>
      <w:bookmarkEnd w:id="67"/>
    </w:p>
    <w:p w14:paraId="0C84FB07" w14:textId="7FD619AD" w:rsidR="00DB392A" w:rsidRPr="00DB392A" w:rsidDel="00DB392A" w:rsidRDefault="00DB392A" w:rsidP="00DB392A">
      <w:pPr>
        <w:rPr>
          <w:del w:id="68" w:author="Patrick Whalen" w:date="2017-11-22T10:05:00Z"/>
        </w:rPr>
      </w:pPr>
      <w:ins w:id="69" w:author="Patrick Whalen" w:date="2017-11-22T10:05:00Z">
        <w:r w:rsidRPr="00DB392A">
          <w:t>n/a</w:t>
        </w:r>
      </w:ins>
    </w:p>
    <w:p w14:paraId="2C2B1165" w14:textId="77777777" w:rsidR="001049F0" w:rsidRPr="00E9501B" w:rsidRDefault="001049F0" w:rsidP="00DB392A"/>
    <w:p w14:paraId="6ADD9380" w14:textId="686C0157" w:rsidR="0030285A" w:rsidRDefault="0030285A" w:rsidP="004B1884">
      <w:pPr>
        <w:pStyle w:val="Heading2"/>
        <w:rPr>
          <w:ins w:id="70" w:author="Patrick Whalen" w:date="2017-11-22T10:05:00Z"/>
        </w:rPr>
      </w:pPr>
      <w:bookmarkStart w:id="71" w:name="_Toc498673935"/>
      <w:bookmarkEnd w:id="59"/>
      <w:bookmarkEnd w:id="60"/>
      <w:bookmarkEnd w:id="61"/>
      <w:r w:rsidRPr="00E9501B">
        <w:t>Application Programming Interfaces</w:t>
      </w:r>
      <w:bookmarkEnd w:id="71"/>
    </w:p>
    <w:p w14:paraId="127C51E8" w14:textId="0B9E43AD" w:rsidR="00DB392A" w:rsidRPr="00DB392A" w:rsidDel="00DB392A" w:rsidRDefault="00DB392A" w:rsidP="00DB392A">
      <w:pPr>
        <w:rPr>
          <w:del w:id="72" w:author="Patrick Whalen" w:date="2017-11-22T10:05:00Z"/>
        </w:rPr>
      </w:pPr>
      <w:ins w:id="73" w:author="Patrick Whalen" w:date="2017-11-22T10:05:00Z">
        <w:r w:rsidRPr="00DB392A">
          <w:t>n/a</w:t>
        </w:r>
      </w:ins>
    </w:p>
    <w:p w14:paraId="382CD1A6" w14:textId="77777777" w:rsidR="003450CB" w:rsidRPr="003450CB" w:rsidRDefault="003450CB" w:rsidP="00DB392A"/>
    <w:p w14:paraId="662C1792" w14:textId="2692F4A2" w:rsidR="0030285A" w:rsidRDefault="0030285A" w:rsidP="004B1884">
      <w:pPr>
        <w:pStyle w:val="Heading2"/>
      </w:pPr>
      <w:bookmarkStart w:id="74" w:name="_Toc498673936"/>
      <w:r w:rsidRPr="00E9501B">
        <w:t>Remote Procedure Calls</w:t>
      </w:r>
      <w:bookmarkEnd w:id="74"/>
    </w:p>
    <w:p w14:paraId="574CBE9B" w14:textId="77777777" w:rsidR="00DB392A" w:rsidRPr="00E9501B" w:rsidRDefault="00DB392A" w:rsidP="00DB392A">
      <w:pPr>
        <w:rPr>
          <w:ins w:id="75" w:author="Patrick Whalen" w:date="2017-11-22T10:05:00Z"/>
        </w:rPr>
      </w:pPr>
      <w:ins w:id="76" w:author="Patrick Whalen" w:date="2017-11-22T10:05:00Z">
        <w:r w:rsidRPr="00DB392A">
          <w:t>n/a</w:t>
        </w:r>
      </w:ins>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77" w:name="_Toc498673937"/>
      <w:r w:rsidRPr="00E9501B">
        <w:lastRenderedPageBreak/>
        <w:t>HL7 Messaging</w:t>
      </w:r>
      <w:bookmarkEnd w:id="77"/>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w:t>
      </w:r>
      <w:proofErr w:type="gramStart"/>
      <w:r w:rsidRPr="003450CB">
        <w:rPr>
          <w:rStyle w:val="SubtleEmphasis"/>
          <w:rFonts w:hint="eastAsia"/>
        </w:rPr>
        <w:t>urn:hl</w:t>
      </w:r>
      <w:proofErr w:type="gramEnd"/>
      <w:r w:rsidRPr="003450CB">
        <w:rPr>
          <w:rStyle w:val="SubtleEmphasis"/>
          <w:rFonts w:hint="eastAsia"/>
        </w:rPr>
        <w:t>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 xml:space="preserve">RESTful </w:t>
      </w:r>
      <w:commentRangeStart w:id="78"/>
      <w:r w:rsidRPr="003450CB">
        <w:t>services</w:t>
      </w:r>
      <w:commentRangeEnd w:id="78"/>
      <w:r w:rsidR="00645BD7">
        <w:rPr>
          <w:rStyle w:val="CommentReference"/>
        </w:rPr>
        <w:commentReference w:id="78"/>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 xml:space="preserve">ata representation can be in JSON or </w:t>
      </w:r>
      <w:commentRangeStart w:id="79"/>
      <w:r w:rsidR="00526711" w:rsidRPr="003450CB">
        <w:t>XML</w:t>
      </w:r>
      <w:commentRangeEnd w:id="79"/>
      <w:r w:rsidR="00645BD7">
        <w:rPr>
          <w:rStyle w:val="CommentReference"/>
        </w:rPr>
        <w:commentReference w:id="79"/>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3"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w:t>
      </w:r>
      <w:proofErr w:type="gramStart"/>
      <w:r w:rsidRPr="00A926CC">
        <w:t>urn:oid</w:t>
      </w:r>
      <w:proofErr w:type="gramEnd"/>
      <w:r w:rsidRPr="00A926CC">
        <w:t>:0.1.2.3.4.5.6.7",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80" w:name="_Toc498673938"/>
      <w:r w:rsidRPr="00E9501B">
        <w:t>Web Services</w:t>
      </w:r>
      <w:bookmarkEnd w:id="80"/>
    </w:p>
    <w:p w14:paraId="7164B692" w14:textId="0C21D75E"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 xml:space="preserve">for communicating with data </w:t>
      </w:r>
      <w:commentRangeStart w:id="81"/>
      <w:commentRangeStart w:id="82"/>
      <w:r w:rsidR="00FC3E97">
        <w:t>services</w:t>
      </w:r>
      <w:commentRangeEnd w:id="81"/>
      <w:r w:rsidR="00645BD7">
        <w:rPr>
          <w:rStyle w:val="CommentReference"/>
        </w:rPr>
        <w:commentReference w:id="81"/>
      </w:r>
      <w:commentRangeEnd w:id="82"/>
      <w:r w:rsidR="00645BD7">
        <w:rPr>
          <w:rStyle w:val="CommentReference"/>
        </w:rPr>
        <w:commentReference w:id="82"/>
      </w:r>
      <w:r w:rsidR="00FC3E97">
        <w:t>.</w:t>
      </w:r>
      <w:r w:rsidR="00583A87">
        <w:t xml:space="preserve"> These are standard communication </w:t>
      </w:r>
      <w:proofErr w:type="spellStart"/>
      <w:r w:rsidR="00583A87">
        <w:t>protocals</w:t>
      </w:r>
      <w:proofErr w:type="spellEnd"/>
      <w:r w:rsidR="00583A87">
        <w:t xml:space="preserve">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83" w:name="_Toc498673939"/>
      <w:bookmarkEnd w:id="34"/>
      <w:bookmarkEnd w:id="35"/>
      <w:bookmarkEnd w:id="36"/>
      <w:r w:rsidRPr="00E9501B">
        <w:t>Standards and Conventions</w:t>
      </w:r>
      <w:r w:rsidR="00F1038A" w:rsidRPr="00E9501B">
        <w:t xml:space="preserve"> Exemptions</w:t>
      </w:r>
      <w:bookmarkEnd w:id="83"/>
    </w:p>
    <w:p w14:paraId="33A62044" w14:textId="061B2559" w:rsidR="009A32D1" w:rsidRDefault="00F1038A" w:rsidP="004B1884">
      <w:pPr>
        <w:pStyle w:val="Heading2"/>
        <w:rPr>
          <w:ins w:id="84" w:author="Patrick Whalen" w:date="2017-11-22T10:05:00Z"/>
        </w:rPr>
      </w:pPr>
      <w:bookmarkStart w:id="85" w:name="_Toc498673940"/>
      <w:bookmarkStart w:id="86" w:name="_Toc207092411"/>
      <w:bookmarkStart w:id="87" w:name="_Toc416250752"/>
      <w:bookmarkStart w:id="88" w:name="_Toc446330090"/>
      <w:r w:rsidRPr="00E9501B">
        <w:t>Internal Relationships</w:t>
      </w:r>
      <w:bookmarkEnd w:id="85"/>
    </w:p>
    <w:p w14:paraId="5A74867F" w14:textId="7E1D2CE6" w:rsidR="00DB392A" w:rsidRPr="00DB392A" w:rsidRDefault="00DB392A" w:rsidP="00DB392A">
      <w:ins w:id="89" w:author="Patrick Whalen" w:date="2017-11-22T10:05:00Z">
        <w:r w:rsidRPr="00DB392A">
          <w:t>n/a</w:t>
        </w:r>
      </w:ins>
    </w:p>
    <w:p w14:paraId="215D44B1" w14:textId="7BFA9F93" w:rsidR="00392888" w:rsidRDefault="003A1D29" w:rsidP="004B1884">
      <w:pPr>
        <w:pStyle w:val="Heading2"/>
        <w:rPr>
          <w:ins w:id="90" w:author="Patrick Whalen" w:date="2017-11-22T10:05:00Z"/>
        </w:rPr>
      </w:pPr>
      <w:bookmarkStart w:id="91" w:name="_Toc498673941"/>
      <w:r w:rsidRPr="00E9501B">
        <w:t>Software-wide Variables</w:t>
      </w:r>
      <w:bookmarkEnd w:id="86"/>
      <w:bookmarkEnd w:id="87"/>
      <w:bookmarkEnd w:id="88"/>
      <w:bookmarkEnd w:id="91"/>
    </w:p>
    <w:p w14:paraId="58C8B4A6" w14:textId="2D8C1B81" w:rsidR="00DB392A" w:rsidRPr="00DB392A" w:rsidRDefault="00DB392A" w:rsidP="00DB392A">
      <w:ins w:id="92" w:author="Patrick Whalen" w:date="2017-11-22T10:05:00Z">
        <w:r w:rsidRPr="00DB392A">
          <w:t>n/a</w:t>
        </w:r>
      </w:ins>
    </w:p>
    <w:p w14:paraId="3CCAF6C8" w14:textId="77777777" w:rsidR="00392888" w:rsidRPr="00E9501B" w:rsidRDefault="00392888" w:rsidP="004B1884">
      <w:pPr>
        <w:pStyle w:val="Heading1"/>
      </w:pPr>
      <w:bookmarkStart w:id="93" w:name="_Software_Documentation_Component:_T"/>
      <w:bookmarkStart w:id="94" w:name="_Security_Guide"/>
      <w:bookmarkStart w:id="95" w:name="_Toc416250754"/>
      <w:bookmarkStart w:id="96" w:name="_Toc446330092"/>
      <w:bookmarkStart w:id="97" w:name="_Toc498673942"/>
      <w:bookmarkEnd w:id="93"/>
      <w:bookmarkEnd w:id="94"/>
      <w:r w:rsidRPr="00E9501B">
        <w:t>Security</w:t>
      </w:r>
      <w:bookmarkEnd w:id="95"/>
      <w:bookmarkEnd w:id="96"/>
      <w:bookmarkEnd w:id="97"/>
    </w:p>
    <w:p w14:paraId="4DA635E8" w14:textId="2808C68C" w:rsidR="0030285A" w:rsidRDefault="0030285A" w:rsidP="004B1884">
      <w:pPr>
        <w:pStyle w:val="Heading2"/>
        <w:rPr>
          <w:ins w:id="98" w:author="Patrick Whalen" w:date="2017-11-22T10:05:00Z"/>
        </w:rPr>
      </w:pPr>
      <w:bookmarkStart w:id="99" w:name="_Toc207092424"/>
      <w:bookmarkStart w:id="100" w:name="_Toc415073402"/>
      <w:bookmarkStart w:id="101" w:name="_Toc416250783"/>
      <w:bookmarkStart w:id="102" w:name="_Toc446330117"/>
      <w:bookmarkStart w:id="103" w:name="_Toc498673943"/>
      <w:bookmarkStart w:id="104" w:name="_Toc412460860"/>
      <w:bookmarkStart w:id="105" w:name="_Toc446330093"/>
      <w:r w:rsidRPr="00E9501B">
        <w:t>Security Menus</w:t>
      </w:r>
      <w:bookmarkEnd w:id="99"/>
      <w:r w:rsidRPr="00E9501B">
        <w:t xml:space="preserve"> and Options</w:t>
      </w:r>
      <w:bookmarkEnd w:id="100"/>
      <w:bookmarkEnd w:id="101"/>
      <w:bookmarkEnd w:id="102"/>
      <w:bookmarkEnd w:id="103"/>
    </w:p>
    <w:p w14:paraId="73B5BBF4" w14:textId="0B3DBAC1" w:rsidR="00DB392A" w:rsidRPr="00DB392A" w:rsidRDefault="00DB392A" w:rsidP="00DB392A">
      <w:ins w:id="106" w:author="Patrick Whalen" w:date="2017-11-22T10:05:00Z">
        <w:r w:rsidRPr="00DB392A">
          <w:t>n/a</w:t>
        </w:r>
      </w:ins>
    </w:p>
    <w:p w14:paraId="2887D8F7" w14:textId="2FA27B46" w:rsidR="00772291" w:rsidRDefault="00772291" w:rsidP="004B1884">
      <w:pPr>
        <w:pStyle w:val="Heading2"/>
        <w:rPr>
          <w:ins w:id="107" w:author="Patrick Whalen" w:date="2017-11-22T10:05:00Z"/>
        </w:rPr>
      </w:pPr>
      <w:bookmarkStart w:id="108" w:name="_Toc207092498"/>
      <w:bookmarkStart w:id="109" w:name="_Toc415073391"/>
      <w:bookmarkStart w:id="110" w:name="_Toc416250772"/>
      <w:bookmarkStart w:id="111" w:name="_Toc446330100"/>
      <w:bookmarkStart w:id="112" w:name="_Toc498673944"/>
      <w:bookmarkStart w:id="113" w:name="_Toc207092426"/>
      <w:bookmarkStart w:id="114" w:name="_Toc415073404"/>
      <w:bookmarkStart w:id="115" w:name="_Toc416250785"/>
      <w:bookmarkStart w:id="116" w:name="_Toc446330119"/>
      <w:r w:rsidRPr="00E9501B">
        <w:lastRenderedPageBreak/>
        <w:t>Security Keys and Roles</w:t>
      </w:r>
      <w:bookmarkEnd w:id="108"/>
      <w:bookmarkEnd w:id="109"/>
      <w:bookmarkEnd w:id="110"/>
      <w:bookmarkEnd w:id="111"/>
      <w:bookmarkEnd w:id="112"/>
    </w:p>
    <w:p w14:paraId="075FF39E" w14:textId="245C74DD" w:rsidR="00DB392A" w:rsidRPr="00DB392A" w:rsidRDefault="00DB392A" w:rsidP="00DB392A">
      <w:ins w:id="117" w:author="Patrick Whalen" w:date="2017-11-22T10:05:00Z">
        <w:r w:rsidRPr="00DB392A">
          <w:t>n/a</w:t>
        </w:r>
      </w:ins>
    </w:p>
    <w:p w14:paraId="12C9BBD1" w14:textId="3D17671B" w:rsidR="0030285A" w:rsidRDefault="0030285A" w:rsidP="004B1884">
      <w:pPr>
        <w:pStyle w:val="Heading2"/>
        <w:rPr>
          <w:ins w:id="118" w:author="Patrick Whalen" w:date="2017-11-22T10:06:00Z"/>
        </w:rPr>
      </w:pPr>
      <w:bookmarkStart w:id="119" w:name="_Toc498673945"/>
      <w:r w:rsidRPr="00E9501B">
        <w:t>File Security</w:t>
      </w:r>
      <w:bookmarkEnd w:id="113"/>
      <w:bookmarkEnd w:id="114"/>
      <w:bookmarkEnd w:id="115"/>
      <w:bookmarkEnd w:id="116"/>
      <w:bookmarkEnd w:id="119"/>
    </w:p>
    <w:p w14:paraId="45DB4555" w14:textId="34C5F5F2" w:rsidR="00DB392A" w:rsidRPr="00DB392A" w:rsidRDefault="00DB392A" w:rsidP="00DB392A">
      <w:ins w:id="120" w:author="Patrick Whalen" w:date="2017-11-22T10:06:00Z">
        <w:r w:rsidRPr="00DB392A">
          <w:t>n/a</w:t>
        </w:r>
      </w:ins>
    </w:p>
    <w:p w14:paraId="534E2D82" w14:textId="7533A39C" w:rsidR="00772291" w:rsidRDefault="00772291" w:rsidP="004B1884">
      <w:pPr>
        <w:pStyle w:val="Heading2"/>
        <w:rPr>
          <w:ins w:id="121" w:author="Patrick Whalen" w:date="2017-11-22T10:06:00Z"/>
        </w:rPr>
      </w:pPr>
      <w:bookmarkStart w:id="122" w:name="_Toc207092423"/>
      <w:bookmarkStart w:id="123" w:name="_Toc415073401"/>
      <w:bookmarkStart w:id="124" w:name="_Toc416250782"/>
      <w:bookmarkStart w:id="125" w:name="_Toc446330116"/>
      <w:bookmarkStart w:id="126" w:name="_Toc498673946"/>
      <w:bookmarkStart w:id="127" w:name="_Toc207092420"/>
      <w:bookmarkStart w:id="128" w:name="_Toc415073399"/>
      <w:bookmarkStart w:id="129" w:name="_Toc416250780"/>
      <w:bookmarkStart w:id="130" w:name="_Toc446330114"/>
      <w:r w:rsidRPr="00E9501B">
        <w:t>Electronic Signatures</w:t>
      </w:r>
      <w:bookmarkEnd w:id="122"/>
      <w:bookmarkEnd w:id="123"/>
      <w:bookmarkEnd w:id="124"/>
      <w:bookmarkEnd w:id="125"/>
      <w:bookmarkEnd w:id="126"/>
    </w:p>
    <w:p w14:paraId="59189733" w14:textId="14419AAB" w:rsidR="00DB392A" w:rsidRPr="00DB392A" w:rsidRDefault="00DB392A" w:rsidP="00DB392A">
      <w:ins w:id="131" w:author="Patrick Whalen" w:date="2017-11-22T10:06:00Z">
        <w:r w:rsidRPr="00DB392A">
          <w:t>n/a</w:t>
        </w:r>
      </w:ins>
    </w:p>
    <w:p w14:paraId="000BCCC3" w14:textId="15AE279A" w:rsidR="00772291" w:rsidRDefault="0055617B" w:rsidP="004B1884">
      <w:pPr>
        <w:pStyle w:val="Heading2"/>
        <w:rPr>
          <w:ins w:id="132" w:author="Patrick Whalen" w:date="2017-11-22T10:06:00Z"/>
        </w:rPr>
      </w:pPr>
      <w:bookmarkStart w:id="133" w:name="_Toc498673947"/>
      <w:r w:rsidRPr="00E9501B">
        <w:t xml:space="preserve">Secure </w:t>
      </w:r>
      <w:r w:rsidR="00772291" w:rsidRPr="00E9501B">
        <w:t>Data Transmission</w:t>
      </w:r>
      <w:bookmarkEnd w:id="133"/>
    </w:p>
    <w:p w14:paraId="553204ED" w14:textId="798C49C9" w:rsidR="00DB392A" w:rsidRPr="00DB392A" w:rsidRDefault="00DB392A" w:rsidP="00DB392A">
      <w:ins w:id="134" w:author="Patrick Whalen" w:date="2017-11-22T10:06:00Z">
        <w:r w:rsidRPr="00DB392A">
          <w:t>n/a</w:t>
        </w:r>
      </w:ins>
    </w:p>
    <w:p w14:paraId="3A92375B" w14:textId="49305AEB" w:rsidR="00772291" w:rsidRDefault="00772291" w:rsidP="004B1884">
      <w:pPr>
        <w:pStyle w:val="Heading1"/>
        <w:rPr>
          <w:ins w:id="135" w:author="Patrick Whalen" w:date="2017-11-22T10:06:00Z"/>
        </w:rPr>
      </w:pPr>
      <w:bookmarkStart w:id="136" w:name="_Toc498673948"/>
      <w:r w:rsidRPr="00E9501B">
        <w:t>Archiving</w:t>
      </w:r>
      <w:bookmarkEnd w:id="127"/>
      <w:bookmarkEnd w:id="128"/>
      <w:bookmarkEnd w:id="129"/>
      <w:bookmarkEnd w:id="130"/>
      <w:bookmarkEnd w:id="136"/>
    </w:p>
    <w:p w14:paraId="5F1CC156" w14:textId="54493579" w:rsidR="00DB392A" w:rsidRPr="00DB392A" w:rsidRDefault="00DB392A" w:rsidP="00DB392A">
      <w:ins w:id="137" w:author="Patrick Whalen" w:date="2017-11-22T10:06:00Z">
        <w:r w:rsidRPr="00DB392A">
          <w:t>n/a</w:t>
        </w:r>
      </w:ins>
    </w:p>
    <w:p w14:paraId="39298813" w14:textId="5ABF2478" w:rsidR="003853D6" w:rsidRDefault="003853D6" w:rsidP="004B1884">
      <w:pPr>
        <w:pStyle w:val="Heading1"/>
        <w:rPr>
          <w:ins w:id="138" w:author="Patrick Whalen" w:date="2017-11-22T10:06:00Z"/>
        </w:rPr>
      </w:pPr>
      <w:bookmarkStart w:id="139" w:name="_Toc498673949"/>
      <w:r w:rsidRPr="00E9501B">
        <w:t>Non-Standard Cross-References</w:t>
      </w:r>
      <w:bookmarkEnd w:id="139"/>
    </w:p>
    <w:p w14:paraId="71E70202" w14:textId="334C33A7" w:rsidR="00DB392A" w:rsidRPr="00DB392A" w:rsidRDefault="00DB392A" w:rsidP="00DB392A">
      <w:ins w:id="140" w:author="Patrick Whalen" w:date="2017-11-22T10:06:00Z">
        <w:r w:rsidRPr="00DB392A">
          <w:t>n/a</w:t>
        </w:r>
      </w:ins>
    </w:p>
    <w:p w14:paraId="19A63E54" w14:textId="29BF2693" w:rsidR="00DB392A" w:rsidRPr="00DB392A" w:rsidRDefault="00392888" w:rsidP="00DB392A">
      <w:pPr>
        <w:pStyle w:val="Heading1"/>
      </w:pPr>
      <w:bookmarkStart w:id="141" w:name="_Toc498673950"/>
      <w:r w:rsidRPr="00E9501B">
        <w:t>Troubleshooting</w:t>
      </w:r>
      <w:bookmarkEnd w:id="104"/>
      <w:bookmarkEnd w:id="105"/>
      <w:bookmarkEnd w:id="141"/>
    </w:p>
    <w:p w14:paraId="37F5FE86" w14:textId="279AB06E" w:rsidR="00F54AB4" w:rsidRDefault="00F54AB4" w:rsidP="004B1884">
      <w:pPr>
        <w:pStyle w:val="Heading2"/>
        <w:rPr>
          <w:ins w:id="142" w:author="Patrick Whalen" w:date="2017-11-22T10:06:00Z"/>
        </w:rPr>
      </w:pPr>
      <w:bookmarkStart w:id="143" w:name="_Toc498673951"/>
      <w:r w:rsidRPr="00E9501B">
        <w:t>Special Instructions for Error Correction</w:t>
      </w:r>
      <w:bookmarkEnd w:id="143"/>
    </w:p>
    <w:p w14:paraId="746F4666" w14:textId="7964750E" w:rsidR="00DB392A" w:rsidRPr="00DB392A" w:rsidRDefault="00DB392A" w:rsidP="00DB392A">
      <w:ins w:id="144" w:author="Patrick Whalen" w:date="2017-11-22T10:06:00Z">
        <w:r w:rsidRPr="00DB392A">
          <w:t>n/a</w:t>
        </w:r>
      </w:ins>
    </w:p>
    <w:p w14:paraId="7B1F303C" w14:textId="3600C5BE" w:rsidR="00251CDD" w:rsidRDefault="00251CDD" w:rsidP="004B1884">
      <w:pPr>
        <w:pStyle w:val="Heading2"/>
        <w:rPr>
          <w:ins w:id="145" w:author="Patrick Whalen" w:date="2017-11-22T10:06:00Z"/>
        </w:rPr>
      </w:pPr>
      <w:bookmarkStart w:id="146" w:name="_Toc498673952"/>
      <w:r w:rsidRPr="00E9501B">
        <w:t>National Service Desk and Organizational Contacts</w:t>
      </w:r>
      <w:bookmarkEnd w:id="146"/>
    </w:p>
    <w:p w14:paraId="56AEE9A2" w14:textId="01DB66D0" w:rsidR="00DB392A" w:rsidRPr="00DB392A" w:rsidRDefault="00DB392A" w:rsidP="00DB392A">
      <w:ins w:id="147" w:author="Patrick Whalen" w:date="2017-11-22T10:06:00Z">
        <w:r w:rsidRPr="00DB392A">
          <w:t>n/a</w:t>
        </w:r>
      </w:ins>
    </w:p>
    <w:p w14:paraId="37FAC515" w14:textId="77777777" w:rsidR="00605160" w:rsidRPr="008400DE" w:rsidRDefault="00605160" w:rsidP="004B1884">
      <w:pPr>
        <w:pStyle w:val="Heading1"/>
      </w:pPr>
      <w:bookmarkStart w:id="148" w:name="_Toc457213946"/>
      <w:bookmarkStart w:id="149" w:name="_Toc498673953"/>
      <w:r w:rsidRPr="008400DE">
        <w:t>Acronyms and Abbreviations</w:t>
      </w:r>
      <w:bookmarkEnd w:id="148"/>
      <w:bookmarkEnd w:id="149"/>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2D579750" w:rsidR="006F0848" w:rsidRPr="007E43E4" w:rsidRDefault="006F0848" w:rsidP="007E43E4">
      <w:pPr>
        <w:pStyle w:val="BodyText"/>
      </w:pPr>
      <w:r>
        <w:rPr>
          <w:szCs w:val="22"/>
        </w:rPr>
        <w:t xml:space="preserve">NPM – Node </w:t>
      </w:r>
      <w:proofErr w:type="spellStart"/>
      <w:r>
        <w:rPr>
          <w:szCs w:val="22"/>
        </w:rPr>
        <w:t>Pacakge</w:t>
      </w:r>
      <w:proofErr w:type="spellEnd"/>
      <w:r>
        <w:rPr>
          <w:szCs w:val="22"/>
        </w:rPr>
        <w:t xml:space="preserv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77276A">
      <w:pPr>
        <w:pStyle w:val="Caption"/>
        <w:jc w:val="center"/>
        <w:rPr>
          <w:sz w:val="28"/>
          <w:szCs w:val="28"/>
        </w:rPr>
      </w:pPr>
      <w:r w:rsidRPr="0077276A">
        <w:rPr>
          <w:sz w:val="28"/>
          <w:szCs w:val="28"/>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50" w:name="ColumnTitle_02"/>
            <w:bookmarkEnd w:id="150"/>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bookmarkStart w:id="151" w:name="_GoBack"/>
      <w:bookmarkEnd w:id="151"/>
    </w:p>
    <w:sectPr w:rsidR="00E42F5F" w:rsidRPr="00AE61E4" w:rsidSect="005577B5">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Larry Connor" w:date="2017-11-07T09:51:00Z" w:initials="LC">
    <w:p w14:paraId="19894EC5" w14:textId="32E75A46" w:rsidR="00132C5F" w:rsidRDefault="00132C5F">
      <w:pPr>
        <w:pStyle w:val="CommentText"/>
      </w:pPr>
      <w:r>
        <w:rPr>
          <w:rStyle w:val="CommentReference"/>
        </w:rPr>
        <w:annotationRef/>
      </w:r>
      <w:r>
        <w:t>Should you describe RESTful and its benefits/uses?</w:t>
      </w:r>
    </w:p>
  </w:comment>
  <w:comment w:id="79" w:author="Larry Connor" w:date="2017-11-07T09:51:00Z" w:initials="LC">
    <w:p w14:paraId="27973E6E" w14:textId="2A19E6F4" w:rsidR="00132C5F" w:rsidRDefault="00132C5F">
      <w:pPr>
        <w:pStyle w:val="CommentText"/>
      </w:pPr>
      <w:r>
        <w:rPr>
          <w:rStyle w:val="CommentReference"/>
        </w:rPr>
        <w:annotationRef/>
      </w:r>
      <w:r>
        <w:t xml:space="preserve">Should you </w:t>
      </w:r>
      <w:proofErr w:type="spellStart"/>
      <w:r>
        <w:t>adda</w:t>
      </w:r>
      <w:proofErr w:type="spellEnd"/>
      <w:r>
        <w:t xml:space="preserve"> little verbiage around both? Maybe a one sentence description for each.</w:t>
      </w:r>
    </w:p>
  </w:comment>
  <w:comment w:id="81" w:author="Larry Connor" w:date="2017-11-07T09:52:00Z" w:initials="LC">
    <w:p w14:paraId="49DE4522" w14:textId="6F0F0E5A" w:rsidR="00132C5F" w:rsidRDefault="00132C5F">
      <w:pPr>
        <w:pStyle w:val="CommentText"/>
      </w:pPr>
      <w:r>
        <w:rPr>
          <w:rStyle w:val="CommentReference"/>
        </w:rPr>
        <w:annotationRef/>
      </w:r>
    </w:p>
  </w:comment>
  <w:comment w:id="82" w:author="Larry Connor" w:date="2017-11-07T09:53:00Z" w:initials="LC">
    <w:p w14:paraId="3D2CA6EA" w14:textId="3A2C93A1" w:rsidR="00132C5F" w:rsidRDefault="00132C5F">
      <w:pPr>
        <w:pStyle w:val="CommentText"/>
      </w:pPr>
      <w:r>
        <w:rPr>
          <w:rStyle w:val="CommentReference"/>
        </w:rPr>
        <w:annotationRef/>
      </w:r>
      <w:proofErr w:type="gramStart"/>
      <w:r>
        <w:t>Again</w:t>
      </w:r>
      <w:proofErr w:type="gramEnd"/>
      <w:r>
        <w:t xml:space="preserve"> should you add </w:t>
      </w:r>
      <w:proofErr w:type="spellStart"/>
      <w:r>
        <w:t>alittle</w:t>
      </w:r>
      <w:proofErr w:type="spellEnd"/>
      <w:r>
        <w:t xml:space="preserve"> verbiage to describe each and its interaction? Most documents I’ve reviewed seem to assume the reader does not necessarily know these things (like </w:t>
      </w:r>
      <w:proofErr w:type="gramStart"/>
      <w:r>
        <w:t>me!:)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94EC5" w15:done="1"/>
  <w15:commentEx w15:paraId="27973E6E" w15:done="1"/>
  <w15:commentEx w15:paraId="49DE4522" w15:done="1"/>
  <w15:commentEx w15:paraId="3D2CA6E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94EC5" w16cid:durableId="1DAC0096"/>
  <w16cid:commentId w16cid:paraId="27973E6E" w16cid:durableId="1DAC00B0"/>
  <w16cid:commentId w16cid:paraId="49DE4522" w16cid:durableId="1DAC00EE"/>
  <w16cid:commentId w16cid:paraId="3D2CA6EA" w16cid:durableId="1DAC0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0FFF" w14:textId="77777777" w:rsidR="00134523" w:rsidRDefault="00134523">
      <w:r>
        <w:separator/>
      </w:r>
    </w:p>
    <w:p w14:paraId="6FB1588A" w14:textId="77777777" w:rsidR="00134523" w:rsidRDefault="00134523"/>
  </w:endnote>
  <w:endnote w:type="continuationSeparator" w:id="0">
    <w:p w14:paraId="3CB0D663" w14:textId="77777777" w:rsidR="00134523" w:rsidRDefault="00134523">
      <w:r>
        <w:continuationSeparator/>
      </w:r>
    </w:p>
    <w:p w14:paraId="671D78AB" w14:textId="77777777" w:rsidR="00134523" w:rsidRDefault="00134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132C5F" w:rsidRDefault="00132C5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132C5F" w:rsidRPr="009629BC" w:rsidRDefault="00132C5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132C5F" w:rsidRDefault="00132C5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5FF02D65" w:rsidR="00132C5F" w:rsidRPr="00BD0008" w:rsidRDefault="00132C5F" w:rsidP="00BD0008">
    <w:pPr>
      <w:pStyle w:val="InstructionalFooter"/>
      <w:jc w:val="left"/>
    </w:pPr>
    <w:r w:rsidRPr="00F85C62">
      <w:rPr>
        <w:i w:val="0"/>
        <w:color w:val="auto"/>
      </w:rPr>
      <w:t>MCCF</w:t>
    </w:r>
    <w:r>
      <w:rPr>
        <w:i w:val="0"/>
        <w:color w:val="auto"/>
      </w:rPr>
      <w:t xml:space="preserve"> 1.0</w:t>
    </w:r>
  </w:p>
  <w:p w14:paraId="3BD73F09" w14:textId="08B94120" w:rsidR="00132C5F" w:rsidRPr="00BD0008" w:rsidRDefault="00132C5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DB392A">
      <w:rPr>
        <w:rStyle w:val="PageNumber"/>
        <w:noProof/>
      </w:rPr>
      <w:t>11</w:t>
    </w:r>
    <w:r w:rsidRPr="00BD0008">
      <w:rPr>
        <w:rStyle w:val="PageNumber"/>
      </w:rPr>
      <w:fldChar w:fldCharType="end"/>
    </w:r>
    <w:r w:rsidRPr="00BD0008">
      <w:tab/>
    </w:r>
    <w:proofErr w:type="gramStart"/>
    <w:r>
      <w:rPr>
        <w:rStyle w:val="FooterChar"/>
      </w:rPr>
      <w:t xml:space="preserve">October </w:t>
    </w:r>
    <w:r w:rsidRPr="00BD0008">
      <w:rPr>
        <w:rStyle w:val="FooterChar"/>
      </w:rPr>
      <w:t xml:space="preserve"> </w:t>
    </w:r>
    <w:r>
      <w:rPr>
        <w:rStyle w:val="FooterChar"/>
      </w:rPr>
      <w:t>2017</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A5353" w14:textId="77777777" w:rsidR="00134523" w:rsidRDefault="00134523">
      <w:r>
        <w:separator/>
      </w:r>
    </w:p>
    <w:p w14:paraId="223B653B" w14:textId="77777777" w:rsidR="00134523" w:rsidRDefault="00134523"/>
  </w:footnote>
  <w:footnote w:type="continuationSeparator" w:id="0">
    <w:p w14:paraId="3B3ED978" w14:textId="77777777" w:rsidR="00134523" w:rsidRDefault="00134523">
      <w:r>
        <w:continuationSeparator/>
      </w:r>
    </w:p>
    <w:p w14:paraId="7529B0B9" w14:textId="77777777" w:rsidR="00134523" w:rsidRDefault="00134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132C5F" w:rsidRDefault="0013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132C5F" w:rsidRDefault="00132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132C5F" w:rsidRDefault="0013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00C8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EABCF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EC3FD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D0C82D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12CE10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5AB2D37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Whalen">
    <w15:presenceInfo w15:providerId="AD" w15:userId="S-1-5-21-3879305808-3289165270-514292028-2095"/>
  </w15:person>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7088"/>
    <w:rsid w:val="001B0975"/>
    <w:rsid w:val="001B2D09"/>
    <w:rsid w:val="001B4013"/>
    <w:rsid w:val="001B4BDB"/>
    <w:rsid w:val="001B60C1"/>
    <w:rsid w:val="001B699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BAE"/>
    <w:rsid w:val="002A2AD1"/>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39B3"/>
    <w:rsid w:val="00365871"/>
    <w:rsid w:val="00365C82"/>
    <w:rsid w:val="00367E9C"/>
    <w:rsid w:val="0037170A"/>
    <w:rsid w:val="00371DB3"/>
    <w:rsid w:val="0037277F"/>
    <w:rsid w:val="003732A1"/>
    <w:rsid w:val="00373B7A"/>
    <w:rsid w:val="00374844"/>
    <w:rsid w:val="00376DD4"/>
    <w:rsid w:val="003779B0"/>
    <w:rsid w:val="003853D6"/>
    <w:rsid w:val="00392888"/>
    <w:rsid w:val="00392B05"/>
    <w:rsid w:val="003A00D7"/>
    <w:rsid w:val="003A10CC"/>
    <w:rsid w:val="003A1D29"/>
    <w:rsid w:val="003A2662"/>
    <w:rsid w:val="003A7704"/>
    <w:rsid w:val="003B0D02"/>
    <w:rsid w:val="003B25C1"/>
    <w:rsid w:val="003B266F"/>
    <w:rsid w:val="003B43A4"/>
    <w:rsid w:val="003B70C6"/>
    <w:rsid w:val="003C079C"/>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3209"/>
    <w:rsid w:val="00403FA5"/>
    <w:rsid w:val="004047F3"/>
    <w:rsid w:val="004064EE"/>
    <w:rsid w:val="004105A6"/>
    <w:rsid w:val="00410A23"/>
    <w:rsid w:val="004145D9"/>
    <w:rsid w:val="00415429"/>
    <w:rsid w:val="004168E3"/>
    <w:rsid w:val="004209B0"/>
    <w:rsid w:val="00423003"/>
    <w:rsid w:val="00423A58"/>
    <w:rsid w:val="00425FC2"/>
    <w:rsid w:val="00433816"/>
    <w:rsid w:val="00433C4B"/>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600235"/>
    <w:rsid w:val="00601CBF"/>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0E4B"/>
    <w:rsid w:val="007D1D99"/>
    <w:rsid w:val="007D1DB3"/>
    <w:rsid w:val="007D209F"/>
    <w:rsid w:val="007D278A"/>
    <w:rsid w:val="007D3A5D"/>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783A"/>
    <w:rsid w:val="008B146D"/>
    <w:rsid w:val="008B3E7B"/>
    <w:rsid w:val="008B5604"/>
    <w:rsid w:val="008B6900"/>
    <w:rsid w:val="008B6EBC"/>
    <w:rsid w:val="008C1D03"/>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BBA"/>
    <w:rsid w:val="00A43AA1"/>
    <w:rsid w:val="00A442AD"/>
    <w:rsid w:val="00A52D5B"/>
    <w:rsid w:val="00A552FB"/>
    <w:rsid w:val="00A5609C"/>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11AB"/>
    <w:rsid w:val="00AD1999"/>
    <w:rsid w:val="00AD2556"/>
    <w:rsid w:val="00AD494A"/>
    <w:rsid w:val="00AD50AE"/>
    <w:rsid w:val="00AE0630"/>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6B78"/>
    <w:rsid w:val="00B636D7"/>
    <w:rsid w:val="00B6497F"/>
    <w:rsid w:val="00B64F15"/>
    <w:rsid w:val="00B659CB"/>
    <w:rsid w:val="00B667B2"/>
    <w:rsid w:val="00B6706C"/>
    <w:rsid w:val="00B725E5"/>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4C32"/>
    <w:rsid w:val="00C45955"/>
    <w:rsid w:val="00C46F09"/>
    <w:rsid w:val="00C52324"/>
    <w:rsid w:val="00C52E08"/>
    <w:rsid w:val="00C54796"/>
    <w:rsid w:val="00C5532C"/>
    <w:rsid w:val="00C571D0"/>
    <w:rsid w:val="00C60E35"/>
    <w:rsid w:val="00C62A93"/>
    <w:rsid w:val="00C64A2F"/>
    <w:rsid w:val="00C6696D"/>
    <w:rsid w:val="00C670C2"/>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FAC"/>
    <w:rsid w:val="00E72124"/>
    <w:rsid w:val="00E725BE"/>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9AC"/>
    <w:rsid w:val="00F907F2"/>
    <w:rsid w:val="00F90A57"/>
    <w:rsid w:val="00F91A26"/>
    <w:rsid w:val="00F91D34"/>
    <w:rsid w:val="00F94C8A"/>
    <w:rsid w:val="00F9794C"/>
    <w:rsid w:val="00FA07AC"/>
    <w:rsid w:val="00FA1116"/>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hl7.org/fhir/"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B55359C4-09F1-4091-9DBF-782EB6AE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13702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Patrick Whalen</cp:lastModifiedBy>
  <cp:revision>9</cp:revision>
  <cp:lastPrinted>2016-08-08T19:16:00Z</cp:lastPrinted>
  <dcterms:created xsi:type="dcterms:W3CDTF">2017-11-07T15:54:00Z</dcterms:created>
  <dcterms:modified xsi:type="dcterms:W3CDTF">2017-11-22T15:06:00Z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