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DB15" w14:textId="3FA02507" w:rsidR="00337DBB" w:rsidRPr="001E2B0F" w:rsidRDefault="00D35FA6" w:rsidP="00D24827">
      <w:pPr>
        <w:pStyle w:val="Title"/>
        <w:rPr>
          <w:rStyle w:val="TableTextChar"/>
          <w:rFonts w:ascii="Times New Roman" w:hAnsi="Times New Roman" w:cs="Times New Roman"/>
          <w:b w:val="0"/>
        </w:rPr>
      </w:pPr>
      <w:bookmarkStart w:id="0" w:name="_Toc205632711"/>
      <w:r>
        <w:rPr>
          <w:rStyle w:val="TitleChar"/>
          <w:b/>
        </w:rPr>
        <w:t>Medical Care Collection Fund (</w:t>
      </w:r>
      <w:r w:rsidR="00337DBB" w:rsidRPr="001E2B0F">
        <w:rPr>
          <w:rStyle w:val="TitleChar"/>
          <w:b/>
        </w:rPr>
        <w:t>MCCF</w:t>
      </w:r>
      <w:r>
        <w:rPr>
          <w:rStyle w:val="TitleChar"/>
          <w:b/>
        </w:rPr>
        <w:t>)</w:t>
      </w:r>
      <w:r w:rsidR="00A25B40">
        <w:rPr>
          <w:rStyle w:val="TitleChar"/>
          <w:b/>
        </w:rPr>
        <w:t xml:space="preserve"> </w:t>
      </w:r>
      <w:r>
        <w:rPr>
          <w:rStyle w:val="TitleChar"/>
          <w:b/>
        </w:rPr>
        <w:t>Transaction Application Suite (</w:t>
      </w:r>
      <w:r w:rsidR="00A25B40">
        <w:rPr>
          <w:rStyle w:val="TitleChar"/>
          <w:b/>
        </w:rPr>
        <w:t>TAS</w:t>
      </w:r>
      <w:r>
        <w:rPr>
          <w:rStyle w:val="TitleChar"/>
          <w:b/>
        </w:rPr>
        <w:t>)</w:t>
      </w:r>
      <w:r w:rsidR="00A25B40">
        <w:rPr>
          <w:rStyle w:val="TitleChar"/>
          <w:b/>
        </w:rPr>
        <w:t xml:space="preserve"> </w:t>
      </w:r>
      <w:r>
        <w:rPr>
          <w:rStyle w:val="TitleChar"/>
          <w:b/>
        </w:rPr>
        <w:t>Electronic Data Interchange (</w:t>
      </w:r>
      <w:r w:rsidR="00A25B40">
        <w:rPr>
          <w:rStyle w:val="TitleChar"/>
          <w:b/>
        </w:rPr>
        <w:t>EDI</w:t>
      </w:r>
      <w:r>
        <w:rPr>
          <w:rStyle w:val="TitleChar"/>
          <w:b/>
        </w:rPr>
        <w:t>)</w:t>
      </w:r>
    </w:p>
    <w:p w14:paraId="0E10925E" w14:textId="03502399" w:rsidR="009917A8" w:rsidRDefault="0043004F" w:rsidP="00D24827">
      <w:pPr>
        <w:pStyle w:val="Title"/>
      </w:pPr>
      <w:r>
        <w:t xml:space="preserve">Deployment, </w:t>
      </w:r>
      <w:r w:rsidR="00685E4D">
        <w:t>Installation, Back-Out, and Rollback Guide</w:t>
      </w:r>
    </w:p>
    <w:p w14:paraId="34725164" w14:textId="3B1EE47B" w:rsidR="004C01E8" w:rsidRPr="009917A8" w:rsidRDefault="001F2C0C" w:rsidP="00D24827">
      <w:pPr>
        <w:pStyle w:val="Title"/>
      </w:pPr>
      <w:r>
        <w:t>1.</w:t>
      </w:r>
      <w:r w:rsidR="00255539">
        <w:t>4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33094B77" w:rsidR="00337DBB" w:rsidRPr="00A65182" w:rsidRDefault="00255539" w:rsidP="00337DBB">
      <w:pPr>
        <w:pStyle w:val="Title2"/>
      </w:pPr>
      <w:r>
        <w:t>December</w:t>
      </w:r>
      <w:r w:rsidRPr="00A65182">
        <w:t xml:space="preserve"> </w:t>
      </w:r>
      <w:r w:rsidR="00337DBB" w:rsidRPr="00A65182">
        <w:t>201</w:t>
      </w:r>
      <w:r w:rsidR="00121675">
        <w:t>8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41404B61" w14:textId="77777777"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97"/>
        <w:gridCol w:w="1060"/>
        <w:gridCol w:w="4310"/>
        <w:gridCol w:w="2283"/>
      </w:tblGrid>
      <w:tr w:rsidR="00F64BE3" w:rsidRPr="00F64BE3" w14:paraId="4A8C70C5" w14:textId="77777777" w:rsidTr="00F07689">
        <w:trPr>
          <w:cantSplit/>
          <w:tblHeader/>
        </w:trPr>
        <w:tc>
          <w:tcPr>
            <w:tcW w:w="907" w:type="pct"/>
            <w:shd w:val="clear" w:color="auto" w:fill="F2F2F2"/>
          </w:tcPr>
          <w:p w14:paraId="5A98ADFD" w14:textId="77777777" w:rsidR="00F64BE3" w:rsidRPr="00F64BE3" w:rsidRDefault="00F64BE3" w:rsidP="00991AA2">
            <w:pPr>
              <w:pStyle w:val="TableHeading"/>
            </w:pPr>
            <w:r w:rsidRPr="00F64BE3">
              <w:t>Date</w:t>
            </w:r>
          </w:p>
        </w:tc>
        <w:tc>
          <w:tcPr>
            <w:tcW w:w="567" w:type="pct"/>
            <w:shd w:val="clear" w:color="auto" w:fill="F2F2F2"/>
          </w:tcPr>
          <w:p w14:paraId="2E57B660" w14:textId="77777777" w:rsidR="00F64BE3" w:rsidRPr="00F64BE3" w:rsidRDefault="00F64BE3" w:rsidP="00991AA2">
            <w:pPr>
              <w:pStyle w:val="TableHeading"/>
            </w:pPr>
            <w:r w:rsidRPr="00F64BE3">
              <w:t>Version</w:t>
            </w:r>
          </w:p>
        </w:tc>
        <w:tc>
          <w:tcPr>
            <w:tcW w:w="2305" w:type="pct"/>
            <w:shd w:val="clear" w:color="auto" w:fill="F2F2F2"/>
          </w:tcPr>
          <w:p w14:paraId="75FC5730" w14:textId="77777777" w:rsidR="00F64BE3" w:rsidRPr="00F64BE3" w:rsidRDefault="00F64BE3" w:rsidP="00991AA2">
            <w:pPr>
              <w:pStyle w:val="TableHeading"/>
            </w:pPr>
            <w:r w:rsidRPr="00F64BE3">
              <w:t>Description</w:t>
            </w:r>
          </w:p>
        </w:tc>
        <w:tc>
          <w:tcPr>
            <w:tcW w:w="1221" w:type="pct"/>
            <w:shd w:val="clear" w:color="auto" w:fill="F2F2F2"/>
          </w:tcPr>
          <w:p w14:paraId="6CA9D63A" w14:textId="77777777" w:rsidR="00F64BE3" w:rsidRPr="00F64BE3" w:rsidRDefault="00F64BE3" w:rsidP="00991AA2">
            <w:pPr>
              <w:pStyle w:val="TableHeading"/>
            </w:pPr>
            <w:r w:rsidRPr="00F64BE3">
              <w:t>Author</w:t>
            </w:r>
          </w:p>
        </w:tc>
      </w:tr>
      <w:tr w:rsidR="00255539" w:rsidRPr="00F64BE3" w14:paraId="69B1E47E" w14:textId="77777777" w:rsidTr="00991AA2">
        <w:trPr>
          <w:cantSplit/>
          <w:tblHeader/>
        </w:trPr>
        <w:tc>
          <w:tcPr>
            <w:tcW w:w="907" w:type="pct"/>
            <w:shd w:val="clear" w:color="auto" w:fill="FFFFFF" w:themeFill="background1"/>
          </w:tcPr>
          <w:p w14:paraId="048298D4" w14:textId="34552781" w:rsidR="00255539" w:rsidRDefault="00255539" w:rsidP="00991AA2">
            <w:pPr>
              <w:pStyle w:val="TableText"/>
            </w:pPr>
            <w:r>
              <w:t>2018-12-05</w:t>
            </w:r>
          </w:p>
        </w:tc>
        <w:tc>
          <w:tcPr>
            <w:tcW w:w="567" w:type="pct"/>
            <w:shd w:val="clear" w:color="auto" w:fill="FFFFFF" w:themeFill="background1"/>
          </w:tcPr>
          <w:p w14:paraId="212DA122" w14:textId="79965CE3" w:rsidR="00255539" w:rsidRDefault="00255539" w:rsidP="00991AA2">
            <w:pPr>
              <w:pStyle w:val="TableText"/>
            </w:pPr>
            <w:r>
              <w:t>1.4</w:t>
            </w:r>
          </w:p>
        </w:tc>
        <w:tc>
          <w:tcPr>
            <w:tcW w:w="2305" w:type="pct"/>
            <w:shd w:val="clear" w:color="auto" w:fill="FFFFFF" w:themeFill="background1"/>
          </w:tcPr>
          <w:p w14:paraId="6E8B5DF4" w14:textId="68DB82BE" w:rsidR="00255539" w:rsidRDefault="00255539" w:rsidP="00991AA2">
            <w:pPr>
              <w:pStyle w:val="TableText"/>
            </w:pPr>
            <w:r>
              <w:t>Updated to address review comments</w:t>
            </w:r>
          </w:p>
        </w:tc>
        <w:tc>
          <w:tcPr>
            <w:tcW w:w="1221" w:type="pct"/>
            <w:shd w:val="clear" w:color="auto" w:fill="FFFFFF" w:themeFill="background1"/>
          </w:tcPr>
          <w:p w14:paraId="73A05A37" w14:textId="582222C0" w:rsidR="00255539" w:rsidRDefault="00255539" w:rsidP="00991AA2">
            <w:pPr>
              <w:pStyle w:val="TableText"/>
            </w:pPr>
            <w:r>
              <w:t>John Innis</w:t>
            </w:r>
          </w:p>
        </w:tc>
      </w:tr>
      <w:tr w:rsidR="003B21E6" w:rsidRPr="00F64BE3" w14:paraId="39D705D8" w14:textId="77777777" w:rsidTr="00991AA2">
        <w:trPr>
          <w:cantSplit/>
          <w:tblHeader/>
        </w:trPr>
        <w:tc>
          <w:tcPr>
            <w:tcW w:w="907" w:type="pct"/>
            <w:shd w:val="clear" w:color="auto" w:fill="FFFFFF" w:themeFill="background1"/>
          </w:tcPr>
          <w:p w14:paraId="3EB65D23" w14:textId="527AC19F" w:rsidR="003B21E6" w:rsidRPr="00991AA2" w:rsidRDefault="003B21E6" w:rsidP="00991AA2">
            <w:pPr>
              <w:pStyle w:val="TableText"/>
            </w:pPr>
            <w:r>
              <w:t>2018-11-06</w:t>
            </w:r>
          </w:p>
        </w:tc>
        <w:tc>
          <w:tcPr>
            <w:tcW w:w="567" w:type="pct"/>
            <w:shd w:val="clear" w:color="auto" w:fill="FFFFFF" w:themeFill="background1"/>
          </w:tcPr>
          <w:p w14:paraId="751FD6B0" w14:textId="4E8F9EC0" w:rsidR="003B21E6" w:rsidRPr="00991AA2" w:rsidRDefault="003B21E6" w:rsidP="00991AA2">
            <w:pPr>
              <w:pStyle w:val="TableText"/>
            </w:pPr>
            <w:r>
              <w:t>1.3</w:t>
            </w:r>
          </w:p>
        </w:tc>
        <w:tc>
          <w:tcPr>
            <w:tcW w:w="2305" w:type="pct"/>
            <w:shd w:val="clear" w:color="auto" w:fill="FFFFFF" w:themeFill="background1"/>
          </w:tcPr>
          <w:p w14:paraId="617C0902" w14:textId="7C6813FC" w:rsidR="003B21E6" w:rsidRPr="00991AA2" w:rsidRDefault="003B21E6" w:rsidP="00991AA2">
            <w:pPr>
              <w:pStyle w:val="TableText"/>
            </w:pPr>
            <w:r>
              <w:t>Document Revision</w:t>
            </w:r>
          </w:p>
        </w:tc>
        <w:tc>
          <w:tcPr>
            <w:tcW w:w="1221" w:type="pct"/>
            <w:shd w:val="clear" w:color="auto" w:fill="FFFFFF" w:themeFill="background1"/>
          </w:tcPr>
          <w:p w14:paraId="6E72814B" w14:textId="3FD39459" w:rsidR="003B21E6" w:rsidRPr="00991AA2" w:rsidRDefault="003B21E6" w:rsidP="00991AA2">
            <w:pPr>
              <w:pStyle w:val="TableText"/>
            </w:pPr>
            <w:r>
              <w:t>David Betz</w:t>
            </w:r>
          </w:p>
        </w:tc>
      </w:tr>
      <w:tr w:rsidR="003B21E6" w:rsidRPr="003B21E6" w14:paraId="6419749A" w14:textId="77777777" w:rsidTr="003B21E6">
        <w:trPr>
          <w:cantSplit/>
          <w:tblHeader/>
        </w:trPr>
        <w:tc>
          <w:tcPr>
            <w:tcW w:w="907" w:type="pct"/>
            <w:shd w:val="clear" w:color="auto" w:fill="auto"/>
          </w:tcPr>
          <w:p w14:paraId="37FE2BEF" w14:textId="636AB28E" w:rsidR="003B21E6" w:rsidRPr="003B21E6" w:rsidRDefault="003B21E6" w:rsidP="00991AA2">
            <w:pPr>
              <w:pStyle w:val="TableText"/>
              <w:rPr>
                <w:b/>
                <w:szCs w:val="22"/>
              </w:rPr>
            </w:pPr>
            <w:r w:rsidRPr="003B21E6">
              <w:t>2018-08-24</w:t>
            </w:r>
          </w:p>
        </w:tc>
        <w:tc>
          <w:tcPr>
            <w:tcW w:w="567" w:type="pct"/>
            <w:shd w:val="clear" w:color="auto" w:fill="auto"/>
          </w:tcPr>
          <w:p w14:paraId="2CE8410C" w14:textId="2811E9FF" w:rsidR="003B21E6" w:rsidRPr="003B21E6" w:rsidRDefault="003B21E6" w:rsidP="00991AA2">
            <w:pPr>
              <w:pStyle w:val="TableText"/>
              <w:rPr>
                <w:b/>
                <w:szCs w:val="22"/>
              </w:rPr>
            </w:pPr>
            <w:r w:rsidRPr="003B21E6">
              <w:t>1.2</w:t>
            </w:r>
          </w:p>
        </w:tc>
        <w:tc>
          <w:tcPr>
            <w:tcW w:w="2305" w:type="pct"/>
            <w:shd w:val="clear" w:color="auto" w:fill="auto"/>
          </w:tcPr>
          <w:p w14:paraId="65143F4D" w14:textId="370474C5" w:rsidR="003B21E6" w:rsidRPr="003B21E6" w:rsidRDefault="003B21E6" w:rsidP="00991AA2">
            <w:pPr>
              <w:pStyle w:val="TableText"/>
              <w:rPr>
                <w:b/>
                <w:szCs w:val="22"/>
              </w:rPr>
            </w:pPr>
            <w:r w:rsidRPr="003B21E6">
              <w:t>Document Revision</w:t>
            </w:r>
          </w:p>
        </w:tc>
        <w:tc>
          <w:tcPr>
            <w:tcW w:w="1221" w:type="pct"/>
            <w:shd w:val="clear" w:color="auto" w:fill="auto"/>
          </w:tcPr>
          <w:p w14:paraId="54CD53EC" w14:textId="6EE0909B" w:rsidR="003B21E6" w:rsidRPr="003B21E6" w:rsidRDefault="003B21E6" w:rsidP="00991AA2">
            <w:pPr>
              <w:pStyle w:val="TableText"/>
              <w:rPr>
                <w:b/>
                <w:szCs w:val="22"/>
              </w:rPr>
            </w:pPr>
            <w:r w:rsidRPr="003B21E6">
              <w:t>David Betz</w:t>
            </w:r>
          </w:p>
        </w:tc>
      </w:tr>
      <w:tr w:rsidR="003B21E6" w:rsidRPr="003B21E6" w14:paraId="0F97E60B" w14:textId="77777777" w:rsidTr="003B21E6">
        <w:trPr>
          <w:cantSplit/>
        </w:trPr>
        <w:tc>
          <w:tcPr>
            <w:tcW w:w="907" w:type="pct"/>
            <w:shd w:val="clear" w:color="auto" w:fill="auto"/>
          </w:tcPr>
          <w:p w14:paraId="4E2A8EA8" w14:textId="1385A564" w:rsidR="003B21E6" w:rsidRPr="003B21E6" w:rsidRDefault="003B21E6" w:rsidP="00991AA2">
            <w:pPr>
              <w:pStyle w:val="TableText"/>
            </w:pPr>
            <w:r w:rsidRPr="003B21E6">
              <w:t>2018-03-07</w:t>
            </w:r>
          </w:p>
        </w:tc>
        <w:tc>
          <w:tcPr>
            <w:tcW w:w="567" w:type="pct"/>
            <w:shd w:val="clear" w:color="auto" w:fill="auto"/>
          </w:tcPr>
          <w:p w14:paraId="51AFAF60" w14:textId="5DE89FDE" w:rsidR="003B21E6" w:rsidRPr="003B21E6" w:rsidRDefault="003B21E6" w:rsidP="00991AA2">
            <w:pPr>
              <w:pStyle w:val="TableText"/>
            </w:pPr>
            <w:r w:rsidRPr="003B21E6">
              <w:t>1.1</w:t>
            </w:r>
          </w:p>
        </w:tc>
        <w:tc>
          <w:tcPr>
            <w:tcW w:w="2305" w:type="pct"/>
            <w:shd w:val="clear" w:color="auto" w:fill="auto"/>
          </w:tcPr>
          <w:p w14:paraId="5BE7E8BD" w14:textId="3B0EFF58" w:rsidR="003B21E6" w:rsidRPr="003B21E6" w:rsidRDefault="003B21E6" w:rsidP="00991AA2">
            <w:pPr>
              <w:pStyle w:val="TableText"/>
            </w:pPr>
            <w:r w:rsidRPr="003B21E6">
              <w:t>Document Revision</w:t>
            </w:r>
          </w:p>
        </w:tc>
        <w:tc>
          <w:tcPr>
            <w:tcW w:w="1221" w:type="pct"/>
            <w:shd w:val="clear" w:color="auto" w:fill="auto"/>
          </w:tcPr>
          <w:p w14:paraId="6AD885F5" w14:textId="7ED2DFEE" w:rsidR="003B21E6" w:rsidRPr="003B21E6" w:rsidRDefault="003B21E6" w:rsidP="00991AA2">
            <w:pPr>
              <w:pStyle w:val="TableText"/>
            </w:pPr>
            <w:r w:rsidRPr="003B21E6">
              <w:t>Cheryl Lach</w:t>
            </w:r>
          </w:p>
        </w:tc>
      </w:tr>
      <w:tr w:rsidR="003B21E6" w:rsidRPr="00F64BE3" w14:paraId="1948724F" w14:textId="77777777" w:rsidTr="003B21E6">
        <w:trPr>
          <w:cantSplit/>
        </w:trPr>
        <w:tc>
          <w:tcPr>
            <w:tcW w:w="907" w:type="pct"/>
            <w:shd w:val="clear" w:color="auto" w:fill="auto"/>
          </w:tcPr>
          <w:p w14:paraId="08CF1F98" w14:textId="77777777" w:rsidR="003B21E6" w:rsidRPr="003B21E6" w:rsidRDefault="003B21E6" w:rsidP="00991AA2">
            <w:pPr>
              <w:pStyle w:val="TableText"/>
            </w:pPr>
            <w:r w:rsidRPr="003B21E6">
              <w:t>2017-10-19</w:t>
            </w:r>
          </w:p>
        </w:tc>
        <w:tc>
          <w:tcPr>
            <w:tcW w:w="567" w:type="pct"/>
            <w:shd w:val="clear" w:color="auto" w:fill="auto"/>
          </w:tcPr>
          <w:p w14:paraId="0CFBBE86" w14:textId="77777777" w:rsidR="003B21E6" w:rsidRPr="003B21E6" w:rsidRDefault="003B21E6" w:rsidP="00991AA2">
            <w:pPr>
              <w:pStyle w:val="TableText"/>
            </w:pPr>
            <w:r w:rsidRPr="003B21E6">
              <w:t>1.0</w:t>
            </w:r>
          </w:p>
        </w:tc>
        <w:tc>
          <w:tcPr>
            <w:tcW w:w="2305" w:type="pct"/>
            <w:shd w:val="clear" w:color="auto" w:fill="auto"/>
          </w:tcPr>
          <w:p w14:paraId="30C8C5EA" w14:textId="77777777" w:rsidR="003B21E6" w:rsidRPr="003B21E6" w:rsidRDefault="003B21E6" w:rsidP="00991AA2">
            <w:pPr>
              <w:pStyle w:val="TableText"/>
            </w:pPr>
            <w:r w:rsidRPr="003B21E6">
              <w:t>Initial</w:t>
            </w:r>
          </w:p>
        </w:tc>
        <w:tc>
          <w:tcPr>
            <w:tcW w:w="1221" w:type="pct"/>
            <w:shd w:val="clear" w:color="auto" w:fill="auto"/>
          </w:tcPr>
          <w:p w14:paraId="215D746E" w14:textId="77777777" w:rsidR="003B21E6" w:rsidRPr="00F64BE3" w:rsidRDefault="003B21E6" w:rsidP="00991AA2">
            <w:pPr>
              <w:pStyle w:val="TableText"/>
            </w:pPr>
            <w:r w:rsidRPr="003B21E6">
              <w:t>David Betz</w:t>
            </w:r>
          </w:p>
        </w:tc>
      </w:tr>
    </w:tbl>
    <w:p w14:paraId="0B560C15" w14:textId="77777777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77777777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  <w:bookmarkStart w:id="1" w:name="_GoBack"/>
      <w:bookmarkEnd w:id="1"/>
    </w:p>
    <w:p w14:paraId="1513E27C" w14:textId="2E5EACD7" w:rsidR="00A25B40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531780417" w:history="1">
        <w:r w:rsidR="00A25B40" w:rsidRPr="00683AC5">
          <w:rPr>
            <w:rStyle w:val="Hyperlink"/>
            <w:noProof/>
          </w:rPr>
          <w:t>1</w:t>
        </w:r>
        <w:r w:rsidR="00A25B4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25B40" w:rsidRPr="00683AC5">
          <w:rPr>
            <w:rStyle w:val="Hyperlink"/>
            <w:noProof/>
          </w:rPr>
          <w:t>Introduction</w:t>
        </w:r>
        <w:r w:rsidR="00A25B40">
          <w:rPr>
            <w:noProof/>
            <w:webHidden/>
          </w:rPr>
          <w:tab/>
        </w:r>
        <w:r w:rsidR="00A25B40">
          <w:rPr>
            <w:noProof/>
            <w:webHidden/>
          </w:rPr>
          <w:fldChar w:fldCharType="begin"/>
        </w:r>
        <w:r w:rsidR="00A25B40">
          <w:rPr>
            <w:noProof/>
            <w:webHidden/>
          </w:rPr>
          <w:instrText xml:space="preserve"> PAGEREF _Toc531780417 \h </w:instrText>
        </w:r>
        <w:r w:rsidR="00A25B40">
          <w:rPr>
            <w:noProof/>
            <w:webHidden/>
          </w:rPr>
        </w:r>
        <w:r w:rsidR="00A25B40"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5</w:t>
        </w:r>
        <w:r w:rsidR="00A25B40">
          <w:rPr>
            <w:noProof/>
            <w:webHidden/>
          </w:rPr>
          <w:fldChar w:fldCharType="end"/>
        </w:r>
      </w:hyperlink>
    </w:p>
    <w:p w14:paraId="36E464FF" w14:textId="4856BD67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18" w:history="1">
        <w:r w:rsidRPr="00683AC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035C15" w14:textId="7F1EB363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19" w:history="1">
        <w:r w:rsidRPr="00683AC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F07C7A" w14:textId="1A38C356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20" w:history="1">
        <w:r w:rsidRPr="00683AC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42F0F" w14:textId="3D598555" w:rsidR="00A25B40" w:rsidRDefault="00A25B4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21" w:history="1">
        <w:r w:rsidRPr="00683AC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EE2B03" w14:textId="3C9FB61D" w:rsidR="00A25B40" w:rsidRDefault="00A25B4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22" w:history="1">
        <w:r w:rsidRPr="00683AC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506C2" w14:textId="477987DA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23" w:history="1">
        <w:r w:rsidRPr="00683AC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10ECD5" w14:textId="4E3A461F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24" w:history="1">
        <w:r w:rsidRPr="00683AC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Site Readiness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5A9599" w14:textId="32F1846C" w:rsidR="00A25B40" w:rsidRDefault="00A25B40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25" w:history="1">
        <w:r w:rsidRPr="00683AC5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Deployment Topology (Targeted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29EFEA" w14:textId="0D2EFD47" w:rsidR="00A25B40" w:rsidRDefault="00A25B40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26" w:history="1">
        <w:r w:rsidRPr="00683AC5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Site Information (Locations, Deployment Recipients)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E5BBFA" w14:textId="376E65A3" w:rsidR="00A25B40" w:rsidRDefault="00A25B40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27" w:history="1">
        <w:r w:rsidRPr="00683AC5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Site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6922BE" w14:textId="5DFDE9D0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28" w:history="1">
        <w:r w:rsidRPr="00683AC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6679FD" w14:textId="1DB166A4" w:rsidR="00A25B40" w:rsidRDefault="00A25B40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29" w:history="1">
        <w:r w:rsidRPr="00683AC5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62A3C5" w14:textId="64CBB3F6" w:rsidR="00A25B40" w:rsidRDefault="00A25B40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30" w:history="1">
        <w:r w:rsidRPr="00683AC5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63193A3" w14:textId="72AC7A2E" w:rsidR="00A25B40" w:rsidRDefault="00A25B40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31" w:history="1">
        <w:r w:rsidRPr="00683AC5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F98A3E" w14:textId="494411D3" w:rsidR="00A25B40" w:rsidRDefault="00A25B4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32" w:history="1">
        <w:r w:rsidRPr="00683AC5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391E94" w14:textId="0C182D4D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33" w:history="1">
        <w:r w:rsidRPr="00683AC5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Pre-installation and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56D421" w14:textId="75CCFB5A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34" w:history="1">
        <w:r w:rsidRPr="00683AC5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Platform Installation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E14D0F3" w14:textId="7B9E7B0D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35" w:history="1">
        <w:r w:rsidRPr="00683AC5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Download and Extract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A0E7BE" w14:textId="7E6E5FE8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36" w:history="1">
        <w:r w:rsidRPr="00683AC5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E772C3" w14:textId="31D66EF8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37" w:history="1">
        <w:r w:rsidRPr="00683AC5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Installation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2A7DB9" w14:textId="68A2B70D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38" w:history="1">
        <w:r w:rsidRPr="00683AC5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Cron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262F13" w14:textId="74CC63CA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39" w:history="1">
        <w:r w:rsidRPr="00683AC5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Access Requirements and Skills Needed for the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E8B1F6" w14:textId="5CD8162B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40" w:history="1">
        <w:r w:rsidRPr="00683AC5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FFFDD7" w14:textId="28C207AB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41" w:history="1">
        <w:r w:rsidRPr="00683AC5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Installation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B9E1EB" w14:textId="21E439BF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42" w:history="1">
        <w:r w:rsidRPr="00683AC5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1CD2C7" w14:textId="3F17FEA3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43" w:history="1">
        <w:r w:rsidRPr="00683AC5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Database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CF1766" w14:textId="3F69A753" w:rsidR="00A25B40" w:rsidRDefault="00A25B4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44" w:history="1">
        <w:r w:rsidRPr="00683AC5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C18E9A" w14:textId="14C2C51E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45" w:history="1">
        <w:r w:rsidRPr="00683AC5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Back-Out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888F2D" w14:textId="106EF3B3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46" w:history="1">
        <w:r w:rsidRPr="00683AC5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Back-Out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E9741D" w14:textId="727C4FB3" w:rsidR="00A25B40" w:rsidRDefault="00A25B40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47" w:history="1">
        <w:r w:rsidRPr="00683AC5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Load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1829F2" w14:textId="7970DDC5" w:rsidR="00A25B40" w:rsidRDefault="00A25B40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48" w:history="1">
        <w:r w:rsidRPr="00683AC5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0DDF3C" w14:textId="59BF4646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49" w:history="1">
        <w:r w:rsidRPr="00683AC5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Back-Out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39F516" w14:textId="53E71C40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50" w:history="1">
        <w:r w:rsidRPr="00683AC5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Back-Out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7C233D" w14:textId="2DF86C2E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51" w:history="1">
        <w:r w:rsidRPr="00683AC5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Authority for Back-Out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609141" w14:textId="7195D88D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52" w:history="1">
        <w:r w:rsidRPr="00683AC5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B1705D" w14:textId="7A99A99B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53" w:history="1">
        <w:r w:rsidRPr="00683AC5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Back-out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305C1B" w14:textId="21FA25A7" w:rsidR="00A25B40" w:rsidRDefault="00A25B4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54" w:history="1">
        <w:r w:rsidRPr="00683AC5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4A33C0" w14:textId="0B8D48E7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55" w:history="1">
        <w:r w:rsidRPr="00683AC5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Rollback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B03294" w14:textId="1BFD0B9F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56" w:history="1">
        <w:r w:rsidRPr="00683AC5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Rollback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912BD5" w14:textId="64CF9135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57" w:history="1">
        <w:r w:rsidRPr="00683AC5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Rollback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4B82F0" w14:textId="1EC29FFE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58" w:history="1">
        <w:r w:rsidRPr="00683AC5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Authority for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EB14FF" w14:textId="7F1FAA00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59" w:history="1">
        <w:r w:rsidRPr="00683AC5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912C03" w14:textId="64684869" w:rsidR="00A25B40" w:rsidRDefault="00A25B40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1780460" w:history="1">
        <w:r w:rsidRPr="00683AC5">
          <w:rPr>
            <w:rStyle w:val="Hyperlink"/>
            <w:rFonts w:eastAsia="Calibri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683AC5">
          <w:rPr>
            <w:rStyle w:val="Hyperlink"/>
            <w:noProof/>
          </w:rPr>
          <w:t>Rollback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_Toc531780460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5FA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7E9B91" w14:textId="20987D84" w:rsidR="00773E01" w:rsidRDefault="003224BE" w:rsidP="006523D0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0B8197F3" w14:textId="4F010D62" w:rsidR="003A5260" w:rsidRPr="003A5260" w:rsidRDefault="003A5260" w:rsidP="003A5260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>Table of Figures</w:t>
      </w:r>
    </w:p>
    <w:p w14:paraId="24916F0B" w14:textId="1CC61CC2" w:rsidR="00A25B40" w:rsidRPr="00A25B40" w:rsidRDefault="003A526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Cs w:val="22"/>
        </w:rPr>
      </w:pPr>
      <w:r w:rsidRPr="00A25B40">
        <w:rPr>
          <w:rFonts w:ascii="Arial" w:hAnsi="Arial" w:cs="Arial"/>
          <w:b/>
          <w:sz w:val="24"/>
        </w:rPr>
        <w:fldChar w:fldCharType="begin"/>
      </w:r>
      <w:r w:rsidRPr="00A25B40">
        <w:rPr>
          <w:rFonts w:ascii="Arial" w:hAnsi="Arial" w:cs="Arial"/>
          <w:b/>
          <w:sz w:val="24"/>
        </w:rPr>
        <w:instrText xml:space="preserve"> TOC \f F \h \z \c "Figure" </w:instrText>
      </w:r>
      <w:r w:rsidRPr="00A25B40">
        <w:rPr>
          <w:rFonts w:ascii="Arial" w:hAnsi="Arial" w:cs="Arial"/>
          <w:b/>
          <w:sz w:val="24"/>
        </w:rPr>
        <w:fldChar w:fldCharType="separate"/>
      </w:r>
      <w:hyperlink w:anchor="_Toc531780461" w:history="1">
        <w:r w:rsidR="00A25B40" w:rsidRPr="00A25B40">
          <w:rPr>
            <w:rStyle w:val="Hyperlink"/>
            <w:b/>
            <w:noProof/>
          </w:rPr>
          <w:t>Figure 1: Schedule Snippet</w:t>
        </w:r>
        <w:r w:rsidR="00A25B40" w:rsidRPr="00A25B40">
          <w:rPr>
            <w:b/>
            <w:noProof/>
            <w:webHidden/>
          </w:rPr>
          <w:tab/>
        </w:r>
        <w:r w:rsidR="00A25B40" w:rsidRPr="00A25B40">
          <w:rPr>
            <w:b/>
            <w:noProof/>
            <w:webHidden/>
          </w:rPr>
          <w:fldChar w:fldCharType="begin"/>
        </w:r>
        <w:r w:rsidR="00A25B40" w:rsidRPr="00A25B40">
          <w:rPr>
            <w:b/>
            <w:noProof/>
            <w:webHidden/>
          </w:rPr>
          <w:instrText xml:space="preserve"> PAGEREF _Toc531780461 \h </w:instrText>
        </w:r>
        <w:r w:rsidR="00A25B40" w:rsidRPr="00A25B40">
          <w:rPr>
            <w:b/>
            <w:noProof/>
            <w:webHidden/>
          </w:rPr>
        </w:r>
        <w:r w:rsidR="00A25B40" w:rsidRPr="00A25B40">
          <w:rPr>
            <w:b/>
            <w:noProof/>
            <w:webHidden/>
          </w:rPr>
          <w:fldChar w:fldCharType="separate"/>
        </w:r>
        <w:r w:rsidR="00A25B40" w:rsidRPr="00A25B40">
          <w:rPr>
            <w:b/>
            <w:noProof/>
            <w:webHidden/>
          </w:rPr>
          <w:t>7</w:t>
        </w:r>
        <w:r w:rsidR="00A25B40" w:rsidRPr="00A25B40">
          <w:rPr>
            <w:b/>
            <w:noProof/>
            <w:webHidden/>
          </w:rPr>
          <w:fldChar w:fldCharType="end"/>
        </w:r>
      </w:hyperlink>
    </w:p>
    <w:p w14:paraId="7A5DB4DC" w14:textId="79D2A00B" w:rsidR="00A25B40" w:rsidRPr="00A25B40" w:rsidRDefault="00A25B4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531780462" w:history="1">
        <w:r w:rsidRPr="00A25B40">
          <w:rPr>
            <w:rStyle w:val="Hyperlink"/>
            <w:b/>
            <w:noProof/>
          </w:rPr>
          <w:t>Figure 2: Targeted Architecture</w:t>
        </w:r>
        <w:r w:rsidRPr="00A25B40">
          <w:rPr>
            <w:b/>
            <w:noProof/>
            <w:webHidden/>
          </w:rPr>
          <w:tab/>
        </w:r>
        <w:r w:rsidRPr="00A25B40">
          <w:rPr>
            <w:b/>
            <w:noProof/>
            <w:webHidden/>
          </w:rPr>
          <w:fldChar w:fldCharType="begin"/>
        </w:r>
        <w:r w:rsidRPr="00A25B40">
          <w:rPr>
            <w:b/>
            <w:noProof/>
            <w:webHidden/>
          </w:rPr>
          <w:instrText xml:space="preserve"> PAGEREF _Toc531780462 \h </w:instrText>
        </w:r>
        <w:r w:rsidRPr="00A25B40">
          <w:rPr>
            <w:b/>
            <w:noProof/>
            <w:webHidden/>
          </w:rPr>
        </w:r>
        <w:r w:rsidRPr="00A25B40">
          <w:rPr>
            <w:b/>
            <w:noProof/>
            <w:webHidden/>
          </w:rPr>
          <w:fldChar w:fldCharType="separate"/>
        </w:r>
        <w:r w:rsidRPr="00A25B40">
          <w:rPr>
            <w:b/>
            <w:noProof/>
            <w:webHidden/>
          </w:rPr>
          <w:t>8</w:t>
        </w:r>
        <w:r w:rsidRPr="00A25B40">
          <w:rPr>
            <w:b/>
            <w:noProof/>
            <w:webHidden/>
          </w:rPr>
          <w:fldChar w:fldCharType="end"/>
        </w:r>
      </w:hyperlink>
    </w:p>
    <w:p w14:paraId="77F06124" w14:textId="31D9AE7E" w:rsidR="00A25B40" w:rsidRPr="00A25B40" w:rsidRDefault="00A25B4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531780463" w:history="1">
        <w:r w:rsidRPr="00A25B40">
          <w:rPr>
            <w:rStyle w:val="Hyperlink"/>
            <w:b/>
            <w:noProof/>
          </w:rPr>
          <w:t>Figure 3: TAS API Kubernetes Implementation</w:t>
        </w:r>
        <w:r w:rsidRPr="00A25B40">
          <w:rPr>
            <w:b/>
            <w:noProof/>
            <w:webHidden/>
          </w:rPr>
          <w:tab/>
        </w:r>
        <w:r w:rsidRPr="00A25B40">
          <w:rPr>
            <w:b/>
            <w:noProof/>
            <w:webHidden/>
          </w:rPr>
          <w:fldChar w:fldCharType="begin"/>
        </w:r>
        <w:r w:rsidRPr="00A25B40">
          <w:rPr>
            <w:b/>
            <w:noProof/>
            <w:webHidden/>
          </w:rPr>
          <w:instrText xml:space="preserve"> PAGEREF _Toc531780463 \h </w:instrText>
        </w:r>
        <w:r w:rsidRPr="00A25B40">
          <w:rPr>
            <w:b/>
            <w:noProof/>
            <w:webHidden/>
          </w:rPr>
        </w:r>
        <w:r w:rsidRPr="00A25B40">
          <w:rPr>
            <w:b/>
            <w:noProof/>
            <w:webHidden/>
          </w:rPr>
          <w:fldChar w:fldCharType="separate"/>
        </w:r>
        <w:r w:rsidRPr="00A25B40">
          <w:rPr>
            <w:b/>
            <w:noProof/>
            <w:webHidden/>
          </w:rPr>
          <w:t>9</w:t>
        </w:r>
        <w:r w:rsidRPr="00A25B40">
          <w:rPr>
            <w:b/>
            <w:noProof/>
            <w:webHidden/>
          </w:rPr>
          <w:fldChar w:fldCharType="end"/>
        </w:r>
      </w:hyperlink>
    </w:p>
    <w:p w14:paraId="3C476BFA" w14:textId="738DDE2E" w:rsidR="003A5260" w:rsidRPr="00A25B40" w:rsidRDefault="003A5260" w:rsidP="006523D0">
      <w:r w:rsidRPr="00A25B40">
        <w:rPr>
          <w:rFonts w:ascii="Arial" w:hAnsi="Arial" w:cs="Arial"/>
          <w:b/>
          <w:sz w:val="24"/>
        </w:rPr>
        <w:fldChar w:fldCharType="end"/>
      </w:r>
    </w:p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2BFD1F8C" w14:textId="61C98FBF" w:rsidR="00A25B40" w:rsidRPr="00A25B40" w:rsidRDefault="00EC4AC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Cs w:val="22"/>
        </w:rPr>
      </w:pPr>
      <w:r w:rsidRPr="00A25B40">
        <w:rPr>
          <w:rFonts w:ascii="Arial" w:hAnsi="Arial" w:cs="Arial"/>
          <w:b/>
          <w:sz w:val="24"/>
        </w:rPr>
        <w:fldChar w:fldCharType="begin"/>
      </w:r>
      <w:r w:rsidRPr="00A25B40">
        <w:rPr>
          <w:rFonts w:ascii="Arial" w:hAnsi="Arial" w:cs="Arial"/>
          <w:b/>
          <w:sz w:val="24"/>
        </w:rPr>
        <w:instrText xml:space="preserve"> TOC \h \z \c "Table" </w:instrText>
      </w:r>
      <w:r w:rsidRPr="00A25B40">
        <w:rPr>
          <w:rFonts w:ascii="Arial" w:hAnsi="Arial" w:cs="Arial"/>
          <w:b/>
          <w:sz w:val="24"/>
        </w:rPr>
        <w:fldChar w:fldCharType="separate"/>
      </w:r>
      <w:hyperlink w:anchor="_Toc531780464" w:history="1">
        <w:r w:rsidR="00A25B40" w:rsidRPr="00A25B40">
          <w:rPr>
            <w:rStyle w:val="Hyperlink"/>
            <w:b/>
            <w:noProof/>
          </w:rPr>
          <w:t>Table 1: Deployment, Installation, Back-out, and Rollback Roles and Responsibilities</w:t>
        </w:r>
        <w:r w:rsidR="00A25B40" w:rsidRPr="00A25B40">
          <w:rPr>
            <w:b/>
            <w:noProof/>
            <w:webHidden/>
          </w:rPr>
          <w:tab/>
        </w:r>
        <w:r w:rsidR="00A25B40" w:rsidRPr="00A25B40">
          <w:rPr>
            <w:b/>
            <w:noProof/>
            <w:webHidden/>
          </w:rPr>
          <w:fldChar w:fldCharType="begin"/>
        </w:r>
        <w:r w:rsidR="00A25B40" w:rsidRPr="00A25B40">
          <w:rPr>
            <w:b/>
            <w:noProof/>
            <w:webHidden/>
          </w:rPr>
          <w:instrText xml:space="preserve"> PAGEREF _Toc531780464 \h </w:instrText>
        </w:r>
        <w:r w:rsidR="00A25B40" w:rsidRPr="00A25B40">
          <w:rPr>
            <w:b/>
            <w:noProof/>
            <w:webHidden/>
          </w:rPr>
        </w:r>
        <w:r w:rsidR="00A25B40" w:rsidRPr="00A25B40">
          <w:rPr>
            <w:b/>
            <w:noProof/>
            <w:webHidden/>
          </w:rPr>
          <w:fldChar w:fldCharType="separate"/>
        </w:r>
        <w:r w:rsidR="00A25B40" w:rsidRPr="00A25B40">
          <w:rPr>
            <w:b/>
            <w:noProof/>
            <w:webHidden/>
          </w:rPr>
          <w:t>5</w:t>
        </w:r>
        <w:r w:rsidR="00A25B40" w:rsidRPr="00A25B40">
          <w:rPr>
            <w:b/>
            <w:noProof/>
            <w:webHidden/>
          </w:rPr>
          <w:fldChar w:fldCharType="end"/>
        </w:r>
      </w:hyperlink>
    </w:p>
    <w:p w14:paraId="28B01454" w14:textId="25046FC4" w:rsidR="00A25B40" w:rsidRPr="00A25B40" w:rsidRDefault="00A25B4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531780465" w:history="1">
        <w:r w:rsidRPr="00A25B40">
          <w:rPr>
            <w:rStyle w:val="Hyperlink"/>
            <w:b/>
            <w:noProof/>
          </w:rPr>
          <w:t>Table 3: Site Preparation</w:t>
        </w:r>
        <w:r w:rsidRPr="00A25B40">
          <w:rPr>
            <w:b/>
            <w:noProof/>
            <w:webHidden/>
          </w:rPr>
          <w:tab/>
        </w:r>
        <w:r w:rsidRPr="00A25B40">
          <w:rPr>
            <w:b/>
            <w:noProof/>
            <w:webHidden/>
          </w:rPr>
          <w:fldChar w:fldCharType="begin"/>
        </w:r>
        <w:r w:rsidRPr="00A25B40">
          <w:rPr>
            <w:b/>
            <w:noProof/>
            <w:webHidden/>
          </w:rPr>
          <w:instrText xml:space="preserve"> PAGEREF _Toc531780465 \h </w:instrText>
        </w:r>
        <w:r w:rsidRPr="00A25B40">
          <w:rPr>
            <w:b/>
            <w:noProof/>
            <w:webHidden/>
          </w:rPr>
        </w:r>
        <w:r w:rsidRPr="00A25B40">
          <w:rPr>
            <w:b/>
            <w:noProof/>
            <w:webHidden/>
          </w:rPr>
          <w:fldChar w:fldCharType="separate"/>
        </w:r>
        <w:r w:rsidRPr="00A25B40">
          <w:rPr>
            <w:b/>
            <w:noProof/>
            <w:webHidden/>
          </w:rPr>
          <w:t>10</w:t>
        </w:r>
        <w:r w:rsidRPr="00A25B40">
          <w:rPr>
            <w:b/>
            <w:noProof/>
            <w:webHidden/>
          </w:rPr>
          <w:fldChar w:fldCharType="end"/>
        </w:r>
      </w:hyperlink>
    </w:p>
    <w:p w14:paraId="0608A586" w14:textId="50155002" w:rsidR="00A25B40" w:rsidRPr="00A25B40" w:rsidRDefault="00A25B4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531780466" w:history="1">
        <w:r w:rsidRPr="00A25B40">
          <w:rPr>
            <w:rStyle w:val="Hyperlink"/>
            <w:b/>
            <w:noProof/>
          </w:rPr>
          <w:t>Table 4: Hardware Specifications</w:t>
        </w:r>
        <w:r w:rsidRPr="00A25B40">
          <w:rPr>
            <w:b/>
            <w:noProof/>
            <w:webHidden/>
          </w:rPr>
          <w:tab/>
        </w:r>
        <w:r w:rsidRPr="00A25B40">
          <w:rPr>
            <w:b/>
            <w:noProof/>
            <w:webHidden/>
          </w:rPr>
          <w:fldChar w:fldCharType="begin"/>
        </w:r>
        <w:r w:rsidRPr="00A25B40">
          <w:rPr>
            <w:b/>
            <w:noProof/>
            <w:webHidden/>
          </w:rPr>
          <w:instrText xml:space="preserve"> PAGEREF _Toc531780466 \h </w:instrText>
        </w:r>
        <w:r w:rsidRPr="00A25B40">
          <w:rPr>
            <w:b/>
            <w:noProof/>
            <w:webHidden/>
          </w:rPr>
        </w:r>
        <w:r w:rsidRPr="00A25B40">
          <w:rPr>
            <w:b/>
            <w:noProof/>
            <w:webHidden/>
          </w:rPr>
          <w:fldChar w:fldCharType="separate"/>
        </w:r>
        <w:r w:rsidRPr="00A25B40">
          <w:rPr>
            <w:b/>
            <w:noProof/>
            <w:webHidden/>
          </w:rPr>
          <w:t>10</w:t>
        </w:r>
        <w:r w:rsidRPr="00A25B40">
          <w:rPr>
            <w:b/>
            <w:noProof/>
            <w:webHidden/>
          </w:rPr>
          <w:fldChar w:fldCharType="end"/>
        </w:r>
      </w:hyperlink>
    </w:p>
    <w:p w14:paraId="14C2B257" w14:textId="4350C9B2" w:rsidR="00A25B40" w:rsidRPr="00A25B40" w:rsidRDefault="00A25B4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531780467" w:history="1">
        <w:r w:rsidRPr="00A25B40">
          <w:rPr>
            <w:rStyle w:val="Hyperlink"/>
            <w:b/>
            <w:noProof/>
          </w:rPr>
          <w:t>Table 5: Software Specifications</w:t>
        </w:r>
        <w:r w:rsidRPr="00A25B40">
          <w:rPr>
            <w:b/>
            <w:noProof/>
            <w:webHidden/>
          </w:rPr>
          <w:tab/>
        </w:r>
        <w:r w:rsidRPr="00A25B40">
          <w:rPr>
            <w:b/>
            <w:noProof/>
            <w:webHidden/>
          </w:rPr>
          <w:fldChar w:fldCharType="begin"/>
        </w:r>
        <w:r w:rsidRPr="00A25B40">
          <w:rPr>
            <w:b/>
            <w:noProof/>
            <w:webHidden/>
          </w:rPr>
          <w:instrText xml:space="preserve"> PAGEREF _Toc531780467 \h </w:instrText>
        </w:r>
        <w:r w:rsidRPr="00A25B40">
          <w:rPr>
            <w:b/>
            <w:noProof/>
            <w:webHidden/>
          </w:rPr>
        </w:r>
        <w:r w:rsidRPr="00A25B40">
          <w:rPr>
            <w:b/>
            <w:noProof/>
            <w:webHidden/>
          </w:rPr>
          <w:fldChar w:fldCharType="separate"/>
        </w:r>
        <w:r w:rsidRPr="00A25B40">
          <w:rPr>
            <w:b/>
            <w:noProof/>
            <w:webHidden/>
          </w:rPr>
          <w:t>10</w:t>
        </w:r>
        <w:r w:rsidRPr="00A25B40">
          <w:rPr>
            <w:b/>
            <w:noProof/>
            <w:webHidden/>
          </w:rPr>
          <w:fldChar w:fldCharType="end"/>
        </w:r>
      </w:hyperlink>
    </w:p>
    <w:p w14:paraId="6A6480C9" w14:textId="5FB132F7" w:rsidR="003A5260" w:rsidRDefault="00EC4ACD" w:rsidP="006523D0">
      <w:r w:rsidRPr="00A25B40">
        <w:rPr>
          <w:rFonts w:ascii="Arial" w:hAnsi="Arial" w:cs="Arial"/>
          <w:b/>
          <w:sz w:val="24"/>
        </w:rP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9123D8">
      <w:pPr>
        <w:pStyle w:val="Heading1"/>
      </w:pPr>
      <w:bookmarkStart w:id="2" w:name="_Toc421540852"/>
      <w:bookmarkStart w:id="3" w:name="_Toc531780417"/>
      <w:bookmarkEnd w:id="0"/>
      <w:r w:rsidRPr="00F07689">
        <w:lastRenderedPageBreak/>
        <w:t>Introduction</w:t>
      </w:r>
      <w:bookmarkEnd w:id="2"/>
      <w:bookmarkEnd w:id="3"/>
    </w:p>
    <w:p w14:paraId="340FB74E" w14:textId="08E43D7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Pr="00F07689">
        <w:rPr>
          <w:rFonts w:ascii="Garamond" w:hAnsi="Garamond"/>
          <w:i/>
          <w:color w:val="0000FF"/>
          <w:sz w:val="24"/>
          <w:szCs w:val="20"/>
        </w:rPr>
        <w:t>,</w:t>
      </w:r>
      <w:r w:rsidRPr="00F07689">
        <w:rPr>
          <w:sz w:val="24"/>
          <w:szCs w:val="20"/>
        </w:rPr>
        <w:t xml:space="preserve"> </w:t>
      </w:r>
      <w:r w:rsidR="001A0330">
        <w:rPr>
          <w:sz w:val="24"/>
          <w:szCs w:val="20"/>
        </w:rPr>
        <w:t>as well as how to back-out the product and rollback to a previous version or data set.</w:t>
      </w:r>
      <w:r w:rsidRPr="00F07689">
        <w:rPr>
          <w:sz w:val="24"/>
          <w:szCs w:val="20"/>
        </w:rPr>
        <w:t xml:space="preserve"> This document is a companion to the project </w:t>
      </w:r>
      <w:r w:rsidR="001A0330">
        <w:rPr>
          <w:sz w:val="24"/>
          <w:szCs w:val="20"/>
        </w:rPr>
        <w:t xml:space="preserve">charter and </w:t>
      </w:r>
      <w:r w:rsidRPr="00F07689">
        <w:rPr>
          <w:sz w:val="24"/>
          <w:szCs w:val="20"/>
        </w:rPr>
        <w:t xml:space="preserve">management plan for this effort. </w:t>
      </w:r>
      <w:r w:rsidR="008237CA">
        <w:rPr>
          <w:sz w:val="24"/>
          <w:szCs w:val="20"/>
        </w:rPr>
        <w:t>In cases where a non-developed</w:t>
      </w:r>
      <w:r w:rsidR="00D35FA6">
        <w:rPr>
          <w:sz w:val="24"/>
          <w:szCs w:val="20"/>
        </w:rPr>
        <w:t xml:space="preserve"> Commercial Off </w:t>
      </w:r>
      <w:proofErr w:type="gramStart"/>
      <w:r w:rsidR="00D35FA6">
        <w:rPr>
          <w:sz w:val="24"/>
          <w:szCs w:val="20"/>
        </w:rPr>
        <w:t>The</w:t>
      </w:r>
      <w:proofErr w:type="gramEnd"/>
      <w:r w:rsidR="00D35FA6">
        <w:rPr>
          <w:sz w:val="24"/>
          <w:szCs w:val="20"/>
        </w:rPr>
        <w:t xml:space="preserve"> Shelf (</w:t>
      </w:r>
      <w:r w:rsidR="008237CA">
        <w:rPr>
          <w:sz w:val="24"/>
          <w:szCs w:val="20"/>
        </w:rPr>
        <w:t>COTS</w:t>
      </w:r>
      <w:r w:rsidR="00D35FA6">
        <w:rPr>
          <w:sz w:val="24"/>
          <w:szCs w:val="20"/>
        </w:rPr>
        <w:t>)</w:t>
      </w:r>
      <w:r w:rsidR="008237CA">
        <w:rPr>
          <w:sz w:val="24"/>
          <w:szCs w:val="20"/>
        </w:rPr>
        <w:t xml:space="preserve"> product is being installed, the vendor provided User and Installation Guide may be used, but the Back-Out Recovery strategy still needs to be included in this document.</w:t>
      </w:r>
    </w:p>
    <w:p w14:paraId="59F7F79D" w14:textId="77777777" w:rsidR="00F07689" w:rsidRPr="00F07689" w:rsidRDefault="00F07689" w:rsidP="009123D8">
      <w:pPr>
        <w:pStyle w:val="Heading2"/>
      </w:pPr>
      <w:bookmarkStart w:id="4" w:name="_Toc411336914"/>
      <w:bookmarkStart w:id="5" w:name="_Toc421540853"/>
      <w:bookmarkStart w:id="6" w:name="_Toc531780418"/>
      <w:r w:rsidRPr="00F07689">
        <w:t>Purpose</w:t>
      </w:r>
      <w:bookmarkEnd w:id="4"/>
      <w:bookmarkEnd w:id="5"/>
      <w:bookmarkEnd w:id="6"/>
    </w:p>
    <w:p w14:paraId="18E3186E" w14:textId="3548A3D0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5B2CF7FF" w14:textId="77777777" w:rsidR="00F07689" w:rsidRPr="00F07689" w:rsidRDefault="00F07689" w:rsidP="0040401C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 </w:t>
      </w:r>
    </w:p>
    <w:p w14:paraId="6732C8C7" w14:textId="77777777" w:rsidR="00F07689" w:rsidRPr="00F07689" w:rsidRDefault="00F07689" w:rsidP="009123D8">
      <w:pPr>
        <w:pStyle w:val="Heading2"/>
      </w:pPr>
      <w:bookmarkStart w:id="7" w:name="_Toc411336918"/>
      <w:bookmarkStart w:id="8" w:name="_Toc421540857"/>
      <w:bookmarkStart w:id="9" w:name="_Toc531780419"/>
      <w:r w:rsidRPr="00F07689">
        <w:t>Dependencies</w:t>
      </w:r>
      <w:bookmarkEnd w:id="7"/>
      <w:bookmarkEnd w:id="8"/>
      <w:bookmarkEnd w:id="9"/>
    </w:p>
    <w:p w14:paraId="224D5DA6" w14:textId="5875BEA1" w:rsidR="00F07689" w:rsidRPr="00C317CA" w:rsidRDefault="005D0170" w:rsidP="00F07689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sz w:val="24"/>
          <w:szCs w:val="20"/>
        </w:rPr>
      </w:pPr>
      <w:r>
        <w:rPr>
          <w:sz w:val="24"/>
          <w:szCs w:val="20"/>
        </w:rPr>
        <w:t xml:space="preserve">Data itself is stored in </w:t>
      </w:r>
      <w:proofErr w:type="spellStart"/>
      <w:r>
        <w:rPr>
          <w:sz w:val="24"/>
          <w:szCs w:val="20"/>
        </w:rPr>
        <w:t>VistA</w:t>
      </w:r>
      <w:proofErr w:type="spellEnd"/>
      <w:r>
        <w:rPr>
          <w:sz w:val="24"/>
          <w:szCs w:val="20"/>
        </w:rPr>
        <w:t>. All Identity and Access Management services are provided by VA</w:t>
      </w:r>
      <w:r w:rsidR="00D35FA6">
        <w:rPr>
          <w:sz w:val="24"/>
          <w:szCs w:val="20"/>
        </w:rPr>
        <w:t xml:space="preserve"> Identity and Access Management (</w:t>
      </w:r>
      <w:r>
        <w:rPr>
          <w:sz w:val="24"/>
          <w:szCs w:val="20"/>
        </w:rPr>
        <w:t>IAM</w:t>
      </w:r>
      <w:r w:rsidR="00D35FA6">
        <w:rPr>
          <w:sz w:val="24"/>
          <w:szCs w:val="20"/>
        </w:rPr>
        <w:t>)</w:t>
      </w:r>
      <w:r>
        <w:rPr>
          <w:sz w:val="24"/>
          <w:szCs w:val="20"/>
        </w:rPr>
        <w:t>.</w:t>
      </w:r>
    </w:p>
    <w:p w14:paraId="0D0E7D9A" w14:textId="77777777" w:rsidR="00F07689" w:rsidRPr="00F07689" w:rsidRDefault="00F07689" w:rsidP="009123D8">
      <w:pPr>
        <w:pStyle w:val="Heading2"/>
      </w:pPr>
      <w:bookmarkStart w:id="10" w:name="_Toc411336919"/>
      <w:bookmarkStart w:id="11" w:name="_Toc421540858"/>
      <w:bookmarkStart w:id="12" w:name="_Toc531780420"/>
      <w:r w:rsidRPr="00F07689">
        <w:t>Constraints</w:t>
      </w:r>
      <w:bookmarkEnd w:id="10"/>
      <w:bookmarkEnd w:id="11"/>
      <w:bookmarkEnd w:id="12"/>
    </w:p>
    <w:p w14:paraId="7FF53DAE" w14:textId="793EA40B" w:rsidR="000A37A0" w:rsidRPr="00F07689" w:rsidRDefault="00D35FA6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Microsoft Azure Government (</w:t>
      </w:r>
      <w:r w:rsidR="001D3D15">
        <w:rPr>
          <w:sz w:val="24"/>
          <w:szCs w:val="20"/>
        </w:rPr>
        <w:t>MAG)</w:t>
      </w:r>
      <w:r w:rsidR="005D0170">
        <w:rPr>
          <w:sz w:val="24"/>
          <w:szCs w:val="20"/>
        </w:rPr>
        <w:t xml:space="preserve"> is the target production environment. This environment is connected to the VA </w:t>
      </w:r>
      <w:r w:rsidR="000A37A0">
        <w:rPr>
          <w:sz w:val="24"/>
          <w:szCs w:val="20"/>
        </w:rPr>
        <w:t xml:space="preserve">via an ExpressRoute connection. The application must maintain connectivity to VA </w:t>
      </w:r>
      <w:r w:rsidR="001D3D15">
        <w:rPr>
          <w:sz w:val="24"/>
          <w:szCs w:val="20"/>
        </w:rPr>
        <w:t xml:space="preserve">IAM from the MAG </w:t>
      </w:r>
      <w:r w:rsidR="000A37A0">
        <w:rPr>
          <w:sz w:val="24"/>
          <w:szCs w:val="20"/>
        </w:rPr>
        <w:t>environment.</w:t>
      </w:r>
    </w:p>
    <w:p w14:paraId="7E4C3A0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</w:p>
    <w:p w14:paraId="4D5A8464" w14:textId="77777777" w:rsidR="00F07689" w:rsidRPr="00F07689" w:rsidRDefault="00F07689" w:rsidP="009123D8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Toc531780421"/>
      <w:r w:rsidRPr="00F07689">
        <w:t>Roles and Responsibilities</w:t>
      </w:r>
      <w:bookmarkEnd w:id="13"/>
      <w:bookmarkEnd w:id="14"/>
      <w:bookmarkEnd w:id="15"/>
      <w:bookmarkEnd w:id="16"/>
      <w:bookmarkEnd w:id="17"/>
    </w:p>
    <w:p w14:paraId="2495E18C" w14:textId="0B4C3CD0" w:rsidR="00F07689" w:rsidRPr="00AE5D3A" w:rsidRDefault="00F07689" w:rsidP="00AC5868">
      <w:pPr>
        <w:pStyle w:val="Caption"/>
        <w:jc w:val="center"/>
        <w:rPr>
          <w:sz w:val="24"/>
          <w:szCs w:val="24"/>
        </w:rPr>
      </w:pPr>
      <w:bookmarkStart w:id="18" w:name="_Toc531780464"/>
      <w:r w:rsidRPr="00AE5D3A">
        <w:rPr>
          <w:sz w:val="24"/>
          <w:szCs w:val="24"/>
        </w:rPr>
        <w:t xml:space="preserve">Table </w:t>
      </w:r>
      <w:r w:rsidR="00413770" w:rsidRPr="00AE5D3A">
        <w:rPr>
          <w:sz w:val="24"/>
          <w:szCs w:val="24"/>
        </w:rPr>
        <w:fldChar w:fldCharType="begin"/>
      </w:r>
      <w:r w:rsidR="00413770" w:rsidRPr="00AE5D3A">
        <w:rPr>
          <w:sz w:val="24"/>
          <w:szCs w:val="24"/>
        </w:rPr>
        <w:instrText xml:space="preserve"> SEQ Table \* ARABIC </w:instrText>
      </w:r>
      <w:r w:rsidR="00413770" w:rsidRPr="00AE5D3A">
        <w:rPr>
          <w:sz w:val="24"/>
          <w:szCs w:val="24"/>
        </w:rPr>
        <w:fldChar w:fldCharType="separate"/>
      </w:r>
      <w:r w:rsidR="00802185" w:rsidRPr="00AE5D3A">
        <w:rPr>
          <w:noProof/>
          <w:sz w:val="24"/>
          <w:szCs w:val="24"/>
        </w:rPr>
        <w:t>1</w:t>
      </w:r>
      <w:r w:rsidR="00413770" w:rsidRPr="00AE5D3A">
        <w:rPr>
          <w:noProof/>
          <w:sz w:val="24"/>
          <w:szCs w:val="24"/>
        </w:rPr>
        <w:fldChar w:fldCharType="end"/>
      </w:r>
      <w:r w:rsidRPr="00AE5D3A">
        <w:rPr>
          <w:sz w:val="24"/>
          <w:szCs w:val="24"/>
        </w:rPr>
        <w:t>: Deployment</w:t>
      </w:r>
      <w:r w:rsidR="0061708A" w:rsidRPr="00AE5D3A">
        <w:rPr>
          <w:sz w:val="24"/>
          <w:szCs w:val="24"/>
        </w:rPr>
        <w:t>, Installation, Back-out, and Rollback</w:t>
      </w:r>
      <w:r w:rsidRPr="00AE5D3A">
        <w:rPr>
          <w:sz w:val="24"/>
          <w:szCs w:val="24"/>
        </w:rPr>
        <w:t xml:space="preserve"> Roles and Responsibilities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"/>
        <w:gridCol w:w="2156"/>
        <w:gridCol w:w="2745"/>
        <w:gridCol w:w="2745"/>
        <w:gridCol w:w="1268"/>
      </w:tblGrid>
      <w:tr w:rsidR="002C41EB" w:rsidRPr="00F07689" w14:paraId="4057E6A3" w14:textId="77777777" w:rsidTr="002C41EB">
        <w:trPr>
          <w:cantSplit/>
          <w:tblHeader/>
        </w:trPr>
        <w:tc>
          <w:tcPr>
            <w:tcW w:w="233" w:type="pct"/>
            <w:shd w:val="clear" w:color="auto" w:fill="CCCCCC"/>
            <w:vAlign w:val="center"/>
          </w:tcPr>
          <w:p w14:paraId="24FA7CF2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19" w:name="ColumnTitle_03"/>
            <w:bookmarkStart w:id="20" w:name="_Hlk530126371"/>
            <w:bookmarkEnd w:id="19"/>
            <w:r w:rsidRPr="00F07689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1153" w:type="pct"/>
            <w:shd w:val="clear" w:color="auto" w:fill="CCCCCC"/>
            <w:vAlign w:val="center"/>
          </w:tcPr>
          <w:p w14:paraId="38981586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1468" w:type="pct"/>
            <w:shd w:val="clear" w:color="auto" w:fill="CCCCCC"/>
          </w:tcPr>
          <w:p w14:paraId="23DB2C82" w14:textId="5334DAE2" w:rsidR="002C41EB" w:rsidRPr="00F07689" w:rsidRDefault="002C41EB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Phase / Role</w:t>
            </w:r>
          </w:p>
        </w:tc>
        <w:tc>
          <w:tcPr>
            <w:tcW w:w="1468" w:type="pct"/>
            <w:shd w:val="clear" w:color="auto" w:fill="CCCCCC"/>
            <w:vAlign w:val="center"/>
          </w:tcPr>
          <w:p w14:paraId="39DC23EE" w14:textId="6EE0098C" w:rsidR="002C41EB" w:rsidRPr="00F07689" w:rsidRDefault="002C41EB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Tasks</w:t>
            </w:r>
          </w:p>
        </w:tc>
        <w:tc>
          <w:tcPr>
            <w:tcW w:w="678" w:type="pct"/>
            <w:shd w:val="clear" w:color="auto" w:fill="CCCCCC"/>
            <w:vAlign w:val="center"/>
          </w:tcPr>
          <w:p w14:paraId="4D5B3D9F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b/>
                <w:szCs w:val="28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Project Phase</w:t>
            </w:r>
            <w:r w:rsidRPr="00F07689">
              <w:rPr>
                <w:rFonts w:ascii="Arial" w:hAnsi="Arial" w:cs="Arial"/>
                <w:b/>
                <w:szCs w:val="28"/>
              </w:rPr>
              <w:t xml:space="preserve"> (See Schedule)</w:t>
            </w:r>
          </w:p>
        </w:tc>
      </w:tr>
      <w:tr w:rsidR="002C41EB" w:rsidRPr="00F07689" w14:paraId="6F9136A2" w14:textId="77777777" w:rsidTr="00A25B40">
        <w:trPr>
          <w:cantSplit/>
        </w:trPr>
        <w:tc>
          <w:tcPr>
            <w:tcW w:w="233" w:type="pct"/>
            <w:vAlign w:val="center"/>
          </w:tcPr>
          <w:p w14:paraId="0737C7F2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01FE4265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0D9AA238" w14:textId="77777777" w:rsidR="002C41EB" w:rsidRDefault="002C41EB" w:rsidP="00A25B4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097173B8" w14:textId="77777777" w:rsidR="002C41EB" w:rsidRPr="00F07689" w:rsidRDefault="002C41EB" w:rsidP="00A25B4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1468" w:type="pct"/>
            <w:vAlign w:val="center"/>
          </w:tcPr>
          <w:p w14:paraId="1A168165" w14:textId="2A473964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Plan and schedule deployment (including orchestration with vendors)</w:t>
            </w:r>
          </w:p>
        </w:tc>
        <w:tc>
          <w:tcPr>
            <w:tcW w:w="678" w:type="pct"/>
            <w:vAlign w:val="center"/>
          </w:tcPr>
          <w:p w14:paraId="6C6EBE8E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2C41EB" w:rsidRPr="00F07689" w14:paraId="098E0E4D" w14:textId="77777777" w:rsidTr="00255539">
        <w:trPr>
          <w:cantSplit/>
        </w:trPr>
        <w:tc>
          <w:tcPr>
            <w:tcW w:w="233" w:type="pct"/>
            <w:vAlign w:val="center"/>
          </w:tcPr>
          <w:p w14:paraId="30E9D82B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1616B214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004DF904" w14:textId="77777777" w:rsidR="002C41EB" w:rsidRDefault="002C41EB" w:rsidP="0025553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6BB718DB" w14:textId="77777777" w:rsidR="002C41EB" w:rsidRDefault="002C41EB" w:rsidP="0025553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1468" w:type="pct"/>
            <w:vAlign w:val="center"/>
          </w:tcPr>
          <w:p w14:paraId="2F3C2BE4" w14:textId="41CE4E9A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Determine and document the roles and responsibilities of those involved in the deployment.</w:t>
            </w:r>
          </w:p>
        </w:tc>
        <w:tc>
          <w:tcPr>
            <w:tcW w:w="678" w:type="pct"/>
            <w:vAlign w:val="center"/>
          </w:tcPr>
          <w:p w14:paraId="326C8DF0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2C41EB" w:rsidRPr="00F07689" w14:paraId="34197BCF" w14:textId="77777777" w:rsidTr="00255539">
        <w:trPr>
          <w:cantSplit/>
        </w:trPr>
        <w:tc>
          <w:tcPr>
            <w:tcW w:w="233" w:type="pct"/>
            <w:vAlign w:val="center"/>
          </w:tcPr>
          <w:p w14:paraId="29C758D8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5FA82B23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4A56CA8C" w14:textId="77777777" w:rsidR="002C41EB" w:rsidRDefault="002C41EB" w:rsidP="0025553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6D3DE761" w14:textId="77777777" w:rsidR="002C41EB" w:rsidRPr="00F07689" w:rsidRDefault="002C41EB" w:rsidP="0025553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1468" w:type="pct"/>
            <w:vAlign w:val="center"/>
          </w:tcPr>
          <w:p w14:paraId="79834371" w14:textId="6A417BF9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678" w:type="pct"/>
            <w:vAlign w:val="center"/>
          </w:tcPr>
          <w:p w14:paraId="3BBF4727" w14:textId="77777777" w:rsidR="002C41EB" w:rsidRPr="00F07689" w:rsidRDefault="002C41EB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bookmarkEnd w:id="20"/>
      <w:tr w:rsidR="002C41EB" w:rsidRPr="00F07689" w14:paraId="509FDAF8" w14:textId="77777777" w:rsidTr="00DE0EF1">
        <w:trPr>
          <w:cantSplit/>
        </w:trPr>
        <w:tc>
          <w:tcPr>
            <w:tcW w:w="233" w:type="pct"/>
            <w:vAlign w:val="center"/>
          </w:tcPr>
          <w:p w14:paraId="50AF8978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79398F31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5C3B0924" w14:textId="2E91139C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468" w:type="pct"/>
            <w:vAlign w:val="center"/>
          </w:tcPr>
          <w:p w14:paraId="51A1B56D" w14:textId="7AE271F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678" w:type="pct"/>
            <w:vAlign w:val="center"/>
          </w:tcPr>
          <w:p w14:paraId="43B9F95A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2C41EB" w:rsidRPr="00F07689" w14:paraId="55ACD871" w14:textId="77777777" w:rsidTr="00DE0EF1">
        <w:trPr>
          <w:cantSplit/>
        </w:trPr>
        <w:tc>
          <w:tcPr>
            <w:tcW w:w="233" w:type="pct"/>
            <w:vAlign w:val="center"/>
          </w:tcPr>
          <w:p w14:paraId="1FA03DCD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616FB5EA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5C6E26C4" w14:textId="03BB425A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468" w:type="pct"/>
            <w:vAlign w:val="center"/>
          </w:tcPr>
          <w:p w14:paraId="20BAE690" w14:textId="5FDA8005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Plan and schedule installation </w:t>
            </w:r>
          </w:p>
        </w:tc>
        <w:tc>
          <w:tcPr>
            <w:tcW w:w="678" w:type="pct"/>
            <w:vAlign w:val="center"/>
          </w:tcPr>
          <w:p w14:paraId="3D2BD590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2C41EB" w:rsidRPr="00F07689" w14:paraId="4353065B" w14:textId="77777777" w:rsidTr="00DE0EF1">
        <w:trPr>
          <w:cantSplit/>
        </w:trPr>
        <w:tc>
          <w:tcPr>
            <w:tcW w:w="233" w:type="pct"/>
            <w:vAlign w:val="center"/>
          </w:tcPr>
          <w:p w14:paraId="62F84CCD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6AA747EF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7FB21CA4" w14:textId="309BC12A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468" w:type="pct"/>
            <w:vAlign w:val="center"/>
          </w:tcPr>
          <w:p w14:paraId="700A704A" w14:textId="08D21D13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Ensure authority to operate and that certificate authority security documentation is in place</w:t>
            </w:r>
          </w:p>
        </w:tc>
        <w:tc>
          <w:tcPr>
            <w:tcW w:w="678" w:type="pct"/>
            <w:vAlign w:val="center"/>
          </w:tcPr>
          <w:p w14:paraId="5B82C882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2C41EB" w:rsidRPr="00F07689" w14:paraId="50708201" w14:textId="77777777" w:rsidTr="00DE0EF1">
        <w:trPr>
          <w:cantSplit/>
        </w:trPr>
        <w:tc>
          <w:tcPr>
            <w:tcW w:w="233" w:type="pct"/>
            <w:vAlign w:val="center"/>
          </w:tcPr>
          <w:p w14:paraId="6327B6CF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059D16AB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337D1281" w14:textId="6B4858EC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468" w:type="pct"/>
            <w:vAlign w:val="center"/>
          </w:tcPr>
          <w:p w14:paraId="736F1254" w14:textId="6F01CF5D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Validate through facility POC to ensure that IT equipment has been accepted using asset inventory processes</w:t>
            </w:r>
          </w:p>
        </w:tc>
        <w:tc>
          <w:tcPr>
            <w:tcW w:w="678" w:type="pct"/>
            <w:vAlign w:val="center"/>
          </w:tcPr>
          <w:p w14:paraId="071F2238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2C41EB" w:rsidRPr="00F07689" w14:paraId="36E4E744" w14:textId="77777777" w:rsidTr="00DE0EF1">
        <w:trPr>
          <w:cantSplit/>
        </w:trPr>
        <w:tc>
          <w:tcPr>
            <w:tcW w:w="233" w:type="pct"/>
            <w:vAlign w:val="center"/>
          </w:tcPr>
          <w:p w14:paraId="07383B08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133D4D25" w14:textId="77777777" w:rsidR="002C41EB" w:rsidRPr="00F07689" w:rsidDel="00004DBA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6D2CAE71" w14:textId="728735B3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468" w:type="pct"/>
            <w:vAlign w:val="center"/>
          </w:tcPr>
          <w:p w14:paraId="74E270D8" w14:textId="603BB21B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Coordinate training </w:t>
            </w:r>
          </w:p>
        </w:tc>
        <w:tc>
          <w:tcPr>
            <w:tcW w:w="678" w:type="pct"/>
            <w:vAlign w:val="center"/>
          </w:tcPr>
          <w:p w14:paraId="2E100036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2C41EB" w:rsidRPr="00F07689" w14:paraId="572097AA" w14:textId="77777777" w:rsidTr="00DE0EF1">
        <w:trPr>
          <w:cantSplit/>
        </w:trPr>
        <w:tc>
          <w:tcPr>
            <w:tcW w:w="233" w:type="pct"/>
            <w:vAlign w:val="center"/>
          </w:tcPr>
          <w:p w14:paraId="0688F8C5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4FBC419B" w14:textId="77777777" w:rsidR="002C41EB" w:rsidRPr="00F07689" w:rsidDel="00F61A80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69C4E558" w14:textId="08D380A1" w:rsidR="002C41EB" w:rsidRPr="00236972" w:rsidRDefault="00A25B40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468" w:type="pct"/>
            <w:vAlign w:val="center"/>
          </w:tcPr>
          <w:p w14:paraId="6A111808" w14:textId="662D0FD2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236972">
              <w:rPr>
                <w:rFonts w:ascii="Arial" w:hAnsi="Arial" w:cs="Arial"/>
                <w:szCs w:val="22"/>
                <w:lang w:val="en-AU"/>
              </w:rPr>
              <w:t xml:space="preserve">Confirm availability of back-out instructions and back-out strategy (what are the criteria that trigger a back-out) </w:t>
            </w:r>
          </w:p>
        </w:tc>
        <w:tc>
          <w:tcPr>
            <w:tcW w:w="678" w:type="pct"/>
            <w:vAlign w:val="center"/>
          </w:tcPr>
          <w:p w14:paraId="2CD3DF0C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2C41EB" w:rsidRPr="00F07689" w14:paraId="42045A15" w14:textId="77777777" w:rsidTr="00DE0EF1">
        <w:trPr>
          <w:cantSplit/>
        </w:trPr>
        <w:tc>
          <w:tcPr>
            <w:tcW w:w="233" w:type="pct"/>
            <w:vAlign w:val="center"/>
          </w:tcPr>
          <w:p w14:paraId="18673977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4B144280" w14:textId="77777777" w:rsidR="002C41EB" w:rsidRPr="00F07689" w:rsidDel="00F61A80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19C18DC6" w14:textId="7A3E9549" w:rsidR="002C41EB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Back-out</w:t>
            </w:r>
          </w:p>
        </w:tc>
        <w:tc>
          <w:tcPr>
            <w:tcW w:w="1468" w:type="pct"/>
            <w:vAlign w:val="center"/>
          </w:tcPr>
          <w:p w14:paraId="5EED19FD" w14:textId="419F5D0D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678" w:type="pct"/>
            <w:vAlign w:val="center"/>
          </w:tcPr>
          <w:p w14:paraId="490AE51D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2C41EB" w:rsidRPr="00F07689" w14:paraId="354421C4" w14:textId="77777777" w:rsidTr="002C41EB">
        <w:trPr>
          <w:cantSplit/>
        </w:trPr>
        <w:tc>
          <w:tcPr>
            <w:tcW w:w="233" w:type="pct"/>
            <w:vAlign w:val="center"/>
          </w:tcPr>
          <w:p w14:paraId="3C00BB95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032928D0" w14:textId="77777777" w:rsidR="002C41EB" w:rsidRPr="00F07689" w:rsidDel="00F61A80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1468" w:type="pct"/>
          </w:tcPr>
          <w:p w14:paraId="1413464F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1468" w:type="pct"/>
            <w:vAlign w:val="center"/>
          </w:tcPr>
          <w:p w14:paraId="2FFCBE52" w14:textId="3168946F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678" w:type="pct"/>
            <w:vAlign w:val="center"/>
          </w:tcPr>
          <w:p w14:paraId="0E1E237D" w14:textId="77777777" w:rsidR="002C41EB" w:rsidRPr="00F07689" w:rsidRDefault="002C41EB" w:rsidP="002C41EB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</w:tbl>
    <w:p w14:paraId="57286EF7" w14:textId="77777777" w:rsidR="00A25B40" w:rsidRDefault="00A25B40" w:rsidP="00A25B40">
      <w:bookmarkStart w:id="21" w:name="_Toc421540860"/>
    </w:p>
    <w:p w14:paraId="626A70F0" w14:textId="77777777" w:rsidR="00A25B40" w:rsidRDefault="00A25B40">
      <w:pPr>
        <w:rPr>
          <w:rFonts w:ascii="Arial" w:hAnsi="Arial" w:cs="Arial"/>
          <w:b/>
          <w:bCs/>
          <w:kern w:val="32"/>
          <w:sz w:val="36"/>
          <w:szCs w:val="32"/>
        </w:rPr>
      </w:pPr>
      <w:r>
        <w:br w:type="page"/>
      </w:r>
    </w:p>
    <w:p w14:paraId="11D02E41" w14:textId="2DFD1DBC" w:rsidR="00F07689" w:rsidRPr="00F07689" w:rsidRDefault="005F10A9" w:rsidP="009123D8">
      <w:pPr>
        <w:pStyle w:val="Heading1"/>
      </w:pPr>
      <w:bookmarkStart w:id="22" w:name="_Toc531780422"/>
      <w:r>
        <w:lastRenderedPageBreak/>
        <w:t>Deployment</w:t>
      </w:r>
      <w:bookmarkEnd w:id="22"/>
      <w:r>
        <w:t xml:space="preserve"> </w:t>
      </w:r>
      <w:bookmarkEnd w:id="21"/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9123D8">
      <w:pPr>
        <w:pStyle w:val="Heading2"/>
      </w:pPr>
      <w:bookmarkStart w:id="23" w:name="_Toc421540861"/>
      <w:bookmarkStart w:id="24" w:name="_Toc531780423"/>
      <w:r w:rsidRPr="00F07689">
        <w:t>Timeline</w:t>
      </w:r>
      <w:bookmarkEnd w:id="23"/>
      <w:bookmarkEnd w:id="24"/>
      <w:r w:rsidRPr="00F07689">
        <w:t xml:space="preserve"> </w:t>
      </w:r>
    </w:p>
    <w:p w14:paraId="0E9A3C2D" w14:textId="32276155" w:rsidR="00B771BE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deployment and installation is scheduled to </w:t>
      </w:r>
      <w:r w:rsidR="00A25B40">
        <w:rPr>
          <w:sz w:val="24"/>
          <w:szCs w:val="20"/>
        </w:rPr>
        <w:t>run in less than one</w:t>
      </w:r>
      <w:r w:rsidR="003A6417">
        <w:rPr>
          <w:sz w:val="24"/>
          <w:szCs w:val="20"/>
        </w:rPr>
        <w:t xml:space="preserve"> hour</w:t>
      </w:r>
      <w:r w:rsidRPr="00F07689">
        <w:rPr>
          <w:sz w:val="24"/>
          <w:szCs w:val="20"/>
        </w:rPr>
        <w:t>, a</w:t>
      </w:r>
      <w:r w:rsidR="003A6417">
        <w:rPr>
          <w:sz w:val="24"/>
          <w:szCs w:val="20"/>
        </w:rPr>
        <w:t>n estimated 30 to 45 minutes.</w:t>
      </w:r>
      <w:r w:rsidRPr="00F07689">
        <w:rPr>
          <w:sz w:val="24"/>
          <w:szCs w:val="20"/>
        </w:rPr>
        <w:t xml:space="preserve"> </w:t>
      </w:r>
      <w:r w:rsidR="003A6417">
        <w:rPr>
          <w:sz w:val="24"/>
          <w:szCs w:val="20"/>
        </w:rPr>
        <w:t xml:space="preserve"> The schedule snippet below shows the release timeline</w:t>
      </w:r>
      <w:r w:rsidR="00B771BE">
        <w:rPr>
          <w:sz w:val="24"/>
          <w:szCs w:val="20"/>
        </w:rPr>
        <w:t>.</w:t>
      </w:r>
    </w:p>
    <w:p w14:paraId="1C526177" w14:textId="6D22CB32" w:rsidR="007A3F04" w:rsidRDefault="007A3F04" w:rsidP="00A25B40">
      <w:pPr>
        <w:pStyle w:val="Caption"/>
      </w:pPr>
    </w:p>
    <w:p w14:paraId="0C9D1027" w14:textId="036DA467" w:rsidR="00A25B40" w:rsidRDefault="00A25B40" w:rsidP="00A25B40">
      <w:pPr>
        <w:pStyle w:val="Caption"/>
        <w:jc w:val="center"/>
        <w:rPr>
          <w:sz w:val="24"/>
          <w:szCs w:val="24"/>
        </w:rPr>
      </w:pPr>
      <w:bookmarkStart w:id="25" w:name="_Toc531780461"/>
      <w:r w:rsidRPr="00A25B40">
        <w:rPr>
          <w:sz w:val="24"/>
          <w:szCs w:val="24"/>
        </w:rPr>
        <w:t xml:space="preserve">Figure </w:t>
      </w:r>
      <w:r w:rsidRPr="00A25B40">
        <w:rPr>
          <w:sz w:val="24"/>
          <w:szCs w:val="24"/>
        </w:rPr>
        <w:fldChar w:fldCharType="begin"/>
      </w:r>
      <w:r w:rsidRPr="00A25B40">
        <w:rPr>
          <w:sz w:val="24"/>
          <w:szCs w:val="24"/>
        </w:rPr>
        <w:instrText xml:space="preserve"> SEQ Figure \* ARABIC </w:instrText>
      </w:r>
      <w:r w:rsidRPr="00A25B40">
        <w:rPr>
          <w:sz w:val="24"/>
          <w:szCs w:val="24"/>
        </w:rPr>
        <w:fldChar w:fldCharType="separate"/>
      </w:r>
      <w:r w:rsidRPr="00A25B40">
        <w:rPr>
          <w:noProof/>
          <w:sz w:val="24"/>
          <w:szCs w:val="24"/>
        </w:rPr>
        <w:t>1</w:t>
      </w:r>
      <w:r w:rsidRPr="00A25B40">
        <w:rPr>
          <w:sz w:val="24"/>
          <w:szCs w:val="24"/>
        </w:rPr>
        <w:fldChar w:fldCharType="end"/>
      </w:r>
      <w:r w:rsidRPr="00A25B40">
        <w:rPr>
          <w:sz w:val="24"/>
          <w:szCs w:val="24"/>
        </w:rPr>
        <w:t>: Schedule Snippet</w:t>
      </w:r>
      <w:bookmarkEnd w:id="25"/>
    </w:p>
    <w:p w14:paraId="16EE0322" w14:textId="11DE1D13" w:rsidR="00B771BE" w:rsidRDefault="00A25B40" w:rsidP="00A25B40">
      <w:pPr>
        <w:pStyle w:val="BodyText"/>
        <w:jc w:val="center"/>
      </w:pPr>
      <w:bookmarkStart w:id="26" w:name="_Toc421540862"/>
      <w:r>
        <w:rPr>
          <w:noProof/>
        </w:rPr>
        <w:drawing>
          <wp:inline distT="0" distB="0" distL="0" distR="0" wp14:anchorId="110E2F4E" wp14:editId="133E530F">
            <wp:extent cx="5705475" cy="13525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8B45A" w14:textId="77777777" w:rsidR="00B771BE" w:rsidRPr="00B771BE" w:rsidRDefault="00B771BE" w:rsidP="00B771BE">
      <w:pPr>
        <w:pStyle w:val="BodyText"/>
      </w:pPr>
    </w:p>
    <w:p w14:paraId="0D2B9885" w14:textId="77777777" w:rsidR="00F07689" w:rsidRPr="00F07689" w:rsidRDefault="00F07689" w:rsidP="009123D8">
      <w:pPr>
        <w:pStyle w:val="Heading2"/>
      </w:pPr>
      <w:bookmarkStart w:id="27" w:name="_Toc531780424"/>
      <w:r w:rsidRPr="00F07689">
        <w:t>Site Readiness Assessment</w:t>
      </w:r>
      <w:bookmarkEnd w:id="26"/>
      <w:bookmarkEnd w:id="27"/>
      <w:r w:rsidRPr="00F07689">
        <w:t xml:space="preserve"> </w:t>
      </w:r>
    </w:p>
    <w:p w14:paraId="5C86E627" w14:textId="77777777" w:rsidR="00F26717" w:rsidRDefault="001D3D15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Deployment is to the </w:t>
      </w:r>
      <w:r w:rsidR="00926D0B">
        <w:rPr>
          <w:sz w:val="24"/>
          <w:szCs w:val="20"/>
        </w:rPr>
        <w:t>MAG environment. MAG regions include Iowa, Virginia, Arizona, and Texas.</w:t>
      </w:r>
      <w:r w:rsidR="00F6284F">
        <w:rPr>
          <w:sz w:val="24"/>
          <w:szCs w:val="20"/>
        </w:rPr>
        <w:t xml:space="preserve"> Deployment is to MAG virtual machines (“VM”).</w:t>
      </w:r>
    </w:p>
    <w:p w14:paraId="3E385D14" w14:textId="3BBBD59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Pr="00F07689">
        <w:rPr>
          <w:sz w:val="24"/>
          <w:szCs w:val="20"/>
        </w:rPr>
        <w:t>deployment.</w:t>
      </w:r>
    </w:p>
    <w:p w14:paraId="1357AC39" w14:textId="77777777" w:rsidR="00F07689" w:rsidRPr="00F07689" w:rsidRDefault="00F07689" w:rsidP="009123D8">
      <w:pPr>
        <w:pStyle w:val="Heading3"/>
      </w:pPr>
      <w:bookmarkStart w:id="28" w:name="_Toc421540863"/>
      <w:bookmarkStart w:id="29" w:name="_Toc531780425"/>
      <w:r w:rsidRPr="00F07689">
        <w:t>Deployment Topology (Targeted Architecture)</w:t>
      </w:r>
      <w:bookmarkEnd w:id="28"/>
      <w:bookmarkEnd w:id="29"/>
    </w:p>
    <w:p w14:paraId="2576C606" w14:textId="01885E07" w:rsidR="00640929" w:rsidRDefault="00640929" w:rsidP="0064092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MAG regions include Iowa, Virginia, Arizona, and Texas. Deployment is to MAG virtual machines (“VM”).</w:t>
      </w:r>
      <w:r w:rsidR="00A25B40">
        <w:rPr>
          <w:sz w:val="24"/>
          <w:szCs w:val="20"/>
        </w:rPr>
        <w:t xml:space="preserve">  The diagram below shows the high-level architecture.</w:t>
      </w:r>
    </w:p>
    <w:p w14:paraId="2BD2AA00" w14:textId="6D17EDF0" w:rsidR="006B3FBC" w:rsidRPr="00991AA2" w:rsidRDefault="006B3FBC" w:rsidP="006B3FBC">
      <w:pPr>
        <w:pStyle w:val="Caption"/>
        <w:jc w:val="center"/>
        <w:rPr>
          <w:sz w:val="24"/>
          <w:szCs w:val="24"/>
        </w:rPr>
      </w:pPr>
      <w:bookmarkStart w:id="30" w:name="_Toc531780462"/>
      <w:r w:rsidRPr="00991AA2">
        <w:rPr>
          <w:sz w:val="24"/>
          <w:szCs w:val="24"/>
        </w:rPr>
        <w:lastRenderedPageBreak/>
        <w:t xml:space="preserve">Figure </w:t>
      </w:r>
      <w:r w:rsidR="00413770" w:rsidRPr="00991AA2">
        <w:rPr>
          <w:sz w:val="24"/>
          <w:szCs w:val="24"/>
        </w:rPr>
        <w:fldChar w:fldCharType="begin"/>
      </w:r>
      <w:r w:rsidR="00413770" w:rsidRPr="00991AA2">
        <w:rPr>
          <w:sz w:val="24"/>
          <w:szCs w:val="24"/>
        </w:rPr>
        <w:instrText xml:space="preserve"> SEQ Figure \* ARABIC </w:instrText>
      </w:r>
      <w:r w:rsidR="00413770" w:rsidRPr="00991AA2">
        <w:rPr>
          <w:sz w:val="24"/>
          <w:szCs w:val="24"/>
        </w:rPr>
        <w:fldChar w:fldCharType="separate"/>
      </w:r>
      <w:r w:rsidR="00A25B40">
        <w:rPr>
          <w:noProof/>
          <w:sz w:val="24"/>
          <w:szCs w:val="24"/>
        </w:rPr>
        <w:t>2</w:t>
      </w:r>
      <w:r w:rsidR="00413770" w:rsidRPr="00991AA2">
        <w:rPr>
          <w:noProof/>
          <w:sz w:val="24"/>
          <w:szCs w:val="24"/>
        </w:rPr>
        <w:fldChar w:fldCharType="end"/>
      </w:r>
      <w:r w:rsidRPr="00991AA2">
        <w:rPr>
          <w:sz w:val="24"/>
          <w:szCs w:val="24"/>
        </w:rPr>
        <w:t>: Targeted Architecture</w:t>
      </w:r>
      <w:bookmarkEnd w:id="30"/>
    </w:p>
    <w:p w14:paraId="6B18FE52" w14:textId="28ADE8A5" w:rsidR="006B3FBC" w:rsidRDefault="00C118C3" w:rsidP="006B3FBC">
      <w:pPr>
        <w:keepNext/>
        <w:keepLines/>
        <w:autoSpaceDE w:val="0"/>
        <w:autoSpaceDN w:val="0"/>
        <w:adjustRightInd w:val="0"/>
        <w:spacing w:before="60" w:after="120" w:line="240" w:lineRule="atLeast"/>
      </w:pPr>
      <w:r>
        <w:object w:dxaOrig="14821" w:dyaOrig="18465" w14:anchorId="7432F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583.5pt" o:ole="">
            <v:imagedata r:id="rId14" o:title=""/>
          </v:shape>
          <o:OLEObject Type="Embed" ProgID="Visio.Drawing.15" ShapeID="_x0000_i1026" DrawAspect="Content" ObjectID="_1605522738" r:id="rId15"/>
        </w:object>
      </w:r>
    </w:p>
    <w:p w14:paraId="127F4D47" w14:textId="77777777" w:rsidR="00715889" w:rsidRDefault="00715889" w:rsidP="00715889"/>
    <w:p w14:paraId="703F0277" w14:textId="77777777" w:rsidR="00715889" w:rsidRDefault="00715889">
      <w:r>
        <w:br w:type="page"/>
      </w:r>
    </w:p>
    <w:p w14:paraId="2EF92A73" w14:textId="0FB53D5C" w:rsidR="00715889" w:rsidRPr="00255539" w:rsidRDefault="00715889" w:rsidP="00715889">
      <w:pPr>
        <w:rPr>
          <w:sz w:val="24"/>
        </w:rPr>
      </w:pPr>
      <w:r w:rsidRPr="00255539">
        <w:rPr>
          <w:sz w:val="24"/>
        </w:rPr>
        <w:lastRenderedPageBreak/>
        <w:t xml:space="preserve">TAS API instances are run with Kubernetes in a private orchestration cloud. Each underlying orchestration node is given a set of node labels. The orchestration manager will instruct the nodes to spin-up TAS API instances that relate to those labels. Ingress traffic is configured via a </w:t>
      </w:r>
      <w:proofErr w:type="spellStart"/>
      <w:r w:rsidRPr="00255539">
        <w:rPr>
          <w:sz w:val="24"/>
        </w:rPr>
        <w:t>DaemonSet</w:t>
      </w:r>
      <w:proofErr w:type="spellEnd"/>
      <w:r w:rsidRPr="00255539">
        <w:rPr>
          <w:sz w:val="24"/>
        </w:rPr>
        <w:t>, allowing each system to be an orchestration ingress point. The orchestration cloud handles failover, name resolution, transport encryption, and load-balancing automatically.</w:t>
      </w:r>
    </w:p>
    <w:p w14:paraId="36FFA659" w14:textId="77777777" w:rsidR="00715889" w:rsidRPr="00255539" w:rsidRDefault="00715889" w:rsidP="00715889">
      <w:pPr>
        <w:rPr>
          <w:sz w:val="24"/>
        </w:rPr>
      </w:pPr>
    </w:p>
    <w:p w14:paraId="4C78D0D0" w14:textId="58BDC3DC" w:rsidR="00715889" w:rsidRDefault="00715889" w:rsidP="00715889">
      <w:pPr>
        <w:rPr>
          <w:sz w:val="24"/>
        </w:rPr>
      </w:pPr>
      <w:r w:rsidRPr="00255539">
        <w:rPr>
          <w:sz w:val="24"/>
        </w:rPr>
        <w:t xml:space="preserve">Because the TAS API contains modules that can be individually activated, multiple instances of the TAS API can be deployed to maximize the computational abilities of any </w:t>
      </w:r>
      <w:proofErr w:type="gramStart"/>
      <w:r w:rsidRPr="00255539">
        <w:rPr>
          <w:sz w:val="24"/>
        </w:rPr>
        <w:t>particular module</w:t>
      </w:r>
      <w:proofErr w:type="gramEnd"/>
      <w:r w:rsidRPr="00255539">
        <w:rPr>
          <w:sz w:val="24"/>
        </w:rPr>
        <w:t xml:space="preserve">. For example, the </w:t>
      </w:r>
      <w:proofErr w:type="spellStart"/>
      <w:r w:rsidRPr="00255539">
        <w:rPr>
          <w:sz w:val="24"/>
        </w:rPr>
        <w:t>fsc</w:t>
      </w:r>
      <w:proofErr w:type="spellEnd"/>
      <w:r w:rsidRPr="00255539">
        <w:rPr>
          <w:sz w:val="24"/>
        </w:rPr>
        <w:t xml:space="preserve"> module can be activated in one TAS API deployment while the logging module can be activated in another. As previously mentioned, these are spun-up on nodes instructed to handle traffic for those modules. The Kubernetes ingress controller will direct requests to the appropriate TAS API instance.</w:t>
      </w:r>
    </w:p>
    <w:p w14:paraId="030FAFF5" w14:textId="02DF6A7F" w:rsidR="00255539" w:rsidRPr="003A6417" w:rsidRDefault="00255539" w:rsidP="00255539">
      <w:pPr>
        <w:pStyle w:val="Caption"/>
        <w:jc w:val="center"/>
        <w:rPr>
          <w:sz w:val="24"/>
          <w:szCs w:val="24"/>
        </w:rPr>
      </w:pPr>
      <w:bookmarkStart w:id="31" w:name="_Toc531780463"/>
      <w:r w:rsidRPr="003A6417">
        <w:rPr>
          <w:sz w:val="24"/>
          <w:szCs w:val="24"/>
        </w:rPr>
        <w:t xml:space="preserve">Figure </w:t>
      </w:r>
      <w:r w:rsidRPr="003A6417">
        <w:rPr>
          <w:sz w:val="24"/>
          <w:szCs w:val="24"/>
        </w:rPr>
        <w:fldChar w:fldCharType="begin"/>
      </w:r>
      <w:r w:rsidRPr="003A6417">
        <w:rPr>
          <w:sz w:val="24"/>
          <w:szCs w:val="24"/>
        </w:rPr>
        <w:instrText xml:space="preserve"> SEQ Figure \* ARABIC </w:instrText>
      </w:r>
      <w:r w:rsidRPr="003A6417">
        <w:rPr>
          <w:sz w:val="24"/>
          <w:szCs w:val="24"/>
        </w:rPr>
        <w:fldChar w:fldCharType="separate"/>
      </w:r>
      <w:r w:rsidR="00A25B40">
        <w:rPr>
          <w:noProof/>
          <w:sz w:val="24"/>
          <w:szCs w:val="24"/>
        </w:rPr>
        <w:t>3</w:t>
      </w:r>
      <w:r w:rsidRPr="003A6417">
        <w:rPr>
          <w:sz w:val="24"/>
          <w:szCs w:val="24"/>
        </w:rPr>
        <w:fldChar w:fldCharType="end"/>
      </w:r>
      <w:r w:rsidRPr="003A6417">
        <w:rPr>
          <w:sz w:val="24"/>
          <w:szCs w:val="24"/>
        </w:rPr>
        <w:t>: TAS API Kubernetes Implementation</w:t>
      </w:r>
      <w:bookmarkEnd w:id="31"/>
    </w:p>
    <w:p w14:paraId="27DE3BAB" w14:textId="1C8F9CA3" w:rsidR="00715889" w:rsidRDefault="00715889" w:rsidP="00715889">
      <w:r>
        <w:rPr>
          <w:noProof/>
        </w:rPr>
        <w:drawing>
          <wp:inline distT="0" distB="0" distL="0" distR="0" wp14:anchorId="3C9B5ADA" wp14:editId="4B386FA0">
            <wp:extent cx="5936615" cy="50698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C980" w14:textId="39DD6576" w:rsidR="00F07689" w:rsidRPr="00F07689" w:rsidRDefault="00F07689" w:rsidP="009123D8">
      <w:pPr>
        <w:pStyle w:val="Heading3"/>
      </w:pPr>
      <w:bookmarkStart w:id="32" w:name="_Toc421540864"/>
      <w:bookmarkStart w:id="33" w:name="_Toc531780426"/>
      <w:r w:rsidRPr="00F07689">
        <w:lastRenderedPageBreak/>
        <w:t>Site Information (Locations, Deployment Recipients)</w:t>
      </w:r>
      <w:bookmarkEnd w:id="32"/>
      <w:bookmarkEnd w:id="33"/>
    </w:p>
    <w:p w14:paraId="04CA168F" w14:textId="77777777" w:rsidR="00573DB2" w:rsidRDefault="00573DB2" w:rsidP="00573D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MAG regions include Iowa, Virginia, Arizona, and Texas. Deployment is to MAG virtual machines (“VM”).</w:t>
      </w:r>
    </w:p>
    <w:p w14:paraId="57D0245E" w14:textId="0EF2EB98" w:rsidR="00F07689" w:rsidRPr="00F07689" w:rsidRDefault="00F07689" w:rsidP="009123D8">
      <w:pPr>
        <w:pStyle w:val="Heading3"/>
      </w:pPr>
      <w:bookmarkStart w:id="34" w:name="_Toc421540865"/>
      <w:bookmarkStart w:id="35" w:name="_Toc531780427"/>
      <w:r w:rsidRPr="00F07689">
        <w:t>Site Preparation</w:t>
      </w:r>
      <w:bookmarkEnd w:id="34"/>
      <w:bookmarkEnd w:id="35"/>
    </w:p>
    <w:p w14:paraId="671021BB" w14:textId="77777777" w:rsidR="005A12DE" w:rsidRDefault="005A12DE" w:rsidP="005A12DE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Microsoft handles all physical resources, including power, racks, cooling, etc.</w:t>
      </w:r>
      <w:r w:rsidR="00475BA0">
        <w:rPr>
          <w:sz w:val="24"/>
          <w:szCs w:val="20"/>
        </w:rPr>
        <w:t xml:space="preserve"> MAG must be logically, not physical prepared. Preparation will include firewall configuration and identity and access management configuration.</w:t>
      </w:r>
    </w:p>
    <w:p w14:paraId="70EAFF3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preparation required by the site prior to deployment.</w:t>
      </w:r>
    </w:p>
    <w:p w14:paraId="024EAE1E" w14:textId="74C575AF" w:rsidR="00F07689" w:rsidRPr="00AE5D3A" w:rsidRDefault="00F07689" w:rsidP="00AC5868">
      <w:pPr>
        <w:pStyle w:val="Caption"/>
        <w:jc w:val="center"/>
        <w:rPr>
          <w:sz w:val="24"/>
          <w:szCs w:val="24"/>
        </w:rPr>
      </w:pPr>
      <w:bookmarkStart w:id="36" w:name="_Toc531780465"/>
      <w:r w:rsidRPr="00AE5D3A">
        <w:rPr>
          <w:sz w:val="24"/>
          <w:szCs w:val="24"/>
        </w:rPr>
        <w:t xml:space="preserve">Table </w:t>
      </w:r>
      <w:r w:rsidR="00413770" w:rsidRPr="00AE5D3A">
        <w:rPr>
          <w:sz w:val="24"/>
          <w:szCs w:val="24"/>
        </w:rPr>
        <w:fldChar w:fldCharType="begin"/>
      </w:r>
      <w:r w:rsidR="00413770" w:rsidRPr="00AE5D3A">
        <w:rPr>
          <w:sz w:val="24"/>
          <w:szCs w:val="24"/>
        </w:rPr>
        <w:instrText xml:space="preserve"> SEQ Table \* ARABIC </w:instrText>
      </w:r>
      <w:r w:rsidR="00413770" w:rsidRPr="00AE5D3A">
        <w:rPr>
          <w:sz w:val="24"/>
          <w:szCs w:val="24"/>
        </w:rPr>
        <w:fldChar w:fldCharType="separate"/>
      </w:r>
      <w:r w:rsidR="00802185" w:rsidRPr="00AE5D3A">
        <w:rPr>
          <w:noProof/>
          <w:sz w:val="24"/>
          <w:szCs w:val="24"/>
        </w:rPr>
        <w:t>3</w:t>
      </w:r>
      <w:r w:rsidR="00413770" w:rsidRPr="00AE5D3A">
        <w:rPr>
          <w:noProof/>
          <w:sz w:val="24"/>
          <w:szCs w:val="24"/>
        </w:rPr>
        <w:fldChar w:fldCharType="end"/>
      </w:r>
      <w:r w:rsidRPr="00AE5D3A">
        <w:rPr>
          <w:sz w:val="24"/>
          <w:szCs w:val="24"/>
        </w:rPr>
        <w:t>: Site Preparation</w:t>
      </w:r>
      <w:bookmarkEnd w:id="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37" w:name="ColumnTitle_04"/>
            <w:bookmarkEnd w:id="37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165679A4" w:rsidR="00F07689" w:rsidRPr="00F07689" w:rsidRDefault="00F07689" w:rsidP="00256558">
      <w:pPr>
        <w:pStyle w:val="Heading2"/>
      </w:pPr>
      <w:bookmarkStart w:id="38" w:name="_Toc421540866"/>
      <w:bookmarkStart w:id="39" w:name="_Toc531780428"/>
      <w:r w:rsidRPr="00F07689">
        <w:t>Resources</w:t>
      </w:r>
      <w:bookmarkEnd w:id="38"/>
      <w:bookmarkEnd w:id="39"/>
    </w:p>
    <w:p w14:paraId="3D9F16EB" w14:textId="77777777" w:rsidR="00F07689" w:rsidRPr="00F07689" w:rsidRDefault="00F07689" w:rsidP="00FF21FD">
      <w:pPr>
        <w:pStyle w:val="Heading3"/>
      </w:pPr>
      <w:bookmarkStart w:id="40" w:name="_Toc421540868"/>
      <w:bookmarkStart w:id="41" w:name="_Toc531780429"/>
      <w:r w:rsidRPr="00F07689">
        <w:t>Hardware</w:t>
      </w:r>
      <w:bookmarkEnd w:id="40"/>
      <w:bookmarkEnd w:id="41"/>
      <w:r w:rsidRPr="00F07689">
        <w:t xml:space="preserve"> </w:t>
      </w:r>
    </w:p>
    <w:p w14:paraId="1B3F06AC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hardware specifications required at each site prior to deployment.</w:t>
      </w:r>
    </w:p>
    <w:p w14:paraId="5BEFAB08" w14:textId="6DD98D71" w:rsidR="00F07689" w:rsidRPr="00AE5D3A" w:rsidRDefault="00FD187E" w:rsidP="00FD187E">
      <w:pPr>
        <w:pStyle w:val="Caption"/>
        <w:jc w:val="center"/>
        <w:rPr>
          <w:sz w:val="24"/>
          <w:szCs w:val="24"/>
        </w:rPr>
      </w:pPr>
      <w:bookmarkStart w:id="42" w:name="_Toc531780466"/>
      <w:r w:rsidRPr="00AE5D3A">
        <w:rPr>
          <w:sz w:val="24"/>
          <w:szCs w:val="24"/>
        </w:rPr>
        <w:t xml:space="preserve">Table </w:t>
      </w:r>
      <w:r w:rsidR="00413770" w:rsidRPr="00AE5D3A">
        <w:rPr>
          <w:sz w:val="24"/>
          <w:szCs w:val="24"/>
        </w:rPr>
        <w:fldChar w:fldCharType="begin"/>
      </w:r>
      <w:r w:rsidR="00413770" w:rsidRPr="00AE5D3A">
        <w:rPr>
          <w:sz w:val="24"/>
          <w:szCs w:val="24"/>
        </w:rPr>
        <w:instrText xml:space="preserve"> SEQ Table \* ARABIC </w:instrText>
      </w:r>
      <w:r w:rsidR="00413770" w:rsidRPr="00AE5D3A">
        <w:rPr>
          <w:sz w:val="24"/>
          <w:szCs w:val="24"/>
        </w:rPr>
        <w:fldChar w:fldCharType="separate"/>
      </w:r>
      <w:r w:rsidRPr="00AE5D3A">
        <w:rPr>
          <w:noProof/>
          <w:sz w:val="24"/>
          <w:szCs w:val="24"/>
        </w:rPr>
        <w:t>4</w:t>
      </w:r>
      <w:r w:rsidR="00413770" w:rsidRPr="00AE5D3A">
        <w:rPr>
          <w:noProof/>
          <w:sz w:val="24"/>
          <w:szCs w:val="24"/>
        </w:rPr>
        <w:fldChar w:fldCharType="end"/>
      </w:r>
      <w:r w:rsidRPr="00AE5D3A">
        <w:rPr>
          <w:sz w:val="24"/>
          <w:szCs w:val="24"/>
        </w:rPr>
        <w:t>: Hardware Specifications</w:t>
      </w:r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3FF0906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148134B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3" w:name="ColumnTitle_06"/>
            <w:bookmarkEnd w:id="43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D1008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5C0E8BB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3512E6A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3127D2E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5FD3159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5D94C733" w14:textId="77777777" w:rsidTr="00F07689">
        <w:trPr>
          <w:cantSplit/>
        </w:trPr>
        <w:tc>
          <w:tcPr>
            <w:tcW w:w="805" w:type="pct"/>
          </w:tcPr>
          <w:p w14:paraId="0AE1C3DA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805" w:type="pct"/>
          </w:tcPr>
          <w:p w14:paraId="1223274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69A6F1FC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904" w:type="pct"/>
          </w:tcPr>
          <w:p w14:paraId="449E41E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0653810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4C89CD4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2FAAE86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14:paraId="4AA1F747" w14:textId="77777777" w:rsidR="00F07689" w:rsidRPr="00F07689" w:rsidRDefault="00F07689" w:rsidP="00FF21FD">
      <w:pPr>
        <w:pStyle w:val="Heading3"/>
      </w:pPr>
      <w:bookmarkStart w:id="44" w:name="_Toc421540869"/>
      <w:bookmarkStart w:id="45" w:name="_Toc531780430"/>
      <w:r w:rsidRPr="00F07689">
        <w:t>Software</w:t>
      </w:r>
      <w:bookmarkEnd w:id="44"/>
      <w:bookmarkEnd w:id="45"/>
      <w:r w:rsidRPr="00F07689">
        <w:t xml:space="preserve"> </w:t>
      </w:r>
    </w:p>
    <w:p w14:paraId="42984C6A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software specifications required at each site prior to deployment.</w:t>
      </w:r>
    </w:p>
    <w:p w14:paraId="67B84E61" w14:textId="560C9443" w:rsidR="00F07689" w:rsidRPr="00AE5D3A" w:rsidRDefault="006B3FBC" w:rsidP="006B3FBC">
      <w:pPr>
        <w:pStyle w:val="Caption"/>
        <w:jc w:val="center"/>
        <w:rPr>
          <w:sz w:val="24"/>
          <w:szCs w:val="24"/>
        </w:rPr>
      </w:pPr>
      <w:bookmarkStart w:id="46" w:name="_Toc531780467"/>
      <w:r w:rsidRPr="00AE5D3A">
        <w:rPr>
          <w:sz w:val="24"/>
          <w:szCs w:val="24"/>
        </w:rPr>
        <w:t xml:space="preserve">Table </w:t>
      </w:r>
      <w:r w:rsidR="00413770" w:rsidRPr="00AE5D3A">
        <w:rPr>
          <w:sz w:val="24"/>
          <w:szCs w:val="24"/>
        </w:rPr>
        <w:fldChar w:fldCharType="begin"/>
      </w:r>
      <w:r w:rsidR="00413770" w:rsidRPr="00AE5D3A">
        <w:rPr>
          <w:sz w:val="24"/>
          <w:szCs w:val="24"/>
        </w:rPr>
        <w:instrText xml:space="preserve"> SEQ Table \* ARABIC </w:instrText>
      </w:r>
      <w:r w:rsidR="00413770" w:rsidRPr="00AE5D3A">
        <w:rPr>
          <w:sz w:val="24"/>
          <w:szCs w:val="24"/>
        </w:rPr>
        <w:fldChar w:fldCharType="separate"/>
      </w:r>
      <w:r w:rsidRPr="00AE5D3A">
        <w:rPr>
          <w:noProof/>
          <w:sz w:val="24"/>
          <w:szCs w:val="24"/>
        </w:rPr>
        <w:t>5</w:t>
      </w:r>
      <w:r w:rsidR="00413770" w:rsidRPr="00AE5D3A">
        <w:rPr>
          <w:noProof/>
          <w:sz w:val="24"/>
          <w:szCs w:val="24"/>
        </w:rPr>
        <w:fldChar w:fldCharType="end"/>
      </w:r>
      <w:r w:rsidRPr="00AE5D3A">
        <w:rPr>
          <w:sz w:val="24"/>
          <w:szCs w:val="24"/>
        </w:rPr>
        <w:t>: Software Specifications</w:t>
      </w:r>
      <w:bookmarkEnd w:id="4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2DAE0CE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24A3D13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7" w:name="ColumnTitle_07"/>
            <w:bookmarkEnd w:id="47"/>
            <w:r w:rsidRPr="00F07689">
              <w:rPr>
                <w:rFonts w:ascii="Arial" w:hAnsi="Arial" w:cs="Arial"/>
                <w:b/>
                <w:szCs w:val="22"/>
              </w:rPr>
              <w:t>Required Software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9D9C4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Make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2881D25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17705A4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4C4458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7511246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4475D468" w14:textId="77777777" w:rsidTr="00F07689">
        <w:trPr>
          <w:cantSplit/>
        </w:trPr>
        <w:tc>
          <w:tcPr>
            <w:tcW w:w="805" w:type="pct"/>
          </w:tcPr>
          <w:p w14:paraId="0933095D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RHEL</w:t>
            </w:r>
          </w:p>
        </w:tc>
        <w:tc>
          <w:tcPr>
            <w:tcW w:w="805" w:type="pct"/>
          </w:tcPr>
          <w:p w14:paraId="05FAF4C7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078D2E6B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7.3</w:t>
            </w:r>
          </w:p>
        </w:tc>
        <w:tc>
          <w:tcPr>
            <w:tcW w:w="904" w:type="pct"/>
          </w:tcPr>
          <w:p w14:paraId="4E3A743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33896EC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3A6B6105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77628094" w14:textId="77777777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14:paraId="18EBB610" w14:textId="703F92D0" w:rsidR="0005370A" w:rsidRPr="0005370A" w:rsidRDefault="0005370A" w:rsidP="00FF21FD">
      <w:pPr>
        <w:pStyle w:val="Heading3"/>
      </w:pPr>
      <w:bookmarkStart w:id="48" w:name="_Toc421540871"/>
      <w:bookmarkStart w:id="49" w:name="_Toc531780431"/>
      <w:r w:rsidRPr="0005370A">
        <w:lastRenderedPageBreak/>
        <w:t>Communications</w:t>
      </w:r>
      <w:bookmarkEnd w:id="48"/>
      <w:bookmarkEnd w:id="49"/>
    </w:p>
    <w:p w14:paraId="25B446E0" w14:textId="77777777" w:rsidR="0005370A" w:rsidRPr="00F07689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50" w:name="_Hlk496178994"/>
      <w:r>
        <w:rPr>
          <w:sz w:val="24"/>
          <w:szCs w:val="20"/>
        </w:rPr>
        <w:t xml:space="preserve">MAG provides </w:t>
      </w:r>
      <w:bookmarkEnd w:id="50"/>
      <w:r>
        <w:rPr>
          <w:sz w:val="24"/>
          <w:szCs w:val="20"/>
        </w:rPr>
        <w:t>monitoring and notification features which can be used to alert technicians of an error.</w:t>
      </w:r>
      <w:r w:rsidR="0005370A" w:rsidRPr="0005370A">
        <w:rPr>
          <w:i/>
          <w:iCs/>
          <w:color w:val="0000FF"/>
          <w:sz w:val="24"/>
          <w:szCs w:val="20"/>
        </w:rPr>
        <w:t xml:space="preserve"> </w:t>
      </w:r>
    </w:p>
    <w:p w14:paraId="100FC8A8" w14:textId="77777777" w:rsidR="00222831" w:rsidRDefault="00222831" w:rsidP="00740CBB">
      <w:pPr>
        <w:pStyle w:val="Heading1"/>
      </w:pPr>
      <w:bookmarkStart w:id="51" w:name="_Toc531780432"/>
      <w:r>
        <w:t>Installation</w:t>
      </w:r>
      <w:bookmarkEnd w:id="51"/>
    </w:p>
    <w:p w14:paraId="4891A13C" w14:textId="77777777" w:rsidR="00AE5904" w:rsidRDefault="00361BE2" w:rsidP="00740CBB">
      <w:pPr>
        <w:pStyle w:val="Heading2"/>
      </w:pPr>
      <w:bookmarkStart w:id="52" w:name="_Toc531780433"/>
      <w:r w:rsidRPr="00A12A14">
        <w:t>Pre-installation</w:t>
      </w:r>
      <w:r>
        <w:t xml:space="preserve"> and </w:t>
      </w:r>
      <w:r w:rsidR="00AE5904">
        <w:t>System Requirements</w:t>
      </w:r>
      <w:bookmarkEnd w:id="52"/>
    </w:p>
    <w:p w14:paraId="15E34A39" w14:textId="3AAE15A9" w:rsidR="00AE5904" w:rsidRPr="00C317CA" w:rsidRDefault="000F5155" w:rsidP="000F5155">
      <w:pPr>
        <w:pStyle w:val="InstructionalText1"/>
        <w:rPr>
          <w:color w:val="auto"/>
        </w:rPr>
      </w:pPr>
      <w:r>
        <w:rPr>
          <w:i w:val="0"/>
          <w:color w:val="auto"/>
        </w:rPr>
        <w:t>The MAG environment must be setup for deployment to occur. A valid and usable</w:t>
      </w:r>
      <w:r w:rsidR="00D35FA6">
        <w:rPr>
          <w:i w:val="0"/>
          <w:color w:val="auto"/>
        </w:rPr>
        <w:t xml:space="preserve"> Red Hat Enterprise Linux (</w:t>
      </w:r>
      <w:r>
        <w:rPr>
          <w:i w:val="0"/>
          <w:color w:val="auto"/>
        </w:rPr>
        <w:t>RHEL</w:t>
      </w:r>
      <w:r w:rsidR="00D35FA6">
        <w:rPr>
          <w:i w:val="0"/>
          <w:color w:val="auto"/>
        </w:rPr>
        <w:t>)</w:t>
      </w:r>
      <w:r>
        <w:rPr>
          <w:i w:val="0"/>
          <w:color w:val="auto"/>
        </w:rPr>
        <w:t xml:space="preserve"> 7.3 VM image must be available for technicians to deploy VMs. </w:t>
      </w:r>
      <w:r w:rsidR="00D35FA6">
        <w:rPr>
          <w:i w:val="0"/>
          <w:color w:val="auto"/>
        </w:rPr>
        <w:t>Domain Name Service (</w:t>
      </w:r>
      <w:r>
        <w:rPr>
          <w:i w:val="0"/>
          <w:color w:val="auto"/>
        </w:rPr>
        <w:t>DNS</w:t>
      </w:r>
      <w:r w:rsidR="00D35FA6">
        <w:rPr>
          <w:i w:val="0"/>
          <w:color w:val="auto"/>
        </w:rPr>
        <w:t>)</w:t>
      </w:r>
      <w:r>
        <w:rPr>
          <w:i w:val="0"/>
          <w:color w:val="auto"/>
        </w:rPr>
        <w:t xml:space="preserve"> must be accessible. </w:t>
      </w:r>
      <w:proofErr w:type="spellStart"/>
      <w:r>
        <w:rPr>
          <w:i w:val="0"/>
          <w:color w:val="auto"/>
        </w:rPr>
        <w:t>Centrify</w:t>
      </w:r>
      <w:proofErr w:type="spellEnd"/>
      <w:r>
        <w:rPr>
          <w:i w:val="0"/>
          <w:color w:val="auto"/>
        </w:rPr>
        <w:t xml:space="preserve"> must be in place to allow authentication.</w:t>
      </w:r>
    </w:p>
    <w:p w14:paraId="4BA334DD" w14:textId="77777777" w:rsidR="00AE5904" w:rsidRDefault="00AE5904" w:rsidP="00740CBB">
      <w:pPr>
        <w:pStyle w:val="Heading2"/>
      </w:pPr>
      <w:bookmarkStart w:id="53" w:name="_Toc531780434"/>
      <w:r>
        <w:t>Platform Installation and Preparation</w:t>
      </w:r>
      <w:bookmarkEnd w:id="53"/>
    </w:p>
    <w:p w14:paraId="4F2FD90D" w14:textId="5AD31830" w:rsidR="002F3683" w:rsidRDefault="002F3683" w:rsidP="00E57819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For each full deployment of the system, the frontend, </w:t>
      </w:r>
      <w:r w:rsidR="00A2083A">
        <w:rPr>
          <w:i w:val="0"/>
          <w:color w:val="auto"/>
        </w:rPr>
        <w:t>the services deployed into an orchestration cloud</w:t>
      </w:r>
      <w:r>
        <w:rPr>
          <w:i w:val="0"/>
          <w:color w:val="auto"/>
        </w:rPr>
        <w:t xml:space="preserve">, </w:t>
      </w:r>
      <w:r w:rsidR="005C410D">
        <w:rPr>
          <w:i w:val="0"/>
          <w:color w:val="auto"/>
        </w:rPr>
        <w:t xml:space="preserve">HAPI-FHIR, and </w:t>
      </w:r>
      <w:r w:rsidR="00A2083A">
        <w:rPr>
          <w:i w:val="0"/>
          <w:color w:val="auto"/>
        </w:rPr>
        <w:t>MAG services must be configured.</w:t>
      </w:r>
    </w:p>
    <w:p w14:paraId="79A6AE99" w14:textId="1FBFDC8B" w:rsidR="005C410D" w:rsidRDefault="005C410D" w:rsidP="005C410D">
      <w:pPr>
        <w:pStyle w:val="BodyText"/>
      </w:pPr>
      <w:r>
        <w:t>Ansible will handle automated installation and deployment of each component.</w:t>
      </w:r>
    </w:p>
    <w:p w14:paraId="0A850C7C" w14:textId="77777777" w:rsidR="003F08CE" w:rsidRDefault="003F08CE" w:rsidP="005C410D">
      <w:pPr>
        <w:pStyle w:val="BodyText"/>
      </w:pPr>
      <w:r>
        <w:t>Before MAG installation, each component is checked in the EDE environment.</w:t>
      </w:r>
    </w:p>
    <w:p w14:paraId="2D3CAFEA" w14:textId="77777777" w:rsidR="00AE5904" w:rsidRDefault="00AE5904" w:rsidP="00740CBB">
      <w:pPr>
        <w:pStyle w:val="Heading2"/>
      </w:pPr>
      <w:bookmarkStart w:id="54" w:name="_Toc531780435"/>
      <w:r>
        <w:t xml:space="preserve">Download and </w:t>
      </w:r>
      <w:r w:rsidR="00700E4A">
        <w:t>Extract Files</w:t>
      </w:r>
      <w:bookmarkEnd w:id="54"/>
    </w:p>
    <w:p w14:paraId="0C3566B3" w14:textId="77777777" w:rsidR="00C73B8B" w:rsidRPr="00C73B8B" w:rsidRDefault="00C73B8B" w:rsidP="00492BC7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77B18776" w14:textId="77777777" w:rsidR="00AE5904" w:rsidRDefault="00AE5904" w:rsidP="00740CBB">
      <w:pPr>
        <w:pStyle w:val="Heading2"/>
      </w:pPr>
      <w:bookmarkStart w:id="55" w:name="_Ref436642459"/>
      <w:bookmarkStart w:id="56" w:name="_Toc531780436"/>
      <w:r>
        <w:t>Database Creation</w:t>
      </w:r>
      <w:bookmarkEnd w:id="55"/>
      <w:bookmarkEnd w:id="56"/>
    </w:p>
    <w:p w14:paraId="70A6C109" w14:textId="2C3EE6C6" w:rsidR="00AE5904" w:rsidRPr="00C317CA" w:rsidRDefault="00A2083A" w:rsidP="00492BC7">
      <w:pPr>
        <w:pStyle w:val="InstructionalText1"/>
        <w:rPr>
          <w:color w:val="auto"/>
        </w:rPr>
      </w:pPr>
      <w:r>
        <w:rPr>
          <w:i w:val="0"/>
          <w:color w:val="auto"/>
        </w:rPr>
        <w:t>Non-</w:t>
      </w:r>
      <w:proofErr w:type="spellStart"/>
      <w:r>
        <w:rPr>
          <w:i w:val="0"/>
          <w:color w:val="auto"/>
        </w:rPr>
        <w:t>VistA</w:t>
      </w:r>
      <w:proofErr w:type="spellEnd"/>
      <w:r>
        <w:rPr>
          <w:i w:val="0"/>
          <w:color w:val="auto"/>
        </w:rPr>
        <w:t>-related databases are hosted in Cosmos DB inside MAG. These are infrastructure components that are setup via sysadmins.</w:t>
      </w:r>
    </w:p>
    <w:p w14:paraId="48486A2F" w14:textId="77777777" w:rsidR="00AE5904" w:rsidRDefault="00AE5904" w:rsidP="00740CBB">
      <w:pPr>
        <w:pStyle w:val="Heading2"/>
      </w:pPr>
      <w:bookmarkStart w:id="57" w:name="_Toc531780437"/>
      <w:r>
        <w:t>Installation Scripts</w:t>
      </w:r>
      <w:bookmarkEnd w:id="57"/>
    </w:p>
    <w:p w14:paraId="1D1E66EA" w14:textId="77777777" w:rsidR="00AF4A02" w:rsidRPr="00C73B8B" w:rsidRDefault="00AF4A02" w:rsidP="00AF4A02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325EF0AE" w14:textId="77777777" w:rsidR="00AE5904" w:rsidRDefault="00AE5904" w:rsidP="00740CBB">
      <w:pPr>
        <w:pStyle w:val="Heading2"/>
      </w:pPr>
      <w:bookmarkStart w:id="58" w:name="_Toc531780438"/>
      <w:proofErr w:type="spellStart"/>
      <w:r>
        <w:t>Cron</w:t>
      </w:r>
      <w:proofErr w:type="spellEnd"/>
      <w:r>
        <w:t xml:space="preserve"> Scripts</w:t>
      </w:r>
      <w:bookmarkEnd w:id="58"/>
    </w:p>
    <w:p w14:paraId="730A0E2B" w14:textId="3B4A8466" w:rsidR="00676736" w:rsidRPr="00C317CA" w:rsidRDefault="005C7480" w:rsidP="00C730AB">
      <w:pPr>
        <w:pStyle w:val="InstructionalText1"/>
        <w:rPr>
          <w:color w:val="auto"/>
        </w:rPr>
      </w:pPr>
      <w:proofErr w:type="spellStart"/>
      <w:r>
        <w:rPr>
          <w:i w:val="0"/>
          <w:color w:val="auto"/>
        </w:rPr>
        <w:t>Cron</w:t>
      </w:r>
      <w:proofErr w:type="spellEnd"/>
      <w:r>
        <w:rPr>
          <w:i w:val="0"/>
          <w:color w:val="auto"/>
        </w:rPr>
        <w:t xml:space="preserve"> runs nightly scripts. These run processes to copy data for reporting. </w:t>
      </w:r>
    </w:p>
    <w:p w14:paraId="63CE79BC" w14:textId="77777777" w:rsidR="00FD7CA6" w:rsidRDefault="00BE065D" w:rsidP="00740CBB">
      <w:pPr>
        <w:pStyle w:val="Heading2"/>
      </w:pPr>
      <w:bookmarkStart w:id="59" w:name="_Toc531780439"/>
      <w:r>
        <w:t xml:space="preserve">Access Requirements and </w:t>
      </w:r>
      <w:r w:rsidR="005C5ED2">
        <w:t>Skills Needed for the Installation</w:t>
      </w:r>
      <w:bookmarkEnd w:id="59"/>
    </w:p>
    <w:p w14:paraId="26FE14F8" w14:textId="355CFD5A" w:rsidR="005C5ED2" w:rsidRPr="00C317CA" w:rsidRDefault="00672AF1" w:rsidP="00C730AB">
      <w:pPr>
        <w:pStyle w:val="InstructionalText1"/>
        <w:rPr>
          <w:color w:val="auto"/>
        </w:rPr>
      </w:pPr>
      <w:r>
        <w:rPr>
          <w:i w:val="0"/>
          <w:color w:val="auto"/>
        </w:rPr>
        <w:t>MAG policies require</w:t>
      </w:r>
      <w:r w:rsidR="003E2742">
        <w:rPr>
          <w:i w:val="0"/>
          <w:color w:val="auto"/>
        </w:rPr>
        <w:t xml:space="preserve"> individuals to have specific permissions for each MAG resource. To create a VM, a user must have the Virtual Machine Contributor role</w:t>
      </w:r>
    </w:p>
    <w:p w14:paraId="7C773E7E" w14:textId="77777777" w:rsidR="00FD7CA6" w:rsidRPr="00FD6DC0" w:rsidRDefault="00FD7CA6" w:rsidP="00740CBB">
      <w:pPr>
        <w:pStyle w:val="Heading2"/>
      </w:pPr>
      <w:bookmarkStart w:id="60" w:name="_Toc416250739"/>
      <w:bookmarkStart w:id="61" w:name="_Toc430174019"/>
      <w:bookmarkStart w:id="62" w:name="_Toc531780440"/>
      <w:r w:rsidRPr="00FD6DC0">
        <w:lastRenderedPageBreak/>
        <w:t>Installation Procedure</w:t>
      </w:r>
      <w:bookmarkEnd w:id="60"/>
      <w:bookmarkEnd w:id="61"/>
      <w:bookmarkEnd w:id="62"/>
    </w:p>
    <w:p w14:paraId="05A554CC" w14:textId="14AE5207" w:rsidR="0098694A" w:rsidRDefault="00596780" w:rsidP="0098694A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installations. There are no client components to install.</w:t>
      </w:r>
      <w:r w:rsidR="00D35FA6">
        <w:rPr>
          <w:i w:val="0"/>
          <w:color w:val="auto"/>
        </w:rPr>
        <w:t xml:space="preserve">  The steps to install TAS version 1.1 are as follows.</w:t>
      </w:r>
    </w:p>
    <w:p w14:paraId="055D184B" w14:textId="77777777" w:rsidR="00D35FA6" w:rsidRPr="00D35FA6" w:rsidRDefault="00D35FA6" w:rsidP="00A358FC">
      <w:pPr>
        <w:numPr>
          <w:ilvl w:val="0"/>
          <w:numId w:val="17"/>
        </w:numPr>
        <w:autoSpaceDE w:val="0"/>
        <w:autoSpaceDN w:val="0"/>
        <w:rPr>
          <w:sz w:val="24"/>
        </w:rPr>
      </w:pPr>
      <w:r w:rsidRPr="00D35FA6">
        <w:rPr>
          <w:sz w:val="24"/>
        </w:rPr>
        <w:t>Login to the Jenkins server</w:t>
      </w:r>
    </w:p>
    <w:p w14:paraId="5F799923" w14:textId="77777777" w:rsidR="00D35FA6" w:rsidRPr="00D35FA6" w:rsidRDefault="00D35FA6" w:rsidP="00A358FC">
      <w:pPr>
        <w:numPr>
          <w:ilvl w:val="0"/>
          <w:numId w:val="17"/>
        </w:numPr>
        <w:autoSpaceDE w:val="0"/>
        <w:autoSpaceDN w:val="0"/>
        <w:rPr>
          <w:sz w:val="24"/>
        </w:rPr>
      </w:pPr>
      <w:r w:rsidRPr="00D35FA6">
        <w:rPr>
          <w:sz w:val="24"/>
        </w:rPr>
        <w:t>Click on the MCCF_TAS link</w:t>
      </w:r>
    </w:p>
    <w:p w14:paraId="56F4ADC7" w14:textId="77777777" w:rsidR="00D35FA6" w:rsidRPr="00D35FA6" w:rsidRDefault="00D35FA6" w:rsidP="00A358FC">
      <w:pPr>
        <w:numPr>
          <w:ilvl w:val="0"/>
          <w:numId w:val="17"/>
        </w:numPr>
        <w:autoSpaceDE w:val="0"/>
        <w:autoSpaceDN w:val="0"/>
        <w:rPr>
          <w:sz w:val="24"/>
        </w:rPr>
      </w:pPr>
      <w:r w:rsidRPr="00D35FA6">
        <w:rPr>
          <w:sz w:val="24"/>
        </w:rPr>
        <w:t>Click on the “</w:t>
      </w:r>
      <w:proofErr w:type="spellStart"/>
      <w:r w:rsidRPr="00D35FA6">
        <w:rPr>
          <w:color w:val="000000"/>
          <w:sz w:val="24"/>
        </w:rPr>
        <w:t>deploy_RTC_MCCF_TAS_Core</w:t>
      </w:r>
      <w:proofErr w:type="spellEnd"/>
      <w:r w:rsidRPr="00D35FA6">
        <w:rPr>
          <w:color w:val="000000"/>
          <w:sz w:val="24"/>
        </w:rPr>
        <w:t>” link</w:t>
      </w:r>
    </w:p>
    <w:p w14:paraId="0965F353" w14:textId="77777777" w:rsidR="00D35FA6" w:rsidRPr="00D35FA6" w:rsidRDefault="00D35FA6" w:rsidP="00A358FC">
      <w:pPr>
        <w:numPr>
          <w:ilvl w:val="0"/>
          <w:numId w:val="17"/>
        </w:numPr>
        <w:autoSpaceDE w:val="0"/>
        <w:autoSpaceDN w:val="0"/>
        <w:rPr>
          <w:sz w:val="24"/>
        </w:rPr>
      </w:pPr>
      <w:r w:rsidRPr="00D35FA6">
        <w:rPr>
          <w:color w:val="000000"/>
          <w:sz w:val="24"/>
        </w:rPr>
        <w:t>Ente</w:t>
      </w:r>
      <w:r>
        <w:rPr>
          <w:color w:val="000000"/>
          <w:sz w:val="24"/>
        </w:rPr>
        <w:t xml:space="preserve">r “MAG_PROD” into the ENV </w:t>
      </w:r>
      <w:proofErr w:type="spellStart"/>
      <w:r>
        <w:rPr>
          <w:color w:val="000000"/>
          <w:sz w:val="24"/>
        </w:rPr>
        <w:t>field</w:t>
      </w:r>
    </w:p>
    <w:p w14:paraId="7E8D8811" w14:textId="6CBC2861" w:rsidR="00D35FA6" w:rsidRPr="00D35FA6" w:rsidRDefault="00D35FA6" w:rsidP="00A358FC">
      <w:pPr>
        <w:numPr>
          <w:ilvl w:val="0"/>
          <w:numId w:val="17"/>
        </w:numPr>
        <w:autoSpaceDE w:val="0"/>
        <w:autoSpaceDN w:val="0"/>
        <w:rPr>
          <w:sz w:val="24"/>
        </w:rPr>
      </w:pPr>
      <w:proofErr w:type="spellEnd"/>
      <w:r w:rsidRPr="00D35FA6">
        <w:rPr>
          <w:color w:val="000000"/>
        </w:rPr>
        <w:t>Enter the TAS v1.1</w:t>
      </w:r>
      <w:r w:rsidRPr="00D35FA6">
        <w:rPr>
          <w:color w:val="000000"/>
          <w:sz w:val="24"/>
        </w:rPr>
        <w:t xml:space="preserve"> filename of “</w:t>
      </w:r>
      <w:r w:rsidRPr="00D35FA6">
        <w:rPr>
          <w:sz w:val="24"/>
        </w:rPr>
        <w:t xml:space="preserve">mccf-tas_TAS.01.00.1517.20181108_103103.tar.gz” into the </w:t>
      </w:r>
      <w:proofErr w:type="spellStart"/>
      <w:r w:rsidRPr="00D35FA6">
        <w:rPr>
          <w:sz w:val="24"/>
        </w:rPr>
        <w:t>deployment_filename</w:t>
      </w:r>
      <w:proofErr w:type="spellEnd"/>
      <w:r w:rsidRPr="00D35FA6">
        <w:rPr>
          <w:sz w:val="24"/>
        </w:rPr>
        <w:t xml:space="preserve"> field</w:t>
      </w:r>
      <w:r w:rsidRPr="00D35FA6">
        <w:t>.</w:t>
      </w:r>
    </w:p>
    <w:p w14:paraId="32B2D4AD" w14:textId="77777777" w:rsidR="009123D8" w:rsidRDefault="009123D8" w:rsidP="00740CBB">
      <w:pPr>
        <w:pStyle w:val="Heading2"/>
      </w:pPr>
      <w:bookmarkStart w:id="63" w:name="_Toc531780441"/>
      <w:r>
        <w:t>Installation Verification Procedure</w:t>
      </w:r>
      <w:bookmarkEnd w:id="63"/>
    </w:p>
    <w:p w14:paraId="38A7C977" w14:textId="2AEE2754" w:rsidR="00607167" w:rsidRPr="002750CA" w:rsidRDefault="00F37275" w:rsidP="002750CA">
      <w:pPr>
        <w:pStyle w:val="InstructionalText1"/>
        <w:keepNext/>
        <w:rPr>
          <w:i w:val="0"/>
          <w:color w:val="auto"/>
        </w:rPr>
      </w:pPr>
      <w:r>
        <w:rPr>
          <w:i w:val="0"/>
          <w:color w:val="auto"/>
        </w:rPr>
        <w:t>Each layer of the application has a set of tests which validate the performance of that layer’s functionality. This occurs prior to deployment. A health monitoring service endpoint exists to check system status. MAG uses the health monitoring service endpoint to monitor status and provide notifications of system issues.</w:t>
      </w:r>
    </w:p>
    <w:p w14:paraId="17E8B98B" w14:textId="77777777" w:rsidR="009A003E" w:rsidRPr="00C317CA" w:rsidRDefault="009A003E" w:rsidP="00607167">
      <w:pPr>
        <w:pStyle w:val="InstructionalText1"/>
        <w:keepNext/>
        <w:rPr>
          <w:i w:val="0"/>
          <w:color w:val="auto"/>
        </w:rPr>
      </w:pPr>
    </w:p>
    <w:p w14:paraId="5622BEC5" w14:textId="77777777" w:rsidR="00222FCD" w:rsidRDefault="00222FCD" w:rsidP="003D76CF">
      <w:pPr>
        <w:pStyle w:val="Heading2"/>
      </w:pPr>
      <w:bookmarkStart w:id="64" w:name="_Toc531780442"/>
      <w:r>
        <w:t>System Configuration</w:t>
      </w:r>
      <w:bookmarkEnd w:id="64"/>
    </w:p>
    <w:p w14:paraId="0DFD6B07" w14:textId="77777777" w:rsidR="00DB29B4" w:rsidRPr="00C317CA" w:rsidRDefault="00FE07AE" w:rsidP="00DB29B4">
      <w:pPr>
        <w:pStyle w:val="InstructionalText1"/>
        <w:keepLines w:val="0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 and configuration.</w:t>
      </w:r>
    </w:p>
    <w:p w14:paraId="4DFFAEC1" w14:textId="77777777" w:rsidR="005F3344" w:rsidRPr="00C317CA" w:rsidRDefault="005F3344" w:rsidP="00554C3A">
      <w:pPr>
        <w:pStyle w:val="InstructionalText1"/>
        <w:keepLines w:val="0"/>
        <w:rPr>
          <w:i w:val="0"/>
          <w:color w:val="auto"/>
        </w:rPr>
      </w:pPr>
    </w:p>
    <w:p w14:paraId="64DFF954" w14:textId="77777777" w:rsidR="00222FCD" w:rsidRDefault="00222FCD" w:rsidP="003D76CF">
      <w:pPr>
        <w:pStyle w:val="Heading2"/>
      </w:pPr>
      <w:bookmarkStart w:id="65" w:name="_Toc531780443"/>
      <w:r>
        <w:t>Database Tuning</w:t>
      </w:r>
      <w:bookmarkEnd w:id="65"/>
    </w:p>
    <w:p w14:paraId="12200948" w14:textId="219FCA5E" w:rsidR="00185EAE" w:rsidRPr="00185EAE" w:rsidRDefault="005C7480" w:rsidP="005C7480">
      <w:pPr>
        <w:pStyle w:val="InstructionalText1"/>
      </w:pPr>
      <w:r>
        <w:rPr>
          <w:i w:val="0"/>
          <w:color w:val="auto"/>
        </w:rPr>
        <w:t>Databases are hosted in Cosmos DB</w:t>
      </w:r>
      <w:r w:rsidR="00BA1C7C">
        <w:rPr>
          <w:i w:val="0"/>
          <w:color w:val="auto"/>
        </w:rPr>
        <w:t xml:space="preserve">, Azure SQL Database, </w:t>
      </w:r>
      <w:r>
        <w:rPr>
          <w:i w:val="0"/>
          <w:color w:val="auto"/>
        </w:rPr>
        <w:t>or are Azure Storage Tables. These are managed services that do not require systems-level administration.</w:t>
      </w:r>
    </w:p>
    <w:p w14:paraId="7210D06B" w14:textId="78E77EF8" w:rsidR="00AE5904" w:rsidRDefault="00685E4D" w:rsidP="00740CBB">
      <w:pPr>
        <w:pStyle w:val="Heading1"/>
      </w:pPr>
      <w:bookmarkStart w:id="66" w:name="_Toc531780444"/>
      <w:r>
        <w:t>Back-Out</w:t>
      </w:r>
      <w:r w:rsidR="00AE5904">
        <w:t xml:space="preserve"> Procedure</w:t>
      </w:r>
      <w:bookmarkEnd w:id="66"/>
    </w:p>
    <w:p w14:paraId="0A187ABB" w14:textId="5624AEDF" w:rsidR="00A72A1B" w:rsidRDefault="003A114B" w:rsidP="0081388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MAG is largely driven by immutabl</w:t>
      </w:r>
      <w:r w:rsidR="008A3590">
        <w:rPr>
          <w:i w:val="0"/>
          <w:color w:val="auto"/>
        </w:rPr>
        <w:t>e deployments</w:t>
      </w:r>
      <w:r>
        <w:rPr>
          <w:i w:val="0"/>
          <w:color w:val="auto"/>
        </w:rPr>
        <w:t xml:space="preserve">. New versions of applications should go to new </w:t>
      </w:r>
      <w:r w:rsidR="008A3590">
        <w:rPr>
          <w:i w:val="0"/>
          <w:color w:val="auto"/>
        </w:rPr>
        <w:t>deployments</w:t>
      </w:r>
      <w:r>
        <w:rPr>
          <w:i w:val="0"/>
          <w:color w:val="auto"/>
        </w:rPr>
        <w:t>; in-place upgrades should never take place. This nullifies the concept of a back-out procedure</w:t>
      </w:r>
      <w:r w:rsidR="008A3590">
        <w:rPr>
          <w:i w:val="0"/>
          <w:color w:val="auto"/>
        </w:rPr>
        <w:t>; instead, it’s a pointer change.</w:t>
      </w:r>
    </w:p>
    <w:p w14:paraId="6974C7BD" w14:textId="57B93D72" w:rsidR="008A3590" w:rsidRDefault="008A3590" w:rsidP="008A3590">
      <w:pPr>
        <w:pStyle w:val="BodyText"/>
      </w:pPr>
      <w:r>
        <w:t>For non-</w:t>
      </w:r>
      <w:proofErr w:type="spellStart"/>
      <w:r>
        <w:t>VistA</w:t>
      </w:r>
      <w:proofErr w:type="spellEnd"/>
      <w:r>
        <w:t xml:space="preserve"> services, this </w:t>
      </w:r>
      <w:r w:rsidR="005C7480">
        <w:t xml:space="preserve">will entail the creation of new orchestration </w:t>
      </w:r>
      <w:r>
        <w:t>containers with a new version tag with a pointer change to new containers. For front-end work, this will entail deployment of a new build with a pointer change to the new index.html and resources.</w:t>
      </w:r>
    </w:p>
    <w:p w14:paraId="1F8326A2" w14:textId="702FC3C9" w:rsidR="008A3590" w:rsidRPr="008A3590" w:rsidRDefault="008A3590" w:rsidP="005C7480">
      <w:pPr>
        <w:pStyle w:val="BodyText"/>
        <w:tabs>
          <w:tab w:val="left" w:pos="5748"/>
        </w:tabs>
      </w:pPr>
      <w:r>
        <w:t>Back-out is a poin</w:t>
      </w:r>
      <w:r w:rsidR="005C7480">
        <w:t xml:space="preserve">ter </w:t>
      </w:r>
      <w:proofErr w:type="gramStart"/>
      <w:r w:rsidR="005C7480">
        <w:t>change</w:t>
      </w:r>
      <w:proofErr w:type="gramEnd"/>
      <w:r w:rsidR="005C7480">
        <w:t xml:space="preserve"> to previous versions. This is a built-in feature of orchestration. </w:t>
      </w:r>
    </w:p>
    <w:p w14:paraId="68291419" w14:textId="77777777" w:rsidR="00455CB4" w:rsidRDefault="00685E4D" w:rsidP="00740CBB">
      <w:pPr>
        <w:pStyle w:val="Heading2"/>
      </w:pPr>
      <w:bookmarkStart w:id="67" w:name="_Toc531780445"/>
      <w:r>
        <w:t>Back-Out</w:t>
      </w:r>
      <w:r w:rsidR="00455CB4">
        <w:t xml:space="preserve"> Strategy</w:t>
      </w:r>
      <w:bookmarkEnd w:id="67"/>
    </w:p>
    <w:p w14:paraId="0AF4FDD1" w14:textId="77777777" w:rsidR="00455CB4" w:rsidRPr="00C317CA" w:rsidRDefault="00330252" w:rsidP="00455CB4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73BA02A1" w14:textId="77777777" w:rsidR="006C6DBA" w:rsidRDefault="00685E4D" w:rsidP="00740CBB">
      <w:pPr>
        <w:pStyle w:val="Heading2"/>
      </w:pPr>
      <w:bookmarkStart w:id="68" w:name="_Toc531780446"/>
      <w:r>
        <w:t>Back-Out</w:t>
      </w:r>
      <w:r w:rsidR="006C6DBA">
        <w:t xml:space="preserve"> Considerations</w:t>
      </w:r>
      <w:bookmarkEnd w:id="68"/>
    </w:p>
    <w:p w14:paraId="4203D42C" w14:textId="77777777" w:rsidR="00330252" w:rsidRPr="00C317CA" w:rsidRDefault="00330252" w:rsidP="00330252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27EF753A" w14:textId="77777777" w:rsidR="00DF6B4A" w:rsidRDefault="00DF6B4A" w:rsidP="00740CBB">
      <w:pPr>
        <w:pStyle w:val="Heading3"/>
      </w:pPr>
      <w:bookmarkStart w:id="69" w:name="_Toc531780447"/>
      <w:r>
        <w:lastRenderedPageBreak/>
        <w:t>Load Testing</w:t>
      </w:r>
      <w:bookmarkEnd w:id="69"/>
    </w:p>
    <w:p w14:paraId="2870F25C" w14:textId="77777777" w:rsidR="00DF6B4A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14:paraId="100E876B" w14:textId="77777777" w:rsidR="00DF6B4A" w:rsidRDefault="00DF6B4A" w:rsidP="00740CBB">
      <w:pPr>
        <w:pStyle w:val="Heading3"/>
      </w:pPr>
      <w:bookmarkStart w:id="70" w:name="_Toc531780448"/>
      <w:r>
        <w:t>User Acceptance Testing</w:t>
      </w:r>
      <w:bookmarkEnd w:id="70"/>
    </w:p>
    <w:p w14:paraId="186DDF1A" w14:textId="77777777" w:rsidR="004424DF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14:paraId="4A14AA02" w14:textId="77777777" w:rsidR="006C6DBA" w:rsidRDefault="00685E4D" w:rsidP="00740CBB">
      <w:pPr>
        <w:pStyle w:val="Heading2"/>
      </w:pPr>
      <w:bookmarkStart w:id="71" w:name="_Toc531780449"/>
      <w:r>
        <w:t>Back-Out</w:t>
      </w:r>
      <w:r w:rsidR="00DF6B4A" w:rsidRPr="00DF6B4A">
        <w:t xml:space="preserve"> </w:t>
      </w:r>
      <w:r w:rsidR="006C6DBA">
        <w:t>Criteria</w:t>
      </w:r>
      <w:bookmarkEnd w:id="71"/>
    </w:p>
    <w:p w14:paraId="15CAE619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23E9F89E" w14:textId="77777777" w:rsidR="006C6DBA" w:rsidRDefault="00685E4D" w:rsidP="00740CBB">
      <w:pPr>
        <w:pStyle w:val="Heading2"/>
      </w:pPr>
      <w:bookmarkStart w:id="72" w:name="_Toc531780450"/>
      <w:r>
        <w:t>Back-Out</w:t>
      </w:r>
      <w:r w:rsidR="00DF6B4A" w:rsidRPr="00DF6B4A">
        <w:t xml:space="preserve"> </w:t>
      </w:r>
      <w:r w:rsidR="006C6DBA">
        <w:t>Risks</w:t>
      </w:r>
      <w:bookmarkEnd w:id="72"/>
    </w:p>
    <w:p w14:paraId="61F38D54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5781B7BD" w14:textId="77777777" w:rsidR="006C6DBA" w:rsidRDefault="006C6DBA" w:rsidP="00740CBB">
      <w:pPr>
        <w:pStyle w:val="Heading2"/>
      </w:pPr>
      <w:bookmarkStart w:id="73" w:name="_Toc531780451"/>
      <w:r>
        <w:t xml:space="preserve">Authority for </w:t>
      </w:r>
      <w:r w:rsidR="00685E4D">
        <w:t>Back-Out</w:t>
      </w:r>
      <w:bookmarkEnd w:id="73"/>
    </w:p>
    <w:p w14:paraId="2672C0E7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1B5F1F55" w14:textId="77777777" w:rsidR="00AE5904" w:rsidRDefault="00685E4D" w:rsidP="00740CBB">
      <w:pPr>
        <w:pStyle w:val="Heading2"/>
      </w:pPr>
      <w:bookmarkStart w:id="74" w:name="_Toc531780452"/>
      <w:r>
        <w:t>Back-Out</w:t>
      </w:r>
      <w:r w:rsidR="00AE5904">
        <w:t xml:space="preserve"> Procedure</w:t>
      </w:r>
      <w:bookmarkEnd w:id="74"/>
    </w:p>
    <w:p w14:paraId="2B41C94F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15D4B5D7" w14:textId="77777777" w:rsidR="00DE0518" w:rsidRDefault="00DE0518" w:rsidP="00740CBB">
      <w:pPr>
        <w:pStyle w:val="Heading2"/>
      </w:pPr>
      <w:bookmarkStart w:id="75" w:name="_Toc531780453"/>
      <w:r>
        <w:t>Back-out Verification Procedure</w:t>
      </w:r>
      <w:bookmarkEnd w:id="75"/>
    </w:p>
    <w:p w14:paraId="1C50C04A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60ED9FC9" w14:textId="77777777" w:rsidR="00AE5904" w:rsidRDefault="00AE5904" w:rsidP="00740CBB">
      <w:pPr>
        <w:pStyle w:val="Heading1"/>
      </w:pPr>
      <w:bookmarkStart w:id="76" w:name="_Toc531780454"/>
      <w:r>
        <w:t>Rollback Procedure</w:t>
      </w:r>
      <w:bookmarkEnd w:id="76"/>
    </w:p>
    <w:p w14:paraId="1717D81C" w14:textId="77777777" w:rsidR="00AE5904" w:rsidRPr="00C317CA" w:rsidRDefault="0058516A" w:rsidP="00314290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</w:t>
      </w:r>
    </w:p>
    <w:p w14:paraId="08CA67D7" w14:textId="77777777" w:rsidR="0029309C" w:rsidRDefault="0029309C" w:rsidP="00740CBB">
      <w:pPr>
        <w:pStyle w:val="Heading2"/>
      </w:pPr>
      <w:bookmarkStart w:id="77" w:name="_Toc531780455"/>
      <w:r>
        <w:t>Rollback Considerations</w:t>
      </w:r>
      <w:bookmarkEnd w:id="77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740CBB">
      <w:pPr>
        <w:pStyle w:val="Heading2"/>
      </w:pPr>
      <w:bookmarkStart w:id="78" w:name="_Toc531780456"/>
      <w:r>
        <w:t>Rollback Criteria</w:t>
      </w:r>
      <w:bookmarkEnd w:id="78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740CBB">
      <w:pPr>
        <w:pStyle w:val="Heading2"/>
      </w:pPr>
      <w:bookmarkStart w:id="79" w:name="_Toc531780457"/>
      <w:r>
        <w:t>Rollback Risks</w:t>
      </w:r>
      <w:bookmarkEnd w:id="79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740CBB">
      <w:pPr>
        <w:pStyle w:val="Heading2"/>
      </w:pPr>
      <w:bookmarkStart w:id="80" w:name="_Toc531780458"/>
      <w:r>
        <w:t>Authority for Rollback</w:t>
      </w:r>
      <w:bookmarkEnd w:id="80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740CBB">
      <w:pPr>
        <w:pStyle w:val="Heading2"/>
      </w:pPr>
      <w:bookmarkStart w:id="81" w:name="_Toc531780459"/>
      <w:r>
        <w:t>Rollback Procedure</w:t>
      </w:r>
      <w:bookmarkEnd w:id="81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740CBB">
      <w:pPr>
        <w:pStyle w:val="Heading2"/>
        <w:rPr>
          <w:rFonts w:ascii="Calibri" w:eastAsia="Calibri" w:hAnsi="Calibri"/>
          <w:sz w:val="22"/>
          <w:szCs w:val="22"/>
        </w:rPr>
      </w:pPr>
      <w:bookmarkStart w:id="82" w:name="_Toc531780460"/>
      <w:r>
        <w:lastRenderedPageBreak/>
        <w:t>Rollback Verification Procedure</w:t>
      </w:r>
      <w:bookmarkEnd w:id="82"/>
    </w:p>
    <w:p w14:paraId="3AF4817E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7D44BB56" w14:textId="77777777" w:rsidR="00662E2B" w:rsidRDefault="00662E2B" w:rsidP="00F866E3">
      <w:pPr>
        <w:pStyle w:val="Title2"/>
      </w:pPr>
    </w:p>
    <w:p w14:paraId="6A9EC154" w14:textId="77777777" w:rsidR="00662E2B" w:rsidRDefault="00662E2B" w:rsidP="00F866E3">
      <w:pPr>
        <w:pStyle w:val="Title2"/>
      </w:pPr>
    </w:p>
    <w:p w14:paraId="10700671" w14:textId="4B13D19B" w:rsidR="00FA1BF4" w:rsidRPr="00FA1BF4" w:rsidRDefault="00FA1BF4" w:rsidP="00637FB3">
      <w:pPr>
        <w:pStyle w:val="InstructionalText1"/>
      </w:pPr>
      <w:bookmarkStart w:id="83" w:name="ColumnTitle_01"/>
      <w:bookmarkEnd w:id="83"/>
    </w:p>
    <w:sectPr w:rsidR="00FA1BF4" w:rsidRPr="00FA1BF4" w:rsidSect="00922D53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B1CEB" w14:textId="77777777" w:rsidR="00A358FC" w:rsidRDefault="00A358FC">
      <w:r>
        <w:separator/>
      </w:r>
    </w:p>
    <w:p w14:paraId="3AD12E60" w14:textId="77777777" w:rsidR="00A358FC" w:rsidRDefault="00A358FC"/>
  </w:endnote>
  <w:endnote w:type="continuationSeparator" w:id="0">
    <w:p w14:paraId="6D2293EB" w14:textId="77777777" w:rsidR="00A358FC" w:rsidRDefault="00A358FC">
      <w:r>
        <w:continuationSeparator/>
      </w:r>
    </w:p>
    <w:p w14:paraId="62919581" w14:textId="77777777" w:rsidR="00A358FC" w:rsidRDefault="00A358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513286ED" w:rsidR="00A25B40" w:rsidRPr="007748C3" w:rsidRDefault="00A25B40" w:rsidP="00213F2C">
    <w:pPr>
      <w:pStyle w:val="Footer"/>
      <w:rPr>
        <w:rStyle w:val="FooterChar"/>
      </w:rPr>
    </w:pPr>
    <w:proofErr w:type="spellStart"/>
    <w:r>
      <w:rPr>
        <w:rStyle w:val="FooterChar"/>
      </w:rPr>
      <w:t>TASCore</w:t>
    </w:r>
    <w:proofErr w:type="spellEnd"/>
    <w:r>
      <w:rPr>
        <w:rStyle w:val="FooterChar"/>
      </w:rPr>
      <w:t xml:space="preserve">*01.00.196 </w:t>
    </w:r>
    <w:r>
      <w:rPr>
        <w:rStyle w:val="FooterChar"/>
      </w:rPr>
      <w:tab/>
    </w:r>
    <w:r>
      <w:rPr>
        <w:rStyle w:val="FooterChar"/>
      </w:rPr>
      <w:tab/>
      <w:t>December</w:t>
    </w:r>
    <w:r w:rsidRPr="007748C3">
      <w:rPr>
        <w:rStyle w:val="FooterChar"/>
      </w:rPr>
      <w:t xml:space="preserve"> 201</w:t>
    </w:r>
    <w:r>
      <w:rPr>
        <w:rStyle w:val="FooterChar"/>
      </w:rPr>
      <w:t>8</w:t>
    </w:r>
  </w:p>
  <w:p w14:paraId="2385DB2C" w14:textId="4D8270EB" w:rsidR="00A25B40" w:rsidRPr="00721F7D" w:rsidRDefault="00A25B40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D35FA6">
      <w:rPr>
        <w:rStyle w:val="FooterChar"/>
        <w:noProof/>
      </w:rPr>
      <w:t>iv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A25B40" w:rsidRPr="00721F7D" w:rsidRDefault="00A25B40" w:rsidP="00721F7D">
    <w:pPr>
      <w:pStyle w:val="Footer"/>
      <w:rPr>
        <w:rStyle w:val="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2F919A3A" w:rsidR="00A25B40" w:rsidRPr="007748C3" w:rsidRDefault="00A25B40" w:rsidP="00213F2C">
    <w:pPr>
      <w:pStyle w:val="Footer"/>
      <w:rPr>
        <w:rStyle w:val="FooterChar"/>
      </w:rPr>
    </w:pPr>
    <w:proofErr w:type="spellStart"/>
    <w:r>
      <w:rPr>
        <w:rStyle w:val="FooterChar"/>
      </w:rPr>
      <w:t>TASCore</w:t>
    </w:r>
    <w:proofErr w:type="spellEnd"/>
    <w:r>
      <w:rPr>
        <w:rStyle w:val="FooterChar"/>
      </w:rPr>
      <w:t xml:space="preserve">*01.00.196 </w:t>
    </w:r>
    <w:r>
      <w:rPr>
        <w:rStyle w:val="FooterChar"/>
      </w:rPr>
      <w:tab/>
    </w:r>
    <w:r>
      <w:rPr>
        <w:rStyle w:val="FooterChar"/>
      </w:rPr>
      <w:tab/>
      <w:t>December</w:t>
    </w:r>
    <w:r w:rsidRPr="007748C3">
      <w:rPr>
        <w:rStyle w:val="FooterChar"/>
      </w:rPr>
      <w:t xml:space="preserve"> 201</w:t>
    </w:r>
    <w:r>
      <w:rPr>
        <w:rStyle w:val="FooterChar"/>
      </w:rPr>
      <w:t>8</w:t>
    </w:r>
  </w:p>
  <w:p w14:paraId="4C10B329" w14:textId="61CE4752" w:rsidR="00A25B40" w:rsidRPr="00721F7D" w:rsidRDefault="00A25B40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D35FA6">
      <w:rPr>
        <w:rStyle w:val="FooterChar"/>
        <w:noProof/>
      </w:rPr>
      <w:t>14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A25B40" w:rsidRPr="00721F7D" w:rsidRDefault="00A25B40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03C82" w14:textId="77777777" w:rsidR="00A358FC" w:rsidRDefault="00A358FC">
      <w:r>
        <w:separator/>
      </w:r>
    </w:p>
    <w:p w14:paraId="082E0F50" w14:textId="77777777" w:rsidR="00A358FC" w:rsidRDefault="00A358FC"/>
  </w:footnote>
  <w:footnote w:type="continuationSeparator" w:id="0">
    <w:p w14:paraId="39F50823" w14:textId="77777777" w:rsidR="00A358FC" w:rsidRDefault="00A358FC">
      <w:r>
        <w:continuationSeparator/>
      </w:r>
    </w:p>
    <w:p w14:paraId="0845E8E1" w14:textId="77777777" w:rsidR="00A358FC" w:rsidRDefault="00A358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2421C26"/>
    <w:multiLevelType w:val="hybridMultilevel"/>
    <w:tmpl w:val="7C847442"/>
    <w:lvl w:ilvl="0" w:tplc="2ECE09C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B7775"/>
    <w:multiLevelType w:val="multilevel"/>
    <w:tmpl w:val="7B4A68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3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7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  <w:num w:numId="12">
    <w:abstractNumId w:val="12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1861"/>
    <w:rsid w:val="000263BB"/>
    <w:rsid w:val="00030C06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46A6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42C1"/>
    <w:rsid w:val="000E6977"/>
    <w:rsid w:val="000F3438"/>
    <w:rsid w:val="000F5155"/>
    <w:rsid w:val="00101B1F"/>
    <w:rsid w:val="0010320F"/>
    <w:rsid w:val="00104399"/>
    <w:rsid w:val="00104AF1"/>
    <w:rsid w:val="0010664C"/>
    <w:rsid w:val="00107971"/>
    <w:rsid w:val="0012060D"/>
    <w:rsid w:val="0012167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5C2D"/>
    <w:rsid w:val="00176A74"/>
    <w:rsid w:val="001771B4"/>
    <w:rsid w:val="00180235"/>
    <w:rsid w:val="00185EAE"/>
    <w:rsid w:val="00186009"/>
    <w:rsid w:val="00196684"/>
    <w:rsid w:val="001A0330"/>
    <w:rsid w:val="001A1826"/>
    <w:rsid w:val="001A3C5C"/>
    <w:rsid w:val="001A75D9"/>
    <w:rsid w:val="001B0B28"/>
    <w:rsid w:val="001B3B73"/>
    <w:rsid w:val="001B7C65"/>
    <w:rsid w:val="001C1F66"/>
    <w:rsid w:val="001C2D9C"/>
    <w:rsid w:val="001C4583"/>
    <w:rsid w:val="001C6D26"/>
    <w:rsid w:val="001D2505"/>
    <w:rsid w:val="001D3222"/>
    <w:rsid w:val="001D3D15"/>
    <w:rsid w:val="001D56DF"/>
    <w:rsid w:val="001D6650"/>
    <w:rsid w:val="001D7F51"/>
    <w:rsid w:val="001E179E"/>
    <w:rsid w:val="001E2B0F"/>
    <w:rsid w:val="001E4B39"/>
    <w:rsid w:val="001F032B"/>
    <w:rsid w:val="001F2C0C"/>
    <w:rsid w:val="001F2E1D"/>
    <w:rsid w:val="002045CA"/>
    <w:rsid w:val="002079F9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1FFC"/>
    <w:rsid w:val="00252BD5"/>
    <w:rsid w:val="00255539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B6ED5"/>
    <w:rsid w:val="002B735E"/>
    <w:rsid w:val="002B78A0"/>
    <w:rsid w:val="002C1D37"/>
    <w:rsid w:val="002C2AD4"/>
    <w:rsid w:val="002C41EB"/>
    <w:rsid w:val="002C6335"/>
    <w:rsid w:val="002D0C49"/>
    <w:rsid w:val="002D14B4"/>
    <w:rsid w:val="002D1B52"/>
    <w:rsid w:val="002D44AC"/>
    <w:rsid w:val="002D5204"/>
    <w:rsid w:val="002D73F9"/>
    <w:rsid w:val="002E1D8C"/>
    <w:rsid w:val="002E2056"/>
    <w:rsid w:val="002E31CF"/>
    <w:rsid w:val="002E751D"/>
    <w:rsid w:val="002F0076"/>
    <w:rsid w:val="002F1948"/>
    <w:rsid w:val="002F1E2E"/>
    <w:rsid w:val="002F3683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673E"/>
    <w:rsid w:val="00326966"/>
    <w:rsid w:val="00330252"/>
    <w:rsid w:val="00330D4E"/>
    <w:rsid w:val="00337DBB"/>
    <w:rsid w:val="00341534"/>
    <w:rsid w:val="003417C9"/>
    <w:rsid w:val="00342E0C"/>
    <w:rsid w:val="00346959"/>
    <w:rsid w:val="0035183A"/>
    <w:rsid w:val="00353152"/>
    <w:rsid w:val="003565ED"/>
    <w:rsid w:val="00361BE2"/>
    <w:rsid w:val="003635CE"/>
    <w:rsid w:val="003652A0"/>
    <w:rsid w:val="00372700"/>
    <w:rsid w:val="00376DD4"/>
    <w:rsid w:val="00386161"/>
    <w:rsid w:val="00392B05"/>
    <w:rsid w:val="00396E2E"/>
    <w:rsid w:val="003A114B"/>
    <w:rsid w:val="003A5126"/>
    <w:rsid w:val="003A5260"/>
    <w:rsid w:val="003A6417"/>
    <w:rsid w:val="003B21E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3770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0F73"/>
    <w:rsid w:val="00441492"/>
    <w:rsid w:val="004424DF"/>
    <w:rsid w:val="00445700"/>
    <w:rsid w:val="00445BF7"/>
    <w:rsid w:val="00451181"/>
    <w:rsid w:val="00452DB6"/>
    <w:rsid w:val="00455CB4"/>
    <w:rsid w:val="00460F6B"/>
    <w:rsid w:val="00467AAB"/>
    <w:rsid w:val="00467F6F"/>
    <w:rsid w:val="00474BBC"/>
    <w:rsid w:val="00475BA0"/>
    <w:rsid w:val="00477181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D1F3B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914"/>
    <w:rsid w:val="00515F2A"/>
    <w:rsid w:val="00527B5C"/>
    <w:rsid w:val="00527D1E"/>
    <w:rsid w:val="00530D34"/>
    <w:rsid w:val="00531CD9"/>
    <w:rsid w:val="005327F9"/>
    <w:rsid w:val="00532B92"/>
    <w:rsid w:val="00543E06"/>
    <w:rsid w:val="0054509E"/>
    <w:rsid w:val="00545E48"/>
    <w:rsid w:val="00546FAB"/>
    <w:rsid w:val="00554B8F"/>
    <w:rsid w:val="00554C3A"/>
    <w:rsid w:val="00554DFE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881"/>
    <w:rsid w:val="00594383"/>
    <w:rsid w:val="00596780"/>
    <w:rsid w:val="005A12DE"/>
    <w:rsid w:val="005A1C16"/>
    <w:rsid w:val="005A49F8"/>
    <w:rsid w:val="005A5668"/>
    <w:rsid w:val="005A6B47"/>
    <w:rsid w:val="005A722B"/>
    <w:rsid w:val="005B166A"/>
    <w:rsid w:val="005B3DE2"/>
    <w:rsid w:val="005B7CDD"/>
    <w:rsid w:val="005C09F2"/>
    <w:rsid w:val="005C4069"/>
    <w:rsid w:val="005C410D"/>
    <w:rsid w:val="005C5ED2"/>
    <w:rsid w:val="005C7480"/>
    <w:rsid w:val="005D0170"/>
    <w:rsid w:val="005D10B1"/>
    <w:rsid w:val="005D18C5"/>
    <w:rsid w:val="005D3B22"/>
    <w:rsid w:val="005D5F57"/>
    <w:rsid w:val="005E1DA8"/>
    <w:rsid w:val="005E2AF9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4183"/>
    <w:rsid w:val="00637FB3"/>
    <w:rsid w:val="00640929"/>
    <w:rsid w:val="00642203"/>
    <w:rsid w:val="00642849"/>
    <w:rsid w:val="006460A0"/>
    <w:rsid w:val="0064769E"/>
    <w:rsid w:val="00647B03"/>
    <w:rsid w:val="006523D0"/>
    <w:rsid w:val="0065443F"/>
    <w:rsid w:val="0065756A"/>
    <w:rsid w:val="0066022A"/>
    <w:rsid w:val="00662E2B"/>
    <w:rsid w:val="00663B92"/>
    <w:rsid w:val="00665BF6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B3FBC"/>
    <w:rsid w:val="006C2A7B"/>
    <w:rsid w:val="006C5BE3"/>
    <w:rsid w:val="006C6DBA"/>
    <w:rsid w:val="006C74F4"/>
    <w:rsid w:val="006C7ACD"/>
    <w:rsid w:val="006D20B9"/>
    <w:rsid w:val="006D4142"/>
    <w:rsid w:val="006D68DA"/>
    <w:rsid w:val="006D6E28"/>
    <w:rsid w:val="006D7017"/>
    <w:rsid w:val="006D7E15"/>
    <w:rsid w:val="006E32E0"/>
    <w:rsid w:val="006E5523"/>
    <w:rsid w:val="006F044F"/>
    <w:rsid w:val="006F2013"/>
    <w:rsid w:val="006F46F7"/>
    <w:rsid w:val="006F6D65"/>
    <w:rsid w:val="0070012D"/>
    <w:rsid w:val="00700E4A"/>
    <w:rsid w:val="0070753F"/>
    <w:rsid w:val="00714730"/>
    <w:rsid w:val="00715889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2D4B"/>
    <w:rsid w:val="00744F0F"/>
    <w:rsid w:val="00750F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7D2E"/>
    <w:rsid w:val="007A39CC"/>
    <w:rsid w:val="007A3F04"/>
    <w:rsid w:val="007A6696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3F50"/>
    <w:rsid w:val="007F767C"/>
    <w:rsid w:val="007F7EB6"/>
    <w:rsid w:val="00801B32"/>
    <w:rsid w:val="00802185"/>
    <w:rsid w:val="0080386B"/>
    <w:rsid w:val="00806CF9"/>
    <w:rsid w:val="00806E2E"/>
    <w:rsid w:val="00812A29"/>
    <w:rsid w:val="00812CDB"/>
    <w:rsid w:val="008132A0"/>
    <w:rsid w:val="0081388D"/>
    <w:rsid w:val="0081501F"/>
    <w:rsid w:val="008159EE"/>
    <w:rsid w:val="00821FD9"/>
    <w:rsid w:val="008237CA"/>
    <w:rsid w:val="00823E95"/>
    <w:rsid w:val="008241A1"/>
    <w:rsid w:val="008243FE"/>
    <w:rsid w:val="0082491E"/>
    <w:rsid w:val="00825350"/>
    <w:rsid w:val="008308C2"/>
    <w:rsid w:val="00833DE2"/>
    <w:rsid w:val="008350BB"/>
    <w:rsid w:val="0084454F"/>
    <w:rsid w:val="0084477C"/>
    <w:rsid w:val="00845BB9"/>
    <w:rsid w:val="00847214"/>
    <w:rsid w:val="00851812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1FF4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1AA2"/>
    <w:rsid w:val="009921F2"/>
    <w:rsid w:val="009932CA"/>
    <w:rsid w:val="00996E0A"/>
    <w:rsid w:val="009976DD"/>
    <w:rsid w:val="009A003E"/>
    <w:rsid w:val="009A0140"/>
    <w:rsid w:val="009A09A6"/>
    <w:rsid w:val="009A3206"/>
    <w:rsid w:val="009B1957"/>
    <w:rsid w:val="009B3CD1"/>
    <w:rsid w:val="009C0B83"/>
    <w:rsid w:val="009C18A4"/>
    <w:rsid w:val="009C4C5F"/>
    <w:rsid w:val="009C53F3"/>
    <w:rsid w:val="009D368C"/>
    <w:rsid w:val="009D4125"/>
    <w:rsid w:val="009E0B82"/>
    <w:rsid w:val="009E67B2"/>
    <w:rsid w:val="009F5E75"/>
    <w:rsid w:val="009F77D2"/>
    <w:rsid w:val="00A04018"/>
    <w:rsid w:val="00A0550C"/>
    <w:rsid w:val="00A0557D"/>
    <w:rsid w:val="00A05CA6"/>
    <w:rsid w:val="00A066A3"/>
    <w:rsid w:val="00A136DC"/>
    <w:rsid w:val="00A149C0"/>
    <w:rsid w:val="00A17DC4"/>
    <w:rsid w:val="00A2083A"/>
    <w:rsid w:val="00A24CF9"/>
    <w:rsid w:val="00A25B40"/>
    <w:rsid w:val="00A26617"/>
    <w:rsid w:val="00A303CE"/>
    <w:rsid w:val="00A3457E"/>
    <w:rsid w:val="00A358FC"/>
    <w:rsid w:val="00A43AA1"/>
    <w:rsid w:val="00A45D33"/>
    <w:rsid w:val="00A50396"/>
    <w:rsid w:val="00A655D4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5868"/>
    <w:rsid w:val="00AC7E45"/>
    <w:rsid w:val="00AD074D"/>
    <w:rsid w:val="00AD2556"/>
    <w:rsid w:val="00AD4E85"/>
    <w:rsid w:val="00AD50AE"/>
    <w:rsid w:val="00AE0630"/>
    <w:rsid w:val="00AE5867"/>
    <w:rsid w:val="00AE5904"/>
    <w:rsid w:val="00AE5D3A"/>
    <w:rsid w:val="00AF1A1B"/>
    <w:rsid w:val="00AF4A02"/>
    <w:rsid w:val="00B0338D"/>
    <w:rsid w:val="00B04771"/>
    <w:rsid w:val="00B140A4"/>
    <w:rsid w:val="00B254C3"/>
    <w:rsid w:val="00B2683C"/>
    <w:rsid w:val="00B324E7"/>
    <w:rsid w:val="00B3250F"/>
    <w:rsid w:val="00B35543"/>
    <w:rsid w:val="00B43397"/>
    <w:rsid w:val="00B470C6"/>
    <w:rsid w:val="00B63092"/>
    <w:rsid w:val="00B654D2"/>
    <w:rsid w:val="00B667B2"/>
    <w:rsid w:val="00B66F83"/>
    <w:rsid w:val="00B6706C"/>
    <w:rsid w:val="00B710E7"/>
    <w:rsid w:val="00B725E5"/>
    <w:rsid w:val="00B7436C"/>
    <w:rsid w:val="00B771BE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1C7C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4796"/>
    <w:rsid w:val="00C613B6"/>
    <w:rsid w:val="00C70C47"/>
    <w:rsid w:val="00C71D62"/>
    <w:rsid w:val="00C730AB"/>
    <w:rsid w:val="00C73281"/>
    <w:rsid w:val="00C73B8B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9714A"/>
    <w:rsid w:val="00CA1477"/>
    <w:rsid w:val="00CA5DF5"/>
    <w:rsid w:val="00CB2A72"/>
    <w:rsid w:val="00CC0FFA"/>
    <w:rsid w:val="00CC439B"/>
    <w:rsid w:val="00CD4F2E"/>
    <w:rsid w:val="00CE61F4"/>
    <w:rsid w:val="00CF08BF"/>
    <w:rsid w:val="00CF48E2"/>
    <w:rsid w:val="00CF5A24"/>
    <w:rsid w:val="00CF686C"/>
    <w:rsid w:val="00D008F5"/>
    <w:rsid w:val="00D05F88"/>
    <w:rsid w:val="00D070E7"/>
    <w:rsid w:val="00D139F1"/>
    <w:rsid w:val="00D24827"/>
    <w:rsid w:val="00D3172E"/>
    <w:rsid w:val="00D31A82"/>
    <w:rsid w:val="00D32163"/>
    <w:rsid w:val="00D35FA6"/>
    <w:rsid w:val="00D3642C"/>
    <w:rsid w:val="00D41E05"/>
    <w:rsid w:val="00D43555"/>
    <w:rsid w:val="00D43937"/>
    <w:rsid w:val="00D4529D"/>
    <w:rsid w:val="00D45493"/>
    <w:rsid w:val="00D47972"/>
    <w:rsid w:val="00D56F05"/>
    <w:rsid w:val="00D600C3"/>
    <w:rsid w:val="00D60C86"/>
    <w:rsid w:val="00D61DC5"/>
    <w:rsid w:val="00D61FF5"/>
    <w:rsid w:val="00D63848"/>
    <w:rsid w:val="00D6461B"/>
    <w:rsid w:val="00D672E7"/>
    <w:rsid w:val="00D713C8"/>
    <w:rsid w:val="00D71B75"/>
    <w:rsid w:val="00D80823"/>
    <w:rsid w:val="00D83562"/>
    <w:rsid w:val="00D86FEC"/>
    <w:rsid w:val="00D87E85"/>
    <w:rsid w:val="00D927A9"/>
    <w:rsid w:val="00D93822"/>
    <w:rsid w:val="00D942CA"/>
    <w:rsid w:val="00D957C8"/>
    <w:rsid w:val="00DA2261"/>
    <w:rsid w:val="00DA7E40"/>
    <w:rsid w:val="00DB10AF"/>
    <w:rsid w:val="00DB29B4"/>
    <w:rsid w:val="00DB4A3F"/>
    <w:rsid w:val="00DB665D"/>
    <w:rsid w:val="00DC13CA"/>
    <w:rsid w:val="00DC3FD5"/>
    <w:rsid w:val="00DC49E2"/>
    <w:rsid w:val="00DC5861"/>
    <w:rsid w:val="00DD565E"/>
    <w:rsid w:val="00DD6972"/>
    <w:rsid w:val="00DE0518"/>
    <w:rsid w:val="00DE0EF1"/>
    <w:rsid w:val="00DE2CD8"/>
    <w:rsid w:val="00DE2FF3"/>
    <w:rsid w:val="00DE37FC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30DBF"/>
    <w:rsid w:val="00E319D1"/>
    <w:rsid w:val="00E3221B"/>
    <w:rsid w:val="00E3386A"/>
    <w:rsid w:val="00E47040"/>
    <w:rsid w:val="00E47D1B"/>
    <w:rsid w:val="00E54302"/>
    <w:rsid w:val="00E54E10"/>
    <w:rsid w:val="00E57819"/>
    <w:rsid w:val="00E57CF1"/>
    <w:rsid w:val="00E648C4"/>
    <w:rsid w:val="00E6750E"/>
    <w:rsid w:val="00E76AA2"/>
    <w:rsid w:val="00E773E8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FF"/>
    <w:rsid w:val="00ED31CE"/>
    <w:rsid w:val="00ED4712"/>
    <w:rsid w:val="00ED4C8B"/>
    <w:rsid w:val="00ED699D"/>
    <w:rsid w:val="00EE08BA"/>
    <w:rsid w:val="00EE4B6A"/>
    <w:rsid w:val="00EE4C2A"/>
    <w:rsid w:val="00EF0C86"/>
    <w:rsid w:val="00EF5D68"/>
    <w:rsid w:val="00F01925"/>
    <w:rsid w:val="00F07689"/>
    <w:rsid w:val="00F11DC6"/>
    <w:rsid w:val="00F131F1"/>
    <w:rsid w:val="00F214A8"/>
    <w:rsid w:val="00F225AF"/>
    <w:rsid w:val="00F243F5"/>
    <w:rsid w:val="00F26464"/>
    <w:rsid w:val="00F26717"/>
    <w:rsid w:val="00F308F9"/>
    <w:rsid w:val="00F30F36"/>
    <w:rsid w:val="00F33DEC"/>
    <w:rsid w:val="00F34C34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216E"/>
    <w:rsid w:val="00F741A0"/>
    <w:rsid w:val="00F8617D"/>
    <w:rsid w:val="00F86244"/>
    <w:rsid w:val="00F866E3"/>
    <w:rsid w:val="00F879AC"/>
    <w:rsid w:val="00F91A26"/>
    <w:rsid w:val="00F93F9E"/>
    <w:rsid w:val="00F94C8A"/>
    <w:rsid w:val="00F9794C"/>
    <w:rsid w:val="00FA1BF4"/>
    <w:rsid w:val="00FA25B6"/>
    <w:rsid w:val="00FA3397"/>
    <w:rsid w:val="00FA5B5C"/>
    <w:rsid w:val="00FA5EDC"/>
    <w:rsid w:val="00FB0839"/>
    <w:rsid w:val="00FB15D6"/>
    <w:rsid w:val="00FB2171"/>
    <w:rsid w:val="00FC38C3"/>
    <w:rsid w:val="00FC5F3C"/>
    <w:rsid w:val="00FD187E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9A2AC"/>
  <w15:docId w15:val="{2FA7F2FC-AB43-45F0-AEF3-3203B5E1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05370A"/>
    <w:pPr>
      <w:numPr>
        <w:ilvl w:val="1"/>
      </w:numPr>
      <w:tabs>
        <w:tab w:val="clear" w:pos="540"/>
        <w:tab w:val="left" w:pos="720"/>
      </w:tabs>
      <w:ind w:left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6523D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.vsdx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4.xml><?xml version="1.0" encoding="utf-8"?>
<ds:datastoreItem xmlns:ds="http://schemas.openxmlformats.org/officeDocument/2006/customXml" ds:itemID="{92097B2C-5461-4108-8F7C-056E5504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2369</Words>
  <Characters>13505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15843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Innis, John M. (Leidos)</cp:lastModifiedBy>
  <cp:revision>2</cp:revision>
  <cp:lastPrinted>2016-02-11T18:58:00Z</cp:lastPrinted>
  <dcterms:created xsi:type="dcterms:W3CDTF">2018-12-05T19:46:00Z</dcterms:created>
  <dcterms:modified xsi:type="dcterms:W3CDTF">2018-12-05T19:46:00Z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