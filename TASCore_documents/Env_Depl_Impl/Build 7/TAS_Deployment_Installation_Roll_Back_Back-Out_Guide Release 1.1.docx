
<file path=[Content_Types].xml><?xml version="1.0" encoding="utf-8"?>
<Types xmlns="http://schemas.openxmlformats.org/package/2006/content-types">
  <Default Extension="doc" ContentType="application/msword"/>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E46D5" w14:textId="6DDCAEF0" w:rsidR="00D323F5" w:rsidRPr="00477A18" w:rsidRDefault="00D323F5" w:rsidP="00D323F5">
      <w:pPr>
        <w:pStyle w:val="Title"/>
        <w:spacing w:after="0"/>
        <w:rPr>
          <w:rStyle w:val="TitleChar"/>
          <w:b/>
        </w:rPr>
      </w:pPr>
      <w:bookmarkStart w:id="0" w:name="_Toc205632711"/>
      <w:r w:rsidRPr="00477A18">
        <w:rPr>
          <w:rStyle w:val="TitleChar"/>
          <w:b/>
        </w:rPr>
        <w:t xml:space="preserve">VA Medical Care Collections Fund (MCCF) </w:t>
      </w:r>
    </w:p>
    <w:p w14:paraId="7EA47B8D" w14:textId="77777777" w:rsidR="00D323F5" w:rsidRPr="00477A18" w:rsidRDefault="00D323F5" w:rsidP="00D323F5">
      <w:pPr>
        <w:pStyle w:val="Title"/>
        <w:spacing w:after="0"/>
        <w:rPr>
          <w:rStyle w:val="TitleChar"/>
          <w:b/>
        </w:rPr>
      </w:pPr>
      <w:r w:rsidRPr="00477A18">
        <w:rPr>
          <w:rStyle w:val="TitleChar"/>
          <w:b/>
        </w:rPr>
        <w:t xml:space="preserve">Electronic Data Interchange (EDI) </w:t>
      </w:r>
    </w:p>
    <w:p w14:paraId="44F673FF" w14:textId="01F713C2" w:rsidR="00D323F5" w:rsidRPr="00477A18" w:rsidRDefault="00D323F5" w:rsidP="00D323F5">
      <w:pPr>
        <w:pStyle w:val="Title"/>
        <w:spacing w:after="0"/>
        <w:rPr>
          <w:rStyle w:val="TitleChar"/>
          <w:b/>
        </w:rPr>
      </w:pPr>
      <w:r w:rsidRPr="00477A18">
        <w:rPr>
          <w:rStyle w:val="TitleChar"/>
          <w:b/>
        </w:rPr>
        <w:t>Transaction Application</w:t>
      </w:r>
      <w:r w:rsidR="00A00054" w:rsidRPr="00477A18">
        <w:rPr>
          <w:rStyle w:val="TitleChar"/>
          <w:b/>
        </w:rPr>
        <w:t>s</w:t>
      </w:r>
      <w:r w:rsidRPr="00477A18">
        <w:rPr>
          <w:rStyle w:val="TitleChar"/>
          <w:b/>
        </w:rPr>
        <w:t xml:space="preserve"> Suite (TAS)</w:t>
      </w:r>
    </w:p>
    <w:p w14:paraId="4BA6795A" w14:textId="4C8A48B0" w:rsidR="00D323F5" w:rsidRPr="00477A18" w:rsidRDefault="00D323F5" w:rsidP="00D323F5">
      <w:pPr>
        <w:pStyle w:val="Title"/>
        <w:spacing w:after="0"/>
        <w:rPr>
          <w:rStyle w:val="TableTextChar"/>
          <w:bCs w:val="0"/>
          <w:sz w:val="36"/>
        </w:rPr>
      </w:pPr>
    </w:p>
    <w:p w14:paraId="70135D5A" w14:textId="7F736804" w:rsidR="00D323F5" w:rsidRDefault="00D323F5" w:rsidP="00D323F5">
      <w:pPr>
        <w:pStyle w:val="Title"/>
        <w:spacing w:after="0"/>
        <w:rPr>
          <w:rStyle w:val="TableTextChar"/>
          <w:bCs w:val="0"/>
          <w:sz w:val="36"/>
        </w:rPr>
      </w:pPr>
      <w:r w:rsidRPr="00477A18">
        <w:rPr>
          <w:rStyle w:val="TableTextChar"/>
          <w:bCs w:val="0"/>
          <w:sz w:val="36"/>
        </w:rPr>
        <w:t>Version 1.1</w:t>
      </w:r>
    </w:p>
    <w:p w14:paraId="096A6CE6" w14:textId="77777777" w:rsidR="00D323F5" w:rsidRPr="00D323F5" w:rsidRDefault="00D323F5" w:rsidP="00D323F5">
      <w:pPr>
        <w:pStyle w:val="Title"/>
        <w:spacing w:after="0"/>
        <w:rPr>
          <w:rStyle w:val="TableTextChar"/>
          <w:bCs w:val="0"/>
          <w:sz w:val="36"/>
        </w:rPr>
      </w:pPr>
    </w:p>
    <w:p w14:paraId="0E10925E" w14:textId="03502399" w:rsidR="009917A8" w:rsidRDefault="0043004F" w:rsidP="00B64B0C">
      <w:pPr>
        <w:pStyle w:val="Title"/>
        <w:ind w:left="-180" w:right="-180"/>
      </w:pPr>
      <w:r>
        <w:t xml:space="preserve">Deployment, </w:t>
      </w:r>
      <w:r w:rsidR="00685E4D">
        <w:t>Installation, Back-Out, and Rollback Guide</w:t>
      </w:r>
    </w:p>
    <w:p w14:paraId="2CCBDC8B" w14:textId="77777777" w:rsidR="004F3A80" w:rsidRDefault="00281408" w:rsidP="004F3A80">
      <w:pPr>
        <w:pStyle w:val="CoverTitleInstructions"/>
      </w:pPr>
      <w:r>
        <w:rPr>
          <w:noProof/>
        </w:rPr>
        <w:drawing>
          <wp:inline distT="0" distB="0" distL="0" distR="0" wp14:anchorId="34B3E103" wp14:editId="73CC004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3D88369" w14:textId="77777777" w:rsidR="00337DBB" w:rsidRDefault="00337DBB" w:rsidP="00337DBB">
      <w:pPr>
        <w:pStyle w:val="Title2"/>
      </w:pPr>
    </w:p>
    <w:p w14:paraId="44360E7D" w14:textId="331DFFE4" w:rsidR="00337DBB" w:rsidRPr="00A65182" w:rsidRDefault="00116DD0" w:rsidP="00337DBB">
      <w:pPr>
        <w:pStyle w:val="Title2"/>
      </w:pPr>
      <w:r w:rsidRPr="00477A18">
        <w:t>Decem</w:t>
      </w:r>
      <w:r w:rsidR="005A5668" w:rsidRPr="00477A18">
        <w:t xml:space="preserve">ber </w:t>
      </w:r>
      <w:r w:rsidR="00337DBB" w:rsidRPr="00477A18">
        <w:t>201</w:t>
      </w:r>
      <w:r w:rsidR="00121675" w:rsidRPr="00477A18">
        <w:t>8</w:t>
      </w:r>
    </w:p>
    <w:p w14:paraId="68D6A5DA" w14:textId="77777777" w:rsidR="009976DD" w:rsidRPr="00FB15D6" w:rsidRDefault="009976DD" w:rsidP="00FE4E0E">
      <w:pPr>
        <w:pStyle w:val="Title2"/>
      </w:pPr>
      <w:r w:rsidRPr="00FB15D6">
        <w:t>Department of Veterans Affairs</w:t>
      </w:r>
    </w:p>
    <w:p w14:paraId="0DA5913D" w14:textId="77777777" w:rsidR="00F7216E" w:rsidRDefault="0028784E" w:rsidP="00F7216E">
      <w:pPr>
        <w:pStyle w:val="Title2"/>
      </w:pPr>
      <w:r>
        <w:t>Office of Information and Technology (OI&amp;T)</w:t>
      </w:r>
    </w:p>
    <w:p w14:paraId="23C17A00" w14:textId="77777777" w:rsidR="0028784E" w:rsidRDefault="0028784E" w:rsidP="0028784E">
      <w:pPr>
        <w:pStyle w:val="InstructionalText1"/>
      </w:pPr>
    </w:p>
    <w:p w14:paraId="50720540" w14:textId="77777777" w:rsidR="00AD4E85" w:rsidRDefault="00AD4E85" w:rsidP="005F0F90">
      <w:pPr>
        <w:pStyle w:val="InstructionalText1"/>
        <w:sectPr w:rsidR="00AD4E85" w:rsidSect="00213F2C">
          <w:pgSz w:w="12240" w:h="15840" w:code="1"/>
          <w:pgMar w:top="1440" w:right="1440" w:bottom="1440" w:left="1440" w:header="720" w:footer="720" w:gutter="0"/>
          <w:pgNumType w:fmt="lowerRoman" w:start="1"/>
          <w:cols w:space="720"/>
          <w:vAlign w:val="center"/>
          <w:docGrid w:linePitch="360"/>
        </w:sectPr>
      </w:pPr>
    </w:p>
    <w:p w14:paraId="1F5B9D19" w14:textId="0135E903" w:rsidR="00F36075"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5"/>
        <w:gridCol w:w="1171"/>
        <w:gridCol w:w="3420"/>
        <w:gridCol w:w="2424"/>
      </w:tblGrid>
      <w:tr w:rsidR="00F64BE3" w:rsidRPr="00F64BE3" w14:paraId="4A8C70C5" w14:textId="77777777" w:rsidTr="00D67D9C">
        <w:trPr>
          <w:cantSplit/>
          <w:tblHeader/>
        </w:trPr>
        <w:tc>
          <w:tcPr>
            <w:tcW w:w="1249" w:type="pct"/>
            <w:shd w:val="clear" w:color="auto" w:fill="F2F2F2"/>
          </w:tcPr>
          <w:p w14:paraId="5A98ADFD" w14:textId="77777777" w:rsidR="00F64BE3" w:rsidRPr="00F64BE3" w:rsidRDefault="00F64BE3" w:rsidP="00D67D9C">
            <w:pPr>
              <w:pStyle w:val="TableHeading"/>
              <w:jc w:val="center"/>
            </w:pPr>
            <w:r w:rsidRPr="00F64BE3">
              <w:t>Date</w:t>
            </w:r>
          </w:p>
        </w:tc>
        <w:tc>
          <w:tcPr>
            <w:tcW w:w="626" w:type="pct"/>
            <w:shd w:val="clear" w:color="auto" w:fill="F2F2F2"/>
          </w:tcPr>
          <w:p w14:paraId="2E57B660" w14:textId="77777777" w:rsidR="00F64BE3" w:rsidRPr="00F64BE3" w:rsidRDefault="00F64BE3" w:rsidP="00D67D9C">
            <w:pPr>
              <w:pStyle w:val="TableHeading"/>
              <w:jc w:val="center"/>
            </w:pPr>
            <w:r w:rsidRPr="00F64BE3">
              <w:t>Version</w:t>
            </w:r>
          </w:p>
        </w:tc>
        <w:tc>
          <w:tcPr>
            <w:tcW w:w="1829" w:type="pct"/>
            <w:shd w:val="clear" w:color="auto" w:fill="F2F2F2"/>
          </w:tcPr>
          <w:p w14:paraId="75FC5730" w14:textId="77777777" w:rsidR="00F64BE3" w:rsidRPr="00F64BE3" w:rsidRDefault="00F64BE3" w:rsidP="00D67D9C">
            <w:pPr>
              <w:pStyle w:val="TableHeading"/>
              <w:jc w:val="center"/>
            </w:pPr>
            <w:r w:rsidRPr="00F64BE3">
              <w:t>Description</w:t>
            </w:r>
          </w:p>
        </w:tc>
        <w:tc>
          <w:tcPr>
            <w:tcW w:w="1297" w:type="pct"/>
            <w:shd w:val="clear" w:color="auto" w:fill="F2F2F2"/>
          </w:tcPr>
          <w:p w14:paraId="6CA9D63A" w14:textId="77777777" w:rsidR="00F64BE3" w:rsidRPr="00F64BE3" w:rsidRDefault="00F64BE3" w:rsidP="00D67D9C">
            <w:pPr>
              <w:pStyle w:val="TableHeading"/>
              <w:jc w:val="center"/>
            </w:pPr>
            <w:r w:rsidRPr="00F64BE3">
              <w:t>Author</w:t>
            </w:r>
          </w:p>
        </w:tc>
      </w:tr>
      <w:tr w:rsidR="00F066AE" w:rsidRPr="00477A18" w14:paraId="5E009D8C" w14:textId="77777777" w:rsidTr="00D67D9C">
        <w:trPr>
          <w:cantSplit/>
        </w:trPr>
        <w:tc>
          <w:tcPr>
            <w:tcW w:w="1249" w:type="pct"/>
            <w:shd w:val="clear" w:color="auto" w:fill="auto"/>
          </w:tcPr>
          <w:p w14:paraId="2821EA80" w14:textId="77777777" w:rsidR="00F066AE" w:rsidRPr="00477A18" w:rsidRDefault="00F066AE" w:rsidP="00F066AE">
            <w:pPr>
              <w:pStyle w:val="TableText"/>
            </w:pPr>
            <w:r w:rsidRPr="00477A18">
              <w:t>December 21, 2018</w:t>
            </w:r>
          </w:p>
        </w:tc>
        <w:tc>
          <w:tcPr>
            <w:tcW w:w="626" w:type="pct"/>
            <w:shd w:val="clear" w:color="auto" w:fill="auto"/>
          </w:tcPr>
          <w:p w14:paraId="382E00D3" w14:textId="77777777" w:rsidR="00F066AE" w:rsidRPr="00477A18" w:rsidRDefault="00F066AE" w:rsidP="00D67D9C">
            <w:pPr>
              <w:pStyle w:val="TableText"/>
              <w:jc w:val="center"/>
            </w:pPr>
            <w:r w:rsidRPr="00477A18">
              <w:t>1.1</w:t>
            </w:r>
          </w:p>
        </w:tc>
        <w:tc>
          <w:tcPr>
            <w:tcW w:w="1829" w:type="pct"/>
            <w:shd w:val="clear" w:color="auto" w:fill="auto"/>
          </w:tcPr>
          <w:p w14:paraId="57E26DB3" w14:textId="77777777" w:rsidR="00F066AE" w:rsidRPr="00477A18" w:rsidDel="00D323F5" w:rsidRDefault="00F066AE" w:rsidP="00F066AE">
            <w:pPr>
              <w:pStyle w:val="TableText"/>
            </w:pPr>
            <w:r w:rsidRPr="00477A18">
              <w:t>Document Revision</w:t>
            </w:r>
          </w:p>
        </w:tc>
        <w:tc>
          <w:tcPr>
            <w:tcW w:w="1297" w:type="pct"/>
            <w:shd w:val="clear" w:color="auto" w:fill="auto"/>
          </w:tcPr>
          <w:p w14:paraId="24975E12" w14:textId="77777777" w:rsidR="00F066AE" w:rsidRPr="00477A18" w:rsidDel="00D323F5" w:rsidRDefault="00F066AE" w:rsidP="00F066AE">
            <w:pPr>
              <w:pStyle w:val="TableText"/>
            </w:pPr>
            <w:r w:rsidRPr="00477A18">
              <w:t>Cheryl Lach</w:t>
            </w:r>
          </w:p>
        </w:tc>
      </w:tr>
      <w:tr w:rsidR="003B21E6" w:rsidRPr="00F64BE3" w14:paraId="1948724F" w14:textId="77777777" w:rsidTr="00D67D9C">
        <w:trPr>
          <w:cantSplit/>
        </w:trPr>
        <w:tc>
          <w:tcPr>
            <w:tcW w:w="1249" w:type="pct"/>
            <w:shd w:val="clear" w:color="auto" w:fill="auto"/>
          </w:tcPr>
          <w:p w14:paraId="08CF1F98" w14:textId="4031FF79" w:rsidR="003B21E6" w:rsidRPr="00477A18" w:rsidRDefault="00D323F5" w:rsidP="00991AA2">
            <w:pPr>
              <w:pStyle w:val="TableText"/>
            </w:pPr>
            <w:r w:rsidRPr="00477A18">
              <w:t>July 22, 2018</w:t>
            </w:r>
          </w:p>
        </w:tc>
        <w:tc>
          <w:tcPr>
            <w:tcW w:w="626" w:type="pct"/>
            <w:shd w:val="clear" w:color="auto" w:fill="auto"/>
          </w:tcPr>
          <w:p w14:paraId="0CFBBE86" w14:textId="77777777" w:rsidR="003B21E6" w:rsidRPr="00477A18" w:rsidRDefault="003B21E6" w:rsidP="00D67D9C">
            <w:pPr>
              <w:pStyle w:val="TableText"/>
              <w:jc w:val="center"/>
            </w:pPr>
            <w:r w:rsidRPr="00477A18">
              <w:t>1.0</w:t>
            </w:r>
          </w:p>
        </w:tc>
        <w:tc>
          <w:tcPr>
            <w:tcW w:w="1829" w:type="pct"/>
            <w:shd w:val="clear" w:color="auto" w:fill="auto"/>
          </w:tcPr>
          <w:p w14:paraId="30C8C5EA" w14:textId="48C8AB43" w:rsidR="003B21E6" w:rsidRPr="00477A18" w:rsidRDefault="00F066AE" w:rsidP="00991AA2">
            <w:pPr>
              <w:pStyle w:val="TableText"/>
            </w:pPr>
            <w:r w:rsidRPr="00477A18">
              <w:t>Baseline version of document based on EPMO template v2.2 dated March 2016</w:t>
            </w:r>
          </w:p>
        </w:tc>
        <w:tc>
          <w:tcPr>
            <w:tcW w:w="1297" w:type="pct"/>
            <w:shd w:val="clear" w:color="auto" w:fill="auto"/>
          </w:tcPr>
          <w:p w14:paraId="215D746E" w14:textId="409F4D66" w:rsidR="003B21E6" w:rsidRPr="00F64BE3" w:rsidRDefault="00D323F5" w:rsidP="00991AA2">
            <w:pPr>
              <w:pStyle w:val="TableText"/>
            </w:pPr>
            <w:r w:rsidRPr="00477A18">
              <w:t>David Loban</w:t>
            </w:r>
          </w:p>
        </w:tc>
      </w:tr>
    </w:tbl>
    <w:p w14:paraId="678532FA" w14:textId="77777777" w:rsidR="00F066AE" w:rsidRDefault="00F066AE" w:rsidP="00F64BE3">
      <w:pPr>
        <w:autoSpaceDE w:val="0"/>
        <w:autoSpaceDN w:val="0"/>
        <w:adjustRightInd w:val="0"/>
        <w:spacing w:after="360"/>
        <w:jc w:val="center"/>
        <w:rPr>
          <w:rFonts w:ascii="Arial" w:hAnsi="Arial" w:cs="Arial"/>
          <w:bCs/>
          <w:sz w:val="16"/>
          <w:szCs w:val="16"/>
        </w:rPr>
      </w:pPr>
    </w:p>
    <w:p w14:paraId="0B560C15" w14:textId="1D4B2989"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F1A2AC3"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264B47">
        <w:rPr>
          <w:sz w:val="24"/>
          <w:szCs w:val="20"/>
        </w:rPr>
        <w:t>of</w:t>
      </w:r>
      <w:r w:rsidR="00F11DC6">
        <w:rPr>
          <w:sz w:val="24"/>
          <w:szCs w:val="20"/>
        </w:rPr>
        <w:t xml:space="preserve"> these procedures at a single or at</w:t>
      </w:r>
      <w:r w:rsidRPr="00F64BE3">
        <w:rPr>
          <w:sz w:val="24"/>
          <w:szCs w:val="20"/>
        </w:rPr>
        <w:t xml:space="preserve"> multiple locations.</w:t>
      </w:r>
    </w:p>
    <w:p w14:paraId="29E77054" w14:textId="2A8ACCA2"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rsidR="006E534C">
        <w:t>#2 (CD</w:t>
      </w:r>
      <w:r>
        <w:t>2</w:t>
      </w:r>
      <w:r w:rsidRPr="006B2CB7">
        <w:t>), with the expectation that it will be updated throughout the life</w:t>
      </w:r>
      <w:r>
        <w:t>cycle</w:t>
      </w:r>
      <w:r w:rsidRPr="006B2CB7">
        <w:t xml:space="preserve"> of the project</w:t>
      </w:r>
      <w:r>
        <w:t xml:space="preserve"> for each build, as needed.</w:t>
      </w:r>
    </w:p>
    <w:p w14:paraId="2ECD192A" w14:textId="77777777" w:rsidR="00D43555" w:rsidRPr="00F64BE3" w:rsidRDefault="00D43555" w:rsidP="00F86244">
      <w:pPr>
        <w:pStyle w:val="BodyText"/>
      </w:pPr>
    </w:p>
    <w:p w14:paraId="0D4B2126" w14:textId="77777777" w:rsidR="00C27658" w:rsidRPr="00F64BE3" w:rsidRDefault="00C27658" w:rsidP="00F64BE3">
      <w:pPr>
        <w:spacing w:before="120" w:after="120"/>
        <w:rPr>
          <w:sz w:val="24"/>
          <w:szCs w:val="20"/>
        </w:rPr>
      </w:pPr>
    </w:p>
    <w:p w14:paraId="16436DD2" w14:textId="77777777" w:rsidR="00213F2C" w:rsidRDefault="00213F2C">
      <w:pPr>
        <w:rPr>
          <w:rFonts w:ascii="Arial" w:hAnsi="Arial" w:cs="Arial"/>
          <w:b/>
          <w:bCs/>
          <w:color w:val="000000"/>
          <w:sz w:val="28"/>
          <w:szCs w:val="32"/>
        </w:rPr>
      </w:pPr>
      <w:r>
        <w:br w:type="page"/>
      </w:r>
    </w:p>
    <w:p w14:paraId="33D8E1EA" w14:textId="77777777" w:rsidR="004F3A80" w:rsidRDefault="004F3A80" w:rsidP="00647B03">
      <w:pPr>
        <w:pStyle w:val="Title2"/>
      </w:pPr>
      <w:r>
        <w:lastRenderedPageBreak/>
        <w:t>Table of Contents</w:t>
      </w:r>
    </w:p>
    <w:p w14:paraId="785103FF" w14:textId="54509004" w:rsidR="0080474E"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33672436" w:history="1">
        <w:r w:rsidR="0080474E" w:rsidRPr="00DE764F">
          <w:rPr>
            <w:rStyle w:val="Hyperlink"/>
            <w:noProof/>
          </w:rPr>
          <w:t>1</w:t>
        </w:r>
        <w:r w:rsidR="0080474E">
          <w:rPr>
            <w:rFonts w:asciiTheme="minorHAnsi" w:eastAsiaTheme="minorEastAsia" w:hAnsiTheme="minorHAnsi" w:cstheme="minorBidi"/>
            <w:b w:val="0"/>
            <w:noProof/>
            <w:sz w:val="22"/>
            <w:szCs w:val="22"/>
          </w:rPr>
          <w:tab/>
        </w:r>
        <w:r w:rsidR="0080474E" w:rsidRPr="00DE764F">
          <w:rPr>
            <w:rStyle w:val="Hyperlink"/>
            <w:noProof/>
          </w:rPr>
          <w:t>Introduction</w:t>
        </w:r>
        <w:r w:rsidR="0080474E">
          <w:rPr>
            <w:noProof/>
            <w:webHidden/>
          </w:rPr>
          <w:tab/>
        </w:r>
        <w:r w:rsidR="0080474E">
          <w:rPr>
            <w:noProof/>
            <w:webHidden/>
          </w:rPr>
          <w:fldChar w:fldCharType="begin"/>
        </w:r>
        <w:r w:rsidR="0080474E">
          <w:rPr>
            <w:noProof/>
            <w:webHidden/>
          </w:rPr>
          <w:instrText xml:space="preserve"> PAGEREF _Toc533672436 \h </w:instrText>
        </w:r>
        <w:r w:rsidR="0080474E">
          <w:rPr>
            <w:noProof/>
            <w:webHidden/>
          </w:rPr>
        </w:r>
        <w:r w:rsidR="0080474E">
          <w:rPr>
            <w:noProof/>
            <w:webHidden/>
          </w:rPr>
          <w:fldChar w:fldCharType="separate"/>
        </w:r>
        <w:r w:rsidR="00457808">
          <w:rPr>
            <w:noProof/>
            <w:webHidden/>
          </w:rPr>
          <w:t>1</w:t>
        </w:r>
        <w:r w:rsidR="0080474E">
          <w:rPr>
            <w:noProof/>
            <w:webHidden/>
          </w:rPr>
          <w:fldChar w:fldCharType="end"/>
        </w:r>
      </w:hyperlink>
    </w:p>
    <w:p w14:paraId="57133C88" w14:textId="0F89C6F8" w:rsidR="0080474E" w:rsidRDefault="00145537">
      <w:pPr>
        <w:pStyle w:val="TOC2"/>
        <w:rPr>
          <w:rFonts w:asciiTheme="minorHAnsi" w:eastAsiaTheme="minorEastAsia" w:hAnsiTheme="minorHAnsi" w:cstheme="minorBidi"/>
          <w:b w:val="0"/>
          <w:noProof/>
          <w:sz w:val="22"/>
          <w:szCs w:val="22"/>
        </w:rPr>
      </w:pPr>
      <w:hyperlink w:anchor="_Toc533672437" w:history="1">
        <w:r w:rsidR="0080474E" w:rsidRPr="00DE764F">
          <w:rPr>
            <w:rStyle w:val="Hyperlink"/>
            <w:noProof/>
          </w:rPr>
          <w:t>1.1</w:t>
        </w:r>
        <w:r w:rsidR="0080474E">
          <w:rPr>
            <w:rFonts w:asciiTheme="minorHAnsi" w:eastAsiaTheme="minorEastAsia" w:hAnsiTheme="minorHAnsi" w:cstheme="minorBidi"/>
            <w:b w:val="0"/>
            <w:noProof/>
            <w:sz w:val="22"/>
            <w:szCs w:val="22"/>
          </w:rPr>
          <w:tab/>
        </w:r>
        <w:r w:rsidR="0080474E" w:rsidRPr="00DE764F">
          <w:rPr>
            <w:rStyle w:val="Hyperlink"/>
            <w:noProof/>
          </w:rPr>
          <w:t>Purpose</w:t>
        </w:r>
        <w:r w:rsidR="0080474E">
          <w:rPr>
            <w:noProof/>
            <w:webHidden/>
          </w:rPr>
          <w:tab/>
        </w:r>
        <w:r w:rsidR="0080474E">
          <w:rPr>
            <w:noProof/>
            <w:webHidden/>
          </w:rPr>
          <w:fldChar w:fldCharType="begin"/>
        </w:r>
        <w:r w:rsidR="0080474E">
          <w:rPr>
            <w:noProof/>
            <w:webHidden/>
          </w:rPr>
          <w:instrText xml:space="preserve"> PAGEREF _Toc533672437 \h </w:instrText>
        </w:r>
        <w:r w:rsidR="0080474E">
          <w:rPr>
            <w:noProof/>
            <w:webHidden/>
          </w:rPr>
        </w:r>
        <w:r w:rsidR="0080474E">
          <w:rPr>
            <w:noProof/>
            <w:webHidden/>
          </w:rPr>
          <w:fldChar w:fldCharType="separate"/>
        </w:r>
        <w:r w:rsidR="00457808">
          <w:rPr>
            <w:noProof/>
            <w:webHidden/>
          </w:rPr>
          <w:t>1</w:t>
        </w:r>
        <w:r w:rsidR="0080474E">
          <w:rPr>
            <w:noProof/>
            <w:webHidden/>
          </w:rPr>
          <w:fldChar w:fldCharType="end"/>
        </w:r>
      </w:hyperlink>
    </w:p>
    <w:p w14:paraId="180600A8" w14:textId="06A21AA3" w:rsidR="0080474E" w:rsidRDefault="00145537">
      <w:pPr>
        <w:pStyle w:val="TOC2"/>
        <w:rPr>
          <w:rFonts w:asciiTheme="minorHAnsi" w:eastAsiaTheme="minorEastAsia" w:hAnsiTheme="minorHAnsi" w:cstheme="minorBidi"/>
          <w:b w:val="0"/>
          <w:noProof/>
          <w:sz w:val="22"/>
          <w:szCs w:val="22"/>
        </w:rPr>
      </w:pPr>
      <w:hyperlink w:anchor="_Toc533672438" w:history="1">
        <w:r w:rsidR="0080474E" w:rsidRPr="00DE764F">
          <w:rPr>
            <w:rStyle w:val="Hyperlink"/>
            <w:noProof/>
          </w:rPr>
          <w:t>1.2</w:t>
        </w:r>
        <w:r w:rsidR="0080474E">
          <w:rPr>
            <w:rFonts w:asciiTheme="minorHAnsi" w:eastAsiaTheme="minorEastAsia" w:hAnsiTheme="minorHAnsi" w:cstheme="minorBidi"/>
            <w:b w:val="0"/>
            <w:noProof/>
            <w:sz w:val="22"/>
            <w:szCs w:val="22"/>
          </w:rPr>
          <w:tab/>
        </w:r>
        <w:r w:rsidR="0080474E" w:rsidRPr="00DE764F">
          <w:rPr>
            <w:rStyle w:val="Hyperlink"/>
            <w:noProof/>
          </w:rPr>
          <w:t>Dependencies</w:t>
        </w:r>
        <w:r w:rsidR="0080474E">
          <w:rPr>
            <w:noProof/>
            <w:webHidden/>
          </w:rPr>
          <w:tab/>
        </w:r>
        <w:r w:rsidR="0080474E">
          <w:rPr>
            <w:noProof/>
            <w:webHidden/>
          </w:rPr>
          <w:fldChar w:fldCharType="begin"/>
        </w:r>
        <w:r w:rsidR="0080474E">
          <w:rPr>
            <w:noProof/>
            <w:webHidden/>
          </w:rPr>
          <w:instrText xml:space="preserve"> PAGEREF _Toc533672438 \h </w:instrText>
        </w:r>
        <w:r w:rsidR="0080474E">
          <w:rPr>
            <w:noProof/>
            <w:webHidden/>
          </w:rPr>
        </w:r>
        <w:r w:rsidR="0080474E">
          <w:rPr>
            <w:noProof/>
            <w:webHidden/>
          </w:rPr>
          <w:fldChar w:fldCharType="separate"/>
        </w:r>
        <w:r w:rsidR="00457808">
          <w:rPr>
            <w:noProof/>
            <w:webHidden/>
          </w:rPr>
          <w:t>1</w:t>
        </w:r>
        <w:r w:rsidR="0080474E">
          <w:rPr>
            <w:noProof/>
            <w:webHidden/>
          </w:rPr>
          <w:fldChar w:fldCharType="end"/>
        </w:r>
      </w:hyperlink>
    </w:p>
    <w:p w14:paraId="3953D8F1" w14:textId="4529A776" w:rsidR="0080474E" w:rsidRDefault="00145537">
      <w:pPr>
        <w:pStyle w:val="TOC2"/>
        <w:rPr>
          <w:rFonts w:asciiTheme="minorHAnsi" w:eastAsiaTheme="minorEastAsia" w:hAnsiTheme="minorHAnsi" w:cstheme="minorBidi"/>
          <w:b w:val="0"/>
          <w:noProof/>
          <w:sz w:val="22"/>
          <w:szCs w:val="22"/>
        </w:rPr>
      </w:pPr>
      <w:hyperlink w:anchor="_Toc533672439" w:history="1">
        <w:r w:rsidR="0080474E" w:rsidRPr="00DE764F">
          <w:rPr>
            <w:rStyle w:val="Hyperlink"/>
            <w:noProof/>
          </w:rPr>
          <w:t>1.3</w:t>
        </w:r>
        <w:r w:rsidR="0080474E">
          <w:rPr>
            <w:rFonts w:asciiTheme="minorHAnsi" w:eastAsiaTheme="minorEastAsia" w:hAnsiTheme="minorHAnsi" w:cstheme="minorBidi"/>
            <w:b w:val="0"/>
            <w:noProof/>
            <w:sz w:val="22"/>
            <w:szCs w:val="22"/>
          </w:rPr>
          <w:tab/>
        </w:r>
        <w:r w:rsidR="0080474E" w:rsidRPr="00DE764F">
          <w:rPr>
            <w:rStyle w:val="Hyperlink"/>
            <w:noProof/>
          </w:rPr>
          <w:t>Constraints</w:t>
        </w:r>
        <w:r w:rsidR="0080474E">
          <w:rPr>
            <w:noProof/>
            <w:webHidden/>
          </w:rPr>
          <w:tab/>
        </w:r>
        <w:r w:rsidR="0080474E">
          <w:rPr>
            <w:noProof/>
            <w:webHidden/>
          </w:rPr>
          <w:fldChar w:fldCharType="begin"/>
        </w:r>
        <w:r w:rsidR="0080474E">
          <w:rPr>
            <w:noProof/>
            <w:webHidden/>
          </w:rPr>
          <w:instrText xml:space="preserve"> PAGEREF _Toc533672439 \h </w:instrText>
        </w:r>
        <w:r w:rsidR="0080474E">
          <w:rPr>
            <w:noProof/>
            <w:webHidden/>
          </w:rPr>
        </w:r>
        <w:r w:rsidR="0080474E">
          <w:rPr>
            <w:noProof/>
            <w:webHidden/>
          </w:rPr>
          <w:fldChar w:fldCharType="separate"/>
        </w:r>
        <w:r w:rsidR="00457808">
          <w:rPr>
            <w:noProof/>
            <w:webHidden/>
          </w:rPr>
          <w:t>1</w:t>
        </w:r>
        <w:r w:rsidR="0080474E">
          <w:rPr>
            <w:noProof/>
            <w:webHidden/>
          </w:rPr>
          <w:fldChar w:fldCharType="end"/>
        </w:r>
      </w:hyperlink>
    </w:p>
    <w:p w14:paraId="60B659F5" w14:textId="243D9AA0" w:rsidR="0080474E" w:rsidRDefault="00145537">
      <w:pPr>
        <w:pStyle w:val="TOC1"/>
        <w:rPr>
          <w:rFonts w:asciiTheme="minorHAnsi" w:eastAsiaTheme="minorEastAsia" w:hAnsiTheme="minorHAnsi" w:cstheme="minorBidi"/>
          <w:b w:val="0"/>
          <w:noProof/>
          <w:sz w:val="22"/>
          <w:szCs w:val="22"/>
        </w:rPr>
      </w:pPr>
      <w:hyperlink w:anchor="_Toc533672440" w:history="1">
        <w:r w:rsidR="0080474E" w:rsidRPr="00DE764F">
          <w:rPr>
            <w:rStyle w:val="Hyperlink"/>
            <w:noProof/>
          </w:rPr>
          <w:t>2</w:t>
        </w:r>
        <w:r w:rsidR="0080474E">
          <w:rPr>
            <w:rFonts w:asciiTheme="minorHAnsi" w:eastAsiaTheme="minorEastAsia" w:hAnsiTheme="minorHAnsi" w:cstheme="minorBidi"/>
            <w:b w:val="0"/>
            <w:noProof/>
            <w:sz w:val="22"/>
            <w:szCs w:val="22"/>
          </w:rPr>
          <w:tab/>
        </w:r>
        <w:r w:rsidR="0080474E" w:rsidRPr="00DE764F">
          <w:rPr>
            <w:rStyle w:val="Hyperlink"/>
            <w:noProof/>
          </w:rPr>
          <w:t>Roles and Responsibilities</w:t>
        </w:r>
        <w:r w:rsidR="0080474E">
          <w:rPr>
            <w:noProof/>
            <w:webHidden/>
          </w:rPr>
          <w:tab/>
        </w:r>
        <w:r w:rsidR="0080474E">
          <w:rPr>
            <w:noProof/>
            <w:webHidden/>
          </w:rPr>
          <w:fldChar w:fldCharType="begin"/>
        </w:r>
        <w:r w:rsidR="0080474E">
          <w:rPr>
            <w:noProof/>
            <w:webHidden/>
          </w:rPr>
          <w:instrText xml:space="preserve"> PAGEREF _Toc533672440 \h </w:instrText>
        </w:r>
        <w:r w:rsidR="0080474E">
          <w:rPr>
            <w:noProof/>
            <w:webHidden/>
          </w:rPr>
        </w:r>
        <w:r w:rsidR="0080474E">
          <w:rPr>
            <w:noProof/>
            <w:webHidden/>
          </w:rPr>
          <w:fldChar w:fldCharType="separate"/>
        </w:r>
        <w:r w:rsidR="00457808">
          <w:rPr>
            <w:noProof/>
            <w:webHidden/>
          </w:rPr>
          <w:t>2</w:t>
        </w:r>
        <w:r w:rsidR="0080474E">
          <w:rPr>
            <w:noProof/>
            <w:webHidden/>
          </w:rPr>
          <w:fldChar w:fldCharType="end"/>
        </w:r>
      </w:hyperlink>
    </w:p>
    <w:p w14:paraId="4EA605FD" w14:textId="42E352B0" w:rsidR="0080474E" w:rsidRDefault="00145537">
      <w:pPr>
        <w:pStyle w:val="TOC1"/>
        <w:rPr>
          <w:rFonts w:asciiTheme="minorHAnsi" w:eastAsiaTheme="minorEastAsia" w:hAnsiTheme="minorHAnsi" w:cstheme="minorBidi"/>
          <w:b w:val="0"/>
          <w:noProof/>
          <w:sz w:val="22"/>
          <w:szCs w:val="22"/>
        </w:rPr>
      </w:pPr>
      <w:hyperlink w:anchor="_Toc533672441" w:history="1">
        <w:r w:rsidR="0080474E" w:rsidRPr="00DE764F">
          <w:rPr>
            <w:rStyle w:val="Hyperlink"/>
            <w:noProof/>
          </w:rPr>
          <w:t>3</w:t>
        </w:r>
        <w:r w:rsidR="0080474E">
          <w:rPr>
            <w:rFonts w:asciiTheme="minorHAnsi" w:eastAsiaTheme="minorEastAsia" w:hAnsiTheme="minorHAnsi" w:cstheme="minorBidi"/>
            <w:b w:val="0"/>
            <w:noProof/>
            <w:sz w:val="22"/>
            <w:szCs w:val="22"/>
          </w:rPr>
          <w:tab/>
        </w:r>
        <w:r w:rsidR="0080474E" w:rsidRPr="00DE764F">
          <w:rPr>
            <w:rStyle w:val="Hyperlink"/>
            <w:noProof/>
          </w:rPr>
          <w:t>Deployment</w:t>
        </w:r>
        <w:r w:rsidR="0080474E">
          <w:rPr>
            <w:noProof/>
            <w:webHidden/>
          </w:rPr>
          <w:tab/>
        </w:r>
        <w:r w:rsidR="0080474E">
          <w:rPr>
            <w:noProof/>
            <w:webHidden/>
          </w:rPr>
          <w:fldChar w:fldCharType="begin"/>
        </w:r>
        <w:r w:rsidR="0080474E">
          <w:rPr>
            <w:noProof/>
            <w:webHidden/>
          </w:rPr>
          <w:instrText xml:space="preserve"> PAGEREF _Toc533672441 \h </w:instrText>
        </w:r>
        <w:r w:rsidR="0080474E">
          <w:rPr>
            <w:noProof/>
            <w:webHidden/>
          </w:rPr>
        </w:r>
        <w:r w:rsidR="0080474E">
          <w:rPr>
            <w:noProof/>
            <w:webHidden/>
          </w:rPr>
          <w:fldChar w:fldCharType="separate"/>
        </w:r>
        <w:r w:rsidR="00457808">
          <w:rPr>
            <w:noProof/>
            <w:webHidden/>
          </w:rPr>
          <w:t>3</w:t>
        </w:r>
        <w:r w:rsidR="0080474E">
          <w:rPr>
            <w:noProof/>
            <w:webHidden/>
          </w:rPr>
          <w:fldChar w:fldCharType="end"/>
        </w:r>
      </w:hyperlink>
    </w:p>
    <w:p w14:paraId="524089A9" w14:textId="52024E29" w:rsidR="0080474E" w:rsidRDefault="00145537">
      <w:pPr>
        <w:pStyle w:val="TOC2"/>
        <w:rPr>
          <w:rFonts w:asciiTheme="minorHAnsi" w:eastAsiaTheme="minorEastAsia" w:hAnsiTheme="minorHAnsi" w:cstheme="minorBidi"/>
          <w:b w:val="0"/>
          <w:noProof/>
          <w:sz w:val="22"/>
          <w:szCs w:val="22"/>
        </w:rPr>
      </w:pPr>
      <w:hyperlink w:anchor="_Toc533672442" w:history="1">
        <w:r w:rsidR="0080474E" w:rsidRPr="00DE764F">
          <w:rPr>
            <w:rStyle w:val="Hyperlink"/>
            <w:noProof/>
          </w:rPr>
          <w:t>3.1</w:t>
        </w:r>
        <w:r w:rsidR="0080474E">
          <w:rPr>
            <w:rFonts w:asciiTheme="minorHAnsi" w:eastAsiaTheme="minorEastAsia" w:hAnsiTheme="minorHAnsi" w:cstheme="minorBidi"/>
            <w:b w:val="0"/>
            <w:noProof/>
            <w:sz w:val="22"/>
            <w:szCs w:val="22"/>
          </w:rPr>
          <w:tab/>
        </w:r>
        <w:r w:rsidR="0080474E" w:rsidRPr="00DE764F">
          <w:rPr>
            <w:rStyle w:val="Hyperlink"/>
            <w:noProof/>
          </w:rPr>
          <w:t>Timeline</w:t>
        </w:r>
        <w:r w:rsidR="0080474E">
          <w:rPr>
            <w:noProof/>
            <w:webHidden/>
          </w:rPr>
          <w:tab/>
        </w:r>
        <w:r w:rsidR="0080474E">
          <w:rPr>
            <w:noProof/>
            <w:webHidden/>
          </w:rPr>
          <w:fldChar w:fldCharType="begin"/>
        </w:r>
        <w:r w:rsidR="0080474E">
          <w:rPr>
            <w:noProof/>
            <w:webHidden/>
          </w:rPr>
          <w:instrText xml:space="preserve"> PAGEREF _Toc533672442 \h </w:instrText>
        </w:r>
        <w:r w:rsidR="0080474E">
          <w:rPr>
            <w:noProof/>
            <w:webHidden/>
          </w:rPr>
        </w:r>
        <w:r w:rsidR="0080474E">
          <w:rPr>
            <w:noProof/>
            <w:webHidden/>
          </w:rPr>
          <w:fldChar w:fldCharType="separate"/>
        </w:r>
        <w:r w:rsidR="00457808">
          <w:rPr>
            <w:noProof/>
            <w:webHidden/>
          </w:rPr>
          <w:t>3</w:t>
        </w:r>
        <w:r w:rsidR="0080474E">
          <w:rPr>
            <w:noProof/>
            <w:webHidden/>
          </w:rPr>
          <w:fldChar w:fldCharType="end"/>
        </w:r>
      </w:hyperlink>
    </w:p>
    <w:p w14:paraId="10EDEE91" w14:textId="0E30CA90" w:rsidR="0080474E" w:rsidRDefault="00145537">
      <w:pPr>
        <w:pStyle w:val="TOC2"/>
        <w:rPr>
          <w:rFonts w:asciiTheme="minorHAnsi" w:eastAsiaTheme="minorEastAsia" w:hAnsiTheme="minorHAnsi" w:cstheme="minorBidi"/>
          <w:b w:val="0"/>
          <w:noProof/>
          <w:sz w:val="22"/>
          <w:szCs w:val="22"/>
        </w:rPr>
      </w:pPr>
      <w:hyperlink w:anchor="_Toc533672443" w:history="1">
        <w:r w:rsidR="0080474E" w:rsidRPr="00DE764F">
          <w:rPr>
            <w:rStyle w:val="Hyperlink"/>
            <w:noProof/>
          </w:rPr>
          <w:t>3.2</w:t>
        </w:r>
        <w:r w:rsidR="0080474E">
          <w:rPr>
            <w:rFonts w:asciiTheme="minorHAnsi" w:eastAsiaTheme="minorEastAsia" w:hAnsiTheme="minorHAnsi" w:cstheme="minorBidi"/>
            <w:b w:val="0"/>
            <w:noProof/>
            <w:sz w:val="22"/>
            <w:szCs w:val="22"/>
          </w:rPr>
          <w:tab/>
        </w:r>
        <w:r w:rsidR="0080474E" w:rsidRPr="00DE764F">
          <w:rPr>
            <w:rStyle w:val="Hyperlink"/>
            <w:noProof/>
          </w:rPr>
          <w:t>Site Readiness Assessment</w:t>
        </w:r>
        <w:r w:rsidR="0080474E">
          <w:rPr>
            <w:noProof/>
            <w:webHidden/>
          </w:rPr>
          <w:tab/>
        </w:r>
        <w:r w:rsidR="0080474E">
          <w:rPr>
            <w:noProof/>
            <w:webHidden/>
          </w:rPr>
          <w:fldChar w:fldCharType="begin"/>
        </w:r>
        <w:r w:rsidR="0080474E">
          <w:rPr>
            <w:noProof/>
            <w:webHidden/>
          </w:rPr>
          <w:instrText xml:space="preserve"> PAGEREF _Toc533672443 \h </w:instrText>
        </w:r>
        <w:r w:rsidR="0080474E">
          <w:rPr>
            <w:noProof/>
            <w:webHidden/>
          </w:rPr>
        </w:r>
        <w:r w:rsidR="0080474E">
          <w:rPr>
            <w:noProof/>
            <w:webHidden/>
          </w:rPr>
          <w:fldChar w:fldCharType="separate"/>
        </w:r>
        <w:r w:rsidR="00457808">
          <w:rPr>
            <w:noProof/>
            <w:webHidden/>
          </w:rPr>
          <w:t>5</w:t>
        </w:r>
        <w:r w:rsidR="0080474E">
          <w:rPr>
            <w:noProof/>
            <w:webHidden/>
          </w:rPr>
          <w:fldChar w:fldCharType="end"/>
        </w:r>
      </w:hyperlink>
    </w:p>
    <w:p w14:paraId="12E5DFCF" w14:textId="6FBB77F8" w:rsidR="0080474E" w:rsidRDefault="00145537">
      <w:pPr>
        <w:pStyle w:val="TOC3"/>
        <w:rPr>
          <w:rFonts w:asciiTheme="minorHAnsi" w:eastAsiaTheme="minorEastAsia" w:hAnsiTheme="minorHAnsi" w:cstheme="minorBidi"/>
          <w:b w:val="0"/>
          <w:noProof/>
          <w:sz w:val="22"/>
          <w:szCs w:val="22"/>
        </w:rPr>
      </w:pPr>
      <w:hyperlink w:anchor="_Toc533672444" w:history="1">
        <w:r w:rsidR="0080474E" w:rsidRPr="00DE764F">
          <w:rPr>
            <w:rStyle w:val="Hyperlink"/>
            <w:noProof/>
          </w:rPr>
          <w:t>3.2.1</w:t>
        </w:r>
        <w:r w:rsidR="0080474E">
          <w:rPr>
            <w:rFonts w:asciiTheme="minorHAnsi" w:eastAsiaTheme="minorEastAsia" w:hAnsiTheme="minorHAnsi" w:cstheme="minorBidi"/>
            <w:b w:val="0"/>
            <w:noProof/>
            <w:sz w:val="22"/>
            <w:szCs w:val="22"/>
          </w:rPr>
          <w:tab/>
        </w:r>
        <w:r w:rsidR="0080474E" w:rsidRPr="00DE764F">
          <w:rPr>
            <w:rStyle w:val="Hyperlink"/>
            <w:noProof/>
          </w:rPr>
          <w:t>Deployment Topology (Targeted Architecture)</w:t>
        </w:r>
        <w:r w:rsidR="0080474E">
          <w:rPr>
            <w:noProof/>
            <w:webHidden/>
          </w:rPr>
          <w:tab/>
        </w:r>
        <w:r w:rsidR="0080474E">
          <w:rPr>
            <w:noProof/>
            <w:webHidden/>
          </w:rPr>
          <w:fldChar w:fldCharType="begin"/>
        </w:r>
        <w:r w:rsidR="0080474E">
          <w:rPr>
            <w:noProof/>
            <w:webHidden/>
          </w:rPr>
          <w:instrText xml:space="preserve"> PAGEREF _Toc533672444 \h </w:instrText>
        </w:r>
        <w:r w:rsidR="0080474E">
          <w:rPr>
            <w:noProof/>
            <w:webHidden/>
          </w:rPr>
        </w:r>
        <w:r w:rsidR="0080474E">
          <w:rPr>
            <w:noProof/>
            <w:webHidden/>
          </w:rPr>
          <w:fldChar w:fldCharType="separate"/>
        </w:r>
        <w:r w:rsidR="00457808">
          <w:rPr>
            <w:noProof/>
            <w:webHidden/>
          </w:rPr>
          <w:t>5</w:t>
        </w:r>
        <w:r w:rsidR="0080474E">
          <w:rPr>
            <w:noProof/>
            <w:webHidden/>
          </w:rPr>
          <w:fldChar w:fldCharType="end"/>
        </w:r>
      </w:hyperlink>
    </w:p>
    <w:p w14:paraId="17C7C558" w14:textId="58B2D0A8" w:rsidR="0080474E" w:rsidRDefault="00145537">
      <w:pPr>
        <w:pStyle w:val="TOC3"/>
        <w:rPr>
          <w:rFonts w:asciiTheme="minorHAnsi" w:eastAsiaTheme="minorEastAsia" w:hAnsiTheme="minorHAnsi" w:cstheme="minorBidi"/>
          <w:b w:val="0"/>
          <w:noProof/>
          <w:sz w:val="22"/>
          <w:szCs w:val="22"/>
        </w:rPr>
      </w:pPr>
      <w:hyperlink w:anchor="_Toc533672445" w:history="1">
        <w:r w:rsidR="0080474E" w:rsidRPr="00DE764F">
          <w:rPr>
            <w:rStyle w:val="Hyperlink"/>
            <w:noProof/>
          </w:rPr>
          <w:t>3.2.2</w:t>
        </w:r>
        <w:r w:rsidR="0080474E">
          <w:rPr>
            <w:rFonts w:asciiTheme="minorHAnsi" w:eastAsiaTheme="minorEastAsia" w:hAnsiTheme="minorHAnsi" w:cstheme="minorBidi"/>
            <w:b w:val="0"/>
            <w:noProof/>
            <w:sz w:val="22"/>
            <w:szCs w:val="22"/>
          </w:rPr>
          <w:tab/>
        </w:r>
        <w:r w:rsidR="0080474E" w:rsidRPr="00DE764F">
          <w:rPr>
            <w:rStyle w:val="Hyperlink"/>
            <w:noProof/>
          </w:rPr>
          <w:t>Site Information (Locations, Deployment Recipients)</w:t>
        </w:r>
        <w:r w:rsidR="0080474E">
          <w:rPr>
            <w:noProof/>
            <w:webHidden/>
          </w:rPr>
          <w:tab/>
        </w:r>
        <w:r w:rsidR="0080474E">
          <w:rPr>
            <w:noProof/>
            <w:webHidden/>
          </w:rPr>
          <w:fldChar w:fldCharType="begin"/>
        </w:r>
        <w:r w:rsidR="0080474E">
          <w:rPr>
            <w:noProof/>
            <w:webHidden/>
          </w:rPr>
          <w:instrText xml:space="preserve"> PAGEREF _Toc533672445 \h </w:instrText>
        </w:r>
        <w:r w:rsidR="0080474E">
          <w:rPr>
            <w:noProof/>
            <w:webHidden/>
          </w:rPr>
        </w:r>
        <w:r w:rsidR="0080474E">
          <w:rPr>
            <w:noProof/>
            <w:webHidden/>
          </w:rPr>
          <w:fldChar w:fldCharType="separate"/>
        </w:r>
        <w:r w:rsidR="00457808">
          <w:rPr>
            <w:noProof/>
            <w:webHidden/>
          </w:rPr>
          <w:t>9</w:t>
        </w:r>
        <w:r w:rsidR="0080474E">
          <w:rPr>
            <w:noProof/>
            <w:webHidden/>
          </w:rPr>
          <w:fldChar w:fldCharType="end"/>
        </w:r>
      </w:hyperlink>
    </w:p>
    <w:p w14:paraId="65EA7CD6" w14:textId="74CF1B12" w:rsidR="0080474E" w:rsidRDefault="00145537">
      <w:pPr>
        <w:pStyle w:val="TOC3"/>
        <w:rPr>
          <w:rFonts w:asciiTheme="minorHAnsi" w:eastAsiaTheme="minorEastAsia" w:hAnsiTheme="minorHAnsi" w:cstheme="minorBidi"/>
          <w:b w:val="0"/>
          <w:noProof/>
          <w:sz w:val="22"/>
          <w:szCs w:val="22"/>
        </w:rPr>
      </w:pPr>
      <w:hyperlink w:anchor="_Toc533672446" w:history="1">
        <w:r w:rsidR="0080474E" w:rsidRPr="00DE764F">
          <w:rPr>
            <w:rStyle w:val="Hyperlink"/>
            <w:noProof/>
          </w:rPr>
          <w:t>3.2.3</w:t>
        </w:r>
        <w:r w:rsidR="0080474E">
          <w:rPr>
            <w:rFonts w:asciiTheme="minorHAnsi" w:eastAsiaTheme="minorEastAsia" w:hAnsiTheme="minorHAnsi" w:cstheme="minorBidi"/>
            <w:b w:val="0"/>
            <w:noProof/>
            <w:sz w:val="22"/>
            <w:szCs w:val="22"/>
          </w:rPr>
          <w:tab/>
        </w:r>
        <w:r w:rsidR="0080474E" w:rsidRPr="00DE764F">
          <w:rPr>
            <w:rStyle w:val="Hyperlink"/>
            <w:noProof/>
          </w:rPr>
          <w:t>Site Preparation</w:t>
        </w:r>
        <w:r w:rsidR="0080474E">
          <w:rPr>
            <w:noProof/>
            <w:webHidden/>
          </w:rPr>
          <w:tab/>
        </w:r>
        <w:r w:rsidR="0080474E">
          <w:rPr>
            <w:noProof/>
            <w:webHidden/>
          </w:rPr>
          <w:fldChar w:fldCharType="begin"/>
        </w:r>
        <w:r w:rsidR="0080474E">
          <w:rPr>
            <w:noProof/>
            <w:webHidden/>
          </w:rPr>
          <w:instrText xml:space="preserve"> PAGEREF _Toc533672446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6FC3FC99" w14:textId="02DD7580" w:rsidR="0080474E" w:rsidRDefault="00145537">
      <w:pPr>
        <w:pStyle w:val="TOC2"/>
        <w:rPr>
          <w:rFonts w:asciiTheme="minorHAnsi" w:eastAsiaTheme="minorEastAsia" w:hAnsiTheme="minorHAnsi" w:cstheme="minorBidi"/>
          <w:b w:val="0"/>
          <w:noProof/>
          <w:sz w:val="22"/>
          <w:szCs w:val="22"/>
        </w:rPr>
      </w:pPr>
      <w:hyperlink w:anchor="_Toc533672447" w:history="1">
        <w:r w:rsidR="0080474E" w:rsidRPr="00DE764F">
          <w:rPr>
            <w:rStyle w:val="Hyperlink"/>
            <w:noProof/>
          </w:rPr>
          <w:t>3.3</w:t>
        </w:r>
        <w:r w:rsidR="0080474E">
          <w:rPr>
            <w:rFonts w:asciiTheme="minorHAnsi" w:eastAsiaTheme="minorEastAsia" w:hAnsiTheme="minorHAnsi" w:cstheme="minorBidi"/>
            <w:b w:val="0"/>
            <w:noProof/>
            <w:sz w:val="22"/>
            <w:szCs w:val="22"/>
          </w:rPr>
          <w:tab/>
        </w:r>
        <w:r w:rsidR="0080474E" w:rsidRPr="00DE764F">
          <w:rPr>
            <w:rStyle w:val="Hyperlink"/>
            <w:noProof/>
          </w:rPr>
          <w:t>Resources</w:t>
        </w:r>
        <w:r w:rsidR="0080474E">
          <w:rPr>
            <w:noProof/>
            <w:webHidden/>
          </w:rPr>
          <w:tab/>
        </w:r>
        <w:r w:rsidR="0080474E">
          <w:rPr>
            <w:noProof/>
            <w:webHidden/>
          </w:rPr>
          <w:fldChar w:fldCharType="begin"/>
        </w:r>
        <w:r w:rsidR="0080474E">
          <w:rPr>
            <w:noProof/>
            <w:webHidden/>
          </w:rPr>
          <w:instrText xml:space="preserve"> PAGEREF _Toc533672447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4CBE7823" w14:textId="3CFE7085" w:rsidR="0080474E" w:rsidRDefault="00145537">
      <w:pPr>
        <w:pStyle w:val="TOC3"/>
        <w:rPr>
          <w:rFonts w:asciiTheme="minorHAnsi" w:eastAsiaTheme="minorEastAsia" w:hAnsiTheme="minorHAnsi" w:cstheme="minorBidi"/>
          <w:b w:val="0"/>
          <w:noProof/>
          <w:sz w:val="22"/>
          <w:szCs w:val="22"/>
        </w:rPr>
      </w:pPr>
      <w:hyperlink w:anchor="_Toc533672448" w:history="1">
        <w:r w:rsidR="0080474E" w:rsidRPr="00DE764F">
          <w:rPr>
            <w:rStyle w:val="Hyperlink"/>
            <w:noProof/>
          </w:rPr>
          <w:t>3.3.1</w:t>
        </w:r>
        <w:r w:rsidR="0080474E">
          <w:rPr>
            <w:rFonts w:asciiTheme="minorHAnsi" w:eastAsiaTheme="minorEastAsia" w:hAnsiTheme="minorHAnsi" w:cstheme="minorBidi"/>
            <w:b w:val="0"/>
            <w:noProof/>
            <w:sz w:val="22"/>
            <w:szCs w:val="22"/>
          </w:rPr>
          <w:tab/>
        </w:r>
        <w:r w:rsidR="0080474E" w:rsidRPr="00DE764F">
          <w:rPr>
            <w:rStyle w:val="Hyperlink"/>
            <w:noProof/>
          </w:rPr>
          <w:t>Hardware</w:t>
        </w:r>
        <w:r w:rsidR="0080474E">
          <w:rPr>
            <w:noProof/>
            <w:webHidden/>
          </w:rPr>
          <w:tab/>
        </w:r>
        <w:r w:rsidR="0080474E">
          <w:rPr>
            <w:noProof/>
            <w:webHidden/>
          </w:rPr>
          <w:fldChar w:fldCharType="begin"/>
        </w:r>
        <w:r w:rsidR="0080474E">
          <w:rPr>
            <w:noProof/>
            <w:webHidden/>
          </w:rPr>
          <w:instrText xml:space="preserve"> PAGEREF _Toc533672448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4213A89D" w14:textId="1E2722F4" w:rsidR="0080474E" w:rsidRDefault="00145537">
      <w:pPr>
        <w:pStyle w:val="TOC3"/>
        <w:rPr>
          <w:rFonts w:asciiTheme="minorHAnsi" w:eastAsiaTheme="minorEastAsia" w:hAnsiTheme="minorHAnsi" w:cstheme="minorBidi"/>
          <w:b w:val="0"/>
          <w:noProof/>
          <w:sz w:val="22"/>
          <w:szCs w:val="22"/>
        </w:rPr>
      </w:pPr>
      <w:hyperlink w:anchor="_Toc533672449" w:history="1">
        <w:r w:rsidR="0080474E" w:rsidRPr="00DE764F">
          <w:rPr>
            <w:rStyle w:val="Hyperlink"/>
            <w:noProof/>
          </w:rPr>
          <w:t>3.3.2</w:t>
        </w:r>
        <w:r w:rsidR="0080474E">
          <w:rPr>
            <w:rFonts w:asciiTheme="minorHAnsi" w:eastAsiaTheme="minorEastAsia" w:hAnsiTheme="minorHAnsi" w:cstheme="minorBidi"/>
            <w:b w:val="0"/>
            <w:noProof/>
            <w:sz w:val="22"/>
            <w:szCs w:val="22"/>
          </w:rPr>
          <w:tab/>
        </w:r>
        <w:r w:rsidR="0080474E" w:rsidRPr="00DE764F">
          <w:rPr>
            <w:rStyle w:val="Hyperlink"/>
            <w:noProof/>
          </w:rPr>
          <w:t>Software</w:t>
        </w:r>
        <w:r w:rsidR="0080474E">
          <w:rPr>
            <w:noProof/>
            <w:webHidden/>
          </w:rPr>
          <w:tab/>
        </w:r>
        <w:r w:rsidR="0080474E">
          <w:rPr>
            <w:noProof/>
            <w:webHidden/>
          </w:rPr>
          <w:fldChar w:fldCharType="begin"/>
        </w:r>
        <w:r w:rsidR="0080474E">
          <w:rPr>
            <w:noProof/>
            <w:webHidden/>
          </w:rPr>
          <w:instrText xml:space="preserve"> PAGEREF _Toc533672449 \h </w:instrText>
        </w:r>
        <w:r w:rsidR="0080474E">
          <w:rPr>
            <w:noProof/>
            <w:webHidden/>
          </w:rPr>
        </w:r>
        <w:r w:rsidR="0080474E">
          <w:rPr>
            <w:noProof/>
            <w:webHidden/>
          </w:rPr>
          <w:fldChar w:fldCharType="separate"/>
        </w:r>
        <w:r w:rsidR="00457808">
          <w:rPr>
            <w:noProof/>
            <w:webHidden/>
          </w:rPr>
          <w:t>11</w:t>
        </w:r>
        <w:r w:rsidR="0080474E">
          <w:rPr>
            <w:noProof/>
            <w:webHidden/>
          </w:rPr>
          <w:fldChar w:fldCharType="end"/>
        </w:r>
      </w:hyperlink>
    </w:p>
    <w:p w14:paraId="073856F8" w14:textId="3FB6BEF6" w:rsidR="0080474E" w:rsidRDefault="00145537">
      <w:pPr>
        <w:pStyle w:val="TOC3"/>
        <w:rPr>
          <w:rFonts w:asciiTheme="minorHAnsi" w:eastAsiaTheme="minorEastAsia" w:hAnsiTheme="minorHAnsi" w:cstheme="minorBidi"/>
          <w:b w:val="0"/>
          <w:noProof/>
          <w:sz w:val="22"/>
          <w:szCs w:val="22"/>
        </w:rPr>
      </w:pPr>
      <w:hyperlink w:anchor="_Toc533672450" w:history="1">
        <w:r w:rsidR="0080474E" w:rsidRPr="00DE764F">
          <w:rPr>
            <w:rStyle w:val="Hyperlink"/>
            <w:noProof/>
          </w:rPr>
          <w:t>3.3.3</w:t>
        </w:r>
        <w:r w:rsidR="0080474E">
          <w:rPr>
            <w:rFonts w:asciiTheme="minorHAnsi" w:eastAsiaTheme="minorEastAsia" w:hAnsiTheme="minorHAnsi" w:cstheme="minorBidi"/>
            <w:b w:val="0"/>
            <w:noProof/>
            <w:sz w:val="22"/>
            <w:szCs w:val="22"/>
          </w:rPr>
          <w:tab/>
        </w:r>
        <w:r w:rsidR="0080474E" w:rsidRPr="00DE764F">
          <w:rPr>
            <w:rStyle w:val="Hyperlink"/>
            <w:noProof/>
          </w:rPr>
          <w:t>Communications</w:t>
        </w:r>
        <w:r w:rsidR="0080474E">
          <w:rPr>
            <w:noProof/>
            <w:webHidden/>
          </w:rPr>
          <w:tab/>
        </w:r>
        <w:r w:rsidR="0080474E">
          <w:rPr>
            <w:noProof/>
            <w:webHidden/>
          </w:rPr>
          <w:fldChar w:fldCharType="begin"/>
        </w:r>
        <w:r w:rsidR="0080474E">
          <w:rPr>
            <w:noProof/>
            <w:webHidden/>
          </w:rPr>
          <w:instrText xml:space="preserve"> PAGEREF _Toc533672450 \h </w:instrText>
        </w:r>
        <w:r w:rsidR="0080474E">
          <w:rPr>
            <w:noProof/>
            <w:webHidden/>
          </w:rPr>
        </w:r>
        <w:r w:rsidR="0080474E">
          <w:rPr>
            <w:noProof/>
            <w:webHidden/>
          </w:rPr>
          <w:fldChar w:fldCharType="separate"/>
        </w:r>
        <w:r w:rsidR="00457808">
          <w:rPr>
            <w:noProof/>
            <w:webHidden/>
          </w:rPr>
          <w:t>12</w:t>
        </w:r>
        <w:r w:rsidR="0080474E">
          <w:rPr>
            <w:noProof/>
            <w:webHidden/>
          </w:rPr>
          <w:fldChar w:fldCharType="end"/>
        </w:r>
      </w:hyperlink>
    </w:p>
    <w:p w14:paraId="176D29F5" w14:textId="0EE47961" w:rsidR="0080474E" w:rsidRDefault="00145537">
      <w:pPr>
        <w:pStyle w:val="TOC3"/>
        <w:rPr>
          <w:rFonts w:asciiTheme="minorHAnsi" w:eastAsiaTheme="minorEastAsia" w:hAnsiTheme="minorHAnsi" w:cstheme="minorBidi"/>
          <w:b w:val="0"/>
          <w:noProof/>
          <w:sz w:val="22"/>
          <w:szCs w:val="22"/>
        </w:rPr>
      </w:pPr>
      <w:hyperlink w:anchor="_Toc533672451" w:history="1">
        <w:r w:rsidR="0080474E" w:rsidRPr="00DE764F">
          <w:rPr>
            <w:rStyle w:val="Hyperlink"/>
            <w:noProof/>
          </w:rPr>
          <w:t>3.3.4</w:t>
        </w:r>
        <w:r w:rsidR="0080474E">
          <w:rPr>
            <w:rFonts w:asciiTheme="minorHAnsi" w:eastAsiaTheme="minorEastAsia" w:hAnsiTheme="minorHAnsi" w:cstheme="minorBidi"/>
            <w:b w:val="0"/>
            <w:noProof/>
            <w:sz w:val="22"/>
            <w:szCs w:val="22"/>
          </w:rPr>
          <w:tab/>
        </w:r>
        <w:r w:rsidR="0080474E" w:rsidRPr="00DE764F">
          <w:rPr>
            <w:rStyle w:val="Hyperlink"/>
            <w:noProof/>
          </w:rPr>
          <w:t>Deployment/Installation/Back-Out Checklist</w:t>
        </w:r>
        <w:r w:rsidR="0080474E">
          <w:rPr>
            <w:noProof/>
            <w:webHidden/>
          </w:rPr>
          <w:tab/>
        </w:r>
        <w:r w:rsidR="0080474E">
          <w:rPr>
            <w:noProof/>
            <w:webHidden/>
          </w:rPr>
          <w:fldChar w:fldCharType="begin"/>
        </w:r>
        <w:r w:rsidR="0080474E">
          <w:rPr>
            <w:noProof/>
            <w:webHidden/>
          </w:rPr>
          <w:instrText xml:space="preserve"> PAGEREF _Toc533672451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51EF68E1" w14:textId="2598C08D" w:rsidR="0080474E" w:rsidRDefault="00145537">
      <w:pPr>
        <w:pStyle w:val="TOC1"/>
        <w:rPr>
          <w:rFonts w:asciiTheme="minorHAnsi" w:eastAsiaTheme="minorEastAsia" w:hAnsiTheme="minorHAnsi" w:cstheme="minorBidi"/>
          <w:b w:val="0"/>
          <w:noProof/>
          <w:sz w:val="22"/>
          <w:szCs w:val="22"/>
        </w:rPr>
      </w:pPr>
      <w:hyperlink w:anchor="_Toc533672452" w:history="1">
        <w:r w:rsidR="0080474E" w:rsidRPr="00DE764F">
          <w:rPr>
            <w:rStyle w:val="Hyperlink"/>
            <w:noProof/>
          </w:rPr>
          <w:t>4</w:t>
        </w:r>
        <w:r w:rsidR="0080474E">
          <w:rPr>
            <w:rFonts w:asciiTheme="minorHAnsi" w:eastAsiaTheme="minorEastAsia" w:hAnsiTheme="minorHAnsi" w:cstheme="minorBidi"/>
            <w:b w:val="0"/>
            <w:noProof/>
            <w:sz w:val="22"/>
            <w:szCs w:val="22"/>
          </w:rPr>
          <w:tab/>
        </w:r>
        <w:r w:rsidR="0080474E" w:rsidRPr="00DE764F">
          <w:rPr>
            <w:rStyle w:val="Hyperlink"/>
            <w:noProof/>
          </w:rPr>
          <w:t>Installation</w:t>
        </w:r>
        <w:r w:rsidR="0080474E">
          <w:rPr>
            <w:noProof/>
            <w:webHidden/>
          </w:rPr>
          <w:tab/>
        </w:r>
        <w:r w:rsidR="0080474E">
          <w:rPr>
            <w:noProof/>
            <w:webHidden/>
          </w:rPr>
          <w:fldChar w:fldCharType="begin"/>
        </w:r>
        <w:r w:rsidR="0080474E">
          <w:rPr>
            <w:noProof/>
            <w:webHidden/>
          </w:rPr>
          <w:instrText xml:space="preserve"> PAGEREF _Toc533672452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68976783" w14:textId="07A0DCCE" w:rsidR="0080474E" w:rsidRDefault="00145537">
      <w:pPr>
        <w:pStyle w:val="TOC2"/>
        <w:rPr>
          <w:rFonts w:asciiTheme="minorHAnsi" w:eastAsiaTheme="minorEastAsia" w:hAnsiTheme="minorHAnsi" w:cstheme="minorBidi"/>
          <w:b w:val="0"/>
          <w:noProof/>
          <w:sz w:val="22"/>
          <w:szCs w:val="22"/>
        </w:rPr>
      </w:pPr>
      <w:hyperlink w:anchor="_Toc533672453" w:history="1">
        <w:r w:rsidR="0080474E" w:rsidRPr="00DE764F">
          <w:rPr>
            <w:rStyle w:val="Hyperlink"/>
            <w:noProof/>
          </w:rPr>
          <w:t>4.1</w:t>
        </w:r>
        <w:r w:rsidR="0080474E">
          <w:rPr>
            <w:rFonts w:asciiTheme="minorHAnsi" w:eastAsiaTheme="minorEastAsia" w:hAnsiTheme="minorHAnsi" w:cstheme="minorBidi"/>
            <w:b w:val="0"/>
            <w:noProof/>
            <w:sz w:val="22"/>
            <w:szCs w:val="22"/>
          </w:rPr>
          <w:tab/>
        </w:r>
        <w:r w:rsidR="0080474E" w:rsidRPr="00DE764F">
          <w:rPr>
            <w:rStyle w:val="Hyperlink"/>
            <w:noProof/>
          </w:rPr>
          <w:t>Pre-installation and System Requirements</w:t>
        </w:r>
        <w:r w:rsidR="0080474E">
          <w:rPr>
            <w:noProof/>
            <w:webHidden/>
          </w:rPr>
          <w:tab/>
        </w:r>
        <w:r w:rsidR="0080474E">
          <w:rPr>
            <w:noProof/>
            <w:webHidden/>
          </w:rPr>
          <w:fldChar w:fldCharType="begin"/>
        </w:r>
        <w:r w:rsidR="0080474E">
          <w:rPr>
            <w:noProof/>
            <w:webHidden/>
          </w:rPr>
          <w:instrText xml:space="preserve"> PAGEREF _Toc533672453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136AFC63" w14:textId="55F28D7E" w:rsidR="0080474E" w:rsidRDefault="00145537">
      <w:pPr>
        <w:pStyle w:val="TOC2"/>
        <w:rPr>
          <w:rFonts w:asciiTheme="minorHAnsi" w:eastAsiaTheme="minorEastAsia" w:hAnsiTheme="minorHAnsi" w:cstheme="minorBidi"/>
          <w:b w:val="0"/>
          <w:noProof/>
          <w:sz w:val="22"/>
          <w:szCs w:val="22"/>
        </w:rPr>
      </w:pPr>
      <w:hyperlink w:anchor="_Toc533672454" w:history="1">
        <w:r w:rsidR="0080474E" w:rsidRPr="00DE764F">
          <w:rPr>
            <w:rStyle w:val="Hyperlink"/>
            <w:noProof/>
          </w:rPr>
          <w:t>4.2</w:t>
        </w:r>
        <w:r w:rsidR="0080474E">
          <w:rPr>
            <w:rFonts w:asciiTheme="minorHAnsi" w:eastAsiaTheme="minorEastAsia" w:hAnsiTheme="minorHAnsi" w:cstheme="minorBidi"/>
            <w:b w:val="0"/>
            <w:noProof/>
            <w:sz w:val="22"/>
            <w:szCs w:val="22"/>
          </w:rPr>
          <w:tab/>
        </w:r>
        <w:r w:rsidR="0080474E" w:rsidRPr="00DE764F">
          <w:rPr>
            <w:rStyle w:val="Hyperlink"/>
            <w:noProof/>
          </w:rPr>
          <w:t>Platform Installation and Preparation</w:t>
        </w:r>
        <w:r w:rsidR="0080474E">
          <w:rPr>
            <w:noProof/>
            <w:webHidden/>
          </w:rPr>
          <w:tab/>
        </w:r>
        <w:r w:rsidR="0080474E">
          <w:rPr>
            <w:noProof/>
            <w:webHidden/>
          </w:rPr>
          <w:fldChar w:fldCharType="begin"/>
        </w:r>
        <w:r w:rsidR="0080474E">
          <w:rPr>
            <w:noProof/>
            <w:webHidden/>
          </w:rPr>
          <w:instrText xml:space="preserve"> PAGEREF _Toc533672454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0A6115BE" w14:textId="6BCEBE84" w:rsidR="0080474E" w:rsidRDefault="00145537">
      <w:pPr>
        <w:pStyle w:val="TOC2"/>
        <w:rPr>
          <w:rFonts w:asciiTheme="minorHAnsi" w:eastAsiaTheme="minorEastAsia" w:hAnsiTheme="minorHAnsi" w:cstheme="minorBidi"/>
          <w:b w:val="0"/>
          <w:noProof/>
          <w:sz w:val="22"/>
          <w:szCs w:val="22"/>
        </w:rPr>
      </w:pPr>
      <w:hyperlink w:anchor="_Toc533672455" w:history="1">
        <w:r w:rsidR="0080474E" w:rsidRPr="00DE764F">
          <w:rPr>
            <w:rStyle w:val="Hyperlink"/>
            <w:noProof/>
          </w:rPr>
          <w:t>4.3</w:t>
        </w:r>
        <w:r w:rsidR="0080474E">
          <w:rPr>
            <w:rFonts w:asciiTheme="minorHAnsi" w:eastAsiaTheme="minorEastAsia" w:hAnsiTheme="minorHAnsi" w:cstheme="minorBidi"/>
            <w:b w:val="0"/>
            <w:noProof/>
            <w:sz w:val="22"/>
            <w:szCs w:val="22"/>
          </w:rPr>
          <w:tab/>
        </w:r>
        <w:r w:rsidR="0080474E" w:rsidRPr="00DE764F">
          <w:rPr>
            <w:rStyle w:val="Hyperlink"/>
            <w:noProof/>
          </w:rPr>
          <w:t>Download and Extract Files</w:t>
        </w:r>
        <w:r w:rsidR="0080474E">
          <w:rPr>
            <w:noProof/>
            <w:webHidden/>
          </w:rPr>
          <w:tab/>
        </w:r>
        <w:r w:rsidR="0080474E">
          <w:rPr>
            <w:noProof/>
            <w:webHidden/>
          </w:rPr>
          <w:fldChar w:fldCharType="begin"/>
        </w:r>
        <w:r w:rsidR="0080474E">
          <w:rPr>
            <w:noProof/>
            <w:webHidden/>
          </w:rPr>
          <w:instrText xml:space="preserve"> PAGEREF _Toc533672455 \h </w:instrText>
        </w:r>
        <w:r w:rsidR="0080474E">
          <w:rPr>
            <w:noProof/>
            <w:webHidden/>
          </w:rPr>
        </w:r>
        <w:r w:rsidR="0080474E">
          <w:rPr>
            <w:noProof/>
            <w:webHidden/>
          </w:rPr>
          <w:fldChar w:fldCharType="separate"/>
        </w:r>
        <w:r w:rsidR="00457808">
          <w:rPr>
            <w:noProof/>
            <w:webHidden/>
          </w:rPr>
          <w:t>14</w:t>
        </w:r>
        <w:r w:rsidR="0080474E">
          <w:rPr>
            <w:noProof/>
            <w:webHidden/>
          </w:rPr>
          <w:fldChar w:fldCharType="end"/>
        </w:r>
      </w:hyperlink>
    </w:p>
    <w:p w14:paraId="498BE134" w14:textId="5A5947E7" w:rsidR="0080474E" w:rsidRDefault="00145537">
      <w:pPr>
        <w:pStyle w:val="TOC2"/>
        <w:rPr>
          <w:rFonts w:asciiTheme="minorHAnsi" w:eastAsiaTheme="minorEastAsia" w:hAnsiTheme="minorHAnsi" w:cstheme="minorBidi"/>
          <w:b w:val="0"/>
          <w:noProof/>
          <w:sz w:val="22"/>
          <w:szCs w:val="22"/>
        </w:rPr>
      </w:pPr>
      <w:hyperlink w:anchor="_Toc533672456" w:history="1">
        <w:r w:rsidR="0080474E" w:rsidRPr="00DE764F">
          <w:rPr>
            <w:rStyle w:val="Hyperlink"/>
            <w:noProof/>
          </w:rPr>
          <w:t>4.4</w:t>
        </w:r>
        <w:r w:rsidR="0080474E">
          <w:rPr>
            <w:rFonts w:asciiTheme="minorHAnsi" w:eastAsiaTheme="minorEastAsia" w:hAnsiTheme="minorHAnsi" w:cstheme="minorBidi"/>
            <w:b w:val="0"/>
            <w:noProof/>
            <w:sz w:val="22"/>
            <w:szCs w:val="22"/>
          </w:rPr>
          <w:tab/>
        </w:r>
        <w:r w:rsidR="0080474E" w:rsidRPr="00DE764F">
          <w:rPr>
            <w:rStyle w:val="Hyperlink"/>
            <w:noProof/>
          </w:rPr>
          <w:t>Database Creation</w:t>
        </w:r>
        <w:r w:rsidR="0080474E">
          <w:rPr>
            <w:noProof/>
            <w:webHidden/>
          </w:rPr>
          <w:tab/>
        </w:r>
        <w:r w:rsidR="0080474E">
          <w:rPr>
            <w:noProof/>
            <w:webHidden/>
          </w:rPr>
          <w:fldChar w:fldCharType="begin"/>
        </w:r>
        <w:r w:rsidR="0080474E">
          <w:rPr>
            <w:noProof/>
            <w:webHidden/>
          </w:rPr>
          <w:instrText xml:space="preserve"> PAGEREF _Toc533672456 \h </w:instrText>
        </w:r>
        <w:r w:rsidR="0080474E">
          <w:rPr>
            <w:noProof/>
            <w:webHidden/>
          </w:rPr>
        </w:r>
        <w:r w:rsidR="0080474E">
          <w:rPr>
            <w:noProof/>
            <w:webHidden/>
          </w:rPr>
          <w:fldChar w:fldCharType="separate"/>
        </w:r>
        <w:r w:rsidR="00457808">
          <w:rPr>
            <w:noProof/>
            <w:webHidden/>
          </w:rPr>
          <w:t>14</w:t>
        </w:r>
        <w:r w:rsidR="0080474E">
          <w:rPr>
            <w:noProof/>
            <w:webHidden/>
          </w:rPr>
          <w:fldChar w:fldCharType="end"/>
        </w:r>
      </w:hyperlink>
    </w:p>
    <w:p w14:paraId="164B7729" w14:textId="5A2B576C" w:rsidR="0080474E" w:rsidRDefault="00145537">
      <w:pPr>
        <w:pStyle w:val="TOC2"/>
        <w:rPr>
          <w:rFonts w:asciiTheme="minorHAnsi" w:eastAsiaTheme="minorEastAsia" w:hAnsiTheme="minorHAnsi" w:cstheme="minorBidi"/>
          <w:b w:val="0"/>
          <w:noProof/>
          <w:sz w:val="22"/>
          <w:szCs w:val="22"/>
        </w:rPr>
      </w:pPr>
      <w:hyperlink w:anchor="_Toc533672457" w:history="1">
        <w:r w:rsidR="0080474E" w:rsidRPr="00DE764F">
          <w:rPr>
            <w:rStyle w:val="Hyperlink"/>
            <w:noProof/>
          </w:rPr>
          <w:t>4.5</w:t>
        </w:r>
        <w:r w:rsidR="0080474E">
          <w:rPr>
            <w:rFonts w:asciiTheme="minorHAnsi" w:eastAsiaTheme="minorEastAsia" w:hAnsiTheme="minorHAnsi" w:cstheme="minorBidi"/>
            <w:b w:val="0"/>
            <w:noProof/>
            <w:sz w:val="22"/>
            <w:szCs w:val="22"/>
          </w:rPr>
          <w:tab/>
        </w:r>
        <w:r w:rsidR="0080474E" w:rsidRPr="00DE764F">
          <w:rPr>
            <w:rStyle w:val="Hyperlink"/>
            <w:noProof/>
          </w:rPr>
          <w:t>Installation Scripts</w:t>
        </w:r>
        <w:r w:rsidR="0080474E">
          <w:rPr>
            <w:noProof/>
            <w:webHidden/>
          </w:rPr>
          <w:tab/>
        </w:r>
        <w:r w:rsidR="0080474E">
          <w:rPr>
            <w:noProof/>
            <w:webHidden/>
          </w:rPr>
          <w:fldChar w:fldCharType="begin"/>
        </w:r>
        <w:r w:rsidR="0080474E">
          <w:rPr>
            <w:noProof/>
            <w:webHidden/>
          </w:rPr>
          <w:instrText xml:space="preserve"> PAGEREF _Toc533672457 \h </w:instrText>
        </w:r>
        <w:r w:rsidR="0080474E">
          <w:rPr>
            <w:noProof/>
            <w:webHidden/>
          </w:rPr>
        </w:r>
        <w:r w:rsidR="0080474E">
          <w:rPr>
            <w:noProof/>
            <w:webHidden/>
          </w:rPr>
          <w:fldChar w:fldCharType="separate"/>
        </w:r>
        <w:r w:rsidR="00457808">
          <w:rPr>
            <w:noProof/>
            <w:webHidden/>
          </w:rPr>
          <w:t>14</w:t>
        </w:r>
        <w:r w:rsidR="0080474E">
          <w:rPr>
            <w:noProof/>
            <w:webHidden/>
          </w:rPr>
          <w:fldChar w:fldCharType="end"/>
        </w:r>
      </w:hyperlink>
    </w:p>
    <w:p w14:paraId="68272F9E" w14:textId="7A8463EE" w:rsidR="0080474E" w:rsidRDefault="00145537">
      <w:pPr>
        <w:pStyle w:val="TOC2"/>
        <w:rPr>
          <w:rFonts w:asciiTheme="minorHAnsi" w:eastAsiaTheme="minorEastAsia" w:hAnsiTheme="minorHAnsi" w:cstheme="minorBidi"/>
          <w:b w:val="0"/>
          <w:noProof/>
          <w:sz w:val="22"/>
          <w:szCs w:val="22"/>
        </w:rPr>
      </w:pPr>
      <w:hyperlink w:anchor="_Toc533672458" w:history="1">
        <w:r w:rsidR="0080474E" w:rsidRPr="00DE764F">
          <w:rPr>
            <w:rStyle w:val="Hyperlink"/>
            <w:noProof/>
          </w:rPr>
          <w:t>4.6</w:t>
        </w:r>
        <w:r w:rsidR="0080474E">
          <w:rPr>
            <w:rFonts w:asciiTheme="minorHAnsi" w:eastAsiaTheme="minorEastAsia" w:hAnsiTheme="minorHAnsi" w:cstheme="minorBidi"/>
            <w:b w:val="0"/>
            <w:noProof/>
            <w:sz w:val="22"/>
            <w:szCs w:val="22"/>
          </w:rPr>
          <w:tab/>
        </w:r>
        <w:r w:rsidR="0080474E" w:rsidRPr="00DE764F">
          <w:rPr>
            <w:rStyle w:val="Hyperlink"/>
            <w:noProof/>
          </w:rPr>
          <w:t>Cron Scripts</w:t>
        </w:r>
        <w:r w:rsidR="0080474E">
          <w:rPr>
            <w:noProof/>
            <w:webHidden/>
          </w:rPr>
          <w:tab/>
        </w:r>
        <w:r w:rsidR="0080474E">
          <w:rPr>
            <w:noProof/>
            <w:webHidden/>
          </w:rPr>
          <w:fldChar w:fldCharType="begin"/>
        </w:r>
        <w:r w:rsidR="0080474E">
          <w:rPr>
            <w:noProof/>
            <w:webHidden/>
          </w:rPr>
          <w:instrText xml:space="preserve"> PAGEREF _Toc533672458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425AA46E" w14:textId="0049D1D2" w:rsidR="0080474E" w:rsidRDefault="00145537">
      <w:pPr>
        <w:pStyle w:val="TOC2"/>
        <w:rPr>
          <w:rFonts w:asciiTheme="minorHAnsi" w:eastAsiaTheme="minorEastAsia" w:hAnsiTheme="minorHAnsi" w:cstheme="minorBidi"/>
          <w:b w:val="0"/>
          <w:noProof/>
          <w:sz w:val="22"/>
          <w:szCs w:val="22"/>
        </w:rPr>
      </w:pPr>
      <w:hyperlink w:anchor="_Toc533672459" w:history="1">
        <w:r w:rsidR="0080474E" w:rsidRPr="00DE764F">
          <w:rPr>
            <w:rStyle w:val="Hyperlink"/>
            <w:noProof/>
          </w:rPr>
          <w:t>4.7</w:t>
        </w:r>
        <w:r w:rsidR="0080474E">
          <w:rPr>
            <w:rFonts w:asciiTheme="minorHAnsi" w:eastAsiaTheme="minorEastAsia" w:hAnsiTheme="minorHAnsi" w:cstheme="minorBidi"/>
            <w:b w:val="0"/>
            <w:noProof/>
            <w:sz w:val="22"/>
            <w:szCs w:val="22"/>
          </w:rPr>
          <w:tab/>
        </w:r>
        <w:r w:rsidR="0080474E" w:rsidRPr="00DE764F">
          <w:rPr>
            <w:rStyle w:val="Hyperlink"/>
            <w:noProof/>
          </w:rPr>
          <w:t>Access Requirements and Skills Needed for Installation</w:t>
        </w:r>
        <w:r w:rsidR="0080474E">
          <w:rPr>
            <w:noProof/>
            <w:webHidden/>
          </w:rPr>
          <w:tab/>
        </w:r>
        <w:r w:rsidR="0080474E">
          <w:rPr>
            <w:noProof/>
            <w:webHidden/>
          </w:rPr>
          <w:fldChar w:fldCharType="begin"/>
        </w:r>
        <w:r w:rsidR="0080474E">
          <w:rPr>
            <w:noProof/>
            <w:webHidden/>
          </w:rPr>
          <w:instrText xml:space="preserve"> PAGEREF _Toc533672459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2A62D63F" w14:textId="304D0F37" w:rsidR="0080474E" w:rsidRDefault="00145537">
      <w:pPr>
        <w:pStyle w:val="TOC2"/>
        <w:rPr>
          <w:rFonts w:asciiTheme="minorHAnsi" w:eastAsiaTheme="minorEastAsia" w:hAnsiTheme="minorHAnsi" w:cstheme="minorBidi"/>
          <w:b w:val="0"/>
          <w:noProof/>
          <w:sz w:val="22"/>
          <w:szCs w:val="22"/>
        </w:rPr>
      </w:pPr>
      <w:hyperlink w:anchor="_Toc533672460" w:history="1">
        <w:r w:rsidR="0080474E" w:rsidRPr="00DE764F">
          <w:rPr>
            <w:rStyle w:val="Hyperlink"/>
            <w:noProof/>
          </w:rPr>
          <w:t>4.8</w:t>
        </w:r>
        <w:r w:rsidR="0080474E">
          <w:rPr>
            <w:rFonts w:asciiTheme="minorHAnsi" w:eastAsiaTheme="minorEastAsia" w:hAnsiTheme="minorHAnsi" w:cstheme="minorBidi"/>
            <w:b w:val="0"/>
            <w:noProof/>
            <w:sz w:val="22"/>
            <w:szCs w:val="22"/>
          </w:rPr>
          <w:tab/>
        </w:r>
        <w:r w:rsidR="0080474E" w:rsidRPr="00DE764F">
          <w:rPr>
            <w:rStyle w:val="Hyperlink"/>
            <w:noProof/>
          </w:rPr>
          <w:t>Installation Procedure</w:t>
        </w:r>
        <w:r w:rsidR="0080474E">
          <w:rPr>
            <w:noProof/>
            <w:webHidden/>
          </w:rPr>
          <w:tab/>
        </w:r>
        <w:r w:rsidR="0080474E">
          <w:rPr>
            <w:noProof/>
            <w:webHidden/>
          </w:rPr>
          <w:fldChar w:fldCharType="begin"/>
        </w:r>
        <w:r w:rsidR="0080474E">
          <w:rPr>
            <w:noProof/>
            <w:webHidden/>
          </w:rPr>
          <w:instrText xml:space="preserve"> PAGEREF _Toc533672460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2CC1F0E6" w14:textId="12AE64AA" w:rsidR="0080474E" w:rsidRDefault="00145537">
      <w:pPr>
        <w:pStyle w:val="TOC2"/>
        <w:rPr>
          <w:rFonts w:asciiTheme="minorHAnsi" w:eastAsiaTheme="minorEastAsia" w:hAnsiTheme="minorHAnsi" w:cstheme="minorBidi"/>
          <w:b w:val="0"/>
          <w:noProof/>
          <w:sz w:val="22"/>
          <w:szCs w:val="22"/>
        </w:rPr>
      </w:pPr>
      <w:hyperlink w:anchor="_Toc533672461" w:history="1">
        <w:r w:rsidR="0080474E" w:rsidRPr="00DE764F">
          <w:rPr>
            <w:rStyle w:val="Hyperlink"/>
            <w:noProof/>
          </w:rPr>
          <w:t>4.9</w:t>
        </w:r>
        <w:r w:rsidR="0080474E">
          <w:rPr>
            <w:rFonts w:asciiTheme="minorHAnsi" w:eastAsiaTheme="minorEastAsia" w:hAnsiTheme="minorHAnsi" w:cstheme="minorBidi"/>
            <w:b w:val="0"/>
            <w:noProof/>
            <w:sz w:val="22"/>
            <w:szCs w:val="22"/>
          </w:rPr>
          <w:tab/>
        </w:r>
        <w:r w:rsidR="0080474E" w:rsidRPr="00DE764F">
          <w:rPr>
            <w:rStyle w:val="Hyperlink"/>
            <w:noProof/>
          </w:rPr>
          <w:t>Installation Verification Procedure</w:t>
        </w:r>
        <w:r w:rsidR="0080474E">
          <w:rPr>
            <w:noProof/>
            <w:webHidden/>
          </w:rPr>
          <w:tab/>
        </w:r>
        <w:r w:rsidR="0080474E">
          <w:rPr>
            <w:noProof/>
            <w:webHidden/>
          </w:rPr>
          <w:fldChar w:fldCharType="begin"/>
        </w:r>
        <w:r w:rsidR="0080474E">
          <w:rPr>
            <w:noProof/>
            <w:webHidden/>
          </w:rPr>
          <w:instrText xml:space="preserve"> PAGEREF _Toc533672461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2743825F" w14:textId="2C4B2AFA" w:rsidR="0080474E" w:rsidRDefault="00145537">
      <w:pPr>
        <w:pStyle w:val="TOC2"/>
        <w:rPr>
          <w:rFonts w:asciiTheme="minorHAnsi" w:eastAsiaTheme="minorEastAsia" w:hAnsiTheme="minorHAnsi" w:cstheme="minorBidi"/>
          <w:b w:val="0"/>
          <w:noProof/>
          <w:sz w:val="22"/>
          <w:szCs w:val="22"/>
        </w:rPr>
      </w:pPr>
      <w:hyperlink w:anchor="_Toc533672462" w:history="1">
        <w:r w:rsidR="0080474E" w:rsidRPr="00DE764F">
          <w:rPr>
            <w:rStyle w:val="Hyperlink"/>
            <w:noProof/>
          </w:rPr>
          <w:t>4.10</w:t>
        </w:r>
        <w:r w:rsidR="0080474E">
          <w:rPr>
            <w:rFonts w:asciiTheme="minorHAnsi" w:eastAsiaTheme="minorEastAsia" w:hAnsiTheme="minorHAnsi" w:cstheme="minorBidi"/>
            <w:b w:val="0"/>
            <w:noProof/>
            <w:sz w:val="22"/>
            <w:szCs w:val="22"/>
          </w:rPr>
          <w:tab/>
        </w:r>
        <w:r w:rsidR="0080474E" w:rsidRPr="00DE764F">
          <w:rPr>
            <w:rStyle w:val="Hyperlink"/>
            <w:noProof/>
          </w:rPr>
          <w:t>System Configuration</w:t>
        </w:r>
        <w:r w:rsidR="0080474E">
          <w:rPr>
            <w:noProof/>
            <w:webHidden/>
          </w:rPr>
          <w:tab/>
        </w:r>
        <w:r w:rsidR="0080474E">
          <w:rPr>
            <w:noProof/>
            <w:webHidden/>
          </w:rPr>
          <w:fldChar w:fldCharType="begin"/>
        </w:r>
        <w:r w:rsidR="0080474E">
          <w:rPr>
            <w:noProof/>
            <w:webHidden/>
          </w:rPr>
          <w:instrText xml:space="preserve"> PAGEREF _Toc533672462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63ED2FAE" w14:textId="0A87C64B" w:rsidR="0080474E" w:rsidRDefault="00145537">
      <w:pPr>
        <w:pStyle w:val="TOC2"/>
        <w:rPr>
          <w:rFonts w:asciiTheme="minorHAnsi" w:eastAsiaTheme="minorEastAsia" w:hAnsiTheme="minorHAnsi" w:cstheme="minorBidi"/>
          <w:b w:val="0"/>
          <w:noProof/>
          <w:sz w:val="22"/>
          <w:szCs w:val="22"/>
        </w:rPr>
      </w:pPr>
      <w:hyperlink w:anchor="_Toc533672463" w:history="1">
        <w:r w:rsidR="0080474E" w:rsidRPr="00DE764F">
          <w:rPr>
            <w:rStyle w:val="Hyperlink"/>
            <w:noProof/>
          </w:rPr>
          <w:t>4.11</w:t>
        </w:r>
        <w:r w:rsidR="0080474E">
          <w:rPr>
            <w:rFonts w:asciiTheme="minorHAnsi" w:eastAsiaTheme="minorEastAsia" w:hAnsiTheme="minorHAnsi" w:cstheme="minorBidi"/>
            <w:b w:val="0"/>
            <w:noProof/>
            <w:sz w:val="22"/>
            <w:szCs w:val="22"/>
          </w:rPr>
          <w:tab/>
        </w:r>
        <w:r w:rsidR="0080474E" w:rsidRPr="00DE764F">
          <w:rPr>
            <w:rStyle w:val="Hyperlink"/>
            <w:noProof/>
          </w:rPr>
          <w:t>Database Tuning</w:t>
        </w:r>
        <w:r w:rsidR="0080474E">
          <w:rPr>
            <w:noProof/>
            <w:webHidden/>
          </w:rPr>
          <w:tab/>
        </w:r>
        <w:r w:rsidR="0080474E">
          <w:rPr>
            <w:noProof/>
            <w:webHidden/>
          </w:rPr>
          <w:fldChar w:fldCharType="begin"/>
        </w:r>
        <w:r w:rsidR="0080474E">
          <w:rPr>
            <w:noProof/>
            <w:webHidden/>
          </w:rPr>
          <w:instrText xml:space="preserve"> PAGEREF _Toc533672463 \h </w:instrText>
        </w:r>
        <w:r w:rsidR="0080474E">
          <w:rPr>
            <w:noProof/>
            <w:webHidden/>
          </w:rPr>
        </w:r>
        <w:r w:rsidR="0080474E">
          <w:rPr>
            <w:noProof/>
            <w:webHidden/>
          </w:rPr>
          <w:fldChar w:fldCharType="separate"/>
        </w:r>
        <w:r w:rsidR="00457808">
          <w:rPr>
            <w:noProof/>
            <w:webHidden/>
          </w:rPr>
          <w:t>16</w:t>
        </w:r>
        <w:r w:rsidR="0080474E">
          <w:rPr>
            <w:noProof/>
            <w:webHidden/>
          </w:rPr>
          <w:fldChar w:fldCharType="end"/>
        </w:r>
      </w:hyperlink>
    </w:p>
    <w:p w14:paraId="1D4B16C1" w14:textId="3B715A52" w:rsidR="0080474E" w:rsidRDefault="00145537">
      <w:pPr>
        <w:pStyle w:val="TOC1"/>
        <w:rPr>
          <w:rFonts w:asciiTheme="minorHAnsi" w:eastAsiaTheme="minorEastAsia" w:hAnsiTheme="minorHAnsi" w:cstheme="minorBidi"/>
          <w:b w:val="0"/>
          <w:noProof/>
          <w:sz w:val="22"/>
          <w:szCs w:val="22"/>
        </w:rPr>
      </w:pPr>
      <w:hyperlink w:anchor="_Toc533672464" w:history="1">
        <w:r w:rsidR="0080474E" w:rsidRPr="00DE764F">
          <w:rPr>
            <w:rStyle w:val="Hyperlink"/>
            <w:noProof/>
          </w:rPr>
          <w:t>5</w:t>
        </w:r>
        <w:r w:rsidR="0080474E">
          <w:rPr>
            <w:rFonts w:asciiTheme="minorHAnsi" w:eastAsiaTheme="minorEastAsia" w:hAnsiTheme="minorHAnsi" w:cstheme="minorBidi"/>
            <w:b w:val="0"/>
            <w:noProof/>
            <w:sz w:val="22"/>
            <w:szCs w:val="22"/>
          </w:rPr>
          <w:tab/>
        </w:r>
        <w:r w:rsidR="0080474E" w:rsidRPr="00DE764F">
          <w:rPr>
            <w:rStyle w:val="Hyperlink"/>
            <w:noProof/>
          </w:rPr>
          <w:t>Back-Out Procedure</w:t>
        </w:r>
        <w:r w:rsidR="0080474E">
          <w:rPr>
            <w:noProof/>
            <w:webHidden/>
          </w:rPr>
          <w:tab/>
        </w:r>
        <w:r w:rsidR="0080474E">
          <w:rPr>
            <w:noProof/>
            <w:webHidden/>
          </w:rPr>
          <w:fldChar w:fldCharType="begin"/>
        </w:r>
        <w:r w:rsidR="0080474E">
          <w:rPr>
            <w:noProof/>
            <w:webHidden/>
          </w:rPr>
          <w:instrText xml:space="preserve"> PAGEREF _Toc533672464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64B4BD35" w14:textId="2EF03E6A" w:rsidR="0080474E" w:rsidRDefault="00145537">
      <w:pPr>
        <w:pStyle w:val="TOC2"/>
        <w:rPr>
          <w:rFonts w:asciiTheme="minorHAnsi" w:eastAsiaTheme="minorEastAsia" w:hAnsiTheme="minorHAnsi" w:cstheme="minorBidi"/>
          <w:b w:val="0"/>
          <w:noProof/>
          <w:sz w:val="22"/>
          <w:szCs w:val="22"/>
        </w:rPr>
      </w:pPr>
      <w:hyperlink w:anchor="_Toc533672465" w:history="1">
        <w:r w:rsidR="0080474E" w:rsidRPr="00DE764F">
          <w:rPr>
            <w:rStyle w:val="Hyperlink"/>
            <w:noProof/>
          </w:rPr>
          <w:t>5.1</w:t>
        </w:r>
        <w:r w:rsidR="0080474E">
          <w:rPr>
            <w:rFonts w:asciiTheme="minorHAnsi" w:eastAsiaTheme="minorEastAsia" w:hAnsiTheme="minorHAnsi" w:cstheme="minorBidi"/>
            <w:b w:val="0"/>
            <w:noProof/>
            <w:sz w:val="22"/>
            <w:szCs w:val="22"/>
          </w:rPr>
          <w:tab/>
        </w:r>
        <w:r w:rsidR="0080474E" w:rsidRPr="00DE764F">
          <w:rPr>
            <w:rStyle w:val="Hyperlink"/>
            <w:noProof/>
          </w:rPr>
          <w:t>Back-Out Strategy</w:t>
        </w:r>
        <w:r w:rsidR="0080474E">
          <w:rPr>
            <w:noProof/>
            <w:webHidden/>
          </w:rPr>
          <w:tab/>
        </w:r>
        <w:r w:rsidR="0080474E">
          <w:rPr>
            <w:noProof/>
            <w:webHidden/>
          </w:rPr>
          <w:fldChar w:fldCharType="begin"/>
        </w:r>
        <w:r w:rsidR="0080474E">
          <w:rPr>
            <w:noProof/>
            <w:webHidden/>
          </w:rPr>
          <w:instrText xml:space="preserve"> PAGEREF _Toc533672465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04CB84F5" w14:textId="2F04EE1B" w:rsidR="0080474E" w:rsidRDefault="00145537">
      <w:pPr>
        <w:pStyle w:val="TOC2"/>
        <w:rPr>
          <w:rFonts w:asciiTheme="minorHAnsi" w:eastAsiaTheme="minorEastAsia" w:hAnsiTheme="minorHAnsi" w:cstheme="minorBidi"/>
          <w:b w:val="0"/>
          <w:noProof/>
          <w:sz w:val="22"/>
          <w:szCs w:val="22"/>
        </w:rPr>
      </w:pPr>
      <w:hyperlink w:anchor="_Toc533672466" w:history="1">
        <w:r w:rsidR="0080474E" w:rsidRPr="00DE764F">
          <w:rPr>
            <w:rStyle w:val="Hyperlink"/>
            <w:noProof/>
          </w:rPr>
          <w:t>5.2</w:t>
        </w:r>
        <w:r w:rsidR="0080474E">
          <w:rPr>
            <w:rFonts w:asciiTheme="minorHAnsi" w:eastAsiaTheme="minorEastAsia" w:hAnsiTheme="minorHAnsi" w:cstheme="minorBidi"/>
            <w:b w:val="0"/>
            <w:noProof/>
            <w:sz w:val="22"/>
            <w:szCs w:val="22"/>
          </w:rPr>
          <w:tab/>
        </w:r>
        <w:r w:rsidR="0080474E" w:rsidRPr="00DE764F">
          <w:rPr>
            <w:rStyle w:val="Hyperlink"/>
            <w:noProof/>
          </w:rPr>
          <w:t>Back-Out Considerations</w:t>
        </w:r>
        <w:r w:rsidR="0080474E">
          <w:rPr>
            <w:noProof/>
            <w:webHidden/>
          </w:rPr>
          <w:tab/>
        </w:r>
        <w:r w:rsidR="0080474E">
          <w:rPr>
            <w:noProof/>
            <w:webHidden/>
          </w:rPr>
          <w:fldChar w:fldCharType="begin"/>
        </w:r>
        <w:r w:rsidR="0080474E">
          <w:rPr>
            <w:noProof/>
            <w:webHidden/>
          </w:rPr>
          <w:instrText xml:space="preserve"> PAGEREF _Toc533672466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0EB8514C" w14:textId="10AB3A33" w:rsidR="0080474E" w:rsidRDefault="00145537">
      <w:pPr>
        <w:pStyle w:val="TOC3"/>
        <w:rPr>
          <w:rFonts w:asciiTheme="minorHAnsi" w:eastAsiaTheme="minorEastAsia" w:hAnsiTheme="minorHAnsi" w:cstheme="minorBidi"/>
          <w:b w:val="0"/>
          <w:noProof/>
          <w:sz w:val="22"/>
          <w:szCs w:val="22"/>
        </w:rPr>
      </w:pPr>
      <w:hyperlink w:anchor="_Toc533672467" w:history="1">
        <w:r w:rsidR="0080474E" w:rsidRPr="00DE764F">
          <w:rPr>
            <w:rStyle w:val="Hyperlink"/>
            <w:noProof/>
          </w:rPr>
          <w:t>5.2.1</w:t>
        </w:r>
        <w:r w:rsidR="0080474E">
          <w:rPr>
            <w:rFonts w:asciiTheme="minorHAnsi" w:eastAsiaTheme="minorEastAsia" w:hAnsiTheme="minorHAnsi" w:cstheme="minorBidi"/>
            <w:b w:val="0"/>
            <w:noProof/>
            <w:sz w:val="22"/>
            <w:szCs w:val="22"/>
          </w:rPr>
          <w:tab/>
        </w:r>
        <w:r w:rsidR="0080474E" w:rsidRPr="00DE764F">
          <w:rPr>
            <w:rStyle w:val="Hyperlink"/>
            <w:noProof/>
          </w:rPr>
          <w:t>Load Testing</w:t>
        </w:r>
        <w:r w:rsidR="0080474E">
          <w:rPr>
            <w:noProof/>
            <w:webHidden/>
          </w:rPr>
          <w:tab/>
        </w:r>
        <w:r w:rsidR="0080474E">
          <w:rPr>
            <w:noProof/>
            <w:webHidden/>
          </w:rPr>
          <w:fldChar w:fldCharType="begin"/>
        </w:r>
        <w:r w:rsidR="0080474E">
          <w:rPr>
            <w:noProof/>
            <w:webHidden/>
          </w:rPr>
          <w:instrText xml:space="preserve"> PAGEREF _Toc533672467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50137D1E" w14:textId="3C677E2D" w:rsidR="0080474E" w:rsidRDefault="00145537">
      <w:pPr>
        <w:pStyle w:val="TOC3"/>
        <w:rPr>
          <w:rFonts w:asciiTheme="minorHAnsi" w:eastAsiaTheme="minorEastAsia" w:hAnsiTheme="minorHAnsi" w:cstheme="minorBidi"/>
          <w:b w:val="0"/>
          <w:noProof/>
          <w:sz w:val="22"/>
          <w:szCs w:val="22"/>
        </w:rPr>
      </w:pPr>
      <w:hyperlink w:anchor="_Toc533672468" w:history="1">
        <w:r w:rsidR="0080474E" w:rsidRPr="00DE764F">
          <w:rPr>
            <w:rStyle w:val="Hyperlink"/>
            <w:noProof/>
          </w:rPr>
          <w:t>5.2.2</w:t>
        </w:r>
        <w:r w:rsidR="0080474E">
          <w:rPr>
            <w:rFonts w:asciiTheme="minorHAnsi" w:eastAsiaTheme="minorEastAsia" w:hAnsiTheme="minorHAnsi" w:cstheme="minorBidi"/>
            <w:b w:val="0"/>
            <w:noProof/>
            <w:sz w:val="22"/>
            <w:szCs w:val="22"/>
          </w:rPr>
          <w:tab/>
        </w:r>
        <w:r w:rsidR="0080474E" w:rsidRPr="00DE764F">
          <w:rPr>
            <w:rStyle w:val="Hyperlink"/>
            <w:noProof/>
          </w:rPr>
          <w:t>User Acceptance Testing</w:t>
        </w:r>
        <w:r w:rsidR="0080474E">
          <w:rPr>
            <w:noProof/>
            <w:webHidden/>
          </w:rPr>
          <w:tab/>
        </w:r>
        <w:r w:rsidR="0080474E">
          <w:rPr>
            <w:noProof/>
            <w:webHidden/>
          </w:rPr>
          <w:fldChar w:fldCharType="begin"/>
        </w:r>
        <w:r w:rsidR="0080474E">
          <w:rPr>
            <w:noProof/>
            <w:webHidden/>
          </w:rPr>
          <w:instrText xml:space="preserve"> PAGEREF _Toc533672468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16B3BDB2" w14:textId="2DBD0F22" w:rsidR="0080474E" w:rsidRDefault="00145537">
      <w:pPr>
        <w:pStyle w:val="TOC2"/>
        <w:rPr>
          <w:rFonts w:asciiTheme="minorHAnsi" w:eastAsiaTheme="minorEastAsia" w:hAnsiTheme="minorHAnsi" w:cstheme="minorBidi"/>
          <w:b w:val="0"/>
          <w:noProof/>
          <w:sz w:val="22"/>
          <w:szCs w:val="22"/>
        </w:rPr>
      </w:pPr>
      <w:hyperlink w:anchor="_Toc533672469" w:history="1">
        <w:r w:rsidR="0080474E" w:rsidRPr="00DE764F">
          <w:rPr>
            <w:rStyle w:val="Hyperlink"/>
            <w:noProof/>
          </w:rPr>
          <w:t>5.3</w:t>
        </w:r>
        <w:r w:rsidR="0080474E">
          <w:rPr>
            <w:rFonts w:asciiTheme="minorHAnsi" w:eastAsiaTheme="minorEastAsia" w:hAnsiTheme="minorHAnsi" w:cstheme="minorBidi"/>
            <w:b w:val="0"/>
            <w:noProof/>
            <w:sz w:val="22"/>
            <w:szCs w:val="22"/>
          </w:rPr>
          <w:tab/>
        </w:r>
        <w:r w:rsidR="0080474E" w:rsidRPr="00DE764F">
          <w:rPr>
            <w:rStyle w:val="Hyperlink"/>
            <w:noProof/>
          </w:rPr>
          <w:t>Back-Out Criteria</w:t>
        </w:r>
        <w:r w:rsidR="0080474E">
          <w:rPr>
            <w:noProof/>
            <w:webHidden/>
          </w:rPr>
          <w:tab/>
        </w:r>
        <w:r w:rsidR="0080474E">
          <w:rPr>
            <w:noProof/>
            <w:webHidden/>
          </w:rPr>
          <w:fldChar w:fldCharType="begin"/>
        </w:r>
        <w:r w:rsidR="0080474E">
          <w:rPr>
            <w:noProof/>
            <w:webHidden/>
          </w:rPr>
          <w:instrText xml:space="preserve"> PAGEREF _Toc533672469 \h </w:instrText>
        </w:r>
        <w:r w:rsidR="0080474E">
          <w:rPr>
            <w:noProof/>
            <w:webHidden/>
          </w:rPr>
        </w:r>
        <w:r w:rsidR="0080474E">
          <w:rPr>
            <w:noProof/>
            <w:webHidden/>
          </w:rPr>
          <w:fldChar w:fldCharType="separate"/>
        </w:r>
        <w:r w:rsidR="00457808">
          <w:rPr>
            <w:noProof/>
            <w:webHidden/>
          </w:rPr>
          <w:t>17</w:t>
        </w:r>
        <w:r w:rsidR="0080474E">
          <w:rPr>
            <w:noProof/>
            <w:webHidden/>
          </w:rPr>
          <w:fldChar w:fldCharType="end"/>
        </w:r>
      </w:hyperlink>
    </w:p>
    <w:p w14:paraId="08810852" w14:textId="469076ED" w:rsidR="0080474E" w:rsidRDefault="00145537">
      <w:pPr>
        <w:pStyle w:val="TOC2"/>
        <w:rPr>
          <w:rFonts w:asciiTheme="minorHAnsi" w:eastAsiaTheme="minorEastAsia" w:hAnsiTheme="minorHAnsi" w:cstheme="minorBidi"/>
          <w:b w:val="0"/>
          <w:noProof/>
          <w:sz w:val="22"/>
          <w:szCs w:val="22"/>
        </w:rPr>
      </w:pPr>
      <w:hyperlink w:anchor="_Toc533672470" w:history="1">
        <w:r w:rsidR="0080474E" w:rsidRPr="00DE764F">
          <w:rPr>
            <w:rStyle w:val="Hyperlink"/>
            <w:noProof/>
          </w:rPr>
          <w:t>5.4</w:t>
        </w:r>
        <w:r w:rsidR="0080474E">
          <w:rPr>
            <w:rFonts w:asciiTheme="minorHAnsi" w:eastAsiaTheme="minorEastAsia" w:hAnsiTheme="minorHAnsi" w:cstheme="minorBidi"/>
            <w:b w:val="0"/>
            <w:noProof/>
            <w:sz w:val="22"/>
            <w:szCs w:val="22"/>
          </w:rPr>
          <w:tab/>
        </w:r>
        <w:r w:rsidR="0080474E" w:rsidRPr="00DE764F">
          <w:rPr>
            <w:rStyle w:val="Hyperlink"/>
            <w:noProof/>
          </w:rPr>
          <w:t>Back-Out Risks</w:t>
        </w:r>
        <w:r w:rsidR="0080474E">
          <w:rPr>
            <w:noProof/>
            <w:webHidden/>
          </w:rPr>
          <w:tab/>
        </w:r>
        <w:r w:rsidR="0080474E">
          <w:rPr>
            <w:noProof/>
            <w:webHidden/>
          </w:rPr>
          <w:fldChar w:fldCharType="begin"/>
        </w:r>
        <w:r w:rsidR="0080474E">
          <w:rPr>
            <w:noProof/>
            <w:webHidden/>
          </w:rPr>
          <w:instrText xml:space="preserve"> PAGEREF _Toc533672470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5928DD2C" w14:textId="3FED90F3" w:rsidR="0080474E" w:rsidRDefault="00145537">
      <w:pPr>
        <w:pStyle w:val="TOC2"/>
        <w:rPr>
          <w:rFonts w:asciiTheme="minorHAnsi" w:eastAsiaTheme="minorEastAsia" w:hAnsiTheme="minorHAnsi" w:cstheme="minorBidi"/>
          <w:b w:val="0"/>
          <w:noProof/>
          <w:sz w:val="22"/>
          <w:szCs w:val="22"/>
        </w:rPr>
      </w:pPr>
      <w:hyperlink w:anchor="_Toc533672471" w:history="1">
        <w:r w:rsidR="0080474E" w:rsidRPr="00DE764F">
          <w:rPr>
            <w:rStyle w:val="Hyperlink"/>
            <w:noProof/>
          </w:rPr>
          <w:t>5.5</w:t>
        </w:r>
        <w:r w:rsidR="0080474E">
          <w:rPr>
            <w:rFonts w:asciiTheme="minorHAnsi" w:eastAsiaTheme="minorEastAsia" w:hAnsiTheme="minorHAnsi" w:cstheme="minorBidi"/>
            <w:b w:val="0"/>
            <w:noProof/>
            <w:sz w:val="22"/>
            <w:szCs w:val="22"/>
          </w:rPr>
          <w:tab/>
        </w:r>
        <w:r w:rsidR="0080474E" w:rsidRPr="00DE764F">
          <w:rPr>
            <w:rStyle w:val="Hyperlink"/>
            <w:noProof/>
          </w:rPr>
          <w:t>Authority for Back-Out</w:t>
        </w:r>
        <w:r w:rsidR="0080474E">
          <w:rPr>
            <w:noProof/>
            <w:webHidden/>
          </w:rPr>
          <w:tab/>
        </w:r>
        <w:r w:rsidR="0080474E">
          <w:rPr>
            <w:noProof/>
            <w:webHidden/>
          </w:rPr>
          <w:fldChar w:fldCharType="begin"/>
        </w:r>
        <w:r w:rsidR="0080474E">
          <w:rPr>
            <w:noProof/>
            <w:webHidden/>
          </w:rPr>
          <w:instrText xml:space="preserve"> PAGEREF _Toc533672471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0FB9C158" w14:textId="4FE81FF3" w:rsidR="0080474E" w:rsidRDefault="00145537">
      <w:pPr>
        <w:pStyle w:val="TOC2"/>
        <w:rPr>
          <w:rFonts w:asciiTheme="minorHAnsi" w:eastAsiaTheme="minorEastAsia" w:hAnsiTheme="minorHAnsi" w:cstheme="minorBidi"/>
          <w:b w:val="0"/>
          <w:noProof/>
          <w:sz w:val="22"/>
          <w:szCs w:val="22"/>
        </w:rPr>
      </w:pPr>
      <w:hyperlink w:anchor="_Toc533672472" w:history="1">
        <w:r w:rsidR="0080474E" w:rsidRPr="00DE764F">
          <w:rPr>
            <w:rStyle w:val="Hyperlink"/>
            <w:noProof/>
          </w:rPr>
          <w:t>5.6</w:t>
        </w:r>
        <w:r w:rsidR="0080474E">
          <w:rPr>
            <w:rFonts w:asciiTheme="minorHAnsi" w:eastAsiaTheme="minorEastAsia" w:hAnsiTheme="minorHAnsi" w:cstheme="minorBidi"/>
            <w:b w:val="0"/>
            <w:noProof/>
            <w:sz w:val="22"/>
            <w:szCs w:val="22"/>
          </w:rPr>
          <w:tab/>
        </w:r>
        <w:r w:rsidR="0080474E" w:rsidRPr="00DE764F">
          <w:rPr>
            <w:rStyle w:val="Hyperlink"/>
            <w:noProof/>
          </w:rPr>
          <w:t>Back-Out Procedure</w:t>
        </w:r>
        <w:r w:rsidR="0080474E">
          <w:rPr>
            <w:noProof/>
            <w:webHidden/>
          </w:rPr>
          <w:tab/>
        </w:r>
        <w:r w:rsidR="0080474E">
          <w:rPr>
            <w:noProof/>
            <w:webHidden/>
          </w:rPr>
          <w:fldChar w:fldCharType="begin"/>
        </w:r>
        <w:r w:rsidR="0080474E">
          <w:rPr>
            <w:noProof/>
            <w:webHidden/>
          </w:rPr>
          <w:instrText xml:space="preserve"> PAGEREF _Toc533672472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643B1712" w14:textId="0BBBFE59" w:rsidR="0080474E" w:rsidRDefault="00145537">
      <w:pPr>
        <w:pStyle w:val="TOC2"/>
        <w:rPr>
          <w:rFonts w:asciiTheme="minorHAnsi" w:eastAsiaTheme="minorEastAsia" w:hAnsiTheme="minorHAnsi" w:cstheme="minorBidi"/>
          <w:b w:val="0"/>
          <w:noProof/>
          <w:sz w:val="22"/>
          <w:szCs w:val="22"/>
        </w:rPr>
      </w:pPr>
      <w:hyperlink w:anchor="_Toc533672473" w:history="1">
        <w:r w:rsidR="0080474E" w:rsidRPr="00DE764F">
          <w:rPr>
            <w:rStyle w:val="Hyperlink"/>
            <w:noProof/>
          </w:rPr>
          <w:t>5.7</w:t>
        </w:r>
        <w:r w:rsidR="0080474E">
          <w:rPr>
            <w:rFonts w:asciiTheme="minorHAnsi" w:eastAsiaTheme="minorEastAsia" w:hAnsiTheme="minorHAnsi" w:cstheme="minorBidi"/>
            <w:b w:val="0"/>
            <w:noProof/>
            <w:sz w:val="22"/>
            <w:szCs w:val="22"/>
          </w:rPr>
          <w:tab/>
        </w:r>
        <w:r w:rsidR="0080474E" w:rsidRPr="00DE764F">
          <w:rPr>
            <w:rStyle w:val="Hyperlink"/>
            <w:noProof/>
          </w:rPr>
          <w:t>Back-out Verification Procedure</w:t>
        </w:r>
        <w:r w:rsidR="0080474E">
          <w:rPr>
            <w:noProof/>
            <w:webHidden/>
          </w:rPr>
          <w:tab/>
        </w:r>
        <w:r w:rsidR="0080474E">
          <w:rPr>
            <w:noProof/>
            <w:webHidden/>
          </w:rPr>
          <w:fldChar w:fldCharType="begin"/>
        </w:r>
        <w:r w:rsidR="0080474E">
          <w:rPr>
            <w:noProof/>
            <w:webHidden/>
          </w:rPr>
          <w:instrText xml:space="preserve"> PAGEREF _Toc533672473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49F10007" w14:textId="526E1D03" w:rsidR="0080474E" w:rsidRDefault="00145537">
      <w:pPr>
        <w:pStyle w:val="TOC1"/>
        <w:rPr>
          <w:rFonts w:asciiTheme="minorHAnsi" w:eastAsiaTheme="minorEastAsia" w:hAnsiTheme="minorHAnsi" w:cstheme="minorBidi"/>
          <w:b w:val="0"/>
          <w:noProof/>
          <w:sz w:val="22"/>
          <w:szCs w:val="22"/>
        </w:rPr>
      </w:pPr>
      <w:hyperlink w:anchor="_Toc533672474" w:history="1">
        <w:r w:rsidR="0080474E" w:rsidRPr="00DE764F">
          <w:rPr>
            <w:rStyle w:val="Hyperlink"/>
            <w:noProof/>
          </w:rPr>
          <w:t>6</w:t>
        </w:r>
        <w:r w:rsidR="0080474E">
          <w:rPr>
            <w:rFonts w:asciiTheme="minorHAnsi" w:eastAsiaTheme="minorEastAsia" w:hAnsiTheme="minorHAnsi" w:cstheme="minorBidi"/>
            <w:b w:val="0"/>
            <w:noProof/>
            <w:sz w:val="22"/>
            <w:szCs w:val="22"/>
          </w:rPr>
          <w:tab/>
        </w:r>
        <w:r w:rsidR="0080474E" w:rsidRPr="00DE764F">
          <w:rPr>
            <w:rStyle w:val="Hyperlink"/>
            <w:noProof/>
          </w:rPr>
          <w:t>Rollback Procedure</w:t>
        </w:r>
        <w:r w:rsidR="0080474E">
          <w:rPr>
            <w:noProof/>
            <w:webHidden/>
          </w:rPr>
          <w:tab/>
        </w:r>
        <w:r w:rsidR="0080474E">
          <w:rPr>
            <w:noProof/>
            <w:webHidden/>
          </w:rPr>
          <w:fldChar w:fldCharType="begin"/>
        </w:r>
        <w:r w:rsidR="0080474E">
          <w:rPr>
            <w:noProof/>
            <w:webHidden/>
          </w:rPr>
          <w:instrText xml:space="preserve"> PAGEREF _Toc533672474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3D9AFB5D" w14:textId="0E8424A3" w:rsidR="0080474E" w:rsidRDefault="00145537">
      <w:pPr>
        <w:pStyle w:val="TOC2"/>
        <w:rPr>
          <w:rFonts w:asciiTheme="minorHAnsi" w:eastAsiaTheme="minorEastAsia" w:hAnsiTheme="minorHAnsi" w:cstheme="minorBidi"/>
          <w:b w:val="0"/>
          <w:noProof/>
          <w:sz w:val="22"/>
          <w:szCs w:val="22"/>
        </w:rPr>
      </w:pPr>
      <w:hyperlink w:anchor="_Toc533672475" w:history="1">
        <w:r w:rsidR="0080474E" w:rsidRPr="00DE764F">
          <w:rPr>
            <w:rStyle w:val="Hyperlink"/>
            <w:noProof/>
          </w:rPr>
          <w:t>6.1</w:t>
        </w:r>
        <w:r w:rsidR="0080474E">
          <w:rPr>
            <w:rFonts w:asciiTheme="minorHAnsi" w:eastAsiaTheme="minorEastAsia" w:hAnsiTheme="minorHAnsi" w:cstheme="minorBidi"/>
            <w:b w:val="0"/>
            <w:noProof/>
            <w:sz w:val="22"/>
            <w:szCs w:val="22"/>
          </w:rPr>
          <w:tab/>
        </w:r>
        <w:r w:rsidR="0080474E" w:rsidRPr="00DE764F">
          <w:rPr>
            <w:rStyle w:val="Hyperlink"/>
            <w:noProof/>
          </w:rPr>
          <w:t>Rollback Considerations</w:t>
        </w:r>
        <w:r w:rsidR="0080474E">
          <w:rPr>
            <w:noProof/>
            <w:webHidden/>
          </w:rPr>
          <w:tab/>
        </w:r>
        <w:r w:rsidR="0080474E">
          <w:rPr>
            <w:noProof/>
            <w:webHidden/>
          </w:rPr>
          <w:fldChar w:fldCharType="begin"/>
        </w:r>
        <w:r w:rsidR="0080474E">
          <w:rPr>
            <w:noProof/>
            <w:webHidden/>
          </w:rPr>
          <w:instrText xml:space="preserve"> PAGEREF _Toc533672475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7DA9EB0F" w14:textId="4BFA2D7D" w:rsidR="0080474E" w:rsidRDefault="00145537">
      <w:pPr>
        <w:pStyle w:val="TOC2"/>
        <w:rPr>
          <w:rFonts w:asciiTheme="minorHAnsi" w:eastAsiaTheme="minorEastAsia" w:hAnsiTheme="minorHAnsi" w:cstheme="minorBidi"/>
          <w:b w:val="0"/>
          <w:noProof/>
          <w:sz w:val="22"/>
          <w:szCs w:val="22"/>
        </w:rPr>
      </w:pPr>
      <w:hyperlink w:anchor="_Toc533672476" w:history="1">
        <w:r w:rsidR="0080474E" w:rsidRPr="00DE764F">
          <w:rPr>
            <w:rStyle w:val="Hyperlink"/>
            <w:noProof/>
          </w:rPr>
          <w:t>6.2</w:t>
        </w:r>
        <w:r w:rsidR="0080474E">
          <w:rPr>
            <w:rFonts w:asciiTheme="minorHAnsi" w:eastAsiaTheme="minorEastAsia" w:hAnsiTheme="minorHAnsi" w:cstheme="minorBidi"/>
            <w:b w:val="0"/>
            <w:noProof/>
            <w:sz w:val="22"/>
            <w:szCs w:val="22"/>
          </w:rPr>
          <w:tab/>
        </w:r>
        <w:r w:rsidR="0080474E" w:rsidRPr="00DE764F">
          <w:rPr>
            <w:rStyle w:val="Hyperlink"/>
            <w:noProof/>
          </w:rPr>
          <w:t>Rollback Criteria</w:t>
        </w:r>
        <w:r w:rsidR="0080474E">
          <w:rPr>
            <w:noProof/>
            <w:webHidden/>
          </w:rPr>
          <w:tab/>
        </w:r>
        <w:r w:rsidR="0080474E">
          <w:rPr>
            <w:noProof/>
            <w:webHidden/>
          </w:rPr>
          <w:fldChar w:fldCharType="begin"/>
        </w:r>
        <w:r w:rsidR="0080474E">
          <w:rPr>
            <w:noProof/>
            <w:webHidden/>
          </w:rPr>
          <w:instrText xml:space="preserve"> PAGEREF _Toc533672476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7AAB9B34" w14:textId="131A6183" w:rsidR="0080474E" w:rsidRDefault="00145537">
      <w:pPr>
        <w:pStyle w:val="TOC2"/>
        <w:rPr>
          <w:rFonts w:asciiTheme="minorHAnsi" w:eastAsiaTheme="minorEastAsia" w:hAnsiTheme="minorHAnsi" w:cstheme="minorBidi"/>
          <w:b w:val="0"/>
          <w:noProof/>
          <w:sz w:val="22"/>
          <w:szCs w:val="22"/>
        </w:rPr>
      </w:pPr>
      <w:hyperlink w:anchor="_Toc533672477" w:history="1">
        <w:r w:rsidR="0080474E" w:rsidRPr="00DE764F">
          <w:rPr>
            <w:rStyle w:val="Hyperlink"/>
            <w:noProof/>
          </w:rPr>
          <w:t>6.3</w:t>
        </w:r>
        <w:r w:rsidR="0080474E">
          <w:rPr>
            <w:rFonts w:asciiTheme="minorHAnsi" w:eastAsiaTheme="minorEastAsia" w:hAnsiTheme="minorHAnsi" w:cstheme="minorBidi"/>
            <w:b w:val="0"/>
            <w:noProof/>
            <w:sz w:val="22"/>
            <w:szCs w:val="22"/>
          </w:rPr>
          <w:tab/>
        </w:r>
        <w:r w:rsidR="0080474E" w:rsidRPr="00DE764F">
          <w:rPr>
            <w:rStyle w:val="Hyperlink"/>
            <w:noProof/>
          </w:rPr>
          <w:t>Rollback Risks</w:t>
        </w:r>
        <w:r w:rsidR="0080474E">
          <w:rPr>
            <w:noProof/>
            <w:webHidden/>
          </w:rPr>
          <w:tab/>
        </w:r>
        <w:r w:rsidR="0080474E">
          <w:rPr>
            <w:noProof/>
            <w:webHidden/>
          </w:rPr>
          <w:fldChar w:fldCharType="begin"/>
        </w:r>
        <w:r w:rsidR="0080474E">
          <w:rPr>
            <w:noProof/>
            <w:webHidden/>
          </w:rPr>
          <w:instrText xml:space="preserve"> PAGEREF _Toc533672477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246E045E" w14:textId="1B889ECC" w:rsidR="0080474E" w:rsidRDefault="00145537">
      <w:pPr>
        <w:pStyle w:val="TOC2"/>
        <w:rPr>
          <w:rFonts w:asciiTheme="minorHAnsi" w:eastAsiaTheme="minorEastAsia" w:hAnsiTheme="minorHAnsi" w:cstheme="minorBidi"/>
          <w:b w:val="0"/>
          <w:noProof/>
          <w:sz w:val="22"/>
          <w:szCs w:val="22"/>
        </w:rPr>
      </w:pPr>
      <w:hyperlink w:anchor="_Toc533672478" w:history="1">
        <w:r w:rsidR="0080474E" w:rsidRPr="00DE764F">
          <w:rPr>
            <w:rStyle w:val="Hyperlink"/>
            <w:noProof/>
          </w:rPr>
          <w:t>6.4</w:t>
        </w:r>
        <w:r w:rsidR="0080474E">
          <w:rPr>
            <w:rFonts w:asciiTheme="minorHAnsi" w:eastAsiaTheme="minorEastAsia" w:hAnsiTheme="minorHAnsi" w:cstheme="minorBidi"/>
            <w:b w:val="0"/>
            <w:noProof/>
            <w:sz w:val="22"/>
            <w:szCs w:val="22"/>
          </w:rPr>
          <w:tab/>
        </w:r>
        <w:r w:rsidR="0080474E" w:rsidRPr="00DE764F">
          <w:rPr>
            <w:rStyle w:val="Hyperlink"/>
            <w:noProof/>
          </w:rPr>
          <w:t>Authority for Rollback</w:t>
        </w:r>
        <w:r w:rsidR="0080474E">
          <w:rPr>
            <w:noProof/>
            <w:webHidden/>
          </w:rPr>
          <w:tab/>
        </w:r>
        <w:r w:rsidR="0080474E">
          <w:rPr>
            <w:noProof/>
            <w:webHidden/>
          </w:rPr>
          <w:fldChar w:fldCharType="begin"/>
        </w:r>
        <w:r w:rsidR="0080474E">
          <w:rPr>
            <w:noProof/>
            <w:webHidden/>
          </w:rPr>
          <w:instrText xml:space="preserve"> PAGEREF _Toc533672478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2BAA41F9" w14:textId="45B54C20" w:rsidR="0080474E" w:rsidRDefault="00145537">
      <w:pPr>
        <w:pStyle w:val="TOC2"/>
        <w:rPr>
          <w:rFonts w:asciiTheme="minorHAnsi" w:eastAsiaTheme="minorEastAsia" w:hAnsiTheme="minorHAnsi" w:cstheme="minorBidi"/>
          <w:b w:val="0"/>
          <w:noProof/>
          <w:sz w:val="22"/>
          <w:szCs w:val="22"/>
        </w:rPr>
      </w:pPr>
      <w:hyperlink w:anchor="_Toc533672479" w:history="1">
        <w:r w:rsidR="0080474E" w:rsidRPr="00DE764F">
          <w:rPr>
            <w:rStyle w:val="Hyperlink"/>
            <w:noProof/>
          </w:rPr>
          <w:t>6.5</w:t>
        </w:r>
        <w:r w:rsidR="0080474E">
          <w:rPr>
            <w:rFonts w:asciiTheme="minorHAnsi" w:eastAsiaTheme="minorEastAsia" w:hAnsiTheme="minorHAnsi" w:cstheme="minorBidi"/>
            <w:b w:val="0"/>
            <w:noProof/>
            <w:sz w:val="22"/>
            <w:szCs w:val="22"/>
          </w:rPr>
          <w:tab/>
        </w:r>
        <w:r w:rsidR="0080474E" w:rsidRPr="00DE764F">
          <w:rPr>
            <w:rStyle w:val="Hyperlink"/>
            <w:noProof/>
          </w:rPr>
          <w:t>Rollback Procedure</w:t>
        </w:r>
        <w:r w:rsidR="0080474E">
          <w:rPr>
            <w:noProof/>
            <w:webHidden/>
          </w:rPr>
          <w:tab/>
        </w:r>
        <w:r w:rsidR="0080474E">
          <w:rPr>
            <w:noProof/>
            <w:webHidden/>
          </w:rPr>
          <w:fldChar w:fldCharType="begin"/>
        </w:r>
        <w:r w:rsidR="0080474E">
          <w:rPr>
            <w:noProof/>
            <w:webHidden/>
          </w:rPr>
          <w:instrText xml:space="preserve"> PAGEREF _Toc533672479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3DB1AD4C" w14:textId="58AAF631" w:rsidR="0080474E" w:rsidRDefault="00145537">
      <w:pPr>
        <w:pStyle w:val="TOC2"/>
        <w:rPr>
          <w:rFonts w:asciiTheme="minorHAnsi" w:eastAsiaTheme="minorEastAsia" w:hAnsiTheme="minorHAnsi" w:cstheme="minorBidi"/>
          <w:b w:val="0"/>
          <w:noProof/>
          <w:sz w:val="22"/>
          <w:szCs w:val="22"/>
        </w:rPr>
      </w:pPr>
      <w:hyperlink w:anchor="_Toc533672480" w:history="1">
        <w:r w:rsidR="0080474E" w:rsidRPr="00DE764F">
          <w:rPr>
            <w:rStyle w:val="Hyperlink"/>
            <w:rFonts w:eastAsia="Calibri"/>
            <w:noProof/>
          </w:rPr>
          <w:t>6.6</w:t>
        </w:r>
        <w:r w:rsidR="0080474E">
          <w:rPr>
            <w:rFonts w:asciiTheme="minorHAnsi" w:eastAsiaTheme="minorEastAsia" w:hAnsiTheme="minorHAnsi" w:cstheme="minorBidi"/>
            <w:b w:val="0"/>
            <w:noProof/>
            <w:sz w:val="22"/>
            <w:szCs w:val="22"/>
          </w:rPr>
          <w:tab/>
        </w:r>
        <w:r w:rsidR="0080474E" w:rsidRPr="00DE764F">
          <w:rPr>
            <w:rStyle w:val="Hyperlink"/>
            <w:noProof/>
          </w:rPr>
          <w:t>Rollback Verification Procedure</w:t>
        </w:r>
        <w:r w:rsidR="0080474E">
          <w:rPr>
            <w:noProof/>
            <w:webHidden/>
          </w:rPr>
          <w:tab/>
        </w:r>
        <w:r w:rsidR="0080474E">
          <w:rPr>
            <w:noProof/>
            <w:webHidden/>
          </w:rPr>
          <w:fldChar w:fldCharType="begin"/>
        </w:r>
        <w:r w:rsidR="0080474E">
          <w:rPr>
            <w:noProof/>
            <w:webHidden/>
          </w:rPr>
          <w:instrText xml:space="preserve"> PAGEREF _Toc533672480 \h </w:instrText>
        </w:r>
        <w:r w:rsidR="0080474E">
          <w:rPr>
            <w:noProof/>
            <w:webHidden/>
          </w:rPr>
        </w:r>
        <w:r w:rsidR="0080474E">
          <w:rPr>
            <w:noProof/>
            <w:webHidden/>
          </w:rPr>
          <w:fldChar w:fldCharType="separate"/>
        </w:r>
        <w:r w:rsidR="00457808">
          <w:rPr>
            <w:noProof/>
            <w:webHidden/>
          </w:rPr>
          <w:t>18</w:t>
        </w:r>
        <w:r w:rsidR="0080474E">
          <w:rPr>
            <w:noProof/>
            <w:webHidden/>
          </w:rPr>
          <w:fldChar w:fldCharType="end"/>
        </w:r>
      </w:hyperlink>
    </w:p>
    <w:p w14:paraId="5D7E9B91" w14:textId="31ADEC5A" w:rsidR="00773E01" w:rsidRDefault="003224BE" w:rsidP="006523D0">
      <w:pPr>
        <w:pStyle w:val="TOC1"/>
      </w:pPr>
      <w:r>
        <w:fldChar w:fldCharType="end"/>
      </w:r>
    </w:p>
    <w:p w14:paraId="64DEECE0" w14:textId="3CD9D307" w:rsidR="006523D0" w:rsidRDefault="006523D0" w:rsidP="006523D0"/>
    <w:p w14:paraId="1EFF8230" w14:textId="5ECB8394" w:rsidR="003A5260" w:rsidRDefault="003A5260" w:rsidP="006523D0"/>
    <w:p w14:paraId="4083BD1A" w14:textId="7F21067B" w:rsidR="00EC4ACD" w:rsidRPr="00EC4ACD" w:rsidRDefault="00EC4ACD" w:rsidP="00EC4ACD">
      <w:pPr>
        <w:jc w:val="center"/>
        <w:rPr>
          <w:rFonts w:ascii="Arial" w:hAnsi="Arial" w:cs="Arial"/>
          <w:b/>
          <w:sz w:val="28"/>
          <w:szCs w:val="28"/>
        </w:rPr>
      </w:pPr>
      <w:r w:rsidRPr="003A5260">
        <w:rPr>
          <w:rFonts w:ascii="Arial" w:hAnsi="Arial" w:cs="Arial"/>
          <w:b/>
          <w:sz w:val="28"/>
          <w:szCs w:val="28"/>
        </w:rPr>
        <w:t xml:space="preserve">Table of </w:t>
      </w:r>
      <w:r>
        <w:rPr>
          <w:rFonts w:ascii="Arial" w:hAnsi="Arial" w:cs="Arial"/>
          <w:b/>
          <w:sz w:val="28"/>
          <w:szCs w:val="28"/>
        </w:rPr>
        <w:t>Tables</w:t>
      </w:r>
    </w:p>
    <w:p w14:paraId="46FB310A" w14:textId="1E94DF05" w:rsidR="0080474E" w:rsidRDefault="00EC4ACD">
      <w:pPr>
        <w:pStyle w:val="TableofFigures"/>
        <w:tabs>
          <w:tab w:val="right" w:leader="dot" w:pos="9350"/>
        </w:tabs>
        <w:rPr>
          <w:rFonts w:asciiTheme="minorHAnsi" w:eastAsiaTheme="minorEastAsia" w:hAnsiTheme="minorHAnsi" w:cstheme="minorBidi"/>
          <w:noProof/>
          <w:szCs w:val="22"/>
        </w:rPr>
      </w:pPr>
      <w:r w:rsidRPr="00F36075">
        <w:rPr>
          <w:rFonts w:ascii="Arial" w:hAnsi="Arial" w:cs="Arial"/>
          <w:sz w:val="24"/>
        </w:rPr>
        <w:fldChar w:fldCharType="begin"/>
      </w:r>
      <w:r w:rsidRPr="00F36075">
        <w:rPr>
          <w:rFonts w:ascii="Arial" w:hAnsi="Arial" w:cs="Arial"/>
          <w:sz w:val="24"/>
        </w:rPr>
        <w:instrText xml:space="preserve"> TOC \h \z \c "Table" </w:instrText>
      </w:r>
      <w:r w:rsidRPr="00F36075">
        <w:rPr>
          <w:rFonts w:ascii="Arial" w:hAnsi="Arial" w:cs="Arial"/>
          <w:sz w:val="24"/>
        </w:rPr>
        <w:fldChar w:fldCharType="separate"/>
      </w:r>
      <w:hyperlink w:anchor="_Toc533672487" w:history="1">
        <w:r w:rsidR="0080474E" w:rsidRPr="00160499">
          <w:rPr>
            <w:rStyle w:val="Hyperlink"/>
            <w:noProof/>
          </w:rPr>
          <w:t>Table 1:  Deployment, Installation, Back-out, and Rollback Roles and Responsibilities</w:t>
        </w:r>
        <w:r w:rsidR="0080474E">
          <w:rPr>
            <w:noProof/>
            <w:webHidden/>
          </w:rPr>
          <w:tab/>
        </w:r>
        <w:r w:rsidR="0080474E">
          <w:rPr>
            <w:noProof/>
            <w:webHidden/>
          </w:rPr>
          <w:fldChar w:fldCharType="begin"/>
        </w:r>
        <w:r w:rsidR="0080474E">
          <w:rPr>
            <w:noProof/>
            <w:webHidden/>
          </w:rPr>
          <w:instrText xml:space="preserve"> PAGEREF _Toc533672487 \h </w:instrText>
        </w:r>
        <w:r w:rsidR="0080474E">
          <w:rPr>
            <w:noProof/>
            <w:webHidden/>
          </w:rPr>
        </w:r>
        <w:r w:rsidR="0080474E">
          <w:rPr>
            <w:noProof/>
            <w:webHidden/>
          </w:rPr>
          <w:fldChar w:fldCharType="separate"/>
        </w:r>
        <w:r w:rsidR="00457808">
          <w:rPr>
            <w:noProof/>
            <w:webHidden/>
          </w:rPr>
          <w:t>2</w:t>
        </w:r>
        <w:r w:rsidR="0080474E">
          <w:rPr>
            <w:noProof/>
            <w:webHidden/>
          </w:rPr>
          <w:fldChar w:fldCharType="end"/>
        </w:r>
      </w:hyperlink>
    </w:p>
    <w:p w14:paraId="2D95170A" w14:textId="3BDA9E2D" w:rsidR="0080474E" w:rsidRDefault="00145537">
      <w:pPr>
        <w:pStyle w:val="TableofFigures"/>
        <w:tabs>
          <w:tab w:val="right" w:leader="dot" w:pos="9350"/>
        </w:tabs>
        <w:rPr>
          <w:rFonts w:asciiTheme="minorHAnsi" w:eastAsiaTheme="minorEastAsia" w:hAnsiTheme="minorHAnsi" w:cstheme="minorBidi"/>
          <w:noProof/>
          <w:szCs w:val="22"/>
        </w:rPr>
      </w:pPr>
      <w:hyperlink w:anchor="_Toc533672488" w:history="1">
        <w:r w:rsidR="0080474E" w:rsidRPr="00160499">
          <w:rPr>
            <w:rStyle w:val="Hyperlink"/>
            <w:noProof/>
          </w:rPr>
          <w:t>Table 2:  eBusiness Master Deployment Schedule</w:t>
        </w:r>
        <w:r w:rsidR="0080474E">
          <w:rPr>
            <w:noProof/>
            <w:webHidden/>
          </w:rPr>
          <w:tab/>
        </w:r>
        <w:r w:rsidR="0080474E">
          <w:rPr>
            <w:noProof/>
            <w:webHidden/>
          </w:rPr>
          <w:fldChar w:fldCharType="begin"/>
        </w:r>
        <w:r w:rsidR="0080474E">
          <w:rPr>
            <w:noProof/>
            <w:webHidden/>
          </w:rPr>
          <w:instrText xml:space="preserve"> PAGEREF _Toc533672488 \h </w:instrText>
        </w:r>
        <w:r w:rsidR="0080474E">
          <w:rPr>
            <w:noProof/>
            <w:webHidden/>
          </w:rPr>
        </w:r>
        <w:r w:rsidR="0080474E">
          <w:rPr>
            <w:noProof/>
            <w:webHidden/>
          </w:rPr>
          <w:fldChar w:fldCharType="separate"/>
        </w:r>
        <w:r w:rsidR="00457808">
          <w:rPr>
            <w:noProof/>
            <w:webHidden/>
          </w:rPr>
          <w:t>4</w:t>
        </w:r>
        <w:r w:rsidR="0080474E">
          <w:rPr>
            <w:noProof/>
            <w:webHidden/>
          </w:rPr>
          <w:fldChar w:fldCharType="end"/>
        </w:r>
      </w:hyperlink>
    </w:p>
    <w:p w14:paraId="4BA19C45" w14:textId="1F92DA2F" w:rsidR="0080474E" w:rsidRDefault="00145537">
      <w:pPr>
        <w:pStyle w:val="TableofFigures"/>
        <w:tabs>
          <w:tab w:val="right" w:leader="dot" w:pos="9350"/>
        </w:tabs>
        <w:rPr>
          <w:rFonts w:asciiTheme="minorHAnsi" w:eastAsiaTheme="minorEastAsia" w:hAnsiTheme="minorHAnsi" w:cstheme="minorBidi"/>
          <w:noProof/>
          <w:szCs w:val="22"/>
        </w:rPr>
      </w:pPr>
      <w:hyperlink w:anchor="_Toc533672489" w:history="1">
        <w:r w:rsidR="0080474E" w:rsidRPr="00160499">
          <w:rPr>
            <w:rStyle w:val="Hyperlink"/>
            <w:noProof/>
          </w:rPr>
          <w:t>Table 3:  Site Preparation</w:t>
        </w:r>
        <w:r w:rsidR="0080474E">
          <w:rPr>
            <w:noProof/>
            <w:webHidden/>
          </w:rPr>
          <w:tab/>
        </w:r>
        <w:r w:rsidR="0080474E">
          <w:rPr>
            <w:noProof/>
            <w:webHidden/>
          </w:rPr>
          <w:fldChar w:fldCharType="begin"/>
        </w:r>
        <w:r w:rsidR="0080474E">
          <w:rPr>
            <w:noProof/>
            <w:webHidden/>
          </w:rPr>
          <w:instrText xml:space="preserve"> PAGEREF _Toc533672489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11F4E167" w14:textId="3BB857C6" w:rsidR="0080474E" w:rsidRDefault="00145537">
      <w:pPr>
        <w:pStyle w:val="TableofFigures"/>
        <w:tabs>
          <w:tab w:val="right" w:leader="dot" w:pos="9350"/>
        </w:tabs>
        <w:rPr>
          <w:rFonts w:asciiTheme="minorHAnsi" w:eastAsiaTheme="minorEastAsia" w:hAnsiTheme="minorHAnsi" w:cstheme="minorBidi"/>
          <w:noProof/>
          <w:szCs w:val="22"/>
        </w:rPr>
      </w:pPr>
      <w:hyperlink w:anchor="_Toc533672490" w:history="1">
        <w:r w:rsidR="0080474E" w:rsidRPr="00160499">
          <w:rPr>
            <w:rStyle w:val="Hyperlink"/>
            <w:noProof/>
          </w:rPr>
          <w:t>Table 4:  Hardware Specifications</w:t>
        </w:r>
        <w:r w:rsidR="0080474E">
          <w:rPr>
            <w:noProof/>
            <w:webHidden/>
          </w:rPr>
          <w:tab/>
        </w:r>
        <w:r w:rsidR="0080474E">
          <w:rPr>
            <w:noProof/>
            <w:webHidden/>
          </w:rPr>
          <w:fldChar w:fldCharType="begin"/>
        </w:r>
        <w:r w:rsidR="0080474E">
          <w:rPr>
            <w:noProof/>
            <w:webHidden/>
          </w:rPr>
          <w:instrText xml:space="preserve"> PAGEREF _Toc533672490 \h </w:instrText>
        </w:r>
        <w:r w:rsidR="0080474E">
          <w:rPr>
            <w:noProof/>
            <w:webHidden/>
          </w:rPr>
        </w:r>
        <w:r w:rsidR="0080474E">
          <w:rPr>
            <w:noProof/>
            <w:webHidden/>
          </w:rPr>
          <w:fldChar w:fldCharType="separate"/>
        </w:r>
        <w:r w:rsidR="00457808">
          <w:rPr>
            <w:noProof/>
            <w:webHidden/>
          </w:rPr>
          <w:t>10</w:t>
        </w:r>
        <w:r w:rsidR="0080474E">
          <w:rPr>
            <w:noProof/>
            <w:webHidden/>
          </w:rPr>
          <w:fldChar w:fldCharType="end"/>
        </w:r>
      </w:hyperlink>
    </w:p>
    <w:p w14:paraId="7A77FA31" w14:textId="2CE207CB" w:rsidR="0080474E" w:rsidRDefault="00145537">
      <w:pPr>
        <w:pStyle w:val="TableofFigures"/>
        <w:tabs>
          <w:tab w:val="right" w:leader="dot" w:pos="9350"/>
        </w:tabs>
        <w:rPr>
          <w:rFonts w:asciiTheme="minorHAnsi" w:eastAsiaTheme="minorEastAsia" w:hAnsiTheme="minorHAnsi" w:cstheme="minorBidi"/>
          <w:noProof/>
          <w:szCs w:val="22"/>
        </w:rPr>
      </w:pPr>
      <w:hyperlink w:anchor="_Toc533672491" w:history="1">
        <w:r w:rsidR="0080474E" w:rsidRPr="00160499">
          <w:rPr>
            <w:rStyle w:val="Hyperlink"/>
            <w:noProof/>
          </w:rPr>
          <w:t>Table 5:  Software Specifications</w:t>
        </w:r>
        <w:r w:rsidR="0080474E">
          <w:rPr>
            <w:noProof/>
            <w:webHidden/>
          </w:rPr>
          <w:tab/>
        </w:r>
        <w:r w:rsidR="0080474E">
          <w:rPr>
            <w:noProof/>
            <w:webHidden/>
          </w:rPr>
          <w:fldChar w:fldCharType="begin"/>
        </w:r>
        <w:r w:rsidR="0080474E">
          <w:rPr>
            <w:noProof/>
            <w:webHidden/>
          </w:rPr>
          <w:instrText xml:space="preserve"> PAGEREF _Toc533672491 \h </w:instrText>
        </w:r>
        <w:r w:rsidR="0080474E">
          <w:rPr>
            <w:noProof/>
            <w:webHidden/>
          </w:rPr>
        </w:r>
        <w:r w:rsidR="0080474E">
          <w:rPr>
            <w:noProof/>
            <w:webHidden/>
          </w:rPr>
          <w:fldChar w:fldCharType="separate"/>
        </w:r>
        <w:r w:rsidR="00457808">
          <w:rPr>
            <w:noProof/>
            <w:webHidden/>
          </w:rPr>
          <w:t>11</w:t>
        </w:r>
        <w:r w:rsidR="0080474E">
          <w:rPr>
            <w:noProof/>
            <w:webHidden/>
          </w:rPr>
          <w:fldChar w:fldCharType="end"/>
        </w:r>
      </w:hyperlink>
    </w:p>
    <w:p w14:paraId="67C61878" w14:textId="3A3AAD7F" w:rsidR="0080474E" w:rsidRDefault="00145537">
      <w:pPr>
        <w:pStyle w:val="TableofFigures"/>
        <w:tabs>
          <w:tab w:val="right" w:leader="dot" w:pos="9350"/>
        </w:tabs>
        <w:rPr>
          <w:rFonts w:asciiTheme="minorHAnsi" w:eastAsiaTheme="minorEastAsia" w:hAnsiTheme="minorHAnsi" w:cstheme="minorBidi"/>
          <w:noProof/>
          <w:szCs w:val="22"/>
        </w:rPr>
      </w:pPr>
      <w:hyperlink w:anchor="_Toc533672492" w:history="1">
        <w:r w:rsidR="0080474E" w:rsidRPr="00160499">
          <w:rPr>
            <w:rStyle w:val="Hyperlink"/>
            <w:noProof/>
          </w:rPr>
          <w:t>Table 6:  Deployment/Installation/Back-Out Checklist</w:t>
        </w:r>
        <w:r w:rsidR="0080474E">
          <w:rPr>
            <w:noProof/>
            <w:webHidden/>
          </w:rPr>
          <w:tab/>
        </w:r>
        <w:r w:rsidR="0080474E">
          <w:rPr>
            <w:noProof/>
            <w:webHidden/>
          </w:rPr>
          <w:fldChar w:fldCharType="begin"/>
        </w:r>
        <w:r w:rsidR="0080474E">
          <w:rPr>
            <w:noProof/>
            <w:webHidden/>
          </w:rPr>
          <w:instrText xml:space="preserve"> PAGEREF _Toc533672492 \h </w:instrText>
        </w:r>
        <w:r w:rsidR="0080474E">
          <w:rPr>
            <w:noProof/>
            <w:webHidden/>
          </w:rPr>
        </w:r>
        <w:r w:rsidR="0080474E">
          <w:rPr>
            <w:noProof/>
            <w:webHidden/>
          </w:rPr>
          <w:fldChar w:fldCharType="separate"/>
        </w:r>
        <w:r w:rsidR="00457808">
          <w:rPr>
            <w:noProof/>
            <w:webHidden/>
          </w:rPr>
          <w:t>13</w:t>
        </w:r>
        <w:r w:rsidR="0080474E">
          <w:rPr>
            <w:noProof/>
            <w:webHidden/>
          </w:rPr>
          <w:fldChar w:fldCharType="end"/>
        </w:r>
      </w:hyperlink>
    </w:p>
    <w:p w14:paraId="6A6480C9" w14:textId="264F3043" w:rsidR="003A5260" w:rsidRDefault="00EC4ACD" w:rsidP="006523D0">
      <w:r w:rsidRPr="00F36075">
        <w:rPr>
          <w:rFonts w:ascii="Arial" w:hAnsi="Arial" w:cs="Arial"/>
          <w:sz w:val="24"/>
        </w:rPr>
        <w:fldChar w:fldCharType="end"/>
      </w:r>
    </w:p>
    <w:p w14:paraId="57B61ED6" w14:textId="77777777" w:rsidR="003A5260" w:rsidRPr="006523D0" w:rsidRDefault="003A5260" w:rsidP="006523D0"/>
    <w:p w14:paraId="605ADE5F" w14:textId="54D2F700" w:rsidR="006523D0" w:rsidRDefault="006523D0" w:rsidP="006523D0"/>
    <w:p w14:paraId="3C5AAA32" w14:textId="77777777" w:rsidR="006523D0" w:rsidRPr="006523D0" w:rsidRDefault="006523D0" w:rsidP="006523D0">
      <w:pPr>
        <w:sectPr w:rsidR="006523D0" w:rsidRPr="006523D0" w:rsidSect="00213F2C">
          <w:footerReference w:type="default" r:id="rId12"/>
          <w:pgSz w:w="12240" w:h="15840" w:code="1"/>
          <w:pgMar w:top="1440" w:right="1440" w:bottom="1440" w:left="1440" w:header="720" w:footer="720" w:gutter="0"/>
          <w:pgNumType w:fmt="lowerRoman" w:start="2"/>
          <w:cols w:space="720"/>
          <w:docGrid w:linePitch="360"/>
        </w:sectPr>
      </w:pPr>
    </w:p>
    <w:p w14:paraId="3FB8EAAD" w14:textId="22873321" w:rsidR="00F07689" w:rsidRPr="00F07689" w:rsidRDefault="00F07689" w:rsidP="0080474E">
      <w:pPr>
        <w:pStyle w:val="Heading1"/>
      </w:pPr>
      <w:bookmarkStart w:id="1" w:name="_Toc421540852"/>
      <w:bookmarkStart w:id="2" w:name="_Toc533672436"/>
      <w:bookmarkEnd w:id="0"/>
      <w:r w:rsidRPr="00F07689">
        <w:lastRenderedPageBreak/>
        <w:t>Introduction</w:t>
      </w:r>
      <w:bookmarkEnd w:id="1"/>
      <w:bookmarkEnd w:id="2"/>
    </w:p>
    <w:p w14:paraId="340FB74E" w14:textId="3831EAE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w:t>
      </w:r>
      <w:r w:rsidR="00337DBB">
        <w:rPr>
          <w:sz w:val="24"/>
          <w:szCs w:val="20"/>
        </w:rPr>
        <w:t>MCCF EDI TAS</w:t>
      </w:r>
      <w:r w:rsidR="00D47DA2">
        <w:rPr>
          <w:sz w:val="24"/>
          <w:szCs w:val="20"/>
        </w:rPr>
        <w:t xml:space="preserve"> </w:t>
      </w:r>
      <w:r w:rsidR="00D47DA2" w:rsidRPr="00E34907">
        <w:rPr>
          <w:sz w:val="24"/>
          <w:szCs w:val="20"/>
        </w:rPr>
        <w:t>version 1.1</w:t>
      </w:r>
      <w:r w:rsidRPr="00E34907">
        <w:rPr>
          <w:rFonts w:ascii="Garamond" w:hAnsi="Garamond"/>
          <w:i/>
          <w:color w:val="0000FF"/>
          <w:sz w:val="24"/>
          <w:szCs w:val="20"/>
        </w:rPr>
        <w:t>,</w:t>
      </w:r>
      <w:r w:rsidRPr="00E34907">
        <w:rPr>
          <w:sz w:val="24"/>
          <w:szCs w:val="20"/>
        </w:rPr>
        <w:t xml:space="preserve"> </w:t>
      </w:r>
      <w:r w:rsidR="001A0330" w:rsidRPr="00E34907">
        <w:rPr>
          <w:sz w:val="24"/>
          <w:szCs w:val="20"/>
        </w:rPr>
        <w:t>as</w:t>
      </w:r>
      <w:r w:rsidR="001A0330">
        <w:rPr>
          <w:sz w:val="24"/>
          <w:szCs w:val="20"/>
        </w:rPr>
        <w:t xml:space="preserve"> well as how to back-out the product and rollback to a previous version or data set.</w:t>
      </w:r>
    </w:p>
    <w:p w14:paraId="59F7F79D" w14:textId="77777777" w:rsidR="00F07689" w:rsidRPr="00F07689" w:rsidRDefault="00F07689" w:rsidP="0080474E">
      <w:pPr>
        <w:pStyle w:val="Heading2"/>
      </w:pPr>
      <w:bookmarkStart w:id="3" w:name="_Toc411336914"/>
      <w:bookmarkStart w:id="4" w:name="_Toc421540853"/>
      <w:bookmarkStart w:id="5" w:name="_Toc533672437"/>
      <w:r w:rsidRPr="00F07689">
        <w:t>Purpose</w:t>
      </w:r>
      <w:bookmarkEnd w:id="3"/>
      <w:bookmarkEnd w:id="4"/>
      <w:bookmarkEnd w:id="5"/>
    </w:p>
    <w:p w14:paraId="18E3186E" w14:textId="761F14FD" w:rsidR="00F07689" w:rsidRPr="00F07689" w:rsidRDefault="00F07689" w:rsidP="00F07689">
      <w:pPr>
        <w:spacing w:before="120" w:after="120"/>
        <w:rPr>
          <w:sz w:val="24"/>
          <w:szCs w:val="20"/>
        </w:rPr>
      </w:pPr>
      <w:r w:rsidRPr="00F07689">
        <w:rPr>
          <w:sz w:val="24"/>
          <w:szCs w:val="20"/>
        </w:rPr>
        <w:t xml:space="preserve">The purpose of this plan is to provide a single, common document that describes how, when, where, and to whom </w:t>
      </w:r>
      <w:r w:rsidR="00337DBB">
        <w:rPr>
          <w:sz w:val="24"/>
          <w:szCs w:val="20"/>
        </w:rPr>
        <w:t xml:space="preserve">MCCF EDI TAS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w:t>
      </w:r>
      <w:r w:rsidR="00E34907">
        <w:rPr>
          <w:sz w:val="24"/>
          <w:szCs w:val="20"/>
        </w:rPr>
        <w:t xml:space="preserve"> </w:t>
      </w:r>
      <w:r w:rsidRPr="00F07689">
        <w:rPr>
          <w:sz w:val="24"/>
          <w:szCs w:val="20"/>
        </w:rPr>
        <w:t xml:space="preserve">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6732C8C7" w14:textId="77777777" w:rsidR="00F07689" w:rsidRPr="00F07689" w:rsidRDefault="00F07689" w:rsidP="0080474E">
      <w:pPr>
        <w:pStyle w:val="Heading2"/>
      </w:pPr>
      <w:bookmarkStart w:id="6" w:name="_Toc411336918"/>
      <w:bookmarkStart w:id="7" w:name="_Toc421540857"/>
      <w:bookmarkStart w:id="8" w:name="_Toc533672438"/>
      <w:r w:rsidRPr="00F07689">
        <w:t>Dependencies</w:t>
      </w:r>
      <w:bookmarkEnd w:id="6"/>
      <w:bookmarkEnd w:id="7"/>
      <w:bookmarkEnd w:id="8"/>
    </w:p>
    <w:p w14:paraId="25251ADA" w14:textId="6485F148" w:rsidR="00A00054" w:rsidRPr="00E34907" w:rsidRDefault="00A00054" w:rsidP="00A00054">
      <w:pPr>
        <w:keepLines/>
        <w:autoSpaceDE w:val="0"/>
        <w:autoSpaceDN w:val="0"/>
        <w:adjustRightInd w:val="0"/>
        <w:spacing w:before="60" w:after="120" w:line="240" w:lineRule="atLeast"/>
        <w:rPr>
          <w:iCs/>
          <w:color w:val="000000" w:themeColor="text1"/>
          <w:sz w:val="24"/>
          <w:szCs w:val="20"/>
        </w:rPr>
      </w:pPr>
      <w:r w:rsidRPr="00E34907">
        <w:rPr>
          <w:iCs/>
          <w:color w:val="000000" w:themeColor="text1"/>
          <w:sz w:val="24"/>
          <w:szCs w:val="20"/>
        </w:rPr>
        <w:t xml:space="preserve">MCCF EDI TAS is fully dependent on </w:t>
      </w:r>
      <w:r w:rsidR="00FC62B0" w:rsidRPr="00E34907">
        <w:rPr>
          <w:iCs/>
          <w:color w:val="000000" w:themeColor="text1"/>
          <w:sz w:val="24"/>
          <w:szCs w:val="20"/>
        </w:rPr>
        <w:t>the MAG</w:t>
      </w:r>
      <w:r w:rsidRPr="00E34907">
        <w:rPr>
          <w:iCs/>
          <w:color w:val="000000" w:themeColor="text1"/>
          <w:sz w:val="24"/>
          <w:szCs w:val="20"/>
        </w:rPr>
        <w:t xml:space="preserve"> </w:t>
      </w:r>
      <w:r w:rsidR="00FC62B0" w:rsidRPr="00E34907">
        <w:rPr>
          <w:iCs/>
          <w:color w:val="000000" w:themeColor="text1"/>
          <w:sz w:val="24"/>
          <w:szCs w:val="20"/>
        </w:rPr>
        <w:t>c</w:t>
      </w:r>
      <w:r w:rsidRPr="00E34907">
        <w:rPr>
          <w:iCs/>
          <w:color w:val="000000" w:themeColor="text1"/>
          <w:sz w:val="24"/>
          <w:szCs w:val="20"/>
        </w:rPr>
        <w:t>loud in addition to the VA Austin Information Technology Center (AITC) to provide connectivity</w:t>
      </w:r>
      <w:r w:rsidR="000528AC">
        <w:rPr>
          <w:iCs/>
          <w:color w:val="000000" w:themeColor="text1"/>
          <w:sz w:val="24"/>
          <w:szCs w:val="20"/>
        </w:rPr>
        <w:t xml:space="preserve"> into VA private resources (e.g</w:t>
      </w:r>
      <w:r w:rsidRPr="00E34907">
        <w:rPr>
          <w:iCs/>
          <w:color w:val="000000" w:themeColor="text1"/>
          <w:sz w:val="24"/>
          <w:szCs w:val="20"/>
        </w:rPr>
        <w:t>.</w:t>
      </w:r>
      <w:r w:rsidR="000528AC">
        <w:rPr>
          <w:iCs/>
          <w:color w:val="000000" w:themeColor="text1"/>
          <w:sz w:val="24"/>
          <w:szCs w:val="20"/>
        </w:rPr>
        <w:t>,</w:t>
      </w:r>
      <w:r w:rsidRPr="00E34907">
        <w:rPr>
          <w:iCs/>
          <w:color w:val="000000" w:themeColor="text1"/>
          <w:sz w:val="24"/>
          <w:szCs w:val="20"/>
        </w:rPr>
        <w:t xml:space="preserve"> </w:t>
      </w:r>
      <w:proofErr w:type="spellStart"/>
      <w:r w:rsidRPr="00E34907">
        <w:rPr>
          <w:iCs/>
          <w:color w:val="000000" w:themeColor="text1"/>
          <w:sz w:val="24"/>
          <w:szCs w:val="20"/>
        </w:rPr>
        <w:t>VistA</w:t>
      </w:r>
      <w:proofErr w:type="spellEnd"/>
      <w:r w:rsidRPr="00E34907">
        <w:rPr>
          <w:iCs/>
          <w:color w:val="000000" w:themeColor="text1"/>
          <w:sz w:val="24"/>
          <w:szCs w:val="20"/>
        </w:rPr>
        <w:t>).</w:t>
      </w:r>
    </w:p>
    <w:p w14:paraId="2549A0B2" w14:textId="5885D259" w:rsidR="00E34907" w:rsidRDefault="00A00054" w:rsidP="00A00054">
      <w:pPr>
        <w:keepLines/>
        <w:autoSpaceDE w:val="0"/>
        <w:autoSpaceDN w:val="0"/>
        <w:adjustRightInd w:val="0"/>
        <w:spacing w:before="60" w:after="120" w:line="240" w:lineRule="atLeast"/>
        <w:rPr>
          <w:sz w:val="24"/>
          <w:szCs w:val="20"/>
        </w:rPr>
      </w:pPr>
      <w:r w:rsidRPr="00E34907">
        <w:rPr>
          <w:iCs/>
          <w:color w:val="000000" w:themeColor="text1"/>
          <w:sz w:val="24"/>
          <w:szCs w:val="20"/>
        </w:rPr>
        <w:t xml:space="preserve">Though MCCF EDI TAS is dependent on </w:t>
      </w:r>
      <w:r w:rsidR="00B64B0C" w:rsidRPr="00E34907">
        <w:rPr>
          <w:iCs/>
          <w:color w:val="000000" w:themeColor="text1"/>
          <w:sz w:val="24"/>
          <w:szCs w:val="20"/>
        </w:rPr>
        <w:t>Cosmos</w:t>
      </w:r>
      <w:r w:rsidRPr="00E34907">
        <w:rPr>
          <w:iCs/>
          <w:color w:val="000000" w:themeColor="text1"/>
          <w:sz w:val="24"/>
          <w:szCs w:val="20"/>
        </w:rPr>
        <w:t xml:space="preserve"> DB for storage of </w:t>
      </w:r>
      <w:r w:rsidR="00F2293F" w:rsidRPr="00E34907">
        <w:rPr>
          <w:iCs/>
          <w:color w:val="000000" w:themeColor="text1"/>
          <w:sz w:val="24"/>
          <w:szCs w:val="20"/>
        </w:rPr>
        <w:t xml:space="preserve">copied or summarized </w:t>
      </w:r>
      <w:r w:rsidRPr="00E34907">
        <w:rPr>
          <w:iCs/>
          <w:color w:val="000000" w:themeColor="text1"/>
          <w:sz w:val="24"/>
          <w:szCs w:val="20"/>
        </w:rPr>
        <w:t>data</w:t>
      </w:r>
      <w:r w:rsidR="00F2293F" w:rsidRPr="00E34907">
        <w:rPr>
          <w:iCs/>
          <w:color w:val="000000" w:themeColor="text1"/>
          <w:sz w:val="24"/>
          <w:szCs w:val="20"/>
        </w:rPr>
        <w:t xml:space="preserve">, </w:t>
      </w:r>
      <w:proofErr w:type="spellStart"/>
      <w:r w:rsidR="00F2293F" w:rsidRPr="00E34907">
        <w:rPr>
          <w:sz w:val="24"/>
          <w:szCs w:val="20"/>
        </w:rPr>
        <w:t>VistA</w:t>
      </w:r>
      <w:proofErr w:type="spellEnd"/>
      <w:r w:rsidR="00F2293F" w:rsidRPr="00E34907">
        <w:rPr>
          <w:sz w:val="24"/>
          <w:szCs w:val="20"/>
        </w:rPr>
        <w:t xml:space="preserve"> remains the permanent and authoritative data source.  User identify and access control services are provided by VA Identity </w:t>
      </w:r>
      <w:r w:rsidR="0029168A" w:rsidRPr="00E34907">
        <w:rPr>
          <w:sz w:val="24"/>
          <w:szCs w:val="20"/>
        </w:rPr>
        <w:t>a</w:t>
      </w:r>
      <w:r w:rsidR="00F2293F" w:rsidRPr="00E34907">
        <w:rPr>
          <w:sz w:val="24"/>
          <w:szCs w:val="20"/>
        </w:rPr>
        <w:t>nd Access Management (IAM) services.</w:t>
      </w:r>
    </w:p>
    <w:p w14:paraId="20E3960C" w14:textId="68E62FDC" w:rsidR="00E34907" w:rsidRPr="00E34907" w:rsidRDefault="00E34907" w:rsidP="00A00054">
      <w:pPr>
        <w:keepLines/>
        <w:autoSpaceDE w:val="0"/>
        <w:autoSpaceDN w:val="0"/>
        <w:adjustRightInd w:val="0"/>
        <w:spacing w:before="60" w:after="120" w:line="240" w:lineRule="atLeast"/>
        <w:rPr>
          <w:sz w:val="24"/>
          <w:szCs w:val="20"/>
        </w:rPr>
      </w:pPr>
      <w:r w:rsidRPr="00E34907">
        <w:rPr>
          <w:sz w:val="24"/>
          <w:szCs w:val="20"/>
        </w:rPr>
        <w:t xml:space="preserve">In this release, there are no changes related to </w:t>
      </w:r>
      <w:r w:rsidR="000528AC" w:rsidRPr="00E34907">
        <w:rPr>
          <w:sz w:val="24"/>
          <w:szCs w:val="20"/>
        </w:rPr>
        <w:t>Cosmo DB</w:t>
      </w:r>
      <w:r w:rsidRPr="00E34907">
        <w:rPr>
          <w:sz w:val="24"/>
          <w:szCs w:val="20"/>
        </w:rPr>
        <w:t xml:space="preserve">.  MCCF EDI TAS v1.1 </w:t>
      </w:r>
      <w:proofErr w:type="gramStart"/>
      <w:r w:rsidRPr="00E34907">
        <w:rPr>
          <w:sz w:val="24"/>
          <w:szCs w:val="20"/>
        </w:rPr>
        <w:t>changes</w:t>
      </w:r>
      <w:proofErr w:type="gramEnd"/>
      <w:r w:rsidRPr="00E34907">
        <w:rPr>
          <w:sz w:val="24"/>
          <w:szCs w:val="20"/>
        </w:rPr>
        <w:t xml:space="preserve"> are specific to IAM Single Sign-On Internal (</w:t>
      </w:r>
      <w:proofErr w:type="spellStart"/>
      <w:r w:rsidRPr="00E34907">
        <w:rPr>
          <w:sz w:val="24"/>
          <w:szCs w:val="20"/>
        </w:rPr>
        <w:t>SSOi</w:t>
      </w:r>
      <w:proofErr w:type="spellEnd"/>
      <w:r w:rsidRPr="00E34907">
        <w:rPr>
          <w:sz w:val="24"/>
          <w:szCs w:val="20"/>
        </w:rPr>
        <w:t>), wherein MCCF EDI TAS end-users will be granted access by invoking IAM services to authenticate their VA Personal Identity Validation (PIV) cards.  MCCF EDI TAS support within IAM was previously deployed to MAG cloud production by the IAM team.</w:t>
      </w:r>
    </w:p>
    <w:p w14:paraId="0D0E7D9A" w14:textId="4D3F70C7" w:rsidR="00F07689" w:rsidRPr="00F07689" w:rsidRDefault="00F07689" w:rsidP="0080474E">
      <w:pPr>
        <w:pStyle w:val="Heading2"/>
      </w:pPr>
      <w:bookmarkStart w:id="9" w:name="_Toc411336919"/>
      <w:bookmarkStart w:id="10" w:name="_Toc421540858"/>
      <w:bookmarkStart w:id="11" w:name="_Toc533672439"/>
      <w:r w:rsidRPr="00F07689">
        <w:t>Constraints</w:t>
      </w:r>
      <w:bookmarkEnd w:id="9"/>
      <w:bookmarkEnd w:id="10"/>
      <w:bookmarkEnd w:id="11"/>
    </w:p>
    <w:p w14:paraId="7FF53DAE" w14:textId="67350C7B" w:rsidR="000A37A0" w:rsidRPr="00F07689" w:rsidRDefault="001D3D15" w:rsidP="000A37A0">
      <w:pPr>
        <w:keepLines/>
        <w:autoSpaceDE w:val="0"/>
        <w:autoSpaceDN w:val="0"/>
        <w:adjustRightInd w:val="0"/>
        <w:spacing w:before="60" w:after="120" w:line="240" w:lineRule="atLeast"/>
        <w:rPr>
          <w:sz w:val="24"/>
          <w:szCs w:val="20"/>
        </w:rPr>
      </w:pPr>
      <w:r>
        <w:rPr>
          <w:sz w:val="24"/>
          <w:szCs w:val="20"/>
        </w:rPr>
        <w:t xml:space="preserve">Microsoft Azure Government </w:t>
      </w:r>
      <w:r w:rsidR="00FC62B0">
        <w:rPr>
          <w:sz w:val="24"/>
          <w:szCs w:val="20"/>
        </w:rPr>
        <w:t xml:space="preserve">cloud </w:t>
      </w:r>
      <w:r w:rsidR="005D0170">
        <w:rPr>
          <w:sz w:val="24"/>
          <w:szCs w:val="20"/>
        </w:rPr>
        <w:t>is the target production environment.</w:t>
      </w:r>
      <w:r w:rsidR="00E71FBC">
        <w:rPr>
          <w:sz w:val="24"/>
          <w:szCs w:val="20"/>
        </w:rPr>
        <w:t xml:space="preserve"> </w:t>
      </w:r>
      <w:r w:rsidR="005D0170">
        <w:rPr>
          <w:sz w:val="24"/>
          <w:szCs w:val="20"/>
        </w:rPr>
        <w:t xml:space="preserve"> This environment is connected to the VA </w:t>
      </w:r>
      <w:r w:rsidR="00E71FBC">
        <w:rPr>
          <w:sz w:val="24"/>
          <w:szCs w:val="20"/>
        </w:rPr>
        <w:t>via an ExpressRoute connection.</w:t>
      </w:r>
    </w:p>
    <w:p w14:paraId="7E4C3A03" w14:textId="124B6874" w:rsidR="00F07689" w:rsidRPr="00F07689" w:rsidRDefault="00D323F5" w:rsidP="00F07689">
      <w:pPr>
        <w:spacing w:before="120" w:after="120"/>
        <w:rPr>
          <w:sz w:val="24"/>
          <w:szCs w:val="20"/>
        </w:rPr>
      </w:pPr>
      <w:r>
        <w:rPr>
          <w:sz w:val="24"/>
        </w:rPr>
        <w:t xml:space="preserve">MCCF EDI TAS is a </w:t>
      </w:r>
      <w:proofErr w:type="gramStart"/>
      <w:r>
        <w:rPr>
          <w:sz w:val="24"/>
        </w:rPr>
        <w:t>web based</w:t>
      </w:r>
      <w:proofErr w:type="gramEnd"/>
      <w:r>
        <w:rPr>
          <w:sz w:val="24"/>
        </w:rPr>
        <w:t xml:space="preserve"> application and must be compliant with NIST 508 and all other VA require</w:t>
      </w:r>
      <w:r w:rsidR="00E71FBC">
        <w:rPr>
          <w:sz w:val="24"/>
        </w:rPr>
        <w:t>ments for similar applications.</w:t>
      </w:r>
    </w:p>
    <w:p w14:paraId="4D5A8464" w14:textId="77777777" w:rsidR="00F07689" w:rsidRPr="00F07689" w:rsidRDefault="00F07689" w:rsidP="0080474E">
      <w:pPr>
        <w:pStyle w:val="Heading1"/>
      </w:pPr>
      <w:bookmarkStart w:id="12" w:name="_Toc411336920"/>
      <w:bookmarkStart w:id="13" w:name="_Toc421540859"/>
      <w:bookmarkStart w:id="14" w:name="_Ref444173896"/>
      <w:bookmarkStart w:id="15" w:name="_Ref444173917"/>
      <w:bookmarkStart w:id="16" w:name="_Toc533672440"/>
      <w:r w:rsidRPr="00F07689">
        <w:t>Roles and Responsibilities</w:t>
      </w:r>
      <w:bookmarkEnd w:id="12"/>
      <w:bookmarkEnd w:id="13"/>
      <w:bookmarkEnd w:id="14"/>
      <w:bookmarkEnd w:id="15"/>
      <w:bookmarkEnd w:id="16"/>
    </w:p>
    <w:p w14:paraId="2495E18C" w14:textId="14D5740D" w:rsidR="00F07689" w:rsidRPr="00A72565" w:rsidRDefault="00F07689" w:rsidP="00A72565">
      <w:pPr>
        <w:pStyle w:val="Caption"/>
        <w:rPr>
          <w:sz w:val="22"/>
          <w:szCs w:val="22"/>
        </w:rPr>
      </w:pPr>
      <w:bookmarkStart w:id="17" w:name="_Toc533672487"/>
      <w:r w:rsidRPr="00A72565">
        <w:rPr>
          <w:sz w:val="22"/>
          <w:szCs w:val="22"/>
        </w:rPr>
        <w:t xml:space="preserve">Table </w:t>
      </w:r>
      <w:r w:rsidR="00413770" w:rsidRPr="00A72565">
        <w:rPr>
          <w:sz w:val="22"/>
          <w:szCs w:val="22"/>
        </w:rPr>
        <w:fldChar w:fldCharType="begin"/>
      </w:r>
      <w:r w:rsidR="00413770" w:rsidRPr="00A72565">
        <w:rPr>
          <w:sz w:val="22"/>
          <w:szCs w:val="22"/>
        </w:rPr>
        <w:instrText xml:space="preserve"> SEQ Table \* ARABIC </w:instrText>
      </w:r>
      <w:r w:rsidR="00413770" w:rsidRPr="00A72565">
        <w:rPr>
          <w:sz w:val="22"/>
          <w:szCs w:val="22"/>
        </w:rPr>
        <w:fldChar w:fldCharType="separate"/>
      </w:r>
      <w:r w:rsidR="00457808">
        <w:rPr>
          <w:noProof/>
          <w:sz w:val="22"/>
          <w:szCs w:val="22"/>
        </w:rPr>
        <w:t>1</w:t>
      </w:r>
      <w:r w:rsidR="00413770" w:rsidRPr="00A72565">
        <w:rPr>
          <w:noProof/>
          <w:sz w:val="22"/>
          <w:szCs w:val="22"/>
        </w:rPr>
        <w:fldChar w:fldCharType="end"/>
      </w:r>
      <w:r w:rsidRPr="00A72565">
        <w:rPr>
          <w:sz w:val="22"/>
          <w:szCs w:val="22"/>
        </w:rPr>
        <w:t>:</w:t>
      </w:r>
      <w:r w:rsidR="00A72565">
        <w:rPr>
          <w:sz w:val="22"/>
          <w:szCs w:val="22"/>
        </w:rPr>
        <w:t xml:space="preserve"> </w:t>
      </w:r>
      <w:r w:rsidRPr="00A72565">
        <w:rPr>
          <w:sz w:val="22"/>
          <w:szCs w:val="22"/>
        </w:rPr>
        <w:t xml:space="preserve"> Deployment</w:t>
      </w:r>
      <w:r w:rsidR="0061708A" w:rsidRPr="00A72565">
        <w:rPr>
          <w:sz w:val="22"/>
          <w:szCs w:val="22"/>
        </w:rPr>
        <w:t>, Installation, Back-out, and Rollback</w:t>
      </w:r>
      <w:r w:rsidRPr="00A72565">
        <w:rPr>
          <w:sz w:val="22"/>
          <w:szCs w:val="22"/>
        </w:rPr>
        <w:t xml:space="preserve"> Roles and Responsibilities</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
        <w:gridCol w:w="1694"/>
        <w:gridCol w:w="2160"/>
        <w:gridCol w:w="3329"/>
        <w:gridCol w:w="1705"/>
      </w:tblGrid>
      <w:tr w:rsidR="002C41EB" w:rsidRPr="00F07689" w14:paraId="4057E6A3" w14:textId="77777777" w:rsidTr="00385C2B">
        <w:trPr>
          <w:cantSplit/>
          <w:tblHeader/>
        </w:trPr>
        <w:tc>
          <w:tcPr>
            <w:tcW w:w="247" w:type="pct"/>
            <w:shd w:val="clear" w:color="auto" w:fill="CCCCCC"/>
            <w:vAlign w:val="center"/>
          </w:tcPr>
          <w:p w14:paraId="24FA7CF2" w14:textId="77777777" w:rsidR="002C41EB" w:rsidRPr="00385C2B" w:rsidRDefault="002C41EB" w:rsidP="00F2293F">
            <w:pPr>
              <w:spacing w:before="60" w:after="60"/>
              <w:jc w:val="center"/>
              <w:rPr>
                <w:rFonts w:ascii="Arial" w:hAnsi="Arial" w:cs="Arial"/>
                <w:b/>
                <w:szCs w:val="22"/>
              </w:rPr>
            </w:pPr>
            <w:bookmarkStart w:id="18" w:name="ColumnTitle_03"/>
            <w:bookmarkStart w:id="19" w:name="_Hlk530126371"/>
            <w:bookmarkEnd w:id="18"/>
            <w:r w:rsidRPr="00385C2B">
              <w:rPr>
                <w:rFonts w:ascii="Arial" w:hAnsi="Arial" w:cs="Arial"/>
                <w:b/>
                <w:szCs w:val="22"/>
              </w:rPr>
              <w:t>ID</w:t>
            </w:r>
          </w:p>
        </w:tc>
        <w:tc>
          <w:tcPr>
            <w:tcW w:w="906" w:type="pct"/>
            <w:shd w:val="clear" w:color="auto" w:fill="CCCCCC"/>
            <w:vAlign w:val="center"/>
          </w:tcPr>
          <w:p w14:paraId="38981586" w14:textId="77777777" w:rsidR="002C41EB" w:rsidRPr="00385C2B" w:rsidRDefault="002C41EB" w:rsidP="00F2293F">
            <w:pPr>
              <w:spacing w:before="60" w:after="60"/>
              <w:jc w:val="center"/>
              <w:rPr>
                <w:rFonts w:ascii="Arial" w:hAnsi="Arial" w:cs="Arial"/>
                <w:b/>
                <w:szCs w:val="22"/>
              </w:rPr>
            </w:pPr>
            <w:r w:rsidRPr="00385C2B">
              <w:rPr>
                <w:rFonts w:ascii="Arial" w:hAnsi="Arial" w:cs="Arial"/>
                <w:b/>
                <w:szCs w:val="22"/>
              </w:rPr>
              <w:t>Team</w:t>
            </w:r>
          </w:p>
        </w:tc>
        <w:tc>
          <w:tcPr>
            <w:tcW w:w="1155" w:type="pct"/>
            <w:shd w:val="clear" w:color="auto" w:fill="CCCCCC"/>
            <w:vAlign w:val="center"/>
          </w:tcPr>
          <w:p w14:paraId="23DB2C82" w14:textId="57F523FC" w:rsidR="002C41EB" w:rsidRPr="00385C2B" w:rsidRDefault="002C41EB" w:rsidP="00F2293F">
            <w:pPr>
              <w:spacing w:before="60" w:after="60"/>
              <w:jc w:val="center"/>
              <w:rPr>
                <w:rFonts w:ascii="Arial" w:hAnsi="Arial" w:cs="Arial"/>
                <w:b/>
                <w:szCs w:val="22"/>
              </w:rPr>
            </w:pPr>
            <w:r w:rsidRPr="00385C2B">
              <w:rPr>
                <w:rFonts w:ascii="Arial" w:hAnsi="Arial" w:cs="Arial"/>
                <w:b/>
                <w:szCs w:val="22"/>
              </w:rPr>
              <w:t>Role</w:t>
            </w:r>
          </w:p>
        </w:tc>
        <w:tc>
          <w:tcPr>
            <w:tcW w:w="1780" w:type="pct"/>
            <w:shd w:val="clear" w:color="auto" w:fill="CCCCCC"/>
            <w:vAlign w:val="center"/>
          </w:tcPr>
          <w:p w14:paraId="39DC23EE" w14:textId="2A4BDDD2" w:rsidR="002C41EB" w:rsidRPr="00385C2B" w:rsidRDefault="00FC62B0" w:rsidP="00F2293F">
            <w:pPr>
              <w:spacing w:before="60" w:after="60"/>
              <w:jc w:val="center"/>
              <w:rPr>
                <w:rFonts w:ascii="Arial" w:hAnsi="Arial" w:cs="Arial"/>
                <w:b/>
                <w:szCs w:val="22"/>
              </w:rPr>
            </w:pPr>
            <w:r w:rsidRPr="00385C2B">
              <w:rPr>
                <w:rFonts w:ascii="Arial" w:hAnsi="Arial" w:cs="Arial"/>
                <w:b/>
                <w:szCs w:val="22"/>
              </w:rPr>
              <w:t>Task</w:t>
            </w:r>
          </w:p>
        </w:tc>
        <w:tc>
          <w:tcPr>
            <w:tcW w:w="912" w:type="pct"/>
            <w:shd w:val="clear" w:color="auto" w:fill="CCCCCC"/>
            <w:vAlign w:val="center"/>
          </w:tcPr>
          <w:p w14:paraId="13B07C84" w14:textId="77777777" w:rsidR="00385C2B" w:rsidRPr="00385C2B" w:rsidRDefault="002C41EB" w:rsidP="00F2293F">
            <w:pPr>
              <w:spacing w:before="60" w:after="60"/>
              <w:jc w:val="center"/>
              <w:rPr>
                <w:rFonts w:ascii="Arial" w:hAnsi="Arial" w:cs="Arial"/>
                <w:b/>
                <w:szCs w:val="28"/>
              </w:rPr>
            </w:pPr>
            <w:r w:rsidRPr="00385C2B">
              <w:rPr>
                <w:rFonts w:ascii="Arial" w:hAnsi="Arial" w:cs="Arial"/>
                <w:b/>
                <w:szCs w:val="22"/>
              </w:rPr>
              <w:t>Project Phase</w:t>
            </w:r>
            <w:r w:rsidRPr="00385C2B">
              <w:rPr>
                <w:rFonts w:ascii="Arial" w:hAnsi="Arial" w:cs="Arial"/>
                <w:b/>
                <w:szCs w:val="28"/>
              </w:rPr>
              <w:t xml:space="preserve"> </w:t>
            </w:r>
          </w:p>
          <w:p w14:paraId="4D5B3D9F" w14:textId="7974DF89" w:rsidR="002C41EB" w:rsidRPr="00F07689" w:rsidRDefault="002C41EB" w:rsidP="00F2293F">
            <w:pPr>
              <w:spacing w:before="60" w:after="60"/>
              <w:jc w:val="center"/>
              <w:rPr>
                <w:rFonts w:ascii="Arial" w:hAnsi="Arial" w:cs="Arial"/>
                <w:b/>
                <w:szCs w:val="28"/>
              </w:rPr>
            </w:pPr>
            <w:r w:rsidRPr="00385C2B">
              <w:rPr>
                <w:rFonts w:ascii="Arial" w:hAnsi="Arial" w:cs="Arial"/>
                <w:b/>
                <w:sz w:val="18"/>
                <w:szCs w:val="18"/>
              </w:rPr>
              <w:t>(See Schedule)</w:t>
            </w:r>
          </w:p>
        </w:tc>
      </w:tr>
      <w:tr w:rsidR="00FC62B0" w:rsidRPr="00385C2B" w14:paraId="4305366B" w14:textId="77777777" w:rsidTr="00385C2B">
        <w:trPr>
          <w:cantSplit/>
        </w:trPr>
        <w:tc>
          <w:tcPr>
            <w:tcW w:w="247" w:type="pct"/>
            <w:vAlign w:val="center"/>
          </w:tcPr>
          <w:p w14:paraId="3319C5EB" w14:textId="404187C5"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1</w:t>
            </w:r>
          </w:p>
        </w:tc>
        <w:tc>
          <w:tcPr>
            <w:tcW w:w="906" w:type="pct"/>
            <w:vAlign w:val="center"/>
          </w:tcPr>
          <w:p w14:paraId="7ECAAA13"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3FEB95B6" w14:textId="42DC26CC"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PM</w:t>
            </w:r>
          </w:p>
        </w:tc>
        <w:tc>
          <w:tcPr>
            <w:tcW w:w="1780" w:type="pct"/>
            <w:vAlign w:val="center"/>
          </w:tcPr>
          <w:p w14:paraId="4BDB35DE"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Determine and document roles and responsibilities of those involved in the deployment.</w:t>
            </w:r>
          </w:p>
        </w:tc>
        <w:tc>
          <w:tcPr>
            <w:tcW w:w="912" w:type="pct"/>
            <w:vAlign w:val="center"/>
          </w:tcPr>
          <w:p w14:paraId="33AE5BD1" w14:textId="22097FA1"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USD&amp;P</w:t>
            </w:r>
          </w:p>
        </w:tc>
      </w:tr>
      <w:tr w:rsidR="002C41EB" w:rsidRPr="00385C2B" w14:paraId="6F9136A2" w14:textId="77777777" w:rsidTr="00385C2B">
        <w:trPr>
          <w:cantSplit/>
        </w:trPr>
        <w:tc>
          <w:tcPr>
            <w:tcW w:w="247" w:type="pct"/>
            <w:vAlign w:val="center"/>
          </w:tcPr>
          <w:p w14:paraId="0737C7F2" w14:textId="711070F3"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1</w:t>
            </w:r>
          </w:p>
        </w:tc>
        <w:tc>
          <w:tcPr>
            <w:tcW w:w="906" w:type="pct"/>
            <w:vAlign w:val="center"/>
          </w:tcPr>
          <w:p w14:paraId="01FE4265" w14:textId="5084A815"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097173B8" w14:textId="1DC5EF36" w:rsidR="002C41EB" w:rsidRPr="00385C2B" w:rsidRDefault="00FC62B0" w:rsidP="00FC62B0">
            <w:pPr>
              <w:spacing w:before="60" w:after="60"/>
              <w:rPr>
                <w:rFonts w:ascii="Arial" w:hAnsi="Arial" w:cs="Arial"/>
                <w:szCs w:val="20"/>
                <w:lang w:val="en-AU"/>
              </w:rPr>
            </w:pPr>
            <w:r w:rsidRPr="00385C2B">
              <w:rPr>
                <w:rFonts w:ascii="Arial" w:hAnsi="Arial" w:cs="Arial"/>
                <w:szCs w:val="22"/>
                <w:lang w:val="en-AU"/>
              </w:rPr>
              <w:t>PM</w:t>
            </w:r>
          </w:p>
        </w:tc>
        <w:tc>
          <w:tcPr>
            <w:tcW w:w="1780" w:type="pct"/>
            <w:vAlign w:val="center"/>
          </w:tcPr>
          <w:p w14:paraId="1A168165" w14:textId="2DD7404D" w:rsidR="002C41EB" w:rsidRPr="00385C2B" w:rsidRDefault="002C41EB" w:rsidP="00FC62B0">
            <w:pPr>
              <w:spacing w:before="60" w:after="60"/>
              <w:rPr>
                <w:rFonts w:ascii="Arial" w:hAnsi="Arial" w:cs="Arial"/>
                <w:szCs w:val="20"/>
                <w:lang w:val="en-AU"/>
              </w:rPr>
            </w:pPr>
            <w:r w:rsidRPr="00385C2B">
              <w:rPr>
                <w:rFonts w:ascii="Arial" w:hAnsi="Arial" w:cs="Arial"/>
                <w:szCs w:val="22"/>
                <w:lang w:val="en-AU"/>
              </w:rPr>
              <w:t xml:space="preserve">Plan and schedule deployment </w:t>
            </w:r>
          </w:p>
        </w:tc>
        <w:tc>
          <w:tcPr>
            <w:tcW w:w="912" w:type="pct"/>
            <w:vAlign w:val="center"/>
          </w:tcPr>
          <w:p w14:paraId="6C6EBE8E" w14:textId="1AC073D8"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USD&amp;P</w:t>
            </w:r>
          </w:p>
        </w:tc>
      </w:tr>
      <w:tr w:rsidR="00A72565" w:rsidRPr="00F07689" w14:paraId="4E5E175F" w14:textId="77777777" w:rsidTr="00385C2B">
        <w:trPr>
          <w:cantSplit/>
        </w:trPr>
        <w:tc>
          <w:tcPr>
            <w:tcW w:w="247" w:type="pct"/>
            <w:vAlign w:val="center"/>
          </w:tcPr>
          <w:p w14:paraId="238AE1B6" w14:textId="7B18CDE1" w:rsidR="00A72565" w:rsidRPr="00385C2B" w:rsidRDefault="00543500" w:rsidP="00FC62B0">
            <w:pPr>
              <w:spacing w:before="60" w:after="60"/>
              <w:rPr>
                <w:rFonts w:ascii="Arial" w:hAnsi="Arial" w:cs="Arial"/>
                <w:szCs w:val="20"/>
                <w:lang w:val="en-AU"/>
              </w:rPr>
            </w:pPr>
            <w:r w:rsidRPr="00385C2B">
              <w:rPr>
                <w:rFonts w:ascii="Arial" w:hAnsi="Arial" w:cs="Arial"/>
                <w:szCs w:val="20"/>
                <w:lang w:val="en-AU"/>
              </w:rPr>
              <w:t>2</w:t>
            </w:r>
          </w:p>
        </w:tc>
        <w:tc>
          <w:tcPr>
            <w:tcW w:w="906" w:type="pct"/>
            <w:vAlign w:val="center"/>
          </w:tcPr>
          <w:p w14:paraId="2201BD6A" w14:textId="5A062BA7" w:rsidR="00A72565" w:rsidRPr="00385C2B" w:rsidRDefault="00FC62B0" w:rsidP="00FC62B0">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37CC4B1F" w14:textId="47525382" w:rsidR="00A72565" w:rsidRPr="00385C2B" w:rsidRDefault="00FC62B0" w:rsidP="00FC62B0">
            <w:pPr>
              <w:spacing w:before="60" w:after="60"/>
              <w:rPr>
                <w:rFonts w:ascii="Arial" w:hAnsi="Arial" w:cs="Arial"/>
                <w:szCs w:val="22"/>
                <w:lang w:val="en-AU"/>
              </w:rPr>
            </w:pPr>
            <w:r w:rsidRPr="00385C2B">
              <w:rPr>
                <w:rFonts w:ascii="Arial" w:hAnsi="Arial" w:cs="Arial"/>
                <w:szCs w:val="22"/>
                <w:lang w:val="en-AU"/>
              </w:rPr>
              <w:t>PM</w:t>
            </w:r>
          </w:p>
        </w:tc>
        <w:tc>
          <w:tcPr>
            <w:tcW w:w="1780" w:type="pct"/>
            <w:vAlign w:val="center"/>
          </w:tcPr>
          <w:p w14:paraId="336AC645" w14:textId="77777777" w:rsidR="00A72565" w:rsidRPr="00385C2B" w:rsidRDefault="00A72565" w:rsidP="00FC62B0">
            <w:pPr>
              <w:spacing w:before="60" w:after="60"/>
              <w:rPr>
                <w:rFonts w:ascii="Arial" w:hAnsi="Arial" w:cs="Arial"/>
                <w:szCs w:val="20"/>
                <w:lang w:val="en-AU"/>
              </w:rPr>
            </w:pPr>
            <w:r w:rsidRPr="00385C2B">
              <w:rPr>
                <w:rFonts w:ascii="Arial" w:hAnsi="Arial" w:cs="Arial"/>
                <w:szCs w:val="22"/>
                <w:lang w:val="en-AU"/>
              </w:rPr>
              <w:t xml:space="preserve">Plan and schedule installation </w:t>
            </w:r>
          </w:p>
        </w:tc>
        <w:tc>
          <w:tcPr>
            <w:tcW w:w="912" w:type="pct"/>
            <w:vAlign w:val="center"/>
          </w:tcPr>
          <w:p w14:paraId="22450F06" w14:textId="73827834" w:rsidR="00A72565" w:rsidRPr="00385C2B" w:rsidRDefault="00FC62B0" w:rsidP="00FC62B0">
            <w:pPr>
              <w:spacing w:before="60" w:after="60"/>
              <w:rPr>
                <w:rFonts w:ascii="Arial" w:hAnsi="Arial" w:cs="Arial"/>
                <w:szCs w:val="20"/>
                <w:lang w:val="en-AU"/>
              </w:rPr>
            </w:pPr>
            <w:r w:rsidRPr="00385C2B">
              <w:rPr>
                <w:rFonts w:ascii="Arial" w:hAnsi="Arial" w:cs="Arial"/>
                <w:szCs w:val="20"/>
                <w:lang w:val="en-AU"/>
              </w:rPr>
              <w:t>USD&amp;P</w:t>
            </w:r>
          </w:p>
        </w:tc>
      </w:tr>
      <w:bookmarkEnd w:id="19"/>
      <w:tr w:rsidR="00FC62B0" w:rsidRPr="00385C2B" w14:paraId="2E52D9C3" w14:textId="77777777" w:rsidTr="00385C2B">
        <w:trPr>
          <w:cantSplit/>
        </w:trPr>
        <w:tc>
          <w:tcPr>
            <w:tcW w:w="247" w:type="pct"/>
            <w:vAlign w:val="center"/>
          </w:tcPr>
          <w:p w14:paraId="4784DDDA" w14:textId="352D5802"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3</w:t>
            </w:r>
          </w:p>
        </w:tc>
        <w:tc>
          <w:tcPr>
            <w:tcW w:w="906" w:type="pct"/>
            <w:vAlign w:val="center"/>
          </w:tcPr>
          <w:p w14:paraId="4F3FCB56" w14:textId="77777777" w:rsidR="00FC62B0" w:rsidRPr="00385C2B" w:rsidDel="00004DBA" w:rsidRDefault="00FC62B0" w:rsidP="00642DF8">
            <w:pPr>
              <w:spacing w:before="60" w:after="60"/>
              <w:rPr>
                <w:rFonts w:ascii="Arial" w:hAnsi="Arial" w:cs="Arial"/>
                <w:szCs w:val="20"/>
                <w:lang w:val="en-AU"/>
              </w:rPr>
            </w:pPr>
            <w:r w:rsidRPr="00385C2B">
              <w:rPr>
                <w:rFonts w:ascii="Arial" w:hAnsi="Arial" w:cs="Arial"/>
                <w:szCs w:val="20"/>
                <w:lang w:val="en-AU"/>
              </w:rPr>
              <w:t>eBusiness</w:t>
            </w:r>
          </w:p>
        </w:tc>
        <w:tc>
          <w:tcPr>
            <w:tcW w:w="1155" w:type="pct"/>
            <w:vAlign w:val="center"/>
          </w:tcPr>
          <w:p w14:paraId="5D688598" w14:textId="3BE6E62B" w:rsidR="00FC62B0" w:rsidRPr="00385C2B" w:rsidRDefault="00FC62B0" w:rsidP="00642DF8">
            <w:pPr>
              <w:spacing w:before="60" w:after="60"/>
              <w:rPr>
                <w:rFonts w:ascii="Arial" w:hAnsi="Arial" w:cs="Arial"/>
                <w:szCs w:val="22"/>
                <w:lang w:val="en-AU"/>
              </w:rPr>
            </w:pPr>
            <w:r w:rsidRPr="00385C2B">
              <w:rPr>
                <w:rFonts w:ascii="Arial" w:hAnsi="Arial" w:cs="Arial"/>
                <w:szCs w:val="22"/>
                <w:lang w:val="en-AU"/>
              </w:rPr>
              <w:t>POR</w:t>
            </w:r>
          </w:p>
        </w:tc>
        <w:tc>
          <w:tcPr>
            <w:tcW w:w="1780" w:type="pct"/>
            <w:vAlign w:val="center"/>
          </w:tcPr>
          <w:p w14:paraId="0DDA12E1"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 xml:space="preserve">Coordinate training </w:t>
            </w:r>
          </w:p>
        </w:tc>
        <w:tc>
          <w:tcPr>
            <w:tcW w:w="912" w:type="pct"/>
            <w:vAlign w:val="center"/>
          </w:tcPr>
          <w:p w14:paraId="0213027B" w14:textId="6CED7641"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Pre-Prod</w:t>
            </w:r>
          </w:p>
        </w:tc>
      </w:tr>
      <w:tr w:rsidR="002C41EB" w:rsidRPr="00385C2B" w14:paraId="4353065B" w14:textId="77777777" w:rsidTr="00385C2B">
        <w:trPr>
          <w:cantSplit/>
        </w:trPr>
        <w:tc>
          <w:tcPr>
            <w:tcW w:w="247" w:type="pct"/>
            <w:vAlign w:val="center"/>
          </w:tcPr>
          <w:p w14:paraId="62F84CCD" w14:textId="0D7B4D6F"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lastRenderedPageBreak/>
              <w:t>4</w:t>
            </w:r>
          </w:p>
        </w:tc>
        <w:tc>
          <w:tcPr>
            <w:tcW w:w="906" w:type="pct"/>
            <w:vAlign w:val="center"/>
          </w:tcPr>
          <w:p w14:paraId="6AA747EF" w14:textId="379B9038"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7FB21CA4" w14:textId="2D399C85" w:rsidR="002C41EB" w:rsidRPr="00385C2B" w:rsidRDefault="00FC62B0" w:rsidP="00FC62B0">
            <w:pPr>
              <w:spacing w:before="60" w:after="60"/>
              <w:rPr>
                <w:rFonts w:ascii="Arial" w:hAnsi="Arial" w:cs="Arial"/>
                <w:szCs w:val="22"/>
                <w:lang w:val="en-AU"/>
              </w:rPr>
            </w:pPr>
            <w:r w:rsidRPr="00385C2B">
              <w:rPr>
                <w:rFonts w:ascii="Arial" w:hAnsi="Arial" w:cs="Arial"/>
                <w:szCs w:val="22"/>
                <w:lang w:val="en-AU"/>
              </w:rPr>
              <w:t>PM</w:t>
            </w:r>
          </w:p>
        </w:tc>
        <w:tc>
          <w:tcPr>
            <w:tcW w:w="1780" w:type="pct"/>
            <w:vAlign w:val="center"/>
          </w:tcPr>
          <w:p w14:paraId="700A704A" w14:textId="28DE880E" w:rsidR="002C41EB" w:rsidRPr="00385C2B" w:rsidRDefault="002C41EB" w:rsidP="00FC62B0">
            <w:pPr>
              <w:spacing w:before="60" w:after="60"/>
              <w:rPr>
                <w:rFonts w:ascii="Arial" w:hAnsi="Arial" w:cs="Arial"/>
                <w:szCs w:val="20"/>
                <w:lang w:val="en-AU"/>
              </w:rPr>
            </w:pPr>
            <w:r w:rsidRPr="00385C2B">
              <w:rPr>
                <w:rFonts w:ascii="Arial" w:hAnsi="Arial" w:cs="Arial"/>
                <w:szCs w:val="22"/>
                <w:lang w:val="en-AU"/>
              </w:rPr>
              <w:t>Ensure authority to operate and certificate authority security documentation is in place</w:t>
            </w:r>
          </w:p>
        </w:tc>
        <w:tc>
          <w:tcPr>
            <w:tcW w:w="912" w:type="pct"/>
            <w:vAlign w:val="center"/>
          </w:tcPr>
          <w:p w14:paraId="5B82C882" w14:textId="71F243F9"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Pre-Prod</w:t>
            </w:r>
          </w:p>
        </w:tc>
      </w:tr>
      <w:tr w:rsidR="00FC62B0" w:rsidRPr="00385C2B" w14:paraId="1B0BED5B" w14:textId="77777777" w:rsidTr="00385C2B">
        <w:trPr>
          <w:cantSplit/>
        </w:trPr>
        <w:tc>
          <w:tcPr>
            <w:tcW w:w="247" w:type="pct"/>
            <w:vAlign w:val="center"/>
          </w:tcPr>
          <w:p w14:paraId="23CC37EF" w14:textId="5E1227CC"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5</w:t>
            </w:r>
          </w:p>
        </w:tc>
        <w:tc>
          <w:tcPr>
            <w:tcW w:w="906" w:type="pct"/>
            <w:vAlign w:val="center"/>
          </w:tcPr>
          <w:p w14:paraId="1BEBDB82" w14:textId="066365A7" w:rsidR="00B5193E" w:rsidRDefault="00B5193E" w:rsidP="00642DF8">
            <w:pPr>
              <w:spacing w:before="60" w:after="60"/>
              <w:rPr>
                <w:rFonts w:ascii="Arial" w:hAnsi="Arial" w:cs="Arial"/>
                <w:szCs w:val="20"/>
                <w:lang w:val="en-AU"/>
              </w:rPr>
            </w:pPr>
            <w:r>
              <w:rPr>
                <w:rFonts w:ascii="Arial" w:hAnsi="Arial" w:cs="Arial"/>
                <w:szCs w:val="20"/>
                <w:lang w:val="en-AU"/>
              </w:rPr>
              <w:t>PMO &amp;</w:t>
            </w:r>
          </w:p>
          <w:p w14:paraId="6C8A9661" w14:textId="04F73D00"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eBusiness</w:t>
            </w:r>
          </w:p>
        </w:tc>
        <w:tc>
          <w:tcPr>
            <w:tcW w:w="1155" w:type="pct"/>
            <w:vAlign w:val="center"/>
          </w:tcPr>
          <w:p w14:paraId="1BB7EDD1" w14:textId="14AFB690" w:rsidR="00FC62B0" w:rsidRPr="00385C2B" w:rsidRDefault="00543500" w:rsidP="00642DF8">
            <w:pPr>
              <w:spacing w:before="60" w:after="60"/>
              <w:rPr>
                <w:rFonts w:ascii="Arial" w:hAnsi="Arial" w:cs="Arial"/>
                <w:szCs w:val="20"/>
                <w:lang w:val="en-AU"/>
              </w:rPr>
            </w:pPr>
            <w:r w:rsidRPr="00385C2B">
              <w:rPr>
                <w:rFonts w:ascii="Arial" w:hAnsi="Arial" w:cs="Arial"/>
                <w:szCs w:val="22"/>
                <w:lang w:val="en-AU"/>
              </w:rPr>
              <w:t xml:space="preserve">Functional Analyst &amp; </w:t>
            </w:r>
            <w:r w:rsidR="00B5193E">
              <w:rPr>
                <w:rFonts w:ascii="Arial" w:hAnsi="Arial" w:cs="Arial"/>
                <w:szCs w:val="22"/>
                <w:lang w:val="en-AU"/>
              </w:rPr>
              <w:t>Product Owner</w:t>
            </w:r>
          </w:p>
        </w:tc>
        <w:tc>
          <w:tcPr>
            <w:tcW w:w="1780" w:type="pct"/>
            <w:vAlign w:val="center"/>
          </w:tcPr>
          <w:p w14:paraId="7A2B3806"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 xml:space="preserve">Test for operational readiness </w:t>
            </w:r>
          </w:p>
        </w:tc>
        <w:tc>
          <w:tcPr>
            <w:tcW w:w="912" w:type="pct"/>
            <w:vAlign w:val="center"/>
          </w:tcPr>
          <w:p w14:paraId="67113ADC"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Pre-Prod</w:t>
            </w:r>
          </w:p>
        </w:tc>
      </w:tr>
      <w:tr w:rsidR="002C41EB" w:rsidRPr="00385C2B" w14:paraId="572097AA" w14:textId="77777777" w:rsidTr="00385C2B">
        <w:trPr>
          <w:cantSplit/>
        </w:trPr>
        <w:tc>
          <w:tcPr>
            <w:tcW w:w="247" w:type="pct"/>
            <w:vAlign w:val="center"/>
          </w:tcPr>
          <w:p w14:paraId="0688F8C5" w14:textId="70B45B17"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6</w:t>
            </w:r>
          </w:p>
        </w:tc>
        <w:tc>
          <w:tcPr>
            <w:tcW w:w="906" w:type="pct"/>
            <w:vAlign w:val="center"/>
          </w:tcPr>
          <w:p w14:paraId="4FBC419B" w14:textId="3CF9A016" w:rsidR="002C41EB" w:rsidRPr="00385C2B" w:rsidDel="00F61A80" w:rsidRDefault="00FC62B0" w:rsidP="00FC62B0">
            <w:pPr>
              <w:spacing w:before="60" w:after="60"/>
              <w:rPr>
                <w:rFonts w:ascii="Arial" w:hAnsi="Arial" w:cs="Arial"/>
                <w:szCs w:val="22"/>
                <w:lang w:val="en-AU"/>
              </w:rPr>
            </w:pPr>
            <w:r w:rsidRPr="00385C2B">
              <w:rPr>
                <w:rFonts w:ascii="Arial" w:hAnsi="Arial" w:cs="Arial"/>
                <w:szCs w:val="20"/>
                <w:lang w:val="en-AU"/>
              </w:rPr>
              <w:t>Development</w:t>
            </w:r>
          </w:p>
        </w:tc>
        <w:tc>
          <w:tcPr>
            <w:tcW w:w="1155" w:type="pct"/>
            <w:vAlign w:val="center"/>
          </w:tcPr>
          <w:p w14:paraId="69C4E558" w14:textId="03AC32B9" w:rsidR="002C41EB" w:rsidRPr="00385C2B" w:rsidRDefault="00FC62B0" w:rsidP="00FC62B0">
            <w:pPr>
              <w:spacing w:before="60" w:after="60"/>
              <w:rPr>
                <w:rFonts w:ascii="Arial" w:hAnsi="Arial" w:cs="Arial"/>
                <w:szCs w:val="22"/>
                <w:lang w:val="en-AU"/>
              </w:rPr>
            </w:pPr>
            <w:r w:rsidRPr="00385C2B">
              <w:rPr>
                <w:rFonts w:ascii="Arial" w:hAnsi="Arial" w:cs="Arial"/>
                <w:szCs w:val="22"/>
                <w:lang w:val="en-AU"/>
              </w:rPr>
              <w:t>PM</w:t>
            </w:r>
          </w:p>
        </w:tc>
        <w:tc>
          <w:tcPr>
            <w:tcW w:w="1780" w:type="pct"/>
            <w:vAlign w:val="center"/>
          </w:tcPr>
          <w:p w14:paraId="6A111808" w14:textId="78EEBE89" w:rsidR="002C41EB" w:rsidRPr="00385C2B" w:rsidRDefault="002C41EB" w:rsidP="00FC62B0">
            <w:pPr>
              <w:spacing w:before="60" w:after="60"/>
              <w:rPr>
                <w:rFonts w:ascii="Arial" w:hAnsi="Arial" w:cs="Arial"/>
                <w:szCs w:val="22"/>
                <w:lang w:val="en-AU"/>
              </w:rPr>
            </w:pPr>
            <w:r w:rsidRPr="00385C2B">
              <w:rPr>
                <w:rFonts w:ascii="Arial" w:hAnsi="Arial" w:cs="Arial"/>
                <w:szCs w:val="22"/>
                <w:lang w:val="en-AU"/>
              </w:rPr>
              <w:t>Confirm availability of back-out instructions and back-out strategy (</w:t>
            </w:r>
            <w:r w:rsidR="00F2293F" w:rsidRPr="00385C2B">
              <w:rPr>
                <w:rFonts w:ascii="Arial" w:hAnsi="Arial" w:cs="Arial"/>
                <w:szCs w:val="22"/>
                <w:lang w:val="en-AU"/>
              </w:rPr>
              <w:t xml:space="preserve">identify </w:t>
            </w:r>
            <w:r w:rsidRPr="00385C2B">
              <w:rPr>
                <w:rFonts w:ascii="Arial" w:hAnsi="Arial" w:cs="Arial"/>
                <w:szCs w:val="22"/>
                <w:lang w:val="en-AU"/>
              </w:rPr>
              <w:t xml:space="preserve">criteria </w:t>
            </w:r>
            <w:r w:rsidR="00FC62B0" w:rsidRPr="00385C2B">
              <w:rPr>
                <w:rFonts w:ascii="Arial" w:hAnsi="Arial" w:cs="Arial"/>
                <w:szCs w:val="22"/>
                <w:lang w:val="en-AU"/>
              </w:rPr>
              <w:t>warranting</w:t>
            </w:r>
            <w:r w:rsidRPr="00385C2B">
              <w:rPr>
                <w:rFonts w:ascii="Arial" w:hAnsi="Arial" w:cs="Arial"/>
                <w:szCs w:val="22"/>
                <w:lang w:val="en-AU"/>
              </w:rPr>
              <w:t xml:space="preserve"> back-out) </w:t>
            </w:r>
          </w:p>
        </w:tc>
        <w:tc>
          <w:tcPr>
            <w:tcW w:w="912" w:type="pct"/>
            <w:vAlign w:val="center"/>
          </w:tcPr>
          <w:p w14:paraId="2CD3DF0C" w14:textId="395B6F8C"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Pre-Prod</w:t>
            </w:r>
          </w:p>
        </w:tc>
      </w:tr>
      <w:tr w:rsidR="00FC62B0" w:rsidRPr="00385C2B" w14:paraId="2CD89555" w14:textId="77777777" w:rsidTr="00385C2B">
        <w:trPr>
          <w:cantSplit/>
        </w:trPr>
        <w:tc>
          <w:tcPr>
            <w:tcW w:w="247" w:type="pct"/>
            <w:vAlign w:val="center"/>
          </w:tcPr>
          <w:p w14:paraId="328F7AF9" w14:textId="3AD763E7"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7</w:t>
            </w:r>
          </w:p>
        </w:tc>
        <w:tc>
          <w:tcPr>
            <w:tcW w:w="906" w:type="pct"/>
            <w:vAlign w:val="center"/>
          </w:tcPr>
          <w:p w14:paraId="456D7687"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Development</w:t>
            </w:r>
          </w:p>
        </w:tc>
        <w:tc>
          <w:tcPr>
            <w:tcW w:w="1155" w:type="pct"/>
            <w:vAlign w:val="center"/>
          </w:tcPr>
          <w:p w14:paraId="1368EB3E" w14:textId="07CE9437" w:rsidR="00FC62B0" w:rsidRPr="00385C2B" w:rsidRDefault="00DA032B" w:rsidP="00642DF8">
            <w:pPr>
              <w:spacing w:before="60" w:after="60"/>
              <w:rPr>
                <w:rFonts w:ascii="Arial" w:hAnsi="Arial" w:cs="Arial"/>
                <w:szCs w:val="22"/>
                <w:lang w:val="en-AU"/>
              </w:rPr>
            </w:pPr>
            <w:r w:rsidRPr="00385C2B">
              <w:rPr>
                <w:rFonts w:ascii="Arial" w:hAnsi="Arial" w:cs="Arial"/>
                <w:szCs w:val="22"/>
                <w:lang w:val="en-AU"/>
              </w:rPr>
              <w:t>Configuration Manager</w:t>
            </w:r>
          </w:p>
        </w:tc>
        <w:tc>
          <w:tcPr>
            <w:tcW w:w="1780" w:type="pct"/>
            <w:vAlign w:val="center"/>
          </w:tcPr>
          <w:p w14:paraId="3B1566F7"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Execute deployment</w:t>
            </w:r>
          </w:p>
        </w:tc>
        <w:tc>
          <w:tcPr>
            <w:tcW w:w="912" w:type="pct"/>
            <w:vAlign w:val="center"/>
          </w:tcPr>
          <w:p w14:paraId="3F1BE979"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Warranty</w:t>
            </w:r>
          </w:p>
        </w:tc>
      </w:tr>
      <w:tr w:rsidR="00FC62B0" w:rsidRPr="00385C2B" w14:paraId="32850314" w14:textId="77777777" w:rsidTr="00385C2B">
        <w:trPr>
          <w:cantSplit/>
        </w:trPr>
        <w:tc>
          <w:tcPr>
            <w:tcW w:w="247" w:type="pct"/>
            <w:vAlign w:val="center"/>
          </w:tcPr>
          <w:p w14:paraId="7ACB424F" w14:textId="7115525C"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8</w:t>
            </w:r>
          </w:p>
        </w:tc>
        <w:tc>
          <w:tcPr>
            <w:tcW w:w="906" w:type="pct"/>
            <w:vAlign w:val="center"/>
          </w:tcPr>
          <w:p w14:paraId="59D955E9" w14:textId="66F258B0" w:rsidR="00B5193E" w:rsidRDefault="00B5193E" w:rsidP="00642DF8">
            <w:pPr>
              <w:spacing w:before="60" w:after="60"/>
              <w:rPr>
                <w:rFonts w:ascii="Arial" w:hAnsi="Arial" w:cs="Arial"/>
                <w:szCs w:val="20"/>
                <w:lang w:val="en-AU"/>
              </w:rPr>
            </w:pPr>
            <w:r>
              <w:rPr>
                <w:rFonts w:ascii="Arial" w:hAnsi="Arial" w:cs="Arial"/>
                <w:szCs w:val="20"/>
                <w:lang w:val="en-AU"/>
              </w:rPr>
              <w:t>PMO &amp;</w:t>
            </w:r>
          </w:p>
          <w:p w14:paraId="62BBBD1E" w14:textId="56DF9163"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eBusiness</w:t>
            </w:r>
          </w:p>
        </w:tc>
        <w:tc>
          <w:tcPr>
            <w:tcW w:w="1155" w:type="pct"/>
            <w:vAlign w:val="center"/>
          </w:tcPr>
          <w:p w14:paraId="575321CE" w14:textId="671E0F93" w:rsidR="00FC62B0" w:rsidRPr="00385C2B" w:rsidRDefault="00543500" w:rsidP="00642DF8">
            <w:pPr>
              <w:spacing w:before="60" w:after="60"/>
              <w:rPr>
                <w:rFonts w:ascii="Arial" w:hAnsi="Arial" w:cs="Arial"/>
                <w:szCs w:val="20"/>
                <w:lang w:val="en-AU"/>
              </w:rPr>
            </w:pPr>
            <w:r w:rsidRPr="00385C2B">
              <w:rPr>
                <w:rFonts w:ascii="Arial" w:hAnsi="Arial" w:cs="Arial"/>
                <w:szCs w:val="22"/>
                <w:lang w:val="en-AU"/>
              </w:rPr>
              <w:t xml:space="preserve">Functional Analyst &amp; </w:t>
            </w:r>
            <w:r w:rsidR="00B5193E">
              <w:rPr>
                <w:rFonts w:ascii="Arial" w:hAnsi="Arial" w:cs="Arial"/>
                <w:szCs w:val="22"/>
                <w:lang w:val="en-AU"/>
              </w:rPr>
              <w:t>Product Owner</w:t>
            </w:r>
          </w:p>
        </w:tc>
        <w:tc>
          <w:tcPr>
            <w:tcW w:w="1780" w:type="pct"/>
            <w:vAlign w:val="center"/>
          </w:tcPr>
          <w:p w14:paraId="2B44C9FB"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 xml:space="preserve">Test for operational readiness </w:t>
            </w:r>
          </w:p>
        </w:tc>
        <w:tc>
          <w:tcPr>
            <w:tcW w:w="912" w:type="pct"/>
            <w:vAlign w:val="center"/>
          </w:tcPr>
          <w:p w14:paraId="09057C7A" w14:textId="5DDEA6F1"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Warranty</w:t>
            </w:r>
          </w:p>
        </w:tc>
      </w:tr>
      <w:tr w:rsidR="002C41EB" w:rsidRPr="00F07689" w14:paraId="42045A15" w14:textId="77777777" w:rsidTr="00385C2B">
        <w:trPr>
          <w:cantSplit/>
        </w:trPr>
        <w:tc>
          <w:tcPr>
            <w:tcW w:w="247" w:type="pct"/>
            <w:vAlign w:val="center"/>
          </w:tcPr>
          <w:p w14:paraId="18673977" w14:textId="57B9EC5D"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9</w:t>
            </w:r>
          </w:p>
        </w:tc>
        <w:tc>
          <w:tcPr>
            <w:tcW w:w="906" w:type="pct"/>
            <w:vAlign w:val="center"/>
          </w:tcPr>
          <w:p w14:paraId="4B144280" w14:textId="5A415164" w:rsidR="002C41EB" w:rsidRPr="00385C2B" w:rsidDel="00F61A80" w:rsidRDefault="00FC62B0" w:rsidP="00FC62B0">
            <w:pPr>
              <w:spacing w:before="60" w:after="60"/>
              <w:rPr>
                <w:rFonts w:ascii="Arial" w:hAnsi="Arial" w:cs="Arial"/>
                <w:szCs w:val="22"/>
                <w:lang w:val="en-AU"/>
              </w:rPr>
            </w:pPr>
            <w:r w:rsidRPr="00385C2B">
              <w:rPr>
                <w:rFonts w:ascii="Arial" w:hAnsi="Arial" w:cs="Arial"/>
                <w:szCs w:val="20"/>
                <w:lang w:val="en-AU"/>
              </w:rPr>
              <w:t>Development</w:t>
            </w:r>
          </w:p>
        </w:tc>
        <w:tc>
          <w:tcPr>
            <w:tcW w:w="1155" w:type="pct"/>
            <w:vAlign w:val="center"/>
          </w:tcPr>
          <w:p w14:paraId="19C18DC6" w14:textId="3D1B6854" w:rsidR="002C41EB" w:rsidRPr="00385C2B" w:rsidRDefault="00DA032B" w:rsidP="00FC62B0">
            <w:pPr>
              <w:spacing w:before="60" w:after="60"/>
              <w:rPr>
                <w:rFonts w:ascii="Arial" w:hAnsi="Arial" w:cs="Arial"/>
                <w:szCs w:val="22"/>
                <w:lang w:val="en-AU"/>
              </w:rPr>
            </w:pPr>
            <w:r w:rsidRPr="00385C2B">
              <w:rPr>
                <w:rFonts w:ascii="Arial" w:hAnsi="Arial" w:cs="Arial"/>
                <w:szCs w:val="22"/>
                <w:lang w:val="en-AU"/>
              </w:rPr>
              <w:t>System Administrator</w:t>
            </w:r>
          </w:p>
        </w:tc>
        <w:tc>
          <w:tcPr>
            <w:tcW w:w="1780" w:type="pct"/>
            <w:vAlign w:val="center"/>
          </w:tcPr>
          <w:p w14:paraId="5EED19FD" w14:textId="419F5D0D" w:rsidR="002C41EB" w:rsidRPr="00385C2B" w:rsidRDefault="002C41EB" w:rsidP="00FC62B0">
            <w:pPr>
              <w:spacing w:before="60" w:after="60"/>
              <w:rPr>
                <w:rFonts w:ascii="Arial" w:hAnsi="Arial" w:cs="Arial"/>
                <w:szCs w:val="22"/>
                <w:lang w:val="en-AU"/>
              </w:rPr>
            </w:pPr>
            <w:r w:rsidRPr="00385C2B">
              <w:rPr>
                <w:rFonts w:ascii="Arial" w:hAnsi="Arial" w:cs="Arial"/>
                <w:szCs w:val="22"/>
                <w:lang w:val="en-AU"/>
              </w:rPr>
              <w:t>Hardware, Software and System Support</w:t>
            </w:r>
          </w:p>
        </w:tc>
        <w:tc>
          <w:tcPr>
            <w:tcW w:w="912" w:type="pct"/>
            <w:vAlign w:val="center"/>
          </w:tcPr>
          <w:p w14:paraId="490AE51D" w14:textId="6CCF5A65" w:rsidR="002C41EB" w:rsidRPr="00F07689" w:rsidRDefault="00B30DD3" w:rsidP="00FC62B0">
            <w:pPr>
              <w:spacing w:before="60" w:after="60"/>
              <w:rPr>
                <w:rFonts w:ascii="Arial" w:hAnsi="Arial" w:cs="Arial"/>
                <w:szCs w:val="20"/>
                <w:lang w:val="en-AU"/>
              </w:rPr>
            </w:pPr>
            <w:r w:rsidRPr="00385C2B">
              <w:rPr>
                <w:rFonts w:ascii="Arial" w:hAnsi="Arial" w:cs="Arial"/>
                <w:szCs w:val="20"/>
                <w:lang w:val="en-AU"/>
              </w:rPr>
              <w:t>Warranty</w:t>
            </w:r>
          </w:p>
        </w:tc>
      </w:tr>
    </w:tbl>
    <w:p w14:paraId="2F7806FD" w14:textId="77777777" w:rsidR="00A72565" w:rsidRDefault="00A72565">
      <w:r>
        <w:br w:type="page"/>
      </w:r>
    </w:p>
    <w:p w14:paraId="11D02E41" w14:textId="77777777" w:rsidR="00F07689" w:rsidRPr="00F07689" w:rsidRDefault="005F10A9" w:rsidP="0080474E">
      <w:pPr>
        <w:pStyle w:val="Heading1"/>
      </w:pPr>
      <w:bookmarkStart w:id="20" w:name="_Toc533672441"/>
      <w:bookmarkStart w:id="21" w:name="_Toc421540860"/>
      <w:r>
        <w:lastRenderedPageBreak/>
        <w:t>Deployment</w:t>
      </w:r>
      <w:bookmarkEnd w:id="20"/>
      <w:r>
        <w:t xml:space="preserve"> </w:t>
      </w:r>
      <w:bookmarkEnd w:id="21"/>
    </w:p>
    <w:p w14:paraId="7A8B231D" w14:textId="5CD17C5B" w:rsidR="00F07689" w:rsidRPr="00F07689" w:rsidRDefault="00F07689" w:rsidP="00F07689">
      <w:pPr>
        <w:spacing w:before="120" w:after="120"/>
        <w:rPr>
          <w:sz w:val="24"/>
          <w:szCs w:val="20"/>
        </w:rPr>
      </w:pPr>
      <w:r w:rsidRPr="00E71FBC">
        <w:rPr>
          <w:sz w:val="24"/>
          <w:szCs w:val="20"/>
        </w:rPr>
        <w:t xml:space="preserve">The deployment is planned as </w:t>
      </w:r>
      <w:r w:rsidR="00E71FBC">
        <w:rPr>
          <w:sz w:val="24"/>
          <w:szCs w:val="20"/>
        </w:rPr>
        <w:t>a single event installation making MCCF EDI TAS v1.1 readily available to all authorized users.</w:t>
      </w:r>
    </w:p>
    <w:p w14:paraId="46CF15E2" w14:textId="77777777" w:rsidR="00F07689" w:rsidRPr="00C317CA" w:rsidRDefault="00F07689" w:rsidP="00F07689">
      <w:pPr>
        <w:spacing w:before="120" w:after="120"/>
        <w:rPr>
          <w:i/>
          <w:iCs/>
          <w:sz w:val="24"/>
          <w:szCs w:val="20"/>
        </w:rPr>
      </w:pPr>
      <w:r w:rsidRPr="00F07689">
        <w:rPr>
          <w:sz w:val="24"/>
          <w:szCs w:val="20"/>
        </w:rPr>
        <w:t>This section provides the schedule and milestones for the deployment.</w:t>
      </w:r>
    </w:p>
    <w:p w14:paraId="11874CCE" w14:textId="77777777" w:rsidR="00F07689" w:rsidRPr="00F07689" w:rsidRDefault="00F07689" w:rsidP="0080474E">
      <w:pPr>
        <w:pStyle w:val="Heading2"/>
      </w:pPr>
      <w:bookmarkStart w:id="22" w:name="_Toc421540861"/>
      <w:bookmarkStart w:id="23" w:name="_Toc533672442"/>
      <w:r w:rsidRPr="00F07689">
        <w:t>Timeline</w:t>
      </w:r>
      <w:bookmarkEnd w:id="22"/>
      <w:bookmarkEnd w:id="23"/>
      <w:r w:rsidRPr="00F07689">
        <w:t xml:space="preserve"> </w:t>
      </w:r>
    </w:p>
    <w:p w14:paraId="692CD4A5" w14:textId="5D6145BB" w:rsidR="00E71FBC" w:rsidRDefault="00E71FBC" w:rsidP="00E71FBC">
      <w:pPr>
        <w:spacing w:before="120" w:after="120"/>
        <w:rPr>
          <w:sz w:val="24"/>
          <w:szCs w:val="20"/>
        </w:rPr>
      </w:pPr>
      <w:r>
        <w:rPr>
          <w:sz w:val="24"/>
          <w:szCs w:val="20"/>
        </w:rPr>
        <w:t xml:space="preserve">Incremental functionality will be deployed according to business owner acceptance and CD2 approval throughout the life of the contract.  </w:t>
      </w:r>
      <w:r w:rsidR="000528AC">
        <w:rPr>
          <w:sz w:val="24"/>
          <w:szCs w:val="20"/>
        </w:rPr>
        <w:t xml:space="preserve">Deployment of Release </w:t>
      </w:r>
      <w:r>
        <w:rPr>
          <w:sz w:val="24"/>
          <w:szCs w:val="20"/>
        </w:rPr>
        <w:t xml:space="preserve">1.1 </w:t>
      </w:r>
      <w:r w:rsidR="000528AC">
        <w:rPr>
          <w:sz w:val="24"/>
          <w:szCs w:val="20"/>
        </w:rPr>
        <w:t>is planned</w:t>
      </w:r>
      <w:r w:rsidR="008D6407">
        <w:rPr>
          <w:sz w:val="24"/>
          <w:szCs w:val="20"/>
        </w:rPr>
        <w:t xml:space="preserve"> for 2QFY19.</w:t>
      </w:r>
    </w:p>
    <w:p w14:paraId="30BF7C85" w14:textId="7A7F91CC" w:rsidR="00802185" w:rsidRPr="00116DD0" w:rsidRDefault="00802185" w:rsidP="00116DD0">
      <w:pPr>
        <w:pStyle w:val="Caption"/>
        <w:rPr>
          <w:sz w:val="22"/>
          <w:szCs w:val="22"/>
        </w:rPr>
      </w:pPr>
      <w:bookmarkStart w:id="24" w:name="_Toc533672488"/>
      <w:bookmarkStart w:id="25" w:name="_Hlk533576643"/>
      <w:r w:rsidRPr="00385C2B">
        <w:rPr>
          <w:sz w:val="22"/>
          <w:szCs w:val="22"/>
        </w:rPr>
        <w:t xml:space="preserve">Table </w:t>
      </w:r>
      <w:r w:rsidR="00413770" w:rsidRPr="00385C2B">
        <w:rPr>
          <w:sz w:val="22"/>
          <w:szCs w:val="22"/>
        </w:rPr>
        <w:fldChar w:fldCharType="begin"/>
      </w:r>
      <w:r w:rsidR="00413770" w:rsidRPr="00385C2B">
        <w:rPr>
          <w:sz w:val="22"/>
          <w:szCs w:val="22"/>
        </w:rPr>
        <w:instrText xml:space="preserve"> SEQ Table \* ARABIC </w:instrText>
      </w:r>
      <w:r w:rsidR="00413770" w:rsidRPr="00385C2B">
        <w:rPr>
          <w:sz w:val="22"/>
          <w:szCs w:val="22"/>
        </w:rPr>
        <w:fldChar w:fldCharType="separate"/>
      </w:r>
      <w:r w:rsidR="00457808">
        <w:rPr>
          <w:noProof/>
          <w:sz w:val="22"/>
          <w:szCs w:val="22"/>
        </w:rPr>
        <w:t>2</w:t>
      </w:r>
      <w:r w:rsidR="00413770" w:rsidRPr="00385C2B">
        <w:rPr>
          <w:noProof/>
          <w:sz w:val="22"/>
          <w:szCs w:val="22"/>
        </w:rPr>
        <w:fldChar w:fldCharType="end"/>
      </w:r>
      <w:r w:rsidRPr="00385C2B">
        <w:rPr>
          <w:sz w:val="22"/>
          <w:szCs w:val="22"/>
        </w:rPr>
        <w:t>:</w:t>
      </w:r>
      <w:r w:rsidR="00116DD0" w:rsidRPr="00385C2B">
        <w:rPr>
          <w:sz w:val="22"/>
          <w:szCs w:val="22"/>
        </w:rPr>
        <w:t xml:space="preserve"> </w:t>
      </w:r>
      <w:r w:rsidRPr="00385C2B">
        <w:rPr>
          <w:sz w:val="22"/>
          <w:szCs w:val="22"/>
        </w:rPr>
        <w:t xml:space="preserve"> eBusiness Master Deployment Schedule</w:t>
      </w:r>
      <w:bookmarkEnd w:id="24"/>
    </w:p>
    <w:tbl>
      <w:tblPr>
        <w:tblW w:w="10235" w:type="dxa"/>
        <w:tblLayout w:type="fixed"/>
        <w:tblLook w:val="04A0" w:firstRow="1" w:lastRow="0" w:firstColumn="1" w:lastColumn="0" w:noHBand="0" w:noVBand="1"/>
      </w:tblPr>
      <w:tblGrid>
        <w:gridCol w:w="572"/>
        <w:gridCol w:w="2118"/>
        <w:gridCol w:w="900"/>
        <w:gridCol w:w="810"/>
        <w:gridCol w:w="900"/>
        <w:gridCol w:w="990"/>
        <w:gridCol w:w="928"/>
        <w:gridCol w:w="1001"/>
        <w:gridCol w:w="1001"/>
        <w:gridCol w:w="1015"/>
      </w:tblGrid>
      <w:tr w:rsidR="00FC62B0" w:rsidRPr="007A3F04" w14:paraId="69C878A1" w14:textId="77777777" w:rsidTr="00543500">
        <w:trPr>
          <w:trHeight w:val="349"/>
        </w:trPr>
        <w:tc>
          <w:tcPr>
            <w:tcW w:w="572" w:type="dxa"/>
            <w:vMerge w:val="restart"/>
            <w:tcBorders>
              <w:top w:val="single" w:sz="8" w:space="0" w:color="auto"/>
              <w:left w:val="single" w:sz="8" w:space="0" w:color="auto"/>
              <w:right w:val="single" w:sz="8" w:space="0" w:color="auto"/>
            </w:tcBorders>
            <w:shd w:val="clear" w:color="auto" w:fill="D9D9D9" w:themeFill="background1" w:themeFillShade="D9"/>
            <w:vAlign w:val="center"/>
          </w:tcPr>
          <w:p w14:paraId="7BC407C1" w14:textId="2EDADF67" w:rsidR="00FC62B0" w:rsidRPr="00FC62B0" w:rsidRDefault="00FC62B0" w:rsidP="00FC62B0">
            <w:pPr>
              <w:jc w:val="center"/>
              <w:rPr>
                <w:rFonts w:asciiTheme="minorHAnsi" w:hAnsiTheme="minorHAnsi"/>
                <w:b/>
                <w:color w:val="000000"/>
                <w:sz w:val="24"/>
              </w:rPr>
            </w:pPr>
            <w:bookmarkStart w:id="26" w:name="_Toc421540862"/>
            <w:bookmarkEnd w:id="25"/>
            <w:proofErr w:type="spellStart"/>
            <w:r w:rsidRPr="00FC62B0">
              <w:rPr>
                <w:rFonts w:asciiTheme="minorHAnsi" w:hAnsiTheme="minorHAnsi"/>
                <w:b/>
                <w:color w:val="000000"/>
                <w:sz w:val="24"/>
              </w:rPr>
              <w:t>Bld</w:t>
            </w:r>
            <w:proofErr w:type="spellEnd"/>
          </w:p>
        </w:tc>
        <w:tc>
          <w:tcPr>
            <w:tcW w:w="2118" w:type="dxa"/>
            <w:vMerge w:val="restart"/>
            <w:tcBorders>
              <w:top w:val="single" w:sz="8" w:space="0" w:color="auto"/>
              <w:left w:val="nil"/>
              <w:right w:val="single" w:sz="8" w:space="0" w:color="auto"/>
            </w:tcBorders>
            <w:shd w:val="clear" w:color="auto" w:fill="D9D9D9" w:themeFill="background1" w:themeFillShade="D9"/>
            <w:vAlign w:val="center"/>
          </w:tcPr>
          <w:p w14:paraId="2A6A663C" w14:textId="5579D963"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Delivery</w:t>
            </w:r>
          </w:p>
        </w:tc>
        <w:tc>
          <w:tcPr>
            <w:tcW w:w="3600" w:type="dxa"/>
            <w:gridSpan w:val="4"/>
            <w:tcBorders>
              <w:top w:val="single" w:sz="8" w:space="0" w:color="auto"/>
              <w:left w:val="nil"/>
              <w:bottom w:val="single" w:sz="4" w:space="0" w:color="auto"/>
              <w:right w:val="single" w:sz="8" w:space="0" w:color="auto"/>
            </w:tcBorders>
            <w:shd w:val="clear" w:color="auto" w:fill="D9D9D9" w:themeFill="background1" w:themeFillShade="D9"/>
            <w:vAlign w:val="center"/>
          </w:tcPr>
          <w:p w14:paraId="5DEDCEE6" w14:textId="6BE16FE5"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FY18</w:t>
            </w:r>
          </w:p>
        </w:tc>
        <w:tc>
          <w:tcPr>
            <w:tcW w:w="3945" w:type="dxa"/>
            <w:gridSpan w:val="4"/>
            <w:tcBorders>
              <w:top w:val="single" w:sz="8" w:space="0" w:color="auto"/>
              <w:left w:val="nil"/>
              <w:bottom w:val="single" w:sz="8" w:space="0" w:color="auto"/>
              <w:right w:val="single" w:sz="8" w:space="0" w:color="auto"/>
            </w:tcBorders>
            <w:shd w:val="clear" w:color="auto" w:fill="D9D9D9" w:themeFill="background1" w:themeFillShade="D9"/>
            <w:vAlign w:val="center"/>
          </w:tcPr>
          <w:p w14:paraId="52282962" w14:textId="28DF23E5" w:rsidR="00FC62B0" w:rsidRPr="00FC62B0" w:rsidRDefault="00FC62B0" w:rsidP="00FC62B0">
            <w:pPr>
              <w:jc w:val="center"/>
              <w:rPr>
                <w:rFonts w:asciiTheme="minorHAnsi" w:hAnsiTheme="minorHAnsi"/>
                <w:b/>
                <w:sz w:val="24"/>
              </w:rPr>
            </w:pPr>
            <w:r w:rsidRPr="00FC62B0">
              <w:rPr>
                <w:rFonts w:asciiTheme="minorHAnsi" w:hAnsiTheme="minorHAnsi"/>
                <w:b/>
                <w:sz w:val="24"/>
              </w:rPr>
              <w:t>FY19</w:t>
            </w:r>
          </w:p>
        </w:tc>
      </w:tr>
      <w:tr w:rsidR="00FC62B0" w:rsidRPr="007A3F04" w14:paraId="41579F29" w14:textId="77777777" w:rsidTr="00543500">
        <w:trPr>
          <w:trHeight w:val="421"/>
        </w:trPr>
        <w:tc>
          <w:tcPr>
            <w:tcW w:w="572" w:type="dxa"/>
            <w:vMerge/>
            <w:tcBorders>
              <w:left w:val="single" w:sz="8" w:space="0" w:color="auto"/>
              <w:bottom w:val="single" w:sz="8" w:space="0" w:color="auto"/>
              <w:right w:val="single" w:sz="8" w:space="0" w:color="auto"/>
            </w:tcBorders>
            <w:shd w:val="clear" w:color="auto" w:fill="D9D9D9" w:themeFill="background1" w:themeFillShade="D9"/>
            <w:vAlign w:val="center"/>
          </w:tcPr>
          <w:p w14:paraId="476C6289" w14:textId="77777777" w:rsidR="00FC62B0" w:rsidRDefault="00FC62B0" w:rsidP="00FC62B0">
            <w:pPr>
              <w:jc w:val="center"/>
              <w:rPr>
                <w:rFonts w:asciiTheme="minorHAnsi" w:hAnsiTheme="minorHAnsi"/>
                <w:color w:val="000000"/>
                <w:szCs w:val="22"/>
              </w:rPr>
            </w:pPr>
          </w:p>
        </w:tc>
        <w:tc>
          <w:tcPr>
            <w:tcW w:w="2118" w:type="dxa"/>
            <w:vMerge/>
            <w:tcBorders>
              <w:left w:val="nil"/>
              <w:bottom w:val="single" w:sz="8" w:space="0" w:color="auto"/>
              <w:right w:val="single" w:sz="8" w:space="0" w:color="auto"/>
            </w:tcBorders>
            <w:shd w:val="clear" w:color="auto" w:fill="D9D9D9" w:themeFill="background1" w:themeFillShade="D9"/>
            <w:vAlign w:val="center"/>
          </w:tcPr>
          <w:p w14:paraId="240D06DA" w14:textId="77777777" w:rsidR="00FC62B0" w:rsidRDefault="00FC62B0" w:rsidP="00FC62B0">
            <w:pPr>
              <w:jc w:val="center"/>
              <w:rPr>
                <w:rFonts w:asciiTheme="minorHAnsi" w:hAnsiTheme="minorHAnsi"/>
                <w:color w:val="000000"/>
                <w:szCs w:val="22"/>
              </w:rPr>
            </w:pPr>
          </w:p>
        </w:tc>
        <w:tc>
          <w:tcPr>
            <w:tcW w:w="900"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22CC8DF2" w14:textId="267F4DE7" w:rsidR="00FC62B0" w:rsidRPr="00FC62B0" w:rsidRDefault="00FC62B0" w:rsidP="00FC62B0">
            <w:pPr>
              <w:jc w:val="center"/>
              <w:rPr>
                <w:rFonts w:asciiTheme="minorHAnsi" w:hAnsiTheme="minorHAnsi"/>
                <w:b/>
                <w:sz w:val="24"/>
              </w:rPr>
            </w:pPr>
            <w:r w:rsidRPr="00FC62B0">
              <w:rPr>
                <w:rFonts w:asciiTheme="minorHAnsi" w:hAnsiTheme="minorHAnsi"/>
                <w:b/>
                <w:sz w:val="24"/>
              </w:rPr>
              <w:t>1Q</w:t>
            </w:r>
          </w:p>
        </w:tc>
        <w:tc>
          <w:tcPr>
            <w:tcW w:w="810"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1C6E51F6" w14:textId="4FA65143"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2Q</w:t>
            </w:r>
          </w:p>
        </w:tc>
        <w:tc>
          <w:tcPr>
            <w:tcW w:w="900"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4F4B0410" w14:textId="0583C549"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3Q</w:t>
            </w:r>
          </w:p>
        </w:tc>
        <w:tc>
          <w:tcPr>
            <w:tcW w:w="990" w:type="dxa"/>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tcPr>
          <w:p w14:paraId="0BE7AE69" w14:textId="4BFA2B19"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4Q</w:t>
            </w:r>
          </w:p>
        </w:tc>
        <w:tc>
          <w:tcPr>
            <w:tcW w:w="928"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521AA864" w14:textId="77FCAC4F"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1Q</w:t>
            </w:r>
          </w:p>
        </w:tc>
        <w:tc>
          <w:tcPr>
            <w:tcW w:w="1001"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63BAF1A6" w14:textId="6AC7B49B" w:rsidR="00FC62B0" w:rsidRPr="00FC62B0" w:rsidRDefault="00FC62B0" w:rsidP="00FC62B0">
            <w:pPr>
              <w:jc w:val="center"/>
              <w:rPr>
                <w:rFonts w:asciiTheme="minorHAnsi" w:hAnsiTheme="minorHAnsi"/>
                <w:b/>
                <w:sz w:val="24"/>
              </w:rPr>
            </w:pPr>
            <w:r w:rsidRPr="00FC62B0">
              <w:rPr>
                <w:rFonts w:asciiTheme="minorHAnsi" w:hAnsiTheme="minorHAnsi"/>
                <w:b/>
                <w:sz w:val="24"/>
              </w:rPr>
              <w:t>2Q</w:t>
            </w:r>
          </w:p>
        </w:tc>
        <w:tc>
          <w:tcPr>
            <w:tcW w:w="1001" w:type="dxa"/>
            <w:tcBorders>
              <w:top w:val="single" w:sz="8" w:space="0" w:color="auto"/>
              <w:left w:val="single" w:sz="4" w:space="0" w:color="auto"/>
              <w:bottom w:val="single" w:sz="8" w:space="0" w:color="auto"/>
              <w:right w:val="single" w:sz="4" w:space="0" w:color="auto"/>
            </w:tcBorders>
            <w:shd w:val="clear" w:color="auto" w:fill="D9D9D9" w:themeFill="background1" w:themeFillShade="D9"/>
            <w:vAlign w:val="center"/>
          </w:tcPr>
          <w:p w14:paraId="15D547AC" w14:textId="2D5694AA" w:rsidR="00FC62B0" w:rsidRPr="00FC62B0" w:rsidRDefault="00FC62B0" w:rsidP="00FC62B0">
            <w:pPr>
              <w:jc w:val="center"/>
              <w:rPr>
                <w:rFonts w:asciiTheme="minorHAnsi" w:hAnsiTheme="minorHAnsi"/>
                <w:b/>
                <w:sz w:val="24"/>
              </w:rPr>
            </w:pPr>
            <w:r w:rsidRPr="00FC62B0">
              <w:rPr>
                <w:rFonts w:asciiTheme="minorHAnsi" w:hAnsiTheme="minorHAnsi"/>
                <w:b/>
                <w:sz w:val="24"/>
              </w:rPr>
              <w:t>3Q</w:t>
            </w:r>
          </w:p>
        </w:tc>
        <w:tc>
          <w:tcPr>
            <w:tcW w:w="1015" w:type="dxa"/>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tcPr>
          <w:p w14:paraId="322B4736" w14:textId="1931FECD" w:rsidR="00FC62B0" w:rsidRPr="00FC62B0" w:rsidRDefault="00FC62B0" w:rsidP="00FC62B0">
            <w:pPr>
              <w:jc w:val="center"/>
              <w:rPr>
                <w:rFonts w:asciiTheme="minorHAnsi" w:hAnsiTheme="minorHAnsi"/>
                <w:b/>
                <w:sz w:val="24"/>
              </w:rPr>
            </w:pPr>
            <w:r w:rsidRPr="00FC62B0">
              <w:rPr>
                <w:rFonts w:asciiTheme="minorHAnsi" w:hAnsiTheme="minorHAnsi"/>
                <w:b/>
                <w:sz w:val="24"/>
              </w:rPr>
              <w:t>4Q</w:t>
            </w:r>
          </w:p>
        </w:tc>
      </w:tr>
      <w:tr w:rsidR="00FC62B0" w:rsidRPr="007A3F04" w14:paraId="402835FB" w14:textId="061CB8FC" w:rsidTr="00543500">
        <w:trPr>
          <w:trHeight w:val="480"/>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3217AA"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1-3</w:t>
            </w:r>
          </w:p>
        </w:tc>
        <w:tc>
          <w:tcPr>
            <w:tcW w:w="2118" w:type="dxa"/>
            <w:tcBorders>
              <w:top w:val="single" w:sz="8" w:space="0" w:color="auto"/>
              <w:left w:val="nil"/>
              <w:bottom w:val="single" w:sz="8" w:space="0" w:color="auto"/>
              <w:right w:val="single" w:sz="8" w:space="0" w:color="auto"/>
            </w:tcBorders>
            <w:shd w:val="clear" w:color="auto" w:fill="auto"/>
            <w:vAlign w:val="center"/>
            <w:hideMark/>
          </w:tcPr>
          <w:p w14:paraId="47C29FB0"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Architecture Design;</w:t>
            </w:r>
          </w:p>
          <w:p w14:paraId="1074EEFE"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TAS User Interface Standards and Link to eBusiness Solutions SP;</w:t>
            </w:r>
          </w:p>
          <w:p w14:paraId="710147C2"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Initial ATO</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92AD43D" w14:textId="3FFD3145"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5B1CFE40" w14:textId="567C9CCD" w:rsidR="00FC62B0" w:rsidRPr="00FC62B0" w:rsidRDefault="00FC62B0" w:rsidP="00FC62B0">
            <w:pPr>
              <w:jc w:val="center"/>
              <w:rPr>
                <w:rFonts w:asciiTheme="minorHAnsi" w:hAnsiTheme="minorHAnsi"/>
                <w:sz w:val="18"/>
                <w:szCs w:val="18"/>
              </w:rPr>
            </w:pP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0252D224"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Pre-Prod</w:t>
            </w: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3E547057"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Warranty</w:t>
            </w: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669B77" w14:textId="4A0421B9"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hideMark/>
          </w:tcPr>
          <w:p w14:paraId="2366F741" w14:textId="1B8E876F" w:rsidR="00FC62B0" w:rsidRPr="00FC62B0" w:rsidRDefault="00FC62B0" w:rsidP="00FC62B0">
            <w:pPr>
              <w:jc w:val="center"/>
              <w:rPr>
                <w:rFonts w:asciiTheme="minorHAnsi" w:hAnsiTheme="minorHAnsi"/>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21EFAE0E" w14:textId="77777777" w:rsidR="00FC62B0" w:rsidRPr="00FC62B0" w:rsidRDefault="00FC62B0" w:rsidP="00FC62B0">
            <w:pPr>
              <w:jc w:val="center"/>
              <w:rPr>
                <w:rFonts w:asciiTheme="minorHAnsi" w:hAnsiTheme="minorHAnsi"/>
                <w:sz w:val="18"/>
                <w:szCs w:val="18"/>
              </w:rPr>
            </w:pP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16F14369" w14:textId="2F45C051" w:rsidR="00FC62B0" w:rsidRPr="00FC62B0" w:rsidRDefault="00FC62B0" w:rsidP="00FC62B0">
            <w:pPr>
              <w:jc w:val="center"/>
              <w:rPr>
                <w:rFonts w:asciiTheme="minorHAnsi" w:hAnsiTheme="minorHAnsi"/>
                <w:sz w:val="18"/>
                <w:szCs w:val="18"/>
              </w:rPr>
            </w:pPr>
          </w:p>
        </w:tc>
      </w:tr>
      <w:tr w:rsidR="00FC62B0" w:rsidRPr="007A3F04" w14:paraId="6050CF98" w14:textId="40B3DEE6" w:rsidTr="00543500">
        <w:trPr>
          <w:trHeight w:val="1097"/>
        </w:trPr>
        <w:tc>
          <w:tcPr>
            <w:tcW w:w="572" w:type="dxa"/>
            <w:tcBorders>
              <w:top w:val="single" w:sz="8" w:space="0" w:color="auto"/>
              <w:left w:val="single" w:sz="8" w:space="0" w:color="auto"/>
              <w:bottom w:val="single" w:sz="8" w:space="0" w:color="auto"/>
              <w:right w:val="single" w:sz="8" w:space="0" w:color="auto"/>
            </w:tcBorders>
            <w:shd w:val="clear" w:color="auto" w:fill="92D050"/>
            <w:vAlign w:val="center"/>
            <w:hideMark/>
          </w:tcPr>
          <w:p w14:paraId="61ABAEF4"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4-5</w:t>
            </w:r>
          </w:p>
        </w:tc>
        <w:tc>
          <w:tcPr>
            <w:tcW w:w="2118" w:type="dxa"/>
            <w:tcBorders>
              <w:top w:val="single" w:sz="8" w:space="0" w:color="auto"/>
              <w:left w:val="nil"/>
              <w:bottom w:val="single" w:sz="8" w:space="0" w:color="auto"/>
              <w:right w:val="single" w:sz="8" w:space="0" w:color="auto"/>
            </w:tcBorders>
            <w:shd w:val="clear" w:color="auto" w:fill="92D050"/>
            <w:vAlign w:val="center"/>
            <w:hideMark/>
          </w:tcPr>
          <w:p w14:paraId="1263BF81"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Architecture Refinement;</w:t>
            </w:r>
          </w:p>
          <w:p w14:paraId="17B66AD1"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IAM Interface (AITC first, then MAG migration);</w:t>
            </w:r>
          </w:p>
          <w:p w14:paraId="4C2C9B2F"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92D050"/>
            <w:vAlign w:val="center"/>
            <w:hideMark/>
          </w:tcPr>
          <w:p w14:paraId="664A29F2" w14:textId="6B96EC29"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810" w:type="dxa"/>
            <w:tcBorders>
              <w:top w:val="single" w:sz="8" w:space="0" w:color="auto"/>
              <w:left w:val="single" w:sz="4" w:space="0" w:color="auto"/>
              <w:bottom w:val="single" w:sz="8" w:space="0" w:color="auto"/>
              <w:right w:val="single" w:sz="4" w:space="0" w:color="auto"/>
            </w:tcBorders>
            <w:shd w:val="clear" w:color="auto" w:fill="92D050"/>
            <w:vAlign w:val="center"/>
          </w:tcPr>
          <w:p w14:paraId="46381AE1" w14:textId="58A63EA6"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00" w:type="dxa"/>
            <w:tcBorders>
              <w:top w:val="single" w:sz="8" w:space="0" w:color="auto"/>
              <w:left w:val="single" w:sz="4" w:space="0" w:color="auto"/>
              <w:bottom w:val="single" w:sz="8" w:space="0" w:color="auto"/>
              <w:right w:val="single" w:sz="4" w:space="0" w:color="auto"/>
            </w:tcBorders>
            <w:shd w:val="clear" w:color="auto" w:fill="92D050"/>
            <w:vAlign w:val="center"/>
          </w:tcPr>
          <w:p w14:paraId="716C0E24" w14:textId="19DC325B" w:rsidR="00FC62B0" w:rsidRPr="00FC62B0" w:rsidRDefault="00FC62B0" w:rsidP="00FC62B0">
            <w:pPr>
              <w:jc w:val="center"/>
              <w:rPr>
                <w:rFonts w:asciiTheme="minorHAnsi" w:hAnsiTheme="minorHAnsi"/>
                <w:sz w:val="18"/>
                <w:szCs w:val="18"/>
              </w:rPr>
            </w:pPr>
            <w:r w:rsidRPr="00FC62B0">
              <w:rPr>
                <w:rFonts w:asciiTheme="minorHAnsi" w:hAnsiTheme="minorHAnsi"/>
                <w:color w:val="000000"/>
                <w:sz w:val="18"/>
                <w:szCs w:val="18"/>
              </w:rPr>
              <w:t>Pre-Prod</w:t>
            </w:r>
          </w:p>
        </w:tc>
        <w:tc>
          <w:tcPr>
            <w:tcW w:w="990" w:type="dxa"/>
            <w:tcBorders>
              <w:top w:val="single" w:sz="8" w:space="0" w:color="auto"/>
              <w:left w:val="single" w:sz="4" w:space="0" w:color="auto"/>
              <w:bottom w:val="single" w:sz="8" w:space="0" w:color="auto"/>
              <w:right w:val="single" w:sz="8" w:space="0" w:color="auto"/>
            </w:tcBorders>
            <w:shd w:val="clear" w:color="auto" w:fill="92D050"/>
            <w:vAlign w:val="center"/>
          </w:tcPr>
          <w:p w14:paraId="59676434" w14:textId="71AD828E" w:rsidR="00FC62B0" w:rsidRPr="00FC62B0" w:rsidRDefault="00FC62B0" w:rsidP="00FC62B0">
            <w:pPr>
              <w:jc w:val="center"/>
              <w:rPr>
                <w:rFonts w:asciiTheme="minorHAnsi" w:hAnsiTheme="minorHAnsi"/>
                <w:color w:val="000000"/>
                <w:sz w:val="18"/>
                <w:szCs w:val="18"/>
              </w:rPr>
            </w:pPr>
          </w:p>
        </w:tc>
        <w:tc>
          <w:tcPr>
            <w:tcW w:w="928" w:type="dxa"/>
            <w:tcBorders>
              <w:top w:val="single" w:sz="8" w:space="0" w:color="auto"/>
              <w:left w:val="single" w:sz="8" w:space="0" w:color="auto"/>
              <w:bottom w:val="single" w:sz="8" w:space="0" w:color="auto"/>
              <w:right w:val="single" w:sz="4" w:space="0" w:color="auto"/>
            </w:tcBorders>
            <w:shd w:val="clear" w:color="auto" w:fill="92D050"/>
            <w:vAlign w:val="center"/>
            <w:hideMark/>
          </w:tcPr>
          <w:p w14:paraId="6E7BF2BC" w14:textId="77777777"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auto" w:fill="92D050"/>
            <w:vAlign w:val="center"/>
            <w:hideMark/>
          </w:tcPr>
          <w:p w14:paraId="241BF9F4"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Warranty</w:t>
            </w:r>
          </w:p>
        </w:tc>
        <w:tc>
          <w:tcPr>
            <w:tcW w:w="1001" w:type="dxa"/>
            <w:tcBorders>
              <w:top w:val="single" w:sz="8" w:space="0" w:color="auto"/>
              <w:left w:val="single" w:sz="4" w:space="0" w:color="auto"/>
              <w:bottom w:val="single" w:sz="8" w:space="0" w:color="auto"/>
              <w:right w:val="single" w:sz="4" w:space="0" w:color="auto"/>
            </w:tcBorders>
            <w:shd w:val="clear" w:color="auto" w:fill="92D050"/>
            <w:vAlign w:val="center"/>
          </w:tcPr>
          <w:p w14:paraId="11B16377" w14:textId="77777777" w:rsidR="00FC62B0" w:rsidRPr="00FC62B0" w:rsidRDefault="00FC62B0" w:rsidP="00FC62B0">
            <w:pPr>
              <w:jc w:val="center"/>
              <w:rPr>
                <w:rFonts w:asciiTheme="minorHAnsi" w:hAnsiTheme="minorHAnsi"/>
                <w:color w:val="000000"/>
                <w:sz w:val="18"/>
                <w:szCs w:val="18"/>
              </w:rPr>
            </w:pPr>
          </w:p>
        </w:tc>
        <w:tc>
          <w:tcPr>
            <w:tcW w:w="1015" w:type="dxa"/>
            <w:tcBorders>
              <w:top w:val="single" w:sz="8" w:space="0" w:color="auto"/>
              <w:left w:val="single" w:sz="4" w:space="0" w:color="auto"/>
              <w:bottom w:val="single" w:sz="8" w:space="0" w:color="auto"/>
              <w:right w:val="single" w:sz="8" w:space="0" w:color="auto"/>
            </w:tcBorders>
            <w:shd w:val="clear" w:color="auto" w:fill="92D050"/>
            <w:vAlign w:val="center"/>
          </w:tcPr>
          <w:p w14:paraId="4F7AE988" w14:textId="02F525A2" w:rsidR="00FC62B0" w:rsidRPr="00FC62B0" w:rsidRDefault="00FC62B0" w:rsidP="00FC62B0">
            <w:pPr>
              <w:jc w:val="center"/>
              <w:rPr>
                <w:rFonts w:asciiTheme="minorHAnsi" w:hAnsiTheme="minorHAnsi"/>
                <w:color w:val="000000"/>
                <w:sz w:val="18"/>
                <w:szCs w:val="18"/>
              </w:rPr>
            </w:pPr>
          </w:p>
        </w:tc>
      </w:tr>
      <w:tr w:rsidR="00FC62B0" w:rsidRPr="007A3F04" w14:paraId="21D02706" w14:textId="395DE74A"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38DEC6" w14:textId="34DDCA3D"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6</w:t>
            </w:r>
          </w:p>
        </w:tc>
        <w:tc>
          <w:tcPr>
            <w:tcW w:w="2118" w:type="dxa"/>
            <w:tcBorders>
              <w:top w:val="single" w:sz="8" w:space="0" w:color="auto"/>
              <w:left w:val="nil"/>
              <w:bottom w:val="single" w:sz="8" w:space="0" w:color="auto"/>
              <w:right w:val="single" w:sz="8" w:space="0" w:color="auto"/>
            </w:tcBorders>
            <w:shd w:val="clear" w:color="auto" w:fill="auto"/>
            <w:vAlign w:val="center"/>
            <w:hideMark/>
          </w:tcPr>
          <w:p w14:paraId="060190FF"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 xml:space="preserve">FHIR &amp; </w:t>
            </w:r>
            <w:proofErr w:type="spellStart"/>
            <w:r>
              <w:rPr>
                <w:rFonts w:asciiTheme="minorHAnsi" w:hAnsiTheme="minorHAnsi"/>
                <w:color w:val="000000"/>
                <w:szCs w:val="22"/>
              </w:rPr>
              <w:t>VistALink</w:t>
            </w:r>
            <w:proofErr w:type="spellEnd"/>
          </w:p>
          <w:p w14:paraId="7BC722A0" w14:textId="4B67A003"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884605" w14:textId="0F33F8B0" w:rsidR="00FC62B0" w:rsidRPr="00FC62B0" w:rsidRDefault="00FC62B0" w:rsidP="00FC62B0">
            <w:pPr>
              <w:jc w:val="center"/>
              <w:rPr>
                <w:rFonts w:asciiTheme="minorHAnsi" w:hAnsiTheme="minorHAnsi"/>
                <w:color w:val="000000"/>
                <w:sz w:val="18"/>
                <w:szCs w:val="18"/>
              </w:rPr>
            </w:pPr>
            <w:r w:rsidRPr="00FC62B0">
              <w:rPr>
                <w:rFonts w:asciiTheme="minorHAnsi" w:hAnsiTheme="minorHAnsi"/>
                <w:sz w:val="18"/>
                <w:szCs w:val="18"/>
              </w:rPr>
              <w:t>USD&amp;P</w:t>
            </w: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03F2E4E5" w14:textId="061FF0B9"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 xml:space="preserve">Dev - </w:t>
            </w:r>
            <w:r w:rsidR="00FC62B0" w:rsidRPr="00FC62B0">
              <w:rPr>
                <w:rFonts w:asciiTheme="minorHAnsi" w:hAnsiTheme="minorHAnsi"/>
                <w:color w:val="000000"/>
                <w:sz w:val="18"/>
                <w:szCs w:val="18"/>
              </w:rPr>
              <w:t>UAT</w:t>
            </w: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1843C5B7" w14:textId="2867AC41"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7B04AA82" w14:textId="31F66B3D" w:rsidR="00FC62B0" w:rsidRPr="00FC62B0" w:rsidRDefault="00FC62B0" w:rsidP="00FC62B0">
            <w:pPr>
              <w:jc w:val="center"/>
              <w:rPr>
                <w:rFonts w:asciiTheme="minorHAnsi" w:hAnsiTheme="minorHAnsi"/>
                <w:sz w:val="18"/>
                <w:szCs w:val="18"/>
              </w:rPr>
            </w:pP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7D0E43CB" w14:textId="5504BDE9"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hideMark/>
          </w:tcPr>
          <w:p w14:paraId="50D8DE22"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Pre-Prod</w:t>
            </w:r>
          </w:p>
          <w:p w14:paraId="274BCBA4" w14:textId="5A322596"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Warranty</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33297E50" w14:textId="77777777" w:rsidR="00FC62B0" w:rsidRPr="00FC62B0" w:rsidRDefault="00FC62B0" w:rsidP="00FC62B0">
            <w:pPr>
              <w:jc w:val="center"/>
              <w:rPr>
                <w:rFonts w:asciiTheme="minorHAnsi" w:hAnsiTheme="minorHAnsi"/>
                <w:color w:val="000000"/>
                <w:sz w:val="18"/>
                <w:szCs w:val="18"/>
              </w:rPr>
            </w:pP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627ED666" w14:textId="5D4174C4" w:rsidR="00FC62B0" w:rsidRPr="00FC62B0" w:rsidRDefault="00FC62B0" w:rsidP="00FC62B0">
            <w:pPr>
              <w:jc w:val="center"/>
              <w:rPr>
                <w:rFonts w:asciiTheme="minorHAnsi" w:hAnsiTheme="minorHAnsi"/>
                <w:color w:val="000000"/>
                <w:sz w:val="18"/>
                <w:szCs w:val="18"/>
              </w:rPr>
            </w:pPr>
          </w:p>
        </w:tc>
      </w:tr>
      <w:tr w:rsidR="00FC62B0" w:rsidRPr="007A3F04" w14:paraId="438C3B19" w14:textId="77777777"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tcPr>
          <w:p w14:paraId="48778136" w14:textId="5F8BA9B0" w:rsidR="00FC62B0" w:rsidRDefault="00FC62B0" w:rsidP="00FC62B0">
            <w:pPr>
              <w:jc w:val="center"/>
              <w:rPr>
                <w:rFonts w:asciiTheme="minorHAnsi" w:hAnsiTheme="minorHAnsi"/>
                <w:color w:val="000000"/>
                <w:szCs w:val="22"/>
              </w:rPr>
            </w:pPr>
            <w:r>
              <w:rPr>
                <w:rFonts w:asciiTheme="minorHAnsi" w:hAnsiTheme="minorHAnsi"/>
                <w:color w:val="000000"/>
                <w:szCs w:val="22"/>
              </w:rPr>
              <w:t>7</w:t>
            </w:r>
          </w:p>
        </w:tc>
        <w:tc>
          <w:tcPr>
            <w:tcW w:w="2118" w:type="dxa"/>
            <w:tcBorders>
              <w:top w:val="single" w:sz="8" w:space="0" w:color="auto"/>
              <w:left w:val="nil"/>
              <w:bottom w:val="single" w:sz="8" w:space="0" w:color="auto"/>
              <w:right w:val="single" w:sz="8" w:space="0" w:color="auto"/>
            </w:tcBorders>
            <w:shd w:val="clear" w:color="auto" w:fill="auto"/>
            <w:vAlign w:val="center"/>
          </w:tcPr>
          <w:p w14:paraId="6F4B1B67" w14:textId="04DBBBAC" w:rsidR="00FC62B0" w:rsidRDefault="00FC62B0" w:rsidP="00FC62B0">
            <w:pPr>
              <w:jc w:val="center"/>
              <w:rPr>
                <w:rFonts w:asciiTheme="minorHAnsi" w:hAnsiTheme="minorHAnsi"/>
                <w:color w:val="000000"/>
                <w:szCs w:val="22"/>
              </w:rPr>
            </w:pPr>
            <w:r>
              <w:rPr>
                <w:rFonts w:asciiTheme="minorHAnsi" w:hAnsiTheme="minorHAnsi"/>
                <w:color w:val="000000"/>
                <w:szCs w:val="22"/>
              </w:rPr>
              <w:t xml:space="preserve">Field Connectivity 837 </w:t>
            </w:r>
            <w:proofErr w:type="spellStart"/>
            <w:r>
              <w:rPr>
                <w:rFonts w:asciiTheme="minorHAnsi" w:hAnsiTheme="minorHAnsi"/>
                <w:color w:val="000000"/>
                <w:szCs w:val="22"/>
              </w:rPr>
              <w:t>eBilling</w:t>
            </w:r>
            <w:proofErr w:type="spellEnd"/>
            <w:r>
              <w:rPr>
                <w:rFonts w:asciiTheme="minorHAnsi" w:hAnsiTheme="minorHAnsi"/>
                <w:color w:val="000000"/>
                <w:szCs w:val="22"/>
              </w:rPr>
              <w:t xml:space="preserve"> Support</w:t>
            </w:r>
          </w:p>
          <w:p w14:paraId="2BA4C757" w14:textId="0A1CBB17" w:rsidR="00FC62B0"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tcPr>
          <w:p w14:paraId="6B801C76" w14:textId="77777777" w:rsidR="00FC62B0" w:rsidRPr="00FC62B0" w:rsidRDefault="00FC62B0" w:rsidP="00FC62B0">
            <w:pPr>
              <w:jc w:val="center"/>
              <w:rPr>
                <w:rFonts w:asciiTheme="minorHAnsi" w:hAnsiTheme="minorHAnsi"/>
                <w:sz w:val="18"/>
                <w:szCs w:val="18"/>
              </w:rPr>
            </w:pP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tcPr>
          <w:p w14:paraId="2CD0BC20" w14:textId="0EBEEE30" w:rsidR="00FC62B0" w:rsidRPr="00FC62B0" w:rsidRDefault="00FC62B0" w:rsidP="00FC62B0">
            <w:pPr>
              <w:jc w:val="center"/>
              <w:rPr>
                <w:rFonts w:asciiTheme="minorHAnsi" w:hAnsiTheme="minorHAnsi"/>
                <w:color w:val="000000"/>
                <w:sz w:val="18"/>
                <w:szCs w:val="18"/>
              </w:rPr>
            </w:pPr>
            <w:r w:rsidRPr="00FC62B0">
              <w:rPr>
                <w:rFonts w:asciiTheme="minorHAnsi" w:hAnsiTheme="minorHAnsi"/>
                <w:sz w:val="18"/>
                <w:szCs w:val="18"/>
              </w:rPr>
              <w:t>USD&amp;P</w:t>
            </w: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tcPr>
          <w:p w14:paraId="5ECDE8C5" w14:textId="389BF7F5"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1C67C2E8" w14:textId="2EB361A6"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53AD02FD" w14:textId="337C8D62"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2F589368" w14:textId="7C7530EC"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Pre-Prod</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741BBB0B" w14:textId="36E2D97A"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Warranty</w:t>
            </w: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66E39306" w14:textId="77777777" w:rsidR="00FC62B0" w:rsidRPr="00FC62B0" w:rsidRDefault="00FC62B0" w:rsidP="00FC62B0">
            <w:pPr>
              <w:jc w:val="center"/>
              <w:rPr>
                <w:rFonts w:asciiTheme="minorHAnsi" w:hAnsiTheme="minorHAnsi"/>
                <w:color w:val="000000"/>
                <w:sz w:val="18"/>
                <w:szCs w:val="18"/>
              </w:rPr>
            </w:pPr>
          </w:p>
        </w:tc>
      </w:tr>
      <w:tr w:rsidR="00FC62B0" w:rsidRPr="007A3F04" w14:paraId="41A4C8E9" w14:textId="77777777"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tcPr>
          <w:p w14:paraId="06956A1F" w14:textId="6193B59F" w:rsidR="00FC62B0" w:rsidRDefault="00FC62B0" w:rsidP="00FC62B0">
            <w:pPr>
              <w:jc w:val="center"/>
              <w:rPr>
                <w:rFonts w:asciiTheme="minorHAnsi" w:hAnsiTheme="minorHAnsi"/>
                <w:color w:val="000000"/>
                <w:szCs w:val="22"/>
              </w:rPr>
            </w:pPr>
            <w:r>
              <w:rPr>
                <w:rFonts w:asciiTheme="minorHAnsi" w:hAnsiTheme="minorHAnsi"/>
                <w:color w:val="000000"/>
                <w:szCs w:val="22"/>
              </w:rPr>
              <w:t>8</w:t>
            </w:r>
          </w:p>
        </w:tc>
        <w:tc>
          <w:tcPr>
            <w:tcW w:w="2118" w:type="dxa"/>
            <w:tcBorders>
              <w:top w:val="single" w:sz="8" w:space="0" w:color="auto"/>
              <w:left w:val="nil"/>
              <w:bottom w:val="single" w:sz="8" w:space="0" w:color="auto"/>
              <w:right w:val="single" w:sz="8" w:space="0" w:color="auto"/>
            </w:tcBorders>
            <w:shd w:val="clear" w:color="auto" w:fill="auto"/>
            <w:vAlign w:val="center"/>
          </w:tcPr>
          <w:p w14:paraId="537A89BC"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 xml:space="preserve">Reporting </w:t>
            </w:r>
            <w:proofErr w:type="spellStart"/>
            <w:r>
              <w:rPr>
                <w:rFonts w:asciiTheme="minorHAnsi" w:hAnsiTheme="minorHAnsi"/>
                <w:color w:val="000000"/>
                <w:szCs w:val="22"/>
              </w:rPr>
              <w:t>ePharmacy</w:t>
            </w:r>
            <w:proofErr w:type="spellEnd"/>
            <w:r>
              <w:rPr>
                <w:rFonts w:asciiTheme="minorHAnsi" w:hAnsiTheme="minorHAnsi"/>
                <w:color w:val="000000"/>
                <w:szCs w:val="22"/>
              </w:rPr>
              <w:t xml:space="preserve"> Support</w:t>
            </w:r>
          </w:p>
          <w:p w14:paraId="2D14CD2D" w14:textId="73296B1B" w:rsidR="00FC62B0"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tcPr>
          <w:p w14:paraId="12100DBE" w14:textId="77777777" w:rsidR="00FC62B0" w:rsidRPr="00FC62B0" w:rsidRDefault="00FC62B0" w:rsidP="00FC62B0">
            <w:pPr>
              <w:jc w:val="center"/>
              <w:rPr>
                <w:rFonts w:asciiTheme="minorHAnsi" w:hAnsiTheme="minorHAnsi"/>
                <w:sz w:val="18"/>
                <w:szCs w:val="18"/>
              </w:rPr>
            </w:pP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tcPr>
          <w:p w14:paraId="0CEBF610" w14:textId="77777777" w:rsidR="00FC62B0" w:rsidRPr="00FC62B0" w:rsidRDefault="00FC62B0" w:rsidP="00FC62B0">
            <w:pPr>
              <w:jc w:val="center"/>
              <w:rPr>
                <w:rFonts w:asciiTheme="minorHAnsi" w:hAnsiTheme="minorHAnsi"/>
                <w:color w:val="000000"/>
                <w:sz w:val="18"/>
                <w:szCs w:val="18"/>
              </w:rPr>
            </w:pP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tcPr>
          <w:p w14:paraId="534B7497" w14:textId="77777777" w:rsidR="00FC62B0" w:rsidRPr="00FC62B0" w:rsidRDefault="00FC62B0" w:rsidP="00FC62B0">
            <w:pPr>
              <w:jc w:val="center"/>
              <w:rPr>
                <w:rFonts w:asciiTheme="minorHAnsi" w:hAnsiTheme="minorHAnsi"/>
                <w:sz w:val="18"/>
                <w:szCs w:val="18"/>
              </w:rPr>
            </w:pP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10C4A837" w14:textId="776BD5CB"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6375F3E9" w14:textId="6BB0A5DA"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3F1B18BF" w14:textId="01C03D7E"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0D912ED5" w14:textId="73BFD7E1"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Pre-Prod</w:t>
            </w: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15BE53E2" w14:textId="21C9BD97"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Warranty</w:t>
            </w:r>
          </w:p>
        </w:tc>
      </w:tr>
      <w:tr w:rsidR="00FC62B0" w:rsidRPr="007A3F04" w14:paraId="15879327" w14:textId="77777777"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tcPr>
          <w:p w14:paraId="1F8A32F6" w14:textId="31D14E03" w:rsidR="00FC62B0" w:rsidRDefault="00FC62B0" w:rsidP="00FC62B0">
            <w:pPr>
              <w:jc w:val="center"/>
              <w:rPr>
                <w:rFonts w:asciiTheme="minorHAnsi" w:hAnsiTheme="minorHAnsi"/>
                <w:color w:val="000000"/>
                <w:szCs w:val="22"/>
              </w:rPr>
            </w:pPr>
            <w:r>
              <w:rPr>
                <w:rFonts w:asciiTheme="minorHAnsi" w:hAnsiTheme="minorHAnsi"/>
                <w:color w:val="000000"/>
                <w:szCs w:val="22"/>
              </w:rPr>
              <w:t>9</w:t>
            </w:r>
          </w:p>
        </w:tc>
        <w:tc>
          <w:tcPr>
            <w:tcW w:w="2118" w:type="dxa"/>
            <w:tcBorders>
              <w:top w:val="single" w:sz="8" w:space="0" w:color="auto"/>
              <w:left w:val="nil"/>
              <w:bottom w:val="single" w:sz="8" w:space="0" w:color="auto"/>
              <w:right w:val="single" w:sz="8" w:space="0" w:color="auto"/>
            </w:tcBorders>
            <w:shd w:val="clear" w:color="auto" w:fill="auto"/>
            <w:vAlign w:val="center"/>
          </w:tcPr>
          <w:p w14:paraId="0FA523EF"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TBD</w:t>
            </w:r>
          </w:p>
          <w:p w14:paraId="13D1DB71" w14:textId="4034CF27" w:rsidR="00FC62B0"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tcPr>
          <w:p w14:paraId="74DC29E2" w14:textId="77777777" w:rsidR="00FC62B0" w:rsidRPr="00FC62B0" w:rsidRDefault="00FC62B0" w:rsidP="00FC62B0">
            <w:pPr>
              <w:jc w:val="center"/>
              <w:rPr>
                <w:rFonts w:asciiTheme="minorHAnsi" w:hAnsiTheme="minorHAnsi"/>
                <w:sz w:val="18"/>
                <w:szCs w:val="18"/>
              </w:rPr>
            </w:pP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tcPr>
          <w:p w14:paraId="3D3FA6E8" w14:textId="77777777" w:rsidR="00FC62B0" w:rsidRPr="00FC62B0" w:rsidRDefault="00FC62B0" w:rsidP="00FC62B0">
            <w:pPr>
              <w:jc w:val="center"/>
              <w:rPr>
                <w:rFonts w:asciiTheme="minorHAnsi" w:hAnsiTheme="minorHAnsi"/>
                <w:color w:val="000000"/>
                <w:sz w:val="18"/>
                <w:szCs w:val="18"/>
              </w:rPr>
            </w:pP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tcPr>
          <w:p w14:paraId="4DF2EA06" w14:textId="77777777" w:rsidR="00FC62B0" w:rsidRPr="00FC62B0" w:rsidRDefault="00FC62B0" w:rsidP="00FC62B0">
            <w:pPr>
              <w:jc w:val="center"/>
              <w:rPr>
                <w:rFonts w:asciiTheme="minorHAnsi" w:hAnsiTheme="minorHAnsi"/>
                <w:sz w:val="18"/>
                <w:szCs w:val="18"/>
              </w:rPr>
            </w:pP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7B08B68D" w14:textId="77777777" w:rsidR="00FC62B0" w:rsidRPr="00FC62B0" w:rsidRDefault="00FC62B0" w:rsidP="00FC62B0">
            <w:pPr>
              <w:jc w:val="center"/>
              <w:rPr>
                <w:rFonts w:asciiTheme="minorHAnsi" w:hAnsiTheme="minorHAnsi"/>
                <w:color w:val="000000"/>
                <w:sz w:val="18"/>
                <w:szCs w:val="18"/>
              </w:rPr>
            </w:pP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18503F47" w14:textId="19FAE08C"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59984A9A" w14:textId="7FB56A4B" w:rsid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4272DE8C" w14:textId="19A84CDE" w:rsid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Pre-Prod</w:t>
            </w: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4BD06A37" w14:textId="6899B11F"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Warranty</w:t>
            </w:r>
          </w:p>
        </w:tc>
      </w:tr>
    </w:tbl>
    <w:p w14:paraId="53398273" w14:textId="77777777" w:rsidR="00FC62B0" w:rsidRDefault="00FC62B0" w:rsidP="00FC62B0">
      <w:pPr>
        <w:pStyle w:val="BodyText"/>
      </w:pPr>
    </w:p>
    <w:p w14:paraId="0D2B9885" w14:textId="77777777" w:rsidR="00F07689" w:rsidRPr="00F07689" w:rsidRDefault="00F07689" w:rsidP="0080474E">
      <w:pPr>
        <w:pStyle w:val="Heading2"/>
      </w:pPr>
      <w:bookmarkStart w:id="27" w:name="_Toc533672443"/>
      <w:r w:rsidRPr="00F07689">
        <w:t>Site Readiness Assessment</w:t>
      </w:r>
      <w:bookmarkEnd w:id="26"/>
      <w:bookmarkEnd w:id="27"/>
      <w:r w:rsidRPr="00F07689">
        <w:t xml:space="preserve"> </w:t>
      </w:r>
    </w:p>
    <w:p w14:paraId="5C86E627" w14:textId="67E3665E" w:rsidR="00F26717" w:rsidRDefault="00D911C1" w:rsidP="00F07689">
      <w:pPr>
        <w:keepLines/>
        <w:autoSpaceDE w:val="0"/>
        <w:autoSpaceDN w:val="0"/>
        <w:adjustRightInd w:val="0"/>
        <w:spacing w:before="60" w:after="120" w:line="240" w:lineRule="atLeast"/>
        <w:rPr>
          <w:sz w:val="24"/>
          <w:szCs w:val="20"/>
        </w:rPr>
      </w:pPr>
      <w:r>
        <w:rPr>
          <w:sz w:val="24"/>
          <w:szCs w:val="20"/>
        </w:rPr>
        <w:t xml:space="preserve">MCCF EDI TAS is deployed into </w:t>
      </w:r>
      <w:r w:rsidR="00FC62B0">
        <w:rPr>
          <w:sz w:val="24"/>
          <w:szCs w:val="20"/>
        </w:rPr>
        <w:t>the MAG cloud</w:t>
      </w:r>
      <w:r w:rsidR="00F03F48">
        <w:rPr>
          <w:sz w:val="24"/>
          <w:szCs w:val="20"/>
        </w:rPr>
        <w:t xml:space="preserve"> </w:t>
      </w:r>
      <w:r>
        <w:rPr>
          <w:sz w:val="24"/>
          <w:szCs w:val="20"/>
        </w:rPr>
        <w:t xml:space="preserve">and as such, all mechanical and physical connections are considered to be part of the service. </w:t>
      </w:r>
      <w:r w:rsidR="00FC62B0">
        <w:rPr>
          <w:sz w:val="24"/>
          <w:szCs w:val="20"/>
        </w:rPr>
        <w:t xml:space="preserve"> </w:t>
      </w:r>
      <w:r>
        <w:rPr>
          <w:sz w:val="24"/>
          <w:szCs w:val="20"/>
        </w:rPr>
        <w:t>See Section 1.2 for additional details.</w:t>
      </w:r>
    </w:p>
    <w:p w14:paraId="3E385D14" w14:textId="4FB5ECFD" w:rsidR="00F07689" w:rsidRPr="00F07689" w:rsidRDefault="00F07689" w:rsidP="00F07689">
      <w:pPr>
        <w:spacing w:before="120" w:after="120"/>
        <w:rPr>
          <w:sz w:val="24"/>
          <w:szCs w:val="20"/>
        </w:rPr>
      </w:pPr>
      <w:r w:rsidRPr="00F07689">
        <w:rPr>
          <w:sz w:val="24"/>
          <w:szCs w:val="20"/>
        </w:rPr>
        <w:lastRenderedPageBreak/>
        <w:t>This section discusses the locations that will receive the</w:t>
      </w:r>
      <w:r w:rsidR="00C262BB">
        <w:rPr>
          <w:sz w:val="24"/>
          <w:szCs w:val="20"/>
        </w:rPr>
        <w:t xml:space="preserve"> MCCF EDI TAS </w:t>
      </w:r>
      <w:r w:rsidR="008D6407">
        <w:rPr>
          <w:sz w:val="24"/>
          <w:szCs w:val="20"/>
        </w:rPr>
        <w:t xml:space="preserve">v1.1 </w:t>
      </w:r>
      <w:r w:rsidRPr="00F07689">
        <w:rPr>
          <w:sz w:val="24"/>
          <w:szCs w:val="20"/>
        </w:rPr>
        <w:t>deployment.</w:t>
      </w:r>
    </w:p>
    <w:p w14:paraId="1357AC39" w14:textId="0B12C2E3" w:rsidR="00F07689" w:rsidRPr="00385C2B" w:rsidRDefault="00F07689" w:rsidP="0080474E">
      <w:pPr>
        <w:pStyle w:val="Heading3"/>
      </w:pPr>
      <w:bookmarkStart w:id="28" w:name="_Toc421540863"/>
      <w:bookmarkStart w:id="29" w:name="_Toc533672444"/>
      <w:r w:rsidRPr="00385C2B">
        <w:t>Deployment Topology (Targeted Architecture)</w:t>
      </w:r>
      <w:bookmarkEnd w:id="28"/>
      <w:bookmarkEnd w:id="29"/>
    </w:p>
    <w:p w14:paraId="69CB32FD" w14:textId="32FC03D1" w:rsidR="008D6407" w:rsidRPr="00145537" w:rsidRDefault="008D6407" w:rsidP="008D6407">
      <w:pPr>
        <w:pStyle w:val="BodyText"/>
        <w:rPr>
          <w:ins w:id="30" w:author="David Betz" w:date="2019-01-24T11:46:00Z"/>
          <w:szCs w:val="24"/>
        </w:rPr>
      </w:pPr>
      <w:r w:rsidRPr="00145537">
        <w:rPr>
          <w:szCs w:val="24"/>
        </w:rPr>
        <w:t>MCCF EDI TAS v1.1 will be released to a single WEB VM in the MAG cloud environment.  Specifically, application code will be deployed to VAC20WEBTAS</w:t>
      </w:r>
      <w:r w:rsidR="00815E2F" w:rsidRPr="00145537">
        <w:rPr>
          <w:szCs w:val="24"/>
        </w:rPr>
        <w:t>2</w:t>
      </w:r>
      <w:r w:rsidRPr="00145537">
        <w:rPr>
          <w:szCs w:val="24"/>
        </w:rPr>
        <w:t>10.va.gov.</w:t>
      </w:r>
    </w:p>
    <w:p w14:paraId="4F30A74E" w14:textId="3872EC61" w:rsidR="00145537" w:rsidRPr="00145537" w:rsidRDefault="00145537" w:rsidP="00145537">
      <w:pPr>
        <w:keepNext/>
        <w:keepLines/>
        <w:autoSpaceDE w:val="0"/>
        <w:autoSpaceDN w:val="0"/>
        <w:adjustRightInd w:val="0"/>
        <w:spacing w:before="60" w:after="120" w:line="240" w:lineRule="atLeast"/>
        <w:rPr>
          <w:ins w:id="31" w:author="David Betz" w:date="2019-01-24T11:46:00Z"/>
          <w:sz w:val="24"/>
        </w:rPr>
      </w:pPr>
      <w:ins w:id="32" w:author="David Betz" w:date="2019-01-24T11:47:00Z">
        <w:r>
          <w:rPr>
            <w:sz w:val="24"/>
          </w:rPr>
          <w:t xml:space="preserve">MCCF EDI TAS </w:t>
        </w:r>
      </w:ins>
      <w:ins w:id="33" w:author="David Betz" w:date="2019-01-24T11:46:00Z">
        <w:r w:rsidRPr="00145537">
          <w:rPr>
            <w:sz w:val="24"/>
          </w:rPr>
          <w:t>API instances are run with Docker in a private orchestration cloud. Each underlying system is given a set of labels, which the orchestration manager will use to spin-up instances of</w:t>
        </w:r>
      </w:ins>
      <w:ins w:id="34" w:author="David Betz" w:date="2019-01-24T11:47:00Z">
        <w:r>
          <w:rPr>
            <w:sz w:val="24"/>
          </w:rPr>
          <w:t xml:space="preserve"> MCCF EDI TAS </w:t>
        </w:r>
      </w:ins>
      <w:ins w:id="35" w:author="David Betz" w:date="2019-01-24T11:46:00Z">
        <w:r w:rsidRPr="00145537">
          <w:rPr>
            <w:sz w:val="24"/>
          </w:rPr>
          <w:t>components. Ingress traffic will go to the gateway, which will route traffic to the proper instance. The orchestration cloud handles failover, transport encryption, and load-</w:t>
        </w:r>
        <w:proofErr w:type="spellStart"/>
        <w:r w:rsidRPr="00145537">
          <w:rPr>
            <w:sz w:val="24"/>
          </w:rPr>
          <w:t>balacing</w:t>
        </w:r>
        <w:proofErr w:type="spellEnd"/>
        <w:r w:rsidRPr="00145537">
          <w:rPr>
            <w:sz w:val="24"/>
          </w:rPr>
          <w:t xml:space="preserve"> automatically.</w:t>
        </w:r>
      </w:ins>
    </w:p>
    <w:p w14:paraId="092B41F2" w14:textId="77777777" w:rsidR="00145537" w:rsidRPr="008D6407" w:rsidRDefault="00145537" w:rsidP="008D6407">
      <w:pPr>
        <w:pStyle w:val="BodyText"/>
      </w:pPr>
    </w:p>
    <w:p w14:paraId="4B07C980" w14:textId="39DD6576" w:rsidR="00F07689" w:rsidRPr="00F07689" w:rsidRDefault="00F07689" w:rsidP="0080474E">
      <w:pPr>
        <w:pStyle w:val="Heading3"/>
      </w:pPr>
      <w:bookmarkStart w:id="36" w:name="_Toc421540864"/>
      <w:bookmarkStart w:id="37" w:name="_Toc533672445"/>
      <w:r w:rsidRPr="00F07689">
        <w:t>Site Information (Locations, Deployment Recipients)</w:t>
      </w:r>
      <w:bookmarkEnd w:id="36"/>
      <w:bookmarkEnd w:id="37"/>
    </w:p>
    <w:p w14:paraId="6056A46E" w14:textId="0B068555" w:rsidR="00F03F48" w:rsidRDefault="00F03F48" w:rsidP="00F03F48">
      <w:pPr>
        <w:keepLines/>
        <w:autoSpaceDE w:val="0"/>
        <w:autoSpaceDN w:val="0"/>
        <w:adjustRightInd w:val="0"/>
        <w:spacing w:before="60" w:after="120" w:line="240" w:lineRule="atLeast"/>
        <w:rPr>
          <w:sz w:val="24"/>
          <w:szCs w:val="20"/>
        </w:rPr>
      </w:pPr>
      <w:r w:rsidRPr="00B1048C">
        <w:rPr>
          <w:sz w:val="24"/>
          <w:szCs w:val="20"/>
        </w:rPr>
        <w:t xml:space="preserve">The MCCF EDI TAS project is deployed into </w:t>
      </w:r>
      <w:r w:rsidR="00FC62B0" w:rsidRPr="00B1048C">
        <w:rPr>
          <w:sz w:val="24"/>
          <w:szCs w:val="20"/>
        </w:rPr>
        <w:t>the MAG cloud</w:t>
      </w:r>
      <w:r w:rsidRPr="00B1048C">
        <w:rPr>
          <w:sz w:val="24"/>
          <w:szCs w:val="20"/>
        </w:rPr>
        <w:t xml:space="preserve">. </w:t>
      </w:r>
      <w:r w:rsidR="00FC62B0" w:rsidRPr="00B1048C">
        <w:rPr>
          <w:sz w:val="24"/>
          <w:szCs w:val="20"/>
        </w:rPr>
        <w:t xml:space="preserve"> </w:t>
      </w:r>
      <w:r w:rsidRPr="00B1048C">
        <w:rPr>
          <w:sz w:val="24"/>
          <w:szCs w:val="20"/>
        </w:rPr>
        <w:t xml:space="preserve">The primary </w:t>
      </w:r>
      <w:r w:rsidR="00FC62B0" w:rsidRPr="00B1048C">
        <w:rPr>
          <w:sz w:val="24"/>
          <w:szCs w:val="20"/>
        </w:rPr>
        <w:t>location is</w:t>
      </w:r>
      <w:r w:rsidRPr="00B1048C">
        <w:rPr>
          <w:sz w:val="24"/>
          <w:szCs w:val="20"/>
        </w:rPr>
        <w:t xml:space="preserve"> Microsoft’s facility in Virginia with a failover site planned for Austin, Texas.</w:t>
      </w:r>
      <w:r w:rsidR="00ED59B1" w:rsidRPr="00B1048C">
        <w:rPr>
          <w:sz w:val="24"/>
          <w:szCs w:val="20"/>
        </w:rPr>
        <w:t xml:space="preserve">  As web-base</w:t>
      </w:r>
      <w:r w:rsidR="00524F50" w:rsidRPr="00B1048C">
        <w:rPr>
          <w:sz w:val="24"/>
          <w:szCs w:val="20"/>
        </w:rPr>
        <w:t>d</w:t>
      </w:r>
      <w:r w:rsidR="00ED59B1" w:rsidRPr="00B1048C">
        <w:rPr>
          <w:sz w:val="24"/>
          <w:szCs w:val="20"/>
        </w:rPr>
        <w:t xml:space="preserve"> application</w:t>
      </w:r>
      <w:r w:rsidR="00524F50" w:rsidRPr="00B1048C">
        <w:rPr>
          <w:sz w:val="24"/>
          <w:szCs w:val="20"/>
        </w:rPr>
        <w:t xml:space="preserve"> and architecture, deployment to a single site makes processing available to end-users at all VA sites.</w:t>
      </w:r>
      <w:r w:rsidR="008D6407" w:rsidRPr="00B1048C">
        <w:rPr>
          <w:sz w:val="24"/>
          <w:szCs w:val="20"/>
        </w:rPr>
        <w:t xml:space="preserve">  Validation of deployment will be accomp</w:t>
      </w:r>
      <w:bookmarkStart w:id="38" w:name="_GoBack"/>
      <w:bookmarkEnd w:id="38"/>
      <w:r w:rsidR="008D6407" w:rsidRPr="00B1048C">
        <w:rPr>
          <w:sz w:val="24"/>
          <w:szCs w:val="20"/>
        </w:rPr>
        <w:t>lished by the TAS functional analyst and the TAS business owner.</w:t>
      </w:r>
    </w:p>
    <w:p w14:paraId="57D0245E" w14:textId="0EF2EB98" w:rsidR="00F07689" w:rsidRPr="00F07689" w:rsidRDefault="00F07689" w:rsidP="0080474E">
      <w:pPr>
        <w:pStyle w:val="Heading3"/>
      </w:pPr>
      <w:bookmarkStart w:id="39" w:name="_Toc421540865"/>
      <w:bookmarkStart w:id="40" w:name="_Toc533672446"/>
      <w:r w:rsidRPr="00F07689">
        <w:t>Site Preparation</w:t>
      </w:r>
      <w:bookmarkEnd w:id="39"/>
      <w:bookmarkEnd w:id="40"/>
    </w:p>
    <w:p w14:paraId="5E4E3478" w14:textId="60A30C2E" w:rsidR="00F03F48" w:rsidRPr="00B1048C" w:rsidRDefault="00F03F48" w:rsidP="00F03F48">
      <w:pPr>
        <w:keepLines/>
        <w:autoSpaceDE w:val="0"/>
        <w:autoSpaceDN w:val="0"/>
        <w:adjustRightInd w:val="0"/>
        <w:spacing w:before="60" w:after="120" w:line="240" w:lineRule="atLeast"/>
        <w:rPr>
          <w:strike/>
          <w:sz w:val="24"/>
          <w:szCs w:val="20"/>
        </w:rPr>
      </w:pPr>
      <w:r>
        <w:rPr>
          <w:sz w:val="24"/>
          <w:szCs w:val="20"/>
        </w:rPr>
        <w:t xml:space="preserve">The MCCF EDI TAS </w:t>
      </w:r>
      <w:r w:rsidR="00B1048C">
        <w:rPr>
          <w:strike/>
          <w:sz w:val="24"/>
          <w:szCs w:val="20"/>
        </w:rPr>
        <w:t>i</w:t>
      </w:r>
      <w:r>
        <w:rPr>
          <w:sz w:val="24"/>
          <w:szCs w:val="20"/>
        </w:rPr>
        <w:t xml:space="preserve">s deployed into </w:t>
      </w:r>
      <w:r w:rsidR="00FC62B0">
        <w:rPr>
          <w:sz w:val="24"/>
          <w:szCs w:val="20"/>
        </w:rPr>
        <w:t>the MAG cloud</w:t>
      </w:r>
      <w:r>
        <w:rPr>
          <w:sz w:val="24"/>
          <w:szCs w:val="20"/>
        </w:rPr>
        <w:t xml:space="preserve"> and as such all site requirements are met and included in the subscription. </w:t>
      </w:r>
      <w:r w:rsidR="00FC62B0">
        <w:rPr>
          <w:sz w:val="24"/>
          <w:szCs w:val="20"/>
        </w:rPr>
        <w:t xml:space="preserve"> </w:t>
      </w:r>
      <w:r>
        <w:rPr>
          <w:sz w:val="24"/>
          <w:szCs w:val="20"/>
        </w:rPr>
        <w:t xml:space="preserve">Microsoft handles all physical resources, including power, racks, cooling, etc. </w:t>
      </w:r>
      <w:r w:rsidR="00DA032B">
        <w:rPr>
          <w:sz w:val="24"/>
          <w:szCs w:val="20"/>
        </w:rPr>
        <w:t xml:space="preserve"> </w:t>
      </w:r>
      <w:r>
        <w:rPr>
          <w:sz w:val="24"/>
          <w:szCs w:val="20"/>
        </w:rPr>
        <w:t>MAG must be logically, not physical prepared.</w:t>
      </w:r>
      <w:r w:rsidR="00FC62B0">
        <w:rPr>
          <w:sz w:val="24"/>
          <w:szCs w:val="20"/>
        </w:rPr>
        <w:t xml:space="preserve"> </w:t>
      </w:r>
      <w:r>
        <w:rPr>
          <w:sz w:val="24"/>
          <w:szCs w:val="20"/>
        </w:rPr>
        <w:t xml:space="preserve"> Preparation include</w:t>
      </w:r>
      <w:r w:rsidR="00FC62B0">
        <w:rPr>
          <w:sz w:val="24"/>
          <w:szCs w:val="20"/>
        </w:rPr>
        <w:t>s</w:t>
      </w:r>
      <w:r w:rsidR="00524F50">
        <w:rPr>
          <w:sz w:val="24"/>
          <w:szCs w:val="20"/>
        </w:rPr>
        <w:t xml:space="preserve"> firewall configurations, as well as</w:t>
      </w:r>
      <w:r>
        <w:rPr>
          <w:sz w:val="24"/>
          <w:szCs w:val="20"/>
        </w:rPr>
        <w:t xml:space="preserve"> identity and access management configuration.</w:t>
      </w:r>
    </w:p>
    <w:p w14:paraId="70EAFF3D" w14:textId="177770F6" w:rsidR="00F07689" w:rsidRPr="00B1048C" w:rsidRDefault="00F03F48" w:rsidP="00F07689">
      <w:pPr>
        <w:spacing w:before="120" w:after="120"/>
        <w:rPr>
          <w:b/>
          <w:sz w:val="24"/>
          <w:szCs w:val="20"/>
        </w:rPr>
      </w:pPr>
      <w:r>
        <w:rPr>
          <w:sz w:val="24"/>
          <w:szCs w:val="20"/>
        </w:rPr>
        <w:t>The following table describes preparation required by the site prior to deployment</w:t>
      </w:r>
      <w:r w:rsidR="00F07689" w:rsidRPr="00F07689">
        <w:rPr>
          <w:sz w:val="24"/>
          <w:szCs w:val="20"/>
        </w:rPr>
        <w:t>.</w:t>
      </w:r>
      <w:r w:rsidR="00FC62B0">
        <w:rPr>
          <w:sz w:val="24"/>
          <w:szCs w:val="20"/>
        </w:rPr>
        <w:t xml:space="preserve">  </w:t>
      </w:r>
      <w:r w:rsidR="00FC62B0" w:rsidRPr="00B1048C">
        <w:rPr>
          <w:b/>
          <w:sz w:val="24"/>
          <w:szCs w:val="20"/>
        </w:rPr>
        <w:t>No site preparation is required for Release 1.1.</w:t>
      </w:r>
    </w:p>
    <w:p w14:paraId="024EAE1E" w14:textId="69AA35C2" w:rsidR="00F07689" w:rsidRPr="00116DD0" w:rsidRDefault="00F07689" w:rsidP="00116DD0">
      <w:pPr>
        <w:pStyle w:val="Caption"/>
        <w:rPr>
          <w:sz w:val="22"/>
          <w:szCs w:val="22"/>
        </w:rPr>
      </w:pPr>
      <w:bookmarkStart w:id="41" w:name="_Toc533672489"/>
      <w:r w:rsidRPr="00116DD0">
        <w:rPr>
          <w:sz w:val="22"/>
          <w:szCs w:val="22"/>
        </w:rPr>
        <w:t xml:space="preserve">Table </w:t>
      </w:r>
      <w:r w:rsidR="00413770" w:rsidRPr="00116DD0">
        <w:rPr>
          <w:sz w:val="22"/>
          <w:szCs w:val="22"/>
        </w:rPr>
        <w:fldChar w:fldCharType="begin"/>
      </w:r>
      <w:r w:rsidR="00413770" w:rsidRPr="00116DD0">
        <w:rPr>
          <w:sz w:val="22"/>
          <w:szCs w:val="22"/>
        </w:rPr>
        <w:instrText xml:space="preserve"> SEQ Table \* ARABIC </w:instrText>
      </w:r>
      <w:r w:rsidR="00413770" w:rsidRPr="00116DD0">
        <w:rPr>
          <w:sz w:val="22"/>
          <w:szCs w:val="22"/>
        </w:rPr>
        <w:fldChar w:fldCharType="separate"/>
      </w:r>
      <w:r w:rsidR="00457808">
        <w:rPr>
          <w:noProof/>
          <w:sz w:val="22"/>
          <w:szCs w:val="22"/>
        </w:rPr>
        <w:t>3</w:t>
      </w:r>
      <w:r w:rsidR="00413770" w:rsidRPr="00116DD0">
        <w:rPr>
          <w:noProof/>
          <w:sz w:val="22"/>
          <w:szCs w:val="22"/>
        </w:rPr>
        <w:fldChar w:fldCharType="end"/>
      </w:r>
      <w:r w:rsidRPr="00116DD0">
        <w:rPr>
          <w:sz w:val="22"/>
          <w:szCs w:val="22"/>
        </w:rPr>
        <w:t xml:space="preserve">: </w:t>
      </w:r>
      <w:r w:rsidR="00116DD0">
        <w:rPr>
          <w:sz w:val="22"/>
          <w:szCs w:val="22"/>
        </w:rPr>
        <w:t xml:space="preserve"> </w:t>
      </w:r>
      <w:r w:rsidRPr="00116DD0">
        <w:rPr>
          <w:sz w:val="22"/>
          <w:szCs w:val="22"/>
        </w:rPr>
        <w:t>Site Preparation</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5D0D057" w14:textId="77777777" w:rsidTr="00F07689">
        <w:trPr>
          <w:cantSplit/>
          <w:tblHeader/>
        </w:trPr>
        <w:tc>
          <w:tcPr>
            <w:tcW w:w="831" w:type="pct"/>
            <w:shd w:val="clear" w:color="auto" w:fill="CCCCCC"/>
            <w:vAlign w:val="center"/>
          </w:tcPr>
          <w:p w14:paraId="1F7A5831" w14:textId="77777777" w:rsidR="00F07689" w:rsidRPr="00F07689" w:rsidRDefault="00F07689" w:rsidP="00457808">
            <w:pPr>
              <w:spacing w:before="60" w:after="60"/>
              <w:jc w:val="center"/>
              <w:rPr>
                <w:rFonts w:ascii="Arial" w:hAnsi="Arial" w:cs="Arial"/>
                <w:b/>
                <w:szCs w:val="22"/>
              </w:rPr>
            </w:pPr>
            <w:bookmarkStart w:id="42" w:name="ColumnTitle_04"/>
            <w:bookmarkEnd w:id="42"/>
            <w:r w:rsidRPr="00F07689">
              <w:rPr>
                <w:rFonts w:ascii="Arial" w:hAnsi="Arial" w:cs="Arial"/>
                <w:b/>
                <w:szCs w:val="22"/>
              </w:rPr>
              <w:t>Site/Other</w:t>
            </w:r>
          </w:p>
        </w:tc>
        <w:tc>
          <w:tcPr>
            <w:tcW w:w="1105" w:type="pct"/>
            <w:shd w:val="clear" w:color="auto" w:fill="CCCCCC"/>
            <w:vAlign w:val="center"/>
          </w:tcPr>
          <w:p w14:paraId="3396187C"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20361EDF"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574B11F9"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75FD69CD"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Owner</w:t>
            </w:r>
          </w:p>
        </w:tc>
      </w:tr>
      <w:tr w:rsidR="00F07689" w:rsidRPr="00F07689" w14:paraId="3C2EE58E" w14:textId="77777777" w:rsidTr="00F07689">
        <w:trPr>
          <w:cantSplit/>
        </w:trPr>
        <w:tc>
          <w:tcPr>
            <w:tcW w:w="831" w:type="pct"/>
          </w:tcPr>
          <w:p w14:paraId="06D55E9E" w14:textId="77777777" w:rsidR="00F07689" w:rsidRPr="00F07689" w:rsidRDefault="00B710E7" w:rsidP="00F07689">
            <w:pPr>
              <w:spacing w:before="60" w:after="60"/>
              <w:rPr>
                <w:rFonts w:ascii="Arial" w:hAnsi="Arial" w:cs="Arial"/>
                <w:szCs w:val="20"/>
              </w:rPr>
            </w:pPr>
            <w:r>
              <w:rPr>
                <w:rFonts w:ascii="Arial" w:hAnsi="Arial" w:cs="Arial"/>
                <w:szCs w:val="20"/>
              </w:rPr>
              <w:t>N/A</w:t>
            </w:r>
          </w:p>
        </w:tc>
        <w:tc>
          <w:tcPr>
            <w:tcW w:w="1105" w:type="pct"/>
          </w:tcPr>
          <w:p w14:paraId="429B920A"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218" w:type="pct"/>
          </w:tcPr>
          <w:p w14:paraId="653E5DC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054" w:type="pct"/>
          </w:tcPr>
          <w:p w14:paraId="24A0747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792" w:type="pct"/>
          </w:tcPr>
          <w:p w14:paraId="3AA08C30" w14:textId="77777777" w:rsidR="00F07689" w:rsidRPr="00F07689" w:rsidRDefault="00CF48E2" w:rsidP="00F07689">
            <w:pPr>
              <w:spacing w:before="60" w:after="60"/>
              <w:rPr>
                <w:rFonts w:ascii="Arial" w:hAnsi="Arial" w:cs="Arial"/>
                <w:szCs w:val="20"/>
              </w:rPr>
            </w:pPr>
            <w:r>
              <w:rPr>
                <w:rFonts w:ascii="Arial" w:hAnsi="Arial" w:cs="Arial"/>
                <w:szCs w:val="20"/>
              </w:rPr>
              <w:t>N/A</w:t>
            </w:r>
          </w:p>
        </w:tc>
      </w:tr>
    </w:tbl>
    <w:p w14:paraId="4F710379" w14:textId="76E373F4" w:rsidR="00F07689" w:rsidRDefault="00F07689" w:rsidP="0080474E">
      <w:pPr>
        <w:pStyle w:val="Heading2"/>
      </w:pPr>
      <w:bookmarkStart w:id="43" w:name="_Toc421540866"/>
      <w:bookmarkStart w:id="44" w:name="_Toc533672447"/>
      <w:r w:rsidRPr="00F07689">
        <w:t>Resources</w:t>
      </w:r>
      <w:bookmarkEnd w:id="43"/>
      <w:bookmarkEnd w:id="44"/>
    </w:p>
    <w:p w14:paraId="39569960" w14:textId="151A4768" w:rsidR="00F03F48" w:rsidRDefault="00F03F48" w:rsidP="00F03F48">
      <w:pPr>
        <w:pStyle w:val="BodyText"/>
      </w:pPr>
      <w:r>
        <w:t xml:space="preserve">The MCCF EDI TAS project is deployed into </w:t>
      </w:r>
      <w:r w:rsidR="00FC62B0">
        <w:t>the MAG cloud</w:t>
      </w:r>
      <w:r>
        <w:t xml:space="preserve">. </w:t>
      </w:r>
      <w:r w:rsidR="00FC62B0">
        <w:t xml:space="preserve"> </w:t>
      </w:r>
      <w:r>
        <w:t>Please refer to section 3.2.3 for additional details.</w:t>
      </w:r>
    </w:p>
    <w:p w14:paraId="3D9F16EB" w14:textId="77777777" w:rsidR="00F07689" w:rsidRPr="00F07689" w:rsidRDefault="00F07689" w:rsidP="0080474E">
      <w:pPr>
        <w:pStyle w:val="Heading3"/>
      </w:pPr>
      <w:bookmarkStart w:id="45" w:name="_Toc533154485"/>
      <w:bookmarkStart w:id="46" w:name="_Toc421540868"/>
      <w:bookmarkStart w:id="47" w:name="_Toc533672448"/>
      <w:bookmarkEnd w:id="45"/>
      <w:r w:rsidRPr="00F07689">
        <w:t>Hardware</w:t>
      </w:r>
      <w:bookmarkEnd w:id="46"/>
      <w:bookmarkEnd w:id="47"/>
      <w:r w:rsidRPr="00F07689">
        <w:t xml:space="preserve"> </w:t>
      </w:r>
    </w:p>
    <w:p w14:paraId="1B3F06AC" w14:textId="66162248" w:rsidR="00F07689" w:rsidRPr="00F07689" w:rsidRDefault="00F07689" w:rsidP="00F07689">
      <w:pPr>
        <w:spacing w:before="120" w:after="120"/>
        <w:rPr>
          <w:sz w:val="24"/>
          <w:szCs w:val="20"/>
        </w:rPr>
      </w:pPr>
      <w:r w:rsidRPr="00F07689">
        <w:rPr>
          <w:sz w:val="24"/>
          <w:szCs w:val="20"/>
        </w:rPr>
        <w:t xml:space="preserve">The following </w:t>
      </w:r>
      <w:r w:rsidRPr="00B5193E">
        <w:rPr>
          <w:sz w:val="24"/>
          <w:szCs w:val="20"/>
        </w:rPr>
        <w:t>table</w:t>
      </w:r>
      <w:r w:rsidR="00B5193E">
        <w:rPr>
          <w:sz w:val="24"/>
          <w:szCs w:val="20"/>
        </w:rPr>
        <w:t xml:space="preserve"> identifies</w:t>
      </w:r>
      <w:r w:rsidR="00661B50" w:rsidRPr="00B5193E">
        <w:rPr>
          <w:sz w:val="24"/>
          <w:szCs w:val="20"/>
        </w:rPr>
        <w:t xml:space="preserve"> </w:t>
      </w:r>
      <w:r w:rsidRPr="00B5193E">
        <w:rPr>
          <w:sz w:val="24"/>
          <w:szCs w:val="20"/>
        </w:rPr>
        <w:t>hardware</w:t>
      </w:r>
      <w:r w:rsidRPr="00F07689">
        <w:rPr>
          <w:sz w:val="24"/>
          <w:szCs w:val="20"/>
        </w:rPr>
        <w:t xml:space="preserve"> specifications </w:t>
      </w:r>
      <w:r w:rsidRPr="00B1048C">
        <w:rPr>
          <w:sz w:val="24"/>
          <w:szCs w:val="20"/>
        </w:rPr>
        <w:t>required</w:t>
      </w:r>
      <w:r w:rsidR="00B1048C">
        <w:rPr>
          <w:sz w:val="24"/>
          <w:szCs w:val="20"/>
        </w:rPr>
        <w:t xml:space="preserve"> in MAG </w:t>
      </w:r>
      <w:r w:rsidRPr="00B1048C">
        <w:rPr>
          <w:sz w:val="24"/>
          <w:szCs w:val="20"/>
        </w:rPr>
        <w:t>prior</w:t>
      </w:r>
      <w:r w:rsidRPr="00F07689">
        <w:rPr>
          <w:sz w:val="24"/>
          <w:szCs w:val="20"/>
        </w:rPr>
        <w:t xml:space="preserve"> to deployment.</w:t>
      </w:r>
    </w:p>
    <w:p w14:paraId="5BEFAB08" w14:textId="486798C9" w:rsidR="00F07689" w:rsidRPr="00116DD0" w:rsidRDefault="00FD187E" w:rsidP="00116DD0">
      <w:pPr>
        <w:pStyle w:val="Caption"/>
        <w:rPr>
          <w:sz w:val="22"/>
          <w:szCs w:val="22"/>
        </w:rPr>
      </w:pPr>
      <w:bookmarkStart w:id="48" w:name="_Toc533672490"/>
      <w:r w:rsidRPr="00116DD0">
        <w:rPr>
          <w:sz w:val="22"/>
          <w:szCs w:val="22"/>
        </w:rPr>
        <w:lastRenderedPageBreak/>
        <w:t xml:space="preserve">Table </w:t>
      </w:r>
      <w:r w:rsidR="00413770" w:rsidRPr="00116DD0">
        <w:rPr>
          <w:sz w:val="22"/>
          <w:szCs w:val="22"/>
        </w:rPr>
        <w:fldChar w:fldCharType="begin"/>
      </w:r>
      <w:r w:rsidR="00413770" w:rsidRPr="00116DD0">
        <w:rPr>
          <w:sz w:val="22"/>
          <w:szCs w:val="22"/>
        </w:rPr>
        <w:instrText xml:space="preserve"> SEQ Table \* ARABIC </w:instrText>
      </w:r>
      <w:r w:rsidR="00413770" w:rsidRPr="00116DD0">
        <w:rPr>
          <w:sz w:val="22"/>
          <w:szCs w:val="22"/>
        </w:rPr>
        <w:fldChar w:fldCharType="separate"/>
      </w:r>
      <w:r w:rsidR="00457808">
        <w:rPr>
          <w:noProof/>
          <w:sz w:val="22"/>
          <w:szCs w:val="22"/>
        </w:rPr>
        <w:t>4</w:t>
      </w:r>
      <w:r w:rsidR="00413770" w:rsidRPr="00116DD0">
        <w:rPr>
          <w:noProof/>
          <w:sz w:val="22"/>
          <w:szCs w:val="22"/>
        </w:rPr>
        <w:fldChar w:fldCharType="end"/>
      </w:r>
      <w:r w:rsidRPr="00116DD0">
        <w:rPr>
          <w:sz w:val="22"/>
          <w:szCs w:val="22"/>
        </w:rPr>
        <w:t xml:space="preserve">: </w:t>
      </w:r>
      <w:r w:rsidR="00116DD0">
        <w:rPr>
          <w:sz w:val="22"/>
          <w:szCs w:val="22"/>
        </w:rPr>
        <w:t xml:space="preserve"> </w:t>
      </w:r>
      <w:r w:rsidR="00661B50">
        <w:rPr>
          <w:sz w:val="22"/>
          <w:szCs w:val="22"/>
        </w:rPr>
        <w:t>Hardware</w:t>
      </w:r>
      <w:r w:rsidR="00F03F48" w:rsidRPr="00116DD0">
        <w:rPr>
          <w:sz w:val="22"/>
          <w:szCs w:val="22"/>
        </w:rPr>
        <w:t xml:space="preserve"> </w:t>
      </w:r>
      <w:r w:rsidRPr="00116DD0">
        <w:rPr>
          <w:sz w:val="22"/>
          <w:szCs w:val="22"/>
        </w:rPr>
        <w:t>Specifications</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1145"/>
        <w:gridCol w:w="1868"/>
        <w:gridCol w:w="1109"/>
        <w:gridCol w:w="2754"/>
        <w:gridCol w:w="1255"/>
      </w:tblGrid>
      <w:tr w:rsidR="000528AC" w:rsidRPr="00F07689" w14:paraId="3FF0906F" w14:textId="7694FF9A" w:rsidTr="00457808">
        <w:trPr>
          <w:cantSplit/>
          <w:tblHeader/>
        </w:trPr>
        <w:tc>
          <w:tcPr>
            <w:tcW w:w="652" w:type="pct"/>
            <w:shd w:val="clear" w:color="auto" w:fill="CCCCCC"/>
            <w:vAlign w:val="center"/>
          </w:tcPr>
          <w:p w14:paraId="148134BD" w14:textId="77777777" w:rsidR="000528AC" w:rsidRPr="00F07689" w:rsidRDefault="000528AC" w:rsidP="000528AC">
            <w:pPr>
              <w:spacing w:before="60" w:after="60"/>
              <w:jc w:val="center"/>
              <w:rPr>
                <w:rFonts w:ascii="Arial" w:hAnsi="Arial" w:cs="Arial"/>
                <w:b/>
                <w:szCs w:val="22"/>
              </w:rPr>
            </w:pPr>
            <w:bookmarkStart w:id="49" w:name="ColumnTitle_06"/>
            <w:bookmarkEnd w:id="49"/>
            <w:r w:rsidRPr="00F07689">
              <w:rPr>
                <w:rFonts w:ascii="Arial" w:hAnsi="Arial" w:cs="Arial"/>
                <w:b/>
                <w:szCs w:val="22"/>
              </w:rPr>
              <w:t>Required Hardware</w:t>
            </w:r>
          </w:p>
        </w:tc>
        <w:tc>
          <w:tcPr>
            <w:tcW w:w="612" w:type="pct"/>
            <w:shd w:val="clear" w:color="auto" w:fill="CCCCCC"/>
            <w:vAlign w:val="center"/>
          </w:tcPr>
          <w:p w14:paraId="3BD1008A" w14:textId="5538F61A" w:rsidR="000528AC" w:rsidRPr="00F07689" w:rsidRDefault="000528AC" w:rsidP="000528AC">
            <w:pPr>
              <w:spacing w:before="60" w:after="60"/>
              <w:jc w:val="center"/>
              <w:rPr>
                <w:rFonts w:ascii="Arial" w:hAnsi="Arial" w:cs="Arial"/>
                <w:b/>
                <w:szCs w:val="22"/>
              </w:rPr>
            </w:pPr>
            <w:r>
              <w:rPr>
                <w:rFonts w:ascii="Arial" w:hAnsi="Arial" w:cs="Arial"/>
                <w:b/>
                <w:szCs w:val="22"/>
              </w:rPr>
              <w:t>Server Function Type</w:t>
            </w:r>
          </w:p>
        </w:tc>
        <w:tc>
          <w:tcPr>
            <w:tcW w:w="999" w:type="pct"/>
            <w:shd w:val="clear" w:color="auto" w:fill="CCCCCC"/>
            <w:vAlign w:val="center"/>
          </w:tcPr>
          <w:p w14:paraId="5C0E8BB8" w14:textId="48DE0887" w:rsidR="000528AC" w:rsidRPr="00F07689" w:rsidRDefault="000528AC" w:rsidP="000528AC">
            <w:pPr>
              <w:spacing w:before="60" w:after="60"/>
              <w:jc w:val="center"/>
              <w:rPr>
                <w:rFonts w:ascii="Arial" w:hAnsi="Arial" w:cs="Arial"/>
                <w:b/>
                <w:szCs w:val="22"/>
              </w:rPr>
            </w:pPr>
            <w:r>
              <w:rPr>
                <w:rFonts w:ascii="Arial" w:hAnsi="Arial" w:cs="Arial"/>
                <w:b/>
                <w:szCs w:val="22"/>
              </w:rPr>
              <w:t>Host Name</w:t>
            </w:r>
          </w:p>
        </w:tc>
        <w:tc>
          <w:tcPr>
            <w:tcW w:w="593" w:type="pct"/>
            <w:shd w:val="clear" w:color="auto" w:fill="CCCCCC"/>
            <w:vAlign w:val="center"/>
          </w:tcPr>
          <w:p w14:paraId="415135C4" w14:textId="68F60949" w:rsidR="000528AC" w:rsidRPr="00F04EAE" w:rsidRDefault="000528AC" w:rsidP="000528AC">
            <w:pPr>
              <w:spacing w:before="60" w:after="60"/>
              <w:jc w:val="center"/>
              <w:rPr>
                <w:rFonts w:ascii="Arial" w:hAnsi="Arial" w:cs="Arial"/>
                <w:b/>
                <w:szCs w:val="22"/>
              </w:rPr>
            </w:pPr>
            <w:r w:rsidRPr="00F04EAE">
              <w:rPr>
                <w:rFonts w:ascii="Arial" w:hAnsi="Arial" w:cs="Arial"/>
                <w:b/>
                <w:szCs w:val="22"/>
              </w:rPr>
              <w:t>O/S</w:t>
            </w:r>
          </w:p>
        </w:tc>
        <w:tc>
          <w:tcPr>
            <w:tcW w:w="1473" w:type="pct"/>
            <w:shd w:val="clear" w:color="auto" w:fill="CCCCCC"/>
            <w:vAlign w:val="center"/>
          </w:tcPr>
          <w:p w14:paraId="3EE89F8F" w14:textId="0B6874B0" w:rsidR="000528AC" w:rsidRDefault="000528AC" w:rsidP="000528AC">
            <w:pPr>
              <w:spacing w:before="60" w:after="60"/>
              <w:jc w:val="center"/>
              <w:rPr>
                <w:rFonts w:ascii="Arial" w:hAnsi="Arial" w:cs="Arial"/>
                <w:b/>
                <w:szCs w:val="22"/>
              </w:rPr>
            </w:pPr>
            <w:r>
              <w:rPr>
                <w:rFonts w:ascii="Arial" w:hAnsi="Arial" w:cs="Arial"/>
                <w:b/>
                <w:szCs w:val="22"/>
              </w:rPr>
              <w:t>Model</w:t>
            </w:r>
          </w:p>
        </w:tc>
        <w:tc>
          <w:tcPr>
            <w:tcW w:w="671" w:type="pct"/>
            <w:shd w:val="clear" w:color="auto" w:fill="CCCCCC"/>
            <w:vAlign w:val="center"/>
          </w:tcPr>
          <w:p w14:paraId="4D1EB98B" w14:textId="0E9ACA17" w:rsidR="000528AC" w:rsidRDefault="000528AC" w:rsidP="000528AC">
            <w:pPr>
              <w:spacing w:before="60" w:after="60"/>
              <w:jc w:val="center"/>
              <w:rPr>
                <w:rFonts w:ascii="Arial" w:hAnsi="Arial" w:cs="Arial"/>
                <w:b/>
                <w:szCs w:val="22"/>
              </w:rPr>
            </w:pPr>
            <w:r>
              <w:rPr>
                <w:rFonts w:ascii="Arial" w:hAnsi="Arial" w:cs="Arial"/>
                <w:b/>
                <w:szCs w:val="22"/>
              </w:rPr>
              <w:t>RAM</w:t>
            </w:r>
          </w:p>
        </w:tc>
      </w:tr>
      <w:tr w:rsidR="000528AC" w:rsidRPr="00F07689" w14:paraId="5D94C733" w14:textId="2EC0FA6A" w:rsidTr="00457808">
        <w:trPr>
          <w:cantSplit/>
        </w:trPr>
        <w:tc>
          <w:tcPr>
            <w:tcW w:w="652" w:type="pct"/>
            <w:vAlign w:val="center"/>
          </w:tcPr>
          <w:p w14:paraId="0AE1C3DA" w14:textId="77777777" w:rsidR="000528AC" w:rsidRPr="00F07689" w:rsidRDefault="000528AC" w:rsidP="000528AC">
            <w:pPr>
              <w:spacing w:before="60" w:after="60"/>
              <w:jc w:val="center"/>
              <w:rPr>
                <w:rFonts w:ascii="Arial" w:hAnsi="Arial" w:cs="Arial"/>
                <w:szCs w:val="20"/>
              </w:rPr>
            </w:pPr>
            <w:r>
              <w:rPr>
                <w:rFonts w:ascii="Arial" w:hAnsi="Arial" w:cs="Arial"/>
                <w:szCs w:val="20"/>
              </w:rPr>
              <w:t>VM</w:t>
            </w:r>
          </w:p>
        </w:tc>
        <w:tc>
          <w:tcPr>
            <w:tcW w:w="612" w:type="pct"/>
            <w:vAlign w:val="center"/>
          </w:tcPr>
          <w:p w14:paraId="1223274A" w14:textId="702E708C" w:rsidR="000528AC" w:rsidRPr="00F07689" w:rsidRDefault="000528AC" w:rsidP="000528AC">
            <w:pPr>
              <w:spacing w:before="60" w:after="60"/>
              <w:jc w:val="center"/>
              <w:rPr>
                <w:rFonts w:ascii="Arial" w:hAnsi="Arial" w:cs="Arial"/>
                <w:szCs w:val="20"/>
              </w:rPr>
            </w:pPr>
            <w:r>
              <w:rPr>
                <w:rFonts w:ascii="Arial" w:hAnsi="Arial" w:cs="Arial"/>
                <w:szCs w:val="20"/>
              </w:rPr>
              <w:t>FPC</w:t>
            </w:r>
          </w:p>
        </w:tc>
        <w:tc>
          <w:tcPr>
            <w:tcW w:w="999" w:type="pct"/>
            <w:vAlign w:val="center"/>
          </w:tcPr>
          <w:p w14:paraId="69A6F1FC" w14:textId="37720832" w:rsidR="000528AC" w:rsidRPr="00F07689" w:rsidRDefault="000528AC" w:rsidP="000528AC">
            <w:pPr>
              <w:spacing w:before="60" w:after="60"/>
              <w:jc w:val="center"/>
              <w:rPr>
                <w:rFonts w:ascii="Arial" w:hAnsi="Arial" w:cs="Arial"/>
                <w:szCs w:val="20"/>
              </w:rPr>
            </w:pPr>
            <w:r>
              <w:rPr>
                <w:rFonts w:ascii="Arial" w:hAnsi="Arial" w:cs="Arial"/>
                <w:szCs w:val="20"/>
              </w:rPr>
              <w:t>vac20fpctas200</w:t>
            </w:r>
          </w:p>
        </w:tc>
        <w:tc>
          <w:tcPr>
            <w:tcW w:w="593" w:type="pct"/>
            <w:vAlign w:val="center"/>
          </w:tcPr>
          <w:p w14:paraId="048B3782" w14:textId="7D49549F" w:rsidR="000528AC" w:rsidRPr="00F04EAE" w:rsidRDefault="000528AC" w:rsidP="000528AC">
            <w:pPr>
              <w:spacing w:before="60" w:after="60"/>
              <w:jc w:val="center"/>
              <w:rPr>
                <w:rFonts w:ascii="Arial" w:hAnsi="Arial" w:cs="Arial"/>
                <w:szCs w:val="20"/>
              </w:rPr>
            </w:pPr>
            <w:r w:rsidRPr="00F04EAE">
              <w:rPr>
                <w:rFonts w:ascii="Arial" w:hAnsi="Arial" w:cs="Arial"/>
                <w:szCs w:val="20"/>
              </w:rPr>
              <w:t>Linux</w:t>
            </w:r>
          </w:p>
        </w:tc>
        <w:tc>
          <w:tcPr>
            <w:tcW w:w="1473" w:type="pct"/>
            <w:vAlign w:val="center"/>
          </w:tcPr>
          <w:p w14:paraId="4EFA4705" w14:textId="0D5B89A8" w:rsidR="00CF5D69" w:rsidRPr="00F04EAE" w:rsidRDefault="000528AC" w:rsidP="00CF5D69">
            <w:pPr>
              <w:spacing w:before="60" w:after="60"/>
              <w:ind w:left="130"/>
              <w:jc w:val="both"/>
              <w:rPr>
                <w:rFonts w:ascii="Arial" w:hAnsi="Arial" w:cs="Arial"/>
                <w:szCs w:val="20"/>
              </w:rPr>
            </w:pPr>
            <w:r w:rsidRPr="00F04EAE">
              <w:rPr>
                <w:rFonts w:ascii="Arial" w:hAnsi="Arial" w:cs="Arial"/>
                <w:szCs w:val="20"/>
              </w:rPr>
              <w:t>A</w:t>
            </w:r>
            <w:r w:rsidR="00CF5D69">
              <w:rPr>
                <w:rFonts w:ascii="Arial" w:hAnsi="Arial" w:cs="Arial"/>
                <w:szCs w:val="20"/>
              </w:rPr>
              <w:t>4</w:t>
            </w:r>
            <w:r w:rsidRPr="00F04EAE">
              <w:rPr>
                <w:rFonts w:ascii="Arial" w:hAnsi="Arial" w:cs="Arial"/>
                <w:szCs w:val="20"/>
              </w:rPr>
              <w:t>m_v</w:t>
            </w:r>
            <w:proofErr w:type="gramStart"/>
            <w:r w:rsidRPr="00F04EAE">
              <w:rPr>
                <w:rFonts w:ascii="Arial" w:hAnsi="Arial" w:cs="Arial"/>
                <w:szCs w:val="20"/>
              </w:rPr>
              <w:t>2</w:t>
            </w:r>
            <w:r>
              <w:rPr>
                <w:rFonts w:ascii="Arial" w:hAnsi="Arial" w:cs="Arial"/>
                <w:szCs w:val="20"/>
              </w:rPr>
              <w:t xml:space="preserve">  </w:t>
            </w:r>
            <w:r w:rsidRPr="00F04EAE">
              <w:rPr>
                <w:rFonts w:ascii="Arial" w:hAnsi="Arial" w:cs="Arial"/>
                <w:szCs w:val="20"/>
              </w:rPr>
              <w:t>4</w:t>
            </w:r>
            <w:proofErr w:type="gramEnd"/>
            <w:r w:rsidRPr="00F04EAE">
              <w:rPr>
                <w:rFonts w:ascii="Arial" w:hAnsi="Arial" w:cs="Arial"/>
                <w:szCs w:val="20"/>
              </w:rPr>
              <w:t>vCPU</w:t>
            </w:r>
            <w:r w:rsidR="00CF5D69">
              <w:rPr>
                <w:rFonts w:ascii="Arial" w:hAnsi="Arial" w:cs="Arial"/>
                <w:szCs w:val="20"/>
              </w:rPr>
              <w:t>s</w:t>
            </w:r>
          </w:p>
        </w:tc>
        <w:tc>
          <w:tcPr>
            <w:tcW w:w="671" w:type="pct"/>
            <w:vAlign w:val="center"/>
          </w:tcPr>
          <w:p w14:paraId="3C538415" w14:textId="1A265E01" w:rsidR="000528AC" w:rsidRPr="00F04EAE" w:rsidRDefault="000528AC" w:rsidP="000528AC">
            <w:pPr>
              <w:spacing w:before="60" w:after="60"/>
              <w:jc w:val="center"/>
              <w:rPr>
                <w:rFonts w:ascii="Arial" w:hAnsi="Arial" w:cs="Arial"/>
                <w:szCs w:val="20"/>
              </w:rPr>
            </w:pPr>
            <w:r>
              <w:rPr>
                <w:rFonts w:ascii="Arial" w:hAnsi="Arial" w:cs="Arial"/>
                <w:szCs w:val="20"/>
              </w:rPr>
              <w:t>32 GB</w:t>
            </w:r>
          </w:p>
        </w:tc>
      </w:tr>
      <w:tr w:rsidR="000528AC" w:rsidRPr="00F07689" w14:paraId="6F020C90" w14:textId="6AFEEFB8" w:rsidTr="00457808">
        <w:trPr>
          <w:cantSplit/>
        </w:trPr>
        <w:tc>
          <w:tcPr>
            <w:tcW w:w="652" w:type="pct"/>
            <w:shd w:val="clear" w:color="auto" w:fill="92D050"/>
            <w:vAlign w:val="center"/>
          </w:tcPr>
          <w:p w14:paraId="33A0E034" w14:textId="33881EAC" w:rsidR="000528AC" w:rsidRDefault="000528AC" w:rsidP="000528AC">
            <w:pPr>
              <w:spacing w:before="60" w:after="60"/>
              <w:jc w:val="center"/>
              <w:rPr>
                <w:rFonts w:ascii="Arial" w:hAnsi="Arial" w:cs="Arial"/>
                <w:szCs w:val="20"/>
              </w:rPr>
            </w:pPr>
            <w:r>
              <w:rPr>
                <w:rFonts w:ascii="Arial" w:hAnsi="Arial" w:cs="Arial"/>
                <w:szCs w:val="20"/>
              </w:rPr>
              <w:t>VM</w:t>
            </w:r>
          </w:p>
        </w:tc>
        <w:tc>
          <w:tcPr>
            <w:tcW w:w="612" w:type="pct"/>
            <w:shd w:val="clear" w:color="auto" w:fill="92D050"/>
            <w:vAlign w:val="center"/>
          </w:tcPr>
          <w:p w14:paraId="3DC5F36C" w14:textId="6E005FDE" w:rsidR="000528AC" w:rsidRDefault="000528AC" w:rsidP="000528AC">
            <w:pPr>
              <w:spacing w:before="60" w:after="60"/>
              <w:jc w:val="center"/>
              <w:rPr>
                <w:rFonts w:ascii="Arial" w:hAnsi="Arial" w:cs="Arial"/>
                <w:szCs w:val="20"/>
              </w:rPr>
            </w:pPr>
            <w:r>
              <w:rPr>
                <w:rFonts w:ascii="Arial" w:hAnsi="Arial" w:cs="Arial"/>
                <w:szCs w:val="20"/>
              </w:rPr>
              <w:t>WEB</w:t>
            </w:r>
          </w:p>
        </w:tc>
        <w:tc>
          <w:tcPr>
            <w:tcW w:w="999" w:type="pct"/>
            <w:shd w:val="clear" w:color="auto" w:fill="92D050"/>
            <w:vAlign w:val="center"/>
          </w:tcPr>
          <w:p w14:paraId="6E18497A" w14:textId="0C765011" w:rsidR="000528AC" w:rsidDel="00F03F48" w:rsidRDefault="000528AC" w:rsidP="000528AC">
            <w:pPr>
              <w:spacing w:before="60" w:after="60"/>
              <w:jc w:val="center"/>
              <w:rPr>
                <w:rFonts w:ascii="Arial" w:hAnsi="Arial" w:cs="Arial"/>
                <w:szCs w:val="20"/>
              </w:rPr>
            </w:pPr>
            <w:r>
              <w:rPr>
                <w:rFonts w:ascii="Arial" w:hAnsi="Arial" w:cs="Arial"/>
                <w:szCs w:val="20"/>
              </w:rPr>
              <w:t>vac20webtas210</w:t>
            </w:r>
          </w:p>
        </w:tc>
        <w:tc>
          <w:tcPr>
            <w:tcW w:w="593" w:type="pct"/>
            <w:shd w:val="clear" w:color="auto" w:fill="92D050"/>
            <w:vAlign w:val="center"/>
          </w:tcPr>
          <w:p w14:paraId="215BB01F" w14:textId="50B82AC1" w:rsidR="000528AC" w:rsidRPr="00F04EAE" w:rsidRDefault="000528AC" w:rsidP="000528AC">
            <w:pPr>
              <w:spacing w:before="60" w:after="60"/>
              <w:jc w:val="center"/>
              <w:rPr>
                <w:rFonts w:ascii="Arial" w:hAnsi="Arial" w:cs="Arial"/>
                <w:szCs w:val="20"/>
              </w:rPr>
            </w:pPr>
            <w:r w:rsidRPr="00F04EAE">
              <w:rPr>
                <w:rFonts w:ascii="Arial" w:hAnsi="Arial" w:cs="Arial"/>
                <w:szCs w:val="20"/>
              </w:rPr>
              <w:t>Linux</w:t>
            </w:r>
          </w:p>
        </w:tc>
        <w:tc>
          <w:tcPr>
            <w:tcW w:w="1473" w:type="pct"/>
            <w:shd w:val="clear" w:color="auto" w:fill="92D050"/>
            <w:vAlign w:val="center"/>
          </w:tcPr>
          <w:p w14:paraId="39232B64" w14:textId="43D5B953" w:rsidR="00CF5D69" w:rsidRPr="00CF5D69" w:rsidRDefault="00CF5D69" w:rsidP="00CF5D69">
            <w:pPr>
              <w:autoSpaceDE w:val="0"/>
              <w:autoSpaceDN w:val="0"/>
              <w:ind w:left="130"/>
              <w:rPr>
                <w:rFonts w:ascii="Arial" w:hAnsi="Arial" w:cs="Arial"/>
                <w:szCs w:val="22"/>
              </w:rPr>
            </w:pPr>
            <w:r>
              <w:rPr>
                <w:rFonts w:ascii="Arial" w:hAnsi="Arial" w:cs="Arial"/>
                <w:color w:val="000000"/>
                <w:szCs w:val="22"/>
              </w:rPr>
              <w:t>DS13-4_v</w:t>
            </w:r>
            <w:proofErr w:type="gramStart"/>
            <w:r>
              <w:rPr>
                <w:rFonts w:ascii="Arial" w:hAnsi="Arial" w:cs="Arial"/>
                <w:color w:val="000000"/>
                <w:szCs w:val="22"/>
              </w:rPr>
              <w:t>2  4</w:t>
            </w:r>
            <w:proofErr w:type="gramEnd"/>
            <w:r>
              <w:rPr>
                <w:rFonts w:ascii="Arial" w:hAnsi="Arial" w:cs="Arial"/>
                <w:color w:val="000000"/>
                <w:szCs w:val="22"/>
              </w:rPr>
              <w:t>vCPUs</w:t>
            </w:r>
          </w:p>
        </w:tc>
        <w:tc>
          <w:tcPr>
            <w:tcW w:w="671" w:type="pct"/>
            <w:shd w:val="clear" w:color="auto" w:fill="92D050"/>
            <w:vAlign w:val="center"/>
          </w:tcPr>
          <w:p w14:paraId="513F5ABB" w14:textId="6FB1D0E2" w:rsidR="000528AC" w:rsidRPr="00F04EAE" w:rsidRDefault="00CF5D69" w:rsidP="000528AC">
            <w:pPr>
              <w:spacing w:before="60" w:after="60"/>
              <w:jc w:val="center"/>
              <w:rPr>
                <w:rFonts w:ascii="Arial" w:hAnsi="Arial" w:cs="Arial"/>
                <w:szCs w:val="20"/>
              </w:rPr>
            </w:pPr>
            <w:r>
              <w:rPr>
                <w:rFonts w:ascii="Arial" w:hAnsi="Arial" w:cs="Arial"/>
                <w:szCs w:val="20"/>
              </w:rPr>
              <w:t>56 GB</w:t>
            </w:r>
          </w:p>
        </w:tc>
      </w:tr>
      <w:tr w:rsidR="000528AC" w:rsidRPr="00B1048C" w14:paraId="7ABEB3A4" w14:textId="06889F90" w:rsidTr="00457808">
        <w:trPr>
          <w:cantSplit/>
        </w:trPr>
        <w:tc>
          <w:tcPr>
            <w:tcW w:w="652" w:type="pct"/>
            <w:vAlign w:val="center"/>
          </w:tcPr>
          <w:p w14:paraId="08E029B2" w14:textId="13256AF3"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1AAC38B4" w14:textId="5DF4EE5A"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WEB</w:t>
            </w:r>
          </w:p>
        </w:tc>
        <w:tc>
          <w:tcPr>
            <w:tcW w:w="999" w:type="pct"/>
            <w:vAlign w:val="center"/>
          </w:tcPr>
          <w:p w14:paraId="5C081D37" w14:textId="12D54A1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vac20webtas211</w:t>
            </w:r>
          </w:p>
        </w:tc>
        <w:tc>
          <w:tcPr>
            <w:tcW w:w="593" w:type="pct"/>
            <w:vAlign w:val="center"/>
          </w:tcPr>
          <w:p w14:paraId="3813EE12" w14:textId="3D5ED9C1"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7A7E7043" w14:textId="6017545A"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425E12CE" w14:textId="2158D989"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480EFF20" w14:textId="2E044B38" w:rsidTr="00457808">
        <w:trPr>
          <w:cantSplit/>
        </w:trPr>
        <w:tc>
          <w:tcPr>
            <w:tcW w:w="652" w:type="pct"/>
            <w:vAlign w:val="center"/>
          </w:tcPr>
          <w:p w14:paraId="65203754" w14:textId="75A473AF"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1FF78FD9" w14:textId="0B04ECB5"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APP</w:t>
            </w:r>
          </w:p>
        </w:tc>
        <w:tc>
          <w:tcPr>
            <w:tcW w:w="999" w:type="pct"/>
            <w:vAlign w:val="center"/>
          </w:tcPr>
          <w:p w14:paraId="775634BF" w14:textId="5FF1FE4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vac20apptas210</w:t>
            </w:r>
          </w:p>
        </w:tc>
        <w:tc>
          <w:tcPr>
            <w:tcW w:w="593" w:type="pct"/>
            <w:vAlign w:val="center"/>
          </w:tcPr>
          <w:p w14:paraId="0E0A9EBE" w14:textId="1F0A9038"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71239892" w14:textId="1A5F91D7"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75C669C6" w14:textId="56C1F4F0"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62219D0D" w14:textId="57D4C73E" w:rsidTr="00457808">
        <w:trPr>
          <w:cantSplit/>
        </w:trPr>
        <w:tc>
          <w:tcPr>
            <w:tcW w:w="652" w:type="pct"/>
            <w:vAlign w:val="center"/>
          </w:tcPr>
          <w:p w14:paraId="343AE5D3" w14:textId="6C374F77"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528F9E67" w14:textId="3FD5F226"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APP</w:t>
            </w:r>
          </w:p>
        </w:tc>
        <w:tc>
          <w:tcPr>
            <w:tcW w:w="999" w:type="pct"/>
            <w:vAlign w:val="center"/>
          </w:tcPr>
          <w:p w14:paraId="6ABCAB95" w14:textId="290B27D1"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vac20apptas211</w:t>
            </w:r>
          </w:p>
        </w:tc>
        <w:tc>
          <w:tcPr>
            <w:tcW w:w="593" w:type="pct"/>
            <w:vAlign w:val="center"/>
          </w:tcPr>
          <w:p w14:paraId="557EFFD3" w14:textId="0F9C66D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28778F84" w14:textId="0DF457F8"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18EC682C" w14:textId="3DC68D7A"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6FCD5198" w14:textId="406520DF" w:rsidTr="00457808">
        <w:trPr>
          <w:cantSplit/>
        </w:trPr>
        <w:tc>
          <w:tcPr>
            <w:tcW w:w="652" w:type="pct"/>
            <w:vAlign w:val="center"/>
          </w:tcPr>
          <w:p w14:paraId="35B2354D" w14:textId="12F8615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10B3983A" w14:textId="50883F5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DB</w:t>
            </w:r>
          </w:p>
        </w:tc>
        <w:tc>
          <w:tcPr>
            <w:tcW w:w="999" w:type="pct"/>
            <w:vAlign w:val="center"/>
          </w:tcPr>
          <w:p w14:paraId="54E3A6F6" w14:textId="61876645"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PAAS</w:t>
            </w:r>
          </w:p>
        </w:tc>
        <w:tc>
          <w:tcPr>
            <w:tcW w:w="593" w:type="pct"/>
            <w:vAlign w:val="center"/>
          </w:tcPr>
          <w:p w14:paraId="3A552852" w14:textId="636C5202"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07081C52" w14:textId="4F94EE36"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02AAF065" w14:textId="6C3BE727"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72A0D596" w14:textId="72D4FCF3" w:rsidTr="00457808">
        <w:trPr>
          <w:cantSplit/>
        </w:trPr>
        <w:tc>
          <w:tcPr>
            <w:tcW w:w="652" w:type="pct"/>
            <w:vAlign w:val="center"/>
          </w:tcPr>
          <w:p w14:paraId="239FDE22" w14:textId="62505D30"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47197DF7" w14:textId="4371026C"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APP</w:t>
            </w:r>
          </w:p>
        </w:tc>
        <w:tc>
          <w:tcPr>
            <w:tcW w:w="999" w:type="pct"/>
            <w:vAlign w:val="center"/>
          </w:tcPr>
          <w:p w14:paraId="38024EBD" w14:textId="0DF85693"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vac20apptas205</w:t>
            </w:r>
          </w:p>
        </w:tc>
        <w:tc>
          <w:tcPr>
            <w:tcW w:w="593" w:type="pct"/>
            <w:vAlign w:val="center"/>
          </w:tcPr>
          <w:p w14:paraId="33867E05" w14:textId="307B2AF2"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Windows</w:t>
            </w:r>
          </w:p>
        </w:tc>
        <w:tc>
          <w:tcPr>
            <w:tcW w:w="1473" w:type="pct"/>
            <w:vAlign w:val="center"/>
          </w:tcPr>
          <w:p w14:paraId="10AB9165" w14:textId="7B04EE40"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6FF8E133" w14:textId="536A4D1F"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bl>
    <w:p w14:paraId="2FAAE863" w14:textId="2F14D4D5" w:rsidR="00F07689" w:rsidRPr="00F07689" w:rsidRDefault="00F07689" w:rsidP="00F07689">
      <w:pPr>
        <w:spacing w:before="120" w:after="120"/>
        <w:rPr>
          <w:sz w:val="24"/>
          <w:szCs w:val="20"/>
        </w:rPr>
      </w:pPr>
      <w:r w:rsidRPr="00661B50">
        <w:rPr>
          <w:sz w:val="24"/>
          <w:szCs w:val="20"/>
        </w:rPr>
        <w:t>Please see the Roles and Responsibilities table in Section 2 for details about who is responsible for preparing the site to meet these hardware specifications.</w:t>
      </w:r>
    </w:p>
    <w:p w14:paraId="4AA1F747" w14:textId="77777777" w:rsidR="00F07689" w:rsidRPr="00F07689" w:rsidRDefault="00F07689" w:rsidP="0080474E">
      <w:pPr>
        <w:pStyle w:val="Heading3"/>
      </w:pPr>
      <w:bookmarkStart w:id="50" w:name="_Toc421540869"/>
      <w:bookmarkStart w:id="51" w:name="_Toc533672449"/>
      <w:r w:rsidRPr="00F07689">
        <w:t>Software</w:t>
      </w:r>
      <w:bookmarkEnd w:id="50"/>
      <w:bookmarkEnd w:id="51"/>
      <w:r w:rsidRPr="00F07689">
        <w:t xml:space="preserve"> </w:t>
      </w:r>
    </w:p>
    <w:p w14:paraId="42984C6A" w14:textId="572414AD" w:rsidR="00F07689" w:rsidRPr="00F07689" w:rsidRDefault="00F07689" w:rsidP="00F07689">
      <w:pPr>
        <w:spacing w:before="120" w:after="120"/>
        <w:rPr>
          <w:sz w:val="24"/>
          <w:szCs w:val="20"/>
        </w:rPr>
      </w:pPr>
      <w:r w:rsidRPr="00F07689">
        <w:rPr>
          <w:sz w:val="24"/>
          <w:szCs w:val="20"/>
        </w:rPr>
        <w:t>The following table</w:t>
      </w:r>
      <w:r w:rsidR="00661B50">
        <w:rPr>
          <w:sz w:val="24"/>
          <w:szCs w:val="20"/>
        </w:rPr>
        <w:t xml:space="preserve"> </w:t>
      </w:r>
      <w:r w:rsidR="00661B50" w:rsidRPr="00F34C9D">
        <w:rPr>
          <w:sz w:val="24"/>
          <w:szCs w:val="20"/>
        </w:rPr>
        <w:t>describes</w:t>
      </w:r>
      <w:r w:rsidRPr="00F07689">
        <w:rPr>
          <w:sz w:val="24"/>
          <w:szCs w:val="20"/>
        </w:rPr>
        <w:t xml:space="preserve"> software specifications required </w:t>
      </w:r>
      <w:r w:rsidR="00F34C9D">
        <w:rPr>
          <w:sz w:val="24"/>
          <w:szCs w:val="20"/>
        </w:rPr>
        <w:t xml:space="preserve">in MAG </w:t>
      </w:r>
      <w:r w:rsidRPr="00F07689">
        <w:rPr>
          <w:sz w:val="24"/>
          <w:szCs w:val="20"/>
        </w:rPr>
        <w:t>prior to deployment.</w:t>
      </w:r>
    </w:p>
    <w:p w14:paraId="69CFDD74" w14:textId="0E10EBD9" w:rsidR="00CF5D69" w:rsidRPr="00116DD0" w:rsidRDefault="00CF5D69" w:rsidP="00CF5D69">
      <w:pPr>
        <w:pStyle w:val="Caption"/>
        <w:rPr>
          <w:sz w:val="22"/>
          <w:szCs w:val="22"/>
        </w:rPr>
      </w:pPr>
      <w:bookmarkStart w:id="52" w:name="_Toc533672491"/>
      <w:r w:rsidRPr="00116DD0">
        <w:rPr>
          <w:sz w:val="22"/>
          <w:szCs w:val="22"/>
        </w:rPr>
        <w:t xml:space="preserve">Table </w:t>
      </w:r>
      <w:r w:rsidRPr="00116DD0">
        <w:rPr>
          <w:sz w:val="22"/>
          <w:szCs w:val="22"/>
        </w:rPr>
        <w:fldChar w:fldCharType="begin"/>
      </w:r>
      <w:r w:rsidRPr="00116DD0">
        <w:rPr>
          <w:sz w:val="22"/>
          <w:szCs w:val="22"/>
        </w:rPr>
        <w:instrText xml:space="preserve"> SEQ Table \* ARABIC </w:instrText>
      </w:r>
      <w:r w:rsidRPr="00116DD0">
        <w:rPr>
          <w:sz w:val="22"/>
          <w:szCs w:val="22"/>
        </w:rPr>
        <w:fldChar w:fldCharType="separate"/>
      </w:r>
      <w:r w:rsidR="00457808">
        <w:rPr>
          <w:noProof/>
          <w:sz w:val="22"/>
          <w:szCs w:val="22"/>
        </w:rPr>
        <w:t>5</w:t>
      </w:r>
      <w:r w:rsidRPr="00116DD0">
        <w:rPr>
          <w:noProof/>
          <w:sz w:val="22"/>
          <w:szCs w:val="22"/>
        </w:rPr>
        <w:fldChar w:fldCharType="end"/>
      </w:r>
      <w:r w:rsidRPr="00116DD0">
        <w:rPr>
          <w:sz w:val="22"/>
          <w:szCs w:val="22"/>
        </w:rPr>
        <w:t xml:space="preserve">: </w:t>
      </w:r>
      <w:r>
        <w:rPr>
          <w:sz w:val="22"/>
          <w:szCs w:val="22"/>
        </w:rPr>
        <w:t xml:space="preserve"> Software</w:t>
      </w:r>
      <w:r w:rsidRPr="00116DD0">
        <w:rPr>
          <w:sz w:val="22"/>
          <w:szCs w:val="22"/>
        </w:rPr>
        <w:t xml:space="preserve"> Specifications</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586"/>
        <w:gridCol w:w="1616"/>
      </w:tblGrid>
      <w:tr w:rsidR="00E807D2" w:rsidRPr="00F07689" w14:paraId="2DAE0CEF" w14:textId="77777777" w:rsidTr="0080474E">
        <w:trPr>
          <w:cantSplit/>
          <w:tblHeader/>
        </w:trPr>
        <w:tc>
          <w:tcPr>
            <w:tcW w:w="1149" w:type="pct"/>
            <w:shd w:val="clear" w:color="auto" w:fill="CCCCCC"/>
            <w:vAlign w:val="center"/>
          </w:tcPr>
          <w:p w14:paraId="24A3D135" w14:textId="146005CC" w:rsidR="00E807D2" w:rsidRPr="00F07689" w:rsidRDefault="00E807D2" w:rsidP="00FC62B0">
            <w:pPr>
              <w:spacing w:before="60" w:after="60"/>
              <w:jc w:val="center"/>
              <w:rPr>
                <w:rFonts w:ascii="Arial" w:hAnsi="Arial" w:cs="Arial"/>
                <w:b/>
                <w:szCs w:val="22"/>
              </w:rPr>
            </w:pPr>
            <w:bookmarkStart w:id="53" w:name="ColumnTitle_07"/>
            <w:bookmarkEnd w:id="53"/>
            <w:r>
              <w:rPr>
                <w:rFonts w:ascii="Arial" w:hAnsi="Arial" w:cs="Arial"/>
                <w:b/>
                <w:szCs w:val="22"/>
              </w:rPr>
              <w:t>Resource</w:t>
            </w:r>
          </w:p>
        </w:tc>
        <w:tc>
          <w:tcPr>
            <w:tcW w:w="2987" w:type="pct"/>
            <w:shd w:val="clear" w:color="auto" w:fill="CCCCCC"/>
            <w:vAlign w:val="center"/>
          </w:tcPr>
          <w:p w14:paraId="3B9D9C4C" w14:textId="664E44B8" w:rsidR="00E807D2" w:rsidRPr="00F07689" w:rsidRDefault="00E807D2" w:rsidP="00FC62B0">
            <w:pPr>
              <w:spacing w:before="60" w:after="60"/>
              <w:jc w:val="center"/>
              <w:rPr>
                <w:rFonts w:ascii="Arial" w:hAnsi="Arial" w:cs="Arial"/>
                <w:b/>
                <w:szCs w:val="22"/>
              </w:rPr>
            </w:pPr>
            <w:r>
              <w:rPr>
                <w:rFonts w:ascii="Arial" w:hAnsi="Arial" w:cs="Arial"/>
                <w:b/>
                <w:szCs w:val="22"/>
              </w:rPr>
              <w:t>Description</w:t>
            </w:r>
          </w:p>
        </w:tc>
        <w:tc>
          <w:tcPr>
            <w:tcW w:w="864" w:type="pct"/>
            <w:shd w:val="clear" w:color="auto" w:fill="CCCCCC"/>
            <w:vAlign w:val="center"/>
          </w:tcPr>
          <w:p w14:paraId="2881D25F" w14:textId="1769FFBC" w:rsidR="00E807D2" w:rsidRPr="00F07689" w:rsidRDefault="00E807D2" w:rsidP="00FC62B0">
            <w:pPr>
              <w:spacing w:before="60" w:after="60"/>
              <w:jc w:val="center"/>
              <w:rPr>
                <w:rFonts w:ascii="Arial" w:hAnsi="Arial" w:cs="Arial"/>
                <w:b/>
                <w:szCs w:val="22"/>
              </w:rPr>
            </w:pPr>
            <w:r w:rsidRPr="00F07689">
              <w:rPr>
                <w:rFonts w:ascii="Arial" w:hAnsi="Arial" w:cs="Arial"/>
                <w:b/>
                <w:szCs w:val="22"/>
              </w:rPr>
              <w:t>Version</w:t>
            </w:r>
          </w:p>
        </w:tc>
      </w:tr>
      <w:tr w:rsidR="00E807D2" w:rsidRPr="00F07689" w14:paraId="4475D468" w14:textId="77777777" w:rsidTr="0080474E">
        <w:trPr>
          <w:cantSplit/>
        </w:trPr>
        <w:tc>
          <w:tcPr>
            <w:tcW w:w="1149" w:type="pct"/>
          </w:tcPr>
          <w:p w14:paraId="0933095D" w14:textId="77777777" w:rsidR="00E807D2" w:rsidRPr="00F07689" w:rsidRDefault="00E807D2" w:rsidP="00F07689">
            <w:pPr>
              <w:spacing w:before="60" w:after="60"/>
              <w:rPr>
                <w:rFonts w:ascii="Arial" w:hAnsi="Arial" w:cs="Arial"/>
                <w:szCs w:val="20"/>
              </w:rPr>
            </w:pPr>
            <w:r>
              <w:rPr>
                <w:rFonts w:ascii="Arial" w:hAnsi="Arial" w:cs="Arial"/>
                <w:szCs w:val="20"/>
              </w:rPr>
              <w:t>RHEL</w:t>
            </w:r>
          </w:p>
        </w:tc>
        <w:tc>
          <w:tcPr>
            <w:tcW w:w="2987" w:type="pct"/>
          </w:tcPr>
          <w:p w14:paraId="05FAF4C7" w14:textId="6491F596" w:rsidR="00E807D2" w:rsidRPr="00F07689" w:rsidRDefault="00E807D2" w:rsidP="00F07689">
            <w:pPr>
              <w:spacing w:before="60" w:after="60"/>
              <w:rPr>
                <w:rFonts w:ascii="Arial" w:hAnsi="Arial" w:cs="Arial"/>
                <w:szCs w:val="20"/>
              </w:rPr>
            </w:pPr>
            <w:r>
              <w:rPr>
                <w:rFonts w:ascii="Arial" w:hAnsi="Arial" w:cs="Arial"/>
                <w:szCs w:val="20"/>
              </w:rPr>
              <w:t>Red Hat Enterprise Linux</w:t>
            </w:r>
          </w:p>
        </w:tc>
        <w:tc>
          <w:tcPr>
            <w:tcW w:w="864" w:type="pct"/>
          </w:tcPr>
          <w:p w14:paraId="078D2E6B" w14:textId="77777777" w:rsidR="00E807D2" w:rsidRPr="00F07689" w:rsidRDefault="00E807D2" w:rsidP="00F07689">
            <w:pPr>
              <w:spacing w:before="60" w:after="60"/>
              <w:rPr>
                <w:rFonts w:ascii="Arial" w:hAnsi="Arial" w:cs="Arial"/>
                <w:szCs w:val="20"/>
              </w:rPr>
            </w:pPr>
            <w:r>
              <w:rPr>
                <w:rFonts w:ascii="Arial" w:hAnsi="Arial" w:cs="Arial"/>
                <w:szCs w:val="20"/>
              </w:rPr>
              <w:t>7.3</w:t>
            </w:r>
          </w:p>
        </w:tc>
      </w:tr>
      <w:tr w:rsidR="00E807D2" w:rsidRPr="00F07689" w14:paraId="7CBE8C12" w14:textId="77777777" w:rsidTr="0080474E">
        <w:trPr>
          <w:cantSplit/>
        </w:trPr>
        <w:tc>
          <w:tcPr>
            <w:tcW w:w="1149" w:type="pct"/>
          </w:tcPr>
          <w:p w14:paraId="2191AA73" w14:textId="0829F7B8" w:rsidR="00E807D2" w:rsidRDefault="00E807D2" w:rsidP="00F07689">
            <w:pPr>
              <w:spacing w:before="60" w:after="60"/>
              <w:rPr>
                <w:rFonts w:ascii="Arial" w:hAnsi="Arial" w:cs="Arial"/>
                <w:szCs w:val="20"/>
              </w:rPr>
            </w:pPr>
            <w:r>
              <w:rPr>
                <w:rFonts w:ascii="Arial" w:hAnsi="Arial" w:cs="Arial"/>
                <w:szCs w:val="20"/>
              </w:rPr>
              <w:t>Encase</w:t>
            </w:r>
          </w:p>
        </w:tc>
        <w:tc>
          <w:tcPr>
            <w:tcW w:w="2987" w:type="pct"/>
          </w:tcPr>
          <w:p w14:paraId="6C44CE06" w14:textId="67B2B3DE" w:rsidR="00E807D2" w:rsidRDefault="00E807D2" w:rsidP="00F07689">
            <w:pPr>
              <w:spacing w:before="60" w:after="60"/>
              <w:rPr>
                <w:rFonts w:ascii="Arial" w:hAnsi="Arial" w:cs="Arial"/>
                <w:szCs w:val="20"/>
              </w:rPr>
            </w:pPr>
            <w:r>
              <w:rPr>
                <w:rFonts w:ascii="Arial" w:hAnsi="Arial" w:cs="Arial"/>
                <w:szCs w:val="20"/>
              </w:rPr>
              <w:t>Provides the servlet needed for forensic examination of a Linux server by Encase</w:t>
            </w:r>
          </w:p>
        </w:tc>
        <w:tc>
          <w:tcPr>
            <w:tcW w:w="864" w:type="pct"/>
          </w:tcPr>
          <w:p w14:paraId="26A0AAA0" w14:textId="223B4AAC" w:rsidR="00E807D2" w:rsidRDefault="00E807D2" w:rsidP="00F07689">
            <w:pPr>
              <w:spacing w:before="60" w:after="60"/>
              <w:rPr>
                <w:rFonts w:ascii="Arial" w:hAnsi="Arial" w:cs="Arial"/>
                <w:szCs w:val="20"/>
              </w:rPr>
            </w:pPr>
            <w:r>
              <w:rPr>
                <w:rFonts w:ascii="Arial" w:hAnsi="Arial" w:cs="Arial"/>
                <w:szCs w:val="20"/>
              </w:rPr>
              <w:t>1.0-2</w:t>
            </w:r>
          </w:p>
        </w:tc>
      </w:tr>
      <w:tr w:rsidR="00E807D2" w:rsidRPr="00F07689" w14:paraId="778EE02D" w14:textId="77777777" w:rsidTr="0080474E">
        <w:trPr>
          <w:cantSplit/>
        </w:trPr>
        <w:tc>
          <w:tcPr>
            <w:tcW w:w="1149" w:type="pct"/>
          </w:tcPr>
          <w:p w14:paraId="462EF359" w14:textId="37F6BD82" w:rsidR="00E807D2" w:rsidRDefault="00E807D2" w:rsidP="00F07689">
            <w:pPr>
              <w:spacing w:before="60" w:after="60"/>
              <w:rPr>
                <w:rFonts w:ascii="Arial" w:hAnsi="Arial" w:cs="Arial"/>
                <w:szCs w:val="20"/>
              </w:rPr>
            </w:pPr>
            <w:proofErr w:type="spellStart"/>
            <w:r>
              <w:rPr>
                <w:rFonts w:ascii="Arial" w:hAnsi="Arial" w:cs="Arial"/>
                <w:szCs w:val="20"/>
              </w:rPr>
              <w:t>BESAgent</w:t>
            </w:r>
            <w:proofErr w:type="spellEnd"/>
          </w:p>
        </w:tc>
        <w:tc>
          <w:tcPr>
            <w:tcW w:w="2987" w:type="pct"/>
          </w:tcPr>
          <w:p w14:paraId="123A8928" w14:textId="5F2B6E9B" w:rsidR="00E807D2" w:rsidRDefault="00E807D2" w:rsidP="00F07689">
            <w:pPr>
              <w:spacing w:before="60" w:after="60"/>
              <w:rPr>
                <w:rFonts w:ascii="Arial" w:hAnsi="Arial" w:cs="Arial"/>
                <w:szCs w:val="20"/>
              </w:rPr>
            </w:pPr>
            <w:r>
              <w:rPr>
                <w:rFonts w:ascii="Arial" w:hAnsi="Arial" w:cs="Arial"/>
                <w:szCs w:val="20"/>
              </w:rPr>
              <w:t>IBM BigFix Agent for Linux</w:t>
            </w:r>
          </w:p>
        </w:tc>
        <w:tc>
          <w:tcPr>
            <w:tcW w:w="864" w:type="pct"/>
          </w:tcPr>
          <w:p w14:paraId="6AAC859E" w14:textId="59AA86F3" w:rsidR="00E807D2" w:rsidRDefault="00E807D2" w:rsidP="00F07689">
            <w:pPr>
              <w:spacing w:before="60" w:after="60"/>
              <w:rPr>
                <w:rFonts w:ascii="Arial" w:hAnsi="Arial" w:cs="Arial"/>
                <w:szCs w:val="20"/>
              </w:rPr>
            </w:pPr>
            <w:r>
              <w:rPr>
                <w:rFonts w:ascii="Arial" w:hAnsi="Arial" w:cs="Arial"/>
                <w:szCs w:val="20"/>
              </w:rPr>
              <w:t>9.2.6.94-rhe5</w:t>
            </w:r>
          </w:p>
        </w:tc>
      </w:tr>
      <w:tr w:rsidR="00E807D2" w:rsidRPr="00F07689" w14:paraId="2BD1B507" w14:textId="77777777" w:rsidTr="0080474E">
        <w:trPr>
          <w:cantSplit/>
        </w:trPr>
        <w:tc>
          <w:tcPr>
            <w:tcW w:w="1149" w:type="pct"/>
          </w:tcPr>
          <w:p w14:paraId="4B1F3A80" w14:textId="3A879C09" w:rsidR="00E807D2" w:rsidRDefault="00E807D2" w:rsidP="00F07689">
            <w:pPr>
              <w:spacing w:before="60" w:after="60"/>
              <w:rPr>
                <w:rFonts w:ascii="Arial" w:hAnsi="Arial" w:cs="Arial"/>
                <w:szCs w:val="20"/>
              </w:rPr>
            </w:pPr>
            <w:proofErr w:type="spellStart"/>
            <w:r>
              <w:rPr>
                <w:rFonts w:ascii="Arial" w:hAnsi="Arial" w:cs="Arial"/>
                <w:szCs w:val="20"/>
              </w:rPr>
              <w:t>CentrifyDC</w:t>
            </w:r>
            <w:proofErr w:type="spellEnd"/>
          </w:p>
        </w:tc>
        <w:tc>
          <w:tcPr>
            <w:tcW w:w="2987" w:type="pct"/>
          </w:tcPr>
          <w:p w14:paraId="08141865" w14:textId="1F79533B" w:rsidR="00E807D2" w:rsidRDefault="00E807D2" w:rsidP="00F07689">
            <w:pPr>
              <w:spacing w:before="60" w:after="60"/>
              <w:rPr>
                <w:rFonts w:ascii="Arial" w:hAnsi="Arial" w:cs="Arial"/>
                <w:szCs w:val="20"/>
              </w:rPr>
            </w:pPr>
            <w:r>
              <w:rPr>
                <w:rFonts w:ascii="Arial" w:hAnsi="Arial" w:cs="Arial"/>
                <w:szCs w:val="20"/>
              </w:rPr>
              <w:t xml:space="preserve">Centrify </w:t>
            </w:r>
            <w:proofErr w:type="spellStart"/>
            <w:r>
              <w:rPr>
                <w:rFonts w:ascii="Arial" w:hAnsi="Arial" w:cs="Arial"/>
                <w:szCs w:val="20"/>
              </w:rPr>
              <w:t>DirectControl</w:t>
            </w:r>
            <w:proofErr w:type="spellEnd"/>
            <w:r>
              <w:rPr>
                <w:rFonts w:ascii="Arial" w:hAnsi="Arial" w:cs="Arial"/>
                <w:szCs w:val="20"/>
              </w:rPr>
              <w:t xml:space="preserve"> Agent</w:t>
            </w:r>
          </w:p>
        </w:tc>
        <w:tc>
          <w:tcPr>
            <w:tcW w:w="864" w:type="pct"/>
          </w:tcPr>
          <w:p w14:paraId="05F890A5" w14:textId="5D877A75" w:rsidR="00E807D2" w:rsidRDefault="00E807D2" w:rsidP="00F07689">
            <w:pPr>
              <w:spacing w:before="60" w:after="60"/>
              <w:rPr>
                <w:rFonts w:ascii="Arial" w:hAnsi="Arial" w:cs="Arial"/>
                <w:szCs w:val="20"/>
              </w:rPr>
            </w:pPr>
            <w:r>
              <w:rPr>
                <w:rFonts w:ascii="Arial" w:hAnsi="Arial" w:cs="Arial"/>
                <w:szCs w:val="20"/>
              </w:rPr>
              <w:t>5.4.2-668</w:t>
            </w:r>
          </w:p>
        </w:tc>
      </w:tr>
      <w:tr w:rsidR="00E807D2" w:rsidRPr="00F07689" w14:paraId="25E803C3" w14:textId="77777777" w:rsidTr="0080474E">
        <w:trPr>
          <w:cantSplit/>
        </w:trPr>
        <w:tc>
          <w:tcPr>
            <w:tcW w:w="1149" w:type="pct"/>
          </w:tcPr>
          <w:p w14:paraId="4CAA45FE" w14:textId="5F830CC7" w:rsidR="00E807D2" w:rsidRDefault="00632459" w:rsidP="00F07689">
            <w:pPr>
              <w:spacing w:before="60" w:after="60"/>
              <w:rPr>
                <w:rFonts w:ascii="Arial" w:hAnsi="Arial" w:cs="Arial"/>
                <w:szCs w:val="20"/>
              </w:rPr>
            </w:pPr>
            <w:r>
              <w:rPr>
                <w:rFonts w:ascii="Arial" w:hAnsi="Arial" w:cs="Arial"/>
                <w:szCs w:val="20"/>
              </w:rPr>
              <w:t>c</w:t>
            </w:r>
            <w:r w:rsidR="00E807D2">
              <w:rPr>
                <w:rFonts w:ascii="Arial" w:hAnsi="Arial" w:cs="Arial"/>
                <w:szCs w:val="20"/>
              </w:rPr>
              <w:t>a-cs</w:t>
            </w:r>
          </w:p>
        </w:tc>
        <w:tc>
          <w:tcPr>
            <w:tcW w:w="2987" w:type="pct"/>
          </w:tcPr>
          <w:p w14:paraId="3B4BED54" w14:textId="4BC85961" w:rsidR="00E807D2" w:rsidRDefault="00E807D2" w:rsidP="00F07689">
            <w:pPr>
              <w:spacing w:before="60" w:after="60"/>
              <w:rPr>
                <w:rFonts w:ascii="Arial" w:hAnsi="Arial" w:cs="Arial"/>
                <w:szCs w:val="20"/>
              </w:rPr>
            </w:pPr>
            <w:r>
              <w:rPr>
                <w:rFonts w:ascii="Arial" w:hAnsi="Arial" w:cs="Arial"/>
                <w:szCs w:val="20"/>
              </w:rPr>
              <w:t>CA McAfee Security Agent</w:t>
            </w:r>
          </w:p>
        </w:tc>
        <w:tc>
          <w:tcPr>
            <w:tcW w:w="864" w:type="pct"/>
          </w:tcPr>
          <w:p w14:paraId="6ADC7100" w14:textId="2D64097B" w:rsidR="00E807D2" w:rsidRDefault="00E807D2" w:rsidP="00F07689">
            <w:pPr>
              <w:spacing w:before="60" w:after="60"/>
              <w:rPr>
                <w:rFonts w:ascii="Arial" w:hAnsi="Arial" w:cs="Arial"/>
                <w:szCs w:val="20"/>
              </w:rPr>
            </w:pPr>
            <w:r>
              <w:rPr>
                <w:rFonts w:ascii="Arial" w:hAnsi="Arial" w:cs="Arial"/>
                <w:szCs w:val="20"/>
              </w:rPr>
              <w:t>N/A</w:t>
            </w:r>
          </w:p>
        </w:tc>
      </w:tr>
      <w:tr w:rsidR="00632459" w:rsidRPr="00F07689" w14:paraId="4E3E5721" w14:textId="77777777" w:rsidTr="0080474E">
        <w:trPr>
          <w:cantSplit/>
        </w:trPr>
        <w:tc>
          <w:tcPr>
            <w:tcW w:w="1149" w:type="pct"/>
          </w:tcPr>
          <w:p w14:paraId="28BA669A" w14:textId="2082D494" w:rsidR="00632459" w:rsidRDefault="00632459" w:rsidP="00F07689">
            <w:pPr>
              <w:spacing w:before="60" w:after="60"/>
              <w:rPr>
                <w:rFonts w:ascii="Arial" w:hAnsi="Arial" w:cs="Arial"/>
                <w:szCs w:val="20"/>
              </w:rPr>
            </w:pPr>
            <w:r>
              <w:rPr>
                <w:rFonts w:ascii="Arial" w:hAnsi="Arial" w:cs="Arial"/>
                <w:szCs w:val="20"/>
              </w:rPr>
              <w:t>Jenkins</w:t>
            </w:r>
          </w:p>
        </w:tc>
        <w:tc>
          <w:tcPr>
            <w:tcW w:w="2987" w:type="pct"/>
          </w:tcPr>
          <w:p w14:paraId="11FEE42F" w14:textId="68949E6C" w:rsidR="00632459" w:rsidRDefault="00632459" w:rsidP="00F07689">
            <w:pPr>
              <w:spacing w:before="60" w:after="60"/>
              <w:rPr>
                <w:rFonts w:ascii="Arial" w:hAnsi="Arial" w:cs="Arial"/>
                <w:szCs w:val="20"/>
              </w:rPr>
            </w:pPr>
            <w:r>
              <w:rPr>
                <w:rFonts w:ascii="Arial" w:hAnsi="Arial" w:cs="Arial"/>
                <w:szCs w:val="20"/>
              </w:rPr>
              <w:t>Continuous Integration and Deployment Software to automate installation, build, and deployment of software</w:t>
            </w:r>
          </w:p>
        </w:tc>
        <w:tc>
          <w:tcPr>
            <w:tcW w:w="864" w:type="pct"/>
          </w:tcPr>
          <w:p w14:paraId="7A84A86D" w14:textId="521E83B2" w:rsidR="00632459" w:rsidRDefault="00632459" w:rsidP="00F07689">
            <w:pPr>
              <w:spacing w:before="60" w:after="60"/>
              <w:rPr>
                <w:rFonts w:ascii="Arial" w:hAnsi="Arial" w:cs="Arial"/>
                <w:szCs w:val="20"/>
              </w:rPr>
            </w:pPr>
            <w:r>
              <w:rPr>
                <w:rFonts w:ascii="Arial" w:hAnsi="Arial" w:cs="Arial"/>
                <w:szCs w:val="20"/>
              </w:rPr>
              <w:t>2.73</w:t>
            </w:r>
            <w:r w:rsidR="001F4AD6">
              <w:rPr>
                <w:rFonts w:ascii="Arial" w:hAnsi="Arial" w:cs="Arial"/>
                <w:szCs w:val="20"/>
              </w:rPr>
              <w:t>.3</w:t>
            </w:r>
          </w:p>
        </w:tc>
      </w:tr>
      <w:tr w:rsidR="00632459" w:rsidRPr="00F07689" w14:paraId="2E50A5FA" w14:textId="77777777" w:rsidTr="0080474E">
        <w:trPr>
          <w:cantSplit/>
        </w:trPr>
        <w:tc>
          <w:tcPr>
            <w:tcW w:w="1149" w:type="pct"/>
          </w:tcPr>
          <w:p w14:paraId="271A61D8" w14:textId="193488FF" w:rsidR="00632459" w:rsidRDefault="00632459" w:rsidP="00F07689">
            <w:pPr>
              <w:spacing w:before="60" w:after="60"/>
              <w:rPr>
                <w:rFonts w:ascii="Arial" w:hAnsi="Arial" w:cs="Arial"/>
                <w:szCs w:val="20"/>
              </w:rPr>
            </w:pPr>
            <w:r>
              <w:rPr>
                <w:rFonts w:ascii="Arial" w:hAnsi="Arial" w:cs="Arial"/>
                <w:szCs w:val="20"/>
              </w:rPr>
              <w:t>Ansible</w:t>
            </w:r>
          </w:p>
        </w:tc>
        <w:tc>
          <w:tcPr>
            <w:tcW w:w="2987" w:type="pct"/>
          </w:tcPr>
          <w:p w14:paraId="3A286F17" w14:textId="47429CBD" w:rsidR="00632459" w:rsidRDefault="00A44750" w:rsidP="00F07689">
            <w:pPr>
              <w:spacing w:before="60" w:after="60"/>
              <w:rPr>
                <w:rFonts w:ascii="Arial" w:hAnsi="Arial" w:cs="Arial"/>
                <w:szCs w:val="20"/>
              </w:rPr>
            </w:pPr>
            <w:r>
              <w:rPr>
                <w:rFonts w:ascii="Arial" w:hAnsi="Arial" w:cs="Arial"/>
                <w:szCs w:val="20"/>
              </w:rPr>
              <w:t>Deployment and orchestration tool</w:t>
            </w:r>
          </w:p>
        </w:tc>
        <w:tc>
          <w:tcPr>
            <w:tcW w:w="864" w:type="pct"/>
          </w:tcPr>
          <w:p w14:paraId="3C3A941B" w14:textId="209C1436" w:rsidR="00632459" w:rsidRDefault="00A44750" w:rsidP="00F07689">
            <w:pPr>
              <w:spacing w:before="60" w:after="60"/>
              <w:rPr>
                <w:rFonts w:ascii="Arial" w:hAnsi="Arial" w:cs="Arial"/>
                <w:szCs w:val="20"/>
              </w:rPr>
            </w:pPr>
            <w:r>
              <w:rPr>
                <w:rFonts w:ascii="Arial" w:hAnsi="Arial" w:cs="Arial"/>
                <w:szCs w:val="20"/>
              </w:rPr>
              <w:t>2.4.2.0</w:t>
            </w:r>
          </w:p>
        </w:tc>
      </w:tr>
      <w:tr w:rsidR="00A44750" w:rsidRPr="00F07689" w14:paraId="7AF4DF65" w14:textId="77777777" w:rsidTr="0080474E">
        <w:trPr>
          <w:cantSplit/>
        </w:trPr>
        <w:tc>
          <w:tcPr>
            <w:tcW w:w="1149" w:type="pct"/>
          </w:tcPr>
          <w:p w14:paraId="0908BE35" w14:textId="0A91FEBF" w:rsidR="00A44750" w:rsidRDefault="00A44750" w:rsidP="00F07689">
            <w:pPr>
              <w:spacing w:before="60" w:after="60"/>
              <w:rPr>
                <w:rFonts w:ascii="Arial" w:hAnsi="Arial" w:cs="Arial"/>
                <w:szCs w:val="20"/>
              </w:rPr>
            </w:pPr>
            <w:r>
              <w:rPr>
                <w:rFonts w:ascii="Arial" w:hAnsi="Arial" w:cs="Arial"/>
                <w:szCs w:val="20"/>
              </w:rPr>
              <w:t>SiteMinder</w:t>
            </w:r>
          </w:p>
        </w:tc>
        <w:tc>
          <w:tcPr>
            <w:tcW w:w="2987" w:type="pct"/>
          </w:tcPr>
          <w:p w14:paraId="2F75A782" w14:textId="3A11C428" w:rsidR="00A44750" w:rsidRDefault="002D0F6F" w:rsidP="00F07689">
            <w:pPr>
              <w:spacing w:before="60" w:after="60"/>
              <w:rPr>
                <w:rFonts w:ascii="Arial" w:hAnsi="Arial" w:cs="Arial"/>
                <w:szCs w:val="20"/>
              </w:rPr>
            </w:pPr>
            <w:r>
              <w:rPr>
                <w:rFonts w:ascii="Arial" w:hAnsi="Arial" w:cs="Arial"/>
                <w:szCs w:val="20"/>
              </w:rPr>
              <w:t xml:space="preserve">Provides </w:t>
            </w:r>
            <w:r w:rsidR="004D214D">
              <w:rPr>
                <w:rFonts w:ascii="Arial" w:hAnsi="Arial" w:cs="Arial"/>
                <w:szCs w:val="20"/>
              </w:rPr>
              <w:t>policy-based authentication as well as single sign-on for Web-based applications</w:t>
            </w:r>
          </w:p>
        </w:tc>
        <w:tc>
          <w:tcPr>
            <w:tcW w:w="864" w:type="pct"/>
          </w:tcPr>
          <w:p w14:paraId="4FA7FF2A" w14:textId="425971CF" w:rsidR="00A44750" w:rsidRDefault="00A44750" w:rsidP="00F07689">
            <w:pPr>
              <w:spacing w:before="60" w:after="60"/>
              <w:rPr>
                <w:rFonts w:ascii="Arial" w:hAnsi="Arial" w:cs="Arial"/>
                <w:szCs w:val="20"/>
              </w:rPr>
            </w:pPr>
            <w:r>
              <w:rPr>
                <w:rFonts w:ascii="Arial" w:hAnsi="Arial" w:cs="Arial"/>
                <w:szCs w:val="20"/>
              </w:rPr>
              <w:t>12.51 cr08</w:t>
            </w:r>
          </w:p>
        </w:tc>
      </w:tr>
      <w:tr w:rsidR="00E807D2" w:rsidRPr="00F07689" w14:paraId="4D149203" w14:textId="77777777" w:rsidTr="0080474E">
        <w:trPr>
          <w:cantSplit/>
        </w:trPr>
        <w:tc>
          <w:tcPr>
            <w:tcW w:w="1149" w:type="pct"/>
          </w:tcPr>
          <w:p w14:paraId="6954C8CC" w14:textId="0ACF38A4" w:rsidR="00E807D2" w:rsidRDefault="00E807D2" w:rsidP="00F07689">
            <w:pPr>
              <w:spacing w:before="60" w:after="60"/>
              <w:rPr>
                <w:rFonts w:ascii="Arial" w:hAnsi="Arial" w:cs="Arial"/>
                <w:szCs w:val="20"/>
              </w:rPr>
            </w:pPr>
            <w:r>
              <w:rPr>
                <w:rFonts w:ascii="Arial" w:hAnsi="Arial" w:cs="Arial"/>
                <w:szCs w:val="20"/>
              </w:rPr>
              <w:t>NPM</w:t>
            </w:r>
          </w:p>
        </w:tc>
        <w:tc>
          <w:tcPr>
            <w:tcW w:w="2987" w:type="pct"/>
          </w:tcPr>
          <w:p w14:paraId="74A81931" w14:textId="045785B5" w:rsidR="00E807D2" w:rsidRDefault="00E807D2" w:rsidP="00F07689">
            <w:pPr>
              <w:spacing w:before="60" w:after="60"/>
              <w:rPr>
                <w:rFonts w:ascii="Arial" w:hAnsi="Arial" w:cs="Arial"/>
                <w:szCs w:val="20"/>
              </w:rPr>
            </w:pPr>
            <w:r>
              <w:rPr>
                <w:rFonts w:ascii="Arial" w:hAnsi="Arial" w:cs="Arial"/>
                <w:szCs w:val="20"/>
              </w:rPr>
              <w:t>Package Manager for JavaScript</w:t>
            </w:r>
          </w:p>
        </w:tc>
        <w:tc>
          <w:tcPr>
            <w:tcW w:w="864" w:type="pct"/>
          </w:tcPr>
          <w:p w14:paraId="6FDB59E5" w14:textId="541ED853" w:rsidR="00E807D2" w:rsidRDefault="00E807D2" w:rsidP="00F07689">
            <w:pPr>
              <w:spacing w:before="60" w:after="60"/>
              <w:rPr>
                <w:rFonts w:ascii="Arial" w:hAnsi="Arial" w:cs="Arial"/>
                <w:szCs w:val="20"/>
              </w:rPr>
            </w:pPr>
            <w:r>
              <w:rPr>
                <w:rFonts w:ascii="Arial" w:hAnsi="Arial" w:cs="Arial"/>
                <w:szCs w:val="20"/>
              </w:rPr>
              <w:t>5.x</w:t>
            </w:r>
          </w:p>
        </w:tc>
      </w:tr>
      <w:tr w:rsidR="00E807D2" w:rsidRPr="00F07689" w14:paraId="3B056EB9" w14:textId="77777777" w:rsidTr="0080474E">
        <w:trPr>
          <w:cantSplit/>
        </w:trPr>
        <w:tc>
          <w:tcPr>
            <w:tcW w:w="1149" w:type="pct"/>
          </w:tcPr>
          <w:p w14:paraId="2B1D6579" w14:textId="1D46A510" w:rsidR="00E807D2" w:rsidRDefault="00E807D2" w:rsidP="00F07689">
            <w:pPr>
              <w:spacing w:before="60" w:after="60"/>
              <w:rPr>
                <w:rFonts w:ascii="Arial" w:hAnsi="Arial" w:cs="Arial"/>
                <w:szCs w:val="20"/>
              </w:rPr>
            </w:pPr>
            <w:r>
              <w:rPr>
                <w:rFonts w:ascii="Arial" w:hAnsi="Arial" w:cs="Arial"/>
                <w:szCs w:val="20"/>
              </w:rPr>
              <w:t>Font Awesome</w:t>
            </w:r>
          </w:p>
        </w:tc>
        <w:tc>
          <w:tcPr>
            <w:tcW w:w="2987" w:type="pct"/>
          </w:tcPr>
          <w:p w14:paraId="21CA95B8" w14:textId="0B6BC048" w:rsidR="00E807D2" w:rsidRDefault="00E807D2" w:rsidP="00F07689">
            <w:pPr>
              <w:spacing w:before="60" w:after="60"/>
              <w:rPr>
                <w:rFonts w:ascii="Arial" w:hAnsi="Arial" w:cs="Arial"/>
                <w:szCs w:val="20"/>
              </w:rPr>
            </w:pPr>
            <w:r>
              <w:rPr>
                <w:rFonts w:ascii="Arial" w:hAnsi="Arial" w:cs="Arial"/>
                <w:szCs w:val="20"/>
              </w:rPr>
              <w:t>Enables customization of scalable vector icons used in CSS</w:t>
            </w:r>
          </w:p>
        </w:tc>
        <w:tc>
          <w:tcPr>
            <w:tcW w:w="864" w:type="pct"/>
          </w:tcPr>
          <w:p w14:paraId="73DE879C" w14:textId="1BF064C3" w:rsidR="00E807D2" w:rsidRDefault="00E807D2" w:rsidP="00F07689">
            <w:pPr>
              <w:spacing w:before="60" w:after="60"/>
              <w:rPr>
                <w:rFonts w:ascii="Arial" w:hAnsi="Arial" w:cs="Arial"/>
                <w:szCs w:val="20"/>
              </w:rPr>
            </w:pPr>
            <w:r>
              <w:rPr>
                <w:rFonts w:ascii="Arial" w:hAnsi="Arial" w:cs="Arial"/>
                <w:szCs w:val="20"/>
              </w:rPr>
              <w:t>4.7.x</w:t>
            </w:r>
          </w:p>
        </w:tc>
      </w:tr>
      <w:tr w:rsidR="00E807D2" w:rsidRPr="00F07689" w14:paraId="2CC5343C" w14:textId="77777777" w:rsidTr="0080474E">
        <w:trPr>
          <w:cantSplit/>
        </w:trPr>
        <w:tc>
          <w:tcPr>
            <w:tcW w:w="1149" w:type="pct"/>
          </w:tcPr>
          <w:p w14:paraId="5AED03BA" w14:textId="1E877454" w:rsidR="00E807D2" w:rsidRDefault="00E807D2" w:rsidP="00F07689">
            <w:pPr>
              <w:spacing w:before="60" w:after="60"/>
              <w:rPr>
                <w:rFonts w:ascii="Arial" w:hAnsi="Arial" w:cs="Arial"/>
                <w:szCs w:val="20"/>
              </w:rPr>
            </w:pPr>
            <w:r>
              <w:rPr>
                <w:rFonts w:ascii="Arial" w:hAnsi="Arial" w:cs="Arial"/>
                <w:szCs w:val="20"/>
              </w:rPr>
              <w:t>Apache HTTP Server</w:t>
            </w:r>
          </w:p>
        </w:tc>
        <w:tc>
          <w:tcPr>
            <w:tcW w:w="2987" w:type="pct"/>
          </w:tcPr>
          <w:p w14:paraId="51B4E923" w14:textId="0BCCF6D5" w:rsidR="00E807D2" w:rsidRDefault="00E807D2" w:rsidP="00F07689">
            <w:pPr>
              <w:spacing w:before="60" w:after="60"/>
              <w:rPr>
                <w:rFonts w:ascii="Arial" w:hAnsi="Arial" w:cs="Arial"/>
                <w:szCs w:val="20"/>
              </w:rPr>
            </w:pPr>
            <w:r>
              <w:rPr>
                <w:rFonts w:ascii="Arial" w:hAnsi="Arial" w:cs="Arial"/>
                <w:szCs w:val="20"/>
              </w:rPr>
              <w:t>Provides a secure, efficient and extensible server that provides HTTP services in sync with the current HTTP standards</w:t>
            </w:r>
          </w:p>
        </w:tc>
        <w:tc>
          <w:tcPr>
            <w:tcW w:w="864" w:type="pct"/>
          </w:tcPr>
          <w:p w14:paraId="2460B324" w14:textId="20A578FE" w:rsidR="00E807D2" w:rsidRDefault="00E807D2" w:rsidP="00F07689">
            <w:pPr>
              <w:spacing w:before="60" w:after="60"/>
              <w:rPr>
                <w:rFonts w:ascii="Arial" w:hAnsi="Arial" w:cs="Arial"/>
                <w:szCs w:val="20"/>
              </w:rPr>
            </w:pPr>
            <w:r>
              <w:rPr>
                <w:rFonts w:ascii="Arial" w:hAnsi="Arial" w:cs="Arial"/>
                <w:szCs w:val="20"/>
              </w:rPr>
              <w:t>2.4.6-45</w:t>
            </w:r>
          </w:p>
        </w:tc>
      </w:tr>
      <w:tr w:rsidR="00E807D2" w:rsidRPr="00F07689" w14:paraId="44549895" w14:textId="77777777" w:rsidTr="0080474E">
        <w:trPr>
          <w:cantSplit/>
        </w:trPr>
        <w:tc>
          <w:tcPr>
            <w:tcW w:w="1149" w:type="pct"/>
          </w:tcPr>
          <w:p w14:paraId="37AF753F" w14:textId="4906FFD9" w:rsidR="00E807D2" w:rsidRDefault="00E807D2" w:rsidP="00F07689">
            <w:pPr>
              <w:spacing w:before="60" w:after="60"/>
              <w:rPr>
                <w:rFonts w:ascii="Arial" w:hAnsi="Arial" w:cs="Arial"/>
                <w:szCs w:val="20"/>
              </w:rPr>
            </w:pPr>
            <w:r>
              <w:rPr>
                <w:rFonts w:ascii="Arial" w:hAnsi="Arial" w:cs="Arial"/>
                <w:szCs w:val="20"/>
              </w:rPr>
              <w:lastRenderedPageBreak/>
              <w:t>Node.js</w:t>
            </w:r>
          </w:p>
        </w:tc>
        <w:tc>
          <w:tcPr>
            <w:tcW w:w="2987" w:type="pct"/>
          </w:tcPr>
          <w:p w14:paraId="6131C727" w14:textId="67B40D12" w:rsidR="00E807D2" w:rsidRDefault="00E807D2" w:rsidP="00F07689">
            <w:pPr>
              <w:spacing w:before="60" w:after="60"/>
              <w:rPr>
                <w:rFonts w:ascii="Arial" w:hAnsi="Arial" w:cs="Arial"/>
                <w:szCs w:val="20"/>
              </w:rPr>
            </w:pPr>
            <w:r>
              <w:rPr>
                <w:rFonts w:ascii="Arial" w:hAnsi="Arial" w:cs="Arial"/>
                <w:szCs w:val="20"/>
              </w:rPr>
              <w:t>A JavaScript runtime built on Chrom</w:t>
            </w:r>
            <w:r w:rsidR="000528AC">
              <w:rPr>
                <w:rFonts w:ascii="Arial" w:hAnsi="Arial" w:cs="Arial"/>
                <w:szCs w:val="20"/>
              </w:rPr>
              <w:t>e</w:t>
            </w:r>
            <w:r>
              <w:rPr>
                <w:rFonts w:ascii="Arial" w:hAnsi="Arial" w:cs="Arial"/>
                <w:szCs w:val="20"/>
              </w:rPr>
              <w:t>’s VS Java Script engine</w:t>
            </w:r>
          </w:p>
        </w:tc>
        <w:tc>
          <w:tcPr>
            <w:tcW w:w="864" w:type="pct"/>
          </w:tcPr>
          <w:p w14:paraId="4DB21821" w14:textId="25A6DE27" w:rsidR="00E807D2" w:rsidRDefault="00E807D2" w:rsidP="00F07689">
            <w:pPr>
              <w:spacing w:before="60" w:after="60"/>
              <w:rPr>
                <w:rFonts w:ascii="Arial" w:hAnsi="Arial" w:cs="Arial"/>
                <w:szCs w:val="20"/>
              </w:rPr>
            </w:pPr>
            <w:r>
              <w:rPr>
                <w:rFonts w:ascii="Arial" w:hAnsi="Arial" w:cs="Arial"/>
                <w:szCs w:val="20"/>
              </w:rPr>
              <w:t>8.x</w:t>
            </w:r>
          </w:p>
        </w:tc>
      </w:tr>
      <w:tr w:rsidR="00E807D2" w:rsidRPr="00F07689" w14:paraId="03E128BD" w14:textId="77777777" w:rsidTr="0080474E">
        <w:trPr>
          <w:cantSplit/>
        </w:trPr>
        <w:tc>
          <w:tcPr>
            <w:tcW w:w="1149" w:type="pct"/>
          </w:tcPr>
          <w:p w14:paraId="209D53DD" w14:textId="13EB5E3A" w:rsidR="00E807D2" w:rsidRDefault="00E807D2" w:rsidP="00F07689">
            <w:pPr>
              <w:spacing w:before="60" w:after="60"/>
              <w:rPr>
                <w:rFonts w:ascii="Arial" w:hAnsi="Arial" w:cs="Arial"/>
                <w:szCs w:val="20"/>
              </w:rPr>
            </w:pPr>
            <w:r>
              <w:rPr>
                <w:rFonts w:ascii="Arial" w:hAnsi="Arial" w:cs="Arial"/>
                <w:szCs w:val="20"/>
              </w:rPr>
              <w:t>PM2</w:t>
            </w:r>
          </w:p>
        </w:tc>
        <w:tc>
          <w:tcPr>
            <w:tcW w:w="2987" w:type="pct"/>
          </w:tcPr>
          <w:p w14:paraId="4EA70127" w14:textId="75FD20B3" w:rsidR="00E807D2" w:rsidRDefault="00E807D2" w:rsidP="00F07689">
            <w:pPr>
              <w:spacing w:before="60" w:after="60"/>
              <w:rPr>
                <w:rFonts w:ascii="Arial" w:hAnsi="Arial" w:cs="Arial"/>
                <w:szCs w:val="20"/>
              </w:rPr>
            </w:pPr>
            <w:r>
              <w:rPr>
                <w:rFonts w:ascii="Arial" w:hAnsi="Arial" w:cs="Arial"/>
                <w:szCs w:val="20"/>
              </w:rPr>
              <w:t>Advanced production process manager for Node.js</w:t>
            </w:r>
          </w:p>
        </w:tc>
        <w:tc>
          <w:tcPr>
            <w:tcW w:w="864" w:type="pct"/>
          </w:tcPr>
          <w:p w14:paraId="77E41406" w14:textId="360F6D5D" w:rsidR="00E807D2" w:rsidRDefault="00E807D2" w:rsidP="00F07689">
            <w:pPr>
              <w:spacing w:before="60" w:after="60"/>
              <w:rPr>
                <w:rFonts w:ascii="Arial" w:hAnsi="Arial" w:cs="Arial"/>
                <w:szCs w:val="20"/>
              </w:rPr>
            </w:pPr>
            <w:r>
              <w:rPr>
                <w:rFonts w:ascii="Arial" w:hAnsi="Arial" w:cs="Arial"/>
                <w:szCs w:val="20"/>
              </w:rPr>
              <w:t>2.4</w:t>
            </w:r>
          </w:p>
        </w:tc>
      </w:tr>
      <w:tr w:rsidR="00E807D2" w:rsidRPr="00F07689" w14:paraId="692C5F20" w14:textId="77777777" w:rsidTr="0080474E">
        <w:trPr>
          <w:cantSplit/>
        </w:trPr>
        <w:tc>
          <w:tcPr>
            <w:tcW w:w="1149" w:type="pct"/>
          </w:tcPr>
          <w:p w14:paraId="6BAC6AE0" w14:textId="3F832467" w:rsidR="00E807D2" w:rsidRDefault="00E807D2" w:rsidP="00F07689">
            <w:pPr>
              <w:spacing w:before="60" w:after="60"/>
              <w:rPr>
                <w:rFonts w:ascii="Arial" w:hAnsi="Arial" w:cs="Arial"/>
                <w:szCs w:val="20"/>
              </w:rPr>
            </w:pPr>
            <w:proofErr w:type="spellStart"/>
            <w:r>
              <w:rPr>
                <w:rFonts w:ascii="Arial" w:hAnsi="Arial" w:cs="Arial"/>
                <w:szCs w:val="20"/>
              </w:rPr>
              <w:t>primeNG</w:t>
            </w:r>
            <w:proofErr w:type="spellEnd"/>
          </w:p>
        </w:tc>
        <w:tc>
          <w:tcPr>
            <w:tcW w:w="2987" w:type="pct"/>
          </w:tcPr>
          <w:p w14:paraId="508D03B1" w14:textId="5FC9FE7C" w:rsidR="00E807D2" w:rsidRDefault="00E807D2" w:rsidP="00F07689">
            <w:pPr>
              <w:spacing w:before="60" w:after="60"/>
              <w:rPr>
                <w:rFonts w:ascii="Arial" w:hAnsi="Arial" w:cs="Arial"/>
                <w:szCs w:val="20"/>
              </w:rPr>
            </w:pPr>
            <w:r>
              <w:rPr>
                <w:rFonts w:ascii="Arial" w:hAnsi="Arial" w:cs="Arial"/>
                <w:szCs w:val="20"/>
              </w:rPr>
              <w:t>A component library for Angular 2/4 that provides critical business UI functionality such as various data grids, pick lists, org charts, and autocomplete boxes.</w:t>
            </w:r>
          </w:p>
        </w:tc>
        <w:tc>
          <w:tcPr>
            <w:tcW w:w="864" w:type="pct"/>
          </w:tcPr>
          <w:p w14:paraId="4CD381EE" w14:textId="1E9BFA5A" w:rsidR="00E807D2" w:rsidRDefault="00632459" w:rsidP="00F07689">
            <w:pPr>
              <w:spacing w:before="60" w:after="60"/>
              <w:rPr>
                <w:rFonts w:ascii="Arial" w:hAnsi="Arial" w:cs="Arial"/>
                <w:szCs w:val="20"/>
              </w:rPr>
            </w:pPr>
            <w:r>
              <w:rPr>
                <w:rFonts w:ascii="Arial" w:hAnsi="Arial" w:cs="Arial"/>
                <w:szCs w:val="20"/>
              </w:rPr>
              <w:t>4.2</w:t>
            </w:r>
          </w:p>
        </w:tc>
      </w:tr>
      <w:tr w:rsidR="00E807D2" w:rsidRPr="00F07689" w14:paraId="5DC44605" w14:textId="77777777" w:rsidTr="0080474E">
        <w:trPr>
          <w:cantSplit/>
        </w:trPr>
        <w:tc>
          <w:tcPr>
            <w:tcW w:w="1149" w:type="pct"/>
          </w:tcPr>
          <w:p w14:paraId="62D6A852" w14:textId="34C4B0BD" w:rsidR="00E807D2" w:rsidRDefault="00632459" w:rsidP="00F07689">
            <w:pPr>
              <w:spacing w:before="60" w:after="60"/>
              <w:rPr>
                <w:rFonts w:ascii="Arial" w:hAnsi="Arial" w:cs="Arial"/>
                <w:szCs w:val="20"/>
              </w:rPr>
            </w:pPr>
            <w:r>
              <w:rPr>
                <w:rFonts w:ascii="Arial" w:hAnsi="Arial" w:cs="Arial"/>
                <w:szCs w:val="20"/>
              </w:rPr>
              <w:t>Angular</w:t>
            </w:r>
            <w:del w:id="54" w:author="David Betz" w:date="2019-01-24T11:38:00Z">
              <w:r w:rsidDel="00145537">
                <w:rPr>
                  <w:rFonts w:ascii="Arial" w:hAnsi="Arial" w:cs="Arial"/>
                  <w:szCs w:val="20"/>
                </w:rPr>
                <w:delText>JS</w:delText>
              </w:r>
            </w:del>
          </w:p>
        </w:tc>
        <w:tc>
          <w:tcPr>
            <w:tcW w:w="2987" w:type="pct"/>
          </w:tcPr>
          <w:p w14:paraId="60043358" w14:textId="41DBA961" w:rsidR="00E807D2" w:rsidRDefault="00632459" w:rsidP="00F07689">
            <w:pPr>
              <w:spacing w:before="60" w:after="60"/>
              <w:rPr>
                <w:rFonts w:ascii="Arial" w:hAnsi="Arial" w:cs="Arial"/>
                <w:szCs w:val="20"/>
              </w:rPr>
            </w:pPr>
            <w:r>
              <w:rPr>
                <w:rFonts w:ascii="Arial" w:hAnsi="Arial" w:cs="Arial"/>
                <w:szCs w:val="20"/>
              </w:rPr>
              <w:t>Extends HTML vocabulary for an application so that the resulting environment is extraordinarily expressive, readable, and quick to develop.</w:t>
            </w:r>
          </w:p>
        </w:tc>
        <w:tc>
          <w:tcPr>
            <w:tcW w:w="864" w:type="pct"/>
          </w:tcPr>
          <w:p w14:paraId="1C32A3D8" w14:textId="7E4600AA" w:rsidR="00E807D2" w:rsidRDefault="00632459" w:rsidP="00F07689">
            <w:pPr>
              <w:spacing w:before="60" w:after="60"/>
              <w:rPr>
                <w:rFonts w:ascii="Arial" w:hAnsi="Arial" w:cs="Arial"/>
                <w:szCs w:val="20"/>
              </w:rPr>
            </w:pPr>
            <w:r>
              <w:rPr>
                <w:rFonts w:ascii="Arial" w:hAnsi="Arial" w:cs="Arial"/>
                <w:szCs w:val="20"/>
              </w:rPr>
              <w:t>4.0</w:t>
            </w:r>
          </w:p>
        </w:tc>
      </w:tr>
      <w:tr w:rsidR="00E807D2" w:rsidRPr="00F07689" w14:paraId="35BD541B" w14:textId="77777777" w:rsidTr="0080474E">
        <w:trPr>
          <w:cantSplit/>
        </w:trPr>
        <w:tc>
          <w:tcPr>
            <w:tcW w:w="1149" w:type="pct"/>
          </w:tcPr>
          <w:p w14:paraId="1A06C311" w14:textId="2E3E1AEB" w:rsidR="00E807D2" w:rsidRDefault="00632459" w:rsidP="00F07689">
            <w:pPr>
              <w:spacing w:before="60" w:after="60"/>
              <w:rPr>
                <w:rFonts w:ascii="Arial" w:hAnsi="Arial" w:cs="Arial"/>
                <w:szCs w:val="20"/>
              </w:rPr>
            </w:pPr>
            <w:r>
              <w:rPr>
                <w:rFonts w:ascii="Arial" w:hAnsi="Arial" w:cs="Arial"/>
                <w:szCs w:val="20"/>
              </w:rPr>
              <w:t>U.S. Web Design System Framework</w:t>
            </w:r>
          </w:p>
        </w:tc>
        <w:tc>
          <w:tcPr>
            <w:tcW w:w="2987" w:type="pct"/>
          </w:tcPr>
          <w:p w14:paraId="107632AE" w14:textId="662F607B" w:rsidR="00E807D2" w:rsidRDefault="00632459" w:rsidP="00F07689">
            <w:pPr>
              <w:spacing w:before="60" w:after="60"/>
              <w:rPr>
                <w:rFonts w:ascii="Arial" w:hAnsi="Arial" w:cs="Arial"/>
                <w:szCs w:val="20"/>
              </w:rPr>
            </w:pPr>
            <w:r>
              <w:rPr>
                <w:rFonts w:ascii="Arial" w:hAnsi="Arial" w:cs="Arial"/>
                <w:szCs w:val="20"/>
              </w:rPr>
              <w:t>Open source UI components and visual style guide for U.S. government websites</w:t>
            </w:r>
          </w:p>
        </w:tc>
        <w:tc>
          <w:tcPr>
            <w:tcW w:w="864" w:type="pct"/>
          </w:tcPr>
          <w:p w14:paraId="2182E5F9" w14:textId="2FB7A24C" w:rsidR="00E807D2" w:rsidRDefault="00632459" w:rsidP="00F07689">
            <w:pPr>
              <w:spacing w:before="60" w:after="60"/>
              <w:rPr>
                <w:rFonts w:ascii="Arial" w:hAnsi="Arial" w:cs="Arial"/>
                <w:szCs w:val="20"/>
              </w:rPr>
            </w:pPr>
            <w:r>
              <w:rPr>
                <w:rFonts w:ascii="Arial" w:hAnsi="Arial" w:cs="Arial"/>
                <w:szCs w:val="20"/>
              </w:rPr>
              <w:t>1.1.0</w:t>
            </w:r>
          </w:p>
        </w:tc>
      </w:tr>
    </w:tbl>
    <w:p w14:paraId="40903E33" w14:textId="2F72EB95" w:rsidR="00174158" w:rsidRDefault="00174158" w:rsidP="00174158">
      <w:pPr>
        <w:spacing w:before="120" w:after="120"/>
        <w:rPr>
          <w:sz w:val="24"/>
          <w:szCs w:val="20"/>
        </w:rPr>
      </w:pPr>
      <w:r>
        <w:rPr>
          <w:sz w:val="24"/>
          <w:szCs w:val="20"/>
        </w:rPr>
        <w:t xml:space="preserve">The software required to be deployed into </w:t>
      </w:r>
      <w:r w:rsidR="00FC62B0">
        <w:rPr>
          <w:sz w:val="24"/>
          <w:szCs w:val="20"/>
        </w:rPr>
        <w:t>the MAG cloud</w:t>
      </w:r>
      <w:r>
        <w:rPr>
          <w:sz w:val="24"/>
          <w:szCs w:val="20"/>
        </w:rPr>
        <w:t xml:space="preserve"> is a LINUX System image obtained from the </w:t>
      </w:r>
      <w:r w:rsidRPr="00F34C9D">
        <w:rPr>
          <w:sz w:val="24"/>
          <w:szCs w:val="20"/>
        </w:rPr>
        <w:t>VA</w:t>
      </w:r>
      <w:r w:rsidR="00F34C9D">
        <w:rPr>
          <w:sz w:val="24"/>
          <w:szCs w:val="20"/>
        </w:rPr>
        <w:t xml:space="preserve"> Infrastructure Operations</w:t>
      </w:r>
      <w:r>
        <w:rPr>
          <w:sz w:val="24"/>
          <w:szCs w:val="20"/>
        </w:rPr>
        <w:t xml:space="preserve">. </w:t>
      </w:r>
      <w:r w:rsidR="00FC62B0">
        <w:rPr>
          <w:sz w:val="24"/>
          <w:szCs w:val="20"/>
        </w:rPr>
        <w:t xml:space="preserve"> </w:t>
      </w:r>
      <w:r>
        <w:rPr>
          <w:sz w:val="24"/>
          <w:szCs w:val="20"/>
        </w:rPr>
        <w:t>All other required software is derived from either the VA Red Hat Satellite and/or the YUM Repositories</w:t>
      </w:r>
      <w:r w:rsidR="004D214D">
        <w:rPr>
          <w:sz w:val="24"/>
          <w:szCs w:val="20"/>
        </w:rPr>
        <w:t>, which includes the SiteMinder software added to this release,</w:t>
      </w:r>
      <w:r>
        <w:rPr>
          <w:sz w:val="24"/>
          <w:szCs w:val="20"/>
        </w:rPr>
        <w:t xml:space="preserve"> and/or the MCCF product specific repositories on the FPC servers.</w:t>
      </w:r>
      <w:r w:rsidR="00F34C9D">
        <w:rPr>
          <w:sz w:val="24"/>
          <w:szCs w:val="20"/>
        </w:rPr>
        <w:t xml:space="preserve"> </w:t>
      </w:r>
      <w:r>
        <w:rPr>
          <w:sz w:val="24"/>
          <w:szCs w:val="20"/>
        </w:rPr>
        <w:t xml:space="preserve"> </w:t>
      </w:r>
      <w:r w:rsidR="00B64B0C">
        <w:rPr>
          <w:sz w:val="24"/>
          <w:szCs w:val="20"/>
        </w:rPr>
        <w:t>Cosmos</w:t>
      </w:r>
      <w:r>
        <w:rPr>
          <w:sz w:val="24"/>
          <w:szCs w:val="20"/>
        </w:rPr>
        <w:t xml:space="preserve"> DB is supplied as a PaaS (Platform as a Service).</w:t>
      </w:r>
    </w:p>
    <w:p w14:paraId="78AEF5C1" w14:textId="77777777" w:rsidR="00174158" w:rsidRDefault="00174158" w:rsidP="00174158">
      <w:pPr>
        <w:spacing w:before="120" w:after="120"/>
        <w:rPr>
          <w:sz w:val="24"/>
          <w:szCs w:val="20"/>
        </w:rPr>
      </w:pPr>
      <w:r w:rsidRPr="00F34C9D">
        <w:rPr>
          <w:sz w:val="24"/>
          <w:szCs w:val="20"/>
        </w:rPr>
        <w:t>Please see the Roles and Responsibilities table in Section 2 above for details about who is responsible for preparing the site to meet these software specifications.</w:t>
      </w:r>
    </w:p>
    <w:p w14:paraId="18EBB610" w14:textId="010C31E7" w:rsidR="0005370A" w:rsidRPr="0005370A" w:rsidRDefault="00174158" w:rsidP="0080474E">
      <w:pPr>
        <w:pStyle w:val="Heading3"/>
      </w:pPr>
      <w:r w:rsidRPr="00F07689" w:rsidDel="00174158">
        <w:t xml:space="preserve"> </w:t>
      </w:r>
      <w:bookmarkStart w:id="55" w:name="_Toc533154488"/>
      <w:bookmarkStart w:id="56" w:name="_Toc421540871"/>
      <w:bookmarkStart w:id="57" w:name="_Toc533672450"/>
      <w:bookmarkEnd w:id="55"/>
      <w:r w:rsidR="0005370A" w:rsidRPr="0005370A">
        <w:t>Communications</w:t>
      </w:r>
      <w:bookmarkEnd w:id="56"/>
      <w:bookmarkEnd w:id="57"/>
    </w:p>
    <w:p w14:paraId="4DF97BB7" w14:textId="646B8E55" w:rsidR="00597C94" w:rsidRDefault="00FE6853" w:rsidP="00966DC4">
      <w:pPr>
        <w:keepLines/>
        <w:autoSpaceDE w:val="0"/>
        <w:autoSpaceDN w:val="0"/>
        <w:adjustRightInd w:val="0"/>
        <w:spacing w:before="60" w:after="120" w:line="240" w:lineRule="atLeast"/>
        <w:rPr>
          <w:sz w:val="24"/>
          <w:szCs w:val="20"/>
        </w:rPr>
      </w:pPr>
      <w:bookmarkStart w:id="58" w:name="_Hlk496178994"/>
      <w:r>
        <w:rPr>
          <w:sz w:val="24"/>
          <w:szCs w:val="20"/>
        </w:rPr>
        <w:t xml:space="preserve">MAG provides </w:t>
      </w:r>
      <w:bookmarkEnd w:id="58"/>
      <w:r>
        <w:rPr>
          <w:sz w:val="24"/>
          <w:szCs w:val="20"/>
        </w:rPr>
        <w:t xml:space="preserve">monitoring and notification features which </w:t>
      </w:r>
      <w:r w:rsidR="00F34C9D">
        <w:rPr>
          <w:sz w:val="24"/>
          <w:szCs w:val="20"/>
        </w:rPr>
        <w:t>are</w:t>
      </w:r>
      <w:r w:rsidR="00661B50">
        <w:rPr>
          <w:sz w:val="24"/>
          <w:szCs w:val="20"/>
        </w:rPr>
        <w:t xml:space="preserve"> used to alert technicians of</w:t>
      </w:r>
      <w:r>
        <w:rPr>
          <w:sz w:val="24"/>
          <w:szCs w:val="20"/>
        </w:rPr>
        <w:t xml:space="preserve"> error</w:t>
      </w:r>
      <w:r w:rsidR="00661B50">
        <w:rPr>
          <w:sz w:val="24"/>
          <w:szCs w:val="20"/>
        </w:rPr>
        <w:t>s</w:t>
      </w:r>
      <w:r>
        <w:rPr>
          <w:sz w:val="24"/>
          <w:szCs w:val="20"/>
        </w:rPr>
        <w:t>.</w:t>
      </w:r>
    </w:p>
    <w:p w14:paraId="718255F6" w14:textId="1FB7F9BD" w:rsidR="00597C94" w:rsidRDefault="00597C94" w:rsidP="00597C94">
      <w:pPr>
        <w:rPr>
          <w:sz w:val="24"/>
        </w:rPr>
      </w:pPr>
      <w:r>
        <w:rPr>
          <w:sz w:val="24"/>
        </w:rPr>
        <w:t>If the system is down, or the application isn’t responding correctly due to other extenuating circumstances, the following actions should be taken:</w:t>
      </w:r>
    </w:p>
    <w:p w14:paraId="6FF49C1A" w14:textId="77777777" w:rsidR="00CF5D69" w:rsidRDefault="00CF5D69" w:rsidP="00597C94">
      <w:pPr>
        <w:rPr>
          <w:sz w:val="24"/>
        </w:rPr>
      </w:pPr>
    </w:p>
    <w:p w14:paraId="250CE568" w14:textId="0672F9DE" w:rsidR="00597C94" w:rsidRDefault="00597C94" w:rsidP="00661B50">
      <w:pPr>
        <w:pStyle w:val="ListParagraph"/>
        <w:numPr>
          <w:ilvl w:val="0"/>
          <w:numId w:val="17"/>
        </w:numPr>
        <w:spacing w:after="120"/>
        <w:contextualSpacing w:val="0"/>
        <w:rPr>
          <w:sz w:val="24"/>
        </w:rPr>
      </w:pPr>
      <w:r>
        <w:rPr>
          <w:sz w:val="24"/>
        </w:rPr>
        <w:t>Determine if the system (servers) or if the software is not responding</w:t>
      </w:r>
      <w:r w:rsidR="00661B50">
        <w:rPr>
          <w:sz w:val="24"/>
        </w:rPr>
        <w:t>.</w:t>
      </w:r>
    </w:p>
    <w:p w14:paraId="7AC997DA" w14:textId="32A9B382" w:rsidR="00597C94" w:rsidRPr="00661B50" w:rsidRDefault="00597C94" w:rsidP="00661B50">
      <w:pPr>
        <w:pStyle w:val="ListParagraph"/>
        <w:numPr>
          <w:ilvl w:val="0"/>
          <w:numId w:val="21"/>
        </w:numPr>
        <w:spacing w:after="120"/>
        <w:ind w:left="1080"/>
        <w:contextualSpacing w:val="0"/>
        <w:rPr>
          <w:sz w:val="24"/>
        </w:rPr>
      </w:pPr>
      <w:r w:rsidRPr="00661B50">
        <w:rPr>
          <w:sz w:val="24"/>
        </w:rPr>
        <w:t>Is the server up and available?</w:t>
      </w:r>
    </w:p>
    <w:p w14:paraId="22D37491" w14:textId="6ACD26F2" w:rsidR="00597C94" w:rsidRPr="00F34C9D" w:rsidRDefault="00597C94" w:rsidP="00661B50">
      <w:pPr>
        <w:pStyle w:val="ListParagraph"/>
        <w:numPr>
          <w:ilvl w:val="0"/>
          <w:numId w:val="21"/>
        </w:numPr>
        <w:spacing w:after="120"/>
        <w:ind w:left="1080"/>
        <w:contextualSpacing w:val="0"/>
        <w:rPr>
          <w:sz w:val="24"/>
        </w:rPr>
      </w:pPr>
      <w:r w:rsidRPr="00F34C9D">
        <w:rPr>
          <w:sz w:val="24"/>
        </w:rPr>
        <w:t>Is the application res</w:t>
      </w:r>
      <w:r w:rsidR="00F34C9D" w:rsidRPr="00F34C9D">
        <w:rPr>
          <w:sz w:val="24"/>
        </w:rPr>
        <w:t>p</w:t>
      </w:r>
      <w:r w:rsidRPr="00F34C9D">
        <w:rPr>
          <w:sz w:val="24"/>
        </w:rPr>
        <w:t>onding?</w:t>
      </w:r>
    </w:p>
    <w:p w14:paraId="252BA795" w14:textId="6B3CDA3F" w:rsidR="00597C94" w:rsidRDefault="00597C94" w:rsidP="00661B50">
      <w:pPr>
        <w:pStyle w:val="ListParagraph"/>
        <w:numPr>
          <w:ilvl w:val="0"/>
          <w:numId w:val="17"/>
        </w:numPr>
        <w:spacing w:after="120"/>
        <w:contextualSpacing w:val="0"/>
        <w:rPr>
          <w:sz w:val="24"/>
        </w:rPr>
      </w:pPr>
      <w:r>
        <w:rPr>
          <w:sz w:val="24"/>
        </w:rPr>
        <w:t xml:space="preserve">Notify the appropriate support personnel of the incident and document the incident following processes regarding </w:t>
      </w:r>
      <w:r w:rsidR="00F34C9D">
        <w:rPr>
          <w:sz w:val="24"/>
        </w:rPr>
        <w:t>s</w:t>
      </w:r>
      <w:r>
        <w:rPr>
          <w:sz w:val="24"/>
        </w:rPr>
        <w:t xml:space="preserve">ystem </w:t>
      </w:r>
      <w:r w:rsidR="00F34C9D">
        <w:rPr>
          <w:sz w:val="24"/>
        </w:rPr>
        <w:t>o</w:t>
      </w:r>
      <w:r>
        <w:rPr>
          <w:sz w:val="24"/>
        </w:rPr>
        <w:t xml:space="preserve">utage </w:t>
      </w:r>
      <w:r w:rsidR="00F34C9D">
        <w:rPr>
          <w:sz w:val="24"/>
        </w:rPr>
        <w:t>n</w:t>
      </w:r>
      <w:r>
        <w:rPr>
          <w:sz w:val="24"/>
        </w:rPr>
        <w:t>otification</w:t>
      </w:r>
      <w:r w:rsidR="00661B50">
        <w:rPr>
          <w:sz w:val="24"/>
        </w:rPr>
        <w:t>.</w:t>
      </w:r>
    </w:p>
    <w:p w14:paraId="25B446E0" w14:textId="4779350A" w:rsidR="0005370A" w:rsidRDefault="00597C94" w:rsidP="00B42FE3">
      <w:pPr>
        <w:pStyle w:val="ListParagraph"/>
        <w:numPr>
          <w:ilvl w:val="0"/>
          <w:numId w:val="17"/>
        </w:numPr>
        <w:rPr>
          <w:sz w:val="24"/>
        </w:rPr>
      </w:pPr>
      <w:r>
        <w:rPr>
          <w:sz w:val="24"/>
        </w:rPr>
        <w:t>Notify the user community that the system and/or software is unavailable.</w:t>
      </w:r>
    </w:p>
    <w:p w14:paraId="7BF0F6C4" w14:textId="6D71C6E0" w:rsidR="00597C94" w:rsidRDefault="00597C94" w:rsidP="0080474E">
      <w:pPr>
        <w:pStyle w:val="Heading3"/>
      </w:pPr>
      <w:bookmarkStart w:id="59" w:name="_Toc518310946"/>
      <w:bookmarkStart w:id="60" w:name="_Toc533672451"/>
      <w:bookmarkStart w:id="61" w:name="_Toc517877827"/>
      <w:r>
        <w:t>Deployment/Installation/Back-Out Checklist</w:t>
      </w:r>
      <w:bookmarkEnd w:id="59"/>
      <w:bookmarkEnd w:id="60"/>
      <w:r>
        <w:t xml:space="preserve"> </w:t>
      </w:r>
      <w:bookmarkEnd w:id="61"/>
    </w:p>
    <w:p w14:paraId="2C8AA373" w14:textId="3DA99761" w:rsidR="007134A1" w:rsidRPr="00F34C9D" w:rsidRDefault="000528AC" w:rsidP="007134A1">
      <w:pPr>
        <w:rPr>
          <w:sz w:val="24"/>
        </w:rPr>
      </w:pPr>
      <w:r>
        <w:rPr>
          <w:sz w:val="24"/>
        </w:rPr>
        <w:t>MCCF EDI TAS</w:t>
      </w:r>
      <w:r w:rsidR="007134A1" w:rsidRPr="00F34C9D">
        <w:rPr>
          <w:sz w:val="24"/>
        </w:rPr>
        <w:t xml:space="preserve"> and its components are provided as</w:t>
      </w:r>
      <w:r w:rsidR="00F34C9D">
        <w:rPr>
          <w:sz w:val="24"/>
        </w:rPr>
        <w:t xml:space="preserve"> Software as a Service (SaaS).</w:t>
      </w:r>
      <w:r w:rsidR="007134A1" w:rsidRPr="00F34C9D">
        <w:rPr>
          <w:sz w:val="24"/>
        </w:rPr>
        <w:t xml:space="preserve">  Software deployment makes new/revised functionality instantly available to end-users.  If application operability is unacceptable for any reason, a </w:t>
      </w:r>
      <w:r w:rsidR="006E534C">
        <w:rPr>
          <w:sz w:val="24"/>
        </w:rPr>
        <w:t>back-out</w:t>
      </w:r>
      <w:r w:rsidR="007134A1" w:rsidRPr="00F34C9D">
        <w:rPr>
          <w:sz w:val="24"/>
        </w:rPr>
        <w:t xml:space="preserve"> plan is not executed.  Instead, a prior version is quickly </w:t>
      </w:r>
      <w:r w:rsidR="00F34C9D" w:rsidRPr="00F34C9D">
        <w:rPr>
          <w:sz w:val="24"/>
        </w:rPr>
        <w:t>re</w:t>
      </w:r>
      <w:r w:rsidR="007134A1" w:rsidRPr="00F34C9D">
        <w:rPr>
          <w:sz w:val="24"/>
        </w:rPr>
        <w:t xml:space="preserve">deployed from Rational Team Concert (RTC) using TAS automated deployments.   </w:t>
      </w:r>
    </w:p>
    <w:p w14:paraId="0EA7FF58" w14:textId="763171A0" w:rsidR="00CF5D69" w:rsidRPr="00116DD0" w:rsidRDefault="00CF5D69" w:rsidP="00CF5D69">
      <w:pPr>
        <w:pStyle w:val="Caption"/>
        <w:rPr>
          <w:sz w:val="22"/>
          <w:szCs w:val="22"/>
        </w:rPr>
      </w:pPr>
      <w:bookmarkStart w:id="62" w:name="_Toc533672492"/>
      <w:bookmarkStart w:id="63" w:name="_Toc520113338"/>
      <w:r w:rsidRPr="00116DD0">
        <w:rPr>
          <w:sz w:val="22"/>
          <w:szCs w:val="22"/>
        </w:rPr>
        <w:t xml:space="preserve">Table </w:t>
      </w:r>
      <w:r w:rsidRPr="00116DD0">
        <w:rPr>
          <w:sz w:val="22"/>
          <w:szCs w:val="22"/>
        </w:rPr>
        <w:fldChar w:fldCharType="begin"/>
      </w:r>
      <w:r w:rsidRPr="00116DD0">
        <w:rPr>
          <w:sz w:val="22"/>
          <w:szCs w:val="22"/>
        </w:rPr>
        <w:instrText xml:space="preserve"> SEQ Table \* ARABIC </w:instrText>
      </w:r>
      <w:r w:rsidRPr="00116DD0">
        <w:rPr>
          <w:sz w:val="22"/>
          <w:szCs w:val="22"/>
        </w:rPr>
        <w:fldChar w:fldCharType="separate"/>
      </w:r>
      <w:r w:rsidR="00457808">
        <w:rPr>
          <w:noProof/>
          <w:sz w:val="22"/>
          <w:szCs w:val="22"/>
        </w:rPr>
        <w:t>6</w:t>
      </w:r>
      <w:r w:rsidRPr="00116DD0">
        <w:rPr>
          <w:noProof/>
          <w:sz w:val="22"/>
          <w:szCs w:val="22"/>
        </w:rPr>
        <w:fldChar w:fldCharType="end"/>
      </w:r>
      <w:r w:rsidRPr="00116DD0">
        <w:rPr>
          <w:sz w:val="22"/>
          <w:szCs w:val="22"/>
        </w:rPr>
        <w:t xml:space="preserve">: </w:t>
      </w:r>
      <w:r>
        <w:rPr>
          <w:sz w:val="22"/>
          <w:szCs w:val="22"/>
        </w:rPr>
        <w:t xml:space="preserve"> </w:t>
      </w:r>
      <w:r>
        <w:t>Deployment/Installation/Back-Out Checklist</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980"/>
        <w:gridCol w:w="1980"/>
        <w:gridCol w:w="3325"/>
      </w:tblGrid>
      <w:tr w:rsidR="00597C94" w14:paraId="451249AE" w14:textId="77777777" w:rsidTr="00B64B0C">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bookmarkEnd w:id="63"/>
          <w:p w14:paraId="4A386942" w14:textId="77777777" w:rsidR="00597C94" w:rsidRDefault="00597C94" w:rsidP="00B64B0C">
            <w:pPr>
              <w:pStyle w:val="TableHeading"/>
              <w:jc w:val="center"/>
              <w:rPr>
                <w:lang w:bidi="yi-Hebr"/>
              </w:rPr>
            </w:pPr>
            <w:r>
              <w:rPr>
                <w:lang w:bidi="yi-Hebr"/>
              </w:rPr>
              <w:t>Activity</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2AD421" w14:textId="77777777" w:rsidR="00597C94" w:rsidRDefault="00597C94" w:rsidP="00B64B0C">
            <w:pPr>
              <w:pStyle w:val="TableHeading"/>
              <w:jc w:val="center"/>
              <w:rPr>
                <w:lang w:bidi="yi-Hebr"/>
              </w:rPr>
            </w:pPr>
            <w:r>
              <w:rPr>
                <w:lang w:bidi="yi-Hebr"/>
              </w:rPr>
              <w:t>Day</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18D6F3" w14:textId="77777777" w:rsidR="00597C94" w:rsidRDefault="00597C94" w:rsidP="00B64B0C">
            <w:pPr>
              <w:pStyle w:val="TableHeading"/>
              <w:jc w:val="center"/>
              <w:rPr>
                <w:lang w:bidi="yi-Hebr"/>
              </w:rPr>
            </w:pPr>
            <w:r>
              <w:rPr>
                <w:lang w:bidi="yi-Hebr"/>
              </w:rPr>
              <w:t>Time</w:t>
            </w:r>
          </w:p>
        </w:tc>
        <w:tc>
          <w:tcPr>
            <w:tcW w:w="3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FADD8D" w14:textId="579B3A8A" w:rsidR="00597C94" w:rsidRDefault="00597C94" w:rsidP="00B64B0C">
            <w:pPr>
              <w:pStyle w:val="TableHeading"/>
              <w:jc w:val="center"/>
              <w:rPr>
                <w:lang w:bidi="yi-Hebr"/>
              </w:rPr>
            </w:pPr>
            <w:r>
              <w:rPr>
                <w:lang w:bidi="yi-Hebr"/>
              </w:rPr>
              <w:t xml:space="preserve">Individual </w:t>
            </w:r>
            <w:r w:rsidR="00B64B0C">
              <w:rPr>
                <w:lang w:bidi="yi-Hebr"/>
              </w:rPr>
              <w:t>to Complete Task</w:t>
            </w:r>
          </w:p>
        </w:tc>
      </w:tr>
      <w:tr w:rsidR="00597C94" w14:paraId="421931AC" w14:textId="77777777" w:rsidTr="00B64B0C">
        <w:trPr>
          <w:trHeight w:val="440"/>
        </w:trPr>
        <w:tc>
          <w:tcPr>
            <w:tcW w:w="2065" w:type="dxa"/>
            <w:tcBorders>
              <w:top w:val="single" w:sz="4" w:space="0" w:color="auto"/>
              <w:left w:val="single" w:sz="4" w:space="0" w:color="auto"/>
              <w:bottom w:val="single" w:sz="4" w:space="0" w:color="auto"/>
              <w:right w:val="single" w:sz="4" w:space="0" w:color="auto"/>
            </w:tcBorders>
            <w:hideMark/>
          </w:tcPr>
          <w:p w14:paraId="69A181C8" w14:textId="77777777" w:rsidR="00597C94" w:rsidRDefault="00597C94">
            <w:pPr>
              <w:pStyle w:val="TableText"/>
              <w:rPr>
                <w:lang w:bidi="yi-Hebr"/>
              </w:rPr>
            </w:pPr>
            <w:r>
              <w:rPr>
                <w:lang w:bidi="yi-Hebr"/>
              </w:rPr>
              <w:lastRenderedPageBreak/>
              <w:t>Deploy</w:t>
            </w:r>
          </w:p>
        </w:tc>
        <w:tc>
          <w:tcPr>
            <w:tcW w:w="1980" w:type="dxa"/>
            <w:tcBorders>
              <w:top w:val="single" w:sz="4" w:space="0" w:color="auto"/>
              <w:left w:val="single" w:sz="4" w:space="0" w:color="auto"/>
              <w:bottom w:val="single" w:sz="4" w:space="0" w:color="auto"/>
              <w:right w:val="single" w:sz="4" w:space="0" w:color="auto"/>
            </w:tcBorders>
          </w:tcPr>
          <w:p w14:paraId="73FCD33C" w14:textId="7B1E394B" w:rsidR="00597C94" w:rsidRDefault="007134A1">
            <w:pPr>
              <w:spacing w:before="120" w:after="120"/>
              <w:rPr>
                <w:sz w:val="24"/>
                <w:szCs w:val="20"/>
                <w:lang w:bidi="yi-Hebr"/>
              </w:rPr>
            </w:pPr>
            <w:r>
              <w:rPr>
                <w:sz w:val="24"/>
                <w:szCs w:val="20"/>
                <w:lang w:bidi="yi-Hebr"/>
              </w:rPr>
              <w:t>02-15-2019</w:t>
            </w:r>
          </w:p>
        </w:tc>
        <w:tc>
          <w:tcPr>
            <w:tcW w:w="1980" w:type="dxa"/>
            <w:tcBorders>
              <w:top w:val="single" w:sz="4" w:space="0" w:color="auto"/>
              <w:left w:val="single" w:sz="4" w:space="0" w:color="auto"/>
              <w:bottom w:val="single" w:sz="4" w:space="0" w:color="auto"/>
              <w:right w:val="single" w:sz="4" w:space="0" w:color="auto"/>
            </w:tcBorders>
          </w:tcPr>
          <w:p w14:paraId="45408F1F" w14:textId="6FD88296" w:rsidR="00597C94" w:rsidRDefault="00ED74E3">
            <w:pPr>
              <w:spacing w:before="120" w:after="120"/>
              <w:rPr>
                <w:sz w:val="24"/>
                <w:szCs w:val="20"/>
                <w:lang w:bidi="yi-Hebr"/>
              </w:rPr>
            </w:pPr>
            <w:r>
              <w:rPr>
                <w:sz w:val="24"/>
                <w:szCs w:val="20"/>
                <w:lang w:bidi="yi-Hebr"/>
              </w:rPr>
              <w:t>3</w:t>
            </w:r>
            <w:r w:rsidR="007134A1">
              <w:rPr>
                <w:sz w:val="24"/>
                <w:szCs w:val="20"/>
                <w:lang w:bidi="yi-Hebr"/>
              </w:rPr>
              <w:t xml:space="preserve">:00 </w:t>
            </w:r>
            <w:r>
              <w:rPr>
                <w:sz w:val="24"/>
                <w:szCs w:val="20"/>
                <w:lang w:bidi="yi-Hebr"/>
              </w:rPr>
              <w:t>P</w:t>
            </w:r>
            <w:r w:rsidR="007134A1">
              <w:rPr>
                <w:sz w:val="24"/>
                <w:szCs w:val="20"/>
                <w:lang w:bidi="yi-Hebr"/>
              </w:rPr>
              <w:t>M ET</w:t>
            </w:r>
          </w:p>
        </w:tc>
        <w:tc>
          <w:tcPr>
            <w:tcW w:w="3325" w:type="dxa"/>
            <w:tcBorders>
              <w:top w:val="single" w:sz="4" w:space="0" w:color="auto"/>
              <w:left w:val="single" w:sz="4" w:space="0" w:color="auto"/>
              <w:bottom w:val="single" w:sz="4" w:space="0" w:color="auto"/>
              <w:right w:val="single" w:sz="4" w:space="0" w:color="auto"/>
            </w:tcBorders>
          </w:tcPr>
          <w:p w14:paraId="58BF6882" w14:textId="091542FC" w:rsidR="00597C94" w:rsidRDefault="007134A1">
            <w:pPr>
              <w:spacing w:before="120" w:after="120"/>
              <w:rPr>
                <w:sz w:val="24"/>
                <w:szCs w:val="20"/>
                <w:lang w:bidi="yi-Hebr"/>
              </w:rPr>
            </w:pPr>
            <w:r>
              <w:rPr>
                <w:sz w:val="24"/>
                <w:szCs w:val="20"/>
                <w:lang w:bidi="yi-Hebr"/>
              </w:rPr>
              <w:t>Configuration Manager</w:t>
            </w:r>
          </w:p>
        </w:tc>
      </w:tr>
      <w:tr w:rsidR="00597C94" w14:paraId="585C3903" w14:textId="77777777" w:rsidTr="00B64B0C">
        <w:trPr>
          <w:trHeight w:val="458"/>
        </w:trPr>
        <w:tc>
          <w:tcPr>
            <w:tcW w:w="2065" w:type="dxa"/>
            <w:tcBorders>
              <w:top w:val="single" w:sz="4" w:space="0" w:color="auto"/>
              <w:left w:val="single" w:sz="4" w:space="0" w:color="auto"/>
              <w:bottom w:val="single" w:sz="4" w:space="0" w:color="auto"/>
              <w:right w:val="single" w:sz="4" w:space="0" w:color="auto"/>
            </w:tcBorders>
            <w:hideMark/>
          </w:tcPr>
          <w:p w14:paraId="5B936348" w14:textId="77777777" w:rsidR="00597C94" w:rsidRDefault="00597C94">
            <w:pPr>
              <w:pStyle w:val="TableText"/>
              <w:rPr>
                <w:lang w:bidi="yi-Hebr"/>
              </w:rPr>
            </w:pPr>
            <w:r>
              <w:rPr>
                <w:lang w:bidi="yi-Hebr"/>
              </w:rPr>
              <w:t>Install</w:t>
            </w:r>
          </w:p>
        </w:tc>
        <w:tc>
          <w:tcPr>
            <w:tcW w:w="1980" w:type="dxa"/>
            <w:tcBorders>
              <w:top w:val="single" w:sz="4" w:space="0" w:color="auto"/>
              <w:left w:val="single" w:sz="4" w:space="0" w:color="auto"/>
              <w:bottom w:val="single" w:sz="4" w:space="0" w:color="auto"/>
              <w:right w:val="single" w:sz="4" w:space="0" w:color="auto"/>
            </w:tcBorders>
          </w:tcPr>
          <w:p w14:paraId="4054AC27" w14:textId="2500C5C8" w:rsidR="00597C94" w:rsidRDefault="00B64B0C">
            <w:pPr>
              <w:spacing w:before="120" w:after="120"/>
              <w:rPr>
                <w:sz w:val="24"/>
                <w:szCs w:val="20"/>
                <w:lang w:bidi="yi-Hebr"/>
              </w:rPr>
            </w:pPr>
            <w:r>
              <w:rPr>
                <w:sz w:val="24"/>
                <w:szCs w:val="20"/>
                <w:lang w:bidi="yi-Hebr"/>
              </w:rPr>
              <w:t>Included above</w:t>
            </w:r>
          </w:p>
        </w:tc>
        <w:tc>
          <w:tcPr>
            <w:tcW w:w="1980" w:type="dxa"/>
            <w:tcBorders>
              <w:top w:val="single" w:sz="4" w:space="0" w:color="auto"/>
              <w:left w:val="single" w:sz="4" w:space="0" w:color="auto"/>
              <w:bottom w:val="single" w:sz="4" w:space="0" w:color="auto"/>
              <w:right w:val="single" w:sz="4" w:space="0" w:color="auto"/>
            </w:tcBorders>
          </w:tcPr>
          <w:p w14:paraId="0B5D3CB2" w14:textId="5F030D7B" w:rsidR="00597C94" w:rsidRDefault="00B64B0C">
            <w:pPr>
              <w:spacing w:before="120" w:after="120"/>
              <w:rPr>
                <w:sz w:val="24"/>
                <w:szCs w:val="20"/>
                <w:lang w:bidi="yi-Hebr"/>
              </w:rPr>
            </w:pPr>
            <w:r>
              <w:rPr>
                <w:sz w:val="24"/>
                <w:szCs w:val="20"/>
                <w:lang w:bidi="yi-Hebr"/>
              </w:rPr>
              <w:t>Included above</w:t>
            </w:r>
          </w:p>
        </w:tc>
        <w:tc>
          <w:tcPr>
            <w:tcW w:w="3325" w:type="dxa"/>
            <w:tcBorders>
              <w:top w:val="single" w:sz="4" w:space="0" w:color="auto"/>
              <w:left w:val="single" w:sz="4" w:space="0" w:color="auto"/>
              <w:bottom w:val="single" w:sz="4" w:space="0" w:color="auto"/>
              <w:right w:val="single" w:sz="4" w:space="0" w:color="auto"/>
            </w:tcBorders>
          </w:tcPr>
          <w:p w14:paraId="12EE3B0E" w14:textId="5076EC4A" w:rsidR="00597C94" w:rsidRDefault="00B64B0C">
            <w:pPr>
              <w:spacing w:before="120" w:after="120"/>
              <w:rPr>
                <w:sz w:val="24"/>
                <w:szCs w:val="20"/>
                <w:lang w:bidi="yi-Hebr"/>
              </w:rPr>
            </w:pPr>
            <w:r>
              <w:rPr>
                <w:sz w:val="24"/>
                <w:szCs w:val="20"/>
                <w:lang w:bidi="yi-Hebr"/>
              </w:rPr>
              <w:t>Configuration Manager</w:t>
            </w:r>
          </w:p>
        </w:tc>
      </w:tr>
      <w:tr w:rsidR="00597C94" w14:paraId="54C7F67F" w14:textId="77777777" w:rsidTr="00B64B0C">
        <w:trPr>
          <w:trHeight w:val="288"/>
        </w:trPr>
        <w:tc>
          <w:tcPr>
            <w:tcW w:w="2065" w:type="dxa"/>
            <w:tcBorders>
              <w:top w:val="single" w:sz="4" w:space="0" w:color="auto"/>
              <w:left w:val="single" w:sz="4" w:space="0" w:color="auto"/>
              <w:bottom w:val="single" w:sz="4" w:space="0" w:color="auto"/>
              <w:right w:val="single" w:sz="4" w:space="0" w:color="auto"/>
            </w:tcBorders>
            <w:hideMark/>
          </w:tcPr>
          <w:p w14:paraId="65041961" w14:textId="77777777" w:rsidR="00597C94" w:rsidRDefault="00597C94">
            <w:pPr>
              <w:pStyle w:val="TableText"/>
              <w:rPr>
                <w:lang w:bidi="yi-Hebr"/>
              </w:rPr>
            </w:pPr>
            <w:r>
              <w:rPr>
                <w:lang w:bidi="yi-Hebr"/>
              </w:rPr>
              <w:t>Back-Out</w:t>
            </w:r>
          </w:p>
        </w:tc>
        <w:tc>
          <w:tcPr>
            <w:tcW w:w="1980" w:type="dxa"/>
            <w:tcBorders>
              <w:top w:val="single" w:sz="4" w:space="0" w:color="auto"/>
              <w:left w:val="single" w:sz="4" w:space="0" w:color="auto"/>
              <w:bottom w:val="single" w:sz="4" w:space="0" w:color="auto"/>
              <w:right w:val="single" w:sz="4" w:space="0" w:color="auto"/>
            </w:tcBorders>
          </w:tcPr>
          <w:p w14:paraId="694E90A7" w14:textId="1F7699BB" w:rsidR="00597C94" w:rsidRDefault="007134A1">
            <w:pPr>
              <w:spacing w:before="120" w:after="120"/>
              <w:rPr>
                <w:sz w:val="24"/>
                <w:szCs w:val="20"/>
                <w:lang w:bidi="yi-Hebr"/>
              </w:rPr>
            </w:pPr>
            <w:r>
              <w:rPr>
                <w:sz w:val="24"/>
                <w:szCs w:val="20"/>
                <w:lang w:bidi="yi-Hebr"/>
              </w:rPr>
              <w:t>N/A</w:t>
            </w:r>
          </w:p>
        </w:tc>
        <w:tc>
          <w:tcPr>
            <w:tcW w:w="1980" w:type="dxa"/>
            <w:tcBorders>
              <w:top w:val="single" w:sz="4" w:space="0" w:color="auto"/>
              <w:left w:val="single" w:sz="4" w:space="0" w:color="auto"/>
              <w:bottom w:val="single" w:sz="4" w:space="0" w:color="auto"/>
              <w:right w:val="single" w:sz="4" w:space="0" w:color="auto"/>
            </w:tcBorders>
          </w:tcPr>
          <w:p w14:paraId="06103E86" w14:textId="24026C00" w:rsidR="00597C94" w:rsidRDefault="007134A1">
            <w:pPr>
              <w:spacing w:before="120" w:after="120"/>
              <w:rPr>
                <w:sz w:val="24"/>
                <w:szCs w:val="20"/>
                <w:lang w:bidi="yi-Hebr"/>
              </w:rPr>
            </w:pPr>
            <w:r>
              <w:rPr>
                <w:sz w:val="24"/>
                <w:szCs w:val="20"/>
                <w:lang w:bidi="yi-Hebr"/>
              </w:rPr>
              <w:t>N/A</w:t>
            </w:r>
          </w:p>
        </w:tc>
        <w:tc>
          <w:tcPr>
            <w:tcW w:w="3325" w:type="dxa"/>
            <w:tcBorders>
              <w:top w:val="single" w:sz="4" w:space="0" w:color="auto"/>
              <w:left w:val="single" w:sz="4" w:space="0" w:color="auto"/>
              <w:bottom w:val="single" w:sz="4" w:space="0" w:color="auto"/>
              <w:right w:val="single" w:sz="4" w:space="0" w:color="auto"/>
            </w:tcBorders>
          </w:tcPr>
          <w:p w14:paraId="383B44B7" w14:textId="6684DAED" w:rsidR="00597C94" w:rsidRDefault="007134A1">
            <w:pPr>
              <w:spacing w:before="120" w:after="120"/>
              <w:rPr>
                <w:sz w:val="24"/>
                <w:szCs w:val="20"/>
                <w:lang w:bidi="yi-Hebr"/>
              </w:rPr>
            </w:pPr>
            <w:r>
              <w:rPr>
                <w:sz w:val="24"/>
                <w:szCs w:val="20"/>
                <w:lang w:bidi="yi-Hebr"/>
              </w:rPr>
              <w:t>N/A</w:t>
            </w:r>
          </w:p>
        </w:tc>
      </w:tr>
    </w:tbl>
    <w:p w14:paraId="1648540F" w14:textId="77777777" w:rsidR="00597C94" w:rsidRPr="00A72565" w:rsidRDefault="00597C94" w:rsidP="0080474E">
      <w:pPr>
        <w:keepLines/>
        <w:autoSpaceDE w:val="0"/>
        <w:autoSpaceDN w:val="0"/>
        <w:adjustRightInd w:val="0"/>
        <w:rPr>
          <w:iCs/>
          <w:color w:val="0000FF"/>
          <w:sz w:val="24"/>
          <w:szCs w:val="20"/>
        </w:rPr>
      </w:pPr>
    </w:p>
    <w:p w14:paraId="100FC8A8" w14:textId="77777777" w:rsidR="00222831" w:rsidRDefault="00222831" w:rsidP="0080474E">
      <w:pPr>
        <w:pStyle w:val="Heading1"/>
      </w:pPr>
      <w:bookmarkStart w:id="64" w:name="_Toc533154491"/>
      <w:bookmarkStart w:id="65" w:name="_Toc533672452"/>
      <w:bookmarkEnd w:id="64"/>
      <w:r>
        <w:t>Installation</w:t>
      </w:r>
      <w:bookmarkEnd w:id="65"/>
    </w:p>
    <w:p w14:paraId="4891A13C" w14:textId="77777777" w:rsidR="00AE5904" w:rsidRDefault="00361BE2" w:rsidP="0080474E">
      <w:pPr>
        <w:pStyle w:val="Heading2"/>
      </w:pPr>
      <w:bookmarkStart w:id="66" w:name="_Toc533672453"/>
      <w:r w:rsidRPr="00A12A14">
        <w:t>Pre-installation</w:t>
      </w:r>
      <w:r>
        <w:t xml:space="preserve"> and </w:t>
      </w:r>
      <w:r w:rsidR="00AE5904">
        <w:t>System Requirements</w:t>
      </w:r>
      <w:bookmarkEnd w:id="66"/>
    </w:p>
    <w:p w14:paraId="15E34A39" w14:textId="26F02AB0" w:rsidR="00AE5904" w:rsidRPr="00C317CA" w:rsidRDefault="00597C94" w:rsidP="00597C94">
      <w:pPr>
        <w:pStyle w:val="InstructionalText1"/>
        <w:rPr>
          <w:color w:val="auto"/>
        </w:rPr>
      </w:pPr>
      <w:r>
        <w:rPr>
          <w:i w:val="0"/>
          <w:color w:val="auto"/>
        </w:rPr>
        <w:t xml:space="preserve">The VA must provide a </w:t>
      </w:r>
      <w:r w:rsidR="00FC62B0">
        <w:rPr>
          <w:i w:val="0"/>
          <w:color w:val="auto"/>
        </w:rPr>
        <w:t>MAG cloud s</w:t>
      </w:r>
      <w:r>
        <w:rPr>
          <w:i w:val="0"/>
          <w:color w:val="auto"/>
        </w:rPr>
        <w:t>ubscription with sufficient capacity for the listed hardware (Virtual Machines) and software</w:t>
      </w:r>
      <w:r w:rsidRPr="00ED74E3">
        <w:rPr>
          <w:i w:val="0"/>
          <w:color w:val="auto"/>
        </w:rPr>
        <w:t>.</w:t>
      </w:r>
      <w:r w:rsidR="00ED74E3">
        <w:rPr>
          <w:i w:val="0"/>
          <w:color w:val="auto"/>
        </w:rPr>
        <w:t xml:space="preserve"> </w:t>
      </w:r>
      <w:r>
        <w:rPr>
          <w:i w:val="0"/>
          <w:color w:val="auto"/>
        </w:rPr>
        <w:t xml:space="preserve"> </w:t>
      </w:r>
      <w:r w:rsidR="00ED74E3">
        <w:rPr>
          <w:i w:val="0"/>
          <w:color w:val="auto"/>
        </w:rPr>
        <w:t>T</w:t>
      </w:r>
      <w:r>
        <w:rPr>
          <w:i w:val="0"/>
          <w:color w:val="auto"/>
        </w:rPr>
        <w:t>he VA must provide connectivity from the VA network to</w:t>
      </w:r>
      <w:r w:rsidR="00ED74E3">
        <w:rPr>
          <w:i w:val="0"/>
          <w:color w:val="auto"/>
        </w:rPr>
        <w:t xml:space="preserve"> MAG, and</w:t>
      </w:r>
      <w:r>
        <w:rPr>
          <w:i w:val="0"/>
          <w:color w:val="auto"/>
        </w:rPr>
        <w:t xml:space="preserve"> the MAG environment must be </w:t>
      </w:r>
      <w:r w:rsidRPr="00ED74E3">
        <w:rPr>
          <w:i w:val="0"/>
          <w:color w:val="auto"/>
        </w:rPr>
        <w:t>set</w:t>
      </w:r>
      <w:r w:rsidR="00ED74E3">
        <w:rPr>
          <w:i w:val="0"/>
          <w:color w:val="auto"/>
        </w:rPr>
        <w:t xml:space="preserve"> </w:t>
      </w:r>
      <w:r w:rsidRPr="00ED74E3">
        <w:rPr>
          <w:i w:val="0"/>
          <w:color w:val="auto"/>
        </w:rPr>
        <w:t>up</w:t>
      </w:r>
      <w:r>
        <w:rPr>
          <w:i w:val="0"/>
          <w:color w:val="auto"/>
        </w:rPr>
        <w:t xml:space="preserve"> for deployment to occur. </w:t>
      </w:r>
      <w:r w:rsidR="00ED74E3">
        <w:rPr>
          <w:i w:val="0"/>
          <w:color w:val="auto"/>
        </w:rPr>
        <w:t xml:space="preserve"> </w:t>
      </w:r>
      <w:r>
        <w:rPr>
          <w:i w:val="0"/>
          <w:color w:val="auto"/>
        </w:rPr>
        <w:t xml:space="preserve">A valid and usable RHEL 7.3 VM image must be available to deploy VMs. </w:t>
      </w:r>
      <w:r w:rsidR="00ED74E3">
        <w:rPr>
          <w:i w:val="0"/>
          <w:color w:val="auto"/>
        </w:rPr>
        <w:t xml:space="preserve"> </w:t>
      </w:r>
      <w:r>
        <w:rPr>
          <w:i w:val="0"/>
          <w:color w:val="auto"/>
        </w:rPr>
        <w:t>DNS must be accessible</w:t>
      </w:r>
      <w:r w:rsidR="00ED74E3">
        <w:rPr>
          <w:i w:val="0"/>
          <w:color w:val="auto"/>
        </w:rPr>
        <w:t xml:space="preserve"> to validate domain registry</w:t>
      </w:r>
      <w:r>
        <w:rPr>
          <w:i w:val="0"/>
          <w:color w:val="auto"/>
        </w:rPr>
        <w:t>.</w:t>
      </w:r>
      <w:r w:rsidR="00ED74E3">
        <w:rPr>
          <w:i w:val="0"/>
          <w:color w:val="auto"/>
        </w:rPr>
        <w:t xml:space="preserve"> </w:t>
      </w:r>
      <w:r>
        <w:rPr>
          <w:i w:val="0"/>
          <w:color w:val="auto"/>
        </w:rPr>
        <w:t xml:space="preserve"> Centrify must be </w:t>
      </w:r>
      <w:r w:rsidR="00ED74E3">
        <w:rPr>
          <w:i w:val="0"/>
          <w:color w:val="auto"/>
        </w:rPr>
        <w:t>available to enable</w:t>
      </w:r>
      <w:r>
        <w:rPr>
          <w:i w:val="0"/>
          <w:color w:val="auto"/>
        </w:rPr>
        <w:t xml:space="preserve"> authentication.</w:t>
      </w:r>
    </w:p>
    <w:p w14:paraId="4BA334DD" w14:textId="77777777" w:rsidR="00AE5904" w:rsidRPr="00B5193E" w:rsidRDefault="00AE5904" w:rsidP="0080474E">
      <w:pPr>
        <w:pStyle w:val="Heading2"/>
      </w:pPr>
      <w:bookmarkStart w:id="67" w:name="_Toc533672454"/>
      <w:r w:rsidRPr="00B5193E">
        <w:t>Platform Installation and Preparation</w:t>
      </w:r>
      <w:bookmarkEnd w:id="67"/>
    </w:p>
    <w:p w14:paraId="4573BF93" w14:textId="2D436B44" w:rsidR="00347523" w:rsidRPr="00B5193E" w:rsidRDefault="00347523" w:rsidP="00347523">
      <w:pPr>
        <w:pStyle w:val="BodyText"/>
      </w:pPr>
      <w:bookmarkStart w:id="68" w:name="_Hlk518060970"/>
      <w:r w:rsidRPr="00B5193E">
        <w:t>Ansible will handle automated installation and deployment of component</w:t>
      </w:r>
      <w:r w:rsidR="00ED74E3" w:rsidRPr="00B5193E">
        <w:t>s applicable to Release 1.1</w:t>
      </w:r>
      <w:r w:rsidRPr="00B5193E">
        <w:t>.</w:t>
      </w:r>
    </w:p>
    <w:bookmarkEnd w:id="68"/>
    <w:p w14:paraId="0A850C7C" w14:textId="465112E4" w:rsidR="003F08CE" w:rsidRPr="00ED74E3" w:rsidRDefault="00B5193E" w:rsidP="00B5193E">
      <w:pPr>
        <w:pStyle w:val="BodyText"/>
      </w:pPr>
      <w:r w:rsidRPr="007F0E7C">
        <w:rPr>
          <w:b/>
          <w:szCs w:val="24"/>
        </w:rPr>
        <w:t>Builds/rebuilds are not a planned part of Release 1.1</w:t>
      </w:r>
      <w:r>
        <w:rPr>
          <w:szCs w:val="24"/>
        </w:rPr>
        <w:t xml:space="preserve">, but instructions are provided for reference in the event of unplanned consequences.  </w:t>
      </w:r>
      <w:r w:rsidR="00B64B0C" w:rsidRPr="00B5193E">
        <w:t>I</w:t>
      </w:r>
      <w:r w:rsidR="00597C94" w:rsidRPr="00B5193E">
        <w:t xml:space="preserve">nstructions related to standing up MAG for the MCCF EDI TAS </w:t>
      </w:r>
      <w:r w:rsidR="00ED74E3" w:rsidRPr="00B5193E">
        <w:t>are contained in this document:</w:t>
      </w:r>
    </w:p>
    <w:bookmarkStart w:id="69" w:name="_MON_1607313665"/>
    <w:bookmarkEnd w:id="69"/>
    <w:p w14:paraId="2A9F007C" w14:textId="19F44718" w:rsidR="00597C94" w:rsidRDefault="00597C94" w:rsidP="005C410D">
      <w:pPr>
        <w:pStyle w:val="BodyText"/>
        <w:rPr>
          <w:szCs w:val="24"/>
        </w:rPr>
      </w:pPr>
      <w:r>
        <w:rPr>
          <w:sz w:val="28"/>
          <w:szCs w:val="24"/>
        </w:rPr>
        <w:object w:dxaOrig="1515" w:dyaOrig="990" w14:anchorId="05812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3" o:title=""/>
          </v:shape>
          <o:OLEObject Type="Embed" ProgID="Word.Document.8" ShapeID="_x0000_i1025" DrawAspect="Icon" ObjectID="_1609835655" r:id="rId14">
            <o:FieldCodes>\s</o:FieldCodes>
          </o:OLEObject>
        </w:object>
      </w:r>
    </w:p>
    <w:p w14:paraId="2D3CAFEA" w14:textId="77777777" w:rsidR="00AE5904" w:rsidRDefault="00AE5904" w:rsidP="0080474E">
      <w:pPr>
        <w:pStyle w:val="Heading2"/>
      </w:pPr>
      <w:bookmarkStart w:id="70" w:name="_Toc533672455"/>
      <w:r>
        <w:t xml:space="preserve">Download and </w:t>
      </w:r>
      <w:r w:rsidR="00700E4A">
        <w:t>Extract Files</w:t>
      </w:r>
      <w:bookmarkEnd w:id="70"/>
    </w:p>
    <w:p w14:paraId="0C3566B3" w14:textId="0A2C46C8" w:rsidR="00C73B8B" w:rsidRPr="00324532" w:rsidRDefault="00324532" w:rsidP="00324532">
      <w:pPr>
        <w:pStyle w:val="BodyText"/>
      </w:pPr>
      <w:r>
        <w:t xml:space="preserve">All MCCF EDI TAS software is </w:t>
      </w:r>
      <w:r w:rsidR="007F0E7C">
        <w:t>pulled</w:t>
      </w:r>
      <w:r>
        <w:t xml:space="preserve"> from the </w:t>
      </w:r>
      <w:r w:rsidR="007F0E7C" w:rsidRPr="007F0E7C">
        <w:t xml:space="preserve">private </w:t>
      </w:r>
      <w:r w:rsidRPr="007F0E7C">
        <w:t>VA satellite and MCCF repositories. All</w:t>
      </w:r>
      <w:r>
        <w:t xml:space="preserve"> software deployment is managed by the Jenkins Continuous Integration automation tool which meet</w:t>
      </w:r>
      <w:r w:rsidR="00347523">
        <w:t>s</w:t>
      </w:r>
      <w:r>
        <w:t xml:space="preserve"> existing VA requirements.</w:t>
      </w:r>
    </w:p>
    <w:p w14:paraId="77B18776" w14:textId="77777777" w:rsidR="00AE5904" w:rsidRDefault="00AE5904" w:rsidP="0080474E">
      <w:pPr>
        <w:pStyle w:val="Heading2"/>
      </w:pPr>
      <w:bookmarkStart w:id="71" w:name="_Ref436642459"/>
      <w:bookmarkStart w:id="72" w:name="_Toc533672456"/>
      <w:r>
        <w:t>Database Creation</w:t>
      </w:r>
      <w:bookmarkEnd w:id="71"/>
      <w:bookmarkEnd w:id="72"/>
    </w:p>
    <w:p w14:paraId="70A6C109" w14:textId="15376A95" w:rsidR="00AE5904" w:rsidRPr="007F0E7C" w:rsidRDefault="00324532" w:rsidP="00324532">
      <w:pPr>
        <w:pStyle w:val="BodyText"/>
        <w:rPr>
          <w:b/>
        </w:rPr>
      </w:pPr>
      <w:r>
        <w:t xml:space="preserve">The MCCF EDI TAS utilizes the </w:t>
      </w:r>
      <w:r w:rsidR="00B64B0C">
        <w:t>Cosmos</w:t>
      </w:r>
      <w:r>
        <w:t xml:space="preserve"> DB which is </w:t>
      </w:r>
      <w:r w:rsidR="00B64B0C" w:rsidRPr="007F0E7C">
        <w:t xml:space="preserve">Platform </w:t>
      </w:r>
      <w:r w:rsidRPr="007F0E7C">
        <w:t>as a Service (</w:t>
      </w:r>
      <w:r w:rsidR="00B64B0C" w:rsidRPr="007F0E7C">
        <w:t>P</w:t>
      </w:r>
      <w:r w:rsidRPr="007F0E7C">
        <w:t>aaS).</w:t>
      </w:r>
      <w:r>
        <w:t xml:space="preserve"> </w:t>
      </w:r>
      <w:r w:rsidR="007F0E7C">
        <w:t xml:space="preserve"> </w:t>
      </w:r>
      <w:r w:rsidR="007F0E7C" w:rsidRPr="007F0E7C">
        <w:rPr>
          <w:b/>
        </w:rPr>
        <w:t>Cosmos DB is not included in Release 1.1.</w:t>
      </w:r>
    </w:p>
    <w:p w14:paraId="48486A2F" w14:textId="77777777" w:rsidR="00AE5904" w:rsidRDefault="00AE5904" w:rsidP="0080474E">
      <w:pPr>
        <w:pStyle w:val="Heading2"/>
      </w:pPr>
      <w:bookmarkStart w:id="73" w:name="_Toc533672457"/>
      <w:r>
        <w:t>Installation Scripts</w:t>
      </w:r>
      <w:bookmarkEnd w:id="73"/>
    </w:p>
    <w:p w14:paraId="1D1E66EA" w14:textId="78974551" w:rsidR="00AF4A02" w:rsidRDefault="00324532" w:rsidP="00324532">
      <w:pPr>
        <w:pStyle w:val="BodyText"/>
      </w:pPr>
      <w:r>
        <w:t>The installation of MCCF EDI TAS is managed by the Jenkins Continuous Integration automation tool</w:t>
      </w:r>
      <w:r w:rsidR="00ED1BC8">
        <w:t xml:space="preserve">.  </w:t>
      </w:r>
      <w:r w:rsidR="007F0E7C" w:rsidRPr="007F0E7C">
        <w:rPr>
          <w:b/>
        </w:rPr>
        <w:t>No changes are planned in Release 1.1 to currently installed Jenkins</w:t>
      </w:r>
      <w:r w:rsidR="007F0E7C">
        <w:t>, but the installation process is provided</w:t>
      </w:r>
      <w:r w:rsidR="00F97E69">
        <w:t xml:space="preserve"> </w:t>
      </w:r>
      <w:r w:rsidR="007F0E7C">
        <w:t xml:space="preserve">in the event of unplanned problems.  </w:t>
      </w:r>
      <w:r w:rsidR="00ED1BC8" w:rsidRPr="007F0E7C">
        <w:t xml:space="preserve">Jenkins </w:t>
      </w:r>
      <w:r w:rsidR="007F0E7C">
        <w:t>installation process</w:t>
      </w:r>
      <w:r w:rsidR="00ED1BC8" w:rsidRPr="007F0E7C">
        <w:t xml:space="preserve"> follows:</w:t>
      </w:r>
    </w:p>
    <w:p w14:paraId="0DFE6D7A" w14:textId="77777777" w:rsidR="00ED1BC8" w:rsidRDefault="00ED1BC8" w:rsidP="00F066AE"/>
    <w:tbl>
      <w:tblPr>
        <w:tblStyle w:val="TableGrid"/>
        <w:tblW w:w="0" w:type="auto"/>
        <w:tblLook w:val="04A0" w:firstRow="1" w:lastRow="0" w:firstColumn="1" w:lastColumn="0" w:noHBand="0" w:noVBand="1"/>
      </w:tblPr>
      <w:tblGrid>
        <w:gridCol w:w="805"/>
        <w:gridCol w:w="5573"/>
        <w:gridCol w:w="2972"/>
      </w:tblGrid>
      <w:tr w:rsidR="00ED1BC8" w:rsidRPr="00457808" w14:paraId="37A2C87C" w14:textId="77777777" w:rsidTr="00457808">
        <w:tc>
          <w:tcPr>
            <w:tcW w:w="9350" w:type="dxa"/>
            <w:gridSpan w:val="3"/>
            <w:shd w:val="clear" w:color="auto" w:fill="D9D9D9" w:themeFill="background1" w:themeFillShade="D9"/>
          </w:tcPr>
          <w:p w14:paraId="74BAA6ED" w14:textId="6E4E9DDD" w:rsidR="00ED1BC8" w:rsidRPr="00457808" w:rsidRDefault="00F97E69" w:rsidP="00F066AE">
            <w:pPr>
              <w:jc w:val="center"/>
              <w:rPr>
                <w:b/>
              </w:rPr>
            </w:pPr>
            <w:r w:rsidRPr="00457808">
              <w:rPr>
                <w:b/>
              </w:rPr>
              <w:t xml:space="preserve">Jenkins </w:t>
            </w:r>
            <w:r w:rsidR="00ED1BC8" w:rsidRPr="00457808">
              <w:rPr>
                <w:b/>
              </w:rPr>
              <w:t>Continuous Integration Server</w:t>
            </w:r>
            <w:r w:rsidRPr="00457808">
              <w:rPr>
                <w:b/>
              </w:rPr>
              <w:t xml:space="preserve"> Installation</w:t>
            </w:r>
          </w:p>
        </w:tc>
      </w:tr>
      <w:tr w:rsidR="00ED1BC8" w14:paraId="52B684F7" w14:textId="77777777" w:rsidTr="00F066AE">
        <w:tc>
          <w:tcPr>
            <w:tcW w:w="805" w:type="dxa"/>
          </w:tcPr>
          <w:p w14:paraId="7AF21695" w14:textId="77777777" w:rsidR="00ED1BC8" w:rsidRDefault="00ED1BC8" w:rsidP="00F066AE">
            <w:r>
              <w:t>Order</w:t>
            </w:r>
          </w:p>
        </w:tc>
        <w:tc>
          <w:tcPr>
            <w:tcW w:w="5573" w:type="dxa"/>
          </w:tcPr>
          <w:p w14:paraId="345954A8" w14:textId="77777777" w:rsidR="00ED1BC8" w:rsidRDefault="00ED1BC8" w:rsidP="00F066AE">
            <w:r>
              <w:t>Name</w:t>
            </w:r>
          </w:p>
        </w:tc>
        <w:tc>
          <w:tcPr>
            <w:tcW w:w="2972" w:type="dxa"/>
          </w:tcPr>
          <w:p w14:paraId="621174B1" w14:textId="77777777" w:rsidR="00ED1BC8" w:rsidRDefault="00ED1BC8" w:rsidP="00F066AE">
            <w:r>
              <w:t>Location</w:t>
            </w:r>
          </w:p>
        </w:tc>
      </w:tr>
      <w:tr w:rsidR="00ED1BC8" w14:paraId="55E9ED25" w14:textId="77777777" w:rsidTr="00F066AE">
        <w:tc>
          <w:tcPr>
            <w:tcW w:w="805" w:type="dxa"/>
          </w:tcPr>
          <w:p w14:paraId="3F17C954" w14:textId="77777777" w:rsidR="00ED1BC8" w:rsidRDefault="00ED1BC8" w:rsidP="00F066AE">
            <w:pPr>
              <w:jc w:val="center"/>
            </w:pPr>
            <w:r>
              <w:lastRenderedPageBreak/>
              <w:t>1</w:t>
            </w:r>
          </w:p>
        </w:tc>
        <w:tc>
          <w:tcPr>
            <w:tcW w:w="5573" w:type="dxa"/>
          </w:tcPr>
          <w:p w14:paraId="0E936DF1" w14:textId="77777777" w:rsidR="00ED1BC8" w:rsidRDefault="00ED1BC8" w:rsidP="00F066AE">
            <w:proofErr w:type="spellStart"/>
            <w:r>
              <w:t>installRTCToolsPipeline</w:t>
            </w:r>
            <w:proofErr w:type="spellEnd"/>
          </w:p>
        </w:tc>
        <w:tc>
          <w:tcPr>
            <w:tcW w:w="2972" w:type="dxa"/>
          </w:tcPr>
          <w:p w14:paraId="48ED6289" w14:textId="77777777" w:rsidR="00ED1BC8" w:rsidRDefault="00ED1BC8" w:rsidP="00F066AE">
            <w:r>
              <w:t>Jenkins/INSTALL_TASKS</w:t>
            </w:r>
          </w:p>
        </w:tc>
      </w:tr>
      <w:tr w:rsidR="00ED1BC8" w14:paraId="4AD41ED7" w14:textId="77777777" w:rsidTr="00F066AE">
        <w:tc>
          <w:tcPr>
            <w:tcW w:w="805" w:type="dxa"/>
          </w:tcPr>
          <w:p w14:paraId="0A3B9A4F" w14:textId="77777777" w:rsidR="00ED1BC8" w:rsidRDefault="00ED1BC8" w:rsidP="00F066AE">
            <w:pPr>
              <w:jc w:val="center"/>
            </w:pPr>
            <w:r>
              <w:t>2</w:t>
            </w:r>
          </w:p>
        </w:tc>
        <w:tc>
          <w:tcPr>
            <w:tcW w:w="5573" w:type="dxa"/>
          </w:tcPr>
          <w:p w14:paraId="2B9B7176" w14:textId="77777777" w:rsidR="00ED1BC8" w:rsidRDefault="00ED1BC8" w:rsidP="00F066AE">
            <w:proofErr w:type="spellStart"/>
            <w:r>
              <w:t>InstallCITools</w:t>
            </w:r>
            <w:proofErr w:type="spellEnd"/>
          </w:p>
        </w:tc>
        <w:tc>
          <w:tcPr>
            <w:tcW w:w="2972" w:type="dxa"/>
          </w:tcPr>
          <w:p w14:paraId="055C8E84" w14:textId="77777777" w:rsidR="00ED1BC8" w:rsidRDefault="00ED1BC8" w:rsidP="00F066AE">
            <w:r>
              <w:t>Jenkins/INSTALL_TASKS</w:t>
            </w:r>
          </w:p>
        </w:tc>
      </w:tr>
      <w:tr w:rsidR="00ED1BC8" w14:paraId="61B0628D" w14:textId="77777777" w:rsidTr="00F066AE">
        <w:tc>
          <w:tcPr>
            <w:tcW w:w="805" w:type="dxa"/>
          </w:tcPr>
          <w:p w14:paraId="46B0037C" w14:textId="77777777" w:rsidR="00ED1BC8" w:rsidRDefault="00ED1BC8" w:rsidP="00F066AE">
            <w:pPr>
              <w:jc w:val="center"/>
            </w:pPr>
            <w:r>
              <w:t>3</w:t>
            </w:r>
          </w:p>
        </w:tc>
        <w:tc>
          <w:tcPr>
            <w:tcW w:w="5573" w:type="dxa"/>
          </w:tcPr>
          <w:p w14:paraId="69827CAB" w14:textId="77777777" w:rsidR="00ED1BC8" w:rsidRDefault="00ED1BC8" w:rsidP="00F066AE">
            <w:proofErr w:type="spellStart"/>
            <w:r>
              <w:t>installFortifyPipeline</w:t>
            </w:r>
            <w:proofErr w:type="spellEnd"/>
          </w:p>
        </w:tc>
        <w:tc>
          <w:tcPr>
            <w:tcW w:w="2972" w:type="dxa"/>
          </w:tcPr>
          <w:p w14:paraId="4DF5970B" w14:textId="77777777" w:rsidR="00ED1BC8" w:rsidRDefault="00ED1BC8" w:rsidP="00F066AE">
            <w:r>
              <w:t>Jenkins/INSTALL_TASKS</w:t>
            </w:r>
          </w:p>
        </w:tc>
      </w:tr>
      <w:tr w:rsidR="00ED1BC8" w14:paraId="5651386A" w14:textId="77777777" w:rsidTr="00F066AE">
        <w:tc>
          <w:tcPr>
            <w:tcW w:w="805" w:type="dxa"/>
          </w:tcPr>
          <w:p w14:paraId="46C1A818" w14:textId="77777777" w:rsidR="00ED1BC8" w:rsidRDefault="00ED1BC8" w:rsidP="00F066AE">
            <w:pPr>
              <w:jc w:val="center"/>
            </w:pPr>
            <w:r>
              <w:t>4</w:t>
            </w:r>
          </w:p>
        </w:tc>
        <w:tc>
          <w:tcPr>
            <w:tcW w:w="5573" w:type="dxa"/>
          </w:tcPr>
          <w:p w14:paraId="0E5A77A4" w14:textId="77777777" w:rsidR="00ED1BC8" w:rsidRDefault="00ED1BC8" w:rsidP="00F066AE">
            <w:proofErr w:type="spellStart"/>
            <w:r>
              <w:t>installGlobalNPM_Packages</w:t>
            </w:r>
            <w:proofErr w:type="spellEnd"/>
          </w:p>
        </w:tc>
        <w:tc>
          <w:tcPr>
            <w:tcW w:w="2972" w:type="dxa"/>
          </w:tcPr>
          <w:p w14:paraId="3FAC76AA" w14:textId="77777777" w:rsidR="00ED1BC8" w:rsidRDefault="00ED1BC8" w:rsidP="00F066AE">
            <w:r>
              <w:t>Jenkins/INSTALL_TASKS</w:t>
            </w:r>
          </w:p>
        </w:tc>
      </w:tr>
      <w:tr w:rsidR="00ED1BC8" w14:paraId="765EEA2F" w14:textId="77777777" w:rsidTr="00F066AE">
        <w:tc>
          <w:tcPr>
            <w:tcW w:w="805" w:type="dxa"/>
          </w:tcPr>
          <w:p w14:paraId="04EE207D" w14:textId="77777777" w:rsidR="00ED1BC8" w:rsidRDefault="00ED1BC8" w:rsidP="00F066AE">
            <w:pPr>
              <w:jc w:val="center"/>
            </w:pPr>
            <w:r>
              <w:t>5</w:t>
            </w:r>
          </w:p>
        </w:tc>
        <w:tc>
          <w:tcPr>
            <w:tcW w:w="5573" w:type="dxa"/>
          </w:tcPr>
          <w:p w14:paraId="3E61170E" w14:textId="77777777" w:rsidR="00ED1BC8" w:rsidRDefault="00ED1BC8" w:rsidP="00F066AE">
            <w:proofErr w:type="spellStart"/>
            <w:r>
              <w:t>installSinopiaPipeline</w:t>
            </w:r>
            <w:proofErr w:type="spellEnd"/>
          </w:p>
        </w:tc>
        <w:tc>
          <w:tcPr>
            <w:tcW w:w="2972" w:type="dxa"/>
          </w:tcPr>
          <w:p w14:paraId="2DBE3E0B" w14:textId="77777777" w:rsidR="00ED1BC8" w:rsidRDefault="00ED1BC8" w:rsidP="00F066AE">
            <w:r>
              <w:t>Jenkins/INSTALL_TASKS</w:t>
            </w:r>
          </w:p>
        </w:tc>
      </w:tr>
      <w:tr w:rsidR="00ED1BC8" w14:paraId="15712725" w14:textId="77777777" w:rsidTr="00F066AE">
        <w:tc>
          <w:tcPr>
            <w:tcW w:w="805" w:type="dxa"/>
          </w:tcPr>
          <w:p w14:paraId="324B0423" w14:textId="77777777" w:rsidR="00ED1BC8" w:rsidRDefault="00ED1BC8" w:rsidP="00F066AE">
            <w:pPr>
              <w:jc w:val="center"/>
            </w:pPr>
            <w:r>
              <w:t>6</w:t>
            </w:r>
          </w:p>
        </w:tc>
        <w:tc>
          <w:tcPr>
            <w:tcW w:w="5573" w:type="dxa"/>
          </w:tcPr>
          <w:p w14:paraId="02EA7E52" w14:textId="77777777" w:rsidR="00ED1BC8" w:rsidRDefault="00ED1BC8" w:rsidP="00F066AE">
            <w:proofErr w:type="spellStart"/>
            <w:r>
              <w:t>installTomcatPipeline</w:t>
            </w:r>
            <w:proofErr w:type="spellEnd"/>
          </w:p>
        </w:tc>
        <w:tc>
          <w:tcPr>
            <w:tcW w:w="2972" w:type="dxa"/>
          </w:tcPr>
          <w:p w14:paraId="78FCCDD4" w14:textId="77777777" w:rsidR="00ED1BC8" w:rsidRDefault="00ED1BC8" w:rsidP="00F066AE">
            <w:r>
              <w:t>Jenkins/INSTALL_TASKS</w:t>
            </w:r>
          </w:p>
        </w:tc>
      </w:tr>
    </w:tbl>
    <w:p w14:paraId="79E8897B" w14:textId="77777777" w:rsidR="00ED1BC8" w:rsidRDefault="00ED1BC8" w:rsidP="00F066AE">
      <w:pPr>
        <w:rPr>
          <w:b/>
        </w:rPr>
      </w:pPr>
    </w:p>
    <w:p w14:paraId="6344F74B" w14:textId="30D9E954" w:rsidR="00ED1BC8" w:rsidRPr="007F0E7C" w:rsidRDefault="00ED1BC8" w:rsidP="00B42FE3">
      <w:pPr>
        <w:pStyle w:val="ListParagraph"/>
        <w:numPr>
          <w:ilvl w:val="0"/>
          <w:numId w:val="18"/>
        </w:numPr>
      </w:pPr>
      <w:r>
        <w:t>From</w:t>
      </w:r>
      <w:r w:rsidR="000528AC">
        <w:t xml:space="preserve"> the Jump Server (VAC20VHACRCB.V</w:t>
      </w:r>
      <w:r>
        <w:t xml:space="preserve">HA.MED.VA.GOV) login to the </w:t>
      </w:r>
      <w:r w:rsidR="000528AC">
        <w:t xml:space="preserve">Jenkins </w:t>
      </w:r>
      <w:r w:rsidRPr="00A826B7">
        <w:t xml:space="preserve">Continuous </w:t>
      </w:r>
      <w:r w:rsidRPr="007F0E7C">
        <w:t>Integration Server.</w:t>
      </w:r>
    </w:p>
    <w:p w14:paraId="67CFE3EA" w14:textId="77777777" w:rsidR="00ED1BC8" w:rsidRPr="007F0E7C" w:rsidRDefault="00ED1BC8" w:rsidP="00B42FE3">
      <w:pPr>
        <w:pStyle w:val="ListParagraph"/>
        <w:numPr>
          <w:ilvl w:val="0"/>
          <w:numId w:val="18"/>
        </w:numPr>
      </w:pPr>
      <w:r w:rsidRPr="007F0E7C">
        <w:t>The Configuration Manager will login using their username and password</w:t>
      </w:r>
    </w:p>
    <w:p w14:paraId="2D6788E3" w14:textId="77777777" w:rsidR="00ED1BC8" w:rsidRPr="007F0E7C" w:rsidRDefault="00ED1BC8" w:rsidP="00B42FE3">
      <w:pPr>
        <w:pStyle w:val="ListParagraph"/>
        <w:numPr>
          <w:ilvl w:val="0"/>
          <w:numId w:val="18"/>
        </w:numPr>
      </w:pPr>
      <w:r w:rsidRPr="007F0E7C">
        <w:t>Select INSTALL_TASKS</w:t>
      </w:r>
    </w:p>
    <w:p w14:paraId="77FB301F" w14:textId="77777777" w:rsidR="00ED1BC8" w:rsidRPr="007F0E7C" w:rsidRDefault="00ED1BC8" w:rsidP="00B42FE3">
      <w:pPr>
        <w:pStyle w:val="ListParagraph"/>
        <w:numPr>
          <w:ilvl w:val="0"/>
          <w:numId w:val="18"/>
        </w:numPr>
      </w:pPr>
      <w:r w:rsidRPr="007F0E7C">
        <w:t xml:space="preserve">Select </w:t>
      </w:r>
      <w:proofErr w:type="spellStart"/>
      <w:r w:rsidRPr="007F0E7C">
        <w:t>installRTCToolsPipeline</w:t>
      </w:r>
      <w:proofErr w:type="spellEnd"/>
      <w:r w:rsidRPr="007F0E7C">
        <w:t>-&gt;Build with Parameters</w:t>
      </w:r>
    </w:p>
    <w:p w14:paraId="786337A9" w14:textId="4542EB5F" w:rsidR="00642DF8" w:rsidRPr="007F0E7C" w:rsidRDefault="00642DF8" w:rsidP="00642DF8">
      <w:pPr>
        <w:pStyle w:val="ListParagraph"/>
        <w:numPr>
          <w:ilvl w:val="1"/>
          <w:numId w:val="18"/>
        </w:numPr>
      </w:pPr>
      <w:r w:rsidRPr="007F0E7C">
        <w:t>Enter MAG_PROD</w:t>
      </w:r>
    </w:p>
    <w:p w14:paraId="05CDE6A2" w14:textId="77777777" w:rsidR="00ED1BC8" w:rsidRPr="007F0E7C" w:rsidRDefault="00ED1BC8" w:rsidP="00B42FE3">
      <w:pPr>
        <w:pStyle w:val="ListParagraph"/>
        <w:numPr>
          <w:ilvl w:val="1"/>
          <w:numId w:val="18"/>
        </w:numPr>
      </w:pPr>
      <w:r w:rsidRPr="007F0E7C">
        <w:t>Click “Build” button</w:t>
      </w:r>
    </w:p>
    <w:p w14:paraId="47158EEC" w14:textId="77777777" w:rsidR="00ED1BC8" w:rsidRPr="007F0E7C" w:rsidRDefault="00ED1BC8" w:rsidP="00B42FE3">
      <w:pPr>
        <w:pStyle w:val="ListParagraph"/>
        <w:numPr>
          <w:ilvl w:val="1"/>
          <w:numId w:val="18"/>
        </w:numPr>
      </w:pPr>
      <w:r w:rsidRPr="007F0E7C">
        <w:t>Ensure build completed successfully</w:t>
      </w:r>
    </w:p>
    <w:p w14:paraId="2118C4CF" w14:textId="77777777" w:rsidR="00ED1BC8" w:rsidRPr="007F0E7C" w:rsidRDefault="00ED1BC8" w:rsidP="00B42FE3">
      <w:pPr>
        <w:pStyle w:val="ListParagraph"/>
        <w:numPr>
          <w:ilvl w:val="2"/>
          <w:numId w:val="18"/>
        </w:numPr>
      </w:pPr>
      <w:r w:rsidRPr="007F0E7C">
        <w:t>If build failed, research error and restart build (go back to Step 3)</w:t>
      </w:r>
    </w:p>
    <w:p w14:paraId="4E430134" w14:textId="77777777" w:rsidR="00ED1BC8" w:rsidRPr="007F0E7C" w:rsidRDefault="00ED1BC8" w:rsidP="00B42FE3">
      <w:pPr>
        <w:pStyle w:val="ListParagraph"/>
        <w:numPr>
          <w:ilvl w:val="0"/>
          <w:numId w:val="18"/>
        </w:numPr>
      </w:pPr>
      <w:r w:rsidRPr="007F0E7C">
        <w:t xml:space="preserve">Select </w:t>
      </w:r>
      <w:proofErr w:type="spellStart"/>
      <w:r w:rsidRPr="007F0E7C">
        <w:t>installCITools</w:t>
      </w:r>
      <w:proofErr w:type="spellEnd"/>
      <w:r w:rsidRPr="007F0E7C">
        <w:t>-&gt;Build with Parameters</w:t>
      </w:r>
    </w:p>
    <w:p w14:paraId="4A41866C" w14:textId="77777777" w:rsidR="00642DF8" w:rsidRPr="007F0E7C" w:rsidRDefault="00642DF8" w:rsidP="00642DF8">
      <w:pPr>
        <w:pStyle w:val="ListParagraph"/>
        <w:numPr>
          <w:ilvl w:val="1"/>
          <w:numId w:val="18"/>
        </w:numPr>
      </w:pPr>
      <w:r w:rsidRPr="007F0E7C">
        <w:t>Enter MAG_PROD</w:t>
      </w:r>
    </w:p>
    <w:p w14:paraId="2E8C6FC0" w14:textId="77777777" w:rsidR="00ED1BC8" w:rsidRPr="007F0E7C" w:rsidRDefault="00ED1BC8" w:rsidP="00B42FE3">
      <w:pPr>
        <w:pStyle w:val="ListParagraph"/>
        <w:numPr>
          <w:ilvl w:val="1"/>
          <w:numId w:val="18"/>
        </w:numPr>
      </w:pPr>
      <w:r w:rsidRPr="007F0E7C">
        <w:t>Click “Build” button</w:t>
      </w:r>
    </w:p>
    <w:p w14:paraId="5CA7DA9C" w14:textId="77777777" w:rsidR="00ED1BC8" w:rsidRPr="007F0E7C" w:rsidRDefault="00ED1BC8" w:rsidP="00B42FE3">
      <w:pPr>
        <w:pStyle w:val="ListParagraph"/>
        <w:numPr>
          <w:ilvl w:val="1"/>
          <w:numId w:val="18"/>
        </w:numPr>
      </w:pPr>
      <w:r w:rsidRPr="007F0E7C">
        <w:t>Ensure build completed successfully</w:t>
      </w:r>
    </w:p>
    <w:p w14:paraId="2E7A85EA" w14:textId="77777777" w:rsidR="00ED1BC8" w:rsidRPr="007F0E7C" w:rsidRDefault="00ED1BC8" w:rsidP="00B42FE3">
      <w:pPr>
        <w:pStyle w:val="ListParagraph"/>
        <w:numPr>
          <w:ilvl w:val="2"/>
          <w:numId w:val="18"/>
        </w:numPr>
      </w:pPr>
      <w:r w:rsidRPr="007F0E7C">
        <w:t>If build failed, research error and restart build (go back to Step 4)</w:t>
      </w:r>
    </w:p>
    <w:p w14:paraId="2D70236C" w14:textId="77777777" w:rsidR="00ED1BC8" w:rsidRPr="007F0E7C" w:rsidRDefault="00ED1BC8" w:rsidP="00B42FE3">
      <w:pPr>
        <w:pStyle w:val="ListParagraph"/>
        <w:numPr>
          <w:ilvl w:val="0"/>
          <w:numId w:val="18"/>
        </w:numPr>
      </w:pPr>
      <w:r w:rsidRPr="007F0E7C">
        <w:t xml:space="preserve">Select </w:t>
      </w:r>
      <w:proofErr w:type="spellStart"/>
      <w:r w:rsidRPr="007F0E7C">
        <w:t>installFortifyPipeline</w:t>
      </w:r>
      <w:proofErr w:type="spellEnd"/>
      <w:r w:rsidRPr="007F0E7C">
        <w:t>-&gt;Build with Parameters</w:t>
      </w:r>
    </w:p>
    <w:p w14:paraId="7C5ECFE7" w14:textId="77777777" w:rsidR="00642DF8" w:rsidRPr="007F0E7C" w:rsidRDefault="00642DF8" w:rsidP="00642DF8">
      <w:pPr>
        <w:pStyle w:val="ListParagraph"/>
        <w:numPr>
          <w:ilvl w:val="1"/>
          <w:numId w:val="18"/>
        </w:numPr>
      </w:pPr>
      <w:r w:rsidRPr="007F0E7C">
        <w:t>Enter MAG_PROD</w:t>
      </w:r>
    </w:p>
    <w:p w14:paraId="555EE6E5" w14:textId="77777777" w:rsidR="00ED1BC8" w:rsidRPr="007F0E7C" w:rsidRDefault="00ED1BC8" w:rsidP="00B42FE3">
      <w:pPr>
        <w:pStyle w:val="ListParagraph"/>
        <w:numPr>
          <w:ilvl w:val="1"/>
          <w:numId w:val="18"/>
        </w:numPr>
      </w:pPr>
      <w:r w:rsidRPr="007F0E7C">
        <w:t>Click “Build” button</w:t>
      </w:r>
    </w:p>
    <w:p w14:paraId="34CCCCBD" w14:textId="77777777" w:rsidR="00ED1BC8" w:rsidRPr="007F0E7C" w:rsidRDefault="00ED1BC8" w:rsidP="00B42FE3">
      <w:pPr>
        <w:pStyle w:val="ListParagraph"/>
        <w:numPr>
          <w:ilvl w:val="1"/>
          <w:numId w:val="18"/>
        </w:numPr>
      </w:pPr>
      <w:r w:rsidRPr="007F0E7C">
        <w:t>Ensure build completed successfully</w:t>
      </w:r>
    </w:p>
    <w:p w14:paraId="2FD73791" w14:textId="77777777" w:rsidR="00ED1BC8" w:rsidRPr="007F0E7C" w:rsidRDefault="00ED1BC8" w:rsidP="00B42FE3">
      <w:pPr>
        <w:pStyle w:val="ListParagraph"/>
        <w:numPr>
          <w:ilvl w:val="2"/>
          <w:numId w:val="18"/>
        </w:numPr>
      </w:pPr>
      <w:r w:rsidRPr="007F0E7C">
        <w:t>If build failed, research error and restart build (go back to Step 5)</w:t>
      </w:r>
    </w:p>
    <w:p w14:paraId="6E7B8566" w14:textId="77777777" w:rsidR="00ED1BC8" w:rsidRPr="007F0E7C" w:rsidRDefault="00ED1BC8" w:rsidP="00B42FE3">
      <w:pPr>
        <w:pStyle w:val="ListParagraph"/>
        <w:numPr>
          <w:ilvl w:val="0"/>
          <w:numId w:val="18"/>
        </w:numPr>
      </w:pPr>
      <w:r w:rsidRPr="007F0E7C">
        <w:t xml:space="preserve">Select </w:t>
      </w:r>
      <w:proofErr w:type="spellStart"/>
      <w:r w:rsidRPr="007F0E7C">
        <w:t>installGlobalNPM_Packages</w:t>
      </w:r>
      <w:proofErr w:type="spellEnd"/>
    </w:p>
    <w:p w14:paraId="3E46C260" w14:textId="77777777" w:rsidR="00642DF8" w:rsidRPr="007F0E7C" w:rsidRDefault="00642DF8" w:rsidP="00642DF8">
      <w:pPr>
        <w:pStyle w:val="ListParagraph"/>
        <w:numPr>
          <w:ilvl w:val="1"/>
          <w:numId w:val="18"/>
        </w:numPr>
      </w:pPr>
      <w:r w:rsidRPr="007F0E7C">
        <w:t>Enter MAG_PROD</w:t>
      </w:r>
    </w:p>
    <w:p w14:paraId="4E26D859" w14:textId="77777777" w:rsidR="00ED1BC8" w:rsidRPr="007F0E7C" w:rsidRDefault="00ED1BC8" w:rsidP="00B42FE3">
      <w:pPr>
        <w:pStyle w:val="ListParagraph"/>
        <w:numPr>
          <w:ilvl w:val="1"/>
          <w:numId w:val="18"/>
        </w:numPr>
      </w:pPr>
      <w:r w:rsidRPr="007F0E7C">
        <w:t>Click “Build” button</w:t>
      </w:r>
    </w:p>
    <w:p w14:paraId="4346BDAD" w14:textId="77777777" w:rsidR="00ED1BC8" w:rsidRPr="007F0E7C" w:rsidRDefault="00ED1BC8" w:rsidP="00B42FE3">
      <w:pPr>
        <w:pStyle w:val="ListParagraph"/>
        <w:numPr>
          <w:ilvl w:val="1"/>
          <w:numId w:val="18"/>
        </w:numPr>
      </w:pPr>
      <w:r w:rsidRPr="007F0E7C">
        <w:t>Ensure build completed successfully</w:t>
      </w:r>
    </w:p>
    <w:p w14:paraId="0BE76C8B" w14:textId="77777777" w:rsidR="00ED1BC8" w:rsidRPr="007F0E7C" w:rsidRDefault="00ED1BC8" w:rsidP="00B42FE3">
      <w:pPr>
        <w:pStyle w:val="ListParagraph"/>
        <w:numPr>
          <w:ilvl w:val="2"/>
          <w:numId w:val="18"/>
        </w:numPr>
      </w:pPr>
      <w:r w:rsidRPr="007F0E7C">
        <w:t>If build failed, research error and restart build (go back to Step 6)</w:t>
      </w:r>
    </w:p>
    <w:p w14:paraId="483BCA0A" w14:textId="77777777" w:rsidR="00ED1BC8" w:rsidRPr="007F0E7C" w:rsidRDefault="00ED1BC8" w:rsidP="00B42FE3">
      <w:pPr>
        <w:pStyle w:val="ListParagraph"/>
        <w:numPr>
          <w:ilvl w:val="0"/>
          <w:numId w:val="18"/>
        </w:numPr>
      </w:pPr>
      <w:r w:rsidRPr="007F0E7C">
        <w:t xml:space="preserve">Select </w:t>
      </w:r>
      <w:proofErr w:type="spellStart"/>
      <w:r w:rsidRPr="007F0E7C">
        <w:t>installSinopiaPipeline</w:t>
      </w:r>
      <w:proofErr w:type="spellEnd"/>
      <w:r w:rsidRPr="007F0E7C">
        <w:t>-&gt;Build with Parameters</w:t>
      </w:r>
    </w:p>
    <w:p w14:paraId="23EA0C39" w14:textId="77777777" w:rsidR="00642DF8" w:rsidRPr="007F0E7C" w:rsidRDefault="00642DF8" w:rsidP="00642DF8">
      <w:pPr>
        <w:pStyle w:val="ListParagraph"/>
        <w:numPr>
          <w:ilvl w:val="1"/>
          <w:numId w:val="18"/>
        </w:numPr>
      </w:pPr>
      <w:r w:rsidRPr="007F0E7C">
        <w:t>Enter MAG_PROD</w:t>
      </w:r>
    </w:p>
    <w:p w14:paraId="247EC186" w14:textId="77777777" w:rsidR="00ED1BC8" w:rsidRPr="007F0E7C" w:rsidRDefault="00ED1BC8" w:rsidP="00B42FE3">
      <w:pPr>
        <w:pStyle w:val="ListParagraph"/>
        <w:numPr>
          <w:ilvl w:val="1"/>
          <w:numId w:val="18"/>
        </w:numPr>
      </w:pPr>
      <w:r w:rsidRPr="007F0E7C">
        <w:t>Click “Build” button</w:t>
      </w:r>
    </w:p>
    <w:p w14:paraId="2DD2F7E4" w14:textId="77777777" w:rsidR="00ED1BC8" w:rsidRPr="007F0E7C" w:rsidRDefault="00ED1BC8" w:rsidP="00B42FE3">
      <w:pPr>
        <w:pStyle w:val="ListParagraph"/>
        <w:numPr>
          <w:ilvl w:val="1"/>
          <w:numId w:val="18"/>
        </w:numPr>
      </w:pPr>
      <w:r w:rsidRPr="007F0E7C">
        <w:t>Ensure build completed successfully</w:t>
      </w:r>
    </w:p>
    <w:p w14:paraId="117CA0E0" w14:textId="77777777" w:rsidR="00ED1BC8" w:rsidRPr="007F0E7C" w:rsidRDefault="00ED1BC8" w:rsidP="00B42FE3">
      <w:pPr>
        <w:pStyle w:val="ListParagraph"/>
        <w:numPr>
          <w:ilvl w:val="2"/>
          <w:numId w:val="18"/>
        </w:numPr>
      </w:pPr>
      <w:r w:rsidRPr="007F0E7C">
        <w:t>If build failed, research error and restart build (go back to Step 7)</w:t>
      </w:r>
    </w:p>
    <w:p w14:paraId="753469F1" w14:textId="77777777" w:rsidR="00ED1BC8" w:rsidRPr="007F0E7C" w:rsidRDefault="00ED1BC8" w:rsidP="00B42FE3">
      <w:pPr>
        <w:pStyle w:val="ListParagraph"/>
        <w:numPr>
          <w:ilvl w:val="0"/>
          <w:numId w:val="18"/>
        </w:numPr>
      </w:pPr>
      <w:r w:rsidRPr="007F0E7C">
        <w:t xml:space="preserve">Select </w:t>
      </w:r>
      <w:proofErr w:type="spellStart"/>
      <w:r w:rsidRPr="007F0E7C">
        <w:t>installTomcatPipeline</w:t>
      </w:r>
      <w:proofErr w:type="spellEnd"/>
      <w:r w:rsidRPr="007F0E7C">
        <w:t>-&gt;Build with Parameters</w:t>
      </w:r>
    </w:p>
    <w:p w14:paraId="62E4A470" w14:textId="77777777" w:rsidR="00642DF8" w:rsidRPr="007F0E7C" w:rsidRDefault="00642DF8" w:rsidP="00642DF8">
      <w:pPr>
        <w:pStyle w:val="ListParagraph"/>
        <w:numPr>
          <w:ilvl w:val="1"/>
          <w:numId w:val="18"/>
        </w:numPr>
      </w:pPr>
      <w:r w:rsidRPr="007F0E7C">
        <w:t>Enter MAG_PROD</w:t>
      </w:r>
    </w:p>
    <w:p w14:paraId="55C6CEC0" w14:textId="77777777" w:rsidR="00ED1BC8" w:rsidRPr="007F0E7C" w:rsidRDefault="00ED1BC8" w:rsidP="00B42FE3">
      <w:pPr>
        <w:pStyle w:val="ListParagraph"/>
        <w:numPr>
          <w:ilvl w:val="1"/>
          <w:numId w:val="18"/>
        </w:numPr>
      </w:pPr>
      <w:r w:rsidRPr="007F0E7C">
        <w:t>Click “Build” button</w:t>
      </w:r>
    </w:p>
    <w:p w14:paraId="46F69176" w14:textId="77777777" w:rsidR="00ED1BC8" w:rsidRPr="007F0E7C" w:rsidRDefault="00ED1BC8" w:rsidP="00B42FE3">
      <w:pPr>
        <w:pStyle w:val="ListParagraph"/>
        <w:numPr>
          <w:ilvl w:val="1"/>
          <w:numId w:val="18"/>
        </w:numPr>
      </w:pPr>
      <w:r w:rsidRPr="007F0E7C">
        <w:t>Ensure build completed successfully</w:t>
      </w:r>
    </w:p>
    <w:p w14:paraId="7C37436A" w14:textId="2329C020" w:rsidR="00ED1BC8" w:rsidRDefault="00ED1BC8" w:rsidP="00B42FE3">
      <w:pPr>
        <w:pStyle w:val="ListParagraph"/>
        <w:numPr>
          <w:ilvl w:val="2"/>
          <w:numId w:val="18"/>
        </w:numPr>
      </w:pPr>
      <w:r w:rsidRPr="007F0E7C">
        <w:t>If build failed, research error and restart build (go back to Step 8)</w:t>
      </w:r>
    </w:p>
    <w:p w14:paraId="13BC592E" w14:textId="77777777" w:rsidR="00F97E69" w:rsidRPr="007F0E7C" w:rsidRDefault="00F97E69" w:rsidP="00F97E69"/>
    <w:p w14:paraId="6F223AC2" w14:textId="69F5D0E8" w:rsidR="00ED1BC8" w:rsidRDefault="00F97E69" w:rsidP="00F97E69">
      <w:pPr>
        <w:pStyle w:val="ListParagraph"/>
        <w:ind w:left="0"/>
      </w:pPr>
      <w:r>
        <w:t>The Jenkins Continuous Integration automation outlined above is executed as outlined below to install Release 1.1 in MAG.  Web</w:t>
      </w:r>
      <w:r w:rsidRPr="007F0E7C">
        <w:t xml:space="preserve"> </w:t>
      </w:r>
      <w:r>
        <w:t>installation process</w:t>
      </w:r>
      <w:r w:rsidRPr="007F0E7C">
        <w:t xml:space="preserve"> follows</w:t>
      </w:r>
      <w:r>
        <w:t>:</w:t>
      </w:r>
    </w:p>
    <w:p w14:paraId="01EAA32F" w14:textId="77777777" w:rsidR="00F97E69" w:rsidRDefault="00F97E69" w:rsidP="00F97E69">
      <w:pPr>
        <w:pStyle w:val="ListParagraph"/>
        <w:ind w:left="0"/>
      </w:pPr>
    </w:p>
    <w:tbl>
      <w:tblPr>
        <w:tblStyle w:val="TableGrid"/>
        <w:tblW w:w="0" w:type="auto"/>
        <w:tblLook w:val="04A0" w:firstRow="1" w:lastRow="0" w:firstColumn="1" w:lastColumn="0" w:noHBand="0" w:noVBand="1"/>
      </w:tblPr>
      <w:tblGrid>
        <w:gridCol w:w="805"/>
        <w:gridCol w:w="5573"/>
        <w:gridCol w:w="2972"/>
      </w:tblGrid>
      <w:tr w:rsidR="00F97E69" w:rsidRPr="00457808" w14:paraId="78740B70" w14:textId="77777777" w:rsidTr="00457808">
        <w:tc>
          <w:tcPr>
            <w:tcW w:w="9350" w:type="dxa"/>
            <w:gridSpan w:val="3"/>
            <w:shd w:val="clear" w:color="auto" w:fill="D9D9D9" w:themeFill="background1" w:themeFillShade="D9"/>
          </w:tcPr>
          <w:p w14:paraId="7D386B29" w14:textId="5ECC997A" w:rsidR="00F97E69" w:rsidRPr="00457808" w:rsidRDefault="00F97E69" w:rsidP="00CF5D69">
            <w:pPr>
              <w:jc w:val="center"/>
              <w:rPr>
                <w:b/>
              </w:rPr>
            </w:pPr>
            <w:r w:rsidRPr="00457808">
              <w:rPr>
                <w:b/>
              </w:rPr>
              <w:t>Web and Application Server Installation</w:t>
            </w:r>
          </w:p>
        </w:tc>
      </w:tr>
      <w:tr w:rsidR="00F97E69" w14:paraId="0776E25E" w14:textId="77777777" w:rsidTr="00CF5D69">
        <w:tc>
          <w:tcPr>
            <w:tcW w:w="805" w:type="dxa"/>
          </w:tcPr>
          <w:p w14:paraId="16E7B828" w14:textId="77777777" w:rsidR="00F97E69" w:rsidRDefault="00F97E69" w:rsidP="00CF5D69">
            <w:r>
              <w:t>Order</w:t>
            </w:r>
          </w:p>
        </w:tc>
        <w:tc>
          <w:tcPr>
            <w:tcW w:w="5573" w:type="dxa"/>
          </w:tcPr>
          <w:p w14:paraId="5290A2BC" w14:textId="77777777" w:rsidR="00F97E69" w:rsidRDefault="00F97E69" w:rsidP="00CF5D69">
            <w:r>
              <w:t>Name</w:t>
            </w:r>
          </w:p>
        </w:tc>
        <w:tc>
          <w:tcPr>
            <w:tcW w:w="2972" w:type="dxa"/>
          </w:tcPr>
          <w:p w14:paraId="11BFD5B9" w14:textId="77777777" w:rsidR="00F97E69" w:rsidRDefault="00F97E69" w:rsidP="00CF5D69">
            <w:r>
              <w:t>Location</w:t>
            </w:r>
          </w:p>
        </w:tc>
      </w:tr>
      <w:tr w:rsidR="00F97E69" w14:paraId="1FDEB549" w14:textId="77777777" w:rsidTr="00CF5D69">
        <w:tc>
          <w:tcPr>
            <w:tcW w:w="805" w:type="dxa"/>
          </w:tcPr>
          <w:p w14:paraId="76D6E08D" w14:textId="77777777" w:rsidR="00F97E69" w:rsidRDefault="00F97E69" w:rsidP="00CF5D69">
            <w:pPr>
              <w:jc w:val="center"/>
            </w:pPr>
            <w:r>
              <w:t>1</w:t>
            </w:r>
          </w:p>
        </w:tc>
        <w:tc>
          <w:tcPr>
            <w:tcW w:w="5573" w:type="dxa"/>
          </w:tcPr>
          <w:p w14:paraId="2C71681A" w14:textId="77777777" w:rsidR="00F97E69" w:rsidRDefault="00F97E69" w:rsidP="00CF5D69">
            <w:proofErr w:type="spellStart"/>
            <w:r>
              <w:t>installWebserver</w:t>
            </w:r>
            <w:proofErr w:type="spellEnd"/>
          </w:p>
        </w:tc>
        <w:tc>
          <w:tcPr>
            <w:tcW w:w="2972" w:type="dxa"/>
          </w:tcPr>
          <w:p w14:paraId="15B3700F" w14:textId="77777777" w:rsidR="00F97E69" w:rsidRDefault="00F97E69" w:rsidP="00CF5D69">
            <w:r>
              <w:t>Jenkins/INSTALL_TASKS</w:t>
            </w:r>
          </w:p>
        </w:tc>
      </w:tr>
      <w:tr w:rsidR="00F97E69" w14:paraId="1CB2CAAB" w14:textId="77777777" w:rsidTr="00CF5D69">
        <w:tc>
          <w:tcPr>
            <w:tcW w:w="805" w:type="dxa"/>
          </w:tcPr>
          <w:p w14:paraId="3DDD7016" w14:textId="77777777" w:rsidR="00F97E69" w:rsidRDefault="00F97E69" w:rsidP="00CF5D69">
            <w:pPr>
              <w:jc w:val="center"/>
            </w:pPr>
            <w:r>
              <w:t>2</w:t>
            </w:r>
          </w:p>
        </w:tc>
        <w:tc>
          <w:tcPr>
            <w:tcW w:w="5573" w:type="dxa"/>
          </w:tcPr>
          <w:p w14:paraId="7321C92A" w14:textId="77777777" w:rsidR="00F97E69" w:rsidRDefault="00F97E69" w:rsidP="00CF5D69">
            <w:proofErr w:type="spellStart"/>
            <w:r>
              <w:t>installNPM</w:t>
            </w:r>
            <w:proofErr w:type="spellEnd"/>
          </w:p>
        </w:tc>
        <w:tc>
          <w:tcPr>
            <w:tcW w:w="2972" w:type="dxa"/>
          </w:tcPr>
          <w:p w14:paraId="722F53E7" w14:textId="77777777" w:rsidR="00F97E69" w:rsidRDefault="00F97E69" w:rsidP="00CF5D69">
            <w:r>
              <w:t>Jenkins/INSTALL_TASKS</w:t>
            </w:r>
          </w:p>
        </w:tc>
      </w:tr>
      <w:tr w:rsidR="00F97E69" w14:paraId="04C14785" w14:textId="77777777" w:rsidTr="00CF5D69">
        <w:tc>
          <w:tcPr>
            <w:tcW w:w="805" w:type="dxa"/>
          </w:tcPr>
          <w:p w14:paraId="1215BE71" w14:textId="77777777" w:rsidR="00F97E69" w:rsidRDefault="00F97E69" w:rsidP="00CF5D69">
            <w:pPr>
              <w:jc w:val="center"/>
            </w:pPr>
            <w:r>
              <w:t>3</w:t>
            </w:r>
          </w:p>
        </w:tc>
        <w:tc>
          <w:tcPr>
            <w:tcW w:w="5573" w:type="dxa"/>
          </w:tcPr>
          <w:p w14:paraId="6737B0FE" w14:textId="77777777" w:rsidR="00F97E69" w:rsidRDefault="00F97E69" w:rsidP="00CF5D69">
            <w:proofErr w:type="spellStart"/>
            <w:r>
              <w:t>installSiteminder</w:t>
            </w:r>
            <w:proofErr w:type="spellEnd"/>
          </w:p>
        </w:tc>
        <w:tc>
          <w:tcPr>
            <w:tcW w:w="2972" w:type="dxa"/>
          </w:tcPr>
          <w:p w14:paraId="5E8DE619" w14:textId="77777777" w:rsidR="00F97E69" w:rsidRDefault="00F97E69" w:rsidP="00CF5D69">
            <w:r>
              <w:t>Jenkins/INSTALL_TASKS</w:t>
            </w:r>
          </w:p>
        </w:tc>
      </w:tr>
    </w:tbl>
    <w:p w14:paraId="221CC340" w14:textId="77777777" w:rsidR="00F97E69" w:rsidRDefault="00F97E69" w:rsidP="00F97E69">
      <w:pPr>
        <w:pStyle w:val="ListParagraph"/>
        <w:ind w:left="0"/>
      </w:pPr>
    </w:p>
    <w:p w14:paraId="0F350B0F" w14:textId="69B9D3B9" w:rsidR="00ED1BC8" w:rsidRDefault="00ED1BC8" w:rsidP="00F066AE">
      <w:r>
        <w:t xml:space="preserve">Required software packages for the Web Servers are also installed from the </w:t>
      </w:r>
      <w:r w:rsidR="000528AC">
        <w:t xml:space="preserve">Jenkins </w:t>
      </w:r>
      <w:r>
        <w:t xml:space="preserve">Continuous Integration Server. </w:t>
      </w:r>
    </w:p>
    <w:p w14:paraId="00F5E531" w14:textId="77777777" w:rsidR="00ED1BC8" w:rsidRDefault="00ED1BC8" w:rsidP="00F066AE"/>
    <w:p w14:paraId="746638C1" w14:textId="362EF55A" w:rsidR="00ED1BC8" w:rsidRDefault="00ED1BC8" w:rsidP="00B42FE3">
      <w:pPr>
        <w:pStyle w:val="ListParagraph"/>
        <w:numPr>
          <w:ilvl w:val="0"/>
          <w:numId w:val="19"/>
        </w:numPr>
      </w:pPr>
      <w:r>
        <w:t>From</w:t>
      </w:r>
      <w:r w:rsidR="000528AC">
        <w:t xml:space="preserve"> the Jump Server (VAC20VHACRCB.V</w:t>
      </w:r>
      <w:r>
        <w:t xml:space="preserve">HA.MED.VA.GOV) login into the </w:t>
      </w:r>
      <w:r w:rsidR="000528AC">
        <w:t xml:space="preserve">Jenkins </w:t>
      </w:r>
      <w:r w:rsidRPr="00A826B7">
        <w:t>Continuous Integration Server</w:t>
      </w:r>
      <w:r>
        <w:t>.</w:t>
      </w:r>
    </w:p>
    <w:p w14:paraId="109C278C" w14:textId="77777777" w:rsidR="00ED1BC8" w:rsidRDefault="00ED1BC8" w:rsidP="00B42FE3">
      <w:pPr>
        <w:pStyle w:val="ListParagraph"/>
        <w:numPr>
          <w:ilvl w:val="0"/>
          <w:numId w:val="19"/>
        </w:numPr>
      </w:pPr>
      <w:r>
        <w:t xml:space="preserve">The </w:t>
      </w:r>
      <w:r w:rsidRPr="00A826B7">
        <w:t xml:space="preserve">Configuration Manager will login using their username </w:t>
      </w:r>
      <w:r>
        <w:t>and password.</w:t>
      </w:r>
    </w:p>
    <w:p w14:paraId="51A5E65F" w14:textId="77777777" w:rsidR="00ED1BC8" w:rsidRPr="00F97E69" w:rsidRDefault="00ED1BC8" w:rsidP="00B42FE3">
      <w:pPr>
        <w:pStyle w:val="ListParagraph"/>
        <w:numPr>
          <w:ilvl w:val="0"/>
          <w:numId w:val="19"/>
        </w:numPr>
      </w:pPr>
      <w:r w:rsidRPr="00F97E69">
        <w:t>Select INSTALL_TASKS</w:t>
      </w:r>
    </w:p>
    <w:p w14:paraId="6483B369" w14:textId="77777777" w:rsidR="00ED1BC8" w:rsidRPr="00F97E69" w:rsidRDefault="00ED1BC8" w:rsidP="00B42FE3">
      <w:pPr>
        <w:pStyle w:val="ListParagraph"/>
        <w:numPr>
          <w:ilvl w:val="0"/>
          <w:numId w:val="19"/>
        </w:numPr>
      </w:pPr>
      <w:r w:rsidRPr="00F97E69">
        <w:t xml:space="preserve">Select </w:t>
      </w:r>
      <w:proofErr w:type="spellStart"/>
      <w:r w:rsidRPr="00F97E69">
        <w:t>installWebserver</w:t>
      </w:r>
      <w:proofErr w:type="spellEnd"/>
      <w:r w:rsidRPr="00F97E69">
        <w:t>-&gt;Build with Parameters</w:t>
      </w:r>
    </w:p>
    <w:p w14:paraId="30C0EE87" w14:textId="77777777" w:rsidR="00642DF8" w:rsidRPr="00F97E69" w:rsidRDefault="00642DF8" w:rsidP="00642DF8">
      <w:pPr>
        <w:pStyle w:val="ListParagraph"/>
        <w:numPr>
          <w:ilvl w:val="1"/>
          <w:numId w:val="19"/>
        </w:numPr>
      </w:pPr>
      <w:r w:rsidRPr="00F97E69">
        <w:t>Enter MAG_PROD</w:t>
      </w:r>
    </w:p>
    <w:p w14:paraId="67F62D8F" w14:textId="77777777" w:rsidR="00ED1BC8" w:rsidRPr="00F97E69" w:rsidRDefault="00ED1BC8" w:rsidP="00B42FE3">
      <w:pPr>
        <w:pStyle w:val="ListParagraph"/>
        <w:numPr>
          <w:ilvl w:val="1"/>
          <w:numId w:val="19"/>
        </w:numPr>
      </w:pPr>
      <w:r w:rsidRPr="00F97E69">
        <w:t>Click “Build” button</w:t>
      </w:r>
    </w:p>
    <w:p w14:paraId="6A3EBA1D" w14:textId="77777777" w:rsidR="00ED1BC8" w:rsidRPr="00F97E69" w:rsidRDefault="00ED1BC8" w:rsidP="00B42FE3">
      <w:pPr>
        <w:pStyle w:val="ListParagraph"/>
        <w:numPr>
          <w:ilvl w:val="1"/>
          <w:numId w:val="19"/>
        </w:numPr>
      </w:pPr>
      <w:r w:rsidRPr="00F97E69">
        <w:t>Ensure build completed successfully</w:t>
      </w:r>
    </w:p>
    <w:p w14:paraId="0376CB59" w14:textId="77777777" w:rsidR="00ED1BC8" w:rsidRPr="00F97E69" w:rsidRDefault="00ED1BC8" w:rsidP="00B42FE3">
      <w:pPr>
        <w:pStyle w:val="ListParagraph"/>
        <w:numPr>
          <w:ilvl w:val="2"/>
          <w:numId w:val="19"/>
        </w:numPr>
      </w:pPr>
      <w:r w:rsidRPr="00F97E69">
        <w:t>If build failed, research error and restart build (go back to Step 3)</w:t>
      </w:r>
    </w:p>
    <w:p w14:paraId="7F63BC84" w14:textId="77777777" w:rsidR="00ED1BC8" w:rsidRPr="00F97E69" w:rsidRDefault="00ED1BC8" w:rsidP="00B42FE3">
      <w:pPr>
        <w:pStyle w:val="ListParagraph"/>
        <w:numPr>
          <w:ilvl w:val="0"/>
          <w:numId w:val="19"/>
        </w:numPr>
      </w:pPr>
      <w:r w:rsidRPr="00F97E69">
        <w:t xml:space="preserve">Select </w:t>
      </w:r>
      <w:proofErr w:type="spellStart"/>
      <w:r w:rsidRPr="00F97E69">
        <w:t>installNPM</w:t>
      </w:r>
      <w:proofErr w:type="spellEnd"/>
      <w:r w:rsidRPr="00F97E69">
        <w:t>-&gt;Build with Parameters</w:t>
      </w:r>
    </w:p>
    <w:p w14:paraId="5E4C4887" w14:textId="77777777" w:rsidR="00642DF8" w:rsidRPr="00F97E69" w:rsidRDefault="00642DF8" w:rsidP="00642DF8">
      <w:pPr>
        <w:pStyle w:val="ListParagraph"/>
        <w:numPr>
          <w:ilvl w:val="1"/>
          <w:numId w:val="19"/>
        </w:numPr>
      </w:pPr>
      <w:r w:rsidRPr="00F97E69">
        <w:t>Enter MAG_PROD</w:t>
      </w:r>
    </w:p>
    <w:p w14:paraId="3EC3347C" w14:textId="77777777" w:rsidR="00ED1BC8" w:rsidRPr="00F97E69" w:rsidRDefault="00ED1BC8" w:rsidP="00B42FE3">
      <w:pPr>
        <w:pStyle w:val="ListParagraph"/>
        <w:numPr>
          <w:ilvl w:val="1"/>
          <w:numId w:val="19"/>
        </w:numPr>
      </w:pPr>
      <w:r w:rsidRPr="00F97E69">
        <w:t>Click “Build” button</w:t>
      </w:r>
    </w:p>
    <w:p w14:paraId="61C13E21" w14:textId="77777777" w:rsidR="00ED1BC8" w:rsidRPr="00F97E69" w:rsidRDefault="00ED1BC8" w:rsidP="00B42FE3">
      <w:pPr>
        <w:pStyle w:val="ListParagraph"/>
        <w:numPr>
          <w:ilvl w:val="1"/>
          <w:numId w:val="19"/>
        </w:numPr>
      </w:pPr>
      <w:r w:rsidRPr="00F97E69">
        <w:t>Ensure build completed successfully</w:t>
      </w:r>
    </w:p>
    <w:p w14:paraId="4D7963F6" w14:textId="77777777" w:rsidR="00ED1BC8" w:rsidRPr="00F97E69" w:rsidRDefault="00ED1BC8" w:rsidP="00B42FE3">
      <w:pPr>
        <w:pStyle w:val="ListParagraph"/>
        <w:numPr>
          <w:ilvl w:val="2"/>
          <w:numId w:val="19"/>
        </w:numPr>
      </w:pPr>
      <w:r w:rsidRPr="00F97E69">
        <w:t>If build failed, research error and restart build (go back to Step 3)</w:t>
      </w:r>
    </w:p>
    <w:p w14:paraId="44FCA464" w14:textId="77777777" w:rsidR="00ED1BC8" w:rsidRPr="00F97E69" w:rsidRDefault="00ED1BC8" w:rsidP="00B42FE3">
      <w:pPr>
        <w:pStyle w:val="ListParagraph"/>
        <w:numPr>
          <w:ilvl w:val="0"/>
          <w:numId w:val="19"/>
        </w:numPr>
      </w:pPr>
      <w:r w:rsidRPr="00F97E69">
        <w:t xml:space="preserve">Select </w:t>
      </w:r>
      <w:proofErr w:type="spellStart"/>
      <w:r w:rsidRPr="00F97E69">
        <w:t>installSiteminderWebAgent</w:t>
      </w:r>
      <w:proofErr w:type="spellEnd"/>
      <w:r w:rsidRPr="00F97E69">
        <w:t>-&gt;Build with Parameters</w:t>
      </w:r>
    </w:p>
    <w:p w14:paraId="2418E138" w14:textId="77777777" w:rsidR="00642DF8" w:rsidRPr="00F97E69" w:rsidRDefault="00642DF8" w:rsidP="00642DF8">
      <w:pPr>
        <w:pStyle w:val="ListParagraph"/>
        <w:numPr>
          <w:ilvl w:val="1"/>
          <w:numId w:val="19"/>
        </w:numPr>
      </w:pPr>
      <w:r w:rsidRPr="00F97E69">
        <w:t>Enter MAG_PROD</w:t>
      </w:r>
    </w:p>
    <w:p w14:paraId="215945D0" w14:textId="77777777" w:rsidR="00ED1BC8" w:rsidRPr="00F97E69" w:rsidRDefault="00ED1BC8" w:rsidP="00B42FE3">
      <w:pPr>
        <w:pStyle w:val="ListParagraph"/>
        <w:numPr>
          <w:ilvl w:val="1"/>
          <w:numId w:val="19"/>
        </w:numPr>
      </w:pPr>
      <w:r w:rsidRPr="00F97E69">
        <w:t>Click “Build” button</w:t>
      </w:r>
    </w:p>
    <w:p w14:paraId="78D80012" w14:textId="77777777" w:rsidR="00ED1BC8" w:rsidRDefault="00ED1BC8" w:rsidP="00B42FE3">
      <w:pPr>
        <w:pStyle w:val="ListParagraph"/>
        <w:numPr>
          <w:ilvl w:val="1"/>
          <w:numId w:val="19"/>
        </w:numPr>
      </w:pPr>
      <w:r>
        <w:t>Ensure build completed successfully</w:t>
      </w:r>
    </w:p>
    <w:p w14:paraId="1187A5A2" w14:textId="77777777" w:rsidR="00ED1BC8" w:rsidRDefault="00ED1BC8" w:rsidP="00B42FE3">
      <w:pPr>
        <w:pStyle w:val="ListParagraph"/>
        <w:numPr>
          <w:ilvl w:val="2"/>
          <w:numId w:val="19"/>
        </w:numPr>
      </w:pPr>
      <w:r>
        <w:t>If build failed, research error and restart build (go back to Step 3)</w:t>
      </w:r>
    </w:p>
    <w:p w14:paraId="1BE9EB54" w14:textId="77777777" w:rsidR="00ED1BC8" w:rsidRDefault="00ED1BC8" w:rsidP="00F066AE">
      <w:pPr>
        <w:pStyle w:val="ListParagraph"/>
        <w:ind w:left="360"/>
      </w:pPr>
      <w:r>
        <w:tab/>
      </w:r>
    </w:p>
    <w:p w14:paraId="325EF0AE" w14:textId="77777777" w:rsidR="00AE5904" w:rsidRDefault="00AE5904" w:rsidP="0080474E">
      <w:pPr>
        <w:pStyle w:val="Heading2"/>
      </w:pPr>
      <w:bookmarkStart w:id="74" w:name="_Toc533672458"/>
      <w:r>
        <w:t>Cron Scripts</w:t>
      </w:r>
      <w:bookmarkEnd w:id="74"/>
    </w:p>
    <w:p w14:paraId="60D7A73A" w14:textId="7AAD5154" w:rsidR="00324532" w:rsidRPr="00F97E69" w:rsidRDefault="0094418D" w:rsidP="00324532">
      <w:pPr>
        <w:pStyle w:val="InstructionalText1"/>
        <w:rPr>
          <w:b/>
          <w:color w:val="auto"/>
        </w:rPr>
      </w:pPr>
      <w:r>
        <w:rPr>
          <w:i w:val="0"/>
          <w:color w:val="auto"/>
        </w:rPr>
        <w:t xml:space="preserve">Cron scripts run nightly to extract </w:t>
      </w:r>
      <w:proofErr w:type="spellStart"/>
      <w:r>
        <w:rPr>
          <w:i w:val="0"/>
          <w:color w:val="auto"/>
        </w:rPr>
        <w:t>VistA</w:t>
      </w:r>
      <w:proofErr w:type="spellEnd"/>
      <w:r>
        <w:rPr>
          <w:i w:val="0"/>
          <w:color w:val="auto"/>
        </w:rPr>
        <w:t xml:space="preserve"> data for web-based reporting.</w:t>
      </w:r>
      <w:r w:rsidR="00642DF8">
        <w:rPr>
          <w:i w:val="0"/>
          <w:color w:val="auto"/>
        </w:rPr>
        <w:t xml:space="preserve">  </w:t>
      </w:r>
      <w:r w:rsidR="00642DF8" w:rsidRPr="00F97E69">
        <w:rPr>
          <w:b/>
          <w:i w:val="0"/>
          <w:color w:val="auto"/>
        </w:rPr>
        <w:t xml:space="preserve">Cron scripts are not applicable to Release 1.1.  </w:t>
      </w:r>
    </w:p>
    <w:p w14:paraId="63CE79BC" w14:textId="2591AD62" w:rsidR="00FD7CA6" w:rsidRDefault="00324532" w:rsidP="0080474E">
      <w:pPr>
        <w:pStyle w:val="Heading2"/>
      </w:pPr>
      <w:r w:rsidDel="00324532">
        <w:t xml:space="preserve"> </w:t>
      </w:r>
      <w:bookmarkStart w:id="75" w:name="_Toc533154499"/>
      <w:bookmarkStart w:id="76" w:name="_Toc533672459"/>
      <w:bookmarkEnd w:id="75"/>
      <w:r w:rsidR="00BE065D">
        <w:t xml:space="preserve">Access Requirements and </w:t>
      </w:r>
      <w:r w:rsidR="005C5ED2">
        <w:t>Skills Needed for Installation</w:t>
      </w:r>
      <w:bookmarkEnd w:id="76"/>
    </w:p>
    <w:p w14:paraId="508E7F62" w14:textId="6E5E17FF" w:rsidR="00324532" w:rsidRPr="00F97E69" w:rsidRDefault="002A7AD3" w:rsidP="00324532">
      <w:pPr>
        <w:pStyle w:val="InstructionalText1"/>
        <w:rPr>
          <w:i w:val="0"/>
          <w:color w:val="auto"/>
        </w:rPr>
      </w:pPr>
      <w:r w:rsidRPr="00F97E69">
        <w:rPr>
          <w:i w:val="0"/>
          <w:color w:val="auto"/>
        </w:rPr>
        <w:t xml:space="preserve">VA Information Security Management requires individuals to have permissions specific to one’s role and the resource being accessed.  </w:t>
      </w:r>
      <w:r w:rsidR="00324532" w:rsidRPr="00F97E69">
        <w:rPr>
          <w:i w:val="0"/>
          <w:color w:val="auto"/>
        </w:rPr>
        <w:t>To cr</w:t>
      </w:r>
      <w:r w:rsidRPr="00F97E69">
        <w:rPr>
          <w:i w:val="0"/>
          <w:color w:val="auto"/>
        </w:rPr>
        <w:t xml:space="preserve">eate a VM, a user must have </w:t>
      </w:r>
      <w:r w:rsidR="00324532" w:rsidRPr="00F97E69">
        <w:rPr>
          <w:i w:val="0"/>
          <w:color w:val="auto"/>
        </w:rPr>
        <w:t>Virtual Machine Contributor role.</w:t>
      </w:r>
      <w:r w:rsidR="00642DF8" w:rsidRPr="00F97E69">
        <w:rPr>
          <w:i w:val="0"/>
          <w:color w:val="auto"/>
        </w:rPr>
        <w:t xml:space="preserve">  </w:t>
      </w:r>
      <w:r w:rsidR="00642DF8" w:rsidRPr="00F97E69">
        <w:rPr>
          <w:b/>
          <w:i w:val="0"/>
          <w:color w:val="auto"/>
        </w:rPr>
        <w:t xml:space="preserve">No new VMs will be created in </w:t>
      </w:r>
      <w:r w:rsidR="00F97E69" w:rsidRPr="00F97E69">
        <w:rPr>
          <w:b/>
          <w:i w:val="0"/>
          <w:color w:val="auto"/>
        </w:rPr>
        <w:t>Release</w:t>
      </w:r>
      <w:r w:rsidR="000528AC">
        <w:rPr>
          <w:b/>
          <w:i w:val="0"/>
          <w:color w:val="auto"/>
        </w:rPr>
        <w:t xml:space="preserve"> </w:t>
      </w:r>
      <w:r w:rsidR="00642DF8" w:rsidRPr="00F97E69">
        <w:rPr>
          <w:b/>
          <w:i w:val="0"/>
          <w:color w:val="auto"/>
        </w:rPr>
        <w:t>1.1.</w:t>
      </w:r>
    </w:p>
    <w:p w14:paraId="26FE14F8" w14:textId="735E1BA5" w:rsidR="005C5ED2" w:rsidRPr="00C317CA" w:rsidRDefault="002A7AD3" w:rsidP="00324532">
      <w:pPr>
        <w:pStyle w:val="BodyText"/>
      </w:pPr>
      <w:r w:rsidRPr="00F97E69">
        <w:t>End user</w:t>
      </w:r>
      <w:r w:rsidR="00324532" w:rsidRPr="00F97E69">
        <w:t xml:space="preserve"> access </w:t>
      </w:r>
      <w:r w:rsidRPr="00F97E69">
        <w:t xml:space="preserve">to </w:t>
      </w:r>
      <w:r w:rsidR="00324532" w:rsidRPr="00F97E69">
        <w:t>MCCF EDI</w:t>
      </w:r>
      <w:r w:rsidRPr="00F97E69">
        <w:t xml:space="preserve"> TAS is managed through the VA</w:t>
      </w:r>
      <w:r w:rsidR="00324532" w:rsidRPr="00F97E69">
        <w:t xml:space="preserve"> IAM </w:t>
      </w:r>
      <w:r w:rsidRPr="00F97E69">
        <w:t>services</w:t>
      </w:r>
      <w:r w:rsidR="00642DF8" w:rsidRPr="00F97E69">
        <w:t xml:space="preserve">, and is not applicable to the installation of </w:t>
      </w:r>
      <w:r w:rsidR="00F97E69" w:rsidRPr="00F97E69">
        <w:t>Release</w:t>
      </w:r>
      <w:r w:rsidR="000528AC">
        <w:t xml:space="preserve"> </w:t>
      </w:r>
      <w:r w:rsidR="00642DF8" w:rsidRPr="00F97E69">
        <w:t>1.1.</w:t>
      </w:r>
    </w:p>
    <w:p w14:paraId="7C773E7E" w14:textId="77777777" w:rsidR="00FD7CA6" w:rsidRPr="00FD6DC0" w:rsidRDefault="00FD7CA6" w:rsidP="0080474E">
      <w:pPr>
        <w:pStyle w:val="Heading2"/>
      </w:pPr>
      <w:bookmarkStart w:id="77" w:name="_Toc416250739"/>
      <w:bookmarkStart w:id="78" w:name="_Toc430174019"/>
      <w:bookmarkStart w:id="79" w:name="_Toc533672460"/>
      <w:r w:rsidRPr="00FD6DC0">
        <w:t>Installation Procedure</w:t>
      </w:r>
      <w:bookmarkEnd w:id="77"/>
      <w:bookmarkEnd w:id="78"/>
      <w:bookmarkEnd w:id="79"/>
    </w:p>
    <w:p w14:paraId="0CCF823C" w14:textId="157E5F71" w:rsidR="00324532" w:rsidRDefault="00324532" w:rsidP="00324532">
      <w:pPr>
        <w:pStyle w:val="BodyText"/>
      </w:pPr>
      <w:bookmarkStart w:id="80" w:name="_Hlk517876263"/>
      <w:r>
        <w:t xml:space="preserve">The installation of MCCF EDI TAS is managed </w:t>
      </w:r>
      <w:bookmarkEnd w:id="80"/>
      <w:r>
        <w:t>by the Jenkins Continuous In</w:t>
      </w:r>
      <w:r w:rsidR="002A7AD3">
        <w:t>tegration automation tool</w:t>
      </w:r>
      <w:r w:rsidR="002A7AD3" w:rsidRPr="00F97E69">
        <w:t xml:space="preserve">.  </w:t>
      </w:r>
      <w:r w:rsidR="00F97E69" w:rsidRPr="00F97E69">
        <w:t>Refer to WEB installation</w:t>
      </w:r>
      <w:r w:rsidRPr="00F97E69">
        <w:t xml:space="preserve"> </w:t>
      </w:r>
      <w:r w:rsidR="00F97E69" w:rsidRPr="00F97E69">
        <w:t xml:space="preserve">in </w:t>
      </w:r>
      <w:r w:rsidRPr="00F97E69">
        <w:t>section 4.5</w:t>
      </w:r>
      <w:r w:rsidR="00F97E69" w:rsidRPr="00F97E69">
        <w:t xml:space="preserve"> for installation scripts</w:t>
      </w:r>
      <w:r w:rsidRPr="00F97E69">
        <w:t>.</w:t>
      </w:r>
    </w:p>
    <w:p w14:paraId="32B2D4AD" w14:textId="35782398" w:rsidR="009123D8" w:rsidRDefault="00324532" w:rsidP="0080474E">
      <w:pPr>
        <w:pStyle w:val="Heading2"/>
      </w:pPr>
      <w:r w:rsidRPr="00C73B8B" w:rsidDel="00324532">
        <w:lastRenderedPageBreak/>
        <w:t xml:space="preserve"> </w:t>
      </w:r>
      <w:bookmarkStart w:id="81" w:name="_Toc533154502"/>
      <w:bookmarkStart w:id="82" w:name="_Toc533672461"/>
      <w:bookmarkEnd w:id="81"/>
      <w:r w:rsidR="009123D8">
        <w:t>Installation Verification Procedure</w:t>
      </w:r>
      <w:bookmarkEnd w:id="82"/>
    </w:p>
    <w:p w14:paraId="4931B794" w14:textId="775E6A7F" w:rsidR="00324532" w:rsidRPr="00A01357" w:rsidRDefault="00324532" w:rsidP="00324532">
      <w:pPr>
        <w:pStyle w:val="InstructionalText1"/>
        <w:keepNext/>
        <w:rPr>
          <w:i w:val="0"/>
          <w:color w:val="auto"/>
          <w:szCs w:val="24"/>
        </w:rPr>
      </w:pPr>
      <w:r w:rsidRPr="00A01357">
        <w:rPr>
          <w:i w:val="0"/>
          <w:color w:val="auto"/>
          <w:szCs w:val="24"/>
        </w:rPr>
        <w:t xml:space="preserve">Each layer of the application has a set of tests which validate the performance of that layer’s functionality. </w:t>
      </w:r>
      <w:r w:rsidR="00642DF8" w:rsidRPr="00A01357">
        <w:rPr>
          <w:i w:val="0"/>
          <w:color w:val="auto"/>
          <w:szCs w:val="24"/>
        </w:rPr>
        <w:t xml:space="preserve"> </w:t>
      </w:r>
      <w:r w:rsidRPr="00A01357">
        <w:rPr>
          <w:i w:val="0"/>
          <w:color w:val="auto"/>
          <w:szCs w:val="24"/>
        </w:rPr>
        <w:t>This occurs prior to deployment.</w:t>
      </w:r>
      <w:r w:rsidR="00642DF8" w:rsidRPr="00A01357">
        <w:rPr>
          <w:i w:val="0"/>
          <w:color w:val="auto"/>
          <w:szCs w:val="24"/>
        </w:rPr>
        <w:t xml:space="preserve"> </w:t>
      </w:r>
      <w:r w:rsidRPr="00A01357">
        <w:rPr>
          <w:i w:val="0"/>
          <w:color w:val="auto"/>
          <w:szCs w:val="24"/>
        </w:rPr>
        <w:t xml:space="preserve"> A health monitoring service endpoint exists to check system status. </w:t>
      </w:r>
      <w:r w:rsidR="00642DF8" w:rsidRPr="00A01357">
        <w:rPr>
          <w:i w:val="0"/>
          <w:color w:val="auto"/>
          <w:szCs w:val="24"/>
        </w:rPr>
        <w:t xml:space="preserve"> </w:t>
      </w:r>
      <w:r w:rsidRPr="00A01357">
        <w:rPr>
          <w:i w:val="0"/>
          <w:color w:val="auto"/>
          <w:szCs w:val="24"/>
        </w:rPr>
        <w:t>MAG uses the health monitoring service endpoint to monitor status and provide notifications of system issues.</w:t>
      </w:r>
    </w:p>
    <w:p w14:paraId="17E8B98B" w14:textId="5637C3CF" w:rsidR="009A003E" w:rsidRPr="00A01357" w:rsidRDefault="00796015" w:rsidP="00607167">
      <w:pPr>
        <w:pStyle w:val="InstructionalText1"/>
        <w:keepNext/>
        <w:rPr>
          <w:i w:val="0"/>
          <w:color w:val="auto"/>
          <w:szCs w:val="24"/>
        </w:rPr>
      </w:pPr>
      <w:r w:rsidRPr="00A01357">
        <w:rPr>
          <w:i w:val="0"/>
          <w:color w:val="auto"/>
          <w:szCs w:val="24"/>
        </w:rPr>
        <w:t>I</w:t>
      </w:r>
      <w:r w:rsidR="00324532" w:rsidRPr="00A01357">
        <w:rPr>
          <w:i w:val="0"/>
          <w:color w:val="auto"/>
          <w:szCs w:val="24"/>
        </w:rPr>
        <w:t xml:space="preserve">nstallation of </w:t>
      </w:r>
      <w:r w:rsidR="00A01357" w:rsidRPr="00A01357">
        <w:rPr>
          <w:i w:val="0"/>
          <w:color w:val="auto"/>
          <w:szCs w:val="24"/>
        </w:rPr>
        <w:t>Release</w:t>
      </w:r>
      <w:r w:rsidR="00324532" w:rsidRPr="00A01357">
        <w:rPr>
          <w:i w:val="0"/>
          <w:color w:val="auto"/>
          <w:szCs w:val="24"/>
        </w:rPr>
        <w:t xml:space="preserve"> </w:t>
      </w:r>
      <w:r w:rsidRPr="00A01357">
        <w:rPr>
          <w:i w:val="0"/>
          <w:color w:val="auto"/>
          <w:szCs w:val="24"/>
        </w:rPr>
        <w:t>1.1 will be validated by a successful login by the TAS functional analyst and the TAS product owner</w:t>
      </w:r>
      <w:r w:rsidR="00324532" w:rsidRPr="00A01357">
        <w:rPr>
          <w:i w:val="0"/>
          <w:color w:val="auto"/>
          <w:szCs w:val="24"/>
        </w:rPr>
        <w:t>.</w:t>
      </w:r>
    </w:p>
    <w:p w14:paraId="5622BEC5" w14:textId="77777777" w:rsidR="00222FCD" w:rsidRDefault="00222FCD" w:rsidP="0080474E">
      <w:pPr>
        <w:pStyle w:val="Heading2"/>
      </w:pPr>
      <w:bookmarkStart w:id="83" w:name="_Toc533672462"/>
      <w:r>
        <w:t>System Configuration</w:t>
      </w:r>
      <w:bookmarkEnd w:id="83"/>
    </w:p>
    <w:p w14:paraId="4DFFAEC1" w14:textId="750DF287" w:rsidR="005F3344" w:rsidRPr="00C317CA" w:rsidRDefault="00796015" w:rsidP="00324532">
      <w:pPr>
        <w:pStyle w:val="BodyText"/>
        <w:rPr>
          <w:i/>
        </w:rPr>
      </w:pPr>
      <w:r w:rsidRPr="00A01357">
        <w:t xml:space="preserve">Configuration of </w:t>
      </w:r>
      <w:r w:rsidR="00A01357" w:rsidRPr="00A01357">
        <w:t>Release</w:t>
      </w:r>
      <w:r w:rsidR="000528AC">
        <w:t xml:space="preserve"> </w:t>
      </w:r>
      <w:r w:rsidRPr="00A01357">
        <w:t>1.1 is</w:t>
      </w:r>
      <w:r w:rsidR="00CF5D69">
        <w:t xml:space="preserve"> specific to the SiteM</w:t>
      </w:r>
      <w:r w:rsidRPr="00A01357">
        <w:t xml:space="preserve">inder Agent necessary to employ IAM </w:t>
      </w:r>
      <w:proofErr w:type="spellStart"/>
      <w:r w:rsidRPr="00A01357">
        <w:t>SSOi</w:t>
      </w:r>
      <w:proofErr w:type="spellEnd"/>
      <w:r w:rsidRPr="00A01357">
        <w:t>.  Configuration is accomplished automatically via TAS deployment automation.</w:t>
      </w:r>
    </w:p>
    <w:p w14:paraId="64DFF954" w14:textId="77777777" w:rsidR="00222FCD" w:rsidRDefault="00222FCD" w:rsidP="0080474E">
      <w:pPr>
        <w:pStyle w:val="Heading2"/>
      </w:pPr>
      <w:bookmarkStart w:id="84" w:name="_Toc533672463"/>
      <w:r>
        <w:t>Database Tuning</w:t>
      </w:r>
      <w:bookmarkEnd w:id="84"/>
    </w:p>
    <w:p w14:paraId="00D801A2" w14:textId="31E0805A" w:rsidR="00796015" w:rsidRPr="00796015" w:rsidRDefault="00A01357" w:rsidP="00796015">
      <w:pPr>
        <w:pStyle w:val="InstructionalText1"/>
        <w:rPr>
          <w:i w:val="0"/>
          <w:strike/>
          <w:color w:val="auto"/>
        </w:rPr>
      </w:pPr>
      <w:r>
        <w:rPr>
          <w:b/>
          <w:i w:val="0"/>
          <w:color w:val="auto"/>
        </w:rPr>
        <w:t>Database deployment processing</w:t>
      </w:r>
      <w:r w:rsidR="002A7AD3" w:rsidRPr="00A01357">
        <w:rPr>
          <w:b/>
          <w:i w:val="0"/>
          <w:color w:val="auto"/>
        </w:rPr>
        <w:t xml:space="preserve"> is a future release and not applicable to Release 1.1.</w:t>
      </w:r>
    </w:p>
    <w:p w14:paraId="7210D06B" w14:textId="78E77EF8" w:rsidR="00AE5904" w:rsidRPr="00A01357" w:rsidRDefault="00685E4D" w:rsidP="0080474E">
      <w:pPr>
        <w:pStyle w:val="Heading1"/>
      </w:pPr>
      <w:bookmarkStart w:id="85" w:name="_Toc533672464"/>
      <w:r w:rsidRPr="00A01357">
        <w:t>Back-Out</w:t>
      </w:r>
      <w:r w:rsidR="00AE5904" w:rsidRPr="00A01357">
        <w:t xml:space="preserve"> Procedure</w:t>
      </w:r>
      <w:bookmarkEnd w:id="85"/>
    </w:p>
    <w:p w14:paraId="3A498378" w14:textId="34DE9184" w:rsidR="00796015" w:rsidRPr="008A3590" w:rsidRDefault="00796015" w:rsidP="005C7480">
      <w:pPr>
        <w:pStyle w:val="BodyText"/>
        <w:tabs>
          <w:tab w:val="left" w:pos="5748"/>
        </w:tabs>
      </w:pPr>
      <w:r w:rsidRPr="00A01357">
        <w:t xml:space="preserve">Software deployment makes new/revised functionality instantly available to end-users.  If application operability is unacceptable for any reason, a </w:t>
      </w:r>
      <w:r w:rsidR="006E534C">
        <w:t>back-out</w:t>
      </w:r>
      <w:r w:rsidRPr="00A01357">
        <w:t xml:space="preserve"> plan is not executed.  Instead, a prior version is quickly deployed from Rational Team Concert (RTC) using TAS automated deployments.</w:t>
      </w:r>
      <w:r w:rsidRPr="007134A1">
        <w:t xml:space="preserve">  </w:t>
      </w:r>
    </w:p>
    <w:p w14:paraId="68291419" w14:textId="77777777" w:rsidR="00455CB4" w:rsidRDefault="00685E4D" w:rsidP="0080474E">
      <w:pPr>
        <w:pStyle w:val="Heading2"/>
      </w:pPr>
      <w:bookmarkStart w:id="86" w:name="_Toc533672465"/>
      <w:r>
        <w:t>Back-Out</w:t>
      </w:r>
      <w:r w:rsidR="00455CB4">
        <w:t xml:space="preserve"> Strategy</w:t>
      </w:r>
      <w:bookmarkEnd w:id="86"/>
    </w:p>
    <w:p w14:paraId="0AF4FDD1" w14:textId="4EABB10B" w:rsidR="00455CB4" w:rsidRDefault="004D214D" w:rsidP="00455CB4">
      <w:pPr>
        <w:pStyle w:val="InstructionalText1"/>
        <w:rPr>
          <w:i w:val="0"/>
          <w:color w:val="auto"/>
        </w:rPr>
      </w:pPr>
      <w:r w:rsidRPr="00A01357">
        <w:rPr>
          <w:i w:val="0"/>
          <w:color w:val="auto"/>
        </w:rPr>
        <w:t>Redeployment of software components</w:t>
      </w:r>
      <w:r w:rsidR="00BF43A3" w:rsidRPr="00A01357">
        <w:rPr>
          <w:i w:val="0"/>
          <w:color w:val="auto"/>
        </w:rPr>
        <w:t xml:space="preserve"> for a prior version is</w:t>
      </w:r>
      <w:r w:rsidRPr="00A01357">
        <w:rPr>
          <w:i w:val="0"/>
          <w:color w:val="auto"/>
        </w:rPr>
        <w:t xml:space="preserve"> performed as follows:</w:t>
      </w:r>
    </w:p>
    <w:p w14:paraId="16847B50" w14:textId="28490D15" w:rsidR="002C784B" w:rsidRDefault="002C784B" w:rsidP="00B42FE3">
      <w:pPr>
        <w:pStyle w:val="ListParagraph"/>
        <w:numPr>
          <w:ilvl w:val="0"/>
          <w:numId w:val="20"/>
        </w:numPr>
      </w:pPr>
      <w:r>
        <w:t xml:space="preserve">From the Jump Server (VAC20VHACRCB.BHA.MED.VA.GOV) login the </w:t>
      </w:r>
      <w:r w:rsidR="00CF5D69">
        <w:t xml:space="preserve">Jenkins </w:t>
      </w:r>
      <w:r w:rsidRPr="00A826B7">
        <w:t>Continuous Integration Server</w:t>
      </w:r>
      <w:r>
        <w:t>.</w:t>
      </w:r>
    </w:p>
    <w:p w14:paraId="737B5EA3" w14:textId="71E9B0A8" w:rsidR="002C784B" w:rsidRDefault="002C784B" w:rsidP="00B42FE3">
      <w:pPr>
        <w:pStyle w:val="ListParagraph"/>
        <w:numPr>
          <w:ilvl w:val="0"/>
          <w:numId w:val="20"/>
        </w:numPr>
      </w:pPr>
      <w:r>
        <w:t xml:space="preserve">The </w:t>
      </w:r>
      <w:r w:rsidRPr="00A826B7">
        <w:t xml:space="preserve">Configuration Manager will login using their username </w:t>
      </w:r>
      <w:r>
        <w:t>and password</w:t>
      </w:r>
    </w:p>
    <w:p w14:paraId="5EEA845B" w14:textId="34574AA2" w:rsidR="002C784B" w:rsidRDefault="002C784B" w:rsidP="00B42FE3">
      <w:pPr>
        <w:pStyle w:val="ListParagraph"/>
        <w:numPr>
          <w:ilvl w:val="0"/>
          <w:numId w:val="20"/>
        </w:numPr>
      </w:pPr>
      <w:r>
        <w:t>Select MCCF_TAS</w:t>
      </w:r>
    </w:p>
    <w:p w14:paraId="13D6FFEC" w14:textId="41A848B0" w:rsidR="002C784B" w:rsidRDefault="002C784B" w:rsidP="00B42FE3">
      <w:pPr>
        <w:pStyle w:val="ListParagraph"/>
        <w:numPr>
          <w:ilvl w:val="0"/>
          <w:numId w:val="20"/>
        </w:numPr>
      </w:pPr>
      <w:r>
        <w:t xml:space="preserve">Select the filename of the release to be deployed from this location: </w:t>
      </w:r>
      <w:hyperlink r:id="rId15" w:history="1">
        <w:r w:rsidRPr="00CC228F">
          <w:rPr>
            <w:rStyle w:val="Hyperlink"/>
          </w:rPr>
          <w:t>https://vac20fpctas800.va.gov/rtc/tas</w:t>
        </w:r>
      </w:hyperlink>
      <w:r>
        <w:t>.</w:t>
      </w:r>
    </w:p>
    <w:p w14:paraId="65E47BAF" w14:textId="2544B6A5" w:rsidR="002C784B" w:rsidRDefault="002C784B" w:rsidP="00B42FE3">
      <w:pPr>
        <w:pStyle w:val="ListParagraph"/>
        <w:numPr>
          <w:ilvl w:val="0"/>
          <w:numId w:val="20"/>
        </w:numPr>
      </w:pPr>
      <w:r>
        <w:t xml:space="preserve">Select </w:t>
      </w:r>
      <w:proofErr w:type="spellStart"/>
      <w:r>
        <w:t>deploy_RTC_MCCF_TAS_Core</w:t>
      </w:r>
      <w:proofErr w:type="spellEnd"/>
      <w:r>
        <w:t>-&gt;Build with Parameters</w:t>
      </w:r>
    </w:p>
    <w:p w14:paraId="52A0BB14" w14:textId="1F6F7E1D" w:rsidR="002C784B" w:rsidRDefault="002C784B" w:rsidP="00B42FE3">
      <w:pPr>
        <w:pStyle w:val="ListParagraph"/>
        <w:numPr>
          <w:ilvl w:val="1"/>
          <w:numId w:val="20"/>
        </w:numPr>
      </w:pPr>
      <w:r>
        <w:t xml:space="preserve">Enter </w:t>
      </w:r>
      <w:proofErr w:type="spellStart"/>
      <w:r>
        <w:t>deployment_filename</w:t>
      </w:r>
      <w:proofErr w:type="spellEnd"/>
      <w:r>
        <w:t xml:space="preserve"> obtained in step 4</w:t>
      </w:r>
    </w:p>
    <w:p w14:paraId="7677AD2F" w14:textId="77777777" w:rsidR="00796015" w:rsidRPr="00A01357" w:rsidRDefault="00796015" w:rsidP="00796015">
      <w:pPr>
        <w:pStyle w:val="ListParagraph"/>
        <w:numPr>
          <w:ilvl w:val="1"/>
          <w:numId w:val="20"/>
        </w:numPr>
      </w:pPr>
      <w:r w:rsidRPr="00A01357">
        <w:t>Enter MAG_PROD</w:t>
      </w:r>
    </w:p>
    <w:p w14:paraId="3EC08FB7" w14:textId="77777777" w:rsidR="002C784B" w:rsidRDefault="002C784B" w:rsidP="00B42FE3">
      <w:pPr>
        <w:pStyle w:val="ListParagraph"/>
        <w:numPr>
          <w:ilvl w:val="1"/>
          <w:numId w:val="20"/>
        </w:numPr>
      </w:pPr>
      <w:r>
        <w:t>Click “Build” button</w:t>
      </w:r>
    </w:p>
    <w:p w14:paraId="7C563D4A" w14:textId="77777777" w:rsidR="002C784B" w:rsidRDefault="002C784B" w:rsidP="00B42FE3">
      <w:pPr>
        <w:pStyle w:val="ListParagraph"/>
        <w:numPr>
          <w:ilvl w:val="1"/>
          <w:numId w:val="20"/>
        </w:numPr>
      </w:pPr>
      <w:r>
        <w:t>Ensure build completed successfully</w:t>
      </w:r>
    </w:p>
    <w:p w14:paraId="137A299C" w14:textId="77777777" w:rsidR="002C784B" w:rsidRDefault="002C784B" w:rsidP="00B42FE3">
      <w:pPr>
        <w:pStyle w:val="ListParagraph"/>
        <w:numPr>
          <w:ilvl w:val="2"/>
          <w:numId w:val="20"/>
        </w:numPr>
      </w:pPr>
      <w:r>
        <w:t>If build failed, research error and restart build (go back to Step 3)</w:t>
      </w:r>
    </w:p>
    <w:p w14:paraId="73BA02A1" w14:textId="77777777" w:rsidR="006C6DBA" w:rsidRPr="00A01357" w:rsidRDefault="00685E4D" w:rsidP="0080474E">
      <w:pPr>
        <w:pStyle w:val="Heading2"/>
      </w:pPr>
      <w:bookmarkStart w:id="87" w:name="_Toc533154508"/>
      <w:bookmarkStart w:id="88" w:name="_Toc533154509"/>
      <w:bookmarkStart w:id="89" w:name="_Toc533154511"/>
      <w:bookmarkStart w:id="90" w:name="_Toc533672466"/>
      <w:bookmarkEnd w:id="87"/>
      <w:bookmarkEnd w:id="88"/>
      <w:bookmarkEnd w:id="89"/>
      <w:r w:rsidRPr="00A01357">
        <w:t>Back-Out</w:t>
      </w:r>
      <w:r w:rsidR="006C6DBA" w:rsidRPr="00A01357">
        <w:t xml:space="preserve"> Considerations</w:t>
      </w:r>
      <w:bookmarkEnd w:id="90"/>
    </w:p>
    <w:p w14:paraId="29646859" w14:textId="48E9938D" w:rsidR="00A01357" w:rsidRPr="008A3590" w:rsidRDefault="00A01357" w:rsidP="002C784B">
      <w:pPr>
        <w:pStyle w:val="BodyText"/>
        <w:tabs>
          <w:tab w:val="left" w:pos="5748"/>
        </w:tabs>
      </w:pPr>
      <w:r>
        <w:t>Su</w:t>
      </w:r>
      <w:r w:rsidR="000528AC">
        <w:t xml:space="preserve">ccessful deployment of Release </w:t>
      </w:r>
      <w:r>
        <w:t xml:space="preserve">1.1 will be determined by the </w:t>
      </w:r>
      <w:bookmarkStart w:id="91" w:name="_Hlk533670708"/>
      <w:r>
        <w:t>successful authentication of the TAS functional analy</w:t>
      </w:r>
      <w:r w:rsidR="00B5193E">
        <w:t>st and/or the TAS product owner.</w:t>
      </w:r>
      <w:bookmarkEnd w:id="91"/>
    </w:p>
    <w:p w14:paraId="27EF753A" w14:textId="77777777" w:rsidR="00DF6B4A" w:rsidRPr="00B5193E" w:rsidRDefault="00DF6B4A" w:rsidP="0080474E">
      <w:pPr>
        <w:pStyle w:val="Heading3"/>
      </w:pPr>
      <w:bookmarkStart w:id="92" w:name="_Toc533154513"/>
      <w:bookmarkStart w:id="93" w:name="_Toc533672467"/>
      <w:bookmarkEnd w:id="92"/>
      <w:r w:rsidRPr="00B5193E">
        <w:t>Load Testing</w:t>
      </w:r>
      <w:bookmarkEnd w:id="93"/>
    </w:p>
    <w:p w14:paraId="2870F25C" w14:textId="2FF9B4C6" w:rsidR="00DF6B4A" w:rsidRPr="00B5193E" w:rsidRDefault="00B5193E" w:rsidP="0005386F">
      <w:pPr>
        <w:pStyle w:val="InstructionalText1"/>
        <w:rPr>
          <w:i w:val="0"/>
          <w:color w:val="auto"/>
        </w:rPr>
      </w:pPr>
      <w:r>
        <w:rPr>
          <w:i w:val="0"/>
          <w:color w:val="auto"/>
        </w:rPr>
        <w:t>Usage volume will not change with the deployment of Release 1.1.</w:t>
      </w:r>
    </w:p>
    <w:p w14:paraId="100E876B" w14:textId="77777777" w:rsidR="00DF6B4A" w:rsidRPr="00B5193E" w:rsidRDefault="00DF6B4A" w:rsidP="0080474E">
      <w:pPr>
        <w:pStyle w:val="Heading3"/>
      </w:pPr>
      <w:bookmarkStart w:id="94" w:name="_Toc533672468"/>
      <w:r w:rsidRPr="00B5193E">
        <w:lastRenderedPageBreak/>
        <w:t>User Acceptance Testing</w:t>
      </w:r>
      <w:bookmarkEnd w:id="94"/>
    </w:p>
    <w:p w14:paraId="186DDF1A" w14:textId="0BF81E6F" w:rsidR="004424DF" w:rsidRPr="004424DF" w:rsidRDefault="00B5193E" w:rsidP="0005386F">
      <w:pPr>
        <w:pStyle w:val="InstructionalText1"/>
        <w:rPr>
          <w:i w:val="0"/>
          <w:color w:val="auto"/>
        </w:rPr>
      </w:pPr>
      <w:r>
        <w:rPr>
          <w:i w:val="0"/>
          <w:color w:val="auto"/>
        </w:rPr>
        <w:t>S</w:t>
      </w:r>
      <w:r w:rsidRPr="00B5193E">
        <w:rPr>
          <w:i w:val="0"/>
          <w:color w:val="auto"/>
        </w:rPr>
        <w:t>uccessful authentication of the TAS functional analyst and/or the TAS product owner.</w:t>
      </w:r>
      <w:r>
        <w:rPr>
          <w:i w:val="0"/>
          <w:color w:val="auto"/>
        </w:rPr>
        <w:t xml:space="preserve">  No other user acceptance testing is required.</w:t>
      </w:r>
    </w:p>
    <w:p w14:paraId="4A14AA02" w14:textId="77777777" w:rsidR="006C6DBA" w:rsidRDefault="00685E4D" w:rsidP="0080474E">
      <w:pPr>
        <w:pStyle w:val="Heading2"/>
      </w:pPr>
      <w:bookmarkStart w:id="95" w:name="_Toc533672469"/>
      <w:r>
        <w:t>Back-Out</w:t>
      </w:r>
      <w:r w:rsidR="00DF6B4A" w:rsidRPr="00DF6B4A">
        <w:t xml:space="preserve"> </w:t>
      </w:r>
      <w:r w:rsidR="006C6DBA">
        <w:t>Criteria</w:t>
      </w:r>
      <w:bookmarkEnd w:id="95"/>
    </w:p>
    <w:p w14:paraId="15CAE619" w14:textId="1998C06B" w:rsidR="004424DF" w:rsidRPr="00C317CA" w:rsidRDefault="00A01357" w:rsidP="004424DF">
      <w:pPr>
        <w:pStyle w:val="InstructionalText1"/>
        <w:rPr>
          <w:i w:val="0"/>
          <w:color w:val="auto"/>
        </w:rPr>
      </w:pPr>
      <w:r>
        <w:rPr>
          <w:i w:val="0"/>
          <w:color w:val="auto"/>
        </w:rPr>
        <w:t>Unsuccessful authentication or non-responsive IAM processing.</w:t>
      </w:r>
    </w:p>
    <w:p w14:paraId="23E9F89E" w14:textId="77777777" w:rsidR="006C6DBA" w:rsidRDefault="00685E4D" w:rsidP="0080474E">
      <w:pPr>
        <w:pStyle w:val="Heading2"/>
      </w:pPr>
      <w:bookmarkStart w:id="96" w:name="_Toc533672470"/>
      <w:r>
        <w:t>Back-Out</w:t>
      </w:r>
      <w:r w:rsidR="00DF6B4A" w:rsidRPr="00DF6B4A">
        <w:t xml:space="preserve"> </w:t>
      </w:r>
      <w:r w:rsidR="006C6DBA">
        <w:t>Risks</w:t>
      </w:r>
      <w:bookmarkEnd w:id="96"/>
    </w:p>
    <w:p w14:paraId="61F38D54" w14:textId="03A89852" w:rsidR="004424DF" w:rsidRPr="00C317CA" w:rsidRDefault="00A01357" w:rsidP="004424DF">
      <w:pPr>
        <w:pStyle w:val="InstructionalText1"/>
        <w:rPr>
          <w:i w:val="0"/>
          <w:color w:val="auto"/>
        </w:rPr>
      </w:pPr>
      <w:r>
        <w:rPr>
          <w:i w:val="0"/>
          <w:color w:val="auto"/>
        </w:rPr>
        <w:t>None.</w:t>
      </w:r>
    </w:p>
    <w:p w14:paraId="5781B7BD" w14:textId="77777777" w:rsidR="006C6DBA" w:rsidRDefault="006C6DBA" w:rsidP="0080474E">
      <w:pPr>
        <w:pStyle w:val="Heading2"/>
      </w:pPr>
      <w:bookmarkStart w:id="97" w:name="_Toc533672471"/>
      <w:r>
        <w:t xml:space="preserve">Authority for </w:t>
      </w:r>
      <w:r w:rsidR="00685E4D">
        <w:t>Back-Out</w:t>
      </w:r>
      <w:bookmarkEnd w:id="97"/>
    </w:p>
    <w:p w14:paraId="2672C0E7" w14:textId="21D3C23F" w:rsidR="004424DF" w:rsidRPr="00C317CA" w:rsidRDefault="00A01357" w:rsidP="004424DF">
      <w:pPr>
        <w:pStyle w:val="InstructionalText1"/>
        <w:rPr>
          <w:i w:val="0"/>
          <w:color w:val="auto"/>
        </w:rPr>
      </w:pPr>
      <w:r>
        <w:rPr>
          <w:i w:val="0"/>
          <w:color w:val="auto"/>
        </w:rPr>
        <w:t>TAS Function</w:t>
      </w:r>
      <w:r w:rsidR="00B5193E">
        <w:rPr>
          <w:i w:val="0"/>
          <w:color w:val="auto"/>
        </w:rPr>
        <w:t>al Analyst or TAS Product Owner will determine if Release 1.1 is preserved or backed out.</w:t>
      </w:r>
    </w:p>
    <w:p w14:paraId="1B5F1F55" w14:textId="77777777" w:rsidR="00AE5904" w:rsidRDefault="00685E4D" w:rsidP="0080474E">
      <w:pPr>
        <w:pStyle w:val="Heading2"/>
      </w:pPr>
      <w:bookmarkStart w:id="98" w:name="_Toc533672472"/>
      <w:r>
        <w:t>Back-Out</w:t>
      </w:r>
      <w:r w:rsidR="00AE5904">
        <w:t xml:space="preserve"> Procedure</w:t>
      </w:r>
      <w:bookmarkEnd w:id="98"/>
    </w:p>
    <w:p w14:paraId="2B41C94F" w14:textId="6D20955F" w:rsidR="004424DF" w:rsidRPr="00C317CA" w:rsidRDefault="00A01357" w:rsidP="004424DF">
      <w:pPr>
        <w:pStyle w:val="InstructionalText1"/>
        <w:rPr>
          <w:i w:val="0"/>
          <w:color w:val="auto"/>
        </w:rPr>
      </w:pPr>
      <w:r>
        <w:rPr>
          <w:i w:val="0"/>
          <w:color w:val="auto"/>
        </w:rPr>
        <w:t xml:space="preserve">Refer to </w:t>
      </w:r>
      <w:r w:rsidR="004424DF">
        <w:rPr>
          <w:i w:val="0"/>
          <w:color w:val="auto"/>
        </w:rPr>
        <w:t>section 5.</w:t>
      </w:r>
    </w:p>
    <w:p w14:paraId="15D4B5D7" w14:textId="77777777" w:rsidR="00DE0518" w:rsidRDefault="00DE0518" w:rsidP="0080474E">
      <w:pPr>
        <w:pStyle w:val="Heading2"/>
      </w:pPr>
      <w:bookmarkStart w:id="99" w:name="_Toc533672473"/>
      <w:r>
        <w:t>Back-out Verification Procedure</w:t>
      </w:r>
      <w:bookmarkEnd w:id="99"/>
    </w:p>
    <w:p w14:paraId="1C50C04A" w14:textId="3D9982AF" w:rsidR="004424DF" w:rsidRPr="00C317CA" w:rsidRDefault="00A01357" w:rsidP="004424DF">
      <w:pPr>
        <w:pStyle w:val="InstructionalText1"/>
        <w:rPr>
          <w:i w:val="0"/>
          <w:color w:val="auto"/>
        </w:rPr>
      </w:pPr>
      <w:r>
        <w:rPr>
          <w:i w:val="0"/>
          <w:color w:val="auto"/>
        </w:rPr>
        <w:t>Refer to</w:t>
      </w:r>
      <w:r w:rsidR="004424DF">
        <w:rPr>
          <w:i w:val="0"/>
          <w:color w:val="auto"/>
        </w:rPr>
        <w:t xml:space="preserve"> section 5.</w:t>
      </w:r>
    </w:p>
    <w:p w14:paraId="60ED9FC9" w14:textId="77777777" w:rsidR="00AE5904" w:rsidRPr="00A01357" w:rsidRDefault="00AE5904" w:rsidP="0080474E">
      <w:pPr>
        <w:pStyle w:val="Heading1"/>
      </w:pPr>
      <w:bookmarkStart w:id="100" w:name="_Toc533672474"/>
      <w:r w:rsidRPr="00A01357">
        <w:t>Rollback Procedure</w:t>
      </w:r>
      <w:bookmarkEnd w:id="100"/>
    </w:p>
    <w:p w14:paraId="73E83555" w14:textId="1CD5B84F" w:rsidR="00BF43A3" w:rsidRPr="00BF43A3" w:rsidRDefault="00B5193E" w:rsidP="002C784B">
      <w:pPr>
        <w:pStyle w:val="BodyText"/>
        <w:rPr>
          <w:rStyle w:val="Hyperlink"/>
          <w:b/>
          <w:u w:val="none"/>
        </w:rPr>
      </w:pPr>
      <w:r>
        <w:rPr>
          <w:rStyle w:val="Hyperlink"/>
          <w:b/>
          <w:color w:val="auto"/>
          <w:u w:val="none"/>
        </w:rPr>
        <w:t>Database and/or</w:t>
      </w:r>
      <w:r w:rsidR="00BF43A3" w:rsidRPr="00BF43A3">
        <w:rPr>
          <w:rStyle w:val="Hyperlink"/>
          <w:b/>
          <w:color w:val="auto"/>
          <w:u w:val="none"/>
        </w:rPr>
        <w:t xml:space="preserve"> data changes </w:t>
      </w:r>
      <w:r>
        <w:rPr>
          <w:rStyle w:val="Hyperlink"/>
          <w:b/>
          <w:color w:val="auto"/>
          <w:u w:val="none"/>
        </w:rPr>
        <w:t xml:space="preserve">are not </w:t>
      </w:r>
      <w:r w:rsidR="00BF43A3" w:rsidRPr="00BF43A3">
        <w:rPr>
          <w:rStyle w:val="Hyperlink"/>
          <w:b/>
          <w:color w:val="auto"/>
          <w:u w:val="none"/>
        </w:rPr>
        <w:t xml:space="preserve">applicable </w:t>
      </w:r>
      <w:r>
        <w:rPr>
          <w:rStyle w:val="Hyperlink"/>
          <w:b/>
          <w:color w:val="auto"/>
          <w:u w:val="none"/>
        </w:rPr>
        <w:t>in Release</w:t>
      </w:r>
      <w:r w:rsidR="000528AC">
        <w:rPr>
          <w:rStyle w:val="Hyperlink"/>
          <w:b/>
          <w:color w:val="auto"/>
          <w:u w:val="none"/>
        </w:rPr>
        <w:t xml:space="preserve"> </w:t>
      </w:r>
      <w:r w:rsidR="00BF43A3" w:rsidRPr="00BF43A3">
        <w:rPr>
          <w:rStyle w:val="Hyperlink"/>
          <w:b/>
          <w:color w:val="auto"/>
          <w:u w:val="none"/>
        </w:rPr>
        <w:t>1.1.</w:t>
      </w:r>
    </w:p>
    <w:p w14:paraId="08CA67D7" w14:textId="77777777" w:rsidR="0029309C" w:rsidRPr="00B5193E" w:rsidRDefault="0029309C" w:rsidP="0080474E">
      <w:pPr>
        <w:pStyle w:val="Heading2"/>
      </w:pPr>
      <w:bookmarkStart w:id="101" w:name="_Toc533154522"/>
      <w:bookmarkStart w:id="102" w:name="_Toc533154523"/>
      <w:bookmarkStart w:id="103" w:name="_Toc533672475"/>
      <w:bookmarkEnd w:id="101"/>
      <w:bookmarkEnd w:id="102"/>
      <w:r w:rsidRPr="00B5193E">
        <w:t>Rollback Considerations</w:t>
      </w:r>
      <w:bookmarkEnd w:id="103"/>
    </w:p>
    <w:p w14:paraId="57FE6963" w14:textId="77777777" w:rsidR="0058516A" w:rsidRPr="0058516A" w:rsidRDefault="0058516A" w:rsidP="0058516A">
      <w:pPr>
        <w:pStyle w:val="InstructionalText1"/>
        <w:rPr>
          <w:i w:val="0"/>
          <w:color w:val="auto"/>
        </w:rPr>
      </w:pPr>
      <w:r w:rsidRPr="0058516A">
        <w:rPr>
          <w:i w:val="0"/>
          <w:color w:val="auto"/>
        </w:rPr>
        <w:t>N/A</w:t>
      </w:r>
    </w:p>
    <w:p w14:paraId="561DE357" w14:textId="77777777" w:rsidR="0029309C" w:rsidRDefault="0029309C" w:rsidP="0080474E">
      <w:pPr>
        <w:pStyle w:val="Heading2"/>
      </w:pPr>
      <w:bookmarkStart w:id="104" w:name="_Toc533672476"/>
      <w:r>
        <w:t>Rollback Criteria</w:t>
      </w:r>
      <w:bookmarkEnd w:id="104"/>
    </w:p>
    <w:p w14:paraId="53A75B6B" w14:textId="77777777" w:rsidR="0029309C" w:rsidRPr="0058516A" w:rsidRDefault="0058516A" w:rsidP="0029309C">
      <w:pPr>
        <w:pStyle w:val="InstructionalText1"/>
        <w:rPr>
          <w:i w:val="0"/>
          <w:color w:val="auto"/>
        </w:rPr>
      </w:pPr>
      <w:r w:rsidRPr="0058516A">
        <w:rPr>
          <w:i w:val="0"/>
          <w:color w:val="auto"/>
        </w:rPr>
        <w:t>N/A</w:t>
      </w:r>
    </w:p>
    <w:p w14:paraId="566AF767" w14:textId="77777777" w:rsidR="0029309C" w:rsidRDefault="0029309C" w:rsidP="0080474E">
      <w:pPr>
        <w:pStyle w:val="Heading2"/>
      </w:pPr>
      <w:bookmarkStart w:id="105" w:name="_Toc533672477"/>
      <w:r>
        <w:t>Rollback Risks</w:t>
      </w:r>
      <w:bookmarkEnd w:id="105"/>
    </w:p>
    <w:p w14:paraId="60A21AF5" w14:textId="77777777" w:rsidR="0058516A" w:rsidRPr="0058516A" w:rsidRDefault="0058516A" w:rsidP="0058516A">
      <w:pPr>
        <w:pStyle w:val="InstructionalText1"/>
        <w:rPr>
          <w:i w:val="0"/>
          <w:color w:val="auto"/>
        </w:rPr>
      </w:pPr>
      <w:r w:rsidRPr="0058516A">
        <w:rPr>
          <w:i w:val="0"/>
          <w:color w:val="auto"/>
        </w:rPr>
        <w:t>N/A</w:t>
      </w:r>
    </w:p>
    <w:p w14:paraId="45F12276" w14:textId="77777777" w:rsidR="0029309C" w:rsidRPr="0029309C" w:rsidRDefault="0029309C" w:rsidP="0080474E">
      <w:pPr>
        <w:pStyle w:val="Heading2"/>
      </w:pPr>
      <w:bookmarkStart w:id="106" w:name="_Toc533672478"/>
      <w:r>
        <w:t>Authority for Rollback</w:t>
      </w:r>
      <w:bookmarkEnd w:id="106"/>
    </w:p>
    <w:p w14:paraId="4EC3F391" w14:textId="77777777" w:rsidR="0058516A" w:rsidRPr="0058516A" w:rsidRDefault="0058516A" w:rsidP="0058516A">
      <w:pPr>
        <w:pStyle w:val="InstructionalText1"/>
        <w:rPr>
          <w:i w:val="0"/>
          <w:color w:val="auto"/>
        </w:rPr>
      </w:pPr>
      <w:r w:rsidRPr="0058516A">
        <w:rPr>
          <w:i w:val="0"/>
          <w:color w:val="auto"/>
        </w:rPr>
        <w:t>N/A</w:t>
      </w:r>
    </w:p>
    <w:p w14:paraId="4E63CE54" w14:textId="77777777" w:rsidR="00DF0C18" w:rsidRDefault="00DF0C18" w:rsidP="0080474E">
      <w:pPr>
        <w:pStyle w:val="Heading2"/>
      </w:pPr>
      <w:bookmarkStart w:id="107" w:name="_Toc533672479"/>
      <w:r>
        <w:t>Rollback Procedure</w:t>
      </w:r>
      <w:bookmarkEnd w:id="107"/>
    </w:p>
    <w:p w14:paraId="65EF3F62" w14:textId="77777777" w:rsidR="0058516A" w:rsidRPr="0058516A" w:rsidRDefault="0058516A" w:rsidP="0058516A">
      <w:pPr>
        <w:pStyle w:val="InstructionalText1"/>
        <w:rPr>
          <w:i w:val="0"/>
          <w:color w:val="auto"/>
        </w:rPr>
      </w:pPr>
      <w:r w:rsidRPr="0058516A">
        <w:rPr>
          <w:i w:val="0"/>
          <w:color w:val="auto"/>
        </w:rPr>
        <w:t>N/A</w:t>
      </w:r>
    </w:p>
    <w:p w14:paraId="265F8EC2" w14:textId="77777777" w:rsidR="00EE08BA" w:rsidRPr="00236972" w:rsidRDefault="00037CE1" w:rsidP="0080474E">
      <w:pPr>
        <w:pStyle w:val="Heading2"/>
        <w:rPr>
          <w:rFonts w:ascii="Calibri" w:eastAsia="Calibri" w:hAnsi="Calibri"/>
          <w:sz w:val="22"/>
          <w:szCs w:val="22"/>
        </w:rPr>
      </w:pPr>
      <w:bookmarkStart w:id="108" w:name="_Toc533672480"/>
      <w:r>
        <w:t>Rollback Verification Procedure</w:t>
      </w:r>
      <w:bookmarkEnd w:id="108"/>
    </w:p>
    <w:p w14:paraId="3AF4817E" w14:textId="77777777" w:rsidR="0058516A" w:rsidRPr="0058516A" w:rsidRDefault="0058516A" w:rsidP="0058516A">
      <w:pPr>
        <w:pStyle w:val="InstructionalText1"/>
        <w:rPr>
          <w:i w:val="0"/>
          <w:color w:val="auto"/>
        </w:rPr>
      </w:pPr>
      <w:r w:rsidRPr="0058516A">
        <w:rPr>
          <w:i w:val="0"/>
          <w:color w:val="auto"/>
        </w:rPr>
        <w:t>N/A</w:t>
      </w:r>
    </w:p>
    <w:p w14:paraId="7D44BB56" w14:textId="77777777" w:rsidR="00662E2B" w:rsidRDefault="00662E2B" w:rsidP="00F866E3">
      <w:pPr>
        <w:pStyle w:val="Title2"/>
      </w:pPr>
    </w:p>
    <w:p w14:paraId="6A9EC154" w14:textId="77777777" w:rsidR="00662E2B" w:rsidRDefault="00662E2B" w:rsidP="00F866E3">
      <w:pPr>
        <w:pStyle w:val="Title2"/>
      </w:pPr>
    </w:p>
    <w:p w14:paraId="10700671" w14:textId="425663EB" w:rsidR="00FA1BF4" w:rsidRPr="00FA1BF4" w:rsidRDefault="00FA1BF4" w:rsidP="001F4AD6">
      <w:pPr>
        <w:pStyle w:val="InstructionalText1"/>
        <w:keepLines w:val="0"/>
        <w:autoSpaceDE/>
        <w:autoSpaceDN/>
        <w:adjustRightInd/>
        <w:spacing w:before="120" w:line="240" w:lineRule="auto"/>
        <w:jc w:val="center"/>
      </w:pPr>
      <w:bookmarkStart w:id="109" w:name="ColumnTitle_01"/>
      <w:bookmarkEnd w:id="109"/>
    </w:p>
    <w:sectPr w:rsidR="00FA1BF4" w:rsidRPr="00FA1BF4" w:rsidSect="00922D53">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5FA1C" w14:textId="77777777" w:rsidR="005E5464" w:rsidRDefault="005E5464">
      <w:r>
        <w:separator/>
      </w:r>
    </w:p>
    <w:p w14:paraId="4388E68E" w14:textId="77777777" w:rsidR="005E5464" w:rsidRDefault="005E5464"/>
  </w:endnote>
  <w:endnote w:type="continuationSeparator" w:id="0">
    <w:p w14:paraId="36CB3BC4" w14:textId="77777777" w:rsidR="005E5464" w:rsidRDefault="005E5464">
      <w:r>
        <w:continuationSeparator/>
      </w:r>
    </w:p>
    <w:p w14:paraId="2DC0A0DA" w14:textId="77777777" w:rsidR="005E5464" w:rsidRDefault="005E54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F334" w14:textId="77AA1FA4" w:rsidR="00CF5D69" w:rsidRPr="007748C3" w:rsidRDefault="00CF5D69" w:rsidP="00213F2C">
    <w:pPr>
      <w:pStyle w:val="Footer"/>
      <w:rPr>
        <w:rStyle w:val="FooterChar"/>
      </w:rPr>
    </w:pPr>
    <w:r>
      <w:rPr>
        <w:rStyle w:val="FooterChar"/>
      </w:rPr>
      <w:t xml:space="preserve">MCCF EDI TAS </w:t>
    </w:r>
    <w:r>
      <w:rPr>
        <w:rStyle w:val="FooterChar"/>
      </w:rPr>
      <w:tab/>
    </w:r>
    <w:r>
      <w:rPr>
        <w:rStyle w:val="FooterChar"/>
      </w:rPr>
      <w:tab/>
    </w:r>
    <w:r w:rsidRPr="00E34907">
      <w:rPr>
        <w:rStyle w:val="FooterChar"/>
        <w:color w:val="auto"/>
      </w:rPr>
      <w:t>December</w:t>
    </w:r>
    <w:r w:rsidRPr="00E34907">
      <w:rPr>
        <w:rStyle w:val="FooterChar"/>
      </w:rPr>
      <w:t xml:space="preserve"> 2018</w:t>
    </w:r>
  </w:p>
  <w:p w14:paraId="2385DB2C" w14:textId="5081F406" w:rsidR="00CF5D69" w:rsidRPr="00721F7D" w:rsidRDefault="00CF5D69"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3A0646">
      <w:rPr>
        <w:rStyle w:val="FooterChar"/>
        <w:noProof/>
      </w:rPr>
      <w:t>ii</w:t>
    </w:r>
    <w:r w:rsidRPr="00721F7D">
      <w:rPr>
        <w:rStyle w:val="FooterChar"/>
      </w:rPr>
      <w:fldChar w:fldCharType="end"/>
    </w:r>
    <w:r w:rsidRPr="00721F7D">
      <w:rPr>
        <w:rStyle w:val="FooterChar"/>
      </w:rPr>
      <w:tab/>
    </w:r>
  </w:p>
  <w:p w14:paraId="6135F32F" w14:textId="77777777" w:rsidR="00CF5D69" w:rsidRPr="00721F7D" w:rsidRDefault="00CF5D69" w:rsidP="00721F7D">
    <w:pPr>
      <w:pStyle w:val="Footer"/>
      <w:rPr>
        <w:rStyle w:val="FooterCh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5AD6" w14:textId="0D5888F2" w:rsidR="00CF5D69" w:rsidRPr="007748C3" w:rsidRDefault="00CF5D69" w:rsidP="00213F2C">
    <w:pPr>
      <w:pStyle w:val="Footer"/>
      <w:rPr>
        <w:rStyle w:val="FooterChar"/>
      </w:rPr>
    </w:pPr>
    <w:r>
      <w:rPr>
        <w:rStyle w:val="FooterChar"/>
      </w:rPr>
      <w:t xml:space="preserve">MCCF EDI TAS </w:t>
    </w:r>
    <w:r>
      <w:rPr>
        <w:rStyle w:val="FooterChar"/>
      </w:rPr>
      <w:tab/>
    </w:r>
    <w:r>
      <w:rPr>
        <w:rStyle w:val="FooterChar"/>
      </w:rPr>
      <w:tab/>
      <w:t>December</w:t>
    </w:r>
    <w:r w:rsidRPr="007748C3">
      <w:rPr>
        <w:rStyle w:val="FooterChar"/>
      </w:rPr>
      <w:t xml:space="preserve"> 201</w:t>
    </w:r>
    <w:r>
      <w:rPr>
        <w:rStyle w:val="FooterChar"/>
      </w:rPr>
      <w:t>8</w:t>
    </w:r>
  </w:p>
  <w:p w14:paraId="4C10B329" w14:textId="486F6EAB" w:rsidR="00CF5D69" w:rsidRPr="00721F7D" w:rsidRDefault="00CF5D69"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6E534C">
      <w:rPr>
        <w:rStyle w:val="FooterChar"/>
        <w:noProof/>
      </w:rPr>
      <w:t>15</w:t>
    </w:r>
    <w:r w:rsidRPr="00721F7D">
      <w:rPr>
        <w:rStyle w:val="FooterChar"/>
      </w:rPr>
      <w:fldChar w:fldCharType="end"/>
    </w:r>
    <w:r w:rsidRPr="00721F7D">
      <w:rPr>
        <w:rStyle w:val="FooterChar"/>
      </w:rPr>
      <w:tab/>
    </w:r>
  </w:p>
  <w:p w14:paraId="37B6098E" w14:textId="77777777" w:rsidR="00CF5D69" w:rsidRPr="00721F7D" w:rsidRDefault="00CF5D69" w:rsidP="00721F7D">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9BAC4" w14:textId="77777777" w:rsidR="005E5464" w:rsidRDefault="005E5464">
      <w:r>
        <w:separator/>
      </w:r>
    </w:p>
    <w:p w14:paraId="24FEB8B0" w14:textId="77777777" w:rsidR="005E5464" w:rsidRDefault="005E5464"/>
  </w:footnote>
  <w:footnote w:type="continuationSeparator" w:id="0">
    <w:p w14:paraId="289AC04D" w14:textId="77777777" w:rsidR="005E5464" w:rsidRDefault="005E5464">
      <w:r>
        <w:continuationSeparator/>
      </w:r>
    </w:p>
    <w:p w14:paraId="53D00923" w14:textId="77777777" w:rsidR="005E5464" w:rsidRDefault="005E54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327A80"/>
    <w:multiLevelType w:val="multilevel"/>
    <w:tmpl w:val="B0227B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7A6235"/>
    <w:multiLevelType w:val="hybridMultilevel"/>
    <w:tmpl w:val="A866C3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4B7775"/>
    <w:multiLevelType w:val="multilevel"/>
    <w:tmpl w:val="DC2280A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D4B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575F7F"/>
    <w:multiLevelType w:val="hybridMultilevel"/>
    <w:tmpl w:val="C9A2C0C2"/>
    <w:lvl w:ilvl="0" w:tplc="03148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354AFF"/>
    <w:multiLevelType w:val="hybridMultilevel"/>
    <w:tmpl w:val="A986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15:restartNumberingAfterBreak="0">
    <w:nsid w:val="6A8123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3"/>
  </w:num>
  <w:num w:numId="4">
    <w:abstractNumId w:val="20"/>
  </w:num>
  <w:num w:numId="5">
    <w:abstractNumId w:val="21"/>
  </w:num>
  <w:num w:numId="6">
    <w:abstractNumId w:val="15"/>
  </w:num>
  <w:num w:numId="7">
    <w:abstractNumId w:val="9"/>
  </w:num>
  <w:num w:numId="8">
    <w:abstractNumId w:val="7"/>
  </w:num>
  <w:num w:numId="9">
    <w:abstractNumId w:val="11"/>
  </w:num>
  <w:num w:numId="10">
    <w:abstractNumId w:val="14"/>
  </w:num>
  <w:num w:numId="11">
    <w:abstractNumId w:val="10"/>
  </w:num>
  <w:num w:numId="12">
    <w:abstractNumId w:val="16"/>
  </w:num>
  <w:num w:numId="13">
    <w:abstractNumId w:val="2"/>
  </w:num>
  <w:num w:numId="14">
    <w:abstractNumId w:val="1"/>
  </w:num>
  <w:num w:numId="15">
    <w:abstractNumId w:val="0"/>
  </w:num>
  <w:num w:numId="16">
    <w:abstractNumId w:val="6"/>
  </w:num>
  <w:num w:numId="17">
    <w:abstractNumId w:val="13"/>
  </w:num>
  <w:num w:numId="18">
    <w:abstractNumId w:val="8"/>
  </w:num>
  <w:num w:numId="19">
    <w:abstractNumId w:val="17"/>
  </w:num>
  <w:num w:numId="20">
    <w:abstractNumId w:val="4"/>
  </w:num>
  <w:num w:numId="21">
    <w:abstractNumId w:val="5"/>
  </w:num>
  <w:num w:numId="22">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Betz">
    <w15:presenceInfo w15:providerId="None" w15:userId="David Be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oNotDisplayPageBoundaries/>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151"/>
    <w:rsid w:val="00032DBC"/>
    <w:rsid w:val="00037CE1"/>
    <w:rsid w:val="00040DCD"/>
    <w:rsid w:val="000425FE"/>
    <w:rsid w:val="000445EC"/>
    <w:rsid w:val="00044EE8"/>
    <w:rsid w:val="0004636C"/>
    <w:rsid w:val="00050D8A"/>
    <w:rsid w:val="000512B6"/>
    <w:rsid w:val="00051BC7"/>
    <w:rsid w:val="000528AC"/>
    <w:rsid w:val="0005370A"/>
    <w:rsid w:val="0005386F"/>
    <w:rsid w:val="00061689"/>
    <w:rsid w:val="00065D01"/>
    <w:rsid w:val="00067B11"/>
    <w:rsid w:val="00070E81"/>
    <w:rsid w:val="00071609"/>
    <w:rsid w:val="000732DE"/>
    <w:rsid w:val="00074784"/>
    <w:rsid w:val="000754A3"/>
    <w:rsid w:val="0007778C"/>
    <w:rsid w:val="00086617"/>
    <w:rsid w:val="00086D68"/>
    <w:rsid w:val="0009184E"/>
    <w:rsid w:val="000919CB"/>
    <w:rsid w:val="000946A6"/>
    <w:rsid w:val="00096010"/>
    <w:rsid w:val="000967A2"/>
    <w:rsid w:val="000A23AE"/>
    <w:rsid w:val="000A37A0"/>
    <w:rsid w:val="000A50D8"/>
    <w:rsid w:val="000B23F8"/>
    <w:rsid w:val="000B4B85"/>
    <w:rsid w:val="000B7C40"/>
    <w:rsid w:val="000B7CBF"/>
    <w:rsid w:val="000C63BF"/>
    <w:rsid w:val="000D2A67"/>
    <w:rsid w:val="000E42C1"/>
    <w:rsid w:val="000E6977"/>
    <w:rsid w:val="000F3438"/>
    <w:rsid w:val="000F5155"/>
    <w:rsid w:val="00101B1F"/>
    <w:rsid w:val="0010320F"/>
    <w:rsid w:val="00104399"/>
    <w:rsid w:val="00104AF1"/>
    <w:rsid w:val="0010664C"/>
    <w:rsid w:val="00107971"/>
    <w:rsid w:val="00116DD0"/>
    <w:rsid w:val="0012060D"/>
    <w:rsid w:val="00121675"/>
    <w:rsid w:val="00122585"/>
    <w:rsid w:val="00140970"/>
    <w:rsid w:val="00141CDD"/>
    <w:rsid w:val="00142803"/>
    <w:rsid w:val="001449CE"/>
    <w:rsid w:val="00145537"/>
    <w:rsid w:val="00151087"/>
    <w:rsid w:val="001569DB"/>
    <w:rsid w:val="001574A4"/>
    <w:rsid w:val="00160824"/>
    <w:rsid w:val="00161ED8"/>
    <w:rsid w:val="001624C3"/>
    <w:rsid w:val="001645B5"/>
    <w:rsid w:val="00165AB8"/>
    <w:rsid w:val="00170E4B"/>
    <w:rsid w:val="00172D7F"/>
    <w:rsid w:val="00174158"/>
    <w:rsid w:val="00175C2D"/>
    <w:rsid w:val="00176A74"/>
    <w:rsid w:val="001771B4"/>
    <w:rsid w:val="00180235"/>
    <w:rsid w:val="00185EAE"/>
    <w:rsid w:val="00186009"/>
    <w:rsid w:val="00196684"/>
    <w:rsid w:val="001A0330"/>
    <w:rsid w:val="001A1826"/>
    <w:rsid w:val="001A3C5C"/>
    <w:rsid w:val="001A75D9"/>
    <w:rsid w:val="001B0B28"/>
    <w:rsid w:val="001B3B73"/>
    <w:rsid w:val="001B7C65"/>
    <w:rsid w:val="001C1F66"/>
    <w:rsid w:val="001C2D9C"/>
    <w:rsid w:val="001C4583"/>
    <w:rsid w:val="001C6D26"/>
    <w:rsid w:val="001D2505"/>
    <w:rsid w:val="001D3222"/>
    <w:rsid w:val="001D3D15"/>
    <w:rsid w:val="001D6650"/>
    <w:rsid w:val="001D7F51"/>
    <w:rsid w:val="001E179E"/>
    <w:rsid w:val="001E2B0F"/>
    <w:rsid w:val="001E4B39"/>
    <w:rsid w:val="001F032B"/>
    <w:rsid w:val="001F2E1D"/>
    <w:rsid w:val="001F4AD6"/>
    <w:rsid w:val="002045CA"/>
    <w:rsid w:val="002079F9"/>
    <w:rsid w:val="0021144A"/>
    <w:rsid w:val="00213F2C"/>
    <w:rsid w:val="00217034"/>
    <w:rsid w:val="0021786A"/>
    <w:rsid w:val="00221E4D"/>
    <w:rsid w:val="00222831"/>
    <w:rsid w:val="00222FCD"/>
    <w:rsid w:val="002273CA"/>
    <w:rsid w:val="00227714"/>
    <w:rsid w:val="00230D11"/>
    <w:rsid w:val="00234111"/>
    <w:rsid w:val="00236972"/>
    <w:rsid w:val="00240182"/>
    <w:rsid w:val="00242597"/>
    <w:rsid w:val="00243CE7"/>
    <w:rsid w:val="00251BA2"/>
    <w:rsid w:val="00251FFC"/>
    <w:rsid w:val="00252BD5"/>
    <w:rsid w:val="00256419"/>
    <w:rsid w:val="00256558"/>
    <w:rsid w:val="00256F04"/>
    <w:rsid w:val="00256F29"/>
    <w:rsid w:val="00262DDF"/>
    <w:rsid w:val="00264B47"/>
    <w:rsid w:val="00266366"/>
    <w:rsid w:val="00266D60"/>
    <w:rsid w:val="00271FF6"/>
    <w:rsid w:val="00273E31"/>
    <w:rsid w:val="00274BC6"/>
    <w:rsid w:val="002750CA"/>
    <w:rsid w:val="00280A53"/>
    <w:rsid w:val="00281408"/>
    <w:rsid w:val="00281C97"/>
    <w:rsid w:val="00282CD4"/>
    <w:rsid w:val="00282EDE"/>
    <w:rsid w:val="0028784E"/>
    <w:rsid w:val="0029168A"/>
    <w:rsid w:val="00292B10"/>
    <w:rsid w:val="0029309C"/>
    <w:rsid w:val="00293859"/>
    <w:rsid w:val="00295C9B"/>
    <w:rsid w:val="00296275"/>
    <w:rsid w:val="002A0C8C"/>
    <w:rsid w:val="002A2EE5"/>
    <w:rsid w:val="002A3C48"/>
    <w:rsid w:val="002A47C2"/>
    <w:rsid w:val="002A4907"/>
    <w:rsid w:val="002A7AD3"/>
    <w:rsid w:val="002B6ED5"/>
    <w:rsid w:val="002B735E"/>
    <w:rsid w:val="002B78A0"/>
    <w:rsid w:val="002C1D37"/>
    <w:rsid w:val="002C2AD4"/>
    <w:rsid w:val="002C41EB"/>
    <w:rsid w:val="002C6335"/>
    <w:rsid w:val="002C784B"/>
    <w:rsid w:val="002D0C49"/>
    <w:rsid w:val="002D0F6F"/>
    <w:rsid w:val="002D14B4"/>
    <w:rsid w:val="002D1B52"/>
    <w:rsid w:val="002D44AC"/>
    <w:rsid w:val="002D5204"/>
    <w:rsid w:val="002D73F9"/>
    <w:rsid w:val="002E1D8C"/>
    <w:rsid w:val="002E2056"/>
    <w:rsid w:val="002E31CF"/>
    <w:rsid w:val="002E751D"/>
    <w:rsid w:val="002F0076"/>
    <w:rsid w:val="002F1948"/>
    <w:rsid w:val="002F1E2E"/>
    <w:rsid w:val="002F3683"/>
    <w:rsid w:val="002F5410"/>
    <w:rsid w:val="0030072A"/>
    <w:rsid w:val="00303350"/>
    <w:rsid w:val="00303850"/>
    <w:rsid w:val="0030599B"/>
    <w:rsid w:val="00305F50"/>
    <w:rsid w:val="00306F9C"/>
    <w:rsid w:val="003110DB"/>
    <w:rsid w:val="00314290"/>
    <w:rsid w:val="00314B90"/>
    <w:rsid w:val="0032241E"/>
    <w:rsid w:val="003224BE"/>
    <w:rsid w:val="00324532"/>
    <w:rsid w:val="0032673E"/>
    <w:rsid w:val="00326966"/>
    <w:rsid w:val="00330252"/>
    <w:rsid w:val="00330D4E"/>
    <w:rsid w:val="00337DBB"/>
    <w:rsid w:val="00341534"/>
    <w:rsid w:val="003417C9"/>
    <w:rsid w:val="00342E0C"/>
    <w:rsid w:val="00346959"/>
    <w:rsid w:val="00347523"/>
    <w:rsid w:val="0035183A"/>
    <w:rsid w:val="00353152"/>
    <w:rsid w:val="003565ED"/>
    <w:rsid w:val="00361BE2"/>
    <w:rsid w:val="003635CE"/>
    <w:rsid w:val="003652A0"/>
    <w:rsid w:val="00372700"/>
    <w:rsid w:val="00376DD4"/>
    <w:rsid w:val="00385C2B"/>
    <w:rsid w:val="00386161"/>
    <w:rsid w:val="00392B05"/>
    <w:rsid w:val="00396E2E"/>
    <w:rsid w:val="003A0646"/>
    <w:rsid w:val="003A114B"/>
    <w:rsid w:val="003A5126"/>
    <w:rsid w:val="003A5260"/>
    <w:rsid w:val="003B21E6"/>
    <w:rsid w:val="003B5475"/>
    <w:rsid w:val="003B6DBA"/>
    <w:rsid w:val="003C2662"/>
    <w:rsid w:val="003C7B01"/>
    <w:rsid w:val="003D59EF"/>
    <w:rsid w:val="003D752B"/>
    <w:rsid w:val="003D76CF"/>
    <w:rsid w:val="003D7EA1"/>
    <w:rsid w:val="003E1F9E"/>
    <w:rsid w:val="003E2274"/>
    <w:rsid w:val="003E2742"/>
    <w:rsid w:val="003E4BA8"/>
    <w:rsid w:val="003E4F42"/>
    <w:rsid w:val="003F08CE"/>
    <w:rsid w:val="003F30DB"/>
    <w:rsid w:val="003F4789"/>
    <w:rsid w:val="003F5ACD"/>
    <w:rsid w:val="0040401C"/>
    <w:rsid w:val="00413770"/>
    <w:rsid w:val="004145D9"/>
    <w:rsid w:val="0041600F"/>
    <w:rsid w:val="00417238"/>
    <w:rsid w:val="00423003"/>
    <w:rsid w:val="0042339E"/>
    <w:rsid w:val="00423A58"/>
    <w:rsid w:val="004250FD"/>
    <w:rsid w:val="0043004F"/>
    <w:rsid w:val="00430CEF"/>
    <w:rsid w:val="00433816"/>
    <w:rsid w:val="00440998"/>
    <w:rsid w:val="00440A78"/>
    <w:rsid w:val="00440F73"/>
    <w:rsid w:val="00441492"/>
    <w:rsid w:val="004424DF"/>
    <w:rsid w:val="00445700"/>
    <w:rsid w:val="00445BF7"/>
    <w:rsid w:val="00451181"/>
    <w:rsid w:val="00452DB6"/>
    <w:rsid w:val="00455CB4"/>
    <w:rsid w:val="00457808"/>
    <w:rsid w:val="00460F6B"/>
    <w:rsid w:val="00467AAB"/>
    <w:rsid w:val="00467F6F"/>
    <w:rsid w:val="00474BBC"/>
    <w:rsid w:val="00475BA0"/>
    <w:rsid w:val="00477181"/>
    <w:rsid w:val="00477A18"/>
    <w:rsid w:val="0048016C"/>
    <w:rsid w:val="004801E6"/>
    <w:rsid w:val="0048455F"/>
    <w:rsid w:val="004849B1"/>
    <w:rsid w:val="0049295B"/>
    <w:rsid w:val="004929C8"/>
    <w:rsid w:val="00492BC7"/>
    <w:rsid w:val="004A28E1"/>
    <w:rsid w:val="004B37EC"/>
    <w:rsid w:val="004B64EC"/>
    <w:rsid w:val="004C01E8"/>
    <w:rsid w:val="004C1D9C"/>
    <w:rsid w:val="004C5769"/>
    <w:rsid w:val="004D1F3B"/>
    <w:rsid w:val="004D214D"/>
    <w:rsid w:val="004D3CB7"/>
    <w:rsid w:val="004D3FB6"/>
    <w:rsid w:val="004D5CD2"/>
    <w:rsid w:val="004D68E8"/>
    <w:rsid w:val="004E1BCC"/>
    <w:rsid w:val="004E38A9"/>
    <w:rsid w:val="004E4E08"/>
    <w:rsid w:val="004F0FB3"/>
    <w:rsid w:val="004F31F1"/>
    <w:rsid w:val="004F3A80"/>
    <w:rsid w:val="004F6982"/>
    <w:rsid w:val="00504BC1"/>
    <w:rsid w:val="005100F6"/>
    <w:rsid w:val="00510914"/>
    <w:rsid w:val="00515F2A"/>
    <w:rsid w:val="00524F50"/>
    <w:rsid w:val="00527B5C"/>
    <w:rsid w:val="00527D1E"/>
    <w:rsid w:val="00530D34"/>
    <w:rsid w:val="00531CD9"/>
    <w:rsid w:val="005327F9"/>
    <w:rsid w:val="00532B92"/>
    <w:rsid w:val="00543500"/>
    <w:rsid w:val="00543E06"/>
    <w:rsid w:val="0054509E"/>
    <w:rsid w:val="00545E48"/>
    <w:rsid w:val="00546FAB"/>
    <w:rsid w:val="00554B8F"/>
    <w:rsid w:val="00554C3A"/>
    <w:rsid w:val="00554DFE"/>
    <w:rsid w:val="00560721"/>
    <w:rsid w:val="005647C7"/>
    <w:rsid w:val="00566D6A"/>
    <w:rsid w:val="005714E2"/>
    <w:rsid w:val="00573DB2"/>
    <w:rsid w:val="00575CFA"/>
    <w:rsid w:val="00576377"/>
    <w:rsid w:val="00577B5B"/>
    <w:rsid w:val="00584F2F"/>
    <w:rsid w:val="0058516A"/>
    <w:rsid w:val="005852BD"/>
    <w:rsid w:val="00585881"/>
    <w:rsid w:val="00594383"/>
    <w:rsid w:val="00596780"/>
    <w:rsid w:val="00597C94"/>
    <w:rsid w:val="005A12DE"/>
    <w:rsid w:val="005A1C16"/>
    <w:rsid w:val="005A49F8"/>
    <w:rsid w:val="005A5668"/>
    <w:rsid w:val="005A6B47"/>
    <w:rsid w:val="005A722B"/>
    <w:rsid w:val="005B166A"/>
    <w:rsid w:val="005B21BC"/>
    <w:rsid w:val="005B3DE2"/>
    <w:rsid w:val="005B7CDD"/>
    <w:rsid w:val="005C09F2"/>
    <w:rsid w:val="005C4069"/>
    <w:rsid w:val="005C410D"/>
    <w:rsid w:val="005C5ED2"/>
    <w:rsid w:val="005C7480"/>
    <w:rsid w:val="005D0170"/>
    <w:rsid w:val="005D10B1"/>
    <w:rsid w:val="005D18C5"/>
    <w:rsid w:val="005D3B22"/>
    <w:rsid w:val="005D5F57"/>
    <w:rsid w:val="005E1DA8"/>
    <w:rsid w:val="005E2AF9"/>
    <w:rsid w:val="005E5464"/>
    <w:rsid w:val="005F0F90"/>
    <w:rsid w:val="005F10A9"/>
    <w:rsid w:val="005F11F2"/>
    <w:rsid w:val="005F3344"/>
    <w:rsid w:val="00600235"/>
    <w:rsid w:val="0060549A"/>
    <w:rsid w:val="00606743"/>
    <w:rsid w:val="00607167"/>
    <w:rsid w:val="00614A5E"/>
    <w:rsid w:val="0061708A"/>
    <w:rsid w:val="00620BFA"/>
    <w:rsid w:val="00623F1A"/>
    <w:rsid w:val="006244C7"/>
    <w:rsid w:val="00624A23"/>
    <w:rsid w:val="00632459"/>
    <w:rsid w:val="00634183"/>
    <w:rsid w:val="00637FB3"/>
    <w:rsid w:val="00640929"/>
    <w:rsid w:val="00642203"/>
    <w:rsid w:val="00642849"/>
    <w:rsid w:val="00642DF8"/>
    <w:rsid w:val="006460A0"/>
    <w:rsid w:val="0064769E"/>
    <w:rsid w:val="00647B03"/>
    <w:rsid w:val="006523D0"/>
    <w:rsid w:val="0065443F"/>
    <w:rsid w:val="0065756A"/>
    <w:rsid w:val="0066022A"/>
    <w:rsid w:val="00661B50"/>
    <w:rsid w:val="00662E2B"/>
    <w:rsid w:val="00663B92"/>
    <w:rsid w:val="00665BF6"/>
    <w:rsid w:val="00666A2A"/>
    <w:rsid w:val="006670D2"/>
    <w:rsid w:val="00667E47"/>
    <w:rsid w:val="00672AF1"/>
    <w:rsid w:val="0067506C"/>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B3FBC"/>
    <w:rsid w:val="006C2A7B"/>
    <w:rsid w:val="006C5BE3"/>
    <w:rsid w:val="006C6DBA"/>
    <w:rsid w:val="006C74F4"/>
    <w:rsid w:val="006C7ACD"/>
    <w:rsid w:val="006D4142"/>
    <w:rsid w:val="006D68DA"/>
    <w:rsid w:val="006D6E28"/>
    <w:rsid w:val="006D7017"/>
    <w:rsid w:val="006D7E15"/>
    <w:rsid w:val="006E32E0"/>
    <w:rsid w:val="006E534C"/>
    <w:rsid w:val="006E5523"/>
    <w:rsid w:val="006F044F"/>
    <w:rsid w:val="006F2013"/>
    <w:rsid w:val="006F46F7"/>
    <w:rsid w:val="006F6D65"/>
    <w:rsid w:val="0070012D"/>
    <w:rsid w:val="00700E4A"/>
    <w:rsid w:val="00703070"/>
    <w:rsid w:val="0070753F"/>
    <w:rsid w:val="007134A1"/>
    <w:rsid w:val="00714730"/>
    <w:rsid w:val="00715889"/>
    <w:rsid w:val="00715F75"/>
    <w:rsid w:val="00716E8A"/>
    <w:rsid w:val="00721F7D"/>
    <w:rsid w:val="007238FF"/>
    <w:rsid w:val="0072569B"/>
    <w:rsid w:val="00725C30"/>
    <w:rsid w:val="0073003B"/>
    <w:rsid w:val="0073078F"/>
    <w:rsid w:val="007316E5"/>
    <w:rsid w:val="0073233D"/>
    <w:rsid w:val="00736B0D"/>
    <w:rsid w:val="00740CBB"/>
    <w:rsid w:val="00742D4B"/>
    <w:rsid w:val="00744F0F"/>
    <w:rsid w:val="00750FDE"/>
    <w:rsid w:val="007537E2"/>
    <w:rsid w:val="00762B56"/>
    <w:rsid w:val="00763DBB"/>
    <w:rsid w:val="007654AB"/>
    <w:rsid w:val="00765E89"/>
    <w:rsid w:val="00767528"/>
    <w:rsid w:val="00773E01"/>
    <w:rsid w:val="007809A2"/>
    <w:rsid w:val="00781144"/>
    <w:rsid w:val="00782046"/>
    <w:rsid w:val="00784C46"/>
    <w:rsid w:val="00785EB7"/>
    <w:rsid w:val="007864FA"/>
    <w:rsid w:val="0078769E"/>
    <w:rsid w:val="00790159"/>
    <w:rsid w:val="007926DE"/>
    <w:rsid w:val="00793809"/>
    <w:rsid w:val="00796015"/>
    <w:rsid w:val="00797D2E"/>
    <w:rsid w:val="007A39CC"/>
    <w:rsid w:val="007A3F04"/>
    <w:rsid w:val="007A6696"/>
    <w:rsid w:val="007B3D18"/>
    <w:rsid w:val="007B5233"/>
    <w:rsid w:val="007B65D7"/>
    <w:rsid w:val="007C21BB"/>
    <w:rsid w:val="007C2637"/>
    <w:rsid w:val="007D0751"/>
    <w:rsid w:val="007D2749"/>
    <w:rsid w:val="007D6783"/>
    <w:rsid w:val="007E05D4"/>
    <w:rsid w:val="007E3F2F"/>
    <w:rsid w:val="007E4370"/>
    <w:rsid w:val="007F0E7C"/>
    <w:rsid w:val="007F3F50"/>
    <w:rsid w:val="007F767C"/>
    <w:rsid w:val="007F7EB6"/>
    <w:rsid w:val="00801B32"/>
    <w:rsid w:val="00802185"/>
    <w:rsid w:val="0080386B"/>
    <w:rsid w:val="0080474E"/>
    <w:rsid w:val="00806CF9"/>
    <w:rsid w:val="00806E2E"/>
    <w:rsid w:val="00812A29"/>
    <w:rsid w:val="00812CDB"/>
    <w:rsid w:val="008132A0"/>
    <w:rsid w:val="0081388D"/>
    <w:rsid w:val="0081501F"/>
    <w:rsid w:val="008159EE"/>
    <w:rsid w:val="00815E2F"/>
    <w:rsid w:val="00821FD9"/>
    <w:rsid w:val="008237CA"/>
    <w:rsid w:val="00823E95"/>
    <w:rsid w:val="008241A1"/>
    <w:rsid w:val="008243FE"/>
    <w:rsid w:val="0082491E"/>
    <w:rsid w:val="00825350"/>
    <w:rsid w:val="008308C2"/>
    <w:rsid w:val="00833DE2"/>
    <w:rsid w:val="008350BB"/>
    <w:rsid w:val="0084454F"/>
    <w:rsid w:val="0084477C"/>
    <w:rsid w:val="00845BB9"/>
    <w:rsid w:val="00847214"/>
    <w:rsid w:val="00851812"/>
    <w:rsid w:val="00851ED6"/>
    <w:rsid w:val="00854402"/>
    <w:rsid w:val="00854A54"/>
    <w:rsid w:val="00856A08"/>
    <w:rsid w:val="00863B21"/>
    <w:rsid w:val="008679E7"/>
    <w:rsid w:val="00870853"/>
    <w:rsid w:val="00871E3C"/>
    <w:rsid w:val="0088044F"/>
    <w:rsid w:val="00880C3D"/>
    <w:rsid w:val="008831EB"/>
    <w:rsid w:val="00884724"/>
    <w:rsid w:val="00885A31"/>
    <w:rsid w:val="00886638"/>
    <w:rsid w:val="00887D77"/>
    <w:rsid w:val="00892A19"/>
    <w:rsid w:val="0089427A"/>
    <w:rsid w:val="008A1731"/>
    <w:rsid w:val="008A3590"/>
    <w:rsid w:val="008A3E08"/>
    <w:rsid w:val="008A4AE4"/>
    <w:rsid w:val="008A7052"/>
    <w:rsid w:val="008A783A"/>
    <w:rsid w:val="008C0353"/>
    <w:rsid w:val="008C2304"/>
    <w:rsid w:val="008C4576"/>
    <w:rsid w:val="008D011D"/>
    <w:rsid w:val="008D191D"/>
    <w:rsid w:val="008D4F55"/>
    <w:rsid w:val="008D6407"/>
    <w:rsid w:val="008E3EF4"/>
    <w:rsid w:val="008E661A"/>
    <w:rsid w:val="008F298E"/>
    <w:rsid w:val="008F43AA"/>
    <w:rsid w:val="008F7F54"/>
    <w:rsid w:val="009011D4"/>
    <w:rsid w:val="009016D5"/>
    <w:rsid w:val="009017F1"/>
    <w:rsid w:val="00901D12"/>
    <w:rsid w:val="00903550"/>
    <w:rsid w:val="00906711"/>
    <w:rsid w:val="009068FD"/>
    <w:rsid w:val="009071B9"/>
    <w:rsid w:val="009106C1"/>
    <w:rsid w:val="00911FF4"/>
    <w:rsid w:val="009123D8"/>
    <w:rsid w:val="00913512"/>
    <w:rsid w:val="009178CD"/>
    <w:rsid w:val="00922D53"/>
    <w:rsid w:val="00922D68"/>
    <w:rsid w:val="0092534A"/>
    <w:rsid w:val="00926D0B"/>
    <w:rsid w:val="00932E86"/>
    <w:rsid w:val="0093332B"/>
    <w:rsid w:val="00941056"/>
    <w:rsid w:val="00941C00"/>
    <w:rsid w:val="0094418D"/>
    <w:rsid w:val="009453C1"/>
    <w:rsid w:val="00947AE3"/>
    <w:rsid w:val="0095133D"/>
    <w:rsid w:val="0095200D"/>
    <w:rsid w:val="00961FED"/>
    <w:rsid w:val="00966DC4"/>
    <w:rsid w:val="0096728B"/>
    <w:rsid w:val="00967C1C"/>
    <w:rsid w:val="00975AC4"/>
    <w:rsid w:val="009763BD"/>
    <w:rsid w:val="00984DA0"/>
    <w:rsid w:val="00985426"/>
    <w:rsid w:val="00985EF6"/>
    <w:rsid w:val="0098694A"/>
    <w:rsid w:val="00991613"/>
    <w:rsid w:val="009917A8"/>
    <w:rsid w:val="00991AA2"/>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D5576"/>
    <w:rsid w:val="009E0B82"/>
    <w:rsid w:val="009E67B2"/>
    <w:rsid w:val="009F5E75"/>
    <w:rsid w:val="009F77D2"/>
    <w:rsid w:val="00A00054"/>
    <w:rsid w:val="00A01357"/>
    <w:rsid w:val="00A04018"/>
    <w:rsid w:val="00A0550C"/>
    <w:rsid w:val="00A0557D"/>
    <w:rsid w:val="00A05CA6"/>
    <w:rsid w:val="00A066A3"/>
    <w:rsid w:val="00A136DC"/>
    <w:rsid w:val="00A149C0"/>
    <w:rsid w:val="00A17DC4"/>
    <w:rsid w:val="00A2083A"/>
    <w:rsid w:val="00A24CF9"/>
    <w:rsid w:val="00A26617"/>
    <w:rsid w:val="00A303CE"/>
    <w:rsid w:val="00A3457E"/>
    <w:rsid w:val="00A43AA1"/>
    <w:rsid w:val="00A44750"/>
    <w:rsid w:val="00A45D33"/>
    <w:rsid w:val="00A50396"/>
    <w:rsid w:val="00A655D4"/>
    <w:rsid w:val="00A72565"/>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B3161"/>
    <w:rsid w:val="00AC5868"/>
    <w:rsid w:val="00AC7E45"/>
    <w:rsid w:val="00AD074D"/>
    <w:rsid w:val="00AD2556"/>
    <w:rsid w:val="00AD4E85"/>
    <w:rsid w:val="00AD50AE"/>
    <w:rsid w:val="00AE0630"/>
    <w:rsid w:val="00AE5867"/>
    <w:rsid w:val="00AE5904"/>
    <w:rsid w:val="00AE5D3A"/>
    <w:rsid w:val="00AF1A1B"/>
    <w:rsid w:val="00AF4A02"/>
    <w:rsid w:val="00B0338D"/>
    <w:rsid w:val="00B04771"/>
    <w:rsid w:val="00B1048C"/>
    <w:rsid w:val="00B140A4"/>
    <w:rsid w:val="00B254C3"/>
    <w:rsid w:val="00B2683C"/>
    <w:rsid w:val="00B30DD3"/>
    <w:rsid w:val="00B324E7"/>
    <w:rsid w:val="00B3250F"/>
    <w:rsid w:val="00B35543"/>
    <w:rsid w:val="00B42FE3"/>
    <w:rsid w:val="00B43397"/>
    <w:rsid w:val="00B470C6"/>
    <w:rsid w:val="00B5193E"/>
    <w:rsid w:val="00B63092"/>
    <w:rsid w:val="00B64B0C"/>
    <w:rsid w:val="00B654D2"/>
    <w:rsid w:val="00B667B2"/>
    <w:rsid w:val="00B66F83"/>
    <w:rsid w:val="00B6706C"/>
    <w:rsid w:val="00B710E7"/>
    <w:rsid w:val="00B725E5"/>
    <w:rsid w:val="00B7436C"/>
    <w:rsid w:val="00B771BE"/>
    <w:rsid w:val="00B811B1"/>
    <w:rsid w:val="00B8218C"/>
    <w:rsid w:val="00B83F9C"/>
    <w:rsid w:val="00B84AAD"/>
    <w:rsid w:val="00B859DB"/>
    <w:rsid w:val="00B8745A"/>
    <w:rsid w:val="00B92868"/>
    <w:rsid w:val="00B934A1"/>
    <w:rsid w:val="00B959D1"/>
    <w:rsid w:val="00B95E0E"/>
    <w:rsid w:val="00BA1C7C"/>
    <w:rsid w:val="00BA788C"/>
    <w:rsid w:val="00BB4CB1"/>
    <w:rsid w:val="00BB52EE"/>
    <w:rsid w:val="00BC2D41"/>
    <w:rsid w:val="00BE065D"/>
    <w:rsid w:val="00BE1F26"/>
    <w:rsid w:val="00BE217E"/>
    <w:rsid w:val="00BE7AD9"/>
    <w:rsid w:val="00BF1EB7"/>
    <w:rsid w:val="00BF2C5A"/>
    <w:rsid w:val="00BF3FED"/>
    <w:rsid w:val="00BF43A3"/>
    <w:rsid w:val="00C033C1"/>
    <w:rsid w:val="00C0346C"/>
    <w:rsid w:val="00C03950"/>
    <w:rsid w:val="00C06D0B"/>
    <w:rsid w:val="00C118C3"/>
    <w:rsid w:val="00C13654"/>
    <w:rsid w:val="00C206A5"/>
    <w:rsid w:val="00C24579"/>
    <w:rsid w:val="00C2503A"/>
    <w:rsid w:val="00C262BB"/>
    <w:rsid w:val="00C27658"/>
    <w:rsid w:val="00C3000C"/>
    <w:rsid w:val="00C317CA"/>
    <w:rsid w:val="00C364BF"/>
    <w:rsid w:val="00C36612"/>
    <w:rsid w:val="00C36ED5"/>
    <w:rsid w:val="00C3721E"/>
    <w:rsid w:val="00C37EB4"/>
    <w:rsid w:val="00C40A90"/>
    <w:rsid w:val="00C44C32"/>
    <w:rsid w:val="00C44E3B"/>
    <w:rsid w:val="00C52A7B"/>
    <w:rsid w:val="00C54796"/>
    <w:rsid w:val="00C613B6"/>
    <w:rsid w:val="00C70C47"/>
    <w:rsid w:val="00C71D62"/>
    <w:rsid w:val="00C730AB"/>
    <w:rsid w:val="00C73281"/>
    <w:rsid w:val="00C73B8B"/>
    <w:rsid w:val="00C831A1"/>
    <w:rsid w:val="00C84F82"/>
    <w:rsid w:val="00C87EDC"/>
    <w:rsid w:val="00C92154"/>
    <w:rsid w:val="00C93BF9"/>
    <w:rsid w:val="00C9421A"/>
    <w:rsid w:val="00C946FE"/>
    <w:rsid w:val="00C95C25"/>
    <w:rsid w:val="00C95CAB"/>
    <w:rsid w:val="00C96FD1"/>
    <w:rsid w:val="00C9714A"/>
    <w:rsid w:val="00CA1477"/>
    <w:rsid w:val="00CA5DF5"/>
    <w:rsid w:val="00CB2A72"/>
    <w:rsid w:val="00CC0FFA"/>
    <w:rsid w:val="00CC439B"/>
    <w:rsid w:val="00CD4F2E"/>
    <w:rsid w:val="00CE17A1"/>
    <w:rsid w:val="00CE61F4"/>
    <w:rsid w:val="00CF08BF"/>
    <w:rsid w:val="00CF48E2"/>
    <w:rsid w:val="00CF5A24"/>
    <w:rsid w:val="00CF5D69"/>
    <w:rsid w:val="00CF686C"/>
    <w:rsid w:val="00D008F5"/>
    <w:rsid w:val="00D05F88"/>
    <w:rsid w:val="00D070E7"/>
    <w:rsid w:val="00D139F1"/>
    <w:rsid w:val="00D24827"/>
    <w:rsid w:val="00D3172E"/>
    <w:rsid w:val="00D31A82"/>
    <w:rsid w:val="00D32163"/>
    <w:rsid w:val="00D323F5"/>
    <w:rsid w:val="00D3642C"/>
    <w:rsid w:val="00D41E05"/>
    <w:rsid w:val="00D43555"/>
    <w:rsid w:val="00D43937"/>
    <w:rsid w:val="00D4529D"/>
    <w:rsid w:val="00D45493"/>
    <w:rsid w:val="00D47972"/>
    <w:rsid w:val="00D47DA2"/>
    <w:rsid w:val="00D56F05"/>
    <w:rsid w:val="00D600C3"/>
    <w:rsid w:val="00D60C86"/>
    <w:rsid w:val="00D61DC5"/>
    <w:rsid w:val="00D61FF5"/>
    <w:rsid w:val="00D63848"/>
    <w:rsid w:val="00D6461B"/>
    <w:rsid w:val="00D672E7"/>
    <w:rsid w:val="00D67D9C"/>
    <w:rsid w:val="00D713C8"/>
    <w:rsid w:val="00D71B75"/>
    <w:rsid w:val="00D80823"/>
    <w:rsid w:val="00D83562"/>
    <w:rsid w:val="00D86FEC"/>
    <w:rsid w:val="00D87E85"/>
    <w:rsid w:val="00D911C1"/>
    <w:rsid w:val="00D927A9"/>
    <w:rsid w:val="00D93822"/>
    <w:rsid w:val="00D942CA"/>
    <w:rsid w:val="00D957C8"/>
    <w:rsid w:val="00DA032B"/>
    <w:rsid w:val="00DA2261"/>
    <w:rsid w:val="00DA7E40"/>
    <w:rsid w:val="00DB10AF"/>
    <w:rsid w:val="00DB29B4"/>
    <w:rsid w:val="00DB4A3F"/>
    <w:rsid w:val="00DB5755"/>
    <w:rsid w:val="00DB665D"/>
    <w:rsid w:val="00DC13CA"/>
    <w:rsid w:val="00DC3FD5"/>
    <w:rsid w:val="00DC49E2"/>
    <w:rsid w:val="00DC5861"/>
    <w:rsid w:val="00DD565E"/>
    <w:rsid w:val="00DD6972"/>
    <w:rsid w:val="00DE0518"/>
    <w:rsid w:val="00DE2CD8"/>
    <w:rsid w:val="00DE2FF3"/>
    <w:rsid w:val="00DE37FC"/>
    <w:rsid w:val="00DF0C18"/>
    <w:rsid w:val="00DF6735"/>
    <w:rsid w:val="00DF6B4A"/>
    <w:rsid w:val="00E01D32"/>
    <w:rsid w:val="00E02B61"/>
    <w:rsid w:val="00E03070"/>
    <w:rsid w:val="00E068F2"/>
    <w:rsid w:val="00E14BCB"/>
    <w:rsid w:val="00E17D10"/>
    <w:rsid w:val="00E2245D"/>
    <w:rsid w:val="00E2381D"/>
    <w:rsid w:val="00E23EC3"/>
    <w:rsid w:val="00E24621"/>
    <w:rsid w:val="00E2463A"/>
    <w:rsid w:val="00E30DBF"/>
    <w:rsid w:val="00E319D1"/>
    <w:rsid w:val="00E3221B"/>
    <w:rsid w:val="00E3386A"/>
    <w:rsid w:val="00E34907"/>
    <w:rsid w:val="00E47040"/>
    <w:rsid w:val="00E47D1B"/>
    <w:rsid w:val="00E54302"/>
    <w:rsid w:val="00E54E10"/>
    <w:rsid w:val="00E57819"/>
    <w:rsid w:val="00E57CF1"/>
    <w:rsid w:val="00E643A0"/>
    <w:rsid w:val="00E648C4"/>
    <w:rsid w:val="00E6750E"/>
    <w:rsid w:val="00E71FBC"/>
    <w:rsid w:val="00E76AA2"/>
    <w:rsid w:val="00E773E8"/>
    <w:rsid w:val="00E807D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4ACD"/>
    <w:rsid w:val="00EC51AF"/>
    <w:rsid w:val="00ED1BC8"/>
    <w:rsid w:val="00ED1BFF"/>
    <w:rsid w:val="00ED31CE"/>
    <w:rsid w:val="00ED4712"/>
    <w:rsid w:val="00ED4C8B"/>
    <w:rsid w:val="00ED59B1"/>
    <w:rsid w:val="00ED699D"/>
    <w:rsid w:val="00ED74E3"/>
    <w:rsid w:val="00EE08BA"/>
    <w:rsid w:val="00EE4B6A"/>
    <w:rsid w:val="00EE4C2A"/>
    <w:rsid w:val="00EF0C86"/>
    <w:rsid w:val="00EF5D68"/>
    <w:rsid w:val="00F01925"/>
    <w:rsid w:val="00F03F48"/>
    <w:rsid w:val="00F04EAE"/>
    <w:rsid w:val="00F05B2D"/>
    <w:rsid w:val="00F066AE"/>
    <w:rsid w:val="00F07689"/>
    <w:rsid w:val="00F11DC6"/>
    <w:rsid w:val="00F131F1"/>
    <w:rsid w:val="00F214A8"/>
    <w:rsid w:val="00F225AF"/>
    <w:rsid w:val="00F2293F"/>
    <w:rsid w:val="00F243F5"/>
    <w:rsid w:val="00F26464"/>
    <w:rsid w:val="00F26717"/>
    <w:rsid w:val="00F308F9"/>
    <w:rsid w:val="00F30F36"/>
    <w:rsid w:val="00F33DEC"/>
    <w:rsid w:val="00F34C34"/>
    <w:rsid w:val="00F34C9D"/>
    <w:rsid w:val="00F36075"/>
    <w:rsid w:val="00F361F8"/>
    <w:rsid w:val="00F37275"/>
    <w:rsid w:val="00F37DFA"/>
    <w:rsid w:val="00F4062E"/>
    <w:rsid w:val="00F4182E"/>
    <w:rsid w:val="00F41862"/>
    <w:rsid w:val="00F421D2"/>
    <w:rsid w:val="00F5014A"/>
    <w:rsid w:val="00F524D9"/>
    <w:rsid w:val="00F527C1"/>
    <w:rsid w:val="00F54831"/>
    <w:rsid w:val="00F57F42"/>
    <w:rsid w:val="00F601FD"/>
    <w:rsid w:val="00F61A80"/>
    <w:rsid w:val="00F6284F"/>
    <w:rsid w:val="00F62933"/>
    <w:rsid w:val="00F64BE3"/>
    <w:rsid w:val="00F6698D"/>
    <w:rsid w:val="00F7216E"/>
    <w:rsid w:val="00F741A0"/>
    <w:rsid w:val="00F8617D"/>
    <w:rsid w:val="00F86244"/>
    <w:rsid w:val="00F866E3"/>
    <w:rsid w:val="00F879AC"/>
    <w:rsid w:val="00F91A26"/>
    <w:rsid w:val="00F93F9E"/>
    <w:rsid w:val="00F94C8A"/>
    <w:rsid w:val="00F9794C"/>
    <w:rsid w:val="00F97E69"/>
    <w:rsid w:val="00FA1BF4"/>
    <w:rsid w:val="00FA25B6"/>
    <w:rsid w:val="00FA3397"/>
    <w:rsid w:val="00FA5B5C"/>
    <w:rsid w:val="00FA5EDC"/>
    <w:rsid w:val="00FB0839"/>
    <w:rsid w:val="00FB15D6"/>
    <w:rsid w:val="00FB2171"/>
    <w:rsid w:val="00FC38C3"/>
    <w:rsid w:val="00FC5F3C"/>
    <w:rsid w:val="00FC62B0"/>
    <w:rsid w:val="00FD187E"/>
    <w:rsid w:val="00FD2649"/>
    <w:rsid w:val="00FD5ADD"/>
    <w:rsid w:val="00FD6DC0"/>
    <w:rsid w:val="00FD7CA6"/>
    <w:rsid w:val="00FE0067"/>
    <w:rsid w:val="00FE07AE"/>
    <w:rsid w:val="00FE092C"/>
    <w:rsid w:val="00FE0A33"/>
    <w:rsid w:val="00FE1601"/>
    <w:rsid w:val="00FE37C8"/>
    <w:rsid w:val="00FE3863"/>
    <w:rsid w:val="00FE4574"/>
    <w:rsid w:val="00FE4E0E"/>
    <w:rsid w:val="00FE6853"/>
    <w:rsid w:val="00FF21FD"/>
    <w:rsid w:val="00FF2324"/>
    <w:rsid w:val="00FF26FB"/>
    <w:rsid w:val="00FF6A88"/>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49A2AC"/>
  <w15:docId w15:val="{CC4DBB5A-B078-4B89-A103-AB37D07B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80474E"/>
    <w:pPr>
      <w:keepNext/>
      <w:numPr>
        <w:numId w:val="16"/>
      </w:numPr>
      <w:tabs>
        <w:tab w:val="left" w:pos="540"/>
      </w:tabs>
      <w:autoSpaceDE w:val="0"/>
      <w:autoSpaceDN w:val="0"/>
      <w:adjustRightInd w:val="0"/>
      <w:spacing w:before="12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72565"/>
    <w:pPr>
      <w:numPr>
        <w:ilvl w:val="1"/>
      </w:numPr>
      <w:tabs>
        <w:tab w:val="clear" w:pos="540"/>
        <w:tab w:val="left" w:pos="720"/>
      </w:tabs>
      <w:ind w:left="540"/>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6523D0"/>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3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TableofFigures">
    <w:name w:val="table of figures"/>
    <w:aliases w:val="Table of Tables"/>
    <w:basedOn w:val="Normal"/>
    <w:next w:val="Normal"/>
    <w:uiPriority w:val="99"/>
    <w:unhideWhenUsed/>
    <w:rsid w:val="00460F6B"/>
  </w:style>
  <w:style w:type="paragraph" w:styleId="ListParagraph">
    <w:name w:val="List Paragraph"/>
    <w:basedOn w:val="Normal"/>
    <w:uiPriority w:val="34"/>
    <w:qFormat/>
    <w:rsid w:val="00597C94"/>
    <w:pPr>
      <w:ind w:left="720"/>
      <w:contextualSpacing/>
    </w:pPr>
  </w:style>
  <w:style w:type="character" w:styleId="UnresolvedMention">
    <w:name w:val="Unresolved Mention"/>
    <w:basedOn w:val="DefaultParagraphFont"/>
    <w:uiPriority w:val="99"/>
    <w:semiHidden/>
    <w:unhideWhenUsed/>
    <w:rsid w:val="002C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1155">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3499253">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79053439">
      <w:bodyDiv w:val="1"/>
      <w:marLeft w:val="0"/>
      <w:marRight w:val="0"/>
      <w:marTop w:val="0"/>
      <w:marBottom w:val="0"/>
      <w:divBdr>
        <w:top w:val="none" w:sz="0" w:space="0" w:color="auto"/>
        <w:left w:val="none" w:sz="0" w:space="0" w:color="auto"/>
        <w:bottom w:val="none" w:sz="0" w:space="0" w:color="auto"/>
        <w:right w:val="none" w:sz="0" w:space="0" w:color="auto"/>
      </w:divBdr>
    </w:div>
    <w:div w:id="199318877">
      <w:bodyDiv w:val="1"/>
      <w:marLeft w:val="0"/>
      <w:marRight w:val="0"/>
      <w:marTop w:val="0"/>
      <w:marBottom w:val="0"/>
      <w:divBdr>
        <w:top w:val="none" w:sz="0" w:space="0" w:color="auto"/>
        <w:left w:val="none" w:sz="0" w:space="0" w:color="auto"/>
        <w:bottom w:val="none" w:sz="0" w:space="0" w:color="auto"/>
        <w:right w:val="none" w:sz="0" w:space="0" w:color="auto"/>
      </w:divBdr>
    </w:div>
    <w:div w:id="201983845">
      <w:bodyDiv w:val="1"/>
      <w:marLeft w:val="0"/>
      <w:marRight w:val="0"/>
      <w:marTop w:val="0"/>
      <w:marBottom w:val="0"/>
      <w:divBdr>
        <w:top w:val="none" w:sz="0" w:space="0" w:color="auto"/>
        <w:left w:val="none" w:sz="0" w:space="0" w:color="auto"/>
        <w:bottom w:val="none" w:sz="0" w:space="0" w:color="auto"/>
        <w:right w:val="none" w:sz="0" w:space="0" w:color="auto"/>
      </w:divBdr>
    </w:div>
    <w:div w:id="367293932">
      <w:bodyDiv w:val="1"/>
      <w:marLeft w:val="0"/>
      <w:marRight w:val="0"/>
      <w:marTop w:val="0"/>
      <w:marBottom w:val="0"/>
      <w:divBdr>
        <w:top w:val="none" w:sz="0" w:space="0" w:color="auto"/>
        <w:left w:val="none" w:sz="0" w:space="0" w:color="auto"/>
        <w:bottom w:val="none" w:sz="0" w:space="0" w:color="auto"/>
        <w:right w:val="none" w:sz="0" w:space="0" w:color="auto"/>
      </w:divBdr>
    </w:div>
    <w:div w:id="375668804">
      <w:bodyDiv w:val="1"/>
      <w:marLeft w:val="0"/>
      <w:marRight w:val="0"/>
      <w:marTop w:val="0"/>
      <w:marBottom w:val="0"/>
      <w:divBdr>
        <w:top w:val="none" w:sz="0" w:space="0" w:color="auto"/>
        <w:left w:val="none" w:sz="0" w:space="0" w:color="auto"/>
        <w:bottom w:val="none" w:sz="0" w:space="0" w:color="auto"/>
        <w:right w:val="none" w:sz="0" w:space="0" w:color="auto"/>
      </w:divBdr>
    </w:div>
    <w:div w:id="411584757">
      <w:bodyDiv w:val="1"/>
      <w:marLeft w:val="0"/>
      <w:marRight w:val="0"/>
      <w:marTop w:val="0"/>
      <w:marBottom w:val="0"/>
      <w:divBdr>
        <w:top w:val="none" w:sz="0" w:space="0" w:color="auto"/>
        <w:left w:val="none" w:sz="0" w:space="0" w:color="auto"/>
        <w:bottom w:val="none" w:sz="0" w:space="0" w:color="auto"/>
        <w:right w:val="none" w:sz="0" w:space="0" w:color="auto"/>
      </w:divBdr>
    </w:div>
    <w:div w:id="414933724">
      <w:bodyDiv w:val="1"/>
      <w:marLeft w:val="0"/>
      <w:marRight w:val="0"/>
      <w:marTop w:val="0"/>
      <w:marBottom w:val="0"/>
      <w:divBdr>
        <w:top w:val="none" w:sz="0" w:space="0" w:color="auto"/>
        <w:left w:val="none" w:sz="0" w:space="0" w:color="auto"/>
        <w:bottom w:val="none" w:sz="0" w:space="0" w:color="auto"/>
        <w:right w:val="none" w:sz="0" w:space="0" w:color="auto"/>
      </w:divBdr>
    </w:div>
    <w:div w:id="567686863">
      <w:bodyDiv w:val="1"/>
      <w:marLeft w:val="0"/>
      <w:marRight w:val="0"/>
      <w:marTop w:val="0"/>
      <w:marBottom w:val="0"/>
      <w:divBdr>
        <w:top w:val="none" w:sz="0" w:space="0" w:color="auto"/>
        <w:left w:val="none" w:sz="0" w:space="0" w:color="auto"/>
        <w:bottom w:val="none" w:sz="0" w:space="0" w:color="auto"/>
        <w:right w:val="none" w:sz="0" w:space="0" w:color="auto"/>
      </w:divBdr>
    </w:div>
    <w:div w:id="596408218">
      <w:bodyDiv w:val="1"/>
      <w:marLeft w:val="0"/>
      <w:marRight w:val="0"/>
      <w:marTop w:val="0"/>
      <w:marBottom w:val="0"/>
      <w:divBdr>
        <w:top w:val="none" w:sz="0" w:space="0" w:color="auto"/>
        <w:left w:val="none" w:sz="0" w:space="0" w:color="auto"/>
        <w:bottom w:val="none" w:sz="0" w:space="0" w:color="auto"/>
        <w:right w:val="none" w:sz="0" w:space="0" w:color="auto"/>
      </w:divBdr>
    </w:div>
    <w:div w:id="597106369">
      <w:bodyDiv w:val="1"/>
      <w:marLeft w:val="0"/>
      <w:marRight w:val="0"/>
      <w:marTop w:val="0"/>
      <w:marBottom w:val="0"/>
      <w:divBdr>
        <w:top w:val="none" w:sz="0" w:space="0" w:color="auto"/>
        <w:left w:val="none" w:sz="0" w:space="0" w:color="auto"/>
        <w:bottom w:val="none" w:sz="0" w:space="0" w:color="auto"/>
        <w:right w:val="none" w:sz="0" w:space="0" w:color="auto"/>
      </w:divBdr>
    </w:div>
    <w:div w:id="709844135">
      <w:bodyDiv w:val="1"/>
      <w:marLeft w:val="0"/>
      <w:marRight w:val="0"/>
      <w:marTop w:val="0"/>
      <w:marBottom w:val="0"/>
      <w:divBdr>
        <w:top w:val="none" w:sz="0" w:space="0" w:color="auto"/>
        <w:left w:val="none" w:sz="0" w:space="0" w:color="auto"/>
        <w:bottom w:val="none" w:sz="0" w:space="0" w:color="auto"/>
        <w:right w:val="none" w:sz="0" w:space="0" w:color="auto"/>
      </w:divBdr>
    </w:div>
    <w:div w:id="739328769">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14839700">
      <w:bodyDiv w:val="1"/>
      <w:marLeft w:val="0"/>
      <w:marRight w:val="0"/>
      <w:marTop w:val="0"/>
      <w:marBottom w:val="0"/>
      <w:divBdr>
        <w:top w:val="none" w:sz="0" w:space="0" w:color="auto"/>
        <w:left w:val="none" w:sz="0" w:space="0" w:color="auto"/>
        <w:bottom w:val="none" w:sz="0" w:space="0" w:color="auto"/>
        <w:right w:val="none" w:sz="0" w:space="0" w:color="auto"/>
      </w:divBdr>
    </w:div>
    <w:div w:id="843514908">
      <w:bodyDiv w:val="1"/>
      <w:marLeft w:val="0"/>
      <w:marRight w:val="0"/>
      <w:marTop w:val="0"/>
      <w:marBottom w:val="0"/>
      <w:divBdr>
        <w:top w:val="none" w:sz="0" w:space="0" w:color="auto"/>
        <w:left w:val="none" w:sz="0" w:space="0" w:color="auto"/>
        <w:bottom w:val="none" w:sz="0" w:space="0" w:color="auto"/>
        <w:right w:val="none" w:sz="0" w:space="0" w:color="auto"/>
      </w:divBdr>
    </w:div>
    <w:div w:id="859200407">
      <w:bodyDiv w:val="1"/>
      <w:marLeft w:val="0"/>
      <w:marRight w:val="0"/>
      <w:marTop w:val="0"/>
      <w:marBottom w:val="0"/>
      <w:divBdr>
        <w:top w:val="none" w:sz="0" w:space="0" w:color="auto"/>
        <w:left w:val="none" w:sz="0" w:space="0" w:color="auto"/>
        <w:bottom w:val="none" w:sz="0" w:space="0" w:color="auto"/>
        <w:right w:val="none" w:sz="0" w:space="0" w:color="auto"/>
      </w:divBdr>
    </w:div>
    <w:div w:id="878712802">
      <w:bodyDiv w:val="1"/>
      <w:marLeft w:val="0"/>
      <w:marRight w:val="0"/>
      <w:marTop w:val="0"/>
      <w:marBottom w:val="0"/>
      <w:divBdr>
        <w:top w:val="none" w:sz="0" w:space="0" w:color="auto"/>
        <w:left w:val="none" w:sz="0" w:space="0" w:color="auto"/>
        <w:bottom w:val="none" w:sz="0" w:space="0" w:color="auto"/>
        <w:right w:val="none" w:sz="0" w:space="0" w:color="auto"/>
      </w:divBdr>
    </w:div>
    <w:div w:id="898322417">
      <w:bodyDiv w:val="1"/>
      <w:marLeft w:val="0"/>
      <w:marRight w:val="0"/>
      <w:marTop w:val="0"/>
      <w:marBottom w:val="0"/>
      <w:divBdr>
        <w:top w:val="none" w:sz="0" w:space="0" w:color="auto"/>
        <w:left w:val="none" w:sz="0" w:space="0" w:color="auto"/>
        <w:bottom w:val="none" w:sz="0" w:space="0" w:color="auto"/>
        <w:right w:val="none" w:sz="0" w:space="0" w:color="auto"/>
      </w:divBdr>
    </w:div>
    <w:div w:id="907836688">
      <w:bodyDiv w:val="1"/>
      <w:marLeft w:val="0"/>
      <w:marRight w:val="0"/>
      <w:marTop w:val="0"/>
      <w:marBottom w:val="0"/>
      <w:divBdr>
        <w:top w:val="none" w:sz="0" w:space="0" w:color="auto"/>
        <w:left w:val="none" w:sz="0" w:space="0" w:color="auto"/>
        <w:bottom w:val="none" w:sz="0" w:space="0" w:color="auto"/>
        <w:right w:val="none" w:sz="0" w:space="0" w:color="auto"/>
      </w:divBdr>
    </w:div>
    <w:div w:id="943270308">
      <w:bodyDiv w:val="1"/>
      <w:marLeft w:val="0"/>
      <w:marRight w:val="0"/>
      <w:marTop w:val="0"/>
      <w:marBottom w:val="0"/>
      <w:divBdr>
        <w:top w:val="none" w:sz="0" w:space="0" w:color="auto"/>
        <w:left w:val="none" w:sz="0" w:space="0" w:color="auto"/>
        <w:bottom w:val="none" w:sz="0" w:space="0" w:color="auto"/>
        <w:right w:val="none" w:sz="0" w:space="0" w:color="auto"/>
      </w:divBdr>
    </w:div>
    <w:div w:id="1124495042">
      <w:bodyDiv w:val="1"/>
      <w:marLeft w:val="0"/>
      <w:marRight w:val="0"/>
      <w:marTop w:val="0"/>
      <w:marBottom w:val="0"/>
      <w:divBdr>
        <w:top w:val="none" w:sz="0" w:space="0" w:color="auto"/>
        <w:left w:val="none" w:sz="0" w:space="0" w:color="auto"/>
        <w:bottom w:val="none" w:sz="0" w:space="0" w:color="auto"/>
        <w:right w:val="none" w:sz="0" w:space="0" w:color="auto"/>
      </w:divBdr>
    </w:div>
    <w:div w:id="1231888177">
      <w:bodyDiv w:val="1"/>
      <w:marLeft w:val="0"/>
      <w:marRight w:val="0"/>
      <w:marTop w:val="0"/>
      <w:marBottom w:val="0"/>
      <w:divBdr>
        <w:top w:val="none" w:sz="0" w:space="0" w:color="auto"/>
        <w:left w:val="none" w:sz="0" w:space="0" w:color="auto"/>
        <w:bottom w:val="none" w:sz="0" w:space="0" w:color="auto"/>
        <w:right w:val="none" w:sz="0" w:space="0" w:color="auto"/>
      </w:divBdr>
    </w:div>
    <w:div w:id="1278413888">
      <w:bodyDiv w:val="1"/>
      <w:marLeft w:val="0"/>
      <w:marRight w:val="0"/>
      <w:marTop w:val="0"/>
      <w:marBottom w:val="0"/>
      <w:divBdr>
        <w:top w:val="none" w:sz="0" w:space="0" w:color="auto"/>
        <w:left w:val="none" w:sz="0" w:space="0" w:color="auto"/>
        <w:bottom w:val="none" w:sz="0" w:space="0" w:color="auto"/>
        <w:right w:val="none" w:sz="0" w:space="0" w:color="auto"/>
      </w:divBdr>
    </w:div>
    <w:div w:id="1327127794">
      <w:bodyDiv w:val="1"/>
      <w:marLeft w:val="0"/>
      <w:marRight w:val="0"/>
      <w:marTop w:val="0"/>
      <w:marBottom w:val="0"/>
      <w:divBdr>
        <w:top w:val="none" w:sz="0" w:space="0" w:color="auto"/>
        <w:left w:val="none" w:sz="0" w:space="0" w:color="auto"/>
        <w:bottom w:val="none" w:sz="0" w:space="0" w:color="auto"/>
        <w:right w:val="none" w:sz="0" w:space="0" w:color="auto"/>
      </w:divBdr>
    </w:div>
    <w:div w:id="134816923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40970192">
      <w:bodyDiv w:val="1"/>
      <w:marLeft w:val="0"/>
      <w:marRight w:val="0"/>
      <w:marTop w:val="0"/>
      <w:marBottom w:val="0"/>
      <w:divBdr>
        <w:top w:val="none" w:sz="0" w:space="0" w:color="auto"/>
        <w:left w:val="none" w:sz="0" w:space="0" w:color="auto"/>
        <w:bottom w:val="none" w:sz="0" w:space="0" w:color="auto"/>
        <w:right w:val="none" w:sz="0" w:space="0" w:color="auto"/>
      </w:divBdr>
    </w:div>
    <w:div w:id="157820369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25450409">
      <w:bodyDiv w:val="1"/>
      <w:marLeft w:val="0"/>
      <w:marRight w:val="0"/>
      <w:marTop w:val="0"/>
      <w:marBottom w:val="0"/>
      <w:divBdr>
        <w:top w:val="none" w:sz="0" w:space="0" w:color="auto"/>
        <w:left w:val="none" w:sz="0" w:space="0" w:color="auto"/>
        <w:bottom w:val="none" w:sz="0" w:space="0" w:color="auto"/>
        <w:right w:val="none" w:sz="0" w:space="0" w:color="auto"/>
      </w:divBdr>
    </w:div>
    <w:div w:id="1730113109">
      <w:bodyDiv w:val="1"/>
      <w:marLeft w:val="0"/>
      <w:marRight w:val="0"/>
      <w:marTop w:val="0"/>
      <w:marBottom w:val="0"/>
      <w:divBdr>
        <w:top w:val="none" w:sz="0" w:space="0" w:color="auto"/>
        <w:left w:val="none" w:sz="0" w:space="0" w:color="auto"/>
        <w:bottom w:val="none" w:sz="0" w:space="0" w:color="auto"/>
        <w:right w:val="none" w:sz="0" w:space="0" w:color="auto"/>
      </w:divBdr>
    </w:div>
    <w:div w:id="1762137338">
      <w:bodyDiv w:val="1"/>
      <w:marLeft w:val="0"/>
      <w:marRight w:val="0"/>
      <w:marTop w:val="0"/>
      <w:marBottom w:val="0"/>
      <w:divBdr>
        <w:top w:val="none" w:sz="0" w:space="0" w:color="auto"/>
        <w:left w:val="none" w:sz="0" w:space="0" w:color="auto"/>
        <w:bottom w:val="none" w:sz="0" w:space="0" w:color="auto"/>
        <w:right w:val="none" w:sz="0" w:space="0" w:color="auto"/>
      </w:divBdr>
    </w:div>
    <w:div w:id="1797675373">
      <w:bodyDiv w:val="1"/>
      <w:marLeft w:val="0"/>
      <w:marRight w:val="0"/>
      <w:marTop w:val="0"/>
      <w:marBottom w:val="0"/>
      <w:divBdr>
        <w:top w:val="none" w:sz="0" w:space="0" w:color="auto"/>
        <w:left w:val="none" w:sz="0" w:space="0" w:color="auto"/>
        <w:bottom w:val="none" w:sz="0" w:space="0" w:color="auto"/>
        <w:right w:val="none" w:sz="0" w:space="0" w:color="auto"/>
      </w:divBdr>
    </w:div>
    <w:div w:id="1813937786">
      <w:bodyDiv w:val="1"/>
      <w:marLeft w:val="0"/>
      <w:marRight w:val="0"/>
      <w:marTop w:val="0"/>
      <w:marBottom w:val="0"/>
      <w:divBdr>
        <w:top w:val="none" w:sz="0" w:space="0" w:color="auto"/>
        <w:left w:val="none" w:sz="0" w:space="0" w:color="auto"/>
        <w:bottom w:val="none" w:sz="0" w:space="0" w:color="auto"/>
        <w:right w:val="none" w:sz="0" w:space="0" w:color="auto"/>
      </w:divBdr>
    </w:div>
    <w:div w:id="1975719797">
      <w:bodyDiv w:val="1"/>
      <w:marLeft w:val="0"/>
      <w:marRight w:val="0"/>
      <w:marTop w:val="0"/>
      <w:marBottom w:val="0"/>
      <w:divBdr>
        <w:top w:val="none" w:sz="0" w:space="0" w:color="auto"/>
        <w:left w:val="none" w:sz="0" w:space="0" w:color="auto"/>
        <w:bottom w:val="none" w:sz="0" w:space="0" w:color="auto"/>
        <w:right w:val="none" w:sz="0" w:space="0" w:color="auto"/>
      </w:divBdr>
    </w:div>
    <w:div w:id="2028561420">
      <w:bodyDiv w:val="1"/>
      <w:marLeft w:val="0"/>
      <w:marRight w:val="0"/>
      <w:marTop w:val="0"/>
      <w:marBottom w:val="0"/>
      <w:divBdr>
        <w:top w:val="none" w:sz="0" w:space="0" w:color="auto"/>
        <w:left w:val="none" w:sz="0" w:space="0" w:color="auto"/>
        <w:bottom w:val="none" w:sz="0" w:space="0" w:color="auto"/>
        <w:right w:val="none" w:sz="0" w:space="0" w:color="auto"/>
      </w:divBdr>
    </w:div>
    <w:div w:id="210734213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983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vac20fpctas800.va.gov/rtc/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Word_97_-_2003_Document.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69E1F0AF-304E-4985-A427-95EEA334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3116</Words>
  <Characters>21336</Characters>
  <Application>Microsoft Office Word</Application>
  <DocSecurity>0</DocSecurity>
  <Lines>177</Lines>
  <Paragraphs>48</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24404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nstallation, Back-out, and Rollback Guide Template</dc:subject>
  <dc:creator>david.betz@halfaker.com</dc:creator>
  <cp:keywords/>
  <dc:description/>
  <cp:lastModifiedBy>David Betz</cp:lastModifiedBy>
  <cp:revision>3</cp:revision>
  <cp:lastPrinted>2016-02-11T18:58:00Z</cp:lastPrinted>
  <dcterms:created xsi:type="dcterms:W3CDTF">2018-12-31T16:34:00Z</dcterms:created>
  <dcterms:modified xsi:type="dcterms:W3CDTF">2019-01-24T17:48:00Z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