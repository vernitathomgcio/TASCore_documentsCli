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3DB0" w14:textId="0EEE73B1" w:rsidR="006C4A5D" w:rsidRPr="00E9501B" w:rsidRDefault="00A65182" w:rsidP="00F829F5">
      <w:pPr>
        <w:pStyle w:val="InstructionalTextMainTitle"/>
        <w:rPr>
          <w:rStyle w:val="TableTextChar"/>
          <w:rFonts w:ascii="Times New Roman" w:hAnsi="Times New Roman" w:cs="Times New Roman"/>
        </w:rPr>
      </w:pPr>
      <w:bookmarkStart w:id="0" w:name="_Toc205632711"/>
      <w:r w:rsidRPr="00A65182">
        <w:rPr>
          <w:rStyle w:val="TitleChar"/>
          <w:i w:val="0"/>
        </w:rPr>
        <w:t>MCCF</w:t>
      </w:r>
    </w:p>
    <w:p w14:paraId="3BD73DB1" w14:textId="6AEAFABF" w:rsidR="00EE55AD" w:rsidRDefault="005034D1" w:rsidP="006C4A5D">
      <w:pPr>
        <w:pStyle w:val="Title"/>
      </w:pPr>
      <w:r w:rsidRPr="00E9501B">
        <w:t xml:space="preserve">Technical </w:t>
      </w:r>
      <w:r w:rsidR="00251BA0" w:rsidRPr="00E9501B">
        <w:t>Manual</w:t>
      </w:r>
    </w:p>
    <w:p w14:paraId="53A2629A" w14:textId="32187CAC" w:rsidR="00132C5F" w:rsidRPr="00132C5F" w:rsidRDefault="00132C5F" w:rsidP="00132C5F">
      <w:pPr>
        <w:pStyle w:val="BodyText"/>
        <w:jc w:val="center"/>
        <w:rPr>
          <w:rFonts w:ascii="Arial" w:hAnsi="Arial" w:cs="Arial"/>
          <w:b/>
          <w:bCs/>
          <w:sz w:val="36"/>
          <w:szCs w:val="32"/>
        </w:rPr>
      </w:pPr>
      <w:r w:rsidRPr="00132C5F">
        <w:rPr>
          <w:rFonts w:ascii="Arial" w:hAnsi="Arial" w:cs="Arial"/>
          <w:b/>
          <w:bCs/>
          <w:sz w:val="36"/>
          <w:szCs w:val="32"/>
        </w:rPr>
        <w:t xml:space="preserve">TAS </w:t>
      </w:r>
      <w:r w:rsidR="00F94FC7">
        <w:rPr>
          <w:rFonts w:ascii="Arial" w:hAnsi="Arial" w:cs="Arial"/>
          <w:b/>
          <w:bCs/>
          <w:sz w:val="36"/>
          <w:szCs w:val="32"/>
        </w:rPr>
        <w:t>1.</w:t>
      </w:r>
      <w:ins w:id="1" w:author="Larry Connor" w:date="2019-01-30T13:20:00Z">
        <w:r w:rsidR="00EF035C">
          <w:rPr>
            <w:rFonts w:ascii="Arial" w:hAnsi="Arial" w:cs="Arial"/>
            <w:b/>
            <w:bCs/>
            <w:sz w:val="36"/>
            <w:szCs w:val="32"/>
          </w:rPr>
          <w:t>2</w:t>
        </w:r>
      </w:ins>
      <w:bookmarkStart w:id="2" w:name="_GoBack"/>
      <w:bookmarkEnd w:id="2"/>
      <w:del w:id="3" w:author="Larry Connor" w:date="2019-01-30T13:20:00Z">
        <w:r w:rsidR="002A12E8" w:rsidDel="00EF035C">
          <w:rPr>
            <w:rFonts w:ascii="Arial" w:hAnsi="Arial" w:cs="Arial"/>
            <w:b/>
            <w:bCs/>
            <w:sz w:val="36"/>
            <w:szCs w:val="32"/>
          </w:rPr>
          <w:delText>5</w:delText>
        </w:r>
      </w:del>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BD73DB3" w14:textId="2FA0C4B7" w:rsidR="006C4A5D" w:rsidRPr="00A65182" w:rsidRDefault="00000DD3" w:rsidP="00CE3E30">
      <w:pPr>
        <w:pStyle w:val="Title2"/>
      </w:pPr>
      <w:del w:id="4" w:author="Larry Connor" w:date="2019-01-28T12:40:00Z">
        <w:r w:rsidDel="00A40D9E">
          <w:delText xml:space="preserve">November </w:delText>
        </w:r>
      </w:del>
      <w:ins w:id="5" w:author="Larry Connor" w:date="2019-01-28T12:40:00Z">
        <w:r w:rsidR="00A40D9E">
          <w:t xml:space="preserve">December </w:t>
        </w:r>
      </w:ins>
      <w:r>
        <w:t>2018</w:t>
      </w:r>
    </w:p>
    <w:p w14:paraId="3BD73DB4" w14:textId="77777777" w:rsidR="00C85412" w:rsidRPr="00CE3E30" w:rsidRDefault="00C85412" w:rsidP="00CE3E30">
      <w:pPr>
        <w:pStyle w:val="Title2"/>
      </w:pPr>
      <w:r w:rsidRPr="00CE3E30">
        <w:t>De</w:t>
      </w:r>
      <w:bookmarkStart w:id="6" w:name="_Hlk494878910"/>
      <w:r w:rsidRPr="00CE3E30">
        <w:t>par</w:t>
      </w:r>
      <w:bookmarkEnd w:id="6"/>
      <w:r w:rsidRPr="00CE3E30">
        <w:t>tment of Veterans Affairs</w:t>
      </w:r>
    </w:p>
    <w:p w14:paraId="3BD73DB6" w14:textId="41D73826" w:rsidR="00C85412" w:rsidRPr="00E9501B" w:rsidRDefault="00C85412" w:rsidP="00903CFC">
      <w:pPr>
        <w:pStyle w:val="ProjectName"/>
        <w:spacing w:before="120"/>
        <w:rPr>
          <w:rFonts w:cs="Arial"/>
          <w:sz w:val="28"/>
          <w:szCs w:val="28"/>
        </w:rPr>
      </w:pPr>
      <w:r w:rsidRPr="00E9501B">
        <w:rPr>
          <w:rFonts w:cs="Arial"/>
          <w:sz w:val="28"/>
          <w:szCs w:val="28"/>
        </w:rPr>
        <w:t>Office of Information and Technology (OI&amp;T)</w:t>
      </w:r>
    </w:p>
    <w:p w14:paraId="173AAB12" w14:textId="424BDB9F" w:rsidR="00A707B5" w:rsidRPr="00A707B5" w:rsidRDefault="00A707B5" w:rsidP="00A707B5">
      <w:pPr>
        <w:pStyle w:val="BodyText"/>
      </w:pP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3BD73DBF" w14:textId="77777777" w:rsidR="004F3A80" w:rsidRPr="00E9501B" w:rsidRDefault="004F3A80" w:rsidP="004F3A80">
      <w:pPr>
        <w:pStyle w:val="Title2"/>
      </w:pPr>
      <w:r w:rsidRPr="00E9501B">
        <w:lastRenderedPageBreak/>
        <w:t>Revision History</w:t>
      </w:r>
    </w:p>
    <w:p w14:paraId="3BD73DC0" w14:textId="5E0A5F25" w:rsidR="000A0911" w:rsidRPr="00E9501B" w:rsidRDefault="005D7940" w:rsidP="000A0911">
      <w:pPr>
        <w:pStyle w:val="BodyText"/>
      </w:pPr>
      <w:r w:rsidRPr="00E9501B">
        <w:rPr>
          <w:b/>
        </w:rPr>
        <w:t>NOTE:</w:t>
      </w:r>
      <w:r w:rsidR="000A0911" w:rsidRPr="00E9501B">
        <w:t xml:space="preserve"> The revision history cycle begins once changes or enhancements are requested after the document has been baselined.</w:t>
      </w:r>
    </w:p>
    <w:p w14:paraId="475D49AA" w14:textId="0D163D65" w:rsidR="00DB6009" w:rsidRPr="00E9501B" w:rsidRDefault="00DB6009" w:rsidP="0017070B">
      <w:pPr>
        <w:pStyle w:val="InstructionalBullet1"/>
        <w:numPr>
          <w:ilvl w:val="0"/>
          <w:numId w:val="0"/>
        </w:numPr>
        <w:ind w:left="72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F3A80" w:rsidRPr="00E9501B" w14:paraId="3BD73DC7" w14:textId="77777777" w:rsidTr="00000DD3">
        <w:trPr>
          <w:cantSplit/>
          <w:tblHeader/>
        </w:trPr>
        <w:tc>
          <w:tcPr>
            <w:tcW w:w="894" w:type="pct"/>
            <w:shd w:val="clear" w:color="auto" w:fill="F2F2F2"/>
          </w:tcPr>
          <w:p w14:paraId="3BD73DC3" w14:textId="77777777" w:rsidR="004F3A80" w:rsidRPr="00E9501B" w:rsidRDefault="004F3A80" w:rsidP="0004636C">
            <w:pPr>
              <w:pStyle w:val="TableHeading"/>
            </w:pPr>
            <w:bookmarkStart w:id="7" w:name="ColumnTitle_01"/>
            <w:bookmarkEnd w:id="7"/>
            <w:r w:rsidRPr="00E9501B">
              <w:t>Date</w:t>
            </w:r>
          </w:p>
        </w:tc>
        <w:tc>
          <w:tcPr>
            <w:tcW w:w="606" w:type="pct"/>
            <w:shd w:val="clear" w:color="auto" w:fill="F2F2F2"/>
          </w:tcPr>
          <w:p w14:paraId="3BD73DC4" w14:textId="77777777" w:rsidR="004F3A80" w:rsidRPr="00E9501B" w:rsidRDefault="003E5E7F" w:rsidP="0004636C">
            <w:pPr>
              <w:pStyle w:val="TableHeading"/>
            </w:pPr>
            <w:r w:rsidRPr="00E9501B">
              <w:t>Revi</w:t>
            </w:r>
            <w:r w:rsidR="004F3A80" w:rsidRPr="00E9501B">
              <w:t>sion</w:t>
            </w:r>
          </w:p>
        </w:tc>
        <w:tc>
          <w:tcPr>
            <w:tcW w:w="2293" w:type="pct"/>
            <w:shd w:val="clear" w:color="auto" w:fill="F2F2F2"/>
          </w:tcPr>
          <w:p w14:paraId="3BD73DC5" w14:textId="77777777" w:rsidR="004F3A80" w:rsidRPr="00E9501B" w:rsidRDefault="004F3A80" w:rsidP="0004636C">
            <w:pPr>
              <w:pStyle w:val="TableHeading"/>
            </w:pPr>
            <w:r w:rsidRPr="00E9501B">
              <w:t>Description</w:t>
            </w:r>
          </w:p>
        </w:tc>
        <w:tc>
          <w:tcPr>
            <w:tcW w:w="1207" w:type="pct"/>
            <w:shd w:val="clear" w:color="auto" w:fill="F2F2F2"/>
          </w:tcPr>
          <w:p w14:paraId="3BD73DC6" w14:textId="77777777" w:rsidR="004F3A80" w:rsidRPr="00E9501B" w:rsidRDefault="004F3A80" w:rsidP="0004636C">
            <w:pPr>
              <w:pStyle w:val="TableHeading"/>
            </w:pPr>
            <w:r w:rsidRPr="00E9501B">
              <w:t>Author</w:t>
            </w:r>
          </w:p>
        </w:tc>
      </w:tr>
      <w:tr w:rsidR="002A12E8" w:rsidRPr="00E9501B" w14:paraId="57CD0B62" w14:textId="77777777" w:rsidTr="00000DD3">
        <w:trPr>
          <w:cantSplit/>
        </w:trPr>
        <w:tc>
          <w:tcPr>
            <w:tcW w:w="894" w:type="pct"/>
          </w:tcPr>
          <w:p w14:paraId="0B51FD4A" w14:textId="0503BC66" w:rsidR="002A12E8" w:rsidRDefault="002A12E8" w:rsidP="002A12E8">
            <w:pPr>
              <w:pStyle w:val="TableText"/>
            </w:pPr>
            <w:r>
              <w:t>12/28/2018</w:t>
            </w:r>
          </w:p>
        </w:tc>
        <w:tc>
          <w:tcPr>
            <w:tcW w:w="606" w:type="pct"/>
          </w:tcPr>
          <w:p w14:paraId="636EB2FB" w14:textId="3A59C29D" w:rsidR="002A12E8" w:rsidRDefault="002A12E8" w:rsidP="002A12E8">
            <w:pPr>
              <w:pStyle w:val="TableText"/>
            </w:pPr>
            <w:r>
              <w:t>1.5</w:t>
            </w:r>
          </w:p>
        </w:tc>
        <w:tc>
          <w:tcPr>
            <w:tcW w:w="2293" w:type="pct"/>
          </w:tcPr>
          <w:p w14:paraId="28D542BE" w14:textId="4072D11E" w:rsidR="002A12E8" w:rsidRDefault="002A12E8" w:rsidP="002A12E8">
            <w:pPr>
              <w:pStyle w:val="TableText"/>
            </w:pPr>
            <w:r>
              <w:t>Removed eAdmin references</w:t>
            </w:r>
            <w:ins w:id="8" w:author="Larry Connor" w:date="2019-01-28T12:42:00Z">
              <w:r w:rsidR="008F1F89">
                <w:t xml:space="preserve"> </w:t>
              </w:r>
            </w:ins>
            <w:ins w:id="9" w:author="Larry Connor" w:date="2019-01-28T12:43:00Z">
              <w:r w:rsidR="008F1F89">
                <w:t>(</w:t>
              </w:r>
            </w:ins>
            <w:ins w:id="10" w:author="Larry Connor" w:date="2019-01-28T12:42:00Z">
              <w:r w:rsidR="008F1F89">
                <w:t>reviewed by LC 012</w:t>
              </w:r>
            </w:ins>
            <w:ins w:id="11" w:author="Larry Connor" w:date="2019-01-29T11:25:00Z">
              <w:r w:rsidR="005D6E15">
                <w:t>9</w:t>
              </w:r>
            </w:ins>
            <w:ins w:id="12" w:author="Larry Connor" w:date="2019-01-28T12:42:00Z">
              <w:r w:rsidR="008F1F89">
                <w:t>2018</w:t>
              </w:r>
            </w:ins>
            <w:ins w:id="13" w:author="Larry Connor" w:date="2019-01-28T12:43:00Z">
              <w:r w:rsidR="008F1F89">
                <w:t>)</w:t>
              </w:r>
            </w:ins>
          </w:p>
        </w:tc>
        <w:tc>
          <w:tcPr>
            <w:tcW w:w="1207" w:type="pct"/>
          </w:tcPr>
          <w:p w14:paraId="186E3AA8" w14:textId="40FAF932" w:rsidR="002A12E8" w:rsidRDefault="002A12E8" w:rsidP="002A12E8">
            <w:pPr>
              <w:pStyle w:val="TableText"/>
            </w:pPr>
            <w:r>
              <w:t>Patrick Whalen</w:t>
            </w:r>
          </w:p>
        </w:tc>
      </w:tr>
      <w:tr w:rsidR="002A12E8" w:rsidRPr="00E9501B" w14:paraId="3BD73DCC" w14:textId="77777777" w:rsidTr="00000DD3">
        <w:trPr>
          <w:cantSplit/>
        </w:trPr>
        <w:tc>
          <w:tcPr>
            <w:tcW w:w="894" w:type="pct"/>
          </w:tcPr>
          <w:p w14:paraId="3BD73DC8" w14:textId="5F71E846" w:rsidR="002A12E8" w:rsidRPr="00E9501B" w:rsidRDefault="002A12E8" w:rsidP="002A12E8">
            <w:pPr>
              <w:pStyle w:val="TableText"/>
            </w:pPr>
            <w:r>
              <w:t>11/13/2018</w:t>
            </w:r>
          </w:p>
        </w:tc>
        <w:tc>
          <w:tcPr>
            <w:tcW w:w="606" w:type="pct"/>
          </w:tcPr>
          <w:p w14:paraId="3BD73DC9" w14:textId="3399704B" w:rsidR="002A12E8" w:rsidRPr="00E9501B" w:rsidRDefault="002A12E8" w:rsidP="002A12E8">
            <w:pPr>
              <w:pStyle w:val="TableText"/>
            </w:pPr>
            <w:r>
              <w:t>1.4</w:t>
            </w:r>
          </w:p>
        </w:tc>
        <w:tc>
          <w:tcPr>
            <w:tcW w:w="2293" w:type="pct"/>
          </w:tcPr>
          <w:p w14:paraId="3BD73DCA" w14:textId="2FE8A2B7" w:rsidR="002A12E8" w:rsidRPr="00E9501B" w:rsidRDefault="002A12E8" w:rsidP="002A12E8">
            <w:pPr>
              <w:pStyle w:val="TableText"/>
            </w:pPr>
            <w:r>
              <w:t>Removed eAdmin as work stream</w:t>
            </w:r>
          </w:p>
        </w:tc>
        <w:tc>
          <w:tcPr>
            <w:tcW w:w="1207" w:type="pct"/>
          </w:tcPr>
          <w:p w14:paraId="3BD73DCB" w14:textId="0AB725CB" w:rsidR="002A12E8" w:rsidRPr="00E9501B" w:rsidRDefault="002A12E8" w:rsidP="002A12E8">
            <w:pPr>
              <w:pStyle w:val="TableText"/>
            </w:pPr>
            <w:r>
              <w:t>Patrick Whalen</w:t>
            </w:r>
          </w:p>
        </w:tc>
      </w:tr>
      <w:tr w:rsidR="002A12E8" w:rsidRPr="00E9501B" w14:paraId="09072FA0" w14:textId="77777777" w:rsidTr="00000DD3">
        <w:trPr>
          <w:cantSplit/>
        </w:trPr>
        <w:tc>
          <w:tcPr>
            <w:tcW w:w="894" w:type="pct"/>
          </w:tcPr>
          <w:p w14:paraId="772A4CEC" w14:textId="28597E20" w:rsidR="002A12E8" w:rsidRDefault="002A12E8" w:rsidP="002A12E8">
            <w:pPr>
              <w:pStyle w:val="TableText"/>
            </w:pPr>
            <w:r>
              <w:t>12/20/2017</w:t>
            </w:r>
          </w:p>
        </w:tc>
        <w:tc>
          <w:tcPr>
            <w:tcW w:w="606" w:type="pct"/>
          </w:tcPr>
          <w:p w14:paraId="2CD5E568" w14:textId="30B714C0" w:rsidR="002A12E8" w:rsidRPr="00E9501B" w:rsidRDefault="002A12E8" w:rsidP="002A12E8">
            <w:pPr>
              <w:pStyle w:val="TableText"/>
            </w:pPr>
            <w:r>
              <w:t>1.3</w:t>
            </w:r>
          </w:p>
        </w:tc>
        <w:tc>
          <w:tcPr>
            <w:tcW w:w="2293" w:type="pct"/>
          </w:tcPr>
          <w:p w14:paraId="24CEA15F" w14:textId="39AF7084" w:rsidR="002A12E8" w:rsidRDefault="002A12E8" w:rsidP="002A12E8">
            <w:pPr>
              <w:pStyle w:val="TableText"/>
            </w:pPr>
            <w:r>
              <w:t>Added security data transmission</w:t>
            </w:r>
          </w:p>
        </w:tc>
        <w:tc>
          <w:tcPr>
            <w:tcW w:w="1207" w:type="pct"/>
          </w:tcPr>
          <w:p w14:paraId="26118424" w14:textId="12EB6621" w:rsidR="002A12E8" w:rsidRDefault="002A12E8" w:rsidP="002A12E8">
            <w:pPr>
              <w:pStyle w:val="TableText"/>
            </w:pPr>
            <w:r>
              <w:t>Patrick Whalen</w:t>
            </w:r>
          </w:p>
        </w:tc>
      </w:tr>
      <w:tr w:rsidR="002A12E8" w:rsidRPr="00E9501B" w14:paraId="4D9F1669" w14:textId="77777777" w:rsidTr="00000DD3">
        <w:trPr>
          <w:cantSplit/>
        </w:trPr>
        <w:tc>
          <w:tcPr>
            <w:tcW w:w="894" w:type="pct"/>
          </w:tcPr>
          <w:p w14:paraId="3699F939" w14:textId="61471A4F" w:rsidR="002A12E8" w:rsidRDefault="002A12E8" w:rsidP="002A12E8">
            <w:pPr>
              <w:pStyle w:val="TableText"/>
            </w:pPr>
            <w:r>
              <w:t>12/19/2017</w:t>
            </w:r>
          </w:p>
        </w:tc>
        <w:tc>
          <w:tcPr>
            <w:tcW w:w="606" w:type="pct"/>
          </w:tcPr>
          <w:p w14:paraId="4BFAC5FD" w14:textId="543437D1" w:rsidR="002A12E8" w:rsidRPr="00E9501B" w:rsidRDefault="002A12E8" w:rsidP="002A12E8">
            <w:pPr>
              <w:pStyle w:val="TableText"/>
            </w:pPr>
            <w:r>
              <w:t>1.2</w:t>
            </w:r>
          </w:p>
        </w:tc>
        <w:tc>
          <w:tcPr>
            <w:tcW w:w="2293" w:type="pct"/>
          </w:tcPr>
          <w:p w14:paraId="6E8A6348" w14:textId="7FC92B60" w:rsidR="002A12E8" w:rsidRDefault="002A12E8" w:rsidP="002A12E8">
            <w:pPr>
              <w:pStyle w:val="TableText"/>
            </w:pPr>
            <w:r>
              <w:t>Removed build number from doc</w:t>
            </w:r>
          </w:p>
        </w:tc>
        <w:tc>
          <w:tcPr>
            <w:tcW w:w="1207" w:type="pct"/>
          </w:tcPr>
          <w:p w14:paraId="4E0FC255" w14:textId="63920A8B" w:rsidR="002A12E8" w:rsidRDefault="002A12E8" w:rsidP="002A12E8">
            <w:pPr>
              <w:pStyle w:val="TableText"/>
            </w:pPr>
            <w:r>
              <w:t>Lee Benhart</w:t>
            </w:r>
          </w:p>
        </w:tc>
      </w:tr>
      <w:tr w:rsidR="002A12E8" w:rsidRPr="00E9501B" w14:paraId="6A552E91" w14:textId="77777777" w:rsidTr="00000DD3">
        <w:trPr>
          <w:cantSplit/>
        </w:trPr>
        <w:tc>
          <w:tcPr>
            <w:tcW w:w="894" w:type="pct"/>
          </w:tcPr>
          <w:p w14:paraId="25F76C4B" w14:textId="6787A2A5" w:rsidR="002A12E8" w:rsidRDefault="002A12E8" w:rsidP="002A12E8">
            <w:pPr>
              <w:pStyle w:val="TableText"/>
            </w:pPr>
            <w:r>
              <w:t>11/7/2017</w:t>
            </w:r>
          </w:p>
        </w:tc>
        <w:tc>
          <w:tcPr>
            <w:tcW w:w="606" w:type="pct"/>
          </w:tcPr>
          <w:p w14:paraId="200230EC" w14:textId="426EDC5D" w:rsidR="002A12E8" w:rsidRPr="00E9501B" w:rsidRDefault="002A12E8" w:rsidP="002A12E8">
            <w:pPr>
              <w:pStyle w:val="TableText"/>
            </w:pPr>
            <w:r>
              <w:t>1.1</w:t>
            </w:r>
          </w:p>
        </w:tc>
        <w:tc>
          <w:tcPr>
            <w:tcW w:w="2293" w:type="pct"/>
          </w:tcPr>
          <w:p w14:paraId="0F1B7FA4" w14:textId="59779245" w:rsidR="002A12E8" w:rsidRDefault="002A12E8" w:rsidP="002A12E8">
            <w:pPr>
              <w:pStyle w:val="TableText"/>
            </w:pPr>
            <w:r>
              <w:t>Added interface information</w:t>
            </w:r>
          </w:p>
        </w:tc>
        <w:tc>
          <w:tcPr>
            <w:tcW w:w="1207" w:type="pct"/>
          </w:tcPr>
          <w:p w14:paraId="2CFC6902" w14:textId="5B334458" w:rsidR="002A12E8" w:rsidRDefault="002A12E8" w:rsidP="002A12E8">
            <w:pPr>
              <w:pStyle w:val="TableText"/>
            </w:pPr>
            <w:r>
              <w:t>Patrick Whalen</w:t>
            </w:r>
          </w:p>
        </w:tc>
      </w:tr>
      <w:tr w:rsidR="002A12E8" w:rsidRPr="00E9501B" w14:paraId="02E8B843" w14:textId="77777777" w:rsidTr="00000DD3">
        <w:trPr>
          <w:cantSplit/>
        </w:trPr>
        <w:tc>
          <w:tcPr>
            <w:tcW w:w="894" w:type="pct"/>
          </w:tcPr>
          <w:p w14:paraId="009911E8" w14:textId="793A70B2" w:rsidR="002A12E8" w:rsidRDefault="002A12E8" w:rsidP="002A12E8">
            <w:pPr>
              <w:pStyle w:val="TableText"/>
            </w:pPr>
            <w:r>
              <w:t>10/19/2017</w:t>
            </w:r>
          </w:p>
        </w:tc>
        <w:tc>
          <w:tcPr>
            <w:tcW w:w="606" w:type="pct"/>
          </w:tcPr>
          <w:p w14:paraId="0B50A7FC" w14:textId="52024EEE" w:rsidR="002A12E8" w:rsidRPr="00E9501B" w:rsidRDefault="002A12E8" w:rsidP="002A12E8">
            <w:pPr>
              <w:pStyle w:val="TableText"/>
            </w:pPr>
            <w:r>
              <w:t>1.0</w:t>
            </w:r>
          </w:p>
        </w:tc>
        <w:tc>
          <w:tcPr>
            <w:tcW w:w="2293" w:type="pct"/>
          </w:tcPr>
          <w:p w14:paraId="30491297" w14:textId="3D9ADA73" w:rsidR="002A12E8" w:rsidRDefault="002A12E8" w:rsidP="002A12E8">
            <w:pPr>
              <w:pStyle w:val="TableText"/>
            </w:pPr>
            <w:r>
              <w:t>Initial document</w:t>
            </w:r>
          </w:p>
        </w:tc>
        <w:tc>
          <w:tcPr>
            <w:tcW w:w="1207" w:type="pct"/>
          </w:tcPr>
          <w:p w14:paraId="7E5AF7FE" w14:textId="78BB4D62" w:rsidR="002A12E8" w:rsidRDefault="002A12E8" w:rsidP="002A12E8">
            <w:pPr>
              <w:pStyle w:val="TableText"/>
            </w:pPr>
            <w:r>
              <w:t>Patrick Whalen</w:t>
            </w:r>
          </w:p>
        </w:tc>
      </w:tr>
    </w:tbl>
    <w:p w14:paraId="2B35650D" w14:textId="77777777" w:rsidR="00A707B5" w:rsidRPr="00A707B5" w:rsidRDefault="00A707B5" w:rsidP="00A707B5">
      <w:pPr>
        <w:pStyle w:val="NoSpacing"/>
        <w:rPr>
          <w:szCs w:val="22"/>
        </w:rPr>
      </w:pPr>
    </w:p>
    <w:p w14:paraId="649D18E6" w14:textId="54EA050B" w:rsidR="000033FD" w:rsidRPr="004D467F" w:rsidRDefault="000033FD" w:rsidP="000033FD">
      <w:pPr>
        <w:rPr>
          <w:color w:val="auto"/>
          <w:szCs w:val="20"/>
        </w:rPr>
      </w:pPr>
      <w:r>
        <w:t xml:space="preserve">A Technical Manual is a required end-user document for all OI&amp;T software releases. The intended audience for this document is local IT support, management, and development personnel for nationally released software. It provides </w:t>
      </w:r>
      <w:proofErr w:type="gramStart"/>
      <w:r>
        <w:t>sufficient</w:t>
      </w:r>
      <w:proofErr w:type="gramEnd"/>
      <w:r>
        <w:t xml:space="preserve"> technical information about the software for developers and technical personnel to operate and maintain the software with only minimal assistance from Product Support staff.</w:t>
      </w:r>
    </w:p>
    <w:p w14:paraId="325602D7" w14:textId="6E7AAB0D" w:rsidR="007914B3" w:rsidRPr="00A707B5" w:rsidRDefault="007914B3" w:rsidP="000033FD"/>
    <w:p w14:paraId="3BD73DEE" w14:textId="77777777" w:rsidR="004F3A80" w:rsidRPr="00E9501B" w:rsidRDefault="00F7216E" w:rsidP="00CD14DE">
      <w:pPr>
        <w:pStyle w:val="BodyText"/>
        <w:jc w:val="center"/>
        <w:rPr>
          <w:rFonts w:ascii="Arial" w:hAnsi="Arial" w:cs="Arial"/>
          <w:b/>
          <w:sz w:val="28"/>
          <w:szCs w:val="28"/>
        </w:rPr>
      </w:pPr>
      <w:r w:rsidRPr="00E9501B">
        <w:br w:type="page"/>
      </w:r>
      <w:r w:rsidR="004F3A80" w:rsidRPr="00E9501B">
        <w:rPr>
          <w:rFonts w:ascii="Arial" w:hAnsi="Arial" w:cs="Arial"/>
          <w:b/>
          <w:sz w:val="28"/>
          <w:szCs w:val="28"/>
        </w:rPr>
        <w:lastRenderedPageBreak/>
        <w:t>Table of Contents</w:t>
      </w:r>
    </w:p>
    <w:p w14:paraId="6D47083E" w14:textId="50103AE9" w:rsidR="00A40D9E" w:rsidRDefault="00BD0008">
      <w:pPr>
        <w:pStyle w:val="TOC1"/>
        <w:rPr>
          <w:rFonts w:asciiTheme="minorHAnsi" w:eastAsiaTheme="minorEastAsia" w:hAnsiTheme="minorHAnsi" w:cstheme="minorBidi"/>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536442613" w:history="1">
        <w:r w:rsidR="00A40D9E" w:rsidRPr="00BA6BA2">
          <w:rPr>
            <w:rStyle w:val="Hyperlink"/>
            <w:noProof/>
          </w:rPr>
          <w:t>1.</w:t>
        </w:r>
        <w:r w:rsidR="00A40D9E">
          <w:rPr>
            <w:rFonts w:asciiTheme="minorHAnsi" w:eastAsiaTheme="minorEastAsia" w:hAnsiTheme="minorHAnsi" w:cstheme="minorBidi"/>
            <w:b w:val="0"/>
            <w:noProof/>
            <w:color w:val="auto"/>
            <w:sz w:val="22"/>
            <w:szCs w:val="22"/>
          </w:rPr>
          <w:tab/>
        </w:r>
        <w:r w:rsidR="00A40D9E" w:rsidRPr="00BA6BA2">
          <w:rPr>
            <w:rStyle w:val="Hyperlink"/>
            <w:noProof/>
          </w:rPr>
          <w:t>Introduction</w:t>
        </w:r>
        <w:r w:rsidR="00A40D9E">
          <w:rPr>
            <w:noProof/>
            <w:webHidden/>
          </w:rPr>
          <w:tab/>
        </w:r>
        <w:r w:rsidR="00A40D9E">
          <w:rPr>
            <w:noProof/>
            <w:webHidden/>
          </w:rPr>
          <w:fldChar w:fldCharType="begin"/>
        </w:r>
        <w:r w:rsidR="00A40D9E">
          <w:rPr>
            <w:noProof/>
            <w:webHidden/>
          </w:rPr>
          <w:instrText xml:space="preserve"> PAGEREF _Toc536442613 \h </w:instrText>
        </w:r>
        <w:r w:rsidR="00A40D9E">
          <w:rPr>
            <w:noProof/>
            <w:webHidden/>
          </w:rPr>
        </w:r>
        <w:r w:rsidR="00A40D9E">
          <w:rPr>
            <w:noProof/>
            <w:webHidden/>
          </w:rPr>
          <w:fldChar w:fldCharType="separate"/>
        </w:r>
        <w:r w:rsidR="00A40D9E">
          <w:rPr>
            <w:noProof/>
            <w:webHidden/>
          </w:rPr>
          <w:t>1</w:t>
        </w:r>
        <w:r w:rsidR="00A40D9E">
          <w:rPr>
            <w:noProof/>
            <w:webHidden/>
          </w:rPr>
          <w:fldChar w:fldCharType="end"/>
        </w:r>
      </w:hyperlink>
    </w:p>
    <w:p w14:paraId="59142ED4" w14:textId="30C21D7A" w:rsidR="00A40D9E" w:rsidRDefault="0048483E">
      <w:pPr>
        <w:pStyle w:val="TOC2"/>
        <w:rPr>
          <w:rFonts w:asciiTheme="minorHAnsi" w:eastAsiaTheme="minorEastAsia" w:hAnsiTheme="minorHAnsi" w:cstheme="minorBidi"/>
          <w:b w:val="0"/>
          <w:noProof/>
          <w:color w:val="auto"/>
          <w:sz w:val="22"/>
          <w:szCs w:val="22"/>
        </w:rPr>
      </w:pPr>
      <w:hyperlink w:anchor="_Toc536442614" w:history="1">
        <w:r w:rsidR="00A40D9E" w:rsidRPr="00BA6BA2">
          <w:rPr>
            <w:rStyle w:val="Hyperlink"/>
            <w:noProof/>
          </w:rPr>
          <w:t>1.1.</w:t>
        </w:r>
        <w:r w:rsidR="00A40D9E">
          <w:rPr>
            <w:rFonts w:asciiTheme="minorHAnsi" w:eastAsiaTheme="minorEastAsia" w:hAnsiTheme="minorHAnsi" w:cstheme="minorBidi"/>
            <w:b w:val="0"/>
            <w:noProof/>
            <w:color w:val="auto"/>
            <w:sz w:val="22"/>
            <w:szCs w:val="22"/>
          </w:rPr>
          <w:tab/>
        </w:r>
        <w:r w:rsidR="00A40D9E" w:rsidRPr="00BA6BA2">
          <w:rPr>
            <w:rStyle w:val="Hyperlink"/>
            <w:noProof/>
          </w:rPr>
          <w:t>Purpose</w:t>
        </w:r>
        <w:r w:rsidR="00A40D9E">
          <w:rPr>
            <w:noProof/>
            <w:webHidden/>
          </w:rPr>
          <w:tab/>
        </w:r>
        <w:r w:rsidR="00A40D9E">
          <w:rPr>
            <w:noProof/>
            <w:webHidden/>
          </w:rPr>
          <w:fldChar w:fldCharType="begin"/>
        </w:r>
        <w:r w:rsidR="00A40D9E">
          <w:rPr>
            <w:noProof/>
            <w:webHidden/>
          </w:rPr>
          <w:instrText xml:space="preserve"> PAGEREF _Toc536442614 \h </w:instrText>
        </w:r>
        <w:r w:rsidR="00A40D9E">
          <w:rPr>
            <w:noProof/>
            <w:webHidden/>
          </w:rPr>
        </w:r>
        <w:r w:rsidR="00A40D9E">
          <w:rPr>
            <w:noProof/>
            <w:webHidden/>
          </w:rPr>
          <w:fldChar w:fldCharType="separate"/>
        </w:r>
        <w:r w:rsidR="00A40D9E">
          <w:rPr>
            <w:noProof/>
            <w:webHidden/>
          </w:rPr>
          <w:t>1</w:t>
        </w:r>
        <w:r w:rsidR="00A40D9E">
          <w:rPr>
            <w:noProof/>
            <w:webHidden/>
          </w:rPr>
          <w:fldChar w:fldCharType="end"/>
        </w:r>
      </w:hyperlink>
    </w:p>
    <w:p w14:paraId="7655620A" w14:textId="4F17D760" w:rsidR="00A40D9E" w:rsidRDefault="0048483E">
      <w:pPr>
        <w:pStyle w:val="TOC2"/>
        <w:rPr>
          <w:rFonts w:asciiTheme="minorHAnsi" w:eastAsiaTheme="minorEastAsia" w:hAnsiTheme="minorHAnsi" w:cstheme="minorBidi"/>
          <w:b w:val="0"/>
          <w:noProof/>
          <w:color w:val="auto"/>
          <w:sz w:val="22"/>
          <w:szCs w:val="22"/>
        </w:rPr>
      </w:pPr>
      <w:hyperlink w:anchor="_Toc536442615" w:history="1">
        <w:r w:rsidR="00A40D9E" w:rsidRPr="00BA6BA2">
          <w:rPr>
            <w:rStyle w:val="Hyperlink"/>
            <w:noProof/>
          </w:rPr>
          <w:t>1.2.</w:t>
        </w:r>
        <w:r w:rsidR="00A40D9E">
          <w:rPr>
            <w:rFonts w:asciiTheme="minorHAnsi" w:eastAsiaTheme="minorEastAsia" w:hAnsiTheme="minorHAnsi" w:cstheme="minorBidi"/>
            <w:b w:val="0"/>
            <w:noProof/>
            <w:color w:val="auto"/>
            <w:sz w:val="22"/>
            <w:szCs w:val="22"/>
          </w:rPr>
          <w:tab/>
        </w:r>
        <w:r w:rsidR="00A40D9E" w:rsidRPr="00BA6BA2">
          <w:rPr>
            <w:rStyle w:val="Hyperlink"/>
            <w:noProof/>
          </w:rPr>
          <w:t>System Overview</w:t>
        </w:r>
        <w:r w:rsidR="00A40D9E">
          <w:rPr>
            <w:noProof/>
            <w:webHidden/>
          </w:rPr>
          <w:tab/>
        </w:r>
        <w:r w:rsidR="00A40D9E">
          <w:rPr>
            <w:noProof/>
            <w:webHidden/>
          </w:rPr>
          <w:fldChar w:fldCharType="begin"/>
        </w:r>
        <w:r w:rsidR="00A40D9E">
          <w:rPr>
            <w:noProof/>
            <w:webHidden/>
          </w:rPr>
          <w:instrText xml:space="preserve"> PAGEREF _Toc536442615 \h </w:instrText>
        </w:r>
        <w:r w:rsidR="00A40D9E">
          <w:rPr>
            <w:noProof/>
            <w:webHidden/>
          </w:rPr>
        </w:r>
        <w:r w:rsidR="00A40D9E">
          <w:rPr>
            <w:noProof/>
            <w:webHidden/>
          </w:rPr>
          <w:fldChar w:fldCharType="separate"/>
        </w:r>
        <w:r w:rsidR="00A40D9E">
          <w:rPr>
            <w:noProof/>
            <w:webHidden/>
          </w:rPr>
          <w:t>1</w:t>
        </w:r>
        <w:r w:rsidR="00A40D9E">
          <w:rPr>
            <w:noProof/>
            <w:webHidden/>
          </w:rPr>
          <w:fldChar w:fldCharType="end"/>
        </w:r>
      </w:hyperlink>
    </w:p>
    <w:p w14:paraId="449F1078" w14:textId="1E3C3891" w:rsidR="00A40D9E" w:rsidRDefault="0048483E">
      <w:pPr>
        <w:pStyle w:val="TOC2"/>
        <w:rPr>
          <w:rFonts w:asciiTheme="minorHAnsi" w:eastAsiaTheme="minorEastAsia" w:hAnsiTheme="minorHAnsi" w:cstheme="minorBidi"/>
          <w:b w:val="0"/>
          <w:noProof/>
          <w:color w:val="auto"/>
          <w:sz w:val="22"/>
          <w:szCs w:val="22"/>
        </w:rPr>
      </w:pPr>
      <w:hyperlink w:anchor="_Toc536442616" w:history="1">
        <w:r w:rsidR="00A40D9E" w:rsidRPr="00BA6BA2">
          <w:rPr>
            <w:rStyle w:val="Hyperlink"/>
            <w:noProof/>
          </w:rPr>
          <w:t>1.3.</w:t>
        </w:r>
        <w:r w:rsidR="00A40D9E">
          <w:rPr>
            <w:rFonts w:asciiTheme="minorHAnsi" w:eastAsiaTheme="minorEastAsia" w:hAnsiTheme="minorHAnsi" w:cstheme="minorBidi"/>
            <w:b w:val="0"/>
            <w:noProof/>
            <w:color w:val="auto"/>
            <w:sz w:val="22"/>
            <w:szCs w:val="22"/>
          </w:rPr>
          <w:tab/>
        </w:r>
        <w:r w:rsidR="00A40D9E" w:rsidRPr="00BA6BA2">
          <w:rPr>
            <w:rStyle w:val="Hyperlink"/>
            <w:noProof/>
          </w:rPr>
          <w:t>Document Orientation</w:t>
        </w:r>
        <w:r w:rsidR="00A40D9E">
          <w:rPr>
            <w:noProof/>
            <w:webHidden/>
          </w:rPr>
          <w:tab/>
        </w:r>
        <w:r w:rsidR="00A40D9E">
          <w:rPr>
            <w:noProof/>
            <w:webHidden/>
          </w:rPr>
          <w:fldChar w:fldCharType="begin"/>
        </w:r>
        <w:r w:rsidR="00A40D9E">
          <w:rPr>
            <w:noProof/>
            <w:webHidden/>
          </w:rPr>
          <w:instrText xml:space="preserve"> PAGEREF _Toc536442616 \h </w:instrText>
        </w:r>
        <w:r w:rsidR="00A40D9E">
          <w:rPr>
            <w:noProof/>
            <w:webHidden/>
          </w:rPr>
        </w:r>
        <w:r w:rsidR="00A40D9E">
          <w:rPr>
            <w:noProof/>
            <w:webHidden/>
          </w:rPr>
          <w:fldChar w:fldCharType="separate"/>
        </w:r>
        <w:r w:rsidR="00A40D9E">
          <w:rPr>
            <w:noProof/>
            <w:webHidden/>
          </w:rPr>
          <w:t>2</w:t>
        </w:r>
        <w:r w:rsidR="00A40D9E">
          <w:rPr>
            <w:noProof/>
            <w:webHidden/>
          </w:rPr>
          <w:fldChar w:fldCharType="end"/>
        </w:r>
      </w:hyperlink>
    </w:p>
    <w:p w14:paraId="2547A8BB" w14:textId="0D0FDD46" w:rsidR="00A40D9E" w:rsidRDefault="0048483E">
      <w:pPr>
        <w:pStyle w:val="TOC1"/>
        <w:rPr>
          <w:rFonts w:asciiTheme="minorHAnsi" w:eastAsiaTheme="minorEastAsia" w:hAnsiTheme="minorHAnsi" w:cstheme="minorBidi"/>
          <w:b w:val="0"/>
          <w:noProof/>
          <w:color w:val="auto"/>
          <w:sz w:val="22"/>
          <w:szCs w:val="22"/>
        </w:rPr>
      </w:pPr>
      <w:hyperlink w:anchor="_Toc536442617" w:history="1">
        <w:r w:rsidR="00A40D9E" w:rsidRPr="00BA6BA2">
          <w:rPr>
            <w:rStyle w:val="Hyperlink"/>
            <w:noProof/>
          </w:rPr>
          <w:t>2.</w:t>
        </w:r>
        <w:r w:rsidR="00A40D9E">
          <w:rPr>
            <w:rFonts w:asciiTheme="minorHAnsi" w:eastAsiaTheme="minorEastAsia" w:hAnsiTheme="minorHAnsi" w:cstheme="minorBidi"/>
            <w:b w:val="0"/>
            <w:noProof/>
            <w:color w:val="auto"/>
            <w:sz w:val="22"/>
            <w:szCs w:val="22"/>
          </w:rPr>
          <w:tab/>
        </w:r>
        <w:r w:rsidR="00A40D9E" w:rsidRPr="00BA6BA2">
          <w:rPr>
            <w:rStyle w:val="Hyperlink"/>
            <w:noProof/>
          </w:rPr>
          <w:t>Implementation and Maintenance</w:t>
        </w:r>
        <w:r w:rsidR="00A40D9E">
          <w:rPr>
            <w:noProof/>
            <w:webHidden/>
          </w:rPr>
          <w:tab/>
        </w:r>
        <w:r w:rsidR="00A40D9E">
          <w:rPr>
            <w:noProof/>
            <w:webHidden/>
          </w:rPr>
          <w:fldChar w:fldCharType="begin"/>
        </w:r>
        <w:r w:rsidR="00A40D9E">
          <w:rPr>
            <w:noProof/>
            <w:webHidden/>
          </w:rPr>
          <w:instrText xml:space="preserve"> PAGEREF _Toc536442617 \h </w:instrText>
        </w:r>
        <w:r w:rsidR="00A40D9E">
          <w:rPr>
            <w:noProof/>
            <w:webHidden/>
          </w:rPr>
        </w:r>
        <w:r w:rsidR="00A40D9E">
          <w:rPr>
            <w:noProof/>
            <w:webHidden/>
          </w:rPr>
          <w:fldChar w:fldCharType="separate"/>
        </w:r>
        <w:r w:rsidR="00A40D9E">
          <w:rPr>
            <w:noProof/>
            <w:webHidden/>
          </w:rPr>
          <w:t>3</w:t>
        </w:r>
        <w:r w:rsidR="00A40D9E">
          <w:rPr>
            <w:noProof/>
            <w:webHidden/>
          </w:rPr>
          <w:fldChar w:fldCharType="end"/>
        </w:r>
      </w:hyperlink>
    </w:p>
    <w:p w14:paraId="4920DF4E" w14:textId="413969D9" w:rsidR="00A40D9E" w:rsidRDefault="0048483E">
      <w:pPr>
        <w:pStyle w:val="TOC2"/>
        <w:rPr>
          <w:rFonts w:asciiTheme="minorHAnsi" w:eastAsiaTheme="minorEastAsia" w:hAnsiTheme="minorHAnsi" w:cstheme="minorBidi"/>
          <w:b w:val="0"/>
          <w:noProof/>
          <w:color w:val="auto"/>
          <w:sz w:val="22"/>
          <w:szCs w:val="22"/>
        </w:rPr>
      </w:pPr>
      <w:hyperlink w:anchor="_Toc536442618" w:history="1">
        <w:r w:rsidR="00A40D9E" w:rsidRPr="00BA6BA2">
          <w:rPr>
            <w:rStyle w:val="Hyperlink"/>
            <w:noProof/>
          </w:rPr>
          <w:t>2.1.</w:t>
        </w:r>
        <w:r w:rsidR="00A40D9E">
          <w:rPr>
            <w:rFonts w:asciiTheme="minorHAnsi" w:eastAsiaTheme="minorEastAsia" w:hAnsiTheme="minorHAnsi" w:cstheme="minorBidi"/>
            <w:b w:val="0"/>
            <w:noProof/>
            <w:color w:val="auto"/>
            <w:sz w:val="22"/>
            <w:szCs w:val="22"/>
          </w:rPr>
          <w:tab/>
        </w:r>
        <w:r w:rsidR="00A40D9E" w:rsidRPr="00BA6BA2">
          <w:rPr>
            <w:rStyle w:val="Hyperlink"/>
            <w:noProof/>
          </w:rPr>
          <w:t>System Requirements</w:t>
        </w:r>
        <w:r w:rsidR="00A40D9E">
          <w:rPr>
            <w:noProof/>
            <w:webHidden/>
          </w:rPr>
          <w:tab/>
        </w:r>
        <w:r w:rsidR="00A40D9E">
          <w:rPr>
            <w:noProof/>
            <w:webHidden/>
          </w:rPr>
          <w:fldChar w:fldCharType="begin"/>
        </w:r>
        <w:r w:rsidR="00A40D9E">
          <w:rPr>
            <w:noProof/>
            <w:webHidden/>
          </w:rPr>
          <w:instrText xml:space="preserve"> PAGEREF _Toc536442618 \h </w:instrText>
        </w:r>
        <w:r w:rsidR="00A40D9E">
          <w:rPr>
            <w:noProof/>
            <w:webHidden/>
          </w:rPr>
        </w:r>
        <w:r w:rsidR="00A40D9E">
          <w:rPr>
            <w:noProof/>
            <w:webHidden/>
          </w:rPr>
          <w:fldChar w:fldCharType="separate"/>
        </w:r>
        <w:r w:rsidR="00A40D9E">
          <w:rPr>
            <w:noProof/>
            <w:webHidden/>
          </w:rPr>
          <w:t>3</w:t>
        </w:r>
        <w:r w:rsidR="00A40D9E">
          <w:rPr>
            <w:noProof/>
            <w:webHidden/>
          </w:rPr>
          <w:fldChar w:fldCharType="end"/>
        </w:r>
      </w:hyperlink>
    </w:p>
    <w:p w14:paraId="0D239738" w14:textId="233D110B" w:rsidR="00A40D9E" w:rsidRDefault="0048483E">
      <w:pPr>
        <w:pStyle w:val="TOC2"/>
        <w:rPr>
          <w:rFonts w:asciiTheme="minorHAnsi" w:eastAsiaTheme="minorEastAsia" w:hAnsiTheme="minorHAnsi" w:cstheme="minorBidi"/>
          <w:b w:val="0"/>
          <w:noProof/>
          <w:color w:val="auto"/>
          <w:sz w:val="22"/>
          <w:szCs w:val="22"/>
        </w:rPr>
      </w:pPr>
      <w:hyperlink w:anchor="_Toc536442619" w:history="1">
        <w:r w:rsidR="00A40D9E" w:rsidRPr="00BA6BA2">
          <w:rPr>
            <w:rStyle w:val="Hyperlink"/>
            <w:noProof/>
          </w:rPr>
          <w:t>2.2.</w:t>
        </w:r>
        <w:r w:rsidR="00A40D9E">
          <w:rPr>
            <w:rFonts w:asciiTheme="minorHAnsi" w:eastAsiaTheme="minorEastAsia" w:hAnsiTheme="minorHAnsi" w:cstheme="minorBidi"/>
            <w:b w:val="0"/>
            <w:noProof/>
            <w:color w:val="auto"/>
            <w:sz w:val="22"/>
            <w:szCs w:val="22"/>
          </w:rPr>
          <w:tab/>
        </w:r>
        <w:r w:rsidR="00A40D9E" w:rsidRPr="00BA6BA2">
          <w:rPr>
            <w:rStyle w:val="Hyperlink"/>
            <w:noProof/>
          </w:rPr>
          <w:t>System Setup and Configuration</w:t>
        </w:r>
        <w:r w:rsidR="00A40D9E">
          <w:rPr>
            <w:noProof/>
            <w:webHidden/>
          </w:rPr>
          <w:tab/>
        </w:r>
        <w:r w:rsidR="00A40D9E">
          <w:rPr>
            <w:noProof/>
            <w:webHidden/>
          </w:rPr>
          <w:fldChar w:fldCharType="begin"/>
        </w:r>
        <w:r w:rsidR="00A40D9E">
          <w:rPr>
            <w:noProof/>
            <w:webHidden/>
          </w:rPr>
          <w:instrText xml:space="preserve"> PAGEREF _Toc536442619 \h </w:instrText>
        </w:r>
        <w:r w:rsidR="00A40D9E">
          <w:rPr>
            <w:noProof/>
            <w:webHidden/>
          </w:rPr>
        </w:r>
        <w:r w:rsidR="00A40D9E">
          <w:rPr>
            <w:noProof/>
            <w:webHidden/>
          </w:rPr>
          <w:fldChar w:fldCharType="separate"/>
        </w:r>
        <w:r w:rsidR="00A40D9E">
          <w:rPr>
            <w:noProof/>
            <w:webHidden/>
          </w:rPr>
          <w:t>3</w:t>
        </w:r>
        <w:r w:rsidR="00A40D9E">
          <w:rPr>
            <w:noProof/>
            <w:webHidden/>
          </w:rPr>
          <w:fldChar w:fldCharType="end"/>
        </w:r>
      </w:hyperlink>
    </w:p>
    <w:p w14:paraId="296CF7B1" w14:textId="00CE18D7" w:rsidR="00A40D9E" w:rsidRDefault="0048483E">
      <w:pPr>
        <w:pStyle w:val="TOC1"/>
        <w:rPr>
          <w:rFonts w:asciiTheme="minorHAnsi" w:eastAsiaTheme="minorEastAsia" w:hAnsiTheme="minorHAnsi" w:cstheme="minorBidi"/>
          <w:b w:val="0"/>
          <w:noProof/>
          <w:color w:val="auto"/>
          <w:sz w:val="22"/>
          <w:szCs w:val="22"/>
        </w:rPr>
      </w:pPr>
      <w:hyperlink w:anchor="_Toc536442620" w:history="1">
        <w:r w:rsidR="00A40D9E" w:rsidRPr="00BA6BA2">
          <w:rPr>
            <w:rStyle w:val="Hyperlink"/>
            <w:noProof/>
          </w:rPr>
          <w:t>3.</w:t>
        </w:r>
        <w:r w:rsidR="00A40D9E">
          <w:rPr>
            <w:rFonts w:asciiTheme="minorHAnsi" w:eastAsiaTheme="minorEastAsia" w:hAnsiTheme="minorHAnsi" w:cstheme="minorBidi"/>
            <w:b w:val="0"/>
            <w:noProof/>
            <w:color w:val="auto"/>
            <w:sz w:val="22"/>
            <w:szCs w:val="22"/>
          </w:rPr>
          <w:tab/>
        </w:r>
        <w:r w:rsidR="00A40D9E" w:rsidRPr="00BA6BA2">
          <w:rPr>
            <w:rStyle w:val="Hyperlink"/>
            <w:noProof/>
          </w:rPr>
          <w:t>Files</w:t>
        </w:r>
        <w:r w:rsidR="00A40D9E">
          <w:rPr>
            <w:noProof/>
            <w:webHidden/>
          </w:rPr>
          <w:tab/>
        </w:r>
        <w:r w:rsidR="00A40D9E">
          <w:rPr>
            <w:noProof/>
            <w:webHidden/>
          </w:rPr>
          <w:fldChar w:fldCharType="begin"/>
        </w:r>
        <w:r w:rsidR="00A40D9E">
          <w:rPr>
            <w:noProof/>
            <w:webHidden/>
          </w:rPr>
          <w:instrText xml:space="preserve"> PAGEREF _Toc536442620 \h </w:instrText>
        </w:r>
        <w:r w:rsidR="00A40D9E">
          <w:rPr>
            <w:noProof/>
            <w:webHidden/>
          </w:rPr>
        </w:r>
        <w:r w:rsidR="00A40D9E">
          <w:rPr>
            <w:noProof/>
            <w:webHidden/>
          </w:rPr>
          <w:fldChar w:fldCharType="separate"/>
        </w:r>
        <w:r w:rsidR="00A40D9E">
          <w:rPr>
            <w:noProof/>
            <w:webHidden/>
          </w:rPr>
          <w:t>4</w:t>
        </w:r>
        <w:r w:rsidR="00A40D9E">
          <w:rPr>
            <w:noProof/>
            <w:webHidden/>
          </w:rPr>
          <w:fldChar w:fldCharType="end"/>
        </w:r>
      </w:hyperlink>
    </w:p>
    <w:p w14:paraId="54670B8E" w14:textId="5513717E" w:rsidR="00A40D9E" w:rsidRDefault="0048483E">
      <w:pPr>
        <w:pStyle w:val="TOC1"/>
        <w:rPr>
          <w:rFonts w:asciiTheme="minorHAnsi" w:eastAsiaTheme="minorEastAsia" w:hAnsiTheme="minorHAnsi" w:cstheme="minorBidi"/>
          <w:b w:val="0"/>
          <w:noProof/>
          <w:color w:val="auto"/>
          <w:sz w:val="22"/>
          <w:szCs w:val="22"/>
        </w:rPr>
      </w:pPr>
      <w:hyperlink w:anchor="_Toc536442621" w:history="1">
        <w:r w:rsidR="00A40D9E" w:rsidRPr="00BA6BA2">
          <w:rPr>
            <w:rStyle w:val="Hyperlink"/>
            <w:noProof/>
          </w:rPr>
          <w:t>4.</w:t>
        </w:r>
        <w:r w:rsidR="00A40D9E">
          <w:rPr>
            <w:rFonts w:asciiTheme="minorHAnsi" w:eastAsiaTheme="minorEastAsia" w:hAnsiTheme="minorHAnsi" w:cstheme="minorBidi"/>
            <w:b w:val="0"/>
            <w:noProof/>
            <w:color w:val="auto"/>
            <w:sz w:val="22"/>
            <w:szCs w:val="22"/>
          </w:rPr>
          <w:tab/>
        </w:r>
        <w:r w:rsidR="00A40D9E" w:rsidRPr="00BA6BA2">
          <w:rPr>
            <w:rStyle w:val="Hyperlink"/>
            <w:noProof/>
          </w:rPr>
          <w:t>Routines</w:t>
        </w:r>
        <w:r w:rsidR="00A40D9E">
          <w:rPr>
            <w:noProof/>
            <w:webHidden/>
          </w:rPr>
          <w:tab/>
        </w:r>
        <w:r w:rsidR="00A40D9E">
          <w:rPr>
            <w:noProof/>
            <w:webHidden/>
          </w:rPr>
          <w:fldChar w:fldCharType="begin"/>
        </w:r>
        <w:r w:rsidR="00A40D9E">
          <w:rPr>
            <w:noProof/>
            <w:webHidden/>
          </w:rPr>
          <w:instrText xml:space="preserve"> PAGEREF _Toc536442621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103320A7" w14:textId="23DB6127" w:rsidR="00A40D9E" w:rsidRDefault="0048483E">
      <w:pPr>
        <w:pStyle w:val="TOC1"/>
        <w:rPr>
          <w:rFonts w:asciiTheme="minorHAnsi" w:eastAsiaTheme="minorEastAsia" w:hAnsiTheme="minorHAnsi" w:cstheme="minorBidi"/>
          <w:b w:val="0"/>
          <w:noProof/>
          <w:color w:val="auto"/>
          <w:sz w:val="22"/>
          <w:szCs w:val="22"/>
        </w:rPr>
      </w:pPr>
      <w:hyperlink w:anchor="_Toc536442622" w:history="1">
        <w:r w:rsidR="00A40D9E" w:rsidRPr="00BA6BA2">
          <w:rPr>
            <w:rStyle w:val="Hyperlink"/>
            <w:noProof/>
          </w:rPr>
          <w:t>5.</w:t>
        </w:r>
        <w:r w:rsidR="00A40D9E">
          <w:rPr>
            <w:rFonts w:asciiTheme="minorHAnsi" w:eastAsiaTheme="minorEastAsia" w:hAnsiTheme="minorHAnsi" w:cstheme="minorBidi"/>
            <w:b w:val="0"/>
            <w:noProof/>
            <w:color w:val="auto"/>
            <w:sz w:val="22"/>
            <w:szCs w:val="22"/>
          </w:rPr>
          <w:tab/>
        </w:r>
        <w:r w:rsidR="00A40D9E" w:rsidRPr="00BA6BA2">
          <w:rPr>
            <w:rStyle w:val="Hyperlink"/>
            <w:noProof/>
          </w:rPr>
          <w:t>Exported Options</w:t>
        </w:r>
        <w:r w:rsidR="00A40D9E">
          <w:rPr>
            <w:noProof/>
            <w:webHidden/>
          </w:rPr>
          <w:tab/>
        </w:r>
        <w:r w:rsidR="00A40D9E">
          <w:rPr>
            <w:noProof/>
            <w:webHidden/>
          </w:rPr>
          <w:fldChar w:fldCharType="begin"/>
        </w:r>
        <w:r w:rsidR="00A40D9E">
          <w:rPr>
            <w:noProof/>
            <w:webHidden/>
          </w:rPr>
          <w:instrText xml:space="preserve"> PAGEREF _Toc536442622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147866E2" w14:textId="32D84025" w:rsidR="00A40D9E" w:rsidRDefault="0048483E">
      <w:pPr>
        <w:pStyle w:val="TOC1"/>
        <w:rPr>
          <w:rFonts w:asciiTheme="minorHAnsi" w:eastAsiaTheme="minorEastAsia" w:hAnsiTheme="minorHAnsi" w:cstheme="minorBidi"/>
          <w:b w:val="0"/>
          <w:noProof/>
          <w:color w:val="auto"/>
          <w:sz w:val="22"/>
          <w:szCs w:val="22"/>
        </w:rPr>
      </w:pPr>
      <w:hyperlink w:anchor="_Toc536442623" w:history="1">
        <w:r w:rsidR="00A40D9E" w:rsidRPr="00BA6BA2">
          <w:rPr>
            <w:rStyle w:val="Hyperlink"/>
            <w:noProof/>
          </w:rPr>
          <w:t>6.</w:t>
        </w:r>
        <w:r w:rsidR="00A40D9E">
          <w:rPr>
            <w:rFonts w:asciiTheme="minorHAnsi" w:eastAsiaTheme="minorEastAsia" w:hAnsiTheme="minorHAnsi" w:cstheme="minorBidi"/>
            <w:b w:val="0"/>
            <w:noProof/>
            <w:color w:val="auto"/>
            <w:sz w:val="22"/>
            <w:szCs w:val="22"/>
          </w:rPr>
          <w:tab/>
        </w:r>
        <w:r w:rsidR="00A40D9E" w:rsidRPr="00BA6BA2">
          <w:rPr>
            <w:rStyle w:val="Hyperlink"/>
            <w:noProof/>
          </w:rPr>
          <w:t>Mail Groups, Alerts, and Bulletins</w:t>
        </w:r>
        <w:r w:rsidR="00A40D9E">
          <w:rPr>
            <w:noProof/>
            <w:webHidden/>
          </w:rPr>
          <w:tab/>
        </w:r>
        <w:r w:rsidR="00A40D9E">
          <w:rPr>
            <w:noProof/>
            <w:webHidden/>
          </w:rPr>
          <w:fldChar w:fldCharType="begin"/>
        </w:r>
        <w:r w:rsidR="00A40D9E">
          <w:rPr>
            <w:noProof/>
            <w:webHidden/>
          </w:rPr>
          <w:instrText xml:space="preserve"> PAGEREF _Toc536442623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6A0FB920" w14:textId="7A67BF85" w:rsidR="00A40D9E" w:rsidRDefault="0048483E">
      <w:pPr>
        <w:pStyle w:val="TOC2"/>
        <w:rPr>
          <w:rFonts w:asciiTheme="minorHAnsi" w:eastAsiaTheme="minorEastAsia" w:hAnsiTheme="minorHAnsi" w:cstheme="minorBidi"/>
          <w:b w:val="0"/>
          <w:noProof/>
          <w:color w:val="auto"/>
          <w:sz w:val="22"/>
          <w:szCs w:val="22"/>
        </w:rPr>
      </w:pPr>
      <w:hyperlink w:anchor="_Toc536442624" w:history="1">
        <w:r w:rsidR="00A40D9E" w:rsidRPr="00BA6BA2">
          <w:rPr>
            <w:rStyle w:val="Hyperlink"/>
            <w:noProof/>
          </w:rPr>
          <w:t>6.1.</w:t>
        </w:r>
        <w:r w:rsidR="00A40D9E">
          <w:rPr>
            <w:rFonts w:asciiTheme="minorHAnsi" w:eastAsiaTheme="minorEastAsia" w:hAnsiTheme="minorHAnsi" w:cstheme="minorBidi"/>
            <w:b w:val="0"/>
            <w:noProof/>
            <w:color w:val="auto"/>
            <w:sz w:val="22"/>
            <w:szCs w:val="22"/>
          </w:rPr>
          <w:tab/>
        </w:r>
        <w:r w:rsidR="00A40D9E" w:rsidRPr="00BA6BA2">
          <w:rPr>
            <w:rStyle w:val="Hyperlink"/>
            <w:noProof/>
          </w:rPr>
          <w:t>Build Notifications</w:t>
        </w:r>
        <w:r w:rsidR="00A40D9E">
          <w:rPr>
            <w:noProof/>
            <w:webHidden/>
          </w:rPr>
          <w:tab/>
        </w:r>
        <w:r w:rsidR="00A40D9E">
          <w:rPr>
            <w:noProof/>
            <w:webHidden/>
          </w:rPr>
          <w:fldChar w:fldCharType="begin"/>
        </w:r>
        <w:r w:rsidR="00A40D9E">
          <w:rPr>
            <w:noProof/>
            <w:webHidden/>
          </w:rPr>
          <w:instrText xml:space="preserve"> PAGEREF _Toc536442624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783DF656" w14:textId="0E72E69A" w:rsidR="00A40D9E" w:rsidRDefault="0048483E">
      <w:pPr>
        <w:pStyle w:val="TOC2"/>
        <w:rPr>
          <w:rFonts w:asciiTheme="minorHAnsi" w:eastAsiaTheme="minorEastAsia" w:hAnsiTheme="minorHAnsi" w:cstheme="minorBidi"/>
          <w:b w:val="0"/>
          <w:noProof/>
          <w:color w:val="auto"/>
          <w:sz w:val="22"/>
          <w:szCs w:val="22"/>
        </w:rPr>
      </w:pPr>
      <w:hyperlink w:anchor="_Toc536442625" w:history="1">
        <w:r w:rsidR="00A40D9E" w:rsidRPr="00BA6BA2">
          <w:rPr>
            <w:rStyle w:val="Hyperlink"/>
            <w:noProof/>
          </w:rPr>
          <w:t>6.2.</w:t>
        </w:r>
        <w:r w:rsidR="00A40D9E">
          <w:rPr>
            <w:rFonts w:asciiTheme="minorHAnsi" w:eastAsiaTheme="minorEastAsia" w:hAnsiTheme="minorHAnsi" w:cstheme="minorBidi"/>
            <w:b w:val="0"/>
            <w:noProof/>
            <w:color w:val="auto"/>
            <w:sz w:val="22"/>
            <w:szCs w:val="22"/>
          </w:rPr>
          <w:tab/>
        </w:r>
        <w:r w:rsidR="00A40D9E" w:rsidRPr="00BA6BA2">
          <w:rPr>
            <w:rStyle w:val="Hyperlink"/>
            <w:noProof/>
          </w:rPr>
          <w:t>Application Notifications</w:t>
        </w:r>
        <w:r w:rsidR="00A40D9E">
          <w:rPr>
            <w:noProof/>
            <w:webHidden/>
          </w:rPr>
          <w:tab/>
        </w:r>
        <w:r w:rsidR="00A40D9E">
          <w:rPr>
            <w:noProof/>
            <w:webHidden/>
          </w:rPr>
          <w:fldChar w:fldCharType="begin"/>
        </w:r>
        <w:r w:rsidR="00A40D9E">
          <w:rPr>
            <w:noProof/>
            <w:webHidden/>
          </w:rPr>
          <w:instrText xml:space="preserve"> PAGEREF _Toc536442625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7C2028CA" w14:textId="0B85AF1A" w:rsidR="00A40D9E" w:rsidRDefault="0048483E">
      <w:pPr>
        <w:pStyle w:val="TOC1"/>
        <w:rPr>
          <w:rFonts w:asciiTheme="minorHAnsi" w:eastAsiaTheme="minorEastAsia" w:hAnsiTheme="minorHAnsi" w:cstheme="minorBidi"/>
          <w:b w:val="0"/>
          <w:noProof/>
          <w:color w:val="auto"/>
          <w:sz w:val="22"/>
          <w:szCs w:val="22"/>
        </w:rPr>
      </w:pPr>
      <w:hyperlink w:anchor="_Toc536442626" w:history="1">
        <w:r w:rsidR="00A40D9E" w:rsidRPr="00BA6BA2">
          <w:rPr>
            <w:rStyle w:val="Hyperlink"/>
            <w:noProof/>
          </w:rPr>
          <w:t>7.</w:t>
        </w:r>
        <w:r w:rsidR="00A40D9E">
          <w:rPr>
            <w:rFonts w:asciiTheme="minorHAnsi" w:eastAsiaTheme="minorEastAsia" w:hAnsiTheme="minorHAnsi" w:cstheme="minorBidi"/>
            <w:b w:val="0"/>
            <w:noProof/>
            <w:color w:val="auto"/>
            <w:sz w:val="22"/>
            <w:szCs w:val="22"/>
          </w:rPr>
          <w:tab/>
        </w:r>
        <w:r w:rsidR="00A40D9E" w:rsidRPr="00BA6BA2">
          <w:rPr>
            <w:rStyle w:val="Hyperlink"/>
            <w:noProof/>
          </w:rPr>
          <w:t>Public Interfaces</w:t>
        </w:r>
        <w:r w:rsidR="00A40D9E">
          <w:rPr>
            <w:noProof/>
            <w:webHidden/>
          </w:rPr>
          <w:tab/>
        </w:r>
        <w:r w:rsidR="00A40D9E">
          <w:rPr>
            <w:noProof/>
            <w:webHidden/>
          </w:rPr>
          <w:fldChar w:fldCharType="begin"/>
        </w:r>
        <w:r w:rsidR="00A40D9E">
          <w:rPr>
            <w:noProof/>
            <w:webHidden/>
          </w:rPr>
          <w:instrText xml:space="preserve"> PAGEREF _Toc536442626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78C9CEC8" w14:textId="35A05207" w:rsidR="00A40D9E" w:rsidRDefault="0048483E">
      <w:pPr>
        <w:pStyle w:val="TOC2"/>
        <w:rPr>
          <w:rFonts w:asciiTheme="minorHAnsi" w:eastAsiaTheme="minorEastAsia" w:hAnsiTheme="minorHAnsi" w:cstheme="minorBidi"/>
          <w:b w:val="0"/>
          <w:noProof/>
          <w:color w:val="auto"/>
          <w:sz w:val="22"/>
          <w:szCs w:val="22"/>
        </w:rPr>
      </w:pPr>
      <w:hyperlink w:anchor="_Toc536442627" w:history="1">
        <w:r w:rsidR="00A40D9E" w:rsidRPr="00BA6BA2">
          <w:rPr>
            <w:rStyle w:val="Hyperlink"/>
            <w:noProof/>
          </w:rPr>
          <w:t>7.1.</w:t>
        </w:r>
        <w:r w:rsidR="00A40D9E">
          <w:rPr>
            <w:rFonts w:asciiTheme="minorHAnsi" w:eastAsiaTheme="minorEastAsia" w:hAnsiTheme="minorHAnsi" w:cstheme="minorBidi"/>
            <w:b w:val="0"/>
            <w:noProof/>
            <w:color w:val="auto"/>
            <w:sz w:val="22"/>
            <w:szCs w:val="22"/>
          </w:rPr>
          <w:tab/>
        </w:r>
        <w:r w:rsidR="00A40D9E" w:rsidRPr="00BA6BA2">
          <w:rPr>
            <w:rStyle w:val="Hyperlink"/>
            <w:noProof/>
          </w:rPr>
          <w:t>Integration Control Registrations</w:t>
        </w:r>
        <w:r w:rsidR="00A40D9E">
          <w:rPr>
            <w:noProof/>
            <w:webHidden/>
          </w:rPr>
          <w:tab/>
        </w:r>
        <w:r w:rsidR="00A40D9E">
          <w:rPr>
            <w:noProof/>
            <w:webHidden/>
          </w:rPr>
          <w:fldChar w:fldCharType="begin"/>
        </w:r>
        <w:r w:rsidR="00A40D9E">
          <w:rPr>
            <w:noProof/>
            <w:webHidden/>
          </w:rPr>
          <w:instrText xml:space="preserve"> PAGEREF _Toc536442627 \h </w:instrText>
        </w:r>
        <w:r w:rsidR="00A40D9E">
          <w:rPr>
            <w:noProof/>
            <w:webHidden/>
          </w:rPr>
        </w:r>
        <w:r w:rsidR="00A40D9E">
          <w:rPr>
            <w:noProof/>
            <w:webHidden/>
          </w:rPr>
          <w:fldChar w:fldCharType="separate"/>
        </w:r>
        <w:r w:rsidR="00A40D9E">
          <w:rPr>
            <w:noProof/>
            <w:webHidden/>
          </w:rPr>
          <w:t>6</w:t>
        </w:r>
        <w:r w:rsidR="00A40D9E">
          <w:rPr>
            <w:noProof/>
            <w:webHidden/>
          </w:rPr>
          <w:fldChar w:fldCharType="end"/>
        </w:r>
      </w:hyperlink>
    </w:p>
    <w:p w14:paraId="710EC32B" w14:textId="24B0B189" w:rsidR="00A40D9E" w:rsidRDefault="0048483E">
      <w:pPr>
        <w:pStyle w:val="TOC2"/>
        <w:rPr>
          <w:rFonts w:asciiTheme="minorHAnsi" w:eastAsiaTheme="minorEastAsia" w:hAnsiTheme="minorHAnsi" w:cstheme="minorBidi"/>
          <w:b w:val="0"/>
          <w:noProof/>
          <w:color w:val="auto"/>
          <w:sz w:val="22"/>
          <w:szCs w:val="22"/>
        </w:rPr>
      </w:pPr>
      <w:hyperlink w:anchor="_Toc536442628" w:history="1">
        <w:r w:rsidR="00A40D9E" w:rsidRPr="00BA6BA2">
          <w:rPr>
            <w:rStyle w:val="Hyperlink"/>
            <w:noProof/>
          </w:rPr>
          <w:t>7.2.</w:t>
        </w:r>
        <w:r w:rsidR="00A40D9E">
          <w:rPr>
            <w:rFonts w:asciiTheme="minorHAnsi" w:eastAsiaTheme="minorEastAsia" w:hAnsiTheme="minorHAnsi" w:cstheme="minorBidi"/>
            <w:b w:val="0"/>
            <w:noProof/>
            <w:color w:val="auto"/>
            <w:sz w:val="22"/>
            <w:szCs w:val="22"/>
          </w:rPr>
          <w:tab/>
        </w:r>
        <w:r w:rsidR="00A40D9E" w:rsidRPr="00BA6BA2">
          <w:rPr>
            <w:rStyle w:val="Hyperlink"/>
            <w:noProof/>
          </w:rPr>
          <w:t>Application Programming Interfaces</w:t>
        </w:r>
        <w:r w:rsidR="00A40D9E">
          <w:rPr>
            <w:noProof/>
            <w:webHidden/>
          </w:rPr>
          <w:tab/>
        </w:r>
        <w:r w:rsidR="00A40D9E">
          <w:rPr>
            <w:noProof/>
            <w:webHidden/>
          </w:rPr>
          <w:fldChar w:fldCharType="begin"/>
        </w:r>
        <w:r w:rsidR="00A40D9E">
          <w:rPr>
            <w:noProof/>
            <w:webHidden/>
          </w:rPr>
          <w:instrText xml:space="preserve"> PAGEREF _Toc536442628 \h </w:instrText>
        </w:r>
        <w:r w:rsidR="00A40D9E">
          <w:rPr>
            <w:noProof/>
            <w:webHidden/>
          </w:rPr>
        </w:r>
        <w:r w:rsidR="00A40D9E">
          <w:rPr>
            <w:noProof/>
            <w:webHidden/>
          </w:rPr>
          <w:fldChar w:fldCharType="separate"/>
        </w:r>
        <w:r w:rsidR="00A40D9E">
          <w:rPr>
            <w:noProof/>
            <w:webHidden/>
          </w:rPr>
          <w:t>6</w:t>
        </w:r>
        <w:r w:rsidR="00A40D9E">
          <w:rPr>
            <w:noProof/>
            <w:webHidden/>
          </w:rPr>
          <w:fldChar w:fldCharType="end"/>
        </w:r>
      </w:hyperlink>
    </w:p>
    <w:p w14:paraId="5E6233D8" w14:textId="367D9D1C" w:rsidR="00A40D9E" w:rsidRDefault="0048483E">
      <w:pPr>
        <w:pStyle w:val="TOC2"/>
        <w:rPr>
          <w:rFonts w:asciiTheme="minorHAnsi" w:eastAsiaTheme="minorEastAsia" w:hAnsiTheme="minorHAnsi" w:cstheme="minorBidi"/>
          <w:b w:val="0"/>
          <w:noProof/>
          <w:color w:val="auto"/>
          <w:sz w:val="22"/>
          <w:szCs w:val="22"/>
        </w:rPr>
      </w:pPr>
      <w:hyperlink w:anchor="_Toc536442629" w:history="1">
        <w:r w:rsidR="00A40D9E" w:rsidRPr="00BA6BA2">
          <w:rPr>
            <w:rStyle w:val="Hyperlink"/>
            <w:noProof/>
          </w:rPr>
          <w:t>7.3.</w:t>
        </w:r>
        <w:r w:rsidR="00A40D9E">
          <w:rPr>
            <w:rFonts w:asciiTheme="minorHAnsi" w:eastAsiaTheme="minorEastAsia" w:hAnsiTheme="minorHAnsi" w:cstheme="minorBidi"/>
            <w:b w:val="0"/>
            <w:noProof/>
            <w:color w:val="auto"/>
            <w:sz w:val="22"/>
            <w:szCs w:val="22"/>
          </w:rPr>
          <w:tab/>
        </w:r>
        <w:r w:rsidR="00A40D9E" w:rsidRPr="00BA6BA2">
          <w:rPr>
            <w:rStyle w:val="Hyperlink"/>
            <w:noProof/>
          </w:rPr>
          <w:t>Remote Procedure Calls</w:t>
        </w:r>
        <w:r w:rsidR="00A40D9E">
          <w:rPr>
            <w:noProof/>
            <w:webHidden/>
          </w:rPr>
          <w:tab/>
        </w:r>
        <w:r w:rsidR="00A40D9E">
          <w:rPr>
            <w:noProof/>
            <w:webHidden/>
          </w:rPr>
          <w:fldChar w:fldCharType="begin"/>
        </w:r>
        <w:r w:rsidR="00A40D9E">
          <w:rPr>
            <w:noProof/>
            <w:webHidden/>
          </w:rPr>
          <w:instrText xml:space="preserve"> PAGEREF _Toc536442629 \h </w:instrText>
        </w:r>
        <w:r w:rsidR="00A40D9E">
          <w:rPr>
            <w:noProof/>
            <w:webHidden/>
          </w:rPr>
        </w:r>
        <w:r w:rsidR="00A40D9E">
          <w:rPr>
            <w:noProof/>
            <w:webHidden/>
          </w:rPr>
          <w:fldChar w:fldCharType="separate"/>
        </w:r>
        <w:r w:rsidR="00A40D9E">
          <w:rPr>
            <w:noProof/>
            <w:webHidden/>
          </w:rPr>
          <w:t>6</w:t>
        </w:r>
        <w:r w:rsidR="00A40D9E">
          <w:rPr>
            <w:noProof/>
            <w:webHidden/>
          </w:rPr>
          <w:fldChar w:fldCharType="end"/>
        </w:r>
      </w:hyperlink>
    </w:p>
    <w:p w14:paraId="786BBC9B" w14:textId="1F81B1EC" w:rsidR="00A40D9E" w:rsidRDefault="0048483E">
      <w:pPr>
        <w:pStyle w:val="TOC2"/>
        <w:rPr>
          <w:rFonts w:asciiTheme="minorHAnsi" w:eastAsiaTheme="minorEastAsia" w:hAnsiTheme="minorHAnsi" w:cstheme="minorBidi"/>
          <w:b w:val="0"/>
          <w:noProof/>
          <w:color w:val="auto"/>
          <w:sz w:val="22"/>
          <w:szCs w:val="22"/>
        </w:rPr>
      </w:pPr>
      <w:hyperlink w:anchor="_Toc536442630" w:history="1">
        <w:r w:rsidR="00A40D9E" w:rsidRPr="00BA6BA2">
          <w:rPr>
            <w:rStyle w:val="Hyperlink"/>
            <w:noProof/>
          </w:rPr>
          <w:t>7.4.</w:t>
        </w:r>
        <w:r w:rsidR="00A40D9E">
          <w:rPr>
            <w:rFonts w:asciiTheme="minorHAnsi" w:eastAsiaTheme="minorEastAsia" w:hAnsiTheme="minorHAnsi" w:cstheme="minorBidi"/>
            <w:b w:val="0"/>
            <w:noProof/>
            <w:color w:val="auto"/>
            <w:sz w:val="22"/>
            <w:szCs w:val="22"/>
          </w:rPr>
          <w:tab/>
        </w:r>
        <w:r w:rsidR="00A40D9E" w:rsidRPr="00BA6BA2">
          <w:rPr>
            <w:rStyle w:val="Hyperlink"/>
            <w:noProof/>
          </w:rPr>
          <w:t>HL7 Messaging</w:t>
        </w:r>
        <w:r w:rsidR="00A40D9E">
          <w:rPr>
            <w:noProof/>
            <w:webHidden/>
          </w:rPr>
          <w:tab/>
        </w:r>
        <w:r w:rsidR="00A40D9E">
          <w:rPr>
            <w:noProof/>
            <w:webHidden/>
          </w:rPr>
          <w:fldChar w:fldCharType="begin"/>
        </w:r>
        <w:r w:rsidR="00A40D9E">
          <w:rPr>
            <w:noProof/>
            <w:webHidden/>
          </w:rPr>
          <w:instrText xml:space="preserve"> PAGEREF _Toc536442630 \h </w:instrText>
        </w:r>
        <w:r w:rsidR="00A40D9E">
          <w:rPr>
            <w:noProof/>
            <w:webHidden/>
          </w:rPr>
        </w:r>
        <w:r w:rsidR="00A40D9E">
          <w:rPr>
            <w:noProof/>
            <w:webHidden/>
          </w:rPr>
          <w:fldChar w:fldCharType="separate"/>
        </w:r>
        <w:r w:rsidR="00A40D9E">
          <w:rPr>
            <w:noProof/>
            <w:webHidden/>
          </w:rPr>
          <w:t>7</w:t>
        </w:r>
        <w:r w:rsidR="00A40D9E">
          <w:rPr>
            <w:noProof/>
            <w:webHidden/>
          </w:rPr>
          <w:fldChar w:fldCharType="end"/>
        </w:r>
      </w:hyperlink>
    </w:p>
    <w:p w14:paraId="582F9007" w14:textId="2A10899A" w:rsidR="00A40D9E" w:rsidRDefault="0048483E">
      <w:pPr>
        <w:pStyle w:val="TOC2"/>
        <w:rPr>
          <w:rFonts w:asciiTheme="minorHAnsi" w:eastAsiaTheme="minorEastAsia" w:hAnsiTheme="minorHAnsi" w:cstheme="minorBidi"/>
          <w:b w:val="0"/>
          <w:noProof/>
          <w:color w:val="auto"/>
          <w:sz w:val="22"/>
          <w:szCs w:val="22"/>
        </w:rPr>
      </w:pPr>
      <w:hyperlink w:anchor="_Toc536442631" w:history="1">
        <w:r w:rsidR="00A40D9E" w:rsidRPr="00BA6BA2">
          <w:rPr>
            <w:rStyle w:val="Hyperlink"/>
            <w:noProof/>
          </w:rPr>
          <w:t>7.5.</w:t>
        </w:r>
        <w:r w:rsidR="00A40D9E">
          <w:rPr>
            <w:rFonts w:asciiTheme="minorHAnsi" w:eastAsiaTheme="minorEastAsia" w:hAnsiTheme="minorHAnsi" w:cstheme="minorBidi"/>
            <w:b w:val="0"/>
            <w:noProof/>
            <w:color w:val="auto"/>
            <w:sz w:val="22"/>
            <w:szCs w:val="22"/>
          </w:rPr>
          <w:tab/>
        </w:r>
        <w:r w:rsidR="00A40D9E" w:rsidRPr="00BA6BA2">
          <w:rPr>
            <w:rStyle w:val="Hyperlink"/>
            <w:noProof/>
          </w:rPr>
          <w:t>Web Services</w:t>
        </w:r>
        <w:r w:rsidR="00A40D9E">
          <w:rPr>
            <w:noProof/>
            <w:webHidden/>
          </w:rPr>
          <w:tab/>
        </w:r>
        <w:r w:rsidR="00A40D9E">
          <w:rPr>
            <w:noProof/>
            <w:webHidden/>
          </w:rPr>
          <w:fldChar w:fldCharType="begin"/>
        </w:r>
        <w:r w:rsidR="00A40D9E">
          <w:rPr>
            <w:noProof/>
            <w:webHidden/>
          </w:rPr>
          <w:instrText xml:space="preserve"> PAGEREF _Toc536442631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33B530FD" w14:textId="3B480B94" w:rsidR="00A40D9E" w:rsidRDefault="0048483E">
      <w:pPr>
        <w:pStyle w:val="TOC1"/>
        <w:rPr>
          <w:rFonts w:asciiTheme="minorHAnsi" w:eastAsiaTheme="minorEastAsia" w:hAnsiTheme="minorHAnsi" w:cstheme="minorBidi"/>
          <w:b w:val="0"/>
          <w:noProof/>
          <w:color w:val="auto"/>
          <w:sz w:val="22"/>
          <w:szCs w:val="22"/>
        </w:rPr>
      </w:pPr>
      <w:hyperlink w:anchor="_Toc536442632" w:history="1">
        <w:r w:rsidR="00A40D9E" w:rsidRPr="00BA6BA2">
          <w:rPr>
            <w:rStyle w:val="Hyperlink"/>
            <w:noProof/>
          </w:rPr>
          <w:t>8.</w:t>
        </w:r>
        <w:r w:rsidR="00A40D9E">
          <w:rPr>
            <w:rFonts w:asciiTheme="minorHAnsi" w:eastAsiaTheme="minorEastAsia" w:hAnsiTheme="minorHAnsi" w:cstheme="minorBidi"/>
            <w:b w:val="0"/>
            <w:noProof/>
            <w:color w:val="auto"/>
            <w:sz w:val="22"/>
            <w:szCs w:val="22"/>
          </w:rPr>
          <w:tab/>
        </w:r>
        <w:r w:rsidR="00A40D9E" w:rsidRPr="00BA6BA2">
          <w:rPr>
            <w:rStyle w:val="Hyperlink"/>
            <w:noProof/>
          </w:rPr>
          <w:t>Standards and Conventions Exemptions</w:t>
        </w:r>
        <w:r w:rsidR="00A40D9E">
          <w:rPr>
            <w:noProof/>
            <w:webHidden/>
          </w:rPr>
          <w:tab/>
        </w:r>
        <w:r w:rsidR="00A40D9E">
          <w:rPr>
            <w:noProof/>
            <w:webHidden/>
          </w:rPr>
          <w:fldChar w:fldCharType="begin"/>
        </w:r>
        <w:r w:rsidR="00A40D9E">
          <w:rPr>
            <w:noProof/>
            <w:webHidden/>
          </w:rPr>
          <w:instrText xml:space="preserve"> PAGEREF _Toc536442632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49252896" w14:textId="184154E2" w:rsidR="00A40D9E" w:rsidRDefault="0048483E">
      <w:pPr>
        <w:pStyle w:val="TOC2"/>
        <w:rPr>
          <w:rFonts w:asciiTheme="minorHAnsi" w:eastAsiaTheme="minorEastAsia" w:hAnsiTheme="minorHAnsi" w:cstheme="minorBidi"/>
          <w:b w:val="0"/>
          <w:noProof/>
          <w:color w:val="auto"/>
          <w:sz w:val="22"/>
          <w:szCs w:val="22"/>
        </w:rPr>
      </w:pPr>
      <w:hyperlink w:anchor="_Toc536442633" w:history="1">
        <w:r w:rsidR="00A40D9E" w:rsidRPr="00BA6BA2">
          <w:rPr>
            <w:rStyle w:val="Hyperlink"/>
            <w:noProof/>
          </w:rPr>
          <w:t>8.1.</w:t>
        </w:r>
        <w:r w:rsidR="00A40D9E">
          <w:rPr>
            <w:rFonts w:asciiTheme="minorHAnsi" w:eastAsiaTheme="minorEastAsia" w:hAnsiTheme="minorHAnsi" w:cstheme="minorBidi"/>
            <w:b w:val="0"/>
            <w:noProof/>
            <w:color w:val="auto"/>
            <w:sz w:val="22"/>
            <w:szCs w:val="22"/>
          </w:rPr>
          <w:tab/>
        </w:r>
        <w:r w:rsidR="00A40D9E" w:rsidRPr="00BA6BA2">
          <w:rPr>
            <w:rStyle w:val="Hyperlink"/>
            <w:noProof/>
          </w:rPr>
          <w:t>Internal Relationships</w:t>
        </w:r>
        <w:r w:rsidR="00A40D9E">
          <w:rPr>
            <w:noProof/>
            <w:webHidden/>
          </w:rPr>
          <w:tab/>
        </w:r>
        <w:r w:rsidR="00A40D9E">
          <w:rPr>
            <w:noProof/>
            <w:webHidden/>
          </w:rPr>
          <w:fldChar w:fldCharType="begin"/>
        </w:r>
        <w:r w:rsidR="00A40D9E">
          <w:rPr>
            <w:noProof/>
            <w:webHidden/>
          </w:rPr>
          <w:instrText xml:space="preserve"> PAGEREF _Toc536442633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3192D1B1" w14:textId="58CB4A73" w:rsidR="00A40D9E" w:rsidRDefault="0048483E">
      <w:pPr>
        <w:pStyle w:val="TOC2"/>
        <w:rPr>
          <w:rFonts w:asciiTheme="minorHAnsi" w:eastAsiaTheme="minorEastAsia" w:hAnsiTheme="minorHAnsi" w:cstheme="minorBidi"/>
          <w:b w:val="0"/>
          <w:noProof/>
          <w:color w:val="auto"/>
          <w:sz w:val="22"/>
          <w:szCs w:val="22"/>
        </w:rPr>
      </w:pPr>
      <w:hyperlink w:anchor="_Toc536442634" w:history="1">
        <w:r w:rsidR="00A40D9E" w:rsidRPr="00BA6BA2">
          <w:rPr>
            <w:rStyle w:val="Hyperlink"/>
            <w:noProof/>
          </w:rPr>
          <w:t>8.2.</w:t>
        </w:r>
        <w:r w:rsidR="00A40D9E">
          <w:rPr>
            <w:rFonts w:asciiTheme="minorHAnsi" w:eastAsiaTheme="minorEastAsia" w:hAnsiTheme="minorHAnsi" w:cstheme="minorBidi"/>
            <w:b w:val="0"/>
            <w:noProof/>
            <w:color w:val="auto"/>
            <w:sz w:val="22"/>
            <w:szCs w:val="22"/>
          </w:rPr>
          <w:tab/>
        </w:r>
        <w:r w:rsidR="00A40D9E" w:rsidRPr="00BA6BA2">
          <w:rPr>
            <w:rStyle w:val="Hyperlink"/>
            <w:noProof/>
          </w:rPr>
          <w:t>Software-wide Variables</w:t>
        </w:r>
        <w:r w:rsidR="00A40D9E">
          <w:rPr>
            <w:noProof/>
            <w:webHidden/>
          </w:rPr>
          <w:tab/>
        </w:r>
        <w:r w:rsidR="00A40D9E">
          <w:rPr>
            <w:noProof/>
            <w:webHidden/>
          </w:rPr>
          <w:fldChar w:fldCharType="begin"/>
        </w:r>
        <w:r w:rsidR="00A40D9E">
          <w:rPr>
            <w:noProof/>
            <w:webHidden/>
          </w:rPr>
          <w:instrText xml:space="preserve"> PAGEREF _Toc536442634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68834CEA" w14:textId="739C89F5" w:rsidR="00A40D9E" w:rsidRDefault="0048483E">
      <w:pPr>
        <w:pStyle w:val="TOC1"/>
        <w:rPr>
          <w:rFonts w:asciiTheme="minorHAnsi" w:eastAsiaTheme="minorEastAsia" w:hAnsiTheme="minorHAnsi" w:cstheme="minorBidi"/>
          <w:b w:val="0"/>
          <w:noProof/>
          <w:color w:val="auto"/>
          <w:sz w:val="22"/>
          <w:szCs w:val="22"/>
        </w:rPr>
      </w:pPr>
      <w:hyperlink w:anchor="_Toc536442635" w:history="1">
        <w:r w:rsidR="00A40D9E" w:rsidRPr="00BA6BA2">
          <w:rPr>
            <w:rStyle w:val="Hyperlink"/>
            <w:noProof/>
          </w:rPr>
          <w:t>9.</w:t>
        </w:r>
        <w:r w:rsidR="00A40D9E">
          <w:rPr>
            <w:rFonts w:asciiTheme="minorHAnsi" w:eastAsiaTheme="minorEastAsia" w:hAnsiTheme="minorHAnsi" w:cstheme="minorBidi"/>
            <w:b w:val="0"/>
            <w:noProof/>
            <w:color w:val="auto"/>
            <w:sz w:val="22"/>
            <w:szCs w:val="22"/>
          </w:rPr>
          <w:tab/>
        </w:r>
        <w:r w:rsidR="00A40D9E" w:rsidRPr="00BA6BA2">
          <w:rPr>
            <w:rStyle w:val="Hyperlink"/>
            <w:noProof/>
          </w:rPr>
          <w:t>Security</w:t>
        </w:r>
        <w:r w:rsidR="00A40D9E">
          <w:rPr>
            <w:noProof/>
            <w:webHidden/>
          </w:rPr>
          <w:tab/>
        </w:r>
        <w:r w:rsidR="00A40D9E">
          <w:rPr>
            <w:noProof/>
            <w:webHidden/>
          </w:rPr>
          <w:fldChar w:fldCharType="begin"/>
        </w:r>
        <w:r w:rsidR="00A40D9E">
          <w:rPr>
            <w:noProof/>
            <w:webHidden/>
          </w:rPr>
          <w:instrText xml:space="preserve"> PAGEREF _Toc536442635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102A9024" w14:textId="6B830D30" w:rsidR="00A40D9E" w:rsidRDefault="0048483E">
      <w:pPr>
        <w:pStyle w:val="TOC2"/>
        <w:rPr>
          <w:rFonts w:asciiTheme="minorHAnsi" w:eastAsiaTheme="minorEastAsia" w:hAnsiTheme="minorHAnsi" w:cstheme="minorBidi"/>
          <w:b w:val="0"/>
          <w:noProof/>
          <w:color w:val="auto"/>
          <w:sz w:val="22"/>
          <w:szCs w:val="22"/>
        </w:rPr>
      </w:pPr>
      <w:hyperlink w:anchor="_Toc536442636" w:history="1">
        <w:r w:rsidR="00A40D9E" w:rsidRPr="00BA6BA2">
          <w:rPr>
            <w:rStyle w:val="Hyperlink"/>
            <w:noProof/>
          </w:rPr>
          <w:t>9.1.</w:t>
        </w:r>
        <w:r w:rsidR="00A40D9E">
          <w:rPr>
            <w:rFonts w:asciiTheme="minorHAnsi" w:eastAsiaTheme="minorEastAsia" w:hAnsiTheme="minorHAnsi" w:cstheme="minorBidi"/>
            <w:b w:val="0"/>
            <w:noProof/>
            <w:color w:val="auto"/>
            <w:sz w:val="22"/>
            <w:szCs w:val="22"/>
          </w:rPr>
          <w:tab/>
        </w:r>
        <w:r w:rsidR="00A40D9E" w:rsidRPr="00BA6BA2">
          <w:rPr>
            <w:rStyle w:val="Hyperlink"/>
            <w:noProof/>
          </w:rPr>
          <w:t>Security Menus and Options</w:t>
        </w:r>
        <w:r w:rsidR="00A40D9E">
          <w:rPr>
            <w:noProof/>
            <w:webHidden/>
          </w:rPr>
          <w:tab/>
        </w:r>
        <w:r w:rsidR="00A40D9E">
          <w:rPr>
            <w:noProof/>
            <w:webHidden/>
          </w:rPr>
          <w:fldChar w:fldCharType="begin"/>
        </w:r>
        <w:r w:rsidR="00A40D9E">
          <w:rPr>
            <w:noProof/>
            <w:webHidden/>
          </w:rPr>
          <w:instrText xml:space="preserve"> PAGEREF _Toc536442636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4BE87478" w14:textId="4C53DD5D" w:rsidR="00A40D9E" w:rsidRDefault="0048483E">
      <w:pPr>
        <w:pStyle w:val="TOC2"/>
        <w:rPr>
          <w:rFonts w:asciiTheme="minorHAnsi" w:eastAsiaTheme="minorEastAsia" w:hAnsiTheme="minorHAnsi" w:cstheme="minorBidi"/>
          <w:b w:val="0"/>
          <w:noProof/>
          <w:color w:val="auto"/>
          <w:sz w:val="22"/>
          <w:szCs w:val="22"/>
        </w:rPr>
      </w:pPr>
      <w:hyperlink w:anchor="_Toc536442637" w:history="1">
        <w:r w:rsidR="00A40D9E" w:rsidRPr="00BA6BA2">
          <w:rPr>
            <w:rStyle w:val="Hyperlink"/>
            <w:noProof/>
          </w:rPr>
          <w:t>9.2.</w:t>
        </w:r>
        <w:r w:rsidR="00A40D9E">
          <w:rPr>
            <w:rFonts w:asciiTheme="minorHAnsi" w:eastAsiaTheme="minorEastAsia" w:hAnsiTheme="minorHAnsi" w:cstheme="minorBidi"/>
            <w:b w:val="0"/>
            <w:noProof/>
            <w:color w:val="auto"/>
            <w:sz w:val="22"/>
            <w:szCs w:val="22"/>
          </w:rPr>
          <w:tab/>
        </w:r>
        <w:r w:rsidR="00A40D9E" w:rsidRPr="00BA6BA2">
          <w:rPr>
            <w:rStyle w:val="Hyperlink"/>
            <w:noProof/>
          </w:rPr>
          <w:t>Security Keys and Roles</w:t>
        </w:r>
        <w:r w:rsidR="00A40D9E">
          <w:rPr>
            <w:noProof/>
            <w:webHidden/>
          </w:rPr>
          <w:tab/>
        </w:r>
        <w:r w:rsidR="00A40D9E">
          <w:rPr>
            <w:noProof/>
            <w:webHidden/>
          </w:rPr>
          <w:fldChar w:fldCharType="begin"/>
        </w:r>
        <w:r w:rsidR="00A40D9E">
          <w:rPr>
            <w:noProof/>
            <w:webHidden/>
          </w:rPr>
          <w:instrText xml:space="preserve"> PAGEREF _Toc536442637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2FC8ECB2" w14:textId="2AC55E22" w:rsidR="00A40D9E" w:rsidRDefault="0048483E">
      <w:pPr>
        <w:pStyle w:val="TOC2"/>
        <w:rPr>
          <w:rFonts w:asciiTheme="minorHAnsi" w:eastAsiaTheme="minorEastAsia" w:hAnsiTheme="minorHAnsi" w:cstheme="minorBidi"/>
          <w:b w:val="0"/>
          <w:noProof/>
          <w:color w:val="auto"/>
          <w:sz w:val="22"/>
          <w:szCs w:val="22"/>
        </w:rPr>
      </w:pPr>
      <w:hyperlink w:anchor="_Toc536442638" w:history="1">
        <w:r w:rsidR="00A40D9E" w:rsidRPr="00BA6BA2">
          <w:rPr>
            <w:rStyle w:val="Hyperlink"/>
            <w:noProof/>
          </w:rPr>
          <w:t>9.3.</w:t>
        </w:r>
        <w:r w:rsidR="00A40D9E">
          <w:rPr>
            <w:rFonts w:asciiTheme="minorHAnsi" w:eastAsiaTheme="minorEastAsia" w:hAnsiTheme="minorHAnsi" w:cstheme="minorBidi"/>
            <w:b w:val="0"/>
            <w:noProof/>
            <w:color w:val="auto"/>
            <w:sz w:val="22"/>
            <w:szCs w:val="22"/>
          </w:rPr>
          <w:tab/>
        </w:r>
        <w:r w:rsidR="00A40D9E" w:rsidRPr="00BA6BA2">
          <w:rPr>
            <w:rStyle w:val="Hyperlink"/>
            <w:noProof/>
          </w:rPr>
          <w:t>File Security</w:t>
        </w:r>
        <w:r w:rsidR="00A40D9E">
          <w:rPr>
            <w:noProof/>
            <w:webHidden/>
          </w:rPr>
          <w:tab/>
        </w:r>
        <w:r w:rsidR="00A40D9E">
          <w:rPr>
            <w:noProof/>
            <w:webHidden/>
          </w:rPr>
          <w:fldChar w:fldCharType="begin"/>
        </w:r>
        <w:r w:rsidR="00A40D9E">
          <w:rPr>
            <w:noProof/>
            <w:webHidden/>
          </w:rPr>
          <w:instrText xml:space="preserve"> PAGEREF _Toc536442638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4A2D3EFB" w14:textId="0407EDD6" w:rsidR="00A40D9E" w:rsidRDefault="0048483E">
      <w:pPr>
        <w:pStyle w:val="TOC2"/>
        <w:rPr>
          <w:rFonts w:asciiTheme="minorHAnsi" w:eastAsiaTheme="minorEastAsia" w:hAnsiTheme="minorHAnsi" w:cstheme="minorBidi"/>
          <w:b w:val="0"/>
          <w:noProof/>
          <w:color w:val="auto"/>
          <w:sz w:val="22"/>
          <w:szCs w:val="22"/>
        </w:rPr>
      </w:pPr>
      <w:hyperlink w:anchor="_Toc536442639" w:history="1">
        <w:r w:rsidR="00A40D9E" w:rsidRPr="00BA6BA2">
          <w:rPr>
            <w:rStyle w:val="Hyperlink"/>
            <w:noProof/>
          </w:rPr>
          <w:t>9.4.</w:t>
        </w:r>
        <w:r w:rsidR="00A40D9E">
          <w:rPr>
            <w:rFonts w:asciiTheme="minorHAnsi" w:eastAsiaTheme="minorEastAsia" w:hAnsiTheme="minorHAnsi" w:cstheme="minorBidi"/>
            <w:b w:val="0"/>
            <w:noProof/>
            <w:color w:val="auto"/>
            <w:sz w:val="22"/>
            <w:szCs w:val="22"/>
          </w:rPr>
          <w:tab/>
        </w:r>
        <w:r w:rsidR="00A40D9E" w:rsidRPr="00BA6BA2">
          <w:rPr>
            <w:rStyle w:val="Hyperlink"/>
            <w:noProof/>
          </w:rPr>
          <w:t>Electronic Signatures</w:t>
        </w:r>
        <w:r w:rsidR="00A40D9E">
          <w:rPr>
            <w:noProof/>
            <w:webHidden/>
          </w:rPr>
          <w:tab/>
        </w:r>
        <w:r w:rsidR="00A40D9E">
          <w:rPr>
            <w:noProof/>
            <w:webHidden/>
          </w:rPr>
          <w:fldChar w:fldCharType="begin"/>
        </w:r>
        <w:r w:rsidR="00A40D9E">
          <w:rPr>
            <w:noProof/>
            <w:webHidden/>
          </w:rPr>
          <w:instrText xml:space="preserve"> PAGEREF _Toc536442639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44D6069D" w14:textId="75D766E0" w:rsidR="00A40D9E" w:rsidRDefault="0048483E">
      <w:pPr>
        <w:pStyle w:val="TOC2"/>
        <w:rPr>
          <w:rFonts w:asciiTheme="minorHAnsi" w:eastAsiaTheme="minorEastAsia" w:hAnsiTheme="minorHAnsi" w:cstheme="minorBidi"/>
          <w:b w:val="0"/>
          <w:noProof/>
          <w:color w:val="auto"/>
          <w:sz w:val="22"/>
          <w:szCs w:val="22"/>
        </w:rPr>
      </w:pPr>
      <w:hyperlink w:anchor="_Toc536442640" w:history="1">
        <w:r w:rsidR="00A40D9E" w:rsidRPr="00BA6BA2">
          <w:rPr>
            <w:rStyle w:val="Hyperlink"/>
            <w:noProof/>
          </w:rPr>
          <w:t>9.5.</w:t>
        </w:r>
        <w:r w:rsidR="00A40D9E">
          <w:rPr>
            <w:rFonts w:asciiTheme="minorHAnsi" w:eastAsiaTheme="minorEastAsia" w:hAnsiTheme="minorHAnsi" w:cstheme="minorBidi"/>
            <w:b w:val="0"/>
            <w:noProof/>
            <w:color w:val="auto"/>
            <w:sz w:val="22"/>
            <w:szCs w:val="22"/>
          </w:rPr>
          <w:tab/>
        </w:r>
        <w:r w:rsidR="00A40D9E" w:rsidRPr="00BA6BA2">
          <w:rPr>
            <w:rStyle w:val="Hyperlink"/>
            <w:noProof/>
          </w:rPr>
          <w:t>Secure Data Transmission</w:t>
        </w:r>
        <w:r w:rsidR="00A40D9E">
          <w:rPr>
            <w:noProof/>
            <w:webHidden/>
          </w:rPr>
          <w:tab/>
        </w:r>
        <w:r w:rsidR="00A40D9E">
          <w:rPr>
            <w:noProof/>
            <w:webHidden/>
          </w:rPr>
          <w:fldChar w:fldCharType="begin"/>
        </w:r>
        <w:r w:rsidR="00A40D9E">
          <w:rPr>
            <w:noProof/>
            <w:webHidden/>
          </w:rPr>
          <w:instrText xml:space="preserve"> PAGEREF _Toc536442640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61C8904C" w14:textId="0B1201BD" w:rsidR="00A40D9E" w:rsidRDefault="0048483E">
      <w:pPr>
        <w:pStyle w:val="TOC1"/>
        <w:rPr>
          <w:rFonts w:asciiTheme="minorHAnsi" w:eastAsiaTheme="minorEastAsia" w:hAnsiTheme="minorHAnsi" w:cstheme="minorBidi"/>
          <w:b w:val="0"/>
          <w:noProof/>
          <w:color w:val="auto"/>
          <w:sz w:val="22"/>
          <w:szCs w:val="22"/>
        </w:rPr>
      </w:pPr>
      <w:hyperlink w:anchor="_Toc536442641" w:history="1">
        <w:r w:rsidR="00A40D9E" w:rsidRPr="00BA6BA2">
          <w:rPr>
            <w:rStyle w:val="Hyperlink"/>
            <w:noProof/>
          </w:rPr>
          <w:t>10.</w:t>
        </w:r>
        <w:r w:rsidR="00A40D9E">
          <w:rPr>
            <w:rFonts w:asciiTheme="minorHAnsi" w:eastAsiaTheme="minorEastAsia" w:hAnsiTheme="minorHAnsi" w:cstheme="minorBidi"/>
            <w:b w:val="0"/>
            <w:noProof/>
            <w:color w:val="auto"/>
            <w:sz w:val="22"/>
            <w:szCs w:val="22"/>
          </w:rPr>
          <w:tab/>
        </w:r>
        <w:r w:rsidR="00A40D9E" w:rsidRPr="00BA6BA2">
          <w:rPr>
            <w:rStyle w:val="Hyperlink"/>
            <w:noProof/>
          </w:rPr>
          <w:t>Archiving</w:t>
        </w:r>
        <w:r w:rsidR="00A40D9E">
          <w:rPr>
            <w:noProof/>
            <w:webHidden/>
          </w:rPr>
          <w:tab/>
        </w:r>
        <w:r w:rsidR="00A40D9E">
          <w:rPr>
            <w:noProof/>
            <w:webHidden/>
          </w:rPr>
          <w:fldChar w:fldCharType="begin"/>
        </w:r>
        <w:r w:rsidR="00A40D9E">
          <w:rPr>
            <w:noProof/>
            <w:webHidden/>
          </w:rPr>
          <w:instrText xml:space="preserve"> PAGEREF _Toc536442641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66549696" w14:textId="4DC24499" w:rsidR="00A40D9E" w:rsidRDefault="0048483E">
      <w:pPr>
        <w:pStyle w:val="TOC1"/>
        <w:rPr>
          <w:rFonts w:asciiTheme="minorHAnsi" w:eastAsiaTheme="minorEastAsia" w:hAnsiTheme="minorHAnsi" w:cstheme="minorBidi"/>
          <w:b w:val="0"/>
          <w:noProof/>
          <w:color w:val="auto"/>
          <w:sz w:val="22"/>
          <w:szCs w:val="22"/>
        </w:rPr>
      </w:pPr>
      <w:hyperlink w:anchor="_Toc536442642" w:history="1">
        <w:r w:rsidR="00A40D9E" w:rsidRPr="00BA6BA2">
          <w:rPr>
            <w:rStyle w:val="Hyperlink"/>
            <w:noProof/>
          </w:rPr>
          <w:t>11.</w:t>
        </w:r>
        <w:r w:rsidR="00A40D9E">
          <w:rPr>
            <w:rFonts w:asciiTheme="minorHAnsi" w:eastAsiaTheme="minorEastAsia" w:hAnsiTheme="minorHAnsi" w:cstheme="minorBidi"/>
            <w:b w:val="0"/>
            <w:noProof/>
            <w:color w:val="auto"/>
            <w:sz w:val="22"/>
            <w:szCs w:val="22"/>
          </w:rPr>
          <w:tab/>
        </w:r>
        <w:r w:rsidR="00A40D9E" w:rsidRPr="00BA6BA2">
          <w:rPr>
            <w:rStyle w:val="Hyperlink"/>
            <w:noProof/>
          </w:rPr>
          <w:t>Non-Standard Cross-References</w:t>
        </w:r>
        <w:r w:rsidR="00A40D9E">
          <w:rPr>
            <w:noProof/>
            <w:webHidden/>
          </w:rPr>
          <w:tab/>
        </w:r>
        <w:r w:rsidR="00A40D9E">
          <w:rPr>
            <w:noProof/>
            <w:webHidden/>
          </w:rPr>
          <w:fldChar w:fldCharType="begin"/>
        </w:r>
        <w:r w:rsidR="00A40D9E">
          <w:rPr>
            <w:noProof/>
            <w:webHidden/>
          </w:rPr>
          <w:instrText xml:space="preserve"> PAGEREF _Toc536442642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5621F6AC" w14:textId="7CE8C9D3" w:rsidR="00A40D9E" w:rsidRDefault="0048483E">
      <w:pPr>
        <w:pStyle w:val="TOC1"/>
        <w:rPr>
          <w:rFonts w:asciiTheme="minorHAnsi" w:eastAsiaTheme="minorEastAsia" w:hAnsiTheme="minorHAnsi" w:cstheme="minorBidi"/>
          <w:b w:val="0"/>
          <w:noProof/>
          <w:color w:val="auto"/>
          <w:sz w:val="22"/>
          <w:szCs w:val="22"/>
        </w:rPr>
      </w:pPr>
      <w:hyperlink w:anchor="_Toc536442643" w:history="1">
        <w:r w:rsidR="00A40D9E" w:rsidRPr="00BA6BA2">
          <w:rPr>
            <w:rStyle w:val="Hyperlink"/>
            <w:noProof/>
          </w:rPr>
          <w:t>12.</w:t>
        </w:r>
        <w:r w:rsidR="00A40D9E">
          <w:rPr>
            <w:rFonts w:asciiTheme="minorHAnsi" w:eastAsiaTheme="minorEastAsia" w:hAnsiTheme="minorHAnsi" w:cstheme="minorBidi"/>
            <w:b w:val="0"/>
            <w:noProof/>
            <w:color w:val="auto"/>
            <w:sz w:val="22"/>
            <w:szCs w:val="22"/>
          </w:rPr>
          <w:tab/>
        </w:r>
        <w:r w:rsidR="00A40D9E" w:rsidRPr="00BA6BA2">
          <w:rPr>
            <w:rStyle w:val="Hyperlink"/>
            <w:noProof/>
          </w:rPr>
          <w:t>Troubleshooting</w:t>
        </w:r>
        <w:r w:rsidR="00A40D9E">
          <w:rPr>
            <w:noProof/>
            <w:webHidden/>
          </w:rPr>
          <w:tab/>
        </w:r>
        <w:r w:rsidR="00A40D9E">
          <w:rPr>
            <w:noProof/>
            <w:webHidden/>
          </w:rPr>
          <w:fldChar w:fldCharType="begin"/>
        </w:r>
        <w:r w:rsidR="00A40D9E">
          <w:rPr>
            <w:noProof/>
            <w:webHidden/>
          </w:rPr>
          <w:instrText xml:space="preserve"> PAGEREF _Toc536442643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7000F9D3" w14:textId="7FA8BE3C" w:rsidR="00A40D9E" w:rsidRDefault="0048483E">
      <w:pPr>
        <w:pStyle w:val="TOC2"/>
        <w:rPr>
          <w:rFonts w:asciiTheme="minorHAnsi" w:eastAsiaTheme="minorEastAsia" w:hAnsiTheme="minorHAnsi" w:cstheme="minorBidi"/>
          <w:b w:val="0"/>
          <w:noProof/>
          <w:color w:val="auto"/>
          <w:sz w:val="22"/>
          <w:szCs w:val="22"/>
        </w:rPr>
      </w:pPr>
      <w:hyperlink w:anchor="_Toc536442644" w:history="1">
        <w:r w:rsidR="00A40D9E" w:rsidRPr="00BA6BA2">
          <w:rPr>
            <w:rStyle w:val="Hyperlink"/>
            <w:noProof/>
          </w:rPr>
          <w:t>12.1.</w:t>
        </w:r>
        <w:r w:rsidR="00A40D9E">
          <w:rPr>
            <w:rFonts w:asciiTheme="minorHAnsi" w:eastAsiaTheme="minorEastAsia" w:hAnsiTheme="minorHAnsi" w:cstheme="minorBidi"/>
            <w:b w:val="0"/>
            <w:noProof/>
            <w:color w:val="auto"/>
            <w:sz w:val="22"/>
            <w:szCs w:val="22"/>
          </w:rPr>
          <w:tab/>
        </w:r>
        <w:r w:rsidR="00A40D9E" w:rsidRPr="00BA6BA2">
          <w:rPr>
            <w:rStyle w:val="Hyperlink"/>
            <w:noProof/>
          </w:rPr>
          <w:t>Special Instructions for Error Correction</w:t>
        </w:r>
        <w:r w:rsidR="00A40D9E">
          <w:rPr>
            <w:noProof/>
            <w:webHidden/>
          </w:rPr>
          <w:tab/>
        </w:r>
        <w:r w:rsidR="00A40D9E">
          <w:rPr>
            <w:noProof/>
            <w:webHidden/>
          </w:rPr>
          <w:fldChar w:fldCharType="begin"/>
        </w:r>
        <w:r w:rsidR="00A40D9E">
          <w:rPr>
            <w:noProof/>
            <w:webHidden/>
          </w:rPr>
          <w:instrText xml:space="preserve"> PAGEREF _Toc536442644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707D0F95" w14:textId="4955D0BE" w:rsidR="00A40D9E" w:rsidRDefault="0048483E">
      <w:pPr>
        <w:pStyle w:val="TOC2"/>
        <w:rPr>
          <w:rFonts w:asciiTheme="minorHAnsi" w:eastAsiaTheme="minorEastAsia" w:hAnsiTheme="minorHAnsi" w:cstheme="minorBidi"/>
          <w:b w:val="0"/>
          <w:noProof/>
          <w:color w:val="auto"/>
          <w:sz w:val="22"/>
          <w:szCs w:val="22"/>
        </w:rPr>
      </w:pPr>
      <w:hyperlink w:anchor="_Toc536442645" w:history="1">
        <w:r w:rsidR="00A40D9E" w:rsidRPr="00BA6BA2">
          <w:rPr>
            <w:rStyle w:val="Hyperlink"/>
            <w:noProof/>
          </w:rPr>
          <w:t>12.2.</w:t>
        </w:r>
        <w:r w:rsidR="00A40D9E">
          <w:rPr>
            <w:rFonts w:asciiTheme="minorHAnsi" w:eastAsiaTheme="minorEastAsia" w:hAnsiTheme="minorHAnsi" w:cstheme="minorBidi"/>
            <w:b w:val="0"/>
            <w:noProof/>
            <w:color w:val="auto"/>
            <w:sz w:val="22"/>
            <w:szCs w:val="22"/>
          </w:rPr>
          <w:tab/>
        </w:r>
        <w:r w:rsidR="00A40D9E" w:rsidRPr="00BA6BA2">
          <w:rPr>
            <w:rStyle w:val="Hyperlink"/>
            <w:noProof/>
          </w:rPr>
          <w:t>National Service Desk and Organizational Contacts</w:t>
        </w:r>
        <w:r w:rsidR="00A40D9E">
          <w:rPr>
            <w:noProof/>
            <w:webHidden/>
          </w:rPr>
          <w:tab/>
        </w:r>
        <w:r w:rsidR="00A40D9E">
          <w:rPr>
            <w:noProof/>
            <w:webHidden/>
          </w:rPr>
          <w:fldChar w:fldCharType="begin"/>
        </w:r>
        <w:r w:rsidR="00A40D9E">
          <w:rPr>
            <w:noProof/>
            <w:webHidden/>
          </w:rPr>
          <w:instrText xml:space="preserve"> PAGEREF _Toc536442645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08CBB1C1" w14:textId="3964346F" w:rsidR="00A40D9E" w:rsidRDefault="0048483E">
      <w:pPr>
        <w:pStyle w:val="TOC1"/>
        <w:rPr>
          <w:rFonts w:asciiTheme="minorHAnsi" w:eastAsiaTheme="minorEastAsia" w:hAnsiTheme="minorHAnsi" w:cstheme="minorBidi"/>
          <w:b w:val="0"/>
          <w:noProof/>
          <w:color w:val="auto"/>
          <w:sz w:val="22"/>
          <w:szCs w:val="22"/>
        </w:rPr>
      </w:pPr>
      <w:hyperlink w:anchor="_Toc536442646" w:history="1">
        <w:r w:rsidR="00A40D9E" w:rsidRPr="00BA6BA2">
          <w:rPr>
            <w:rStyle w:val="Hyperlink"/>
            <w:noProof/>
          </w:rPr>
          <w:t>13.</w:t>
        </w:r>
        <w:r w:rsidR="00A40D9E">
          <w:rPr>
            <w:rFonts w:asciiTheme="minorHAnsi" w:eastAsiaTheme="minorEastAsia" w:hAnsiTheme="minorHAnsi" w:cstheme="minorBidi"/>
            <w:b w:val="0"/>
            <w:noProof/>
            <w:color w:val="auto"/>
            <w:sz w:val="22"/>
            <w:szCs w:val="22"/>
          </w:rPr>
          <w:tab/>
        </w:r>
        <w:r w:rsidR="00A40D9E" w:rsidRPr="00BA6BA2">
          <w:rPr>
            <w:rStyle w:val="Hyperlink"/>
            <w:noProof/>
          </w:rPr>
          <w:t>Acronyms and Abbreviations</w:t>
        </w:r>
        <w:r w:rsidR="00A40D9E">
          <w:rPr>
            <w:noProof/>
            <w:webHidden/>
          </w:rPr>
          <w:tab/>
        </w:r>
        <w:r w:rsidR="00A40D9E">
          <w:rPr>
            <w:noProof/>
            <w:webHidden/>
          </w:rPr>
          <w:fldChar w:fldCharType="begin"/>
        </w:r>
        <w:r w:rsidR="00A40D9E">
          <w:rPr>
            <w:noProof/>
            <w:webHidden/>
          </w:rPr>
          <w:instrText xml:space="preserve"> PAGEREF _Toc536442646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4100383A" w14:textId="7B28F4DF" w:rsidR="0045112F" w:rsidDel="00A40D9E" w:rsidRDefault="0045112F">
      <w:pPr>
        <w:pStyle w:val="TOC1"/>
        <w:rPr>
          <w:del w:id="14" w:author="Larry Connor" w:date="2019-01-28T12:41:00Z"/>
          <w:rFonts w:asciiTheme="minorHAnsi" w:eastAsiaTheme="minorEastAsia" w:hAnsiTheme="minorHAnsi" w:cstheme="minorBidi"/>
          <w:b w:val="0"/>
          <w:noProof/>
          <w:color w:val="auto"/>
          <w:sz w:val="22"/>
          <w:szCs w:val="22"/>
        </w:rPr>
      </w:pPr>
      <w:del w:id="15" w:author="Larry Connor" w:date="2019-01-28T12:41:00Z">
        <w:r w:rsidRPr="00A40D9E" w:rsidDel="00A40D9E">
          <w:rPr>
            <w:rStyle w:val="Hyperlink"/>
            <w:noProof/>
          </w:rPr>
          <w:delText>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Introduction</w:delText>
        </w:r>
        <w:r w:rsidDel="00A40D9E">
          <w:rPr>
            <w:noProof/>
            <w:webHidden/>
          </w:rPr>
          <w:tab/>
        </w:r>
        <w:r w:rsidR="00E677AB" w:rsidDel="00A40D9E">
          <w:rPr>
            <w:noProof/>
            <w:webHidden/>
          </w:rPr>
          <w:delText>1</w:delText>
        </w:r>
      </w:del>
    </w:p>
    <w:p w14:paraId="4079ECCD" w14:textId="48FDA434" w:rsidR="0045112F" w:rsidDel="00A40D9E" w:rsidRDefault="0045112F">
      <w:pPr>
        <w:pStyle w:val="TOC2"/>
        <w:rPr>
          <w:del w:id="16" w:author="Larry Connor" w:date="2019-01-28T12:41:00Z"/>
          <w:rFonts w:asciiTheme="minorHAnsi" w:eastAsiaTheme="minorEastAsia" w:hAnsiTheme="minorHAnsi" w:cstheme="minorBidi"/>
          <w:b w:val="0"/>
          <w:noProof/>
          <w:color w:val="auto"/>
          <w:sz w:val="22"/>
          <w:szCs w:val="22"/>
        </w:rPr>
      </w:pPr>
      <w:del w:id="17" w:author="Larry Connor" w:date="2019-01-28T12:41:00Z">
        <w:r w:rsidRPr="00A40D9E" w:rsidDel="00A40D9E">
          <w:rPr>
            <w:rStyle w:val="Hyperlink"/>
            <w:noProof/>
          </w:rPr>
          <w:delText>1.1.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Purpose</w:delText>
        </w:r>
        <w:r w:rsidDel="00A40D9E">
          <w:rPr>
            <w:noProof/>
            <w:webHidden/>
          </w:rPr>
          <w:tab/>
        </w:r>
        <w:r w:rsidR="00E677AB" w:rsidDel="00A40D9E">
          <w:rPr>
            <w:noProof/>
            <w:webHidden/>
          </w:rPr>
          <w:delText>1</w:delText>
        </w:r>
      </w:del>
    </w:p>
    <w:p w14:paraId="207E453F" w14:textId="31EE06E3" w:rsidR="0045112F" w:rsidDel="00A40D9E" w:rsidRDefault="0045112F">
      <w:pPr>
        <w:pStyle w:val="TOC2"/>
        <w:rPr>
          <w:del w:id="18" w:author="Larry Connor" w:date="2019-01-28T12:41:00Z"/>
          <w:rFonts w:asciiTheme="minorHAnsi" w:eastAsiaTheme="minorEastAsia" w:hAnsiTheme="minorHAnsi" w:cstheme="minorBidi"/>
          <w:b w:val="0"/>
          <w:noProof/>
          <w:color w:val="auto"/>
          <w:sz w:val="22"/>
          <w:szCs w:val="22"/>
        </w:rPr>
      </w:pPr>
      <w:del w:id="19" w:author="Larry Connor" w:date="2019-01-28T12:41:00Z">
        <w:r w:rsidRPr="00A40D9E" w:rsidDel="00A40D9E">
          <w:rPr>
            <w:rStyle w:val="Hyperlink"/>
            <w:noProof/>
          </w:rPr>
          <w:delText>1.2.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System Overview</w:delText>
        </w:r>
        <w:r w:rsidDel="00A40D9E">
          <w:rPr>
            <w:noProof/>
            <w:webHidden/>
          </w:rPr>
          <w:tab/>
        </w:r>
        <w:r w:rsidR="00E677AB" w:rsidDel="00A40D9E">
          <w:rPr>
            <w:noProof/>
            <w:webHidden/>
          </w:rPr>
          <w:delText>1</w:delText>
        </w:r>
      </w:del>
    </w:p>
    <w:p w14:paraId="27335462" w14:textId="241CF323" w:rsidR="0045112F" w:rsidDel="00A40D9E" w:rsidRDefault="0045112F">
      <w:pPr>
        <w:pStyle w:val="TOC2"/>
        <w:rPr>
          <w:del w:id="20" w:author="Larry Connor" w:date="2019-01-28T12:41:00Z"/>
          <w:rFonts w:asciiTheme="minorHAnsi" w:eastAsiaTheme="minorEastAsia" w:hAnsiTheme="minorHAnsi" w:cstheme="minorBidi"/>
          <w:b w:val="0"/>
          <w:noProof/>
          <w:color w:val="auto"/>
          <w:sz w:val="22"/>
          <w:szCs w:val="22"/>
        </w:rPr>
      </w:pPr>
      <w:del w:id="21" w:author="Larry Connor" w:date="2019-01-28T12:41:00Z">
        <w:r w:rsidRPr="00A40D9E" w:rsidDel="00A40D9E">
          <w:rPr>
            <w:rStyle w:val="Hyperlink"/>
            <w:noProof/>
          </w:rPr>
          <w:delText>1.3.</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Document Orientation</w:delText>
        </w:r>
        <w:r w:rsidDel="00A40D9E">
          <w:rPr>
            <w:noProof/>
            <w:webHidden/>
          </w:rPr>
          <w:tab/>
        </w:r>
        <w:r w:rsidR="00E677AB" w:rsidDel="00A40D9E">
          <w:rPr>
            <w:noProof/>
            <w:webHidden/>
          </w:rPr>
          <w:delText>2</w:delText>
        </w:r>
      </w:del>
    </w:p>
    <w:p w14:paraId="77390CEA" w14:textId="76C23D84" w:rsidR="0045112F" w:rsidDel="00A40D9E" w:rsidRDefault="0045112F">
      <w:pPr>
        <w:pStyle w:val="TOC1"/>
        <w:rPr>
          <w:del w:id="22" w:author="Larry Connor" w:date="2019-01-28T12:41:00Z"/>
          <w:rFonts w:asciiTheme="minorHAnsi" w:eastAsiaTheme="minorEastAsia" w:hAnsiTheme="minorHAnsi" w:cstheme="minorBidi"/>
          <w:b w:val="0"/>
          <w:noProof/>
          <w:color w:val="auto"/>
          <w:sz w:val="22"/>
          <w:szCs w:val="22"/>
        </w:rPr>
      </w:pPr>
      <w:del w:id="23" w:author="Larry Connor" w:date="2019-01-28T12:41:00Z">
        <w:r w:rsidRPr="00A40D9E" w:rsidDel="00A40D9E">
          <w:rPr>
            <w:rStyle w:val="Hyperlink"/>
            <w:noProof/>
          </w:rPr>
          <w:delText>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Implementation and Maintenance</w:delText>
        </w:r>
        <w:r w:rsidDel="00A40D9E">
          <w:rPr>
            <w:noProof/>
            <w:webHidden/>
          </w:rPr>
          <w:tab/>
        </w:r>
        <w:r w:rsidR="00E677AB" w:rsidDel="00A40D9E">
          <w:rPr>
            <w:noProof/>
            <w:webHidden/>
          </w:rPr>
          <w:delText>3</w:delText>
        </w:r>
      </w:del>
    </w:p>
    <w:p w14:paraId="62B15AA0" w14:textId="434AE546" w:rsidR="0045112F" w:rsidDel="00A40D9E" w:rsidRDefault="0045112F">
      <w:pPr>
        <w:pStyle w:val="TOC2"/>
        <w:rPr>
          <w:del w:id="24" w:author="Larry Connor" w:date="2019-01-28T12:41:00Z"/>
          <w:rFonts w:asciiTheme="minorHAnsi" w:eastAsiaTheme="minorEastAsia" w:hAnsiTheme="minorHAnsi" w:cstheme="minorBidi"/>
          <w:b w:val="0"/>
          <w:noProof/>
          <w:color w:val="auto"/>
          <w:sz w:val="22"/>
          <w:szCs w:val="22"/>
        </w:rPr>
      </w:pPr>
      <w:del w:id="25" w:author="Larry Connor" w:date="2019-01-28T12:41:00Z">
        <w:r w:rsidRPr="00A40D9E" w:rsidDel="00A40D9E">
          <w:rPr>
            <w:rStyle w:val="Hyperlink"/>
            <w:noProof/>
          </w:rPr>
          <w:delText>2.1.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System Requirements</w:delText>
        </w:r>
        <w:r w:rsidDel="00A40D9E">
          <w:rPr>
            <w:noProof/>
            <w:webHidden/>
          </w:rPr>
          <w:tab/>
        </w:r>
        <w:r w:rsidR="00E677AB" w:rsidDel="00A40D9E">
          <w:rPr>
            <w:noProof/>
            <w:webHidden/>
          </w:rPr>
          <w:delText>3</w:delText>
        </w:r>
      </w:del>
    </w:p>
    <w:p w14:paraId="48EEA270" w14:textId="46B16602" w:rsidR="0045112F" w:rsidDel="00A40D9E" w:rsidRDefault="0045112F">
      <w:pPr>
        <w:pStyle w:val="TOC2"/>
        <w:rPr>
          <w:del w:id="26" w:author="Larry Connor" w:date="2019-01-28T12:41:00Z"/>
          <w:rFonts w:asciiTheme="minorHAnsi" w:eastAsiaTheme="minorEastAsia" w:hAnsiTheme="minorHAnsi" w:cstheme="minorBidi"/>
          <w:b w:val="0"/>
          <w:noProof/>
          <w:color w:val="auto"/>
          <w:sz w:val="22"/>
          <w:szCs w:val="22"/>
        </w:rPr>
      </w:pPr>
      <w:del w:id="27" w:author="Larry Connor" w:date="2019-01-28T12:41:00Z">
        <w:r w:rsidRPr="00A40D9E" w:rsidDel="00A40D9E">
          <w:rPr>
            <w:rStyle w:val="Hyperlink"/>
            <w:noProof/>
          </w:rPr>
          <w:delText>2.2.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System Setup and Configuration</w:delText>
        </w:r>
        <w:r w:rsidDel="00A40D9E">
          <w:rPr>
            <w:noProof/>
            <w:webHidden/>
          </w:rPr>
          <w:tab/>
        </w:r>
        <w:r w:rsidR="00E677AB" w:rsidDel="00A40D9E">
          <w:rPr>
            <w:noProof/>
            <w:webHidden/>
          </w:rPr>
          <w:delText>3</w:delText>
        </w:r>
      </w:del>
    </w:p>
    <w:p w14:paraId="05DA7543" w14:textId="3C3F02E4" w:rsidR="0045112F" w:rsidDel="00A40D9E" w:rsidRDefault="0045112F">
      <w:pPr>
        <w:pStyle w:val="TOC1"/>
        <w:rPr>
          <w:del w:id="28" w:author="Larry Connor" w:date="2019-01-28T12:41:00Z"/>
          <w:rFonts w:asciiTheme="minorHAnsi" w:eastAsiaTheme="minorEastAsia" w:hAnsiTheme="minorHAnsi" w:cstheme="minorBidi"/>
          <w:b w:val="0"/>
          <w:noProof/>
          <w:color w:val="auto"/>
          <w:sz w:val="22"/>
          <w:szCs w:val="22"/>
        </w:rPr>
      </w:pPr>
      <w:del w:id="29" w:author="Larry Connor" w:date="2019-01-28T12:41:00Z">
        <w:r w:rsidRPr="00A40D9E" w:rsidDel="00A40D9E">
          <w:rPr>
            <w:rStyle w:val="Hyperlink"/>
            <w:noProof/>
          </w:rPr>
          <w:delText>3.</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Files</w:delText>
        </w:r>
        <w:r w:rsidDel="00A40D9E">
          <w:rPr>
            <w:noProof/>
            <w:webHidden/>
          </w:rPr>
          <w:tab/>
        </w:r>
        <w:r w:rsidR="00E677AB" w:rsidDel="00A40D9E">
          <w:rPr>
            <w:noProof/>
            <w:webHidden/>
          </w:rPr>
          <w:delText>4</w:delText>
        </w:r>
      </w:del>
    </w:p>
    <w:p w14:paraId="28D14543" w14:textId="589BE54E" w:rsidR="0045112F" w:rsidDel="00A40D9E" w:rsidRDefault="0045112F">
      <w:pPr>
        <w:pStyle w:val="TOC1"/>
        <w:rPr>
          <w:del w:id="30" w:author="Larry Connor" w:date="2019-01-28T12:41:00Z"/>
          <w:rFonts w:asciiTheme="minorHAnsi" w:eastAsiaTheme="minorEastAsia" w:hAnsiTheme="minorHAnsi" w:cstheme="minorBidi"/>
          <w:b w:val="0"/>
          <w:noProof/>
          <w:color w:val="auto"/>
          <w:sz w:val="22"/>
          <w:szCs w:val="22"/>
        </w:rPr>
      </w:pPr>
      <w:del w:id="31" w:author="Larry Connor" w:date="2019-01-28T12:41:00Z">
        <w:r w:rsidRPr="00A40D9E" w:rsidDel="00A40D9E">
          <w:rPr>
            <w:rStyle w:val="Hyperlink"/>
            <w:noProof/>
          </w:rPr>
          <w:delText>4.</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Routines</w:delText>
        </w:r>
        <w:r w:rsidDel="00A40D9E">
          <w:rPr>
            <w:noProof/>
            <w:webHidden/>
          </w:rPr>
          <w:tab/>
        </w:r>
        <w:r w:rsidR="00E677AB" w:rsidDel="00A40D9E">
          <w:rPr>
            <w:noProof/>
            <w:webHidden/>
          </w:rPr>
          <w:delText>5</w:delText>
        </w:r>
      </w:del>
    </w:p>
    <w:p w14:paraId="7F5ADE79" w14:textId="59EC54ED" w:rsidR="0045112F" w:rsidDel="00A40D9E" w:rsidRDefault="0045112F">
      <w:pPr>
        <w:pStyle w:val="TOC1"/>
        <w:rPr>
          <w:del w:id="32" w:author="Larry Connor" w:date="2019-01-28T12:41:00Z"/>
          <w:rFonts w:asciiTheme="minorHAnsi" w:eastAsiaTheme="minorEastAsia" w:hAnsiTheme="minorHAnsi" w:cstheme="minorBidi"/>
          <w:b w:val="0"/>
          <w:noProof/>
          <w:color w:val="auto"/>
          <w:sz w:val="22"/>
          <w:szCs w:val="22"/>
        </w:rPr>
      </w:pPr>
      <w:del w:id="33" w:author="Larry Connor" w:date="2019-01-28T12:41:00Z">
        <w:r w:rsidRPr="00A40D9E" w:rsidDel="00A40D9E">
          <w:rPr>
            <w:rStyle w:val="Hyperlink"/>
            <w:noProof/>
          </w:rPr>
          <w:delText>5.</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Exported Options</w:delText>
        </w:r>
        <w:r w:rsidDel="00A40D9E">
          <w:rPr>
            <w:noProof/>
            <w:webHidden/>
          </w:rPr>
          <w:tab/>
        </w:r>
        <w:r w:rsidR="00E677AB" w:rsidDel="00A40D9E">
          <w:rPr>
            <w:noProof/>
            <w:webHidden/>
          </w:rPr>
          <w:delText>5</w:delText>
        </w:r>
      </w:del>
    </w:p>
    <w:p w14:paraId="5C15BE91" w14:textId="514540F7" w:rsidR="0045112F" w:rsidDel="00A40D9E" w:rsidRDefault="0045112F">
      <w:pPr>
        <w:pStyle w:val="TOC1"/>
        <w:rPr>
          <w:del w:id="34" w:author="Larry Connor" w:date="2019-01-28T12:41:00Z"/>
          <w:rFonts w:asciiTheme="minorHAnsi" w:eastAsiaTheme="minorEastAsia" w:hAnsiTheme="minorHAnsi" w:cstheme="minorBidi"/>
          <w:b w:val="0"/>
          <w:noProof/>
          <w:color w:val="auto"/>
          <w:sz w:val="22"/>
          <w:szCs w:val="22"/>
        </w:rPr>
      </w:pPr>
      <w:del w:id="35" w:author="Larry Connor" w:date="2019-01-28T12:41:00Z">
        <w:r w:rsidRPr="00A40D9E" w:rsidDel="00A40D9E">
          <w:rPr>
            <w:rStyle w:val="Hyperlink"/>
            <w:noProof/>
          </w:rPr>
          <w:delText>6.</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Mail Groups, Alerts, and Bulletins</w:delText>
        </w:r>
        <w:r w:rsidDel="00A40D9E">
          <w:rPr>
            <w:noProof/>
            <w:webHidden/>
          </w:rPr>
          <w:tab/>
        </w:r>
        <w:r w:rsidR="00E677AB" w:rsidDel="00A40D9E">
          <w:rPr>
            <w:noProof/>
            <w:webHidden/>
          </w:rPr>
          <w:delText>5</w:delText>
        </w:r>
      </w:del>
    </w:p>
    <w:p w14:paraId="493CAF32" w14:textId="142100DE" w:rsidR="0045112F" w:rsidDel="00A40D9E" w:rsidRDefault="0045112F">
      <w:pPr>
        <w:pStyle w:val="TOC2"/>
        <w:rPr>
          <w:del w:id="36" w:author="Larry Connor" w:date="2019-01-28T12:41:00Z"/>
          <w:rFonts w:asciiTheme="minorHAnsi" w:eastAsiaTheme="minorEastAsia" w:hAnsiTheme="minorHAnsi" w:cstheme="minorBidi"/>
          <w:b w:val="0"/>
          <w:noProof/>
          <w:color w:val="auto"/>
          <w:sz w:val="22"/>
          <w:szCs w:val="22"/>
        </w:rPr>
      </w:pPr>
      <w:del w:id="37" w:author="Larry Connor" w:date="2019-01-28T12:41:00Z">
        <w:r w:rsidRPr="00A40D9E" w:rsidDel="00A40D9E">
          <w:rPr>
            <w:rStyle w:val="Hyperlink"/>
            <w:noProof/>
          </w:rPr>
          <w:delText>6.1.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Build Notifications</w:delText>
        </w:r>
        <w:r w:rsidDel="00A40D9E">
          <w:rPr>
            <w:noProof/>
            <w:webHidden/>
          </w:rPr>
          <w:tab/>
        </w:r>
        <w:r w:rsidR="00E677AB" w:rsidDel="00A40D9E">
          <w:rPr>
            <w:noProof/>
            <w:webHidden/>
          </w:rPr>
          <w:delText>5</w:delText>
        </w:r>
      </w:del>
    </w:p>
    <w:p w14:paraId="3819E7EF" w14:textId="5CC25FD9" w:rsidR="0045112F" w:rsidDel="00A40D9E" w:rsidRDefault="0045112F">
      <w:pPr>
        <w:pStyle w:val="TOC2"/>
        <w:rPr>
          <w:del w:id="38" w:author="Larry Connor" w:date="2019-01-28T12:41:00Z"/>
          <w:rFonts w:asciiTheme="minorHAnsi" w:eastAsiaTheme="minorEastAsia" w:hAnsiTheme="minorHAnsi" w:cstheme="minorBidi"/>
          <w:b w:val="0"/>
          <w:noProof/>
          <w:color w:val="auto"/>
          <w:sz w:val="22"/>
          <w:szCs w:val="22"/>
        </w:rPr>
      </w:pPr>
      <w:del w:id="39" w:author="Larry Connor" w:date="2019-01-28T12:41:00Z">
        <w:r w:rsidRPr="00A40D9E" w:rsidDel="00A40D9E">
          <w:rPr>
            <w:rStyle w:val="Hyperlink"/>
            <w:noProof/>
          </w:rPr>
          <w:delText>6.2.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Application Notifications</w:delText>
        </w:r>
        <w:r w:rsidDel="00A40D9E">
          <w:rPr>
            <w:noProof/>
            <w:webHidden/>
          </w:rPr>
          <w:tab/>
        </w:r>
        <w:r w:rsidR="00E677AB" w:rsidDel="00A40D9E">
          <w:rPr>
            <w:noProof/>
            <w:webHidden/>
          </w:rPr>
          <w:delText>5</w:delText>
        </w:r>
      </w:del>
    </w:p>
    <w:p w14:paraId="54E37C56" w14:textId="4D65F2AF" w:rsidR="0045112F" w:rsidDel="00A40D9E" w:rsidRDefault="0045112F">
      <w:pPr>
        <w:pStyle w:val="TOC1"/>
        <w:rPr>
          <w:del w:id="40" w:author="Larry Connor" w:date="2019-01-28T12:41:00Z"/>
          <w:rFonts w:asciiTheme="minorHAnsi" w:eastAsiaTheme="minorEastAsia" w:hAnsiTheme="minorHAnsi" w:cstheme="minorBidi"/>
          <w:b w:val="0"/>
          <w:noProof/>
          <w:color w:val="auto"/>
          <w:sz w:val="22"/>
          <w:szCs w:val="22"/>
        </w:rPr>
      </w:pPr>
      <w:del w:id="41" w:author="Larry Connor" w:date="2019-01-28T12:41:00Z">
        <w:r w:rsidRPr="00A40D9E" w:rsidDel="00A40D9E">
          <w:rPr>
            <w:rStyle w:val="Hyperlink"/>
            <w:noProof/>
          </w:rPr>
          <w:delText>7.</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Public Interfaces</w:delText>
        </w:r>
        <w:r w:rsidDel="00A40D9E">
          <w:rPr>
            <w:noProof/>
            <w:webHidden/>
          </w:rPr>
          <w:tab/>
        </w:r>
        <w:r w:rsidR="00E677AB" w:rsidDel="00A40D9E">
          <w:rPr>
            <w:noProof/>
            <w:webHidden/>
          </w:rPr>
          <w:delText>5</w:delText>
        </w:r>
      </w:del>
    </w:p>
    <w:p w14:paraId="3625D825" w14:textId="2D47544F" w:rsidR="0045112F" w:rsidDel="00A40D9E" w:rsidRDefault="0045112F">
      <w:pPr>
        <w:pStyle w:val="TOC2"/>
        <w:rPr>
          <w:del w:id="42" w:author="Larry Connor" w:date="2019-01-28T12:41:00Z"/>
          <w:rFonts w:asciiTheme="minorHAnsi" w:eastAsiaTheme="minorEastAsia" w:hAnsiTheme="minorHAnsi" w:cstheme="minorBidi"/>
          <w:b w:val="0"/>
          <w:noProof/>
          <w:color w:val="auto"/>
          <w:sz w:val="22"/>
          <w:szCs w:val="22"/>
        </w:rPr>
      </w:pPr>
      <w:del w:id="43" w:author="Larry Connor" w:date="2019-01-28T12:41:00Z">
        <w:r w:rsidRPr="00A40D9E" w:rsidDel="00A40D9E">
          <w:rPr>
            <w:rStyle w:val="Hyperlink"/>
            <w:noProof/>
          </w:rPr>
          <w:delText>7.1.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Integration Control Registrations</w:delText>
        </w:r>
        <w:r w:rsidDel="00A40D9E">
          <w:rPr>
            <w:noProof/>
            <w:webHidden/>
          </w:rPr>
          <w:tab/>
        </w:r>
        <w:r w:rsidR="00E677AB" w:rsidDel="00A40D9E">
          <w:rPr>
            <w:noProof/>
            <w:webHidden/>
          </w:rPr>
          <w:delText>6</w:delText>
        </w:r>
      </w:del>
    </w:p>
    <w:p w14:paraId="64E1C24E" w14:textId="525521FC" w:rsidR="0045112F" w:rsidDel="00A40D9E" w:rsidRDefault="0045112F">
      <w:pPr>
        <w:pStyle w:val="TOC2"/>
        <w:rPr>
          <w:del w:id="44" w:author="Larry Connor" w:date="2019-01-28T12:41:00Z"/>
          <w:rFonts w:asciiTheme="minorHAnsi" w:eastAsiaTheme="minorEastAsia" w:hAnsiTheme="minorHAnsi" w:cstheme="minorBidi"/>
          <w:b w:val="0"/>
          <w:noProof/>
          <w:color w:val="auto"/>
          <w:sz w:val="22"/>
          <w:szCs w:val="22"/>
        </w:rPr>
      </w:pPr>
      <w:del w:id="45" w:author="Larry Connor" w:date="2019-01-28T12:41:00Z">
        <w:r w:rsidRPr="00A40D9E" w:rsidDel="00A40D9E">
          <w:rPr>
            <w:rStyle w:val="Hyperlink"/>
            <w:noProof/>
          </w:rPr>
          <w:delText>7.2.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Application Programming Interfaces</w:delText>
        </w:r>
        <w:r w:rsidDel="00A40D9E">
          <w:rPr>
            <w:noProof/>
            <w:webHidden/>
          </w:rPr>
          <w:tab/>
        </w:r>
        <w:r w:rsidR="00E677AB" w:rsidDel="00A40D9E">
          <w:rPr>
            <w:noProof/>
            <w:webHidden/>
          </w:rPr>
          <w:delText>6</w:delText>
        </w:r>
      </w:del>
    </w:p>
    <w:p w14:paraId="43E81363" w14:textId="7ADF8604" w:rsidR="0045112F" w:rsidDel="00A40D9E" w:rsidRDefault="0045112F">
      <w:pPr>
        <w:pStyle w:val="TOC2"/>
        <w:rPr>
          <w:del w:id="46" w:author="Larry Connor" w:date="2019-01-28T12:41:00Z"/>
          <w:rFonts w:asciiTheme="minorHAnsi" w:eastAsiaTheme="minorEastAsia" w:hAnsiTheme="minorHAnsi" w:cstheme="minorBidi"/>
          <w:b w:val="0"/>
          <w:noProof/>
          <w:color w:val="auto"/>
          <w:sz w:val="22"/>
          <w:szCs w:val="22"/>
        </w:rPr>
      </w:pPr>
      <w:del w:id="47" w:author="Larry Connor" w:date="2019-01-28T12:41:00Z">
        <w:r w:rsidRPr="00A40D9E" w:rsidDel="00A40D9E">
          <w:rPr>
            <w:rStyle w:val="Hyperlink"/>
            <w:noProof/>
          </w:rPr>
          <w:delText>7.3.</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Remote Procedure Calls</w:delText>
        </w:r>
        <w:r w:rsidDel="00A40D9E">
          <w:rPr>
            <w:noProof/>
            <w:webHidden/>
          </w:rPr>
          <w:tab/>
        </w:r>
        <w:r w:rsidR="00E677AB" w:rsidDel="00A40D9E">
          <w:rPr>
            <w:noProof/>
            <w:webHidden/>
          </w:rPr>
          <w:delText>6</w:delText>
        </w:r>
      </w:del>
    </w:p>
    <w:p w14:paraId="393C89C4" w14:textId="517E5E75" w:rsidR="0045112F" w:rsidDel="00A40D9E" w:rsidRDefault="0045112F">
      <w:pPr>
        <w:pStyle w:val="TOC2"/>
        <w:rPr>
          <w:del w:id="48" w:author="Larry Connor" w:date="2019-01-28T12:41:00Z"/>
          <w:rFonts w:asciiTheme="minorHAnsi" w:eastAsiaTheme="minorEastAsia" w:hAnsiTheme="minorHAnsi" w:cstheme="minorBidi"/>
          <w:b w:val="0"/>
          <w:noProof/>
          <w:color w:val="auto"/>
          <w:sz w:val="22"/>
          <w:szCs w:val="22"/>
        </w:rPr>
      </w:pPr>
      <w:del w:id="49" w:author="Larry Connor" w:date="2019-01-28T12:41:00Z">
        <w:r w:rsidRPr="00A40D9E" w:rsidDel="00A40D9E">
          <w:rPr>
            <w:rStyle w:val="Hyperlink"/>
            <w:noProof/>
          </w:rPr>
          <w:delText>7.4.</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HL7 Messaging</w:delText>
        </w:r>
        <w:r w:rsidDel="00A40D9E">
          <w:rPr>
            <w:noProof/>
            <w:webHidden/>
          </w:rPr>
          <w:tab/>
        </w:r>
        <w:r w:rsidR="00E677AB" w:rsidDel="00A40D9E">
          <w:rPr>
            <w:noProof/>
            <w:webHidden/>
          </w:rPr>
          <w:delText>7</w:delText>
        </w:r>
      </w:del>
    </w:p>
    <w:p w14:paraId="627E0502" w14:textId="3FD722A2" w:rsidR="0045112F" w:rsidDel="00A40D9E" w:rsidRDefault="0045112F">
      <w:pPr>
        <w:pStyle w:val="TOC2"/>
        <w:rPr>
          <w:del w:id="50" w:author="Larry Connor" w:date="2019-01-28T12:41:00Z"/>
          <w:rFonts w:asciiTheme="minorHAnsi" w:eastAsiaTheme="minorEastAsia" w:hAnsiTheme="minorHAnsi" w:cstheme="minorBidi"/>
          <w:b w:val="0"/>
          <w:noProof/>
          <w:color w:val="auto"/>
          <w:sz w:val="22"/>
          <w:szCs w:val="22"/>
        </w:rPr>
      </w:pPr>
      <w:del w:id="51" w:author="Larry Connor" w:date="2019-01-28T12:41:00Z">
        <w:r w:rsidRPr="00A40D9E" w:rsidDel="00A40D9E">
          <w:rPr>
            <w:rStyle w:val="Hyperlink"/>
            <w:noProof/>
          </w:rPr>
          <w:delText>7.5.</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Web Services</w:delText>
        </w:r>
        <w:r w:rsidDel="00A40D9E">
          <w:rPr>
            <w:noProof/>
            <w:webHidden/>
          </w:rPr>
          <w:tab/>
        </w:r>
        <w:r w:rsidR="00E677AB" w:rsidDel="00A40D9E">
          <w:rPr>
            <w:noProof/>
            <w:webHidden/>
          </w:rPr>
          <w:delText>9</w:delText>
        </w:r>
      </w:del>
    </w:p>
    <w:p w14:paraId="179311A5" w14:textId="47D5417C" w:rsidR="0045112F" w:rsidDel="00A40D9E" w:rsidRDefault="0045112F">
      <w:pPr>
        <w:pStyle w:val="TOC1"/>
        <w:rPr>
          <w:del w:id="52" w:author="Larry Connor" w:date="2019-01-28T12:41:00Z"/>
          <w:rFonts w:asciiTheme="minorHAnsi" w:eastAsiaTheme="minorEastAsia" w:hAnsiTheme="minorHAnsi" w:cstheme="minorBidi"/>
          <w:b w:val="0"/>
          <w:noProof/>
          <w:color w:val="auto"/>
          <w:sz w:val="22"/>
          <w:szCs w:val="22"/>
        </w:rPr>
      </w:pPr>
      <w:del w:id="53" w:author="Larry Connor" w:date="2019-01-28T12:41:00Z">
        <w:r w:rsidRPr="00A40D9E" w:rsidDel="00A40D9E">
          <w:rPr>
            <w:rStyle w:val="Hyperlink"/>
            <w:noProof/>
          </w:rPr>
          <w:delText>8.</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Standards and Conventions Exemptions</w:delText>
        </w:r>
        <w:r w:rsidDel="00A40D9E">
          <w:rPr>
            <w:noProof/>
            <w:webHidden/>
          </w:rPr>
          <w:tab/>
        </w:r>
        <w:r w:rsidR="00E677AB" w:rsidDel="00A40D9E">
          <w:rPr>
            <w:noProof/>
            <w:webHidden/>
          </w:rPr>
          <w:delText>9</w:delText>
        </w:r>
      </w:del>
    </w:p>
    <w:p w14:paraId="00189A59" w14:textId="78176F91" w:rsidR="0045112F" w:rsidDel="00A40D9E" w:rsidRDefault="0045112F">
      <w:pPr>
        <w:pStyle w:val="TOC2"/>
        <w:rPr>
          <w:del w:id="54" w:author="Larry Connor" w:date="2019-01-28T12:41:00Z"/>
          <w:rFonts w:asciiTheme="minorHAnsi" w:eastAsiaTheme="minorEastAsia" w:hAnsiTheme="minorHAnsi" w:cstheme="minorBidi"/>
          <w:b w:val="0"/>
          <w:noProof/>
          <w:color w:val="auto"/>
          <w:sz w:val="22"/>
          <w:szCs w:val="22"/>
        </w:rPr>
      </w:pPr>
      <w:del w:id="55" w:author="Larry Connor" w:date="2019-01-28T12:41:00Z">
        <w:r w:rsidRPr="00A40D9E" w:rsidDel="00A40D9E">
          <w:rPr>
            <w:rStyle w:val="Hyperlink"/>
            <w:noProof/>
          </w:rPr>
          <w:delText>8.1.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Internal Relationships</w:delText>
        </w:r>
        <w:r w:rsidDel="00A40D9E">
          <w:rPr>
            <w:noProof/>
            <w:webHidden/>
          </w:rPr>
          <w:tab/>
        </w:r>
        <w:r w:rsidR="00E677AB" w:rsidDel="00A40D9E">
          <w:rPr>
            <w:noProof/>
            <w:webHidden/>
          </w:rPr>
          <w:delText>9</w:delText>
        </w:r>
      </w:del>
    </w:p>
    <w:p w14:paraId="4AE5ECAC" w14:textId="2E96E5B3" w:rsidR="0045112F" w:rsidDel="00A40D9E" w:rsidRDefault="0045112F">
      <w:pPr>
        <w:pStyle w:val="TOC2"/>
        <w:rPr>
          <w:del w:id="56" w:author="Larry Connor" w:date="2019-01-28T12:41:00Z"/>
          <w:rFonts w:asciiTheme="minorHAnsi" w:eastAsiaTheme="minorEastAsia" w:hAnsiTheme="minorHAnsi" w:cstheme="minorBidi"/>
          <w:b w:val="0"/>
          <w:noProof/>
          <w:color w:val="auto"/>
          <w:sz w:val="22"/>
          <w:szCs w:val="22"/>
        </w:rPr>
      </w:pPr>
      <w:del w:id="57" w:author="Larry Connor" w:date="2019-01-28T12:41:00Z">
        <w:r w:rsidRPr="00A40D9E" w:rsidDel="00A40D9E">
          <w:rPr>
            <w:rStyle w:val="Hyperlink"/>
            <w:noProof/>
          </w:rPr>
          <w:delText>8.2.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Software-wide Variables</w:delText>
        </w:r>
        <w:r w:rsidDel="00A40D9E">
          <w:rPr>
            <w:noProof/>
            <w:webHidden/>
          </w:rPr>
          <w:tab/>
        </w:r>
        <w:r w:rsidR="00E677AB" w:rsidDel="00A40D9E">
          <w:rPr>
            <w:noProof/>
            <w:webHidden/>
          </w:rPr>
          <w:delText>9</w:delText>
        </w:r>
      </w:del>
    </w:p>
    <w:p w14:paraId="71B55FFE" w14:textId="6D4107C6" w:rsidR="0045112F" w:rsidDel="00A40D9E" w:rsidRDefault="0045112F">
      <w:pPr>
        <w:pStyle w:val="TOC1"/>
        <w:rPr>
          <w:del w:id="58" w:author="Larry Connor" w:date="2019-01-28T12:41:00Z"/>
          <w:rFonts w:asciiTheme="minorHAnsi" w:eastAsiaTheme="minorEastAsia" w:hAnsiTheme="minorHAnsi" w:cstheme="minorBidi"/>
          <w:b w:val="0"/>
          <w:noProof/>
          <w:color w:val="auto"/>
          <w:sz w:val="22"/>
          <w:szCs w:val="22"/>
        </w:rPr>
      </w:pPr>
      <w:del w:id="59" w:author="Larry Connor" w:date="2019-01-28T12:41:00Z">
        <w:r w:rsidRPr="00A40D9E" w:rsidDel="00A40D9E">
          <w:rPr>
            <w:rStyle w:val="Hyperlink"/>
            <w:noProof/>
          </w:rPr>
          <w:delText>9.</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Security</w:delText>
        </w:r>
        <w:r w:rsidDel="00A40D9E">
          <w:rPr>
            <w:noProof/>
            <w:webHidden/>
          </w:rPr>
          <w:tab/>
        </w:r>
        <w:r w:rsidR="00E677AB" w:rsidDel="00A40D9E">
          <w:rPr>
            <w:noProof/>
            <w:webHidden/>
          </w:rPr>
          <w:delText>9</w:delText>
        </w:r>
      </w:del>
    </w:p>
    <w:p w14:paraId="56309520" w14:textId="70ACF1A4" w:rsidR="0045112F" w:rsidDel="00A40D9E" w:rsidRDefault="0045112F">
      <w:pPr>
        <w:pStyle w:val="TOC2"/>
        <w:rPr>
          <w:del w:id="60" w:author="Larry Connor" w:date="2019-01-28T12:41:00Z"/>
          <w:rFonts w:asciiTheme="minorHAnsi" w:eastAsiaTheme="minorEastAsia" w:hAnsiTheme="minorHAnsi" w:cstheme="minorBidi"/>
          <w:b w:val="0"/>
          <w:noProof/>
          <w:color w:val="auto"/>
          <w:sz w:val="22"/>
          <w:szCs w:val="22"/>
        </w:rPr>
      </w:pPr>
      <w:del w:id="61" w:author="Larry Connor" w:date="2019-01-28T12:41:00Z">
        <w:r w:rsidRPr="00A40D9E" w:rsidDel="00A40D9E">
          <w:rPr>
            <w:rStyle w:val="Hyperlink"/>
            <w:noProof/>
          </w:rPr>
          <w:delText>9.1.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Security Menus and Options</w:delText>
        </w:r>
        <w:r w:rsidDel="00A40D9E">
          <w:rPr>
            <w:noProof/>
            <w:webHidden/>
          </w:rPr>
          <w:tab/>
        </w:r>
        <w:r w:rsidR="00E677AB" w:rsidDel="00A40D9E">
          <w:rPr>
            <w:noProof/>
            <w:webHidden/>
          </w:rPr>
          <w:delText>9</w:delText>
        </w:r>
      </w:del>
    </w:p>
    <w:p w14:paraId="20D5BE39" w14:textId="4C3567E3" w:rsidR="0045112F" w:rsidDel="00A40D9E" w:rsidRDefault="0045112F">
      <w:pPr>
        <w:pStyle w:val="TOC2"/>
        <w:rPr>
          <w:del w:id="62" w:author="Larry Connor" w:date="2019-01-28T12:41:00Z"/>
          <w:rFonts w:asciiTheme="minorHAnsi" w:eastAsiaTheme="minorEastAsia" w:hAnsiTheme="minorHAnsi" w:cstheme="minorBidi"/>
          <w:b w:val="0"/>
          <w:noProof/>
          <w:color w:val="auto"/>
          <w:sz w:val="22"/>
          <w:szCs w:val="22"/>
        </w:rPr>
      </w:pPr>
      <w:del w:id="63" w:author="Larry Connor" w:date="2019-01-28T12:41:00Z">
        <w:r w:rsidRPr="00A40D9E" w:rsidDel="00A40D9E">
          <w:rPr>
            <w:rStyle w:val="Hyperlink"/>
            <w:noProof/>
          </w:rPr>
          <w:delText>9.2.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Security Keys and Roles</w:delText>
        </w:r>
        <w:r w:rsidDel="00A40D9E">
          <w:rPr>
            <w:noProof/>
            <w:webHidden/>
          </w:rPr>
          <w:tab/>
        </w:r>
        <w:r w:rsidR="00E677AB" w:rsidDel="00A40D9E">
          <w:rPr>
            <w:noProof/>
            <w:webHidden/>
          </w:rPr>
          <w:delText>10</w:delText>
        </w:r>
      </w:del>
    </w:p>
    <w:p w14:paraId="42EF6321" w14:textId="2DB6756B" w:rsidR="0045112F" w:rsidDel="00A40D9E" w:rsidRDefault="0045112F">
      <w:pPr>
        <w:pStyle w:val="TOC2"/>
        <w:rPr>
          <w:del w:id="64" w:author="Larry Connor" w:date="2019-01-28T12:41:00Z"/>
          <w:rFonts w:asciiTheme="minorHAnsi" w:eastAsiaTheme="minorEastAsia" w:hAnsiTheme="minorHAnsi" w:cstheme="minorBidi"/>
          <w:b w:val="0"/>
          <w:noProof/>
          <w:color w:val="auto"/>
          <w:sz w:val="22"/>
          <w:szCs w:val="22"/>
        </w:rPr>
      </w:pPr>
      <w:del w:id="65" w:author="Larry Connor" w:date="2019-01-28T12:41:00Z">
        <w:r w:rsidRPr="00A40D9E" w:rsidDel="00A40D9E">
          <w:rPr>
            <w:rStyle w:val="Hyperlink"/>
            <w:noProof/>
          </w:rPr>
          <w:delText>9.3.</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File Security</w:delText>
        </w:r>
        <w:r w:rsidDel="00A40D9E">
          <w:rPr>
            <w:noProof/>
            <w:webHidden/>
          </w:rPr>
          <w:tab/>
        </w:r>
        <w:r w:rsidR="00E677AB" w:rsidDel="00A40D9E">
          <w:rPr>
            <w:noProof/>
            <w:webHidden/>
          </w:rPr>
          <w:delText>10</w:delText>
        </w:r>
      </w:del>
    </w:p>
    <w:p w14:paraId="74BABB55" w14:textId="3F326EC6" w:rsidR="0045112F" w:rsidDel="00A40D9E" w:rsidRDefault="0045112F">
      <w:pPr>
        <w:pStyle w:val="TOC2"/>
        <w:rPr>
          <w:del w:id="66" w:author="Larry Connor" w:date="2019-01-28T12:41:00Z"/>
          <w:rFonts w:asciiTheme="minorHAnsi" w:eastAsiaTheme="minorEastAsia" w:hAnsiTheme="minorHAnsi" w:cstheme="minorBidi"/>
          <w:b w:val="0"/>
          <w:noProof/>
          <w:color w:val="auto"/>
          <w:sz w:val="22"/>
          <w:szCs w:val="22"/>
        </w:rPr>
      </w:pPr>
      <w:del w:id="67" w:author="Larry Connor" w:date="2019-01-28T12:41:00Z">
        <w:r w:rsidRPr="00A40D9E" w:rsidDel="00A40D9E">
          <w:rPr>
            <w:rStyle w:val="Hyperlink"/>
            <w:noProof/>
          </w:rPr>
          <w:delText>9.4.</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Electronic Signatures</w:delText>
        </w:r>
        <w:r w:rsidDel="00A40D9E">
          <w:rPr>
            <w:noProof/>
            <w:webHidden/>
          </w:rPr>
          <w:tab/>
        </w:r>
        <w:r w:rsidR="00E677AB" w:rsidDel="00A40D9E">
          <w:rPr>
            <w:noProof/>
            <w:webHidden/>
          </w:rPr>
          <w:delText>10</w:delText>
        </w:r>
      </w:del>
    </w:p>
    <w:p w14:paraId="3AB19D9F" w14:textId="6B34CA65" w:rsidR="0045112F" w:rsidDel="00A40D9E" w:rsidRDefault="0045112F">
      <w:pPr>
        <w:pStyle w:val="TOC2"/>
        <w:rPr>
          <w:del w:id="68" w:author="Larry Connor" w:date="2019-01-28T12:41:00Z"/>
          <w:rFonts w:asciiTheme="minorHAnsi" w:eastAsiaTheme="minorEastAsia" w:hAnsiTheme="minorHAnsi" w:cstheme="minorBidi"/>
          <w:b w:val="0"/>
          <w:noProof/>
          <w:color w:val="auto"/>
          <w:sz w:val="22"/>
          <w:szCs w:val="22"/>
        </w:rPr>
      </w:pPr>
      <w:del w:id="69" w:author="Larry Connor" w:date="2019-01-28T12:41:00Z">
        <w:r w:rsidRPr="00A40D9E" w:rsidDel="00A40D9E">
          <w:rPr>
            <w:rStyle w:val="Hyperlink"/>
            <w:noProof/>
          </w:rPr>
          <w:delText>9.5.</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Secure Data Transmission</w:delText>
        </w:r>
        <w:r w:rsidDel="00A40D9E">
          <w:rPr>
            <w:noProof/>
            <w:webHidden/>
          </w:rPr>
          <w:tab/>
        </w:r>
        <w:r w:rsidR="00E677AB" w:rsidDel="00A40D9E">
          <w:rPr>
            <w:noProof/>
            <w:webHidden/>
          </w:rPr>
          <w:delText>10</w:delText>
        </w:r>
      </w:del>
    </w:p>
    <w:p w14:paraId="4AF8AC69" w14:textId="2B3839E9" w:rsidR="0045112F" w:rsidDel="00A40D9E" w:rsidRDefault="0045112F">
      <w:pPr>
        <w:pStyle w:val="TOC1"/>
        <w:rPr>
          <w:del w:id="70" w:author="Larry Connor" w:date="2019-01-28T12:41:00Z"/>
          <w:rFonts w:asciiTheme="minorHAnsi" w:eastAsiaTheme="minorEastAsia" w:hAnsiTheme="minorHAnsi" w:cstheme="minorBidi"/>
          <w:b w:val="0"/>
          <w:noProof/>
          <w:color w:val="auto"/>
          <w:sz w:val="22"/>
          <w:szCs w:val="22"/>
        </w:rPr>
      </w:pPr>
      <w:del w:id="71" w:author="Larry Connor" w:date="2019-01-28T12:41:00Z">
        <w:r w:rsidRPr="00A40D9E" w:rsidDel="00A40D9E">
          <w:rPr>
            <w:rStyle w:val="Hyperlink"/>
            <w:noProof/>
          </w:rPr>
          <w:delText>10.</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Archiving</w:delText>
        </w:r>
        <w:r w:rsidDel="00A40D9E">
          <w:rPr>
            <w:noProof/>
            <w:webHidden/>
          </w:rPr>
          <w:tab/>
        </w:r>
        <w:r w:rsidR="00E677AB" w:rsidDel="00A40D9E">
          <w:rPr>
            <w:noProof/>
            <w:webHidden/>
          </w:rPr>
          <w:delText>10</w:delText>
        </w:r>
      </w:del>
    </w:p>
    <w:p w14:paraId="40FB1535" w14:textId="39FEB8B5" w:rsidR="0045112F" w:rsidDel="00A40D9E" w:rsidRDefault="0045112F">
      <w:pPr>
        <w:pStyle w:val="TOC1"/>
        <w:rPr>
          <w:del w:id="72" w:author="Larry Connor" w:date="2019-01-28T12:41:00Z"/>
          <w:rFonts w:asciiTheme="minorHAnsi" w:eastAsiaTheme="minorEastAsia" w:hAnsiTheme="minorHAnsi" w:cstheme="minorBidi"/>
          <w:b w:val="0"/>
          <w:noProof/>
          <w:color w:val="auto"/>
          <w:sz w:val="22"/>
          <w:szCs w:val="22"/>
        </w:rPr>
      </w:pPr>
      <w:del w:id="73" w:author="Larry Connor" w:date="2019-01-28T12:41:00Z">
        <w:r w:rsidRPr="00A40D9E" w:rsidDel="00A40D9E">
          <w:rPr>
            <w:rStyle w:val="Hyperlink"/>
            <w:noProof/>
          </w:rPr>
          <w:delText>11.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Non-Standard Cross-References</w:delText>
        </w:r>
        <w:r w:rsidDel="00A40D9E">
          <w:rPr>
            <w:noProof/>
            <w:webHidden/>
          </w:rPr>
          <w:tab/>
        </w:r>
        <w:r w:rsidR="00E677AB" w:rsidDel="00A40D9E">
          <w:rPr>
            <w:noProof/>
            <w:webHidden/>
          </w:rPr>
          <w:delText>10</w:delText>
        </w:r>
      </w:del>
    </w:p>
    <w:p w14:paraId="7B695CA8" w14:textId="6F4AE054" w:rsidR="0045112F" w:rsidDel="00A40D9E" w:rsidRDefault="0045112F">
      <w:pPr>
        <w:pStyle w:val="TOC1"/>
        <w:rPr>
          <w:del w:id="74" w:author="Larry Connor" w:date="2019-01-28T12:41:00Z"/>
          <w:rFonts w:asciiTheme="minorHAnsi" w:eastAsiaTheme="minorEastAsia" w:hAnsiTheme="minorHAnsi" w:cstheme="minorBidi"/>
          <w:b w:val="0"/>
          <w:noProof/>
          <w:color w:val="auto"/>
          <w:sz w:val="22"/>
          <w:szCs w:val="22"/>
        </w:rPr>
      </w:pPr>
      <w:del w:id="75" w:author="Larry Connor" w:date="2019-01-28T12:41:00Z">
        <w:r w:rsidRPr="00A40D9E" w:rsidDel="00A40D9E">
          <w:rPr>
            <w:rStyle w:val="Hyperlink"/>
            <w:noProof/>
          </w:rPr>
          <w:delText>12.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Troubleshooting</w:delText>
        </w:r>
        <w:r w:rsidDel="00A40D9E">
          <w:rPr>
            <w:noProof/>
            <w:webHidden/>
          </w:rPr>
          <w:tab/>
        </w:r>
        <w:r w:rsidR="00E677AB" w:rsidDel="00A40D9E">
          <w:rPr>
            <w:noProof/>
            <w:webHidden/>
          </w:rPr>
          <w:delText>10</w:delText>
        </w:r>
      </w:del>
    </w:p>
    <w:p w14:paraId="14148109" w14:textId="00C73B87" w:rsidR="0045112F" w:rsidDel="00A40D9E" w:rsidRDefault="0045112F">
      <w:pPr>
        <w:pStyle w:val="TOC2"/>
        <w:rPr>
          <w:del w:id="76" w:author="Larry Connor" w:date="2019-01-28T12:41:00Z"/>
          <w:rFonts w:asciiTheme="minorHAnsi" w:eastAsiaTheme="minorEastAsia" w:hAnsiTheme="minorHAnsi" w:cstheme="minorBidi"/>
          <w:b w:val="0"/>
          <w:noProof/>
          <w:color w:val="auto"/>
          <w:sz w:val="22"/>
          <w:szCs w:val="22"/>
        </w:rPr>
      </w:pPr>
      <w:del w:id="77" w:author="Larry Connor" w:date="2019-01-28T12:41:00Z">
        <w:r w:rsidRPr="00A40D9E" w:rsidDel="00A40D9E">
          <w:rPr>
            <w:rStyle w:val="Hyperlink"/>
            <w:noProof/>
          </w:rPr>
          <w:delText>12.1.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Special Instructions for Error Correction</w:delText>
        </w:r>
        <w:r w:rsidDel="00A40D9E">
          <w:rPr>
            <w:noProof/>
            <w:webHidden/>
          </w:rPr>
          <w:tab/>
        </w:r>
        <w:r w:rsidR="00E677AB" w:rsidDel="00A40D9E">
          <w:rPr>
            <w:noProof/>
            <w:webHidden/>
          </w:rPr>
          <w:delText>10</w:delText>
        </w:r>
      </w:del>
    </w:p>
    <w:p w14:paraId="71A6EE3D" w14:textId="43CA38D9" w:rsidR="0045112F" w:rsidDel="00A40D9E" w:rsidRDefault="0045112F">
      <w:pPr>
        <w:pStyle w:val="TOC2"/>
        <w:rPr>
          <w:del w:id="78" w:author="Larry Connor" w:date="2019-01-28T12:41:00Z"/>
          <w:rFonts w:asciiTheme="minorHAnsi" w:eastAsiaTheme="minorEastAsia" w:hAnsiTheme="minorHAnsi" w:cstheme="minorBidi"/>
          <w:b w:val="0"/>
          <w:noProof/>
          <w:color w:val="auto"/>
          <w:sz w:val="22"/>
          <w:szCs w:val="22"/>
        </w:rPr>
      </w:pPr>
      <w:del w:id="79" w:author="Larry Connor" w:date="2019-01-28T12:41:00Z">
        <w:r w:rsidRPr="00A40D9E" w:rsidDel="00A40D9E">
          <w:rPr>
            <w:rStyle w:val="Hyperlink"/>
            <w:noProof/>
          </w:rPr>
          <w:delText>12.2.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National Service Desk and Organizational Contacts</w:delText>
        </w:r>
        <w:r w:rsidDel="00A40D9E">
          <w:rPr>
            <w:noProof/>
            <w:webHidden/>
          </w:rPr>
          <w:tab/>
        </w:r>
        <w:r w:rsidR="00E677AB" w:rsidDel="00A40D9E">
          <w:rPr>
            <w:noProof/>
            <w:webHidden/>
          </w:rPr>
          <w:delText>10</w:delText>
        </w:r>
      </w:del>
    </w:p>
    <w:p w14:paraId="2C0E8E4D" w14:textId="5A686E02" w:rsidR="0045112F" w:rsidDel="00A40D9E" w:rsidRDefault="0045112F">
      <w:pPr>
        <w:pStyle w:val="TOC1"/>
        <w:rPr>
          <w:del w:id="80" w:author="Larry Connor" w:date="2019-01-28T12:41:00Z"/>
          <w:rFonts w:asciiTheme="minorHAnsi" w:eastAsiaTheme="minorEastAsia" w:hAnsiTheme="minorHAnsi" w:cstheme="minorBidi"/>
          <w:b w:val="0"/>
          <w:noProof/>
          <w:color w:val="auto"/>
          <w:sz w:val="22"/>
          <w:szCs w:val="22"/>
        </w:rPr>
      </w:pPr>
      <w:del w:id="81" w:author="Larry Connor" w:date="2019-01-28T12:41:00Z">
        <w:r w:rsidRPr="00A40D9E" w:rsidDel="00A40D9E">
          <w:rPr>
            <w:rStyle w:val="Hyperlink"/>
            <w:noProof/>
          </w:rPr>
          <w:delText>13.</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Acronyms and Abbreviations</w:delText>
        </w:r>
        <w:r w:rsidDel="00A40D9E">
          <w:rPr>
            <w:noProof/>
            <w:webHidden/>
          </w:rPr>
          <w:tab/>
        </w:r>
        <w:r w:rsidR="00E677AB" w:rsidDel="00A40D9E">
          <w:rPr>
            <w:noProof/>
            <w:webHidden/>
          </w:rPr>
          <w:delText>10</w:delText>
        </w:r>
      </w:del>
    </w:p>
    <w:p w14:paraId="7A15578E" w14:textId="23C027F5" w:rsidR="009B340F" w:rsidRDefault="00BD0008" w:rsidP="001D133F">
      <w:pPr>
        <w:pStyle w:val="BodyText"/>
        <w:rPr>
          <w:rFonts w:ascii="Arial" w:hAnsi="Arial"/>
          <w:b/>
          <w:bCs/>
          <w:noProof/>
          <w:sz w:val="28"/>
        </w:rPr>
      </w:pPr>
      <w:r>
        <w:rPr>
          <w:rFonts w:ascii="Arial" w:hAnsi="Arial"/>
          <w:b/>
          <w:bCs/>
          <w:noProof/>
          <w:sz w:val="28"/>
        </w:rPr>
        <w:fldChar w:fldCharType="end"/>
      </w:r>
    </w:p>
    <w:p w14:paraId="06949607" w14:textId="56250BC4" w:rsidR="00132C5F" w:rsidRPr="00365871" w:rsidRDefault="00365871" w:rsidP="00365871">
      <w:pPr>
        <w:pStyle w:val="TableofFigures"/>
        <w:jc w:val="center"/>
        <w:rPr>
          <w:b/>
          <w:sz w:val="28"/>
          <w:szCs w:val="28"/>
        </w:rPr>
      </w:pPr>
      <w:r w:rsidRPr="00365871">
        <w:rPr>
          <w:b/>
          <w:sz w:val="28"/>
          <w:szCs w:val="28"/>
        </w:rPr>
        <w:lastRenderedPageBreak/>
        <w:t>Table of Figures</w:t>
      </w:r>
    </w:p>
    <w:p w14:paraId="5DC8BF5A" w14:textId="05626F00" w:rsidR="00DE0B3F" w:rsidRPr="00DE0B3F" w:rsidRDefault="00132C5F">
      <w:pPr>
        <w:pStyle w:val="TableofFigures"/>
        <w:rPr>
          <w:rFonts w:asciiTheme="minorHAnsi" w:eastAsiaTheme="minorEastAsia" w:hAnsiTheme="minorHAnsi" w:cstheme="minorBidi"/>
          <w:noProof/>
          <w:color w:val="auto"/>
          <w:sz w:val="28"/>
          <w:szCs w:val="28"/>
        </w:rPr>
      </w:pPr>
      <w:r w:rsidRPr="00365871">
        <w:rPr>
          <w:rFonts w:cs="Arial"/>
          <w:b/>
        </w:rPr>
        <w:fldChar w:fldCharType="begin"/>
      </w:r>
      <w:r w:rsidRPr="00365871">
        <w:rPr>
          <w:rFonts w:cs="Arial"/>
          <w:b/>
        </w:rPr>
        <w:instrText xml:space="preserve"> TOC \h \z \c "Figure" </w:instrText>
      </w:r>
      <w:r w:rsidRPr="00365871">
        <w:rPr>
          <w:rFonts w:cs="Arial"/>
          <w:b/>
        </w:rPr>
        <w:fldChar w:fldCharType="separate"/>
      </w:r>
      <w:hyperlink w:anchor="_Toc530048404" w:history="1">
        <w:r w:rsidR="00DE0B3F" w:rsidRPr="00DE0B3F">
          <w:rPr>
            <w:rStyle w:val="Hyperlink"/>
            <w:noProof/>
            <w:sz w:val="28"/>
            <w:szCs w:val="28"/>
          </w:rPr>
          <w:t>Figure 1</w:t>
        </w:r>
        <w:r w:rsidR="00DE0B3F" w:rsidRPr="00DE0B3F">
          <w:rPr>
            <w:noProof/>
            <w:webHidden/>
            <w:sz w:val="28"/>
            <w:szCs w:val="28"/>
          </w:rPr>
          <w:tab/>
        </w:r>
        <w:r w:rsidR="00DE0B3F" w:rsidRPr="00DE0B3F">
          <w:rPr>
            <w:noProof/>
            <w:webHidden/>
            <w:sz w:val="28"/>
            <w:szCs w:val="28"/>
          </w:rPr>
          <w:fldChar w:fldCharType="begin"/>
        </w:r>
        <w:r w:rsidR="00DE0B3F" w:rsidRPr="00DE0B3F">
          <w:rPr>
            <w:noProof/>
            <w:webHidden/>
            <w:sz w:val="28"/>
            <w:szCs w:val="28"/>
          </w:rPr>
          <w:instrText xml:space="preserve"> PAGEREF _Toc530048404 \h </w:instrText>
        </w:r>
        <w:r w:rsidR="00DE0B3F" w:rsidRPr="00DE0B3F">
          <w:rPr>
            <w:noProof/>
            <w:webHidden/>
            <w:sz w:val="28"/>
            <w:szCs w:val="28"/>
          </w:rPr>
        </w:r>
        <w:r w:rsidR="00DE0B3F" w:rsidRPr="00DE0B3F">
          <w:rPr>
            <w:noProof/>
            <w:webHidden/>
            <w:sz w:val="28"/>
            <w:szCs w:val="28"/>
          </w:rPr>
          <w:fldChar w:fldCharType="separate"/>
        </w:r>
        <w:r w:rsidR="00DE0B3F" w:rsidRPr="00DE0B3F">
          <w:rPr>
            <w:noProof/>
            <w:webHidden/>
            <w:sz w:val="28"/>
            <w:szCs w:val="28"/>
          </w:rPr>
          <w:t>2</w:t>
        </w:r>
        <w:r w:rsidR="00DE0B3F" w:rsidRPr="00DE0B3F">
          <w:rPr>
            <w:noProof/>
            <w:webHidden/>
            <w:sz w:val="28"/>
            <w:szCs w:val="28"/>
          </w:rPr>
          <w:fldChar w:fldCharType="end"/>
        </w:r>
      </w:hyperlink>
    </w:p>
    <w:p w14:paraId="7961BE54" w14:textId="74E6FB79" w:rsidR="00DE0B3F" w:rsidRDefault="0048483E">
      <w:pPr>
        <w:pStyle w:val="TableofFigures"/>
        <w:rPr>
          <w:rFonts w:asciiTheme="minorHAnsi" w:eastAsiaTheme="minorEastAsia" w:hAnsiTheme="minorHAnsi" w:cstheme="minorBidi"/>
          <w:noProof/>
          <w:color w:val="auto"/>
          <w:sz w:val="22"/>
          <w:szCs w:val="22"/>
        </w:rPr>
      </w:pPr>
      <w:hyperlink w:anchor="_Toc530048405" w:history="1">
        <w:r w:rsidR="00DE0B3F" w:rsidRPr="00DE0B3F">
          <w:rPr>
            <w:rStyle w:val="Hyperlink"/>
            <w:noProof/>
            <w:sz w:val="28"/>
            <w:szCs w:val="28"/>
          </w:rPr>
          <w:t>Figure 2</w:t>
        </w:r>
        <w:r w:rsidR="00DE0B3F" w:rsidRPr="00DE0B3F">
          <w:rPr>
            <w:noProof/>
            <w:webHidden/>
            <w:sz w:val="28"/>
            <w:szCs w:val="28"/>
          </w:rPr>
          <w:tab/>
        </w:r>
        <w:r w:rsidR="00DE0B3F" w:rsidRPr="00DE0B3F">
          <w:rPr>
            <w:noProof/>
            <w:webHidden/>
            <w:sz w:val="28"/>
            <w:szCs w:val="28"/>
          </w:rPr>
          <w:fldChar w:fldCharType="begin"/>
        </w:r>
        <w:r w:rsidR="00DE0B3F" w:rsidRPr="00DE0B3F">
          <w:rPr>
            <w:noProof/>
            <w:webHidden/>
            <w:sz w:val="28"/>
            <w:szCs w:val="28"/>
          </w:rPr>
          <w:instrText xml:space="preserve"> PAGEREF _Toc530048405 \h </w:instrText>
        </w:r>
        <w:r w:rsidR="00DE0B3F" w:rsidRPr="00DE0B3F">
          <w:rPr>
            <w:noProof/>
            <w:webHidden/>
            <w:sz w:val="28"/>
            <w:szCs w:val="28"/>
          </w:rPr>
        </w:r>
        <w:r w:rsidR="00DE0B3F" w:rsidRPr="00DE0B3F">
          <w:rPr>
            <w:noProof/>
            <w:webHidden/>
            <w:sz w:val="28"/>
            <w:szCs w:val="28"/>
          </w:rPr>
          <w:fldChar w:fldCharType="separate"/>
        </w:r>
        <w:r w:rsidR="00DE0B3F" w:rsidRPr="00DE0B3F">
          <w:rPr>
            <w:noProof/>
            <w:webHidden/>
            <w:sz w:val="28"/>
            <w:szCs w:val="28"/>
          </w:rPr>
          <w:t>6</w:t>
        </w:r>
        <w:r w:rsidR="00DE0B3F" w:rsidRPr="00DE0B3F">
          <w:rPr>
            <w:noProof/>
            <w:webHidden/>
            <w:sz w:val="28"/>
            <w:szCs w:val="28"/>
          </w:rPr>
          <w:fldChar w:fldCharType="end"/>
        </w:r>
      </w:hyperlink>
    </w:p>
    <w:p w14:paraId="38B96232" w14:textId="5F5BF44A" w:rsidR="00132C5F" w:rsidRDefault="00132C5F" w:rsidP="001D133F">
      <w:pPr>
        <w:pStyle w:val="BodyText"/>
        <w:rPr>
          <w:rFonts w:ascii="Arial" w:hAnsi="Arial" w:cs="Arial"/>
          <w:b/>
        </w:rPr>
      </w:pPr>
      <w:r w:rsidRPr="00365871">
        <w:rPr>
          <w:rFonts w:ascii="Arial" w:hAnsi="Arial" w:cs="Arial"/>
          <w:b/>
        </w:rPr>
        <w:fldChar w:fldCharType="end"/>
      </w:r>
    </w:p>
    <w:p w14:paraId="65B7B397" w14:textId="667B4627" w:rsidR="009741F7" w:rsidRPr="009741F7" w:rsidRDefault="009741F7" w:rsidP="009741F7">
      <w:pPr>
        <w:pStyle w:val="TableofFigures"/>
        <w:jc w:val="center"/>
        <w:rPr>
          <w:b/>
          <w:sz w:val="28"/>
          <w:szCs w:val="28"/>
        </w:rPr>
      </w:pPr>
      <w:r w:rsidRPr="009741F7">
        <w:rPr>
          <w:b/>
          <w:sz w:val="28"/>
          <w:szCs w:val="28"/>
        </w:rPr>
        <w:t>Table of Tables</w:t>
      </w:r>
    </w:p>
    <w:p w14:paraId="6A944341" w14:textId="7655D525" w:rsidR="00F8762A" w:rsidRDefault="00D267F8">
      <w:pPr>
        <w:pStyle w:val="TableofFigures"/>
        <w:rPr>
          <w:rFonts w:asciiTheme="minorHAnsi" w:eastAsiaTheme="minorEastAsia" w:hAnsiTheme="minorHAnsi" w:cstheme="minorBidi"/>
          <w:noProof/>
          <w:color w:val="auto"/>
          <w:sz w:val="22"/>
          <w:szCs w:val="22"/>
        </w:rPr>
      </w:pPr>
      <w:r w:rsidRPr="009741F7">
        <w:rPr>
          <w:rStyle w:val="Hyperlink"/>
          <w:b/>
          <w:noProof/>
        </w:rPr>
        <w:fldChar w:fldCharType="begin"/>
      </w:r>
      <w:r w:rsidRPr="009741F7">
        <w:rPr>
          <w:rStyle w:val="Hyperlink"/>
          <w:b/>
          <w:noProof/>
        </w:rPr>
        <w:instrText xml:space="preserve"> TOC \h \z \c "Table" </w:instrText>
      </w:r>
      <w:r w:rsidRPr="009741F7">
        <w:rPr>
          <w:rStyle w:val="Hyperlink"/>
          <w:b/>
          <w:noProof/>
        </w:rPr>
        <w:fldChar w:fldCharType="separate"/>
      </w:r>
      <w:hyperlink w:anchor="_Toc499117675" w:history="1">
        <w:r w:rsidR="00F8762A" w:rsidRPr="00497362">
          <w:rPr>
            <w:rStyle w:val="Hyperlink"/>
            <w:noProof/>
          </w:rPr>
          <w:t>Table 1: MCCF Base Code Directory Structure</w:t>
        </w:r>
        <w:r w:rsidR="00F8762A">
          <w:rPr>
            <w:noProof/>
            <w:webHidden/>
          </w:rPr>
          <w:tab/>
        </w:r>
        <w:r w:rsidR="00F8762A">
          <w:rPr>
            <w:noProof/>
            <w:webHidden/>
          </w:rPr>
          <w:fldChar w:fldCharType="begin"/>
        </w:r>
        <w:r w:rsidR="00F8762A">
          <w:rPr>
            <w:noProof/>
            <w:webHidden/>
          </w:rPr>
          <w:instrText xml:space="preserve"> PAGEREF _Toc499117675 \h </w:instrText>
        </w:r>
        <w:r w:rsidR="00F8762A">
          <w:rPr>
            <w:noProof/>
            <w:webHidden/>
          </w:rPr>
        </w:r>
        <w:r w:rsidR="00F8762A">
          <w:rPr>
            <w:noProof/>
            <w:webHidden/>
          </w:rPr>
          <w:fldChar w:fldCharType="separate"/>
        </w:r>
        <w:r w:rsidR="00F8762A">
          <w:rPr>
            <w:noProof/>
            <w:webHidden/>
          </w:rPr>
          <w:t>4</w:t>
        </w:r>
        <w:r w:rsidR="00F8762A">
          <w:rPr>
            <w:noProof/>
            <w:webHidden/>
          </w:rPr>
          <w:fldChar w:fldCharType="end"/>
        </w:r>
      </w:hyperlink>
    </w:p>
    <w:p w14:paraId="7F205832" w14:textId="14DF3327" w:rsidR="00D267F8" w:rsidRPr="00E9501B" w:rsidRDefault="00D267F8" w:rsidP="001D133F">
      <w:pPr>
        <w:pStyle w:val="BodyText"/>
      </w:pPr>
      <w:r w:rsidRPr="009741F7">
        <w:rPr>
          <w:rStyle w:val="Hyperlink"/>
          <w:rFonts w:ascii="Arial" w:hAnsi="Arial"/>
          <w:b/>
          <w:noProof/>
          <w:szCs w:val="24"/>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E24FB5">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start="2"/>
          <w:cols w:space="720"/>
          <w:docGrid w:linePitch="360"/>
        </w:sectPr>
      </w:pPr>
    </w:p>
    <w:p w14:paraId="3BD73E1B" w14:textId="77777777" w:rsidR="004D2A64" w:rsidRPr="00BD0008" w:rsidRDefault="004D2A64" w:rsidP="004B1884">
      <w:pPr>
        <w:pStyle w:val="Heading1"/>
      </w:pPr>
      <w:bookmarkStart w:id="89" w:name="_Toc536442613"/>
      <w:bookmarkEnd w:id="0"/>
      <w:r w:rsidRPr="00BD0008">
        <w:lastRenderedPageBreak/>
        <w:t>Introduction</w:t>
      </w:r>
      <w:bookmarkEnd w:id="89"/>
    </w:p>
    <w:p w14:paraId="1C1FC9AD" w14:textId="19838282" w:rsidR="00BB6659" w:rsidRDefault="00BB6659" w:rsidP="00BB6659">
      <w:pPr>
        <w:rPr>
          <w:szCs w:val="22"/>
        </w:rPr>
      </w:pPr>
      <w:r w:rsidRPr="00AB278E">
        <w:rPr>
          <w:szCs w:val="22"/>
        </w:rPr>
        <w:t xml:space="preserve">The </w:t>
      </w:r>
      <w:r w:rsidR="008806D2">
        <w:rPr>
          <w:szCs w:val="22"/>
        </w:rPr>
        <w:t>Medical</w:t>
      </w:r>
      <w:r w:rsidR="00CD4714">
        <w:rPr>
          <w:szCs w:val="22"/>
        </w:rPr>
        <w:t xml:space="preserve"> Care Collection Fund System (</w:t>
      </w:r>
      <w:r>
        <w:rPr>
          <w:szCs w:val="22"/>
        </w:rPr>
        <w:t>MCCF</w:t>
      </w:r>
      <w:r w:rsidR="00CD4714">
        <w:rPr>
          <w:szCs w:val="22"/>
        </w:rPr>
        <w:t>)</w:t>
      </w:r>
      <w:r>
        <w:rPr>
          <w:szCs w:val="22"/>
        </w:rPr>
        <w:t xml:space="preserve"> automates and modernizes the five VA work streams: </w:t>
      </w:r>
      <w:r w:rsidRPr="000F4C82">
        <w:rPr>
          <w:szCs w:val="22"/>
        </w:rPr>
        <w:t>eBilling, ePharmacy, eIns</w:t>
      </w:r>
      <w:r>
        <w:rPr>
          <w:szCs w:val="22"/>
        </w:rPr>
        <w:t xml:space="preserve">urance, </w:t>
      </w:r>
      <w:r w:rsidR="00664115">
        <w:rPr>
          <w:szCs w:val="22"/>
        </w:rPr>
        <w:t xml:space="preserve">and </w:t>
      </w:r>
      <w:r>
        <w:rPr>
          <w:szCs w:val="22"/>
        </w:rPr>
        <w:t>ePayments.</w:t>
      </w:r>
    </w:p>
    <w:p w14:paraId="23CC9E72" w14:textId="77777777" w:rsidR="00C36F60" w:rsidRPr="00BD0008" w:rsidRDefault="00C36F60" w:rsidP="004B1884">
      <w:pPr>
        <w:pStyle w:val="Heading2"/>
      </w:pPr>
      <w:bookmarkStart w:id="90" w:name="_Toc536442614"/>
      <w:r w:rsidRPr="00BD0008">
        <w:t>Purpose</w:t>
      </w:r>
      <w:bookmarkEnd w:id="90"/>
    </w:p>
    <w:p w14:paraId="4004E6FF" w14:textId="3E902CC4" w:rsidR="003B0D02" w:rsidRPr="00BB6659" w:rsidRDefault="003B0D02" w:rsidP="00BB6659">
      <w:pPr>
        <w:pStyle w:val="BodyText"/>
      </w:pPr>
      <w:bookmarkStart w:id="91" w:name="_Hlk494879363"/>
      <w:r w:rsidRPr="00AB278E">
        <w:rPr>
          <w:szCs w:val="22"/>
        </w:rPr>
        <w:t>This Tec</w:t>
      </w:r>
      <w:bookmarkEnd w:id="91"/>
      <w:r w:rsidRPr="00AB278E">
        <w:rPr>
          <w:szCs w:val="22"/>
        </w:rPr>
        <w:t xml:space="preserve">hnical Manual is designed to provide the </w:t>
      </w:r>
      <w:r>
        <w:rPr>
          <w:szCs w:val="22"/>
        </w:rPr>
        <w:t xml:space="preserve">developers and technical personnel with </w:t>
      </w:r>
      <w:r w:rsidRPr="00AB278E">
        <w:rPr>
          <w:szCs w:val="22"/>
        </w:rPr>
        <w:t>information necessary to install, main</w:t>
      </w:r>
      <w:r>
        <w:rPr>
          <w:szCs w:val="22"/>
        </w:rPr>
        <w:t xml:space="preserve">tain, </w:t>
      </w:r>
      <w:r w:rsidR="00CD4714">
        <w:rPr>
          <w:szCs w:val="22"/>
        </w:rPr>
        <w:t>and troubleshoot MCCF</w:t>
      </w:r>
      <w:r w:rsidRPr="00AB278E">
        <w:rPr>
          <w:szCs w:val="22"/>
        </w:rPr>
        <w:t>.</w:t>
      </w:r>
    </w:p>
    <w:p w14:paraId="48CA4E7E" w14:textId="77777777" w:rsidR="00C36F60" w:rsidRPr="00E9501B" w:rsidRDefault="00C36F60" w:rsidP="004B1884">
      <w:pPr>
        <w:pStyle w:val="Heading2"/>
      </w:pPr>
      <w:bookmarkStart w:id="92" w:name="_Toc536442615"/>
      <w:r w:rsidRPr="00E9501B">
        <w:t>System Overview</w:t>
      </w:r>
      <w:bookmarkEnd w:id="92"/>
    </w:p>
    <w:p w14:paraId="0EE6F244" w14:textId="465A957A" w:rsidR="00DB7329" w:rsidRDefault="00DB7329" w:rsidP="00753E97"/>
    <w:p w14:paraId="6B10F6BF" w14:textId="0FEB2DBA" w:rsidR="008E289F" w:rsidRPr="000A7F71" w:rsidRDefault="008E289F" w:rsidP="000A7F71">
      <w:pPr>
        <w:pStyle w:val="BodyText"/>
        <w:rPr>
          <w:b/>
        </w:rPr>
      </w:pPr>
      <w:bookmarkStart w:id="93" w:name="_Hlk494882244"/>
      <w:r w:rsidRPr="000A7F71">
        <w:rPr>
          <w:b/>
        </w:rPr>
        <w:t>WORK ST</w:t>
      </w:r>
      <w:bookmarkEnd w:id="93"/>
      <w:r w:rsidRPr="000A7F71">
        <w:rPr>
          <w:b/>
        </w:rPr>
        <w:t>REAM MODULES</w:t>
      </w:r>
    </w:p>
    <w:p w14:paraId="43FF9BE1" w14:textId="6A2591AC" w:rsidR="008E289F" w:rsidRPr="006962E2" w:rsidRDefault="008E289F" w:rsidP="008E289F">
      <w:r w:rsidRPr="006962E2">
        <w:t>eBilling</w:t>
      </w:r>
    </w:p>
    <w:p w14:paraId="400BE466" w14:textId="77777777" w:rsidR="008E289F" w:rsidRPr="00F272E2" w:rsidRDefault="008E289F" w:rsidP="00526711">
      <w:pPr>
        <w:pStyle w:val="ListParagraph"/>
        <w:numPr>
          <w:ilvl w:val="0"/>
          <w:numId w:val="18"/>
        </w:numPr>
        <w:overflowPunct w:val="0"/>
        <w:autoSpaceDE w:val="0"/>
        <w:autoSpaceDN w:val="0"/>
        <w:adjustRightInd w:val="0"/>
        <w:spacing w:before="0" w:after="0"/>
        <w:contextualSpacing w:val="0"/>
        <w:textAlignment w:val="baseline"/>
        <w:rPr>
          <w:szCs w:val="22"/>
        </w:rPr>
      </w:pPr>
      <w:r w:rsidRPr="00F272E2">
        <w:rPr>
          <w:szCs w:val="22"/>
        </w:rPr>
        <w:t>Claims Tracking, Encounter Form Utilities, and Insurance Data Capture.</w:t>
      </w:r>
    </w:p>
    <w:p w14:paraId="2345F8D8" w14:textId="77777777" w:rsidR="008E289F" w:rsidRDefault="008E289F" w:rsidP="008E289F">
      <w:pPr>
        <w:rPr>
          <w:szCs w:val="22"/>
        </w:rPr>
      </w:pPr>
    </w:p>
    <w:p w14:paraId="100C38D6" w14:textId="560F4B47" w:rsidR="008E289F" w:rsidRDefault="008E289F" w:rsidP="008E289F">
      <w:pPr>
        <w:rPr>
          <w:szCs w:val="22"/>
        </w:rPr>
      </w:pPr>
      <w:r>
        <w:rPr>
          <w:szCs w:val="22"/>
        </w:rPr>
        <w:t>ePharmacy</w:t>
      </w:r>
    </w:p>
    <w:p w14:paraId="3FED1B58"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Provides a method for managing the medications given to Veterans who have visited a clinic or who have received prescriptions upon discharge from the hospital</w:t>
      </w:r>
    </w:p>
    <w:p w14:paraId="063EE241"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Automatically generates prescription labels, and prints refill request forms</w:t>
      </w:r>
    </w:p>
    <w:p w14:paraId="357A7E94"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Medication histories are kept online to permit checks for potential interactions</w:t>
      </w:r>
    </w:p>
    <w:p w14:paraId="3756B8A0"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Profiles can be generated to assist the clinician in managing the patient's medication regimen</w:t>
      </w:r>
    </w:p>
    <w:p w14:paraId="14F5A932"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Management reports aid the pharmacy in c</w:t>
      </w:r>
      <w:r>
        <w:rPr>
          <w:szCs w:val="22"/>
        </w:rPr>
        <w:t>ontrolling inventory and costs</w:t>
      </w:r>
    </w:p>
    <w:p w14:paraId="2F689930" w14:textId="77777777" w:rsidR="008E289F" w:rsidRPr="001B2641" w:rsidRDefault="008E289F" w:rsidP="008E289F">
      <w:pPr>
        <w:ind w:left="360"/>
        <w:rPr>
          <w:szCs w:val="22"/>
        </w:rPr>
      </w:pPr>
    </w:p>
    <w:p w14:paraId="03DFF7ED" w14:textId="74CDCEE7" w:rsidR="008E289F" w:rsidRDefault="008E289F" w:rsidP="008E289F">
      <w:pPr>
        <w:rPr>
          <w:szCs w:val="22"/>
        </w:rPr>
      </w:pPr>
      <w:r>
        <w:rPr>
          <w:szCs w:val="22"/>
        </w:rPr>
        <w:t>eIn</w:t>
      </w:r>
      <w:r w:rsidR="00DF5F64">
        <w:rPr>
          <w:szCs w:val="22"/>
        </w:rPr>
        <w:t>su</w:t>
      </w:r>
      <w:r>
        <w:rPr>
          <w:szCs w:val="22"/>
        </w:rPr>
        <w:t>rance</w:t>
      </w:r>
    </w:p>
    <w:p w14:paraId="4236F3B3" w14:textId="14622676" w:rsidR="008E289F"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Determination of eligibility for claimed insurance (Verification)</w:t>
      </w:r>
    </w:p>
    <w:p w14:paraId="512FE122" w14:textId="77777777" w:rsidR="008E289F" w:rsidRDefault="008E289F" w:rsidP="008E289F">
      <w:pPr>
        <w:rPr>
          <w:szCs w:val="22"/>
        </w:rPr>
      </w:pPr>
    </w:p>
    <w:p w14:paraId="13648384" w14:textId="4EABE8A8" w:rsidR="008E289F" w:rsidRDefault="008E289F" w:rsidP="008E289F">
      <w:pPr>
        <w:rPr>
          <w:szCs w:val="22"/>
        </w:rPr>
      </w:pPr>
      <w:r>
        <w:rPr>
          <w:szCs w:val="22"/>
        </w:rPr>
        <w:t>ePayments</w:t>
      </w:r>
    </w:p>
    <w:p w14:paraId="12161C3F" w14:textId="77777777" w:rsidR="008E289F" w:rsidRPr="00D25F71"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Billing, Collections, Patient Account Profiling, EDI Lockbox</w:t>
      </w:r>
    </w:p>
    <w:p w14:paraId="754666B0" w14:textId="77777777" w:rsidR="008E289F" w:rsidRDefault="008E289F" w:rsidP="008E289F">
      <w:pPr>
        <w:rPr>
          <w:szCs w:val="22"/>
        </w:rPr>
      </w:pPr>
    </w:p>
    <w:p w14:paraId="564BB6C5" w14:textId="0EB03A86" w:rsidR="00DB7329" w:rsidRPr="00F8762A" w:rsidRDefault="00DB7329" w:rsidP="00DB7329">
      <w:pPr>
        <w:pStyle w:val="InstructionalBullet1"/>
        <w:numPr>
          <w:ilvl w:val="0"/>
          <w:numId w:val="0"/>
        </w:numPr>
        <w:rPr>
          <w:i w:val="0"/>
          <w:color w:val="auto"/>
        </w:rPr>
      </w:pPr>
    </w:p>
    <w:p w14:paraId="0714C681" w14:textId="4BE8B8D5" w:rsidR="008E289F" w:rsidRDefault="008E289F" w:rsidP="008E289F">
      <w:pPr>
        <w:pStyle w:val="BodyText"/>
        <w:ind w:right="136"/>
      </w:pPr>
      <w:r>
        <w:rPr>
          <w:b/>
          <w:szCs w:val="22"/>
        </w:rPr>
        <w:t>ARCHITECTURE</w:t>
      </w:r>
    </w:p>
    <w:p w14:paraId="2FB583C9" w14:textId="55AF2610" w:rsidR="008E289F" w:rsidRDefault="008E289F" w:rsidP="008E289F">
      <w:pPr>
        <w:pStyle w:val="BodyText"/>
        <w:ind w:right="136"/>
      </w:pPr>
      <w:r>
        <w:t xml:space="preserve">MCCF is a web-based system built on the Angular 2(Version 4) framework and </w:t>
      </w:r>
      <w:proofErr w:type="spellStart"/>
      <w:r>
        <w:t>Node,js</w:t>
      </w:r>
      <w:proofErr w:type="spellEnd"/>
      <w:r>
        <w:t>.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344FDA39" w14:textId="3FA0D9BB" w:rsidR="00EB038E" w:rsidRDefault="00EB038E" w:rsidP="008E289F">
      <w:pPr>
        <w:pStyle w:val="BodyText"/>
        <w:ind w:right="136"/>
      </w:pPr>
      <w:r>
        <w:t>TAS backend services are driven by Node v</w:t>
      </w:r>
      <w:r w:rsidR="00A41405">
        <w:t>8</w:t>
      </w:r>
      <w:r>
        <w:t>.</w:t>
      </w:r>
    </w:p>
    <w:p w14:paraId="55AB6850" w14:textId="597406B6" w:rsidR="00132C5F" w:rsidRDefault="00EB038E" w:rsidP="00EB038E">
      <w:pPr>
        <w:pStyle w:val="BodyText"/>
        <w:ind w:right="136"/>
      </w:pPr>
      <w:r>
        <w:t>The following diagram lays out the general architecture of a service.</w:t>
      </w:r>
    </w:p>
    <w:p w14:paraId="53325812" w14:textId="271546C7" w:rsidR="00132C5F" w:rsidRPr="0036267A" w:rsidRDefault="00132C5F" w:rsidP="00DE0B3F">
      <w:pPr>
        <w:pStyle w:val="Caption"/>
      </w:pPr>
      <w:bookmarkStart w:id="94" w:name="_Toc530048404"/>
      <w:r w:rsidRPr="00DE0B3F">
        <w:lastRenderedPageBreak/>
        <w:t>Figure</w:t>
      </w:r>
      <w:r w:rsidRPr="0036267A">
        <w:t xml:space="preserve"> </w:t>
      </w:r>
      <w:r w:rsidR="00EA6958">
        <w:rPr>
          <w:noProof/>
        </w:rPr>
        <w:fldChar w:fldCharType="begin"/>
      </w:r>
      <w:r w:rsidR="00EA6958">
        <w:rPr>
          <w:noProof/>
        </w:rPr>
        <w:instrText xml:space="preserve"> SEQ Figure \* ARABIC </w:instrText>
      </w:r>
      <w:r w:rsidR="00EA6958">
        <w:rPr>
          <w:noProof/>
        </w:rPr>
        <w:fldChar w:fldCharType="separate"/>
      </w:r>
      <w:r w:rsidR="000750FC" w:rsidRPr="0036267A">
        <w:rPr>
          <w:noProof/>
        </w:rPr>
        <w:t>1</w:t>
      </w:r>
      <w:bookmarkEnd w:id="94"/>
      <w:r w:rsidR="00EA6958">
        <w:rPr>
          <w:noProof/>
        </w:rPr>
        <w:fldChar w:fldCharType="end"/>
      </w:r>
    </w:p>
    <w:p w14:paraId="19C1D477" w14:textId="39DA577B" w:rsidR="008E289F" w:rsidRDefault="001C4506" w:rsidP="00EB038E">
      <w:pPr>
        <w:pStyle w:val="BodyText"/>
        <w:ind w:right="136"/>
      </w:pPr>
      <w:r>
        <w:rPr>
          <w:noProof/>
        </w:rPr>
        <w:drawing>
          <wp:inline distT="0" distB="0" distL="0" distR="0" wp14:anchorId="2A063159" wp14:editId="01B29BB8">
            <wp:extent cx="5931535" cy="4070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4070985"/>
                    </a:xfrm>
                    <a:prstGeom prst="rect">
                      <a:avLst/>
                    </a:prstGeom>
                    <a:noFill/>
                    <a:ln>
                      <a:noFill/>
                    </a:ln>
                  </pic:spPr>
                </pic:pic>
              </a:graphicData>
            </a:graphic>
          </wp:inline>
        </w:drawing>
      </w:r>
    </w:p>
    <w:p w14:paraId="5695381A" w14:textId="77777777" w:rsidR="00EB038E" w:rsidRPr="00F8762A" w:rsidRDefault="00EB038E" w:rsidP="00DB7329">
      <w:pPr>
        <w:pStyle w:val="InstructionalBullet1"/>
        <w:numPr>
          <w:ilvl w:val="0"/>
          <w:numId w:val="0"/>
        </w:numPr>
        <w:rPr>
          <w:i w:val="0"/>
          <w:color w:val="auto"/>
        </w:rPr>
      </w:pPr>
    </w:p>
    <w:p w14:paraId="28A6E627" w14:textId="77777777" w:rsidR="008E289F" w:rsidRPr="00F8762A" w:rsidRDefault="008E289F" w:rsidP="00DB7329">
      <w:pPr>
        <w:pStyle w:val="InstructionalBullet1"/>
        <w:numPr>
          <w:ilvl w:val="0"/>
          <w:numId w:val="0"/>
        </w:numPr>
        <w:rPr>
          <w:i w:val="0"/>
          <w:color w:val="auto"/>
        </w:rPr>
      </w:pPr>
    </w:p>
    <w:p w14:paraId="3BD73E1E" w14:textId="77777777" w:rsidR="00E032B1" w:rsidRPr="00E9501B" w:rsidRDefault="007D6404" w:rsidP="004B1884">
      <w:pPr>
        <w:pStyle w:val="Heading2"/>
      </w:pPr>
      <w:bookmarkStart w:id="95" w:name="_Toc536442616"/>
      <w:r w:rsidRPr="00E9501B">
        <w:t xml:space="preserve">Document </w:t>
      </w:r>
      <w:r w:rsidR="00E032B1" w:rsidRPr="00E9501B">
        <w:t>Orientation</w:t>
      </w:r>
      <w:bookmarkEnd w:id="95"/>
    </w:p>
    <w:p w14:paraId="0BA21539" w14:textId="5884C4F4" w:rsidR="00CD2A25" w:rsidRDefault="00CD2A25" w:rsidP="00CD2A25">
      <w:pPr>
        <w:pStyle w:val="BodyText"/>
      </w:pPr>
      <w:r>
        <w:t>The MCCF Technical manual is intended for technical personnel, sof</w:t>
      </w:r>
      <w:r w:rsidR="00DF5F64">
        <w:t>t</w:t>
      </w:r>
      <w:r>
        <w:t xml:space="preserve">ware developers and </w:t>
      </w:r>
      <w:r w:rsidR="00540B1F">
        <w:t xml:space="preserve">computer </w:t>
      </w:r>
      <w:r>
        <w:t>system managers. Technical personnel should be familiar with software de</w:t>
      </w:r>
      <w:r w:rsidR="00DF5F64">
        <w:t>ve</w:t>
      </w:r>
      <w:r>
        <w:t>lopment procedures, software development tools, and Unix operating system.</w:t>
      </w:r>
      <w:r w:rsidR="00540B1F">
        <w:t xml:space="preserve"> Software developers should be familiar with Angular, </w:t>
      </w:r>
      <w:r w:rsidR="00671B7A">
        <w:t xml:space="preserve">Node.js, </w:t>
      </w:r>
      <w:r w:rsidR="00540B1F">
        <w:t>JavaScript</w:t>
      </w:r>
      <w:r w:rsidR="00616A1B">
        <w:t xml:space="preserve"> (ES6)</w:t>
      </w:r>
      <w:r w:rsidR="00540B1F">
        <w:t>, TypeScript, CSS, and HTML</w:t>
      </w:r>
    </w:p>
    <w:p w14:paraId="07E302DF" w14:textId="2E06EB85" w:rsidR="00CD2A25" w:rsidRPr="00CD2A25" w:rsidRDefault="00CD2A25" w:rsidP="00CD2A25">
      <w:pPr>
        <w:pStyle w:val="BodyText"/>
      </w:pPr>
      <w:r>
        <w:t>The MCCF Technical Manual is divided into major sections for general clarity and simplification of the material being presented.</w:t>
      </w:r>
      <w:r w:rsidR="00DF5F64">
        <w:t xml:space="preserve"> </w:t>
      </w:r>
      <w:r>
        <w:t>The Implementation and Maintenance Section provides information on any aspect of the package that is site configurable.</w:t>
      </w:r>
    </w:p>
    <w:p w14:paraId="3BD73E30" w14:textId="77777777" w:rsidR="00E032B1" w:rsidRPr="00BD0008" w:rsidRDefault="00E032B1" w:rsidP="004B1884">
      <w:pPr>
        <w:pStyle w:val="Heading3"/>
      </w:pPr>
      <w:bookmarkStart w:id="96" w:name="_Documentation_Conventions"/>
      <w:bookmarkEnd w:id="96"/>
      <w:r w:rsidRPr="00BD0008">
        <w:t>Disclaimer</w:t>
      </w:r>
      <w:r w:rsidR="001449FD" w:rsidRPr="00BD0008">
        <w:t>s</w:t>
      </w:r>
    </w:p>
    <w:p w14:paraId="51333654" w14:textId="094525AC" w:rsidR="00CC14F0" w:rsidRPr="00E9501B" w:rsidRDefault="00CC14F0" w:rsidP="00753E97"/>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 xml:space="preserve">This software was developed at the Department of Veterans Affairs (VA) by employees of the Federal Government </w:t>
      </w:r>
      <w:proofErr w:type="gramStart"/>
      <w:r w:rsidRPr="00E9501B">
        <w:t>in the course of</w:t>
      </w:r>
      <w:proofErr w:type="gramEnd"/>
      <w:r w:rsidRPr="00E9501B">
        <w:t xml:space="preserve">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t>
      </w:r>
      <w:r w:rsidRPr="00E9501B">
        <w:lastRenderedPageBreak/>
        <w:t>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t>Documentation Disclaimer</w:t>
      </w:r>
    </w:p>
    <w:p w14:paraId="362F2690" w14:textId="146A2C73" w:rsidR="0017070B" w:rsidRPr="00E9501B" w:rsidRDefault="0017070B" w:rsidP="0017070B">
      <w:pPr>
        <w:pStyle w:val="BodyText"/>
      </w:pPr>
      <w:r w:rsidRPr="00E9501B">
        <w:t>The appearance of external hyperlink references in this manual does not constitute endorsement by the Department of Veterans Affairs (VA) of th</w:t>
      </w:r>
      <w:r w:rsidR="000750FC">
        <w:t>ese</w:t>
      </w:r>
      <w:r w:rsidRPr="00E9501B">
        <w:t xml:space="preserve"> Web site</w:t>
      </w:r>
      <w:r w:rsidR="000750FC">
        <w:t>s</w:t>
      </w:r>
      <w:r w:rsidRPr="00E9501B">
        <w:t xml:space="preserv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3126D522" w14:textId="77777777" w:rsidR="00392888" w:rsidRPr="004B1884" w:rsidRDefault="00392888" w:rsidP="004B1884">
      <w:pPr>
        <w:pStyle w:val="Heading1"/>
      </w:pPr>
      <w:bookmarkStart w:id="97" w:name="_Toc207092403"/>
      <w:bookmarkStart w:id="98" w:name="_Ref385326360"/>
      <w:bookmarkStart w:id="99" w:name="_Toc416250744"/>
      <w:bookmarkStart w:id="100" w:name="_Toc446330082"/>
      <w:bookmarkStart w:id="101" w:name="_Toc536442617"/>
      <w:r w:rsidRPr="004B1884">
        <w:t>Implementation and Maintenance</w:t>
      </w:r>
      <w:bookmarkEnd w:id="97"/>
      <w:bookmarkEnd w:id="98"/>
      <w:bookmarkEnd w:id="99"/>
      <w:bookmarkEnd w:id="100"/>
      <w:bookmarkEnd w:id="101"/>
    </w:p>
    <w:p w14:paraId="7BE259B2" w14:textId="6EBD53C1" w:rsidR="00671B7A" w:rsidRDefault="00C77A43" w:rsidP="00BB5447">
      <w:r>
        <w:t xml:space="preserve">For development </w:t>
      </w:r>
      <w:r w:rsidR="00671B7A">
        <w:t xml:space="preserve">MCCF requires </w:t>
      </w:r>
      <w:r>
        <w:t xml:space="preserve">the installation of </w:t>
      </w:r>
      <w:r w:rsidR="00671B7A">
        <w:t>Node.js</w:t>
      </w:r>
      <w:r w:rsidR="00361E05">
        <w:t xml:space="preserve"> </w:t>
      </w:r>
      <w:r w:rsidR="00671B7A">
        <w:t>and Angular2</w:t>
      </w:r>
      <w:r w:rsidR="00361E05">
        <w:t xml:space="preserve"> </w:t>
      </w:r>
      <w:r w:rsidR="00671B7A">
        <w:t>client</w:t>
      </w:r>
      <w:r>
        <w:t>.</w:t>
      </w:r>
    </w:p>
    <w:p w14:paraId="2A9F7DBF" w14:textId="77777777" w:rsidR="0030285A" w:rsidRPr="00E9501B" w:rsidRDefault="0030285A" w:rsidP="004B1884">
      <w:pPr>
        <w:pStyle w:val="Heading2"/>
      </w:pPr>
      <w:bookmarkStart w:id="102" w:name="_Toc207092493"/>
      <w:bookmarkStart w:id="103" w:name="_Toc415073387"/>
      <w:bookmarkStart w:id="104" w:name="_Toc416250768"/>
      <w:bookmarkStart w:id="105" w:name="_Toc446330096"/>
      <w:bookmarkStart w:id="106" w:name="_Toc536442618"/>
      <w:bookmarkStart w:id="107" w:name="_Toc207092494"/>
      <w:bookmarkStart w:id="108" w:name="_Toc415073388"/>
      <w:bookmarkStart w:id="109" w:name="_Toc416250769"/>
      <w:bookmarkStart w:id="110" w:name="_Toc446330097"/>
      <w:r w:rsidRPr="00E9501B">
        <w:t>System Requirements</w:t>
      </w:r>
      <w:bookmarkEnd w:id="102"/>
      <w:bookmarkEnd w:id="103"/>
      <w:bookmarkEnd w:id="104"/>
      <w:bookmarkEnd w:id="105"/>
      <w:bookmarkEnd w:id="106"/>
    </w:p>
    <w:p w14:paraId="4AF38A68" w14:textId="5F7D2788" w:rsidR="00844B51" w:rsidRPr="00844B51" w:rsidRDefault="00425FC2" w:rsidP="00844B51">
      <w:pPr>
        <w:pStyle w:val="BodyText"/>
      </w:pPr>
      <w:r>
        <w:t>CentOS Linux v7</w:t>
      </w:r>
    </w:p>
    <w:p w14:paraId="0C172B24" w14:textId="77777777" w:rsidR="00DB392A" w:rsidRDefault="00074DB4" w:rsidP="004B1884">
      <w:pPr>
        <w:pStyle w:val="Heading3"/>
      </w:pPr>
      <w:bookmarkStart w:id="111" w:name="_Toc207092496"/>
      <w:bookmarkStart w:id="112" w:name="_Toc415073389"/>
      <w:bookmarkStart w:id="113" w:name="_Toc416250770"/>
      <w:bookmarkStart w:id="114" w:name="_Toc446330098"/>
      <w:bookmarkStart w:id="115" w:name="_Toc437268353"/>
      <w:r w:rsidRPr="00E9501B">
        <w:t>Hardware Requirements</w:t>
      </w:r>
    </w:p>
    <w:p w14:paraId="6ED50241" w14:textId="50768FB7" w:rsidR="00D36E1C" w:rsidRPr="00E9501B" w:rsidRDefault="00A565E5" w:rsidP="00DB392A">
      <w:r>
        <w:t>N</w:t>
      </w:r>
      <w:r w:rsidR="00DB392A" w:rsidRPr="00DB392A">
        <w:t>/</w:t>
      </w:r>
      <w:r>
        <w:t>A</w:t>
      </w:r>
    </w:p>
    <w:p w14:paraId="24D1A717" w14:textId="07634E59" w:rsidR="00074DB4" w:rsidRPr="00E9501B" w:rsidRDefault="00074DB4" w:rsidP="004B1884">
      <w:pPr>
        <w:pStyle w:val="Heading3"/>
      </w:pPr>
      <w:r w:rsidRPr="00E9501B">
        <w:t>Software Requirements</w:t>
      </w:r>
    </w:p>
    <w:p w14:paraId="0F7182E6" w14:textId="01F3C4E7" w:rsidR="00844B51" w:rsidRDefault="00BD3CBC" w:rsidP="00A5609C">
      <w:pPr>
        <w:tabs>
          <w:tab w:val="left" w:pos="2938"/>
        </w:tabs>
      </w:pPr>
      <w:r>
        <w:t xml:space="preserve">Angular </w:t>
      </w:r>
      <w:r w:rsidR="00844B51">
        <w:t>(version 4)</w:t>
      </w:r>
    </w:p>
    <w:p w14:paraId="7F4264E8" w14:textId="7884B721" w:rsidR="00A5609C" w:rsidRDefault="00A5609C" w:rsidP="00A5609C">
      <w:pPr>
        <w:tabs>
          <w:tab w:val="left" w:pos="2938"/>
        </w:tabs>
      </w:pPr>
      <w:r>
        <w:t>Node.js v</w:t>
      </w:r>
      <w:r w:rsidR="00A41405">
        <w:t>8</w:t>
      </w:r>
    </w:p>
    <w:p w14:paraId="69DC0A18" w14:textId="3E82F92C" w:rsidR="002F5029" w:rsidRDefault="007D0E4B" w:rsidP="00A5609C">
      <w:pPr>
        <w:tabs>
          <w:tab w:val="left" w:pos="2938"/>
        </w:tabs>
      </w:pPr>
      <w:r>
        <w:t>MCCF</w:t>
      </w:r>
      <w:r w:rsidR="00D51DA8">
        <w:t xml:space="preserve"> </w:t>
      </w:r>
      <w:r>
        <w:t xml:space="preserve">requires a browser to run the application: </w:t>
      </w:r>
      <w:r w:rsidR="00A5609C">
        <w:t>Chrome v60</w:t>
      </w:r>
      <w:r>
        <w:t xml:space="preserve">, </w:t>
      </w:r>
      <w:r w:rsidR="00A5609C">
        <w:t>Internet Explorer v11</w:t>
      </w:r>
      <w:r w:rsidR="000750FC">
        <w:t>.</w:t>
      </w:r>
    </w:p>
    <w:p w14:paraId="11AE5369" w14:textId="77777777" w:rsidR="00844B51" w:rsidRPr="00E9501B" w:rsidRDefault="00844B51" w:rsidP="00844B51"/>
    <w:p w14:paraId="1F32ECFC" w14:textId="547B271B" w:rsidR="0030795D" w:rsidRPr="00E9501B" w:rsidRDefault="0030795D" w:rsidP="004B1884">
      <w:pPr>
        <w:pStyle w:val="Heading3"/>
      </w:pPr>
      <w:r w:rsidRPr="00E9501B">
        <w:t xml:space="preserve">Database </w:t>
      </w:r>
      <w:bookmarkEnd w:id="111"/>
      <w:bookmarkEnd w:id="112"/>
      <w:bookmarkEnd w:id="113"/>
      <w:bookmarkEnd w:id="114"/>
      <w:r w:rsidR="006F2737" w:rsidRPr="00E9501B">
        <w:t>Requirements</w:t>
      </w:r>
    </w:p>
    <w:p w14:paraId="6A6B5F58" w14:textId="46610763" w:rsidR="00C77A43" w:rsidRPr="00C77A43" w:rsidRDefault="001A6AB6" w:rsidP="00C77A43">
      <w:pPr>
        <w:pStyle w:val="BodyText"/>
      </w:pPr>
      <w:bookmarkStart w:id="116" w:name="_Toc437268354"/>
      <w:bookmarkEnd w:id="115"/>
      <w:r>
        <w:t>Azure Cosmos DB and Azure SQL Database</w:t>
      </w:r>
    </w:p>
    <w:p w14:paraId="2540DE7D" w14:textId="77777777" w:rsidR="006108C2" w:rsidRPr="00E9501B" w:rsidRDefault="006108C2" w:rsidP="004B1884">
      <w:pPr>
        <w:pStyle w:val="Heading2"/>
      </w:pPr>
      <w:bookmarkStart w:id="117" w:name="_Toc536442619"/>
      <w:r w:rsidRPr="00E9501B">
        <w:t>System Setup and Configuration</w:t>
      </w:r>
      <w:bookmarkEnd w:id="116"/>
      <w:bookmarkEnd w:id="117"/>
    </w:p>
    <w:p w14:paraId="1FFA1503" w14:textId="0C0C7DC4" w:rsidR="003E5F3E" w:rsidRDefault="003E5F3E" w:rsidP="00753E97">
      <w:bookmarkStart w:id="118" w:name="_Toc207092410"/>
      <w:bookmarkStart w:id="119" w:name="_Toc416250751"/>
      <w:bookmarkStart w:id="120" w:name="_Toc446330089"/>
      <w:bookmarkEnd w:id="107"/>
      <w:bookmarkEnd w:id="108"/>
      <w:bookmarkEnd w:id="109"/>
      <w:bookmarkEnd w:id="110"/>
    </w:p>
    <w:p w14:paraId="689ED25A" w14:textId="782493FD" w:rsidR="00C80AF0" w:rsidRDefault="008131C8" w:rsidP="003E5F3E">
      <w:r>
        <w:t>The client-side code for MCCF is written in Angula</w:t>
      </w:r>
      <w:r w:rsidR="00AA5CE6">
        <w:t xml:space="preserve">r </w:t>
      </w:r>
      <w:r>
        <w:t>TypeScript. A native Angular Client</w:t>
      </w:r>
      <w:r w:rsidR="0000601B">
        <w:t xml:space="preserve"> program</w:t>
      </w:r>
      <w:r>
        <w:t xml:space="preserve">, which is installed on a software developer’s computer, </w:t>
      </w:r>
      <w:r w:rsidR="00E504E0">
        <w:t xml:space="preserve">installs the code </w:t>
      </w:r>
      <w:r w:rsidR="00E16FEC">
        <w:t xml:space="preserve">with the command </w:t>
      </w:r>
      <w:proofErr w:type="spellStart"/>
      <w:r w:rsidR="00E16FEC" w:rsidRPr="00E16FEC">
        <w:rPr>
          <w:rStyle w:val="NoteChar"/>
        </w:rPr>
        <w:t>npm</w:t>
      </w:r>
      <w:proofErr w:type="spellEnd"/>
      <w:r w:rsidR="00E16FEC" w:rsidRPr="00E16FEC">
        <w:rPr>
          <w:rStyle w:val="NoteChar"/>
        </w:rPr>
        <w:t xml:space="preserve"> install</w:t>
      </w:r>
      <w:r w:rsidR="00E16FEC">
        <w:t xml:space="preserve">. The code is then </w:t>
      </w:r>
      <w:r>
        <w:t>compile</w:t>
      </w:r>
      <w:r w:rsidR="00E16FEC">
        <w:t>d</w:t>
      </w:r>
      <w:r>
        <w:t xml:space="preserve"> </w:t>
      </w:r>
      <w:r w:rsidR="00E16FEC">
        <w:t>i</w:t>
      </w:r>
      <w:r>
        <w:t>nto JavaScript and HTML bundles</w:t>
      </w:r>
      <w:r w:rsidR="006319D2">
        <w:t xml:space="preserve"> with the command </w:t>
      </w:r>
      <w:proofErr w:type="spellStart"/>
      <w:r w:rsidR="006319D2" w:rsidRPr="006319D2">
        <w:rPr>
          <w:rStyle w:val="NoteChar"/>
        </w:rPr>
        <w:t>npm</w:t>
      </w:r>
      <w:proofErr w:type="spellEnd"/>
      <w:r w:rsidR="006319D2" w:rsidRPr="006319D2">
        <w:rPr>
          <w:rStyle w:val="NoteChar"/>
        </w:rPr>
        <w:t xml:space="preserve"> build</w:t>
      </w:r>
      <w:r w:rsidR="006319D2">
        <w:t>.</w:t>
      </w:r>
      <w:r>
        <w:t xml:space="preserve"> These bundles are “served” by a web server</w:t>
      </w:r>
      <w:r w:rsidR="0000601B">
        <w:t xml:space="preserve"> to the browser user interface.</w:t>
      </w:r>
      <w:r w:rsidR="00C64A2F">
        <w:t xml:space="preserve"> A software developer can run the client-side application locally with the command </w:t>
      </w:r>
      <w:proofErr w:type="spellStart"/>
      <w:r w:rsidR="00C64A2F" w:rsidRPr="00C64A2F">
        <w:rPr>
          <w:rStyle w:val="NoteChar"/>
        </w:rPr>
        <w:t>npm</w:t>
      </w:r>
      <w:proofErr w:type="spellEnd"/>
      <w:r w:rsidR="00C64A2F" w:rsidRPr="00C64A2F">
        <w:rPr>
          <w:rStyle w:val="NoteChar"/>
        </w:rPr>
        <w:t xml:space="preserve"> start</w:t>
      </w:r>
      <w:r w:rsidR="00C64A2F" w:rsidRPr="00C64A2F">
        <w:t xml:space="preserve"> and </w:t>
      </w:r>
      <w:r w:rsidR="00C64A2F">
        <w:t xml:space="preserve">entering </w:t>
      </w:r>
      <w:r w:rsidR="00C64A2F" w:rsidRPr="00C64A2F">
        <w:rPr>
          <w:rStyle w:val="NoteChar"/>
        </w:rPr>
        <w:t>localhost:4200</w:t>
      </w:r>
      <w:r w:rsidR="00C64A2F" w:rsidRPr="00C64A2F">
        <w:t xml:space="preserve"> </w:t>
      </w:r>
      <w:r w:rsidR="00C64A2F">
        <w:t xml:space="preserve">into </w:t>
      </w:r>
      <w:r w:rsidR="000750FC">
        <w:t xml:space="preserve">the </w:t>
      </w:r>
      <w:r w:rsidR="00C64A2F">
        <w:t>browser</w:t>
      </w:r>
      <w:r w:rsidR="008D7705">
        <w:t xml:space="preserve"> URL field</w:t>
      </w:r>
      <w:r w:rsidR="00C64A2F">
        <w:t>.</w:t>
      </w:r>
    </w:p>
    <w:p w14:paraId="0E4E3738" w14:textId="1FCA1AE6" w:rsidR="0073266D" w:rsidRDefault="0073266D" w:rsidP="003E5F3E"/>
    <w:p w14:paraId="2776B8AE" w14:textId="45E4B7FB" w:rsidR="0073266D" w:rsidRDefault="0073266D" w:rsidP="003E5F3E">
      <w:r>
        <w:t>The server-side code for MCCF is written in Node v</w:t>
      </w:r>
      <w:r w:rsidR="00925382">
        <w:t>6</w:t>
      </w:r>
      <w:r>
        <w:t xml:space="preserve"> ES6. The application is installed with a standard </w:t>
      </w:r>
      <w:proofErr w:type="spellStart"/>
      <w:r>
        <w:t>npm</w:t>
      </w:r>
      <w:proofErr w:type="spellEnd"/>
      <w:r>
        <w:t xml:space="preserve"> install command. Tests are performed with the mocha command. A software developer can run the application locally with the grunt command</w:t>
      </w:r>
      <w:r w:rsidR="00DF5F64">
        <w:t xml:space="preserve"> </w:t>
      </w:r>
      <w:r>
        <w:t>accessing port 8193.</w:t>
      </w:r>
    </w:p>
    <w:p w14:paraId="7AA2EC2C" w14:textId="16CF13CF" w:rsidR="00C64A2F" w:rsidRDefault="00E16FEC" w:rsidP="00E16FEC">
      <w:pPr>
        <w:tabs>
          <w:tab w:val="left" w:pos="2753"/>
        </w:tabs>
      </w:pPr>
      <w:r>
        <w:lastRenderedPageBreak/>
        <w:tab/>
      </w:r>
    </w:p>
    <w:p w14:paraId="7785B6C8" w14:textId="77777777" w:rsidR="003E5F3E" w:rsidRPr="00A565E5" w:rsidRDefault="003E5F3E" w:rsidP="003E5F3E">
      <w:pPr>
        <w:pStyle w:val="InstructionalBullet1"/>
        <w:numPr>
          <w:ilvl w:val="0"/>
          <w:numId w:val="0"/>
        </w:numPr>
        <w:rPr>
          <w:i w:val="0"/>
          <w:color w:val="auto"/>
        </w:rPr>
      </w:pPr>
    </w:p>
    <w:p w14:paraId="1EDC507F" w14:textId="77777777" w:rsidR="00282A4E" w:rsidRPr="00E9501B" w:rsidRDefault="00282A4E" w:rsidP="004B1884">
      <w:pPr>
        <w:pStyle w:val="Heading1"/>
      </w:pPr>
      <w:bookmarkStart w:id="121" w:name="_Toc536442620"/>
      <w:r w:rsidRPr="00E9501B">
        <w:t>Files</w:t>
      </w:r>
      <w:bookmarkEnd w:id="121"/>
    </w:p>
    <w:p w14:paraId="2FA9FEBD" w14:textId="31F9642F" w:rsidR="0000601B" w:rsidRDefault="00D267F8" w:rsidP="00C0771B">
      <w:pPr>
        <w:tabs>
          <w:tab w:val="left" w:pos="6831"/>
        </w:tabs>
      </w:pPr>
      <w:bookmarkStart w:id="122" w:name="_Toc207092405"/>
      <w:bookmarkStart w:id="123" w:name="_Toc416250746"/>
      <w:bookmarkStart w:id="124" w:name="_Toc446330084"/>
      <w:r>
        <w:t xml:space="preserve">The </w:t>
      </w:r>
      <w:r w:rsidR="00C64A2F">
        <w:t>MCCF b</w:t>
      </w:r>
      <w:r w:rsidR="00A1028C">
        <w:t xml:space="preserve">ase </w:t>
      </w:r>
      <w:r w:rsidR="0000601B">
        <w:t>code directory st</w:t>
      </w:r>
      <w:r w:rsidR="005C2FE1">
        <w:t>ructure</w:t>
      </w:r>
      <w:r>
        <w:t xml:space="preserve"> is inserted below</w:t>
      </w:r>
      <w:r w:rsidR="005C2FE1">
        <w:t>:</w:t>
      </w:r>
    </w:p>
    <w:p w14:paraId="47851C71" w14:textId="296EB7F4" w:rsidR="00D267F8" w:rsidRDefault="00D267F8" w:rsidP="00DE0B3F">
      <w:pPr>
        <w:pStyle w:val="Caption"/>
      </w:pPr>
      <w:bookmarkStart w:id="125" w:name="_Toc499117675"/>
      <w:r>
        <w:t xml:space="preserve">Table </w:t>
      </w:r>
      <w:r w:rsidR="001A6AB6">
        <w:rPr>
          <w:noProof/>
        </w:rPr>
        <w:fldChar w:fldCharType="begin"/>
      </w:r>
      <w:r w:rsidR="001A6AB6">
        <w:rPr>
          <w:noProof/>
        </w:rPr>
        <w:instrText xml:space="preserve"> SEQ Table \* ARABIC </w:instrText>
      </w:r>
      <w:r w:rsidR="001A6AB6">
        <w:rPr>
          <w:noProof/>
        </w:rPr>
        <w:fldChar w:fldCharType="separate"/>
      </w:r>
      <w:r>
        <w:rPr>
          <w:noProof/>
        </w:rPr>
        <w:t>1</w:t>
      </w:r>
      <w:r w:rsidR="001A6AB6">
        <w:rPr>
          <w:noProof/>
        </w:rPr>
        <w:fldChar w:fldCharType="end"/>
      </w:r>
      <w:r>
        <w:t>: MCCF Base Code Directory Structure</w:t>
      </w:r>
      <w:bookmarkEnd w:id="125"/>
    </w:p>
    <w:p w14:paraId="0596B363" w14:textId="0816BA7F" w:rsidR="006319D2" w:rsidRDefault="00A1028C" w:rsidP="006319D2">
      <w:pPr>
        <w:pStyle w:val="RefNote"/>
      </w:pPr>
      <w:r>
        <w:t>/</w:t>
      </w:r>
      <w:proofErr w:type="spellStart"/>
      <w:r w:rsidR="0000601B">
        <w:t>m</w:t>
      </w:r>
      <w:r w:rsidR="0000601B" w:rsidRPr="0000601B">
        <w:t>ccf_tas_core</w:t>
      </w:r>
      <w:proofErr w:type="spellEnd"/>
      <w:r w:rsidR="00B54D01">
        <w:br/>
        <w:t>/</w:t>
      </w:r>
      <w:proofErr w:type="spellStart"/>
      <w:r w:rsidR="00B54D01">
        <w:t>src</w:t>
      </w:r>
      <w:proofErr w:type="spellEnd"/>
      <w:r w:rsidR="00B54D01">
        <w:br/>
        <w:t xml:space="preserve">   /app</w:t>
      </w:r>
      <w:r w:rsidR="00B54D01">
        <w:br/>
        <w:t xml:space="preserve">   /assets</w:t>
      </w:r>
      <w:r w:rsidR="00B54D01">
        <w:br/>
        <w:t xml:space="preserve">   /environments</w:t>
      </w:r>
      <w:r w:rsidR="00B54D01">
        <w:br/>
        <w:t xml:space="preserve">   index.html</w:t>
      </w:r>
      <w:r w:rsidR="00B54D01">
        <w:br/>
        <w:t xml:space="preserve">   </w:t>
      </w:r>
      <w:proofErr w:type="spellStart"/>
      <w:r w:rsidR="00B54D01">
        <w:t>polyfills.ts</w:t>
      </w:r>
      <w:proofErr w:type="spellEnd"/>
      <w:r w:rsidR="00B54D01">
        <w:br/>
        <w:t xml:space="preserve">   </w:t>
      </w:r>
      <w:proofErr w:type="spellStart"/>
      <w:r w:rsidR="00B54D01">
        <w:t>test.ts</w:t>
      </w:r>
      <w:proofErr w:type="spellEnd"/>
      <w:r w:rsidR="00B54D01">
        <w:br/>
        <w:t xml:space="preserve">   </w:t>
      </w:r>
      <w:proofErr w:type="spellStart"/>
      <w:r w:rsidR="00B54D01">
        <w:t>tsconfig.spec.json</w:t>
      </w:r>
      <w:proofErr w:type="spellEnd"/>
      <w:r w:rsidR="00B54D01">
        <w:br/>
        <w:t xml:space="preserve">   favicon.ico</w:t>
      </w:r>
      <w:r w:rsidR="00B54D01">
        <w:br/>
        <w:t xml:space="preserve">   </w:t>
      </w:r>
      <w:proofErr w:type="spellStart"/>
      <w:r w:rsidR="00B54D01">
        <w:t>main.ts</w:t>
      </w:r>
      <w:proofErr w:type="spellEnd"/>
      <w:r w:rsidR="00B54D01">
        <w:br/>
        <w:t xml:space="preserve">   styles.css</w:t>
      </w:r>
      <w:r w:rsidR="00B54D01">
        <w:br/>
        <w:t xml:space="preserve">   </w:t>
      </w:r>
      <w:proofErr w:type="spellStart"/>
      <w:r w:rsidR="00B54D01">
        <w:t>tsconfig.app.json</w:t>
      </w:r>
      <w:proofErr w:type="spellEnd"/>
      <w:r w:rsidR="00B54D01">
        <w:br/>
        <w:t xml:space="preserve">   </w:t>
      </w:r>
      <w:proofErr w:type="spellStart"/>
      <w:r w:rsidR="00B54D01">
        <w:t>typings.d.ts</w:t>
      </w:r>
      <w:proofErr w:type="spellEnd"/>
      <w:r w:rsidR="006D431F">
        <w:br/>
        <w:t>/scripts</w:t>
      </w:r>
      <w:r w:rsidR="006D431F">
        <w:br/>
        <w:t>.angular-</w:t>
      </w:r>
      <w:proofErr w:type="spellStart"/>
      <w:r w:rsidR="006D431F">
        <w:t>cli.json</w:t>
      </w:r>
      <w:proofErr w:type="spellEnd"/>
      <w:r w:rsidR="006D431F">
        <w:br/>
      </w:r>
      <w:r>
        <w:t>.</w:t>
      </w:r>
      <w:proofErr w:type="spellStart"/>
      <w:r>
        <w:t>bowerrc</w:t>
      </w:r>
      <w:proofErr w:type="spellEnd"/>
      <w:r>
        <w:br/>
        <w:t>.</w:t>
      </w:r>
      <w:proofErr w:type="spellStart"/>
      <w:r>
        <w:t>jazzignore</w:t>
      </w:r>
      <w:proofErr w:type="spellEnd"/>
      <w:r>
        <w:br/>
        <w:t>inventory</w:t>
      </w:r>
      <w:r>
        <w:br/>
        <w:t>protractor.conf.js</w:t>
      </w:r>
      <w:r>
        <w:br/>
      </w:r>
      <w:proofErr w:type="spellStart"/>
      <w:r>
        <w:t>tsconfig.json</w:t>
      </w:r>
      <w:proofErr w:type="spellEnd"/>
      <w:r>
        <w:br/>
        <w:t>.</w:t>
      </w:r>
      <w:proofErr w:type="spellStart"/>
      <w:r>
        <w:t>jshintrc</w:t>
      </w:r>
      <w:proofErr w:type="spellEnd"/>
      <w:r>
        <w:br/>
      </w:r>
      <w:proofErr w:type="spellStart"/>
      <w:r>
        <w:t>Jenkinsfile</w:t>
      </w:r>
      <w:proofErr w:type="spellEnd"/>
      <w:r>
        <w:br/>
        <w:t>README.md</w:t>
      </w:r>
      <w:r>
        <w:br/>
      </w:r>
      <w:proofErr w:type="spellStart"/>
      <w:r>
        <w:t>tslint.json</w:t>
      </w:r>
      <w:proofErr w:type="spellEnd"/>
      <w:r>
        <w:br/>
        <w:t>.</w:t>
      </w:r>
      <w:proofErr w:type="spellStart"/>
      <w:r>
        <w:t>travis.yml</w:t>
      </w:r>
      <w:proofErr w:type="spellEnd"/>
      <w:r>
        <w:br/>
      </w:r>
      <w:r w:rsidR="007D1DB3">
        <w:t>/karma</w:t>
      </w:r>
      <w:r>
        <w:br/>
      </w:r>
      <w:proofErr w:type="spellStart"/>
      <w:r>
        <w:t>requirements.yml</w:t>
      </w:r>
      <w:proofErr w:type="spellEnd"/>
      <w:r>
        <w:br/>
      </w:r>
      <w:proofErr w:type="spellStart"/>
      <w:r>
        <w:t>Vagrantfile</w:t>
      </w:r>
      <w:proofErr w:type="spellEnd"/>
      <w:r>
        <w:br/>
      </w:r>
      <w:proofErr w:type="spellStart"/>
      <w:r>
        <w:t>ansible.cfg</w:t>
      </w:r>
      <w:proofErr w:type="spellEnd"/>
      <w:r>
        <w:br/>
        <w:t>karma.conf.js</w:t>
      </w:r>
      <w:r>
        <w:br/>
        <w:t>runFortifyScan.sh*</w:t>
      </w:r>
      <w:r>
        <w:br/>
      </w:r>
      <w:proofErr w:type="spellStart"/>
      <w:r>
        <w:t>editorconfig</w:t>
      </w:r>
      <w:proofErr w:type="spellEnd"/>
      <w:r>
        <w:br/>
      </w:r>
      <w:proofErr w:type="spellStart"/>
      <w:r>
        <w:t>bower.json</w:t>
      </w:r>
      <w:proofErr w:type="spellEnd"/>
      <w:r w:rsidR="00B54D01">
        <w:br/>
      </w:r>
      <w:r>
        <w:t>LICENSE</w:t>
      </w:r>
      <w:r w:rsidR="00B54D01">
        <w:br/>
      </w:r>
      <w:r w:rsidR="007D1DB3">
        <w:t>/.git</w:t>
      </w:r>
      <w:r w:rsidR="00B54D01">
        <w:br/>
      </w:r>
      <w:proofErr w:type="spellStart"/>
      <w:r>
        <w:t>devmachine.yml</w:t>
      </w:r>
      <w:proofErr w:type="spellEnd"/>
      <w:r w:rsidR="00B54D01">
        <w:br/>
      </w:r>
      <w:proofErr w:type="spellStart"/>
      <w:r>
        <w:t>package.json</w:t>
      </w:r>
      <w:proofErr w:type="spellEnd"/>
      <w:r w:rsidR="00B54D01">
        <w:br/>
      </w:r>
      <w:proofErr w:type="spellStart"/>
      <w:r>
        <w:lastRenderedPageBreak/>
        <w:t>site.yml</w:t>
      </w:r>
      <w:proofErr w:type="spellEnd"/>
      <w:r w:rsidR="00B54D01">
        <w:br/>
      </w:r>
      <w:r>
        <w:t>.</w:t>
      </w:r>
      <w:proofErr w:type="spellStart"/>
      <w:r>
        <w:t>gitignore</w:t>
      </w:r>
      <w:proofErr w:type="spellEnd"/>
      <w:r w:rsidR="00B54D01">
        <w:br/>
      </w:r>
      <w:r w:rsidR="007D1DB3">
        <w:t>/e2e</w:t>
      </w:r>
      <w:r w:rsidR="00B54D01">
        <w:br/>
        <w:t>package-</w:t>
      </w:r>
      <w:proofErr w:type="spellStart"/>
      <w:r w:rsidR="00B54D01">
        <w:t>lock.json</w:t>
      </w:r>
      <w:proofErr w:type="spellEnd"/>
    </w:p>
    <w:p w14:paraId="69A7914A" w14:textId="77777777" w:rsidR="00BA00B0" w:rsidRDefault="00BA00B0" w:rsidP="0000601B"/>
    <w:p w14:paraId="350E0BEF" w14:textId="78DA78EC" w:rsidR="006962E2" w:rsidRDefault="006962E2" w:rsidP="0000601B">
      <w:r>
        <w:t xml:space="preserve">DEVELOPMENT AND PRODUCTION </w:t>
      </w:r>
      <w:r w:rsidR="00F90A57">
        <w:t xml:space="preserve">ENVIRONMENT </w:t>
      </w:r>
      <w:r>
        <w:t>DIFFERENCES</w:t>
      </w:r>
    </w:p>
    <w:p w14:paraId="72DD8214" w14:textId="044A4874" w:rsidR="006962E2" w:rsidRDefault="006962E2" w:rsidP="00EB1C79">
      <w:r>
        <w:t>When Angular code is compiled</w:t>
      </w:r>
      <w:r w:rsidR="00F90A57">
        <w:t xml:space="preserve"> on a developer’s computer</w:t>
      </w:r>
      <w:r>
        <w:t xml:space="preserve">, supporting module libraries are downloaded from the NPM (Node Package Manager) public repository. </w:t>
      </w:r>
      <w:r w:rsidR="002F5029">
        <w:t xml:space="preserve">In production, </w:t>
      </w:r>
      <w:r>
        <w:t>MCCF does not allow this because the system is</w:t>
      </w:r>
      <w:r w:rsidR="002F5029">
        <w:t xml:space="preserve"> behind a</w:t>
      </w:r>
      <w:r>
        <w:t xml:space="preserve"> VA firewall. When MCCF is in production, Angular uses the </w:t>
      </w:r>
      <w:proofErr w:type="spellStart"/>
      <w:r>
        <w:t>Sinopia</w:t>
      </w:r>
      <w:proofErr w:type="spellEnd"/>
      <w:r>
        <w:t xml:space="preserve"> service for installing modules.</w:t>
      </w:r>
    </w:p>
    <w:p w14:paraId="4BF44E11" w14:textId="77777777" w:rsidR="00C571D0" w:rsidRPr="00E9501B" w:rsidRDefault="00C571D0" w:rsidP="0000601B"/>
    <w:p w14:paraId="238C1938" w14:textId="311298F0" w:rsidR="00282A4E" w:rsidRDefault="00282A4E" w:rsidP="004B1884">
      <w:pPr>
        <w:pStyle w:val="Heading1"/>
      </w:pPr>
      <w:bookmarkStart w:id="126" w:name="_Toc536442621"/>
      <w:r w:rsidRPr="00E9501B">
        <w:t>Routines</w:t>
      </w:r>
      <w:bookmarkEnd w:id="122"/>
      <w:bookmarkEnd w:id="123"/>
      <w:bookmarkEnd w:id="124"/>
      <w:bookmarkEnd w:id="126"/>
    </w:p>
    <w:p w14:paraId="67F52E6D" w14:textId="0FD87619" w:rsidR="00DB392A" w:rsidRPr="00E9501B" w:rsidRDefault="00A565E5" w:rsidP="00DB392A">
      <w:r>
        <w:t>N/A</w:t>
      </w:r>
    </w:p>
    <w:p w14:paraId="31820C79" w14:textId="77777777" w:rsidR="00DB392A" w:rsidRPr="00DB392A" w:rsidRDefault="00DB392A" w:rsidP="00DB392A">
      <w:pPr>
        <w:pStyle w:val="BodyText"/>
      </w:pPr>
    </w:p>
    <w:p w14:paraId="61FDB4C9" w14:textId="6C40BE1A" w:rsidR="0030285A" w:rsidRDefault="0030285A" w:rsidP="004B1884">
      <w:pPr>
        <w:pStyle w:val="Heading1"/>
      </w:pPr>
      <w:bookmarkStart w:id="127" w:name="_Toc207092497"/>
      <w:bookmarkStart w:id="128" w:name="_Toc415073390"/>
      <w:bookmarkStart w:id="129" w:name="_Toc416250771"/>
      <w:bookmarkStart w:id="130" w:name="_Toc446330099"/>
      <w:bookmarkStart w:id="131" w:name="_Toc536442622"/>
      <w:r w:rsidRPr="00E9501B">
        <w:t>Exported Options</w:t>
      </w:r>
      <w:bookmarkEnd w:id="127"/>
      <w:bookmarkEnd w:id="128"/>
      <w:bookmarkEnd w:id="129"/>
      <w:bookmarkEnd w:id="130"/>
      <w:bookmarkEnd w:id="131"/>
    </w:p>
    <w:p w14:paraId="2183B035" w14:textId="4F9C63BD" w:rsidR="00DB392A" w:rsidRPr="00E9501B" w:rsidRDefault="00A565E5" w:rsidP="00DB392A">
      <w:r>
        <w:t>N/A</w:t>
      </w:r>
    </w:p>
    <w:p w14:paraId="0AC9CAC2" w14:textId="77777777" w:rsidR="00DB392A" w:rsidRPr="00DB392A" w:rsidRDefault="00DB392A" w:rsidP="00DB392A">
      <w:pPr>
        <w:pStyle w:val="BodyText"/>
      </w:pPr>
    </w:p>
    <w:p w14:paraId="62915BFC" w14:textId="5FCE0D0A" w:rsidR="007A7A90" w:rsidRDefault="007A7A90" w:rsidP="004B1884">
      <w:pPr>
        <w:pStyle w:val="Heading1"/>
      </w:pPr>
      <w:bookmarkStart w:id="132" w:name="_Toc536442623"/>
      <w:r w:rsidRPr="00E9501B">
        <w:t>Mail Groups, Alerts, and Bulletins</w:t>
      </w:r>
      <w:bookmarkEnd w:id="132"/>
    </w:p>
    <w:p w14:paraId="35BEDB4B" w14:textId="5D539A90" w:rsidR="00081283" w:rsidRDefault="00081283" w:rsidP="00081283">
      <w:pPr>
        <w:pStyle w:val="Heading2"/>
      </w:pPr>
      <w:bookmarkStart w:id="133" w:name="_Toc536442624"/>
      <w:r w:rsidRPr="00081283">
        <w:t>B</w:t>
      </w:r>
      <w:r w:rsidR="00CF0ECB" w:rsidRPr="00081283">
        <w:t xml:space="preserve">uild </w:t>
      </w:r>
      <w:r w:rsidRPr="00081283">
        <w:t>Notifications</w:t>
      </w:r>
      <w:bookmarkEnd w:id="133"/>
    </w:p>
    <w:p w14:paraId="21811E26" w14:textId="66F3FCC9" w:rsidR="00081283" w:rsidRDefault="00081283" w:rsidP="00526711">
      <w:pPr>
        <w:pStyle w:val="ListParagraph"/>
        <w:numPr>
          <w:ilvl w:val="0"/>
          <w:numId w:val="19"/>
        </w:numPr>
      </w:pPr>
      <w:r>
        <w:t>Jenkins build success [email]</w:t>
      </w:r>
    </w:p>
    <w:p w14:paraId="716E5265" w14:textId="7AA196D8" w:rsidR="00081283" w:rsidRDefault="00081283" w:rsidP="00526711">
      <w:pPr>
        <w:pStyle w:val="ListParagraph"/>
        <w:numPr>
          <w:ilvl w:val="0"/>
          <w:numId w:val="19"/>
        </w:numPr>
      </w:pPr>
      <w:r>
        <w:t>Jenkins build failure [email]</w:t>
      </w:r>
    </w:p>
    <w:p w14:paraId="6B5D75A7" w14:textId="08D09D0E" w:rsidR="00081283" w:rsidRPr="00081283" w:rsidRDefault="00081283" w:rsidP="00526711">
      <w:pPr>
        <w:pStyle w:val="ListParagraph"/>
        <w:numPr>
          <w:ilvl w:val="0"/>
          <w:numId w:val="19"/>
        </w:numPr>
      </w:pPr>
      <w:r>
        <w:t>MCCF_TAS deployment notification [email]</w:t>
      </w:r>
    </w:p>
    <w:p w14:paraId="177B5AAB" w14:textId="0B32C511" w:rsidR="00081283" w:rsidRDefault="00081283" w:rsidP="00B55CF5">
      <w:pPr>
        <w:pStyle w:val="Heading2"/>
      </w:pPr>
      <w:bookmarkStart w:id="134" w:name="_Toc536442625"/>
      <w:r w:rsidRPr="00081283">
        <w:t>Application</w:t>
      </w:r>
      <w:r>
        <w:t xml:space="preserve"> Notifications</w:t>
      </w:r>
      <w:bookmarkEnd w:id="134"/>
    </w:p>
    <w:p w14:paraId="04A9E4F4" w14:textId="639079C7" w:rsidR="00CF0ECB" w:rsidRDefault="00081283" w:rsidP="00526711">
      <w:pPr>
        <w:pStyle w:val="BodyText"/>
        <w:numPr>
          <w:ilvl w:val="0"/>
          <w:numId w:val="20"/>
        </w:numPr>
      </w:pPr>
      <w:r>
        <w:t>[no email defined at this time]</w:t>
      </w:r>
    </w:p>
    <w:p w14:paraId="5247DDCE" w14:textId="77777777" w:rsidR="00CF0ECB" w:rsidRPr="00CF0ECB" w:rsidRDefault="00CF0ECB" w:rsidP="00CF0ECB">
      <w:pPr>
        <w:pStyle w:val="BodyText"/>
      </w:pPr>
    </w:p>
    <w:p w14:paraId="6882D22C" w14:textId="77777777" w:rsidR="0030285A" w:rsidRPr="00E9501B" w:rsidRDefault="0030285A" w:rsidP="004B1884">
      <w:pPr>
        <w:pStyle w:val="Heading1"/>
      </w:pPr>
      <w:bookmarkStart w:id="135" w:name="_Toc536442626"/>
      <w:r w:rsidRPr="00E9501B">
        <w:t>Public Interfaces</w:t>
      </w:r>
      <w:bookmarkEnd w:id="135"/>
    </w:p>
    <w:p w14:paraId="1BFCB1A8" w14:textId="77777777" w:rsidR="00BB01DE" w:rsidRPr="00BB01DE" w:rsidRDefault="00BB01DE" w:rsidP="00BB01DE">
      <w:pPr>
        <w:pStyle w:val="BodyText"/>
      </w:pPr>
    </w:p>
    <w:p w14:paraId="2DD0A454" w14:textId="19AF0760" w:rsidR="001049F0" w:rsidRDefault="001049F0" w:rsidP="001049F0">
      <w:pPr>
        <w:pStyle w:val="BodyText"/>
        <w:rPr>
          <w:rFonts w:ascii="Arial" w:hAnsi="Arial" w:cs="Arial"/>
          <w:sz w:val="20"/>
        </w:rPr>
      </w:pPr>
      <w:bookmarkStart w:id="136" w:name="_External_Relationships"/>
      <w:bookmarkStart w:id="137" w:name="_Toc207092409"/>
      <w:bookmarkStart w:id="138" w:name="_Toc416250750"/>
      <w:bookmarkStart w:id="139" w:name="_Toc446330088"/>
      <w:bookmarkEnd w:id="136"/>
      <w:r>
        <w:t xml:space="preserve">MCCF is a </w:t>
      </w:r>
      <w:r w:rsidR="00FC3E97">
        <w:t>“</w:t>
      </w:r>
      <w:r>
        <w:t>reporting and controlling</w:t>
      </w:r>
      <w:r w:rsidR="00FC3E97">
        <w:t>”</w:t>
      </w:r>
      <w:r>
        <w:t xml:space="preserve"> application</w:t>
      </w:r>
      <w:r w:rsidR="00FC3E97">
        <w:t xml:space="preserve"> and </w:t>
      </w:r>
      <w:r>
        <w:t>interfaces with numerous data sources. These data sources include M</w:t>
      </w:r>
      <w:r w:rsidR="00F10C8A">
        <w:t>CCF</w:t>
      </w:r>
      <w:r>
        <w:t xml:space="preserve"> App D</w:t>
      </w:r>
      <w:r>
        <w:rPr>
          <w:rFonts w:ascii="Arial" w:hAnsi="Arial" w:cs="Arial"/>
          <w:sz w:val="20"/>
        </w:rPr>
        <w:t>atabases, FHIR, FSC, IAM, Mule, Vista, and the Scrubber.</w:t>
      </w:r>
      <w:r w:rsidR="00F14DC2">
        <w:rPr>
          <w:rFonts w:ascii="Arial" w:hAnsi="Arial" w:cs="Arial"/>
          <w:sz w:val="20"/>
        </w:rPr>
        <w:t xml:space="preserve"> The following is a graphical representation of MCCF application interfaces.</w:t>
      </w:r>
    </w:p>
    <w:p w14:paraId="0081C4BF" w14:textId="47E3A7C6" w:rsidR="00A9637C" w:rsidRDefault="00A9637C" w:rsidP="001049F0">
      <w:pPr>
        <w:pStyle w:val="BodyText"/>
        <w:rPr>
          <w:rFonts w:ascii="Arial" w:hAnsi="Arial" w:cs="Arial"/>
          <w:sz w:val="20"/>
        </w:rPr>
      </w:pPr>
    </w:p>
    <w:p w14:paraId="03A84095" w14:textId="77777777" w:rsidR="00A9637C" w:rsidRDefault="00A9637C" w:rsidP="001049F0">
      <w:pPr>
        <w:pStyle w:val="BodyText"/>
        <w:rPr>
          <w:rFonts w:ascii="Arial" w:hAnsi="Arial" w:cs="Arial"/>
          <w:sz w:val="20"/>
        </w:rPr>
      </w:pPr>
    </w:p>
    <w:p w14:paraId="5DA8808A" w14:textId="77777777" w:rsidR="000750FC" w:rsidRDefault="000750FC" w:rsidP="00DE0B3F">
      <w:pPr>
        <w:pStyle w:val="Caption"/>
      </w:pPr>
      <w:bookmarkStart w:id="140" w:name="_Toc530048405"/>
      <w:r>
        <w:lastRenderedPageBreak/>
        <w:t xml:space="preserve">Figure </w:t>
      </w:r>
      <w:r w:rsidR="00EA6958">
        <w:rPr>
          <w:noProof/>
        </w:rPr>
        <w:fldChar w:fldCharType="begin"/>
      </w:r>
      <w:r w:rsidR="00EA6958">
        <w:rPr>
          <w:noProof/>
        </w:rPr>
        <w:instrText xml:space="preserve"> SEQ Figure \* ARABIC </w:instrText>
      </w:r>
      <w:r w:rsidR="00EA6958">
        <w:rPr>
          <w:noProof/>
        </w:rPr>
        <w:fldChar w:fldCharType="separate"/>
      </w:r>
      <w:r>
        <w:rPr>
          <w:noProof/>
        </w:rPr>
        <w:t>2</w:t>
      </w:r>
      <w:bookmarkEnd w:id="140"/>
      <w:r w:rsidR="00EA6958">
        <w:rPr>
          <w:noProof/>
        </w:rPr>
        <w:fldChar w:fldCharType="end"/>
      </w:r>
    </w:p>
    <w:p w14:paraId="5736E302" w14:textId="3D89770A" w:rsidR="001049F0" w:rsidRDefault="00F10C8A" w:rsidP="00DE0B3F">
      <w:pPr>
        <w:pStyle w:val="Caption"/>
      </w:pPr>
      <w:r>
        <w:rPr>
          <w:noProof/>
        </w:rPr>
        <w:drawing>
          <wp:inline distT="0" distB="0" distL="0" distR="0" wp14:anchorId="0E6B0228" wp14:editId="79FDC90E">
            <wp:extent cx="5943600" cy="570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im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05475"/>
                    </a:xfrm>
                    <a:prstGeom prst="rect">
                      <a:avLst/>
                    </a:prstGeom>
                  </pic:spPr>
                </pic:pic>
              </a:graphicData>
            </a:graphic>
          </wp:inline>
        </w:drawing>
      </w:r>
    </w:p>
    <w:p w14:paraId="0C106B34" w14:textId="409EEE5C" w:rsidR="001049F0" w:rsidRDefault="001049F0" w:rsidP="008537B5">
      <w:pPr>
        <w:pStyle w:val="BodyText"/>
      </w:pPr>
    </w:p>
    <w:p w14:paraId="55F24B03" w14:textId="2F4F33DA" w:rsidR="006B1985" w:rsidRDefault="006B1985" w:rsidP="006B1985">
      <w:pPr>
        <w:pStyle w:val="Heading2"/>
      </w:pPr>
      <w:bookmarkStart w:id="141" w:name="_Toc207092408"/>
      <w:bookmarkStart w:id="142" w:name="_Toc416250749"/>
      <w:bookmarkStart w:id="143" w:name="_Toc446330087"/>
      <w:bookmarkStart w:id="144" w:name="_Toc536442627"/>
      <w:r w:rsidRPr="00E9501B">
        <w:t>Integration Control Registrations</w:t>
      </w:r>
      <w:bookmarkEnd w:id="141"/>
      <w:bookmarkEnd w:id="142"/>
      <w:bookmarkEnd w:id="143"/>
      <w:bookmarkEnd w:id="144"/>
    </w:p>
    <w:p w14:paraId="2C2B1165" w14:textId="38024627" w:rsidR="001049F0" w:rsidRPr="00E9501B" w:rsidRDefault="00A565E5" w:rsidP="00DB392A">
      <w:r>
        <w:t>N/A</w:t>
      </w:r>
    </w:p>
    <w:p w14:paraId="6ADD9380" w14:textId="686C0157" w:rsidR="0030285A" w:rsidRDefault="0030285A" w:rsidP="004B1884">
      <w:pPr>
        <w:pStyle w:val="Heading2"/>
      </w:pPr>
      <w:bookmarkStart w:id="145" w:name="_Toc536442628"/>
      <w:bookmarkEnd w:id="137"/>
      <w:bookmarkEnd w:id="138"/>
      <w:bookmarkEnd w:id="139"/>
      <w:r w:rsidRPr="00E9501B">
        <w:t>Application Programming Interfaces</w:t>
      </w:r>
      <w:bookmarkEnd w:id="145"/>
    </w:p>
    <w:p w14:paraId="382CD1A6" w14:textId="4801AF4B" w:rsidR="003450CB" w:rsidRPr="003450CB" w:rsidRDefault="00A565E5" w:rsidP="00DB392A">
      <w:r>
        <w:t>N/A</w:t>
      </w:r>
    </w:p>
    <w:p w14:paraId="662C1792" w14:textId="2692F4A2" w:rsidR="0030285A" w:rsidRDefault="0030285A" w:rsidP="004B1884">
      <w:pPr>
        <w:pStyle w:val="Heading2"/>
      </w:pPr>
      <w:bookmarkStart w:id="146" w:name="_Toc536442629"/>
      <w:r w:rsidRPr="00E9501B">
        <w:t>Remote Procedure Calls</w:t>
      </w:r>
      <w:bookmarkEnd w:id="146"/>
    </w:p>
    <w:p w14:paraId="574CBE9B" w14:textId="689FEECF" w:rsidR="00DB392A" w:rsidRPr="00E9501B" w:rsidRDefault="00A565E5" w:rsidP="00DB392A">
      <w:r>
        <w:t>N/A</w:t>
      </w:r>
    </w:p>
    <w:p w14:paraId="6EBFA7D7" w14:textId="77777777" w:rsidR="003450CB" w:rsidRPr="003450CB" w:rsidRDefault="003450CB" w:rsidP="003450CB">
      <w:pPr>
        <w:pStyle w:val="BodyText"/>
      </w:pPr>
    </w:p>
    <w:p w14:paraId="1028E613" w14:textId="4A7C226D" w:rsidR="0030285A" w:rsidRDefault="0030285A" w:rsidP="004B1884">
      <w:pPr>
        <w:pStyle w:val="Heading2"/>
      </w:pPr>
      <w:bookmarkStart w:id="147" w:name="_Toc536442630"/>
      <w:r w:rsidRPr="00E9501B">
        <w:lastRenderedPageBreak/>
        <w:t>HL7 Messaging</w:t>
      </w:r>
      <w:bookmarkEnd w:id="147"/>
    </w:p>
    <w:p w14:paraId="0634BA2A" w14:textId="233D4AC3" w:rsidR="006E13E6" w:rsidRPr="003450CB" w:rsidRDefault="00526711" w:rsidP="003450CB">
      <w:pPr>
        <w:pStyle w:val="Heading3"/>
      </w:pPr>
      <w:r w:rsidRPr="003450CB">
        <w:t>HL7 version 2</w:t>
      </w:r>
    </w:p>
    <w:p w14:paraId="0B82CA02" w14:textId="2EFD18AE" w:rsidR="003450CB" w:rsidRDefault="00846FBB" w:rsidP="00526711">
      <w:pPr>
        <w:pStyle w:val="BodyText"/>
        <w:numPr>
          <w:ilvl w:val="0"/>
          <w:numId w:val="20"/>
        </w:numPr>
      </w:pPr>
      <w:r>
        <w:t>Originally c</w:t>
      </w:r>
      <w:r w:rsidR="00F14DC2" w:rsidRPr="003450CB">
        <w:t>reated in 1989</w:t>
      </w:r>
      <w:r w:rsidR="00F14DC2">
        <w:t>, t</w:t>
      </w:r>
      <w:r w:rsidR="00526711" w:rsidRPr="003450CB">
        <w:t xml:space="preserve">he HL7 version 2 standard (also known as </w:t>
      </w:r>
      <w:proofErr w:type="spellStart"/>
      <w:r w:rsidR="00526711" w:rsidRPr="003450CB">
        <w:t>Pipehat</w:t>
      </w:r>
      <w:proofErr w:type="spellEnd"/>
      <w:r w:rsidR="00526711" w:rsidRPr="003450CB">
        <w:t>) support</w:t>
      </w:r>
      <w:r w:rsidR="00F14DC2">
        <w:t>s</w:t>
      </w:r>
      <w:r w:rsidR="00526711" w:rsidRPr="003450CB">
        <w:t xml:space="preserve"> hospital workflows.</w:t>
      </w:r>
    </w:p>
    <w:p w14:paraId="580AC77A" w14:textId="782DAE40" w:rsidR="006E13E6" w:rsidRDefault="00526711" w:rsidP="00526711">
      <w:pPr>
        <w:pStyle w:val="BodyText"/>
        <w:numPr>
          <w:ilvl w:val="0"/>
          <w:numId w:val="20"/>
        </w:numPr>
      </w:pPr>
      <w:r w:rsidRPr="003450CB">
        <w:t>HL7 v2.x messages use a non-XML encoding syntax based on segments (lines) and one-character delimiters.</w:t>
      </w:r>
    </w:p>
    <w:p w14:paraId="309367E1" w14:textId="50D8461F" w:rsidR="006E13E6" w:rsidRPr="003450CB" w:rsidRDefault="003450CB" w:rsidP="003450CB">
      <w:pPr>
        <w:pStyle w:val="Heading3"/>
      </w:pPr>
      <w:r>
        <w:t>H</w:t>
      </w:r>
      <w:r w:rsidR="00526711" w:rsidRPr="003450CB">
        <w:t>L7 version 3</w:t>
      </w:r>
    </w:p>
    <w:p w14:paraId="202F6377" w14:textId="266FF87F" w:rsidR="003450CB" w:rsidRDefault="00645BD7" w:rsidP="00526711">
      <w:pPr>
        <w:pStyle w:val="BodyText"/>
        <w:numPr>
          <w:ilvl w:val="0"/>
          <w:numId w:val="21"/>
        </w:numPr>
      </w:pPr>
      <w:r>
        <w:t>T</w:t>
      </w:r>
      <w:r w:rsidR="00526711" w:rsidRPr="003450CB">
        <w:t xml:space="preserve">he HL7 version 3 standard </w:t>
      </w:r>
      <w:r>
        <w:t xml:space="preserve">developed in 2005 </w:t>
      </w:r>
      <w:r w:rsidR="00F14DC2">
        <w:t xml:space="preserve">also </w:t>
      </w:r>
      <w:r w:rsidR="00526711" w:rsidRPr="003450CB">
        <w:t>support</w:t>
      </w:r>
      <w:r w:rsidR="00F14DC2">
        <w:t>s</w:t>
      </w:r>
      <w:r w:rsidR="00526711" w:rsidRPr="003450CB">
        <w:t xml:space="preserve"> all healthcare workflows.</w:t>
      </w:r>
      <w:r>
        <w:t xml:space="preserve"> </w:t>
      </w:r>
      <w:r w:rsidR="00526711" w:rsidRPr="003450CB">
        <w:t>The v</w:t>
      </w:r>
      <w:r>
        <w:t xml:space="preserve">ersion </w:t>
      </w:r>
      <w:r w:rsidR="00526711" w:rsidRPr="003450CB">
        <w:t xml:space="preserve">3 standard, unlike version 2, is based on a formal methodology </w:t>
      </w:r>
      <w:r w:rsidR="00A9637C">
        <w:t>a</w:t>
      </w:r>
      <w:r w:rsidR="00526711" w:rsidRPr="003450CB">
        <w:t>nd object-oriented principles.</w:t>
      </w:r>
    </w:p>
    <w:p w14:paraId="6208A3AE" w14:textId="110F1EEB" w:rsidR="003450CB" w:rsidRDefault="00526711" w:rsidP="00526711">
      <w:pPr>
        <w:pStyle w:val="BodyText"/>
        <w:numPr>
          <w:ilvl w:val="0"/>
          <w:numId w:val="21"/>
        </w:numPr>
      </w:pPr>
      <w:r w:rsidRPr="003450CB">
        <w:t>The HL7 version 3 messaging standard defines a series of Secure Text messages called interactions to support all healthcare workflows.</w:t>
      </w:r>
    </w:p>
    <w:p w14:paraId="17D1EA6E" w14:textId="2138A402" w:rsidR="003450CB" w:rsidRDefault="003450CB" w:rsidP="00526711">
      <w:pPr>
        <w:pStyle w:val="BodyText"/>
        <w:numPr>
          <w:ilvl w:val="0"/>
          <w:numId w:val="21"/>
        </w:numPr>
      </w:pPr>
      <w:r w:rsidRPr="003450CB">
        <w:t>HL7 v3 messages are based on an XML encoding syntax, as shown in this example</w:t>
      </w:r>
      <w:r w:rsidR="00645BD7">
        <w:t>:</w:t>
      </w:r>
    </w:p>
    <w:p w14:paraId="09D399EC" w14:textId="2ED2F3CC" w:rsidR="003450CB" w:rsidRPr="003450CB" w:rsidRDefault="003450CB" w:rsidP="003450CB">
      <w:pPr>
        <w:pStyle w:val="Note"/>
        <w:rPr>
          <w:rStyle w:val="SubtleEmphasis"/>
        </w:rPr>
      </w:pPr>
      <w:r w:rsidRPr="003450CB">
        <w:rPr>
          <w:rStyle w:val="SubtleEmphasis"/>
          <w:rFonts w:hint="eastAsia"/>
        </w:rPr>
        <w:t xml:space="preserve">&lt;POLB_IN224200 </w:t>
      </w:r>
      <w:proofErr w:type="spellStart"/>
      <w:r w:rsidRPr="003450CB">
        <w:rPr>
          <w:rStyle w:val="SubtleEmphasis"/>
          <w:rFonts w:hint="eastAsia"/>
        </w:rPr>
        <w:t>ITSVersion</w:t>
      </w:r>
      <w:proofErr w:type="spellEnd"/>
      <w:r w:rsidRPr="003450CB">
        <w:rPr>
          <w:rStyle w:val="SubtleEmphasis"/>
          <w:rFonts w:hint="eastAsia"/>
        </w:rPr>
        <w:t xml:space="preserve">="XML_1.0" </w:t>
      </w:r>
      <w:proofErr w:type="spellStart"/>
      <w:r w:rsidRPr="003450CB">
        <w:rPr>
          <w:rStyle w:val="SubtleEmphasis"/>
          <w:rFonts w:hint="eastAsia"/>
        </w:rPr>
        <w:t>xmlns</w:t>
      </w:r>
      <w:proofErr w:type="spellEnd"/>
      <w:r w:rsidRPr="003450CB">
        <w:rPr>
          <w:rStyle w:val="SubtleEmphasis"/>
          <w:rFonts w:hint="eastAsia"/>
        </w:rPr>
        <w:t>="urn:hl7-org:v3"</w:t>
      </w:r>
      <w:r w:rsidRPr="003450CB">
        <w:rPr>
          <w:rStyle w:val="SubtleEmphasis"/>
        </w:rPr>
        <w:t xml:space="preserve"> </w:t>
      </w:r>
      <w:proofErr w:type="spellStart"/>
      <w:r w:rsidRPr="003450CB">
        <w:rPr>
          <w:rStyle w:val="SubtleEmphasis"/>
          <w:rFonts w:hint="eastAsia"/>
        </w:rPr>
        <w:t>xmlns:xsi</w:t>
      </w:r>
      <w:proofErr w:type="spellEnd"/>
      <w:r w:rsidRPr="003450CB">
        <w:rPr>
          <w:rStyle w:val="SubtleEmphasis"/>
          <w:rFonts w:hint="eastAsia"/>
        </w:rPr>
        <w:t>="http://www.w3.org/2001/XMLSchema-instance"&gt;</w:t>
      </w:r>
      <w:r w:rsidRPr="003450CB">
        <w:rPr>
          <w:rStyle w:val="SubtleEmphasis"/>
        </w:rPr>
        <w:t xml:space="preserve"> </w:t>
      </w:r>
      <w:r w:rsidRPr="003450CB">
        <w:rPr>
          <w:rStyle w:val="SubtleEmphasis"/>
          <w:rFonts w:hint="eastAsia"/>
        </w:rPr>
        <w:t>&lt;id root="2.16.840.1.113883.19.1122.7" extension="CNTRL-3456"/&gt;&lt;</w:t>
      </w:r>
      <w:proofErr w:type="spellStart"/>
      <w:r w:rsidRPr="003450CB">
        <w:rPr>
          <w:rStyle w:val="SubtleEmphasis"/>
          <w:rFonts w:hint="eastAsia"/>
        </w:rPr>
        <w:t>creationTime</w:t>
      </w:r>
      <w:proofErr w:type="spellEnd"/>
      <w:r w:rsidRPr="003450CB">
        <w:rPr>
          <w:rStyle w:val="SubtleEmphasis"/>
          <w:rFonts w:hint="eastAsia"/>
        </w:rPr>
        <w:t xml:space="preserve"> value="200202150930-0400"/&gt;</w:t>
      </w:r>
    </w:p>
    <w:p w14:paraId="19498C89" w14:textId="12FCF390" w:rsidR="003450CB" w:rsidRDefault="003450CB" w:rsidP="003450CB">
      <w:pPr>
        <w:pStyle w:val="BodyText"/>
      </w:pPr>
    </w:p>
    <w:p w14:paraId="4F346A6B" w14:textId="77777777" w:rsidR="006E13E6" w:rsidRPr="003450CB" w:rsidRDefault="00526711" w:rsidP="003450CB">
      <w:pPr>
        <w:pStyle w:val="Heading3"/>
      </w:pPr>
      <w:r w:rsidRPr="003450CB">
        <w:t>FHIR is a standard and an API</w:t>
      </w:r>
    </w:p>
    <w:p w14:paraId="4264C928" w14:textId="2EFFAD22" w:rsidR="003450CB" w:rsidRDefault="00526711" w:rsidP="00526711">
      <w:pPr>
        <w:pStyle w:val="BodyText"/>
        <w:numPr>
          <w:ilvl w:val="0"/>
          <w:numId w:val="20"/>
        </w:numPr>
        <w:tabs>
          <w:tab w:val="clear" w:pos="720"/>
        </w:tabs>
      </w:pPr>
      <w:r w:rsidRPr="003450CB">
        <w:t xml:space="preserve">FHIR is the next generation </w:t>
      </w:r>
      <w:r w:rsidR="00645BD7">
        <w:t xml:space="preserve">healthcare messaging </w:t>
      </w:r>
      <w:r w:rsidRPr="003450CB">
        <w:t xml:space="preserve">standard </w:t>
      </w:r>
      <w:r w:rsidRPr="003450CB">
        <w:br/>
        <w:t xml:space="preserve">created by HL7 and is designed to enable </w:t>
      </w:r>
      <w:r w:rsidRPr="003450CB">
        <w:br/>
        <w:t xml:space="preserve">exchange of health information through </w:t>
      </w:r>
      <w:r w:rsidRPr="003450CB">
        <w:br/>
        <w:t>RESTful services</w:t>
      </w:r>
      <w:r w:rsidR="000814EC">
        <w:t xml:space="preserve"> using HTTP.</w:t>
      </w:r>
    </w:p>
    <w:p w14:paraId="2637F6E5" w14:textId="601D9A4F" w:rsidR="003450CB" w:rsidRDefault="003450CB" w:rsidP="00526711">
      <w:pPr>
        <w:pStyle w:val="BodyText"/>
        <w:numPr>
          <w:ilvl w:val="0"/>
          <w:numId w:val="20"/>
        </w:numPr>
        <w:tabs>
          <w:tab w:val="clear" w:pos="720"/>
        </w:tabs>
      </w:pPr>
      <w:r>
        <w:t>D</w:t>
      </w:r>
      <w:r w:rsidR="00526711" w:rsidRPr="003450CB">
        <w:t>ata representation can be in JSON or XML</w:t>
      </w:r>
      <w:r w:rsidR="000814EC">
        <w:t>. JSON and XML are the most standard formats for representing data.</w:t>
      </w:r>
    </w:p>
    <w:p w14:paraId="2CF4A5D9" w14:textId="77777777" w:rsidR="003450CB" w:rsidRDefault="00526711" w:rsidP="00526711">
      <w:pPr>
        <w:pStyle w:val="BodyText"/>
        <w:numPr>
          <w:ilvl w:val="0"/>
          <w:numId w:val="20"/>
        </w:numPr>
        <w:tabs>
          <w:tab w:val="clear" w:pos="720"/>
        </w:tabs>
      </w:pPr>
      <w:r w:rsidRPr="003450CB">
        <w:t xml:space="preserve">FHIR is built on previous HL7 standards </w:t>
      </w:r>
      <w:r w:rsidRPr="003450CB">
        <w:br/>
        <w:t>like HL7 2.x, 3.x, CDA etc.</w:t>
      </w:r>
    </w:p>
    <w:p w14:paraId="4D2AC1FE" w14:textId="01E44340" w:rsidR="006E13E6" w:rsidRPr="003450CB" w:rsidRDefault="00526711" w:rsidP="00526711">
      <w:pPr>
        <w:pStyle w:val="BodyText"/>
        <w:numPr>
          <w:ilvl w:val="0"/>
          <w:numId w:val="20"/>
        </w:numPr>
        <w:tabs>
          <w:tab w:val="clear" w:pos="720"/>
        </w:tabs>
      </w:pPr>
      <w:r w:rsidRPr="003450CB">
        <w:t xml:space="preserve">See </w:t>
      </w:r>
      <w:hyperlink r:id="rId20" w:history="1">
        <w:r w:rsidRPr="003450CB">
          <w:rPr>
            <w:rStyle w:val="Hyperlink"/>
          </w:rPr>
          <w:t>https://www.hl7.org/fhir/</w:t>
        </w:r>
      </w:hyperlink>
      <w:r w:rsidRPr="003450CB">
        <w:t xml:space="preserve"> for </w:t>
      </w:r>
      <w:r w:rsidRPr="003450CB">
        <w:br/>
        <w:t>more information</w:t>
      </w:r>
    </w:p>
    <w:p w14:paraId="0D189190" w14:textId="77777777" w:rsidR="003450CB" w:rsidRDefault="003450CB" w:rsidP="003450CB">
      <w:pPr>
        <w:pStyle w:val="BodyText"/>
      </w:pPr>
    </w:p>
    <w:p w14:paraId="54913F7B" w14:textId="77777777" w:rsidR="00A926CC" w:rsidRPr="00A926CC" w:rsidRDefault="00A926CC" w:rsidP="002843F2">
      <w:pPr>
        <w:pStyle w:val="RefNote"/>
      </w:pPr>
      <w:r w:rsidRPr="00A926CC">
        <w:t>{</w:t>
      </w:r>
    </w:p>
    <w:p w14:paraId="633D326A" w14:textId="77777777" w:rsidR="00A926CC" w:rsidRPr="00A926CC" w:rsidRDefault="00A926CC" w:rsidP="002843F2">
      <w:pPr>
        <w:pStyle w:val="RefNote"/>
      </w:pPr>
      <w:r w:rsidRPr="00A926CC">
        <w:t xml:space="preserve">  "</w:t>
      </w:r>
      <w:proofErr w:type="spellStart"/>
      <w:r w:rsidRPr="00A926CC">
        <w:t>resourceType</w:t>
      </w:r>
      <w:proofErr w:type="spellEnd"/>
      <w:r w:rsidRPr="00A926CC">
        <w:t>": "Patient",</w:t>
      </w:r>
    </w:p>
    <w:p w14:paraId="3DC3F974" w14:textId="77777777" w:rsidR="00A926CC" w:rsidRPr="00A926CC" w:rsidRDefault="00A926CC" w:rsidP="002843F2">
      <w:pPr>
        <w:pStyle w:val="RefNote"/>
      </w:pPr>
      <w:r w:rsidRPr="00A926CC">
        <w:t xml:space="preserve">  "id": "pat3",</w:t>
      </w:r>
    </w:p>
    <w:p w14:paraId="2245B507" w14:textId="77777777" w:rsidR="00A926CC" w:rsidRPr="00A926CC" w:rsidRDefault="00A926CC" w:rsidP="002843F2">
      <w:pPr>
        <w:pStyle w:val="RefNote"/>
      </w:pPr>
      <w:r w:rsidRPr="00A926CC">
        <w:t xml:space="preserve">  "text": {</w:t>
      </w:r>
    </w:p>
    <w:p w14:paraId="673E97DF" w14:textId="77777777" w:rsidR="00A926CC" w:rsidRPr="00A926CC" w:rsidRDefault="00A926CC" w:rsidP="002843F2">
      <w:pPr>
        <w:pStyle w:val="RefNote"/>
      </w:pPr>
      <w:r w:rsidRPr="00A926CC">
        <w:lastRenderedPageBreak/>
        <w:t xml:space="preserve">    "status": "generated",</w:t>
      </w:r>
    </w:p>
    <w:p w14:paraId="6755270B" w14:textId="77777777" w:rsidR="00A926CC" w:rsidRPr="00A926CC" w:rsidRDefault="00A926CC" w:rsidP="002843F2">
      <w:pPr>
        <w:pStyle w:val="RefNote"/>
      </w:pPr>
      <w:r w:rsidRPr="00A926CC">
        <w:t xml:space="preserve">  },</w:t>
      </w:r>
    </w:p>
    <w:p w14:paraId="48C7B374" w14:textId="77777777" w:rsidR="00A926CC" w:rsidRPr="00A926CC" w:rsidRDefault="00A926CC" w:rsidP="002843F2">
      <w:pPr>
        <w:pStyle w:val="RefNote"/>
      </w:pPr>
      <w:r w:rsidRPr="00A926CC">
        <w:t xml:space="preserve">  "identifier": [</w:t>
      </w:r>
    </w:p>
    <w:p w14:paraId="303C368B" w14:textId="77777777" w:rsidR="00A926CC" w:rsidRPr="00A926CC" w:rsidRDefault="00A926CC" w:rsidP="002843F2">
      <w:pPr>
        <w:pStyle w:val="RefNote"/>
      </w:pPr>
      <w:r w:rsidRPr="00A926CC">
        <w:t xml:space="preserve">    {</w:t>
      </w:r>
    </w:p>
    <w:p w14:paraId="11053E54" w14:textId="77777777" w:rsidR="00A926CC" w:rsidRPr="00A926CC" w:rsidRDefault="00A926CC" w:rsidP="002843F2">
      <w:pPr>
        <w:pStyle w:val="RefNote"/>
      </w:pPr>
      <w:r w:rsidRPr="00A926CC">
        <w:t xml:space="preserve">      "use": "usual",</w:t>
      </w:r>
    </w:p>
    <w:p w14:paraId="1134C91A" w14:textId="77777777" w:rsidR="00A926CC" w:rsidRPr="00A926CC" w:rsidRDefault="00A926CC" w:rsidP="002843F2">
      <w:pPr>
        <w:pStyle w:val="RefNote"/>
      </w:pPr>
      <w:r w:rsidRPr="00A926CC">
        <w:t xml:space="preserve">      "type": {</w:t>
      </w:r>
    </w:p>
    <w:p w14:paraId="3113A0D8" w14:textId="77777777" w:rsidR="00A926CC" w:rsidRPr="00A926CC" w:rsidRDefault="00A926CC" w:rsidP="002843F2">
      <w:pPr>
        <w:pStyle w:val="RefNote"/>
      </w:pPr>
      <w:r w:rsidRPr="00A926CC">
        <w:t xml:space="preserve">        "coding": [</w:t>
      </w:r>
    </w:p>
    <w:p w14:paraId="590E535C" w14:textId="77777777" w:rsidR="00A926CC" w:rsidRPr="00A926CC" w:rsidRDefault="00A926CC" w:rsidP="002843F2">
      <w:pPr>
        <w:pStyle w:val="RefNote"/>
      </w:pPr>
      <w:r w:rsidRPr="00A926CC">
        <w:t xml:space="preserve">          {</w:t>
      </w:r>
    </w:p>
    <w:p w14:paraId="15A0E8E9" w14:textId="77777777" w:rsidR="00A926CC" w:rsidRPr="00A926CC" w:rsidRDefault="00A926CC" w:rsidP="002843F2">
      <w:pPr>
        <w:pStyle w:val="RefNote"/>
      </w:pPr>
      <w:r w:rsidRPr="00A926CC">
        <w:t xml:space="preserve">            "system": "http://hl7.org/</w:t>
      </w:r>
      <w:proofErr w:type="spellStart"/>
      <w:r w:rsidRPr="00A926CC">
        <w:t>fhir</w:t>
      </w:r>
      <w:proofErr w:type="spellEnd"/>
      <w:r w:rsidRPr="00A926CC">
        <w:t>/v2/0203",</w:t>
      </w:r>
    </w:p>
    <w:p w14:paraId="5913E91E" w14:textId="77777777" w:rsidR="00A926CC" w:rsidRPr="00A926CC" w:rsidRDefault="00A926CC" w:rsidP="002843F2">
      <w:pPr>
        <w:pStyle w:val="RefNote"/>
      </w:pPr>
      <w:r w:rsidRPr="00A926CC">
        <w:t xml:space="preserve">            "code": "MR"</w:t>
      </w:r>
    </w:p>
    <w:p w14:paraId="6BE2FFC2" w14:textId="77777777" w:rsidR="00A926CC" w:rsidRPr="00A926CC" w:rsidRDefault="00A926CC" w:rsidP="002843F2">
      <w:pPr>
        <w:pStyle w:val="RefNote"/>
      </w:pPr>
      <w:r w:rsidRPr="00A926CC">
        <w:t xml:space="preserve">          }</w:t>
      </w:r>
    </w:p>
    <w:p w14:paraId="7E7AA9D6" w14:textId="77777777" w:rsidR="00A926CC" w:rsidRPr="00A926CC" w:rsidRDefault="00A926CC" w:rsidP="002843F2">
      <w:pPr>
        <w:pStyle w:val="RefNote"/>
      </w:pPr>
      <w:r w:rsidRPr="00A926CC">
        <w:t xml:space="preserve">        ]</w:t>
      </w:r>
    </w:p>
    <w:p w14:paraId="42D27A64" w14:textId="77777777" w:rsidR="00A926CC" w:rsidRPr="00A926CC" w:rsidRDefault="00A926CC" w:rsidP="002843F2">
      <w:pPr>
        <w:pStyle w:val="RefNote"/>
      </w:pPr>
      <w:r w:rsidRPr="00A926CC">
        <w:t xml:space="preserve">      },</w:t>
      </w:r>
    </w:p>
    <w:p w14:paraId="1FAE2DB7" w14:textId="77777777" w:rsidR="00A926CC" w:rsidRPr="00A926CC" w:rsidRDefault="00A926CC" w:rsidP="002843F2">
      <w:pPr>
        <w:pStyle w:val="RefNote"/>
      </w:pPr>
      <w:r w:rsidRPr="00A926CC">
        <w:t xml:space="preserve">      "system": "urn:oid:0.1.2.3.4.5.6.7",</w:t>
      </w:r>
    </w:p>
    <w:p w14:paraId="781C81B8" w14:textId="77777777" w:rsidR="00A926CC" w:rsidRPr="00A926CC" w:rsidRDefault="00A926CC" w:rsidP="002843F2">
      <w:pPr>
        <w:pStyle w:val="RefNote"/>
      </w:pPr>
      <w:r w:rsidRPr="00A926CC">
        <w:t xml:space="preserve">      "value": "123457"</w:t>
      </w:r>
    </w:p>
    <w:p w14:paraId="78A9718B" w14:textId="77777777" w:rsidR="00A926CC" w:rsidRPr="00A926CC" w:rsidRDefault="00A926CC" w:rsidP="002843F2">
      <w:pPr>
        <w:pStyle w:val="RefNote"/>
      </w:pPr>
      <w:r w:rsidRPr="00A926CC">
        <w:t xml:space="preserve">    }</w:t>
      </w:r>
    </w:p>
    <w:p w14:paraId="1775CB86" w14:textId="77777777" w:rsidR="00A926CC" w:rsidRPr="00A926CC" w:rsidRDefault="00A926CC" w:rsidP="002843F2">
      <w:pPr>
        <w:pStyle w:val="RefNote"/>
      </w:pPr>
      <w:r w:rsidRPr="00A926CC">
        <w:t xml:space="preserve">  ],</w:t>
      </w:r>
    </w:p>
    <w:p w14:paraId="1D0D880F" w14:textId="77777777" w:rsidR="00A926CC" w:rsidRPr="00A926CC" w:rsidRDefault="00A926CC" w:rsidP="002843F2">
      <w:pPr>
        <w:pStyle w:val="RefNote"/>
      </w:pPr>
      <w:r w:rsidRPr="00A926CC">
        <w:t xml:space="preserve">  "active": true,</w:t>
      </w:r>
    </w:p>
    <w:p w14:paraId="2B2959A7" w14:textId="77777777" w:rsidR="00A926CC" w:rsidRPr="00A926CC" w:rsidRDefault="00A926CC" w:rsidP="002843F2">
      <w:pPr>
        <w:pStyle w:val="RefNote"/>
      </w:pPr>
      <w:r w:rsidRPr="00A926CC">
        <w:t xml:space="preserve">  "name": [</w:t>
      </w:r>
    </w:p>
    <w:p w14:paraId="6C6129F7" w14:textId="77777777" w:rsidR="00A926CC" w:rsidRPr="00A926CC" w:rsidRDefault="00A926CC" w:rsidP="002843F2">
      <w:pPr>
        <w:pStyle w:val="RefNote"/>
      </w:pPr>
      <w:r w:rsidRPr="00A926CC">
        <w:t xml:space="preserve">    {</w:t>
      </w:r>
    </w:p>
    <w:p w14:paraId="6693E1D0" w14:textId="77777777" w:rsidR="00A926CC" w:rsidRPr="00A926CC" w:rsidRDefault="00A926CC" w:rsidP="002843F2">
      <w:pPr>
        <w:pStyle w:val="RefNote"/>
      </w:pPr>
      <w:r w:rsidRPr="00A926CC">
        <w:t xml:space="preserve">      "use": "official",</w:t>
      </w:r>
    </w:p>
    <w:p w14:paraId="524AD6C8" w14:textId="77777777" w:rsidR="00A926CC" w:rsidRPr="00A926CC" w:rsidRDefault="00A926CC" w:rsidP="002843F2">
      <w:pPr>
        <w:pStyle w:val="RefNote"/>
      </w:pPr>
      <w:r w:rsidRPr="00A926CC">
        <w:t xml:space="preserve">      "family": [</w:t>
      </w:r>
    </w:p>
    <w:p w14:paraId="1C1E97EA" w14:textId="77777777" w:rsidR="00A926CC" w:rsidRPr="00A926CC" w:rsidRDefault="00A926CC" w:rsidP="002843F2">
      <w:pPr>
        <w:pStyle w:val="RefNote"/>
      </w:pPr>
      <w:r w:rsidRPr="00A926CC">
        <w:t xml:space="preserve">        "</w:t>
      </w:r>
      <w:proofErr w:type="spellStart"/>
      <w:r w:rsidRPr="00A926CC">
        <w:t>Notsowell</w:t>
      </w:r>
      <w:proofErr w:type="spellEnd"/>
      <w:r w:rsidRPr="00A926CC">
        <w:t>"</w:t>
      </w:r>
    </w:p>
    <w:p w14:paraId="5CB6BD01" w14:textId="77777777" w:rsidR="00A926CC" w:rsidRPr="00A926CC" w:rsidRDefault="00A926CC" w:rsidP="002843F2">
      <w:pPr>
        <w:pStyle w:val="RefNote"/>
      </w:pPr>
      <w:r w:rsidRPr="00A926CC">
        <w:t xml:space="preserve">      ],</w:t>
      </w:r>
    </w:p>
    <w:p w14:paraId="697DB6C3" w14:textId="77777777" w:rsidR="00A926CC" w:rsidRPr="00A926CC" w:rsidRDefault="00A926CC" w:rsidP="002843F2">
      <w:pPr>
        <w:pStyle w:val="RefNote"/>
      </w:pPr>
      <w:r w:rsidRPr="00A926CC">
        <w:t xml:space="preserve">      "given": [</w:t>
      </w:r>
    </w:p>
    <w:p w14:paraId="16D94A28" w14:textId="77777777" w:rsidR="00A926CC" w:rsidRPr="00A926CC" w:rsidRDefault="00A926CC" w:rsidP="002843F2">
      <w:pPr>
        <w:pStyle w:val="RefNote"/>
      </w:pPr>
      <w:r w:rsidRPr="00A926CC">
        <w:lastRenderedPageBreak/>
        <w:t xml:space="preserve">        "Simon"</w:t>
      </w:r>
    </w:p>
    <w:p w14:paraId="28FEA8EA" w14:textId="77777777" w:rsidR="00A926CC" w:rsidRPr="00A926CC" w:rsidRDefault="00A926CC" w:rsidP="002843F2">
      <w:pPr>
        <w:pStyle w:val="RefNote"/>
      </w:pPr>
      <w:r w:rsidRPr="00A926CC">
        <w:t xml:space="preserve">      ]</w:t>
      </w:r>
    </w:p>
    <w:p w14:paraId="4CA2DE51" w14:textId="77777777" w:rsidR="00A926CC" w:rsidRPr="00A926CC" w:rsidRDefault="00A926CC" w:rsidP="002843F2">
      <w:pPr>
        <w:pStyle w:val="RefNote"/>
      </w:pPr>
      <w:r w:rsidRPr="00A926CC">
        <w:t xml:space="preserve">    }</w:t>
      </w:r>
    </w:p>
    <w:p w14:paraId="1F37A3F1" w14:textId="77777777" w:rsidR="00A926CC" w:rsidRPr="00A926CC" w:rsidRDefault="00A926CC" w:rsidP="002843F2">
      <w:pPr>
        <w:pStyle w:val="RefNote"/>
      </w:pPr>
      <w:r w:rsidRPr="00A926CC">
        <w:t xml:space="preserve">  ],</w:t>
      </w:r>
    </w:p>
    <w:p w14:paraId="34991836" w14:textId="77777777" w:rsidR="00A926CC" w:rsidRPr="00A926CC" w:rsidRDefault="00A926CC" w:rsidP="002843F2">
      <w:pPr>
        <w:pStyle w:val="RefNote"/>
      </w:pPr>
      <w:r w:rsidRPr="00A926CC">
        <w:t xml:space="preserve">  "gender": "male",</w:t>
      </w:r>
    </w:p>
    <w:p w14:paraId="7042AA47" w14:textId="77777777" w:rsidR="00A926CC" w:rsidRPr="00A926CC" w:rsidRDefault="00A926CC" w:rsidP="002843F2">
      <w:pPr>
        <w:pStyle w:val="RefNote"/>
      </w:pPr>
      <w:r w:rsidRPr="00A926CC">
        <w:t xml:space="preserve">  "</w:t>
      </w:r>
      <w:proofErr w:type="spellStart"/>
      <w:r w:rsidRPr="00A926CC">
        <w:t>birthDate</w:t>
      </w:r>
      <w:proofErr w:type="spellEnd"/>
      <w:r w:rsidRPr="00A926CC">
        <w:t>": "1982-01-23",</w:t>
      </w:r>
    </w:p>
    <w:p w14:paraId="488B5DC1" w14:textId="77777777" w:rsidR="00A926CC" w:rsidRPr="00A926CC" w:rsidRDefault="00A926CC" w:rsidP="002843F2">
      <w:pPr>
        <w:pStyle w:val="RefNote"/>
      </w:pPr>
      <w:r w:rsidRPr="00A926CC">
        <w:t xml:space="preserve">  "</w:t>
      </w:r>
      <w:proofErr w:type="spellStart"/>
      <w:r w:rsidRPr="00A926CC">
        <w:t>deceasedDateTime</w:t>
      </w:r>
      <w:proofErr w:type="spellEnd"/>
      <w:r w:rsidRPr="00A926CC">
        <w:t>": "2015-02-14T13:42:00+10:00",</w:t>
      </w:r>
    </w:p>
    <w:p w14:paraId="2598879C" w14:textId="77777777" w:rsidR="00A926CC" w:rsidRPr="00A926CC" w:rsidRDefault="00A926CC" w:rsidP="002843F2">
      <w:pPr>
        <w:pStyle w:val="RefNote"/>
      </w:pPr>
      <w:r w:rsidRPr="00A926CC">
        <w:t xml:space="preserve">  "</w:t>
      </w:r>
      <w:proofErr w:type="spellStart"/>
      <w:r w:rsidRPr="00A926CC">
        <w:t>managingOrganization</w:t>
      </w:r>
      <w:proofErr w:type="spellEnd"/>
      <w:r w:rsidRPr="00A926CC">
        <w:t>": {</w:t>
      </w:r>
    </w:p>
    <w:p w14:paraId="679744FC" w14:textId="77777777" w:rsidR="00A926CC" w:rsidRPr="00A926CC" w:rsidRDefault="00A926CC" w:rsidP="002843F2">
      <w:pPr>
        <w:pStyle w:val="RefNote"/>
      </w:pPr>
      <w:r w:rsidRPr="00A926CC">
        <w:t xml:space="preserve">    "reference": "Organization/1",</w:t>
      </w:r>
    </w:p>
    <w:p w14:paraId="313E652B" w14:textId="77777777" w:rsidR="00A926CC" w:rsidRPr="00A926CC" w:rsidRDefault="00A926CC" w:rsidP="002843F2">
      <w:pPr>
        <w:pStyle w:val="RefNote"/>
      </w:pPr>
      <w:r w:rsidRPr="00A926CC">
        <w:t xml:space="preserve">    "display": "ACME Healthcare, Inc"</w:t>
      </w:r>
    </w:p>
    <w:p w14:paraId="41BBF27F" w14:textId="77777777" w:rsidR="00A926CC" w:rsidRPr="00A926CC" w:rsidRDefault="00A926CC" w:rsidP="002843F2">
      <w:pPr>
        <w:pStyle w:val="RefNote"/>
      </w:pPr>
      <w:r w:rsidRPr="00A926CC">
        <w:t xml:space="preserve">  }</w:t>
      </w:r>
    </w:p>
    <w:p w14:paraId="2A334B33" w14:textId="6252BDBD" w:rsidR="003450CB" w:rsidRDefault="00A926CC" w:rsidP="002843F2">
      <w:pPr>
        <w:pStyle w:val="RefNote"/>
      </w:pPr>
      <w:r w:rsidRPr="00A926CC">
        <w:t>}</w:t>
      </w:r>
    </w:p>
    <w:p w14:paraId="7A694F36" w14:textId="77777777" w:rsidR="003450CB" w:rsidRPr="003450CB" w:rsidRDefault="003450CB" w:rsidP="003450CB">
      <w:pPr>
        <w:pStyle w:val="BodyText"/>
      </w:pPr>
    </w:p>
    <w:p w14:paraId="0385F326" w14:textId="5779A967" w:rsidR="002137C2" w:rsidRDefault="002137C2" w:rsidP="004B1884">
      <w:pPr>
        <w:pStyle w:val="Heading2"/>
      </w:pPr>
      <w:bookmarkStart w:id="148" w:name="_Toc536442631"/>
      <w:r w:rsidRPr="00E9501B">
        <w:t>Web Services</w:t>
      </w:r>
      <w:bookmarkEnd w:id="148"/>
    </w:p>
    <w:p w14:paraId="7164B692" w14:textId="27BE60FC" w:rsidR="00F10C8A" w:rsidRPr="00F10C8A" w:rsidRDefault="00F10C8A" w:rsidP="00F10C8A">
      <w:r>
        <w:t xml:space="preserve">The MCCF application </w:t>
      </w:r>
      <w:r w:rsidR="00F6126D">
        <w:t xml:space="preserve">front-end </w:t>
      </w:r>
      <w:r>
        <w:t xml:space="preserve">uses </w:t>
      </w:r>
      <w:r w:rsidR="00150A2E">
        <w:t xml:space="preserve">Angular </w:t>
      </w:r>
      <w:r>
        <w:t xml:space="preserve">HTTP </w:t>
      </w:r>
      <w:r w:rsidR="00150A2E">
        <w:t xml:space="preserve">and </w:t>
      </w:r>
      <w:proofErr w:type="spellStart"/>
      <w:r w:rsidR="00150A2E">
        <w:t>WebSockets</w:t>
      </w:r>
      <w:proofErr w:type="spellEnd"/>
      <w:r w:rsidR="00150A2E">
        <w:t xml:space="preserve"> </w:t>
      </w:r>
      <w:r w:rsidR="00FC3E97">
        <w:t>for communicating with data services.</w:t>
      </w:r>
      <w:r w:rsidR="00583A87">
        <w:t xml:space="preserve"> These are standard communication protoc</w:t>
      </w:r>
      <w:r w:rsidR="00DF5F64">
        <w:t>o</w:t>
      </w:r>
      <w:r w:rsidR="00583A87">
        <w:t>ls for browser-based web applications.</w:t>
      </w:r>
    </w:p>
    <w:p w14:paraId="3E0FC01E" w14:textId="233D0BE3" w:rsidR="00081283" w:rsidRDefault="00081283" w:rsidP="00081283">
      <w:pPr>
        <w:pStyle w:val="BodyText"/>
      </w:pPr>
    </w:p>
    <w:p w14:paraId="77FDCE3D" w14:textId="77777777" w:rsidR="00081283" w:rsidRPr="00081283" w:rsidRDefault="00081283" w:rsidP="00081283">
      <w:pPr>
        <w:pStyle w:val="BodyText"/>
      </w:pPr>
    </w:p>
    <w:p w14:paraId="3D75224C" w14:textId="13919373" w:rsidR="00392888" w:rsidRPr="00E9501B" w:rsidRDefault="00E24F14" w:rsidP="004B1884">
      <w:pPr>
        <w:pStyle w:val="Heading1"/>
      </w:pPr>
      <w:bookmarkStart w:id="149" w:name="_Toc536442632"/>
      <w:bookmarkEnd w:id="118"/>
      <w:bookmarkEnd w:id="119"/>
      <w:bookmarkEnd w:id="120"/>
      <w:r w:rsidRPr="00E9501B">
        <w:t>Standards and Conventions</w:t>
      </w:r>
      <w:r w:rsidR="00F1038A" w:rsidRPr="00E9501B">
        <w:t xml:space="preserve"> Exemptions</w:t>
      </w:r>
      <w:bookmarkEnd w:id="149"/>
    </w:p>
    <w:p w14:paraId="33A62044" w14:textId="061B2559" w:rsidR="009A32D1" w:rsidRDefault="00F1038A" w:rsidP="004B1884">
      <w:pPr>
        <w:pStyle w:val="Heading2"/>
      </w:pPr>
      <w:bookmarkStart w:id="150" w:name="_Toc536442633"/>
      <w:bookmarkStart w:id="151" w:name="_Toc207092411"/>
      <w:bookmarkStart w:id="152" w:name="_Toc416250752"/>
      <w:bookmarkStart w:id="153" w:name="_Toc446330090"/>
      <w:r w:rsidRPr="00E9501B">
        <w:t>Internal Relationships</w:t>
      </w:r>
      <w:bookmarkEnd w:id="150"/>
    </w:p>
    <w:p w14:paraId="5A74867F" w14:textId="31817021" w:rsidR="00DB392A" w:rsidRPr="00DB392A" w:rsidRDefault="00A565E5" w:rsidP="00DB392A">
      <w:r>
        <w:t>N/A</w:t>
      </w:r>
    </w:p>
    <w:p w14:paraId="215D44B1" w14:textId="7BFA9F93" w:rsidR="00392888" w:rsidRDefault="003A1D29" w:rsidP="004B1884">
      <w:pPr>
        <w:pStyle w:val="Heading2"/>
      </w:pPr>
      <w:bookmarkStart w:id="154" w:name="_Toc536442634"/>
      <w:r w:rsidRPr="00E9501B">
        <w:t>Software-wide Variables</w:t>
      </w:r>
      <w:bookmarkEnd w:id="151"/>
      <w:bookmarkEnd w:id="152"/>
      <w:bookmarkEnd w:id="153"/>
      <w:bookmarkEnd w:id="154"/>
    </w:p>
    <w:p w14:paraId="58C8B4A6" w14:textId="1051BFBD" w:rsidR="00DB392A" w:rsidRPr="00DB392A" w:rsidRDefault="00A565E5" w:rsidP="00DB392A">
      <w:r>
        <w:t>N/A</w:t>
      </w:r>
    </w:p>
    <w:p w14:paraId="3CCAF6C8" w14:textId="77777777" w:rsidR="00392888" w:rsidRPr="00E9501B" w:rsidRDefault="00392888" w:rsidP="004B1884">
      <w:pPr>
        <w:pStyle w:val="Heading1"/>
      </w:pPr>
      <w:bookmarkStart w:id="155" w:name="_Software_Documentation_Component:_T"/>
      <w:bookmarkStart w:id="156" w:name="_Security_Guide"/>
      <w:bookmarkStart w:id="157" w:name="_Toc416250754"/>
      <w:bookmarkStart w:id="158" w:name="_Toc446330092"/>
      <w:bookmarkStart w:id="159" w:name="_Toc536442635"/>
      <w:bookmarkEnd w:id="155"/>
      <w:bookmarkEnd w:id="156"/>
      <w:r w:rsidRPr="00E9501B">
        <w:t>Security</w:t>
      </w:r>
      <w:bookmarkEnd w:id="157"/>
      <w:bookmarkEnd w:id="158"/>
      <w:bookmarkEnd w:id="159"/>
    </w:p>
    <w:p w14:paraId="4DA635E8" w14:textId="2808C68C" w:rsidR="0030285A" w:rsidRDefault="0030285A" w:rsidP="004B1884">
      <w:pPr>
        <w:pStyle w:val="Heading2"/>
      </w:pPr>
      <w:bookmarkStart w:id="160" w:name="_Toc207092424"/>
      <w:bookmarkStart w:id="161" w:name="_Toc415073402"/>
      <w:bookmarkStart w:id="162" w:name="_Toc416250783"/>
      <w:bookmarkStart w:id="163" w:name="_Toc446330117"/>
      <w:bookmarkStart w:id="164" w:name="_Toc536442636"/>
      <w:bookmarkStart w:id="165" w:name="_Toc412460860"/>
      <w:bookmarkStart w:id="166" w:name="_Toc446330093"/>
      <w:r w:rsidRPr="00E9501B">
        <w:t>Security Menus</w:t>
      </w:r>
      <w:bookmarkEnd w:id="160"/>
      <w:r w:rsidRPr="00E9501B">
        <w:t xml:space="preserve"> and Options</w:t>
      </w:r>
      <w:bookmarkEnd w:id="161"/>
      <w:bookmarkEnd w:id="162"/>
      <w:bookmarkEnd w:id="163"/>
      <w:bookmarkEnd w:id="164"/>
    </w:p>
    <w:p w14:paraId="73B5BBF4" w14:textId="30BAAA0E" w:rsidR="00DB392A" w:rsidRPr="00DB392A" w:rsidRDefault="00A565E5" w:rsidP="00DB392A">
      <w:r>
        <w:t>N/A</w:t>
      </w:r>
    </w:p>
    <w:p w14:paraId="2887D8F7" w14:textId="2FA27B46" w:rsidR="00772291" w:rsidRDefault="00772291" w:rsidP="004B1884">
      <w:pPr>
        <w:pStyle w:val="Heading2"/>
      </w:pPr>
      <w:bookmarkStart w:id="167" w:name="_Toc207092498"/>
      <w:bookmarkStart w:id="168" w:name="_Toc415073391"/>
      <w:bookmarkStart w:id="169" w:name="_Toc416250772"/>
      <w:bookmarkStart w:id="170" w:name="_Toc446330100"/>
      <w:bookmarkStart w:id="171" w:name="_Toc536442637"/>
      <w:bookmarkStart w:id="172" w:name="_Toc207092426"/>
      <w:bookmarkStart w:id="173" w:name="_Toc415073404"/>
      <w:bookmarkStart w:id="174" w:name="_Toc416250785"/>
      <w:bookmarkStart w:id="175" w:name="_Toc446330119"/>
      <w:r w:rsidRPr="00E9501B">
        <w:lastRenderedPageBreak/>
        <w:t>Security Keys and Roles</w:t>
      </w:r>
      <w:bookmarkEnd w:id="167"/>
      <w:bookmarkEnd w:id="168"/>
      <w:bookmarkEnd w:id="169"/>
      <w:bookmarkEnd w:id="170"/>
      <w:bookmarkEnd w:id="171"/>
    </w:p>
    <w:p w14:paraId="075FF39E" w14:textId="3B5DBC5C" w:rsidR="00DB392A" w:rsidRPr="00DB392A" w:rsidRDefault="00A565E5" w:rsidP="00DB392A">
      <w:bookmarkStart w:id="176" w:name="_Hlk499117573"/>
      <w:r>
        <w:t>N/A</w:t>
      </w:r>
    </w:p>
    <w:p w14:paraId="12C9BBD1" w14:textId="3D17671B" w:rsidR="0030285A" w:rsidRDefault="0030285A" w:rsidP="004B1884">
      <w:pPr>
        <w:pStyle w:val="Heading2"/>
      </w:pPr>
      <w:bookmarkStart w:id="177" w:name="_Toc536442638"/>
      <w:bookmarkEnd w:id="176"/>
      <w:r w:rsidRPr="00E9501B">
        <w:t>File Security</w:t>
      </w:r>
      <w:bookmarkEnd w:id="172"/>
      <w:bookmarkEnd w:id="173"/>
      <w:bookmarkEnd w:id="174"/>
      <w:bookmarkEnd w:id="175"/>
      <w:bookmarkEnd w:id="177"/>
    </w:p>
    <w:p w14:paraId="2EA0E2A1" w14:textId="77777777" w:rsidR="00A565E5" w:rsidRPr="00DB392A" w:rsidRDefault="00A565E5" w:rsidP="00A565E5">
      <w:r>
        <w:t>N/A</w:t>
      </w:r>
    </w:p>
    <w:p w14:paraId="534E2D82" w14:textId="7533A39C" w:rsidR="00772291" w:rsidRDefault="00772291" w:rsidP="004B1884">
      <w:pPr>
        <w:pStyle w:val="Heading2"/>
      </w:pPr>
      <w:bookmarkStart w:id="178" w:name="_Toc207092423"/>
      <w:bookmarkStart w:id="179" w:name="_Toc415073401"/>
      <w:bookmarkStart w:id="180" w:name="_Toc416250782"/>
      <w:bookmarkStart w:id="181" w:name="_Toc446330116"/>
      <w:bookmarkStart w:id="182" w:name="_Toc536442639"/>
      <w:bookmarkStart w:id="183" w:name="_Toc207092420"/>
      <w:bookmarkStart w:id="184" w:name="_Toc415073399"/>
      <w:bookmarkStart w:id="185" w:name="_Toc416250780"/>
      <w:bookmarkStart w:id="186" w:name="_Toc446330114"/>
      <w:r w:rsidRPr="00E9501B">
        <w:t>Electronic Signatures</w:t>
      </w:r>
      <w:bookmarkEnd w:id="178"/>
      <w:bookmarkEnd w:id="179"/>
      <w:bookmarkEnd w:id="180"/>
      <w:bookmarkEnd w:id="181"/>
      <w:bookmarkEnd w:id="182"/>
    </w:p>
    <w:p w14:paraId="40728133" w14:textId="77777777" w:rsidR="00A565E5" w:rsidRPr="00DB392A" w:rsidRDefault="00A565E5" w:rsidP="00A565E5">
      <w:r>
        <w:t>N/A</w:t>
      </w:r>
    </w:p>
    <w:p w14:paraId="000BCCC3" w14:textId="15AE279A" w:rsidR="00772291" w:rsidRDefault="0055617B" w:rsidP="004B1884">
      <w:pPr>
        <w:pStyle w:val="Heading2"/>
      </w:pPr>
      <w:bookmarkStart w:id="187" w:name="_Toc536442640"/>
      <w:r w:rsidRPr="00E9501B">
        <w:t xml:space="preserve">Secure </w:t>
      </w:r>
      <w:r w:rsidR="00772291" w:rsidRPr="00E9501B">
        <w:t>Data Transmission</w:t>
      </w:r>
      <w:bookmarkEnd w:id="187"/>
    </w:p>
    <w:p w14:paraId="3209EAD5" w14:textId="05161A6B" w:rsidR="00A565E5" w:rsidRPr="00DB392A" w:rsidRDefault="00AE1F66" w:rsidP="00B55CF5">
      <w:pPr>
        <w:pStyle w:val="BodyText"/>
      </w:pPr>
      <w:r>
        <w:t xml:space="preserve">The application uses the </w:t>
      </w:r>
      <w:proofErr w:type="spellStart"/>
      <w:r>
        <w:t>Javascript</w:t>
      </w:r>
      <w:proofErr w:type="spellEnd"/>
      <w:r>
        <w:t xml:space="preserve"> library </w:t>
      </w:r>
      <w:r w:rsidRPr="00AE1F66">
        <w:rPr>
          <w:b/>
        </w:rPr>
        <w:t>crypto-</w:t>
      </w:r>
      <w:proofErr w:type="spellStart"/>
      <w:r w:rsidRPr="00AE1F66">
        <w:rPr>
          <w:b/>
        </w:rPr>
        <w:t>js</w:t>
      </w:r>
      <w:proofErr w:type="spellEnd"/>
      <w:r>
        <w:t xml:space="preserve"> for encoding and decoding data using protocols Base64</w:t>
      </w:r>
      <w:r w:rsidR="0025289E">
        <w:t>,</w:t>
      </w:r>
      <w:r>
        <w:t xml:space="preserve"> SHA256</w:t>
      </w:r>
      <w:r w:rsidR="0025289E">
        <w:t>, and other standard internet encoding algor</w:t>
      </w:r>
      <w:r w:rsidR="00DF5F64">
        <w:t>i</w:t>
      </w:r>
      <w:r w:rsidR="0025289E">
        <w:t>thms</w:t>
      </w:r>
      <w:r>
        <w:t>.</w:t>
      </w:r>
    </w:p>
    <w:p w14:paraId="3A92375B" w14:textId="49305AEB" w:rsidR="00772291" w:rsidRDefault="00772291" w:rsidP="004B1884">
      <w:pPr>
        <w:pStyle w:val="Heading1"/>
      </w:pPr>
      <w:bookmarkStart w:id="188" w:name="_Toc536442641"/>
      <w:r w:rsidRPr="00E9501B">
        <w:t>Archiving</w:t>
      </w:r>
      <w:bookmarkEnd w:id="183"/>
      <w:bookmarkEnd w:id="184"/>
      <w:bookmarkEnd w:id="185"/>
      <w:bookmarkEnd w:id="186"/>
      <w:bookmarkEnd w:id="188"/>
    </w:p>
    <w:p w14:paraId="204BD86E" w14:textId="77777777" w:rsidR="00A565E5" w:rsidRPr="00DB392A" w:rsidRDefault="00A565E5" w:rsidP="00A565E5">
      <w:r>
        <w:t>N/A</w:t>
      </w:r>
    </w:p>
    <w:p w14:paraId="39298813" w14:textId="5ABF2478" w:rsidR="003853D6" w:rsidRDefault="003853D6" w:rsidP="004B1884">
      <w:pPr>
        <w:pStyle w:val="Heading1"/>
      </w:pPr>
      <w:bookmarkStart w:id="189" w:name="_Toc536442642"/>
      <w:r w:rsidRPr="00E9501B">
        <w:t>Non-Standard Cross-References</w:t>
      </w:r>
      <w:bookmarkEnd w:id="189"/>
    </w:p>
    <w:p w14:paraId="37674456" w14:textId="77777777" w:rsidR="00F8762A" w:rsidRPr="00DB392A" w:rsidRDefault="00F8762A" w:rsidP="00F8762A">
      <w:r>
        <w:t>N/A</w:t>
      </w:r>
    </w:p>
    <w:p w14:paraId="19A63E54" w14:textId="29BF2693" w:rsidR="00DB392A" w:rsidRPr="00DB392A" w:rsidRDefault="00392888" w:rsidP="00DB392A">
      <w:pPr>
        <w:pStyle w:val="Heading1"/>
      </w:pPr>
      <w:bookmarkStart w:id="190" w:name="_Toc536442643"/>
      <w:r w:rsidRPr="00E9501B">
        <w:t>Troubleshooting</w:t>
      </w:r>
      <w:bookmarkEnd w:id="165"/>
      <w:bookmarkEnd w:id="166"/>
      <w:bookmarkEnd w:id="190"/>
    </w:p>
    <w:p w14:paraId="37F5FE86" w14:textId="279AB06E" w:rsidR="00F54AB4" w:rsidRDefault="00F54AB4" w:rsidP="004B1884">
      <w:pPr>
        <w:pStyle w:val="Heading2"/>
      </w:pPr>
      <w:bookmarkStart w:id="191" w:name="_Toc536442644"/>
      <w:r w:rsidRPr="00E9501B">
        <w:t>Special Instructions for Error Correction</w:t>
      </w:r>
      <w:bookmarkEnd w:id="191"/>
    </w:p>
    <w:p w14:paraId="0BC125B7" w14:textId="77777777" w:rsidR="00F8762A" w:rsidRPr="00DB392A" w:rsidRDefault="00F8762A" w:rsidP="00F8762A">
      <w:r>
        <w:t>N/A</w:t>
      </w:r>
    </w:p>
    <w:p w14:paraId="7B1F303C" w14:textId="3600C5BE" w:rsidR="00251CDD" w:rsidRDefault="00251CDD" w:rsidP="004B1884">
      <w:pPr>
        <w:pStyle w:val="Heading2"/>
      </w:pPr>
      <w:bookmarkStart w:id="192" w:name="_Toc536442645"/>
      <w:r w:rsidRPr="00E9501B">
        <w:t>National Service Desk and Organizational Contacts</w:t>
      </w:r>
      <w:bookmarkEnd w:id="192"/>
    </w:p>
    <w:p w14:paraId="1E51BFA6" w14:textId="77777777" w:rsidR="00F8762A" w:rsidRPr="00DB392A" w:rsidRDefault="00F8762A" w:rsidP="00F8762A">
      <w:r>
        <w:t>N/A</w:t>
      </w:r>
    </w:p>
    <w:p w14:paraId="37FAC515" w14:textId="77777777" w:rsidR="00605160" w:rsidRPr="008400DE" w:rsidRDefault="00605160" w:rsidP="004B1884">
      <w:pPr>
        <w:pStyle w:val="Heading1"/>
      </w:pPr>
      <w:bookmarkStart w:id="193" w:name="_Toc457213946"/>
      <w:bookmarkStart w:id="194" w:name="_Toc536442646"/>
      <w:r w:rsidRPr="008400DE">
        <w:t>Acronyms and Abbreviations</w:t>
      </w:r>
      <w:bookmarkEnd w:id="193"/>
      <w:bookmarkEnd w:id="194"/>
    </w:p>
    <w:p w14:paraId="0DD3EB39" w14:textId="6E9D982C" w:rsidR="007E43E4" w:rsidRDefault="00F6126D" w:rsidP="007E43E4">
      <w:pPr>
        <w:pStyle w:val="BodyText"/>
        <w:rPr>
          <w:szCs w:val="22"/>
        </w:rPr>
      </w:pPr>
      <w:r>
        <w:t>MCCF – Medical Care Collection F</w:t>
      </w:r>
      <w:r w:rsidR="00433C4B">
        <w:t>und</w:t>
      </w:r>
    </w:p>
    <w:p w14:paraId="716CA13F" w14:textId="1252CA03" w:rsidR="00DC21AE" w:rsidRDefault="00DC21AE" w:rsidP="007E43E4">
      <w:pPr>
        <w:pStyle w:val="BodyText"/>
        <w:rPr>
          <w:szCs w:val="22"/>
        </w:rPr>
      </w:pPr>
      <w:r>
        <w:rPr>
          <w:szCs w:val="22"/>
        </w:rPr>
        <w:t>EDI – Electronic Data Interchange</w:t>
      </w:r>
    </w:p>
    <w:p w14:paraId="0D1C82F3" w14:textId="0116C29F" w:rsidR="00DC21AE" w:rsidRDefault="00DC21AE" w:rsidP="007E43E4">
      <w:pPr>
        <w:pStyle w:val="BodyText"/>
        <w:rPr>
          <w:szCs w:val="22"/>
        </w:rPr>
      </w:pPr>
      <w:r>
        <w:rPr>
          <w:szCs w:val="22"/>
        </w:rPr>
        <w:t>TAS – Transaction Application Suite</w:t>
      </w:r>
    </w:p>
    <w:p w14:paraId="6135111F" w14:textId="0BBCBA29" w:rsidR="006F0848" w:rsidRPr="007E43E4" w:rsidRDefault="006F0848" w:rsidP="007E43E4">
      <w:pPr>
        <w:pStyle w:val="BodyText"/>
      </w:pPr>
      <w:r>
        <w:rPr>
          <w:szCs w:val="22"/>
        </w:rPr>
        <w:t>NPM – Node Pac</w:t>
      </w:r>
      <w:r w:rsidR="00DF5F64">
        <w:rPr>
          <w:szCs w:val="22"/>
        </w:rPr>
        <w:t>ka</w:t>
      </w:r>
      <w:r>
        <w:rPr>
          <w:szCs w:val="22"/>
        </w:rPr>
        <w:t>ge Manager</w:t>
      </w:r>
    </w:p>
    <w:p w14:paraId="46FF8AA5" w14:textId="77777777" w:rsidR="00F54AB4" w:rsidRDefault="00F54AB4" w:rsidP="00392888">
      <w:pPr>
        <w:pStyle w:val="BodyText"/>
      </w:pPr>
    </w:p>
    <w:p w14:paraId="557B0C86" w14:textId="77777777" w:rsidR="0077276A" w:rsidRDefault="0077276A">
      <w:pPr>
        <w:spacing w:before="0" w:after="0"/>
        <w:rPr>
          <w:rFonts w:ascii="Arial" w:hAnsi="Arial" w:cs="Arial"/>
          <w:b/>
          <w:bCs/>
          <w:sz w:val="28"/>
          <w:szCs w:val="28"/>
        </w:rPr>
      </w:pPr>
      <w:r>
        <w:rPr>
          <w:sz w:val="28"/>
          <w:szCs w:val="28"/>
        </w:rPr>
        <w:br w:type="page"/>
      </w:r>
    </w:p>
    <w:p w14:paraId="1C7FD6B3" w14:textId="300F4948" w:rsidR="0077276A" w:rsidRPr="0077276A" w:rsidRDefault="0077276A" w:rsidP="00DE0B3F">
      <w:pPr>
        <w:pStyle w:val="Caption"/>
      </w:pPr>
      <w:r w:rsidRPr="0077276A">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724"/>
        <w:gridCol w:w="1097"/>
        <w:gridCol w:w="4218"/>
        <w:gridCol w:w="2311"/>
      </w:tblGrid>
      <w:tr w:rsidR="00E42F5F" w:rsidRPr="00E42F5F" w14:paraId="5DA40CD7" w14:textId="77777777" w:rsidTr="0077276A">
        <w:trPr>
          <w:cantSplit/>
          <w:tblHeader/>
        </w:trPr>
        <w:tc>
          <w:tcPr>
            <w:tcW w:w="927" w:type="pct"/>
            <w:shd w:val="clear" w:color="auto" w:fill="F2F2F2"/>
          </w:tcPr>
          <w:p w14:paraId="6CBBDE51"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w:t>
            </w:r>
            <w:bookmarkStart w:id="195" w:name="ColumnTitle_02"/>
            <w:bookmarkEnd w:id="195"/>
            <w:r w:rsidRPr="00E42F5F">
              <w:rPr>
                <w:rFonts w:ascii="Arial" w:hAnsi="Arial" w:cs="Arial"/>
                <w:b/>
                <w:szCs w:val="22"/>
              </w:rPr>
              <w:t>ate</w:t>
            </w:r>
          </w:p>
        </w:tc>
        <w:tc>
          <w:tcPr>
            <w:tcW w:w="573" w:type="pct"/>
            <w:shd w:val="clear" w:color="auto" w:fill="F2F2F2"/>
          </w:tcPr>
          <w:p w14:paraId="7E4CB7A4"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Version</w:t>
            </w:r>
          </w:p>
        </w:tc>
        <w:tc>
          <w:tcPr>
            <w:tcW w:w="2260" w:type="pct"/>
            <w:shd w:val="clear" w:color="auto" w:fill="F2F2F2"/>
          </w:tcPr>
          <w:p w14:paraId="602E1646"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Description</w:t>
            </w:r>
          </w:p>
        </w:tc>
        <w:tc>
          <w:tcPr>
            <w:tcW w:w="1241" w:type="pct"/>
            <w:shd w:val="clear" w:color="auto" w:fill="F2F2F2"/>
          </w:tcPr>
          <w:p w14:paraId="63195378"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Author</w:t>
            </w:r>
          </w:p>
        </w:tc>
      </w:tr>
      <w:tr w:rsidR="00605160" w:rsidRPr="00E42F5F" w14:paraId="552ABF3F" w14:textId="77777777" w:rsidTr="0077276A">
        <w:trPr>
          <w:cantSplit/>
        </w:trPr>
        <w:tc>
          <w:tcPr>
            <w:tcW w:w="927" w:type="pct"/>
          </w:tcPr>
          <w:p w14:paraId="75D69D3E" w14:textId="444238AD" w:rsidR="00605160" w:rsidRDefault="00F86739" w:rsidP="00F86739">
            <w:pPr>
              <w:pStyle w:val="TableText"/>
            </w:pPr>
            <w:r>
              <w:t>July 2016</w:t>
            </w:r>
          </w:p>
        </w:tc>
        <w:tc>
          <w:tcPr>
            <w:tcW w:w="573" w:type="pct"/>
          </w:tcPr>
          <w:p w14:paraId="455B541A" w14:textId="3B850FB4" w:rsidR="00605160" w:rsidRDefault="00F86739" w:rsidP="00F86739">
            <w:pPr>
              <w:pStyle w:val="TableText"/>
            </w:pPr>
            <w:r>
              <w:t>1.1</w:t>
            </w:r>
          </w:p>
        </w:tc>
        <w:tc>
          <w:tcPr>
            <w:tcW w:w="2260" w:type="pct"/>
          </w:tcPr>
          <w:p w14:paraId="5BB63798" w14:textId="47B5CA75" w:rsidR="00605160" w:rsidRDefault="00F86739" w:rsidP="00F86739">
            <w:pPr>
              <w:pStyle w:val="TableText"/>
            </w:pPr>
            <w:r>
              <w:t>Updated instructional text to simplify content.</w:t>
            </w:r>
          </w:p>
        </w:tc>
        <w:tc>
          <w:tcPr>
            <w:tcW w:w="1241" w:type="pct"/>
          </w:tcPr>
          <w:p w14:paraId="787FAD5D" w14:textId="69AA4C73" w:rsidR="00605160" w:rsidRDefault="00F86739" w:rsidP="00F86739">
            <w:pPr>
              <w:pStyle w:val="TableText"/>
            </w:pPr>
            <w:r w:rsidRPr="0022071F">
              <w:t>OI&amp;T Documentation Standards Committee</w:t>
            </w:r>
          </w:p>
        </w:tc>
      </w:tr>
      <w:tr w:rsidR="00E42F5F" w:rsidRPr="00E42F5F" w14:paraId="2D7B6847" w14:textId="77777777" w:rsidTr="0077276A">
        <w:trPr>
          <w:cantSplit/>
        </w:trPr>
        <w:tc>
          <w:tcPr>
            <w:tcW w:w="927" w:type="pct"/>
          </w:tcPr>
          <w:p w14:paraId="798D83AC" w14:textId="6CCD51D0" w:rsidR="00E42F5F" w:rsidRPr="00E42F5F" w:rsidRDefault="00E42F5F" w:rsidP="00F86739">
            <w:pPr>
              <w:pStyle w:val="TableText"/>
            </w:pPr>
            <w:r>
              <w:t xml:space="preserve">June </w:t>
            </w:r>
            <w:r w:rsidRPr="00E42F5F">
              <w:t>2016</w:t>
            </w:r>
          </w:p>
        </w:tc>
        <w:tc>
          <w:tcPr>
            <w:tcW w:w="573" w:type="pct"/>
          </w:tcPr>
          <w:p w14:paraId="45014915" w14:textId="1E9CB8D4" w:rsidR="00E42F5F" w:rsidRPr="00E42F5F" w:rsidRDefault="00E42F5F" w:rsidP="00F86739">
            <w:pPr>
              <w:pStyle w:val="TableText"/>
            </w:pPr>
            <w:r>
              <w:t>1.0</w:t>
            </w:r>
          </w:p>
        </w:tc>
        <w:tc>
          <w:tcPr>
            <w:tcW w:w="2260" w:type="pct"/>
          </w:tcPr>
          <w:p w14:paraId="5D5D7E2C" w14:textId="267D94D9" w:rsidR="00E42F5F" w:rsidRPr="00E42F5F" w:rsidRDefault="00E42F5F" w:rsidP="00F86739">
            <w:pPr>
              <w:pStyle w:val="TableText"/>
            </w:pPr>
            <w:r>
              <w:t>Initial version</w:t>
            </w:r>
          </w:p>
        </w:tc>
        <w:tc>
          <w:tcPr>
            <w:tcW w:w="1241" w:type="pct"/>
          </w:tcPr>
          <w:p w14:paraId="66BE4C20" w14:textId="137A5808" w:rsidR="00E42F5F" w:rsidRPr="00E42F5F" w:rsidRDefault="00E42F5F" w:rsidP="00F86739">
            <w:pPr>
              <w:pStyle w:val="TableText"/>
            </w:pPr>
            <w:r>
              <w:t>OI&amp;T Documentation Standards Committee</w:t>
            </w:r>
          </w:p>
        </w:tc>
      </w:tr>
    </w:tbl>
    <w:p w14:paraId="3C3767E4" w14:textId="77777777" w:rsidR="00E42F5F" w:rsidRPr="00AE61E4" w:rsidRDefault="00E42F5F" w:rsidP="00392888">
      <w:pPr>
        <w:pStyle w:val="BodyText"/>
      </w:pPr>
    </w:p>
    <w:sectPr w:rsidR="00E42F5F" w:rsidRPr="00AE61E4"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E3D38" w14:textId="77777777" w:rsidR="0048483E" w:rsidRDefault="0048483E">
      <w:r>
        <w:separator/>
      </w:r>
    </w:p>
    <w:p w14:paraId="051F6876" w14:textId="77777777" w:rsidR="0048483E" w:rsidRDefault="0048483E"/>
  </w:endnote>
  <w:endnote w:type="continuationSeparator" w:id="0">
    <w:p w14:paraId="44684BEB" w14:textId="77777777" w:rsidR="0048483E" w:rsidRDefault="0048483E">
      <w:r>
        <w:continuationSeparator/>
      </w:r>
    </w:p>
    <w:p w14:paraId="70354AF6" w14:textId="77777777" w:rsidR="0048483E" w:rsidRDefault="00484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4" w14:textId="77777777" w:rsidR="0045112F" w:rsidRDefault="0045112F"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45112F" w:rsidRPr="009629BC" w:rsidRDefault="0045112F"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6" w14:textId="77777777" w:rsidR="0045112F" w:rsidRDefault="0045112F"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7" w14:textId="05622830" w:rsidR="0045112F" w:rsidRPr="00A565E5" w:rsidRDefault="0045112F" w:rsidP="00BD0008">
    <w:pPr>
      <w:pStyle w:val="InstructionalFooter"/>
      <w:jc w:val="left"/>
      <w:rPr>
        <w:i w:val="0"/>
        <w:color w:val="auto"/>
      </w:rPr>
    </w:pPr>
    <w:r w:rsidRPr="00F85C62">
      <w:rPr>
        <w:i w:val="0"/>
        <w:color w:val="auto"/>
      </w:rPr>
      <w:t>MCCF</w:t>
    </w:r>
    <w:r>
      <w:rPr>
        <w:i w:val="0"/>
        <w:color w:val="auto"/>
      </w:rPr>
      <w:t xml:space="preserve"> TASCore v1.</w:t>
    </w:r>
    <w:ins w:id="82" w:author="Larry Connor" w:date="2019-01-28T12:41:00Z">
      <w:r w:rsidR="00A40D9E">
        <w:rPr>
          <w:i w:val="0"/>
          <w:color w:val="auto"/>
        </w:rPr>
        <w:t>5</w:t>
      </w:r>
    </w:ins>
    <w:del w:id="83" w:author="Larry Connor" w:date="2019-01-28T12:41:00Z">
      <w:r w:rsidDel="00A40D9E">
        <w:rPr>
          <w:i w:val="0"/>
          <w:color w:val="auto"/>
        </w:rPr>
        <w:delText>0</w:delText>
      </w:r>
    </w:del>
    <w:r>
      <w:rPr>
        <w:i w:val="0"/>
        <w:color w:val="auto"/>
      </w:rPr>
      <w:t xml:space="preserve"> </w:t>
    </w:r>
    <w:r>
      <w:rPr>
        <w:i w:val="0"/>
        <w:color w:val="auto"/>
      </w:rPr>
      <w:tab/>
    </w:r>
    <w:r>
      <w:rPr>
        <w:i w:val="0"/>
        <w:color w:val="auto"/>
      </w:rPr>
      <w:tab/>
    </w:r>
    <w:del w:id="84" w:author="Larry Connor" w:date="2019-01-28T12:40:00Z">
      <w:r w:rsidDel="00A40D9E">
        <w:rPr>
          <w:rStyle w:val="FooterChar"/>
          <w:i w:val="0"/>
        </w:rPr>
        <w:delText xml:space="preserve">November </w:delText>
      </w:r>
    </w:del>
    <w:ins w:id="85" w:author="Larry Connor" w:date="2019-01-29T11:27:00Z">
      <w:r w:rsidR="00CB0591">
        <w:rPr>
          <w:rStyle w:val="FooterChar"/>
          <w:i w:val="0"/>
        </w:rPr>
        <w:t>January</w:t>
      </w:r>
    </w:ins>
    <w:ins w:id="86" w:author="Larry Connor" w:date="2019-01-28T12:40:00Z">
      <w:r w:rsidR="00A40D9E">
        <w:rPr>
          <w:rStyle w:val="FooterChar"/>
          <w:i w:val="0"/>
        </w:rPr>
        <w:t xml:space="preserve"> </w:t>
      </w:r>
    </w:ins>
    <w:r>
      <w:rPr>
        <w:rStyle w:val="FooterChar"/>
        <w:i w:val="0"/>
      </w:rPr>
      <w:t>201</w:t>
    </w:r>
    <w:ins w:id="87" w:author="Larry Connor" w:date="2019-01-29T11:27:00Z">
      <w:r w:rsidR="00CB0591">
        <w:rPr>
          <w:rStyle w:val="FooterChar"/>
          <w:i w:val="0"/>
        </w:rPr>
        <w:t>9</w:t>
      </w:r>
    </w:ins>
    <w:del w:id="88" w:author="Larry Connor" w:date="2019-01-29T11:27:00Z">
      <w:r w:rsidDel="00CB0591">
        <w:rPr>
          <w:rStyle w:val="FooterChar"/>
          <w:i w:val="0"/>
        </w:rPr>
        <w:delText>8</w:delText>
      </w:r>
    </w:del>
  </w:p>
  <w:p w14:paraId="3BD73F09" w14:textId="16DD0121" w:rsidR="0045112F" w:rsidRPr="00BD0008" w:rsidRDefault="0045112F" w:rsidP="00BD000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Pr>
        <w:rStyle w:val="PageNumber"/>
        <w:noProof/>
      </w:rPr>
      <w:t>11</w:t>
    </w:r>
    <w:r w:rsidRPr="00BD0008">
      <w:rPr>
        <w:rStyle w:val="PageNumber"/>
      </w:rPr>
      <w:fldChar w:fldCharType="end"/>
    </w:r>
    <w:r w:rsidRPr="00BD00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CEFF8" w14:textId="77777777" w:rsidR="0048483E" w:rsidRDefault="0048483E">
      <w:r>
        <w:separator/>
      </w:r>
    </w:p>
    <w:p w14:paraId="2E7ED091" w14:textId="77777777" w:rsidR="0048483E" w:rsidRDefault="0048483E"/>
  </w:footnote>
  <w:footnote w:type="continuationSeparator" w:id="0">
    <w:p w14:paraId="660998D1" w14:textId="77777777" w:rsidR="0048483E" w:rsidRDefault="0048483E">
      <w:r>
        <w:continuationSeparator/>
      </w:r>
    </w:p>
    <w:p w14:paraId="19388509" w14:textId="77777777" w:rsidR="0048483E" w:rsidRDefault="004848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4C4F" w14:textId="73F8A8D0" w:rsidR="0045112F" w:rsidRDefault="004511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F4A" w14:textId="25713710" w:rsidR="0045112F" w:rsidRDefault="004511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4B9F9" w14:textId="2725E616" w:rsidR="0045112F" w:rsidRDefault="00451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561C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F96ACC0"/>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87FEA766"/>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4FEEE0BE"/>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9EAA5F38"/>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6EA05E5C"/>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9883F4C"/>
    <w:multiLevelType w:val="hybridMultilevel"/>
    <w:tmpl w:val="F7A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386E7B"/>
    <w:multiLevelType w:val="hybridMultilevel"/>
    <w:tmpl w:val="7C48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910FE8"/>
    <w:multiLevelType w:val="hybridMultilevel"/>
    <w:tmpl w:val="BCCA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7710712"/>
    <w:multiLevelType w:val="hybridMultilevel"/>
    <w:tmpl w:val="BE60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F494B"/>
    <w:multiLevelType w:val="hybridMultilevel"/>
    <w:tmpl w:val="120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7"/>
  </w:num>
  <w:num w:numId="4">
    <w:abstractNumId w:val="5"/>
  </w:num>
  <w:num w:numId="5">
    <w:abstractNumId w:val="8"/>
  </w:num>
  <w:num w:numId="6">
    <w:abstractNumId w:val="19"/>
  </w:num>
  <w:num w:numId="7">
    <w:abstractNumId w:val="25"/>
  </w:num>
  <w:num w:numId="8">
    <w:abstractNumId w:val="20"/>
  </w:num>
  <w:num w:numId="9">
    <w:abstractNumId w:val="9"/>
  </w:num>
  <w:num w:numId="10">
    <w:abstractNumId w:val="24"/>
  </w:num>
  <w:num w:numId="11">
    <w:abstractNumId w:val="23"/>
  </w:num>
  <w:num w:numId="12">
    <w:abstractNumId w:val="22"/>
  </w:num>
  <w:num w:numId="13">
    <w:abstractNumId w:val="14"/>
  </w:num>
  <w:num w:numId="14">
    <w:abstractNumId w:val="8"/>
  </w:num>
  <w:num w:numId="15">
    <w:abstractNumId w:val="11"/>
  </w:num>
  <w:num w:numId="16">
    <w:abstractNumId w:val="13"/>
  </w:num>
  <w:num w:numId="17">
    <w:abstractNumId w:val="10"/>
  </w:num>
  <w:num w:numId="18">
    <w:abstractNumId w:val="18"/>
  </w:num>
  <w:num w:numId="19">
    <w:abstractNumId w:val="16"/>
  </w:num>
  <w:num w:numId="20">
    <w:abstractNumId w:val="12"/>
  </w:num>
  <w:num w:numId="21">
    <w:abstractNumId w:val="21"/>
  </w:num>
  <w:num w:numId="22">
    <w:abstractNumId w:val="4"/>
  </w:num>
  <w:num w:numId="23">
    <w:abstractNumId w:val="3"/>
  </w:num>
  <w:num w:numId="24">
    <w:abstractNumId w:val="6"/>
  </w:num>
  <w:num w:numId="25">
    <w:abstractNumId w:val="2"/>
  </w:num>
  <w:num w:numId="26">
    <w:abstractNumId w:val="1"/>
  </w:num>
  <w:num w:numId="27">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0DD3"/>
    <w:rsid w:val="000033B3"/>
    <w:rsid w:val="000033FD"/>
    <w:rsid w:val="00004FFF"/>
    <w:rsid w:val="0000601B"/>
    <w:rsid w:val="0000635B"/>
    <w:rsid w:val="000063A7"/>
    <w:rsid w:val="0000671E"/>
    <w:rsid w:val="0000675B"/>
    <w:rsid w:val="00006DB8"/>
    <w:rsid w:val="00010140"/>
    <w:rsid w:val="000114B6"/>
    <w:rsid w:val="00011EE6"/>
    <w:rsid w:val="0001226E"/>
    <w:rsid w:val="00016272"/>
    <w:rsid w:val="00016E3E"/>
    <w:rsid w:val="000171DA"/>
    <w:rsid w:val="00017CEA"/>
    <w:rsid w:val="000211CE"/>
    <w:rsid w:val="00022725"/>
    <w:rsid w:val="0002546B"/>
    <w:rsid w:val="000262D6"/>
    <w:rsid w:val="000263BB"/>
    <w:rsid w:val="000272A4"/>
    <w:rsid w:val="00033159"/>
    <w:rsid w:val="000339ED"/>
    <w:rsid w:val="0003584A"/>
    <w:rsid w:val="00036331"/>
    <w:rsid w:val="00040EA7"/>
    <w:rsid w:val="00043778"/>
    <w:rsid w:val="000438D5"/>
    <w:rsid w:val="00044BD0"/>
    <w:rsid w:val="0004636C"/>
    <w:rsid w:val="000466AA"/>
    <w:rsid w:val="000470E3"/>
    <w:rsid w:val="00047BC9"/>
    <w:rsid w:val="0005076D"/>
    <w:rsid w:val="00051533"/>
    <w:rsid w:val="00057218"/>
    <w:rsid w:val="00061162"/>
    <w:rsid w:val="00065D98"/>
    <w:rsid w:val="00066870"/>
    <w:rsid w:val="00071609"/>
    <w:rsid w:val="000736A3"/>
    <w:rsid w:val="00074DB4"/>
    <w:rsid w:val="000750FC"/>
    <w:rsid w:val="00080748"/>
    <w:rsid w:val="00080D9C"/>
    <w:rsid w:val="00081283"/>
    <w:rsid w:val="000814B5"/>
    <w:rsid w:val="000814EC"/>
    <w:rsid w:val="00081915"/>
    <w:rsid w:val="000821C5"/>
    <w:rsid w:val="00082FD7"/>
    <w:rsid w:val="00083728"/>
    <w:rsid w:val="0008573A"/>
    <w:rsid w:val="00086D68"/>
    <w:rsid w:val="000875F5"/>
    <w:rsid w:val="00090AB4"/>
    <w:rsid w:val="00093BC7"/>
    <w:rsid w:val="00095D46"/>
    <w:rsid w:val="000971FB"/>
    <w:rsid w:val="000A0911"/>
    <w:rsid w:val="000A298F"/>
    <w:rsid w:val="000A2EA8"/>
    <w:rsid w:val="000A5022"/>
    <w:rsid w:val="000A56B4"/>
    <w:rsid w:val="000A62DD"/>
    <w:rsid w:val="000A6F2E"/>
    <w:rsid w:val="000A7C42"/>
    <w:rsid w:val="000A7F71"/>
    <w:rsid w:val="000B23F8"/>
    <w:rsid w:val="000B363A"/>
    <w:rsid w:val="000B5BA5"/>
    <w:rsid w:val="000C195A"/>
    <w:rsid w:val="000C1BC9"/>
    <w:rsid w:val="000C6106"/>
    <w:rsid w:val="000C751C"/>
    <w:rsid w:val="000D01B2"/>
    <w:rsid w:val="000D0217"/>
    <w:rsid w:val="000D02F6"/>
    <w:rsid w:val="000D32CB"/>
    <w:rsid w:val="000D3407"/>
    <w:rsid w:val="000D3753"/>
    <w:rsid w:val="000D6754"/>
    <w:rsid w:val="000E0F72"/>
    <w:rsid w:val="000E5FC2"/>
    <w:rsid w:val="000E69FA"/>
    <w:rsid w:val="000E7F73"/>
    <w:rsid w:val="000F2008"/>
    <w:rsid w:val="000F204E"/>
    <w:rsid w:val="000F3376"/>
    <w:rsid w:val="000F3438"/>
    <w:rsid w:val="000F7262"/>
    <w:rsid w:val="000F7F42"/>
    <w:rsid w:val="00101B1F"/>
    <w:rsid w:val="0010320F"/>
    <w:rsid w:val="00103D04"/>
    <w:rsid w:val="00104399"/>
    <w:rsid w:val="001049F0"/>
    <w:rsid w:val="0010664C"/>
    <w:rsid w:val="00107971"/>
    <w:rsid w:val="001111DA"/>
    <w:rsid w:val="0011218B"/>
    <w:rsid w:val="00112F6B"/>
    <w:rsid w:val="0011373B"/>
    <w:rsid w:val="001139FE"/>
    <w:rsid w:val="00114BEF"/>
    <w:rsid w:val="00114E67"/>
    <w:rsid w:val="0012060D"/>
    <w:rsid w:val="00130169"/>
    <w:rsid w:val="001307ED"/>
    <w:rsid w:val="00130F76"/>
    <w:rsid w:val="0013246A"/>
    <w:rsid w:val="00132C5F"/>
    <w:rsid w:val="00132F20"/>
    <w:rsid w:val="00133647"/>
    <w:rsid w:val="00134195"/>
    <w:rsid w:val="00134523"/>
    <w:rsid w:val="00134757"/>
    <w:rsid w:val="0014134E"/>
    <w:rsid w:val="0014217F"/>
    <w:rsid w:val="00143A6F"/>
    <w:rsid w:val="001449FD"/>
    <w:rsid w:val="001459C3"/>
    <w:rsid w:val="00145AE1"/>
    <w:rsid w:val="00146DC8"/>
    <w:rsid w:val="0014753A"/>
    <w:rsid w:val="00150A2E"/>
    <w:rsid w:val="00150D6B"/>
    <w:rsid w:val="00151087"/>
    <w:rsid w:val="001520CE"/>
    <w:rsid w:val="0015557A"/>
    <w:rsid w:val="00155F01"/>
    <w:rsid w:val="001568F0"/>
    <w:rsid w:val="00156A6F"/>
    <w:rsid w:val="001572AD"/>
    <w:rsid w:val="001574A4"/>
    <w:rsid w:val="00160824"/>
    <w:rsid w:val="00161ED8"/>
    <w:rsid w:val="001624C3"/>
    <w:rsid w:val="00164AB0"/>
    <w:rsid w:val="00165AB8"/>
    <w:rsid w:val="00166C11"/>
    <w:rsid w:val="0017070B"/>
    <w:rsid w:val="00172699"/>
    <w:rsid w:val="00172D7F"/>
    <w:rsid w:val="00175953"/>
    <w:rsid w:val="00180235"/>
    <w:rsid w:val="0018040E"/>
    <w:rsid w:val="00180457"/>
    <w:rsid w:val="00186009"/>
    <w:rsid w:val="00186BC6"/>
    <w:rsid w:val="00191D2A"/>
    <w:rsid w:val="00191E2F"/>
    <w:rsid w:val="00192F3B"/>
    <w:rsid w:val="0019425A"/>
    <w:rsid w:val="001A01F5"/>
    <w:rsid w:val="001A1153"/>
    <w:rsid w:val="001A2F34"/>
    <w:rsid w:val="001A3C5C"/>
    <w:rsid w:val="001A483C"/>
    <w:rsid w:val="001A6AB6"/>
    <w:rsid w:val="001A7088"/>
    <w:rsid w:val="001B0975"/>
    <w:rsid w:val="001B2D09"/>
    <w:rsid w:val="001B4013"/>
    <w:rsid w:val="001B4BDB"/>
    <w:rsid w:val="001B60C1"/>
    <w:rsid w:val="001B6996"/>
    <w:rsid w:val="001C4506"/>
    <w:rsid w:val="001C646E"/>
    <w:rsid w:val="001C6723"/>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F383E"/>
    <w:rsid w:val="001F6F60"/>
    <w:rsid w:val="00201182"/>
    <w:rsid w:val="00202E31"/>
    <w:rsid w:val="002134FE"/>
    <w:rsid w:val="002137C2"/>
    <w:rsid w:val="00217014"/>
    <w:rsid w:val="00217034"/>
    <w:rsid w:val="00220648"/>
    <w:rsid w:val="00220EE5"/>
    <w:rsid w:val="00221043"/>
    <w:rsid w:val="002216E5"/>
    <w:rsid w:val="002219EB"/>
    <w:rsid w:val="002243EB"/>
    <w:rsid w:val="00226260"/>
    <w:rsid w:val="002273CA"/>
    <w:rsid w:val="002310D3"/>
    <w:rsid w:val="00234038"/>
    <w:rsid w:val="00234111"/>
    <w:rsid w:val="00237259"/>
    <w:rsid w:val="00237E6F"/>
    <w:rsid w:val="00240C61"/>
    <w:rsid w:val="0024186D"/>
    <w:rsid w:val="00242944"/>
    <w:rsid w:val="00247A8B"/>
    <w:rsid w:val="00251BA0"/>
    <w:rsid w:val="00251CDD"/>
    <w:rsid w:val="0025289E"/>
    <w:rsid w:val="00252BD5"/>
    <w:rsid w:val="00256419"/>
    <w:rsid w:val="00256AB1"/>
    <w:rsid w:val="00256F04"/>
    <w:rsid w:val="002652D4"/>
    <w:rsid w:val="00266D60"/>
    <w:rsid w:val="0027423D"/>
    <w:rsid w:val="00280A53"/>
    <w:rsid w:val="00282A4E"/>
    <w:rsid w:val="00282DF1"/>
    <w:rsid w:val="00282EDE"/>
    <w:rsid w:val="00283FB2"/>
    <w:rsid w:val="002843F2"/>
    <w:rsid w:val="0028754E"/>
    <w:rsid w:val="00287B93"/>
    <w:rsid w:val="00292B10"/>
    <w:rsid w:val="00295F40"/>
    <w:rsid w:val="002968F8"/>
    <w:rsid w:val="002972A0"/>
    <w:rsid w:val="002A0C8C"/>
    <w:rsid w:val="002A119C"/>
    <w:rsid w:val="002A12E8"/>
    <w:rsid w:val="002A1BAE"/>
    <w:rsid w:val="002A2AD1"/>
    <w:rsid w:val="002A2CD2"/>
    <w:rsid w:val="002A2EE5"/>
    <w:rsid w:val="002A4347"/>
    <w:rsid w:val="002A4907"/>
    <w:rsid w:val="002A5AD3"/>
    <w:rsid w:val="002B0049"/>
    <w:rsid w:val="002B0B64"/>
    <w:rsid w:val="002B3527"/>
    <w:rsid w:val="002C0082"/>
    <w:rsid w:val="002C3200"/>
    <w:rsid w:val="002C43F4"/>
    <w:rsid w:val="002C6335"/>
    <w:rsid w:val="002D0C49"/>
    <w:rsid w:val="002D1B52"/>
    <w:rsid w:val="002D1F5B"/>
    <w:rsid w:val="002D5204"/>
    <w:rsid w:val="002E133D"/>
    <w:rsid w:val="002E1D8C"/>
    <w:rsid w:val="002E2CB6"/>
    <w:rsid w:val="002E417F"/>
    <w:rsid w:val="002E751D"/>
    <w:rsid w:val="002F0076"/>
    <w:rsid w:val="002F1CDB"/>
    <w:rsid w:val="002F2003"/>
    <w:rsid w:val="002F21F1"/>
    <w:rsid w:val="002F333C"/>
    <w:rsid w:val="002F5029"/>
    <w:rsid w:val="002F5410"/>
    <w:rsid w:val="002F6B97"/>
    <w:rsid w:val="003018D6"/>
    <w:rsid w:val="0030285A"/>
    <w:rsid w:val="00302CC4"/>
    <w:rsid w:val="0030315D"/>
    <w:rsid w:val="00303646"/>
    <w:rsid w:val="00305B7C"/>
    <w:rsid w:val="00306727"/>
    <w:rsid w:val="0030795D"/>
    <w:rsid w:val="00310941"/>
    <w:rsid w:val="00310CAA"/>
    <w:rsid w:val="003110DB"/>
    <w:rsid w:val="00311925"/>
    <w:rsid w:val="00312A4C"/>
    <w:rsid w:val="00314B90"/>
    <w:rsid w:val="00315667"/>
    <w:rsid w:val="00317482"/>
    <w:rsid w:val="003220D5"/>
    <w:rsid w:val="0032241E"/>
    <w:rsid w:val="003224BE"/>
    <w:rsid w:val="00326966"/>
    <w:rsid w:val="00327D07"/>
    <w:rsid w:val="00330411"/>
    <w:rsid w:val="003363E8"/>
    <w:rsid w:val="00337100"/>
    <w:rsid w:val="003417C9"/>
    <w:rsid w:val="00341883"/>
    <w:rsid w:val="003425AA"/>
    <w:rsid w:val="00342E0C"/>
    <w:rsid w:val="003434A5"/>
    <w:rsid w:val="003441DA"/>
    <w:rsid w:val="00344618"/>
    <w:rsid w:val="003450CB"/>
    <w:rsid w:val="00345557"/>
    <w:rsid w:val="00346959"/>
    <w:rsid w:val="0034716A"/>
    <w:rsid w:val="00353152"/>
    <w:rsid w:val="003565ED"/>
    <w:rsid w:val="00357285"/>
    <w:rsid w:val="00361E05"/>
    <w:rsid w:val="00362487"/>
    <w:rsid w:val="0036267A"/>
    <w:rsid w:val="003639B3"/>
    <w:rsid w:val="00365871"/>
    <w:rsid w:val="00365C82"/>
    <w:rsid w:val="00367E9C"/>
    <w:rsid w:val="0037170A"/>
    <w:rsid w:val="00371DB3"/>
    <w:rsid w:val="0037277F"/>
    <w:rsid w:val="003732A1"/>
    <w:rsid w:val="00373B7A"/>
    <w:rsid w:val="00374844"/>
    <w:rsid w:val="00376DD4"/>
    <w:rsid w:val="003779B0"/>
    <w:rsid w:val="003853D6"/>
    <w:rsid w:val="00391E1F"/>
    <w:rsid w:val="00392888"/>
    <w:rsid w:val="00392B05"/>
    <w:rsid w:val="003A00D7"/>
    <w:rsid w:val="003A10CC"/>
    <w:rsid w:val="003A1D29"/>
    <w:rsid w:val="003A2662"/>
    <w:rsid w:val="003A6E96"/>
    <w:rsid w:val="003A7704"/>
    <w:rsid w:val="003B0D02"/>
    <w:rsid w:val="003B25C1"/>
    <w:rsid w:val="003B266F"/>
    <w:rsid w:val="003B43A4"/>
    <w:rsid w:val="003B70C6"/>
    <w:rsid w:val="003C079C"/>
    <w:rsid w:val="003C1378"/>
    <w:rsid w:val="003C2662"/>
    <w:rsid w:val="003C30B0"/>
    <w:rsid w:val="003C3F23"/>
    <w:rsid w:val="003C5122"/>
    <w:rsid w:val="003C7B01"/>
    <w:rsid w:val="003D3ECF"/>
    <w:rsid w:val="003D4FEB"/>
    <w:rsid w:val="003D59EF"/>
    <w:rsid w:val="003D5DBC"/>
    <w:rsid w:val="003D6283"/>
    <w:rsid w:val="003D7EA1"/>
    <w:rsid w:val="003E00FD"/>
    <w:rsid w:val="003E02D6"/>
    <w:rsid w:val="003E1F9E"/>
    <w:rsid w:val="003E4992"/>
    <w:rsid w:val="003E4C8F"/>
    <w:rsid w:val="003E5E7F"/>
    <w:rsid w:val="003E5F3E"/>
    <w:rsid w:val="003F30DB"/>
    <w:rsid w:val="003F3377"/>
    <w:rsid w:val="003F4789"/>
    <w:rsid w:val="004007A4"/>
    <w:rsid w:val="00403209"/>
    <w:rsid w:val="00403FA5"/>
    <w:rsid w:val="004047F3"/>
    <w:rsid w:val="004064EE"/>
    <w:rsid w:val="004105A6"/>
    <w:rsid w:val="00410A23"/>
    <w:rsid w:val="004145D9"/>
    <w:rsid w:val="00415429"/>
    <w:rsid w:val="004168E3"/>
    <w:rsid w:val="004175DD"/>
    <w:rsid w:val="004209B0"/>
    <w:rsid w:val="00423003"/>
    <w:rsid w:val="00423A58"/>
    <w:rsid w:val="00425FC2"/>
    <w:rsid w:val="00433816"/>
    <w:rsid w:val="00433C4B"/>
    <w:rsid w:val="00437714"/>
    <w:rsid w:val="00440A78"/>
    <w:rsid w:val="004428E7"/>
    <w:rsid w:val="004438FD"/>
    <w:rsid w:val="00450320"/>
    <w:rsid w:val="004508EB"/>
    <w:rsid w:val="0045112F"/>
    <w:rsid w:val="00451181"/>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FAC"/>
    <w:rsid w:val="00477634"/>
    <w:rsid w:val="00477EB9"/>
    <w:rsid w:val="0048016C"/>
    <w:rsid w:val="00480C8F"/>
    <w:rsid w:val="0048455F"/>
    <w:rsid w:val="0048483E"/>
    <w:rsid w:val="00484D4D"/>
    <w:rsid w:val="004930B0"/>
    <w:rsid w:val="00496CD6"/>
    <w:rsid w:val="004A0D2F"/>
    <w:rsid w:val="004A0D7B"/>
    <w:rsid w:val="004A28E1"/>
    <w:rsid w:val="004A7291"/>
    <w:rsid w:val="004B0F62"/>
    <w:rsid w:val="004B1884"/>
    <w:rsid w:val="004B64EC"/>
    <w:rsid w:val="004B7FD5"/>
    <w:rsid w:val="004C26BE"/>
    <w:rsid w:val="004C33A4"/>
    <w:rsid w:val="004C5CB1"/>
    <w:rsid w:val="004C756F"/>
    <w:rsid w:val="004C79A1"/>
    <w:rsid w:val="004D0A93"/>
    <w:rsid w:val="004D0D72"/>
    <w:rsid w:val="004D0FB6"/>
    <w:rsid w:val="004D0FD2"/>
    <w:rsid w:val="004D2A64"/>
    <w:rsid w:val="004D3CB7"/>
    <w:rsid w:val="004D3FB6"/>
    <w:rsid w:val="004D467F"/>
    <w:rsid w:val="004D4F0A"/>
    <w:rsid w:val="004D5CD2"/>
    <w:rsid w:val="004D7735"/>
    <w:rsid w:val="004E6786"/>
    <w:rsid w:val="004F0FB3"/>
    <w:rsid w:val="004F226E"/>
    <w:rsid w:val="004F31E5"/>
    <w:rsid w:val="004F3A80"/>
    <w:rsid w:val="004F554D"/>
    <w:rsid w:val="004F7556"/>
    <w:rsid w:val="00502D1D"/>
    <w:rsid w:val="005034D1"/>
    <w:rsid w:val="00504BC1"/>
    <w:rsid w:val="00504FC5"/>
    <w:rsid w:val="00507582"/>
    <w:rsid w:val="0051022C"/>
    <w:rsid w:val="00510914"/>
    <w:rsid w:val="00514C04"/>
    <w:rsid w:val="00515F2A"/>
    <w:rsid w:val="00522D9C"/>
    <w:rsid w:val="00524006"/>
    <w:rsid w:val="00526711"/>
    <w:rsid w:val="00527B5C"/>
    <w:rsid w:val="00530D34"/>
    <w:rsid w:val="00530EA0"/>
    <w:rsid w:val="00531CD9"/>
    <w:rsid w:val="005327F9"/>
    <w:rsid w:val="00532B92"/>
    <w:rsid w:val="005409A3"/>
    <w:rsid w:val="00540B1F"/>
    <w:rsid w:val="00540E51"/>
    <w:rsid w:val="00543E06"/>
    <w:rsid w:val="00545031"/>
    <w:rsid w:val="00553A1F"/>
    <w:rsid w:val="00554B8F"/>
    <w:rsid w:val="0055617B"/>
    <w:rsid w:val="00556C57"/>
    <w:rsid w:val="005577B5"/>
    <w:rsid w:val="00561683"/>
    <w:rsid w:val="005647C7"/>
    <w:rsid w:val="00565889"/>
    <w:rsid w:val="00565F24"/>
    <w:rsid w:val="00566522"/>
    <w:rsid w:val="00566D6A"/>
    <w:rsid w:val="00567037"/>
    <w:rsid w:val="005676C4"/>
    <w:rsid w:val="00567E4F"/>
    <w:rsid w:val="005727C0"/>
    <w:rsid w:val="0057416C"/>
    <w:rsid w:val="00574AB2"/>
    <w:rsid w:val="00575CFA"/>
    <w:rsid w:val="00576B88"/>
    <w:rsid w:val="00577B5B"/>
    <w:rsid w:val="00583A87"/>
    <w:rsid w:val="00584848"/>
    <w:rsid w:val="00584F2F"/>
    <w:rsid w:val="00585881"/>
    <w:rsid w:val="00591D18"/>
    <w:rsid w:val="0059254D"/>
    <w:rsid w:val="00594383"/>
    <w:rsid w:val="00595993"/>
    <w:rsid w:val="00595BB6"/>
    <w:rsid w:val="00596139"/>
    <w:rsid w:val="005A10DA"/>
    <w:rsid w:val="005A1E0B"/>
    <w:rsid w:val="005A29D7"/>
    <w:rsid w:val="005A47F7"/>
    <w:rsid w:val="005A677D"/>
    <w:rsid w:val="005A722B"/>
    <w:rsid w:val="005A7BC6"/>
    <w:rsid w:val="005B2A4C"/>
    <w:rsid w:val="005B514D"/>
    <w:rsid w:val="005B5D2C"/>
    <w:rsid w:val="005B5F47"/>
    <w:rsid w:val="005B7CDD"/>
    <w:rsid w:val="005C0D34"/>
    <w:rsid w:val="005C2FE1"/>
    <w:rsid w:val="005C3619"/>
    <w:rsid w:val="005D0E72"/>
    <w:rsid w:val="005D18C5"/>
    <w:rsid w:val="005D3B22"/>
    <w:rsid w:val="005D6BF2"/>
    <w:rsid w:val="005D6E15"/>
    <w:rsid w:val="005D7940"/>
    <w:rsid w:val="005E0541"/>
    <w:rsid w:val="005E2AF9"/>
    <w:rsid w:val="005E741C"/>
    <w:rsid w:val="005E7597"/>
    <w:rsid w:val="005F075B"/>
    <w:rsid w:val="005F2EE8"/>
    <w:rsid w:val="005F66F1"/>
    <w:rsid w:val="00600235"/>
    <w:rsid w:val="00601CBF"/>
    <w:rsid w:val="00602FEA"/>
    <w:rsid w:val="00605160"/>
    <w:rsid w:val="00605747"/>
    <w:rsid w:val="006108C2"/>
    <w:rsid w:val="006156B1"/>
    <w:rsid w:val="0061577C"/>
    <w:rsid w:val="00616A1B"/>
    <w:rsid w:val="00617F21"/>
    <w:rsid w:val="00620681"/>
    <w:rsid w:val="006222A5"/>
    <w:rsid w:val="006244C7"/>
    <w:rsid w:val="006269B4"/>
    <w:rsid w:val="006300A9"/>
    <w:rsid w:val="006319D2"/>
    <w:rsid w:val="00636483"/>
    <w:rsid w:val="00642849"/>
    <w:rsid w:val="006447CD"/>
    <w:rsid w:val="00645BD7"/>
    <w:rsid w:val="0064769E"/>
    <w:rsid w:val="006536B3"/>
    <w:rsid w:val="0065443F"/>
    <w:rsid w:val="0065706C"/>
    <w:rsid w:val="00663B92"/>
    <w:rsid w:val="00664115"/>
    <w:rsid w:val="00664718"/>
    <w:rsid w:val="00665BF6"/>
    <w:rsid w:val="006670D2"/>
    <w:rsid w:val="00667E47"/>
    <w:rsid w:val="00671B7A"/>
    <w:rsid w:val="00672FD9"/>
    <w:rsid w:val="00673D46"/>
    <w:rsid w:val="00676E42"/>
    <w:rsid w:val="00677451"/>
    <w:rsid w:val="006774F6"/>
    <w:rsid w:val="00680463"/>
    <w:rsid w:val="00680563"/>
    <w:rsid w:val="00680A03"/>
    <w:rsid w:val="006833A3"/>
    <w:rsid w:val="00683582"/>
    <w:rsid w:val="00686A4B"/>
    <w:rsid w:val="0068783E"/>
    <w:rsid w:val="00687EA8"/>
    <w:rsid w:val="00691431"/>
    <w:rsid w:val="006915CA"/>
    <w:rsid w:val="00692B41"/>
    <w:rsid w:val="00693BA5"/>
    <w:rsid w:val="00693D16"/>
    <w:rsid w:val="006962E2"/>
    <w:rsid w:val="006A1C17"/>
    <w:rsid w:val="006A1E1E"/>
    <w:rsid w:val="006A20A1"/>
    <w:rsid w:val="006A3574"/>
    <w:rsid w:val="006A6F4B"/>
    <w:rsid w:val="006A7603"/>
    <w:rsid w:val="006B0874"/>
    <w:rsid w:val="006B1985"/>
    <w:rsid w:val="006B2B19"/>
    <w:rsid w:val="006B5238"/>
    <w:rsid w:val="006B5C9C"/>
    <w:rsid w:val="006B72BB"/>
    <w:rsid w:val="006C2210"/>
    <w:rsid w:val="006C30C0"/>
    <w:rsid w:val="006C4512"/>
    <w:rsid w:val="006C4A5D"/>
    <w:rsid w:val="006C74F4"/>
    <w:rsid w:val="006C7CC1"/>
    <w:rsid w:val="006D1126"/>
    <w:rsid w:val="006D19EF"/>
    <w:rsid w:val="006D4142"/>
    <w:rsid w:val="006D431F"/>
    <w:rsid w:val="006D4597"/>
    <w:rsid w:val="006D68DA"/>
    <w:rsid w:val="006E13E6"/>
    <w:rsid w:val="006E234B"/>
    <w:rsid w:val="006E32E0"/>
    <w:rsid w:val="006E5523"/>
    <w:rsid w:val="006E6D3A"/>
    <w:rsid w:val="006E7B24"/>
    <w:rsid w:val="006F02D7"/>
    <w:rsid w:val="006F0848"/>
    <w:rsid w:val="006F2737"/>
    <w:rsid w:val="006F351F"/>
    <w:rsid w:val="006F6CC9"/>
    <w:rsid w:val="006F6D65"/>
    <w:rsid w:val="00701B58"/>
    <w:rsid w:val="007044C1"/>
    <w:rsid w:val="00704B99"/>
    <w:rsid w:val="00705AEC"/>
    <w:rsid w:val="00706211"/>
    <w:rsid w:val="00706EEF"/>
    <w:rsid w:val="0071211A"/>
    <w:rsid w:val="007138B7"/>
    <w:rsid w:val="00714730"/>
    <w:rsid w:val="00715F75"/>
    <w:rsid w:val="00716940"/>
    <w:rsid w:val="00717E8B"/>
    <w:rsid w:val="007238FF"/>
    <w:rsid w:val="007243BC"/>
    <w:rsid w:val="007245CC"/>
    <w:rsid w:val="0072569B"/>
    <w:rsid w:val="00725C30"/>
    <w:rsid w:val="007300A8"/>
    <w:rsid w:val="0073078F"/>
    <w:rsid w:val="007316E5"/>
    <w:rsid w:val="0073266D"/>
    <w:rsid w:val="0073470E"/>
    <w:rsid w:val="00736B0D"/>
    <w:rsid w:val="00740AD6"/>
    <w:rsid w:val="00742D4B"/>
    <w:rsid w:val="00744F0F"/>
    <w:rsid w:val="007453EA"/>
    <w:rsid w:val="0074598B"/>
    <w:rsid w:val="007512A3"/>
    <w:rsid w:val="007537E2"/>
    <w:rsid w:val="00753814"/>
    <w:rsid w:val="00753E97"/>
    <w:rsid w:val="00754332"/>
    <w:rsid w:val="007559CE"/>
    <w:rsid w:val="00761EA6"/>
    <w:rsid w:val="00762B56"/>
    <w:rsid w:val="00763DBB"/>
    <w:rsid w:val="007654AB"/>
    <w:rsid w:val="00765E89"/>
    <w:rsid w:val="00766F0B"/>
    <w:rsid w:val="00771B1F"/>
    <w:rsid w:val="00772291"/>
    <w:rsid w:val="0077276A"/>
    <w:rsid w:val="00775AB4"/>
    <w:rsid w:val="00780150"/>
    <w:rsid w:val="00780464"/>
    <w:rsid w:val="007809A2"/>
    <w:rsid w:val="00781144"/>
    <w:rsid w:val="007813C4"/>
    <w:rsid w:val="007815DD"/>
    <w:rsid w:val="00784DEC"/>
    <w:rsid w:val="007864FA"/>
    <w:rsid w:val="00786671"/>
    <w:rsid w:val="00787429"/>
    <w:rsid w:val="0078769E"/>
    <w:rsid w:val="00787815"/>
    <w:rsid w:val="007914B3"/>
    <w:rsid w:val="00791F1A"/>
    <w:rsid w:val="007921CA"/>
    <w:rsid w:val="007926DE"/>
    <w:rsid w:val="0079475C"/>
    <w:rsid w:val="00794FA9"/>
    <w:rsid w:val="00796F08"/>
    <w:rsid w:val="007A123D"/>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64E0"/>
    <w:rsid w:val="007C7CA3"/>
    <w:rsid w:val="007D0E4B"/>
    <w:rsid w:val="007D1D99"/>
    <w:rsid w:val="007D1DB3"/>
    <w:rsid w:val="007D209F"/>
    <w:rsid w:val="007D278A"/>
    <w:rsid w:val="007D3A5D"/>
    <w:rsid w:val="007D4FB5"/>
    <w:rsid w:val="007D6404"/>
    <w:rsid w:val="007D6FF0"/>
    <w:rsid w:val="007D7B61"/>
    <w:rsid w:val="007E05D4"/>
    <w:rsid w:val="007E4370"/>
    <w:rsid w:val="007E43E4"/>
    <w:rsid w:val="007E536E"/>
    <w:rsid w:val="007F27BE"/>
    <w:rsid w:val="007F344A"/>
    <w:rsid w:val="007F4281"/>
    <w:rsid w:val="007F767C"/>
    <w:rsid w:val="008017D1"/>
    <w:rsid w:val="00801B32"/>
    <w:rsid w:val="008032F7"/>
    <w:rsid w:val="00807234"/>
    <w:rsid w:val="008106AA"/>
    <w:rsid w:val="00811A70"/>
    <w:rsid w:val="008122B4"/>
    <w:rsid w:val="008126B1"/>
    <w:rsid w:val="008130BB"/>
    <w:rsid w:val="008131C8"/>
    <w:rsid w:val="0081629A"/>
    <w:rsid w:val="00817918"/>
    <w:rsid w:val="00821FD9"/>
    <w:rsid w:val="0082438C"/>
    <w:rsid w:val="00825350"/>
    <w:rsid w:val="008308C2"/>
    <w:rsid w:val="0083397A"/>
    <w:rsid w:val="008400DE"/>
    <w:rsid w:val="00844B51"/>
    <w:rsid w:val="00845657"/>
    <w:rsid w:val="00845BB9"/>
    <w:rsid w:val="00846FBB"/>
    <w:rsid w:val="00847BBE"/>
    <w:rsid w:val="00851812"/>
    <w:rsid w:val="008537B5"/>
    <w:rsid w:val="00854CF7"/>
    <w:rsid w:val="00856A08"/>
    <w:rsid w:val="00863B21"/>
    <w:rsid w:val="00871E3C"/>
    <w:rsid w:val="008741AB"/>
    <w:rsid w:val="008748E2"/>
    <w:rsid w:val="00876A13"/>
    <w:rsid w:val="008770C4"/>
    <w:rsid w:val="008806D2"/>
    <w:rsid w:val="00880BB0"/>
    <w:rsid w:val="00880C3D"/>
    <w:rsid w:val="008831EB"/>
    <w:rsid w:val="008871FC"/>
    <w:rsid w:val="00887D77"/>
    <w:rsid w:val="00895ADE"/>
    <w:rsid w:val="0089638F"/>
    <w:rsid w:val="008A1731"/>
    <w:rsid w:val="008A4486"/>
    <w:rsid w:val="008A4AE4"/>
    <w:rsid w:val="008A56A0"/>
    <w:rsid w:val="008A783A"/>
    <w:rsid w:val="008B146D"/>
    <w:rsid w:val="008B3E7B"/>
    <w:rsid w:val="008B5604"/>
    <w:rsid w:val="008B6900"/>
    <w:rsid w:val="008B6EBC"/>
    <w:rsid w:val="008C1D03"/>
    <w:rsid w:val="008C267C"/>
    <w:rsid w:val="008C3153"/>
    <w:rsid w:val="008C4576"/>
    <w:rsid w:val="008C652C"/>
    <w:rsid w:val="008C7A21"/>
    <w:rsid w:val="008D155E"/>
    <w:rsid w:val="008D191D"/>
    <w:rsid w:val="008D2948"/>
    <w:rsid w:val="008D2AAA"/>
    <w:rsid w:val="008D3D0A"/>
    <w:rsid w:val="008D620E"/>
    <w:rsid w:val="008D7705"/>
    <w:rsid w:val="008E289F"/>
    <w:rsid w:val="008E3951"/>
    <w:rsid w:val="008E3A80"/>
    <w:rsid w:val="008E3EF4"/>
    <w:rsid w:val="008E431E"/>
    <w:rsid w:val="008E4C04"/>
    <w:rsid w:val="008E4D95"/>
    <w:rsid w:val="008E661A"/>
    <w:rsid w:val="008F0381"/>
    <w:rsid w:val="008F08CD"/>
    <w:rsid w:val="008F0F8D"/>
    <w:rsid w:val="008F1F89"/>
    <w:rsid w:val="008F298E"/>
    <w:rsid w:val="008F43AA"/>
    <w:rsid w:val="009011D4"/>
    <w:rsid w:val="00901D12"/>
    <w:rsid w:val="009020DA"/>
    <w:rsid w:val="00903202"/>
    <w:rsid w:val="00903CFC"/>
    <w:rsid w:val="00905BD7"/>
    <w:rsid w:val="00906711"/>
    <w:rsid w:val="009071B9"/>
    <w:rsid w:val="0091258B"/>
    <w:rsid w:val="00914292"/>
    <w:rsid w:val="00917610"/>
    <w:rsid w:val="00922004"/>
    <w:rsid w:val="00922099"/>
    <w:rsid w:val="00925382"/>
    <w:rsid w:val="00933A62"/>
    <w:rsid w:val="00933C2C"/>
    <w:rsid w:val="0093434C"/>
    <w:rsid w:val="009346E8"/>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3C22"/>
    <w:rsid w:val="0097401C"/>
    <w:rsid w:val="009741F7"/>
    <w:rsid w:val="0097488C"/>
    <w:rsid w:val="00975737"/>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A7074"/>
    <w:rsid w:val="009B0312"/>
    <w:rsid w:val="009B1957"/>
    <w:rsid w:val="009B340F"/>
    <w:rsid w:val="009B3CD1"/>
    <w:rsid w:val="009B5CAD"/>
    <w:rsid w:val="009B6140"/>
    <w:rsid w:val="009B6A2F"/>
    <w:rsid w:val="009B747A"/>
    <w:rsid w:val="009B7D51"/>
    <w:rsid w:val="009B7FE5"/>
    <w:rsid w:val="009C06DA"/>
    <w:rsid w:val="009C147F"/>
    <w:rsid w:val="009C4236"/>
    <w:rsid w:val="009C4C5F"/>
    <w:rsid w:val="009C53F3"/>
    <w:rsid w:val="009C7882"/>
    <w:rsid w:val="009D368C"/>
    <w:rsid w:val="009D4125"/>
    <w:rsid w:val="009D72F8"/>
    <w:rsid w:val="009E369B"/>
    <w:rsid w:val="009E67B2"/>
    <w:rsid w:val="009F0219"/>
    <w:rsid w:val="009F3B25"/>
    <w:rsid w:val="009F3C3E"/>
    <w:rsid w:val="009F5E3A"/>
    <w:rsid w:val="009F5E75"/>
    <w:rsid w:val="009F77D2"/>
    <w:rsid w:val="009F7969"/>
    <w:rsid w:val="00A00AA8"/>
    <w:rsid w:val="00A01D37"/>
    <w:rsid w:val="00A02647"/>
    <w:rsid w:val="00A04018"/>
    <w:rsid w:val="00A0550C"/>
    <w:rsid w:val="00A05CA6"/>
    <w:rsid w:val="00A1028C"/>
    <w:rsid w:val="00A130FC"/>
    <w:rsid w:val="00A136DC"/>
    <w:rsid w:val="00A137CF"/>
    <w:rsid w:val="00A13FBB"/>
    <w:rsid w:val="00A149C0"/>
    <w:rsid w:val="00A16764"/>
    <w:rsid w:val="00A2167C"/>
    <w:rsid w:val="00A24CF9"/>
    <w:rsid w:val="00A2675C"/>
    <w:rsid w:val="00A267E0"/>
    <w:rsid w:val="00A31330"/>
    <w:rsid w:val="00A34941"/>
    <w:rsid w:val="00A36FD3"/>
    <w:rsid w:val="00A4035B"/>
    <w:rsid w:val="00A407AA"/>
    <w:rsid w:val="00A4093F"/>
    <w:rsid w:val="00A40BBA"/>
    <w:rsid w:val="00A40D9E"/>
    <w:rsid w:val="00A41405"/>
    <w:rsid w:val="00A43AA1"/>
    <w:rsid w:val="00A442AD"/>
    <w:rsid w:val="00A52D5B"/>
    <w:rsid w:val="00A552FB"/>
    <w:rsid w:val="00A5609C"/>
    <w:rsid w:val="00A565E5"/>
    <w:rsid w:val="00A638A7"/>
    <w:rsid w:val="00A63D6C"/>
    <w:rsid w:val="00A65182"/>
    <w:rsid w:val="00A66727"/>
    <w:rsid w:val="00A707B5"/>
    <w:rsid w:val="00A712CB"/>
    <w:rsid w:val="00A73816"/>
    <w:rsid w:val="00A753C8"/>
    <w:rsid w:val="00A80829"/>
    <w:rsid w:val="00A81560"/>
    <w:rsid w:val="00A829EA"/>
    <w:rsid w:val="00A83D56"/>
    <w:rsid w:val="00A83EB5"/>
    <w:rsid w:val="00A84AE6"/>
    <w:rsid w:val="00A90231"/>
    <w:rsid w:val="00A902EA"/>
    <w:rsid w:val="00A926CC"/>
    <w:rsid w:val="00A96037"/>
    <w:rsid w:val="00A962F0"/>
    <w:rsid w:val="00A9637C"/>
    <w:rsid w:val="00AA0F64"/>
    <w:rsid w:val="00AA337E"/>
    <w:rsid w:val="00AA3417"/>
    <w:rsid w:val="00AA5CE6"/>
    <w:rsid w:val="00AA618B"/>
    <w:rsid w:val="00AA6982"/>
    <w:rsid w:val="00AA7363"/>
    <w:rsid w:val="00AA793C"/>
    <w:rsid w:val="00AB0117"/>
    <w:rsid w:val="00AB177C"/>
    <w:rsid w:val="00AB2C7C"/>
    <w:rsid w:val="00AC269C"/>
    <w:rsid w:val="00AC2AE6"/>
    <w:rsid w:val="00AC5FD8"/>
    <w:rsid w:val="00AC6B39"/>
    <w:rsid w:val="00AD074D"/>
    <w:rsid w:val="00AD0A39"/>
    <w:rsid w:val="00AD112E"/>
    <w:rsid w:val="00AD11AB"/>
    <w:rsid w:val="00AD1999"/>
    <w:rsid w:val="00AD2556"/>
    <w:rsid w:val="00AD494A"/>
    <w:rsid w:val="00AD50AE"/>
    <w:rsid w:val="00AE0630"/>
    <w:rsid w:val="00AE1F66"/>
    <w:rsid w:val="00AE41FA"/>
    <w:rsid w:val="00AE51CB"/>
    <w:rsid w:val="00AE61E4"/>
    <w:rsid w:val="00AE7786"/>
    <w:rsid w:val="00AF1D4B"/>
    <w:rsid w:val="00AF274C"/>
    <w:rsid w:val="00AF3F98"/>
    <w:rsid w:val="00AF505A"/>
    <w:rsid w:val="00AF5A5E"/>
    <w:rsid w:val="00AF6C56"/>
    <w:rsid w:val="00B03BF3"/>
    <w:rsid w:val="00B04771"/>
    <w:rsid w:val="00B04DEB"/>
    <w:rsid w:val="00B07479"/>
    <w:rsid w:val="00B121B6"/>
    <w:rsid w:val="00B1275D"/>
    <w:rsid w:val="00B140A4"/>
    <w:rsid w:val="00B254C3"/>
    <w:rsid w:val="00B3350D"/>
    <w:rsid w:val="00B40589"/>
    <w:rsid w:val="00B40906"/>
    <w:rsid w:val="00B441DF"/>
    <w:rsid w:val="00B4638B"/>
    <w:rsid w:val="00B467F5"/>
    <w:rsid w:val="00B477B1"/>
    <w:rsid w:val="00B5365A"/>
    <w:rsid w:val="00B5391C"/>
    <w:rsid w:val="00B54D01"/>
    <w:rsid w:val="00B55CF5"/>
    <w:rsid w:val="00B56B78"/>
    <w:rsid w:val="00B6014A"/>
    <w:rsid w:val="00B636D7"/>
    <w:rsid w:val="00B6497F"/>
    <w:rsid w:val="00B64F15"/>
    <w:rsid w:val="00B659CB"/>
    <w:rsid w:val="00B667B2"/>
    <w:rsid w:val="00B6706C"/>
    <w:rsid w:val="00B725E5"/>
    <w:rsid w:val="00B73E27"/>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00B0"/>
    <w:rsid w:val="00BA29C2"/>
    <w:rsid w:val="00BA4E61"/>
    <w:rsid w:val="00BB01DE"/>
    <w:rsid w:val="00BB02B0"/>
    <w:rsid w:val="00BB4281"/>
    <w:rsid w:val="00BB53AB"/>
    <w:rsid w:val="00BB5447"/>
    <w:rsid w:val="00BB5A56"/>
    <w:rsid w:val="00BB5B74"/>
    <w:rsid w:val="00BB6659"/>
    <w:rsid w:val="00BC01A5"/>
    <w:rsid w:val="00BC2D41"/>
    <w:rsid w:val="00BC324F"/>
    <w:rsid w:val="00BC5E75"/>
    <w:rsid w:val="00BD0008"/>
    <w:rsid w:val="00BD181C"/>
    <w:rsid w:val="00BD3CBC"/>
    <w:rsid w:val="00BE1E7F"/>
    <w:rsid w:val="00BE3A90"/>
    <w:rsid w:val="00BE4324"/>
    <w:rsid w:val="00BE6657"/>
    <w:rsid w:val="00BE7AD9"/>
    <w:rsid w:val="00BF1EB7"/>
    <w:rsid w:val="00BF21EA"/>
    <w:rsid w:val="00BF4917"/>
    <w:rsid w:val="00BF4BF9"/>
    <w:rsid w:val="00BF52D5"/>
    <w:rsid w:val="00BF59E8"/>
    <w:rsid w:val="00BF7059"/>
    <w:rsid w:val="00C02875"/>
    <w:rsid w:val="00C030C8"/>
    <w:rsid w:val="00C033C1"/>
    <w:rsid w:val="00C03950"/>
    <w:rsid w:val="00C05A5A"/>
    <w:rsid w:val="00C0771B"/>
    <w:rsid w:val="00C13654"/>
    <w:rsid w:val="00C13D59"/>
    <w:rsid w:val="00C16641"/>
    <w:rsid w:val="00C206A5"/>
    <w:rsid w:val="00C20DA2"/>
    <w:rsid w:val="00C22681"/>
    <w:rsid w:val="00C23006"/>
    <w:rsid w:val="00C3317D"/>
    <w:rsid w:val="00C360EB"/>
    <w:rsid w:val="00C36612"/>
    <w:rsid w:val="00C36B4B"/>
    <w:rsid w:val="00C36ED5"/>
    <w:rsid w:val="00C36F60"/>
    <w:rsid w:val="00C370F2"/>
    <w:rsid w:val="00C40CA9"/>
    <w:rsid w:val="00C40EAD"/>
    <w:rsid w:val="00C41D71"/>
    <w:rsid w:val="00C44C32"/>
    <w:rsid w:val="00C45955"/>
    <w:rsid w:val="00C46F09"/>
    <w:rsid w:val="00C52324"/>
    <w:rsid w:val="00C52E08"/>
    <w:rsid w:val="00C54796"/>
    <w:rsid w:val="00C5532C"/>
    <w:rsid w:val="00C571D0"/>
    <w:rsid w:val="00C60E35"/>
    <w:rsid w:val="00C62A93"/>
    <w:rsid w:val="00C630CA"/>
    <w:rsid w:val="00C64A2F"/>
    <w:rsid w:val="00C6696D"/>
    <w:rsid w:val="00C670C2"/>
    <w:rsid w:val="00C71983"/>
    <w:rsid w:val="00C762B1"/>
    <w:rsid w:val="00C7672D"/>
    <w:rsid w:val="00C76C28"/>
    <w:rsid w:val="00C77A43"/>
    <w:rsid w:val="00C8025E"/>
    <w:rsid w:val="00C80AF0"/>
    <w:rsid w:val="00C80E98"/>
    <w:rsid w:val="00C85412"/>
    <w:rsid w:val="00C90591"/>
    <w:rsid w:val="00C93BF9"/>
    <w:rsid w:val="00C946FE"/>
    <w:rsid w:val="00C95147"/>
    <w:rsid w:val="00C96BBC"/>
    <w:rsid w:val="00C96FD1"/>
    <w:rsid w:val="00CA5DF5"/>
    <w:rsid w:val="00CA63E0"/>
    <w:rsid w:val="00CB0591"/>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2A25"/>
    <w:rsid w:val="00CD4714"/>
    <w:rsid w:val="00CD4AC8"/>
    <w:rsid w:val="00CD4F2E"/>
    <w:rsid w:val="00CD7D3A"/>
    <w:rsid w:val="00CE14C4"/>
    <w:rsid w:val="00CE3E30"/>
    <w:rsid w:val="00CE5E6F"/>
    <w:rsid w:val="00CE5F10"/>
    <w:rsid w:val="00CE61F4"/>
    <w:rsid w:val="00CE681A"/>
    <w:rsid w:val="00CF08BF"/>
    <w:rsid w:val="00CF0ECB"/>
    <w:rsid w:val="00CF4333"/>
    <w:rsid w:val="00CF472C"/>
    <w:rsid w:val="00CF5A24"/>
    <w:rsid w:val="00CF610B"/>
    <w:rsid w:val="00CF7D03"/>
    <w:rsid w:val="00D008F5"/>
    <w:rsid w:val="00D00ABD"/>
    <w:rsid w:val="00D0520A"/>
    <w:rsid w:val="00D07156"/>
    <w:rsid w:val="00D07EF0"/>
    <w:rsid w:val="00D10A22"/>
    <w:rsid w:val="00D1433C"/>
    <w:rsid w:val="00D16C64"/>
    <w:rsid w:val="00D17E4D"/>
    <w:rsid w:val="00D2568B"/>
    <w:rsid w:val="00D25A03"/>
    <w:rsid w:val="00D26350"/>
    <w:rsid w:val="00D267F8"/>
    <w:rsid w:val="00D2735E"/>
    <w:rsid w:val="00D30432"/>
    <w:rsid w:val="00D3172E"/>
    <w:rsid w:val="00D350D6"/>
    <w:rsid w:val="00D3642C"/>
    <w:rsid w:val="00D36E1C"/>
    <w:rsid w:val="00D41E05"/>
    <w:rsid w:val="00D4529D"/>
    <w:rsid w:val="00D45362"/>
    <w:rsid w:val="00D46842"/>
    <w:rsid w:val="00D50645"/>
    <w:rsid w:val="00D51B5F"/>
    <w:rsid w:val="00D51DA8"/>
    <w:rsid w:val="00D60C86"/>
    <w:rsid w:val="00D6157B"/>
    <w:rsid w:val="00D640D9"/>
    <w:rsid w:val="00D64ED1"/>
    <w:rsid w:val="00D672E7"/>
    <w:rsid w:val="00D70363"/>
    <w:rsid w:val="00D70A62"/>
    <w:rsid w:val="00D713C8"/>
    <w:rsid w:val="00D71534"/>
    <w:rsid w:val="00D71B75"/>
    <w:rsid w:val="00D81618"/>
    <w:rsid w:val="00D83562"/>
    <w:rsid w:val="00D83E24"/>
    <w:rsid w:val="00D84003"/>
    <w:rsid w:val="00D844BA"/>
    <w:rsid w:val="00D87137"/>
    <w:rsid w:val="00D87E85"/>
    <w:rsid w:val="00D91B11"/>
    <w:rsid w:val="00D921B7"/>
    <w:rsid w:val="00D93822"/>
    <w:rsid w:val="00D957C8"/>
    <w:rsid w:val="00DA1610"/>
    <w:rsid w:val="00DA74A4"/>
    <w:rsid w:val="00DA7E40"/>
    <w:rsid w:val="00DB019D"/>
    <w:rsid w:val="00DB206C"/>
    <w:rsid w:val="00DB392A"/>
    <w:rsid w:val="00DB4A3F"/>
    <w:rsid w:val="00DB5D57"/>
    <w:rsid w:val="00DB6009"/>
    <w:rsid w:val="00DB6397"/>
    <w:rsid w:val="00DB6EB4"/>
    <w:rsid w:val="00DB7329"/>
    <w:rsid w:val="00DC1930"/>
    <w:rsid w:val="00DC21AE"/>
    <w:rsid w:val="00DC30B7"/>
    <w:rsid w:val="00DC3FD5"/>
    <w:rsid w:val="00DC45ED"/>
    <w:rsid w:val="00DC49E2"/>
    <w:rsid w:val="00DC5861"/>
    <w:rsid w:val="00DD01FB"/>
    <w:rsid w:val="00DD1CEA"/>
    <w:rsid w:val="00DD4E7C"/>
    <w:rsid w:val="00DD565E"/>
    <w:rsid w:val="00DD6972"/>
    <w:rsid w:val="00DD7108"/>
    <w:rsid w:val="00DE06DC"/>
    <w:rsid w:val="00DE0B3F"/>
    <w:rsid w:val="00DE5C8D"/>
    <w:rsid w:val="00DF0628"/>
    <w:rsid w:val="00DF0692"/>
    <w:rsid w:val="00DF5F64"/>
    <w:rsid w:val="00DF6735"/>
    <w:rsid w:val="00DF70CA"/>
    <w:rsid w:val="00E028E8"/>
    <w:rsid w:val="00E02B61"/>
    <w:rsid w:val="00E03070"/>
    <w:rsid w:val="00E032B1"/>
    <w:rsid w:val="00E07916"/>
    <w:rsid w:val="00E14BF2"/>
    <w:rsid w:val="00E1514D"/>
    <w:rsid w:val="00E16BFA"/>
    <w:rsid w:val="00E16FEC"/>
    <w:rsid w:val="00E22348"/>
    <w:rsid w:val="00E2245D"/>
    <w:rsid w:val="00E2331C"/>
    <w:rsid w:val="00E23366"/>
    <w:rsid w:val="00E2381D"/>
    <w:rsid w:val="00E24621"/>
    <w:rsid w:val="00E2463A"/>
    <w:rsid w:val="00E24F14"/>
    <w:rsid w:val="00E24FB5"/>
    <w:rsid w:val="00E2619A"/>
    <w:rsid w:val="00E30BAF"/>
    <w:rsid w:val="00E3221B"/>
    <w:rsid w:val="00E32A1D"/>
    <w:rsid w:val="00E3386A"/>
    <w:rsid w:val="00E42F5F"/>
    <w:rsid w:val="00E44B12"/>
    <w:rsid w:val="00E47D1B"/>
    <w:rsid w:val="00E504E0"/>
    <w:rsid w:val="00E54E10"/>
    <w:rsid w:val="00E57ACF"/>
    <w:rsid w:val="00E57CF1"/>
    <w:rsid w:val="00E6285D"/>
    <w:rsid w:val="00E62E37"/>
    <w:rsid w:val="00E64496"/>
    <w:rsid w:val="00E648C4"/>
    <w:rsid w:val="00E664DE"/>
    <w:rsid w:val="00E677AB"/>
    <w:rsid w:val="00E67FAC"/>
    <w:rsid w:val="00E72124"/>
    <w:rsid w:val="00E725BE"/>
    <w:rsid w:val="00E74609"/>
    <w:rsid w:val="00E75180"/>
    <w:rsid w:val="00E773E8"/>
    <w:rsid w:val="00E80345"/>
    <w:rsid w:val="00E83A70"/>
    <w:rsid w:val="00E85143"/>
    <w:rsid w:val="00E858DC"/>
    <w:rsid w:val="00E86868"/>
    <w:rsid w:val="00E9007C"/>
    <w:rsid w:val="00E92E7F"/>
    <w:rsid w:val="00E9501B"/>
    <w:rsid w:val="00E96B4B"/>
    <w:rsid w:val="00EA0ECD"/>
    <w:rsid w:val="00EA1C70"/>
    <w:rsid w:val="00EA3A40"/>
    <w:rsid w:val="00EA443B"/>
    <w:rsid w:val="00EA4B53"/>
    <w:rsid w:val="00EA6958"/>
    <w:rsid w:val="00EA6E32"/>
    <w:rsid w:val="00EB038E"/>
    <w:rsid w:val="00EB1C51"/>
    <w:rsid w:val="00EB1C79"/>
    <w:rsid w:val="00EB3617"/>
    <w:rsid w:val="00EB37E6"/>
    <w:rsid w:val="00EB45EC"/>
    <w:rsid w:val="00EB6D24"/>
    <w:rsid w:val="00EB771E"/>
    <w:rsid w:val="00EB7F5F"/>
    <w:rsid w:val="00EC0593"/>
    <w:rsid w:val="00EC4218"/>
    <w:rsid w:val="00EC42E7"/>
    <w:rsid w:val="00EC51AF"/>
    <w:rsid w:val="00EC7CD2"/>
    <w:rsid w:val="00ED1095"/>
    <w:rsid w:val="00ED2EC8"/>
    <w:rsid w:val="00ED3437"/>
    <w:rsid w:val="00ED4712"/>
    <w:rsid w:val="00ED53A9"/>
    <w:rsid w:val="00ED699D"/>
    <w:rsid w:val="00ED7CBA"/>
    <w:rsid w:val="00EE2D68"/>
    <w:rsid w:val="00EE3EA6"/>
    <w:rsid w:val="00EE55AD"/>
    <w:rsid w:val="00EE6EB7"/>
    <w:rsid w:val="00EE7492"/>
    <w:rsid w:val="00EF035C"/>
    <w:rsid w:val="00EF0C86"/>
    <w:rsid w:val="00EF1715"/>
    <w:rsid w:val="00EF5879"/>
    <w:rsid w:val="00EF6888"/>
    <w:rsid w:val="00F01B44"/>
    <w:rsid w:val="00F045A1"/>
    <w:rsid w:val="00F1038A"/>
    <w:rsid w:val="00F10C8A"/>
    <w:rsid w:val="00F145C4"/>
    <w:rsid w:val="00F14DC2"/>
    <w:rsid w:val="00F15CC3"/>
    <w:rsid w:val="00F16CDE"/>
    <w:rsid w:val="00F17047"/>
    <w:rsid w:val="00F214A8"/>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5863"/>
    <w:rsid w:val="00F46DFD"/>
    <w:rsid w:val="00F5014A"/>
    <w:rsid w:val="00F527C1"/>
    <w:rsid w:val="00F545ED"/>
    <w:rsid w:val="00F54831"/>
    <w:rsid w:val="00F54AB4"/>
    <w:rsid w:val="00F559A4"/>
    <w:rsid w:val="00F5647A"/>
    <w:rsid w:val="00F57F42"/>
    <w:rsid w:val="00F601FD"/>
    <w:rsid w:val="00F6126D"/>
    <w:rsid w:val="00F64760"/>
    <w:rsid w:val="00F6698D"/>
    <w:rsid w:val="00F7216E"/>
    <w:rsid w:val="00F72ED7"/>
    <w:rsid w:val="00F730D1"/>
    <w:rsid w:val="00F73BF6"/>
    <w:rsid w:val="00F741A0"/>
    <w:rsid w:val="00F75E52"/>
    <w:rsid w:val="00F829F5"/>
    <w:rsid w:val="00F85C62"/>
    <w:rsid w:val="00F86739"/>
    <w:rsid w:val="00F8762A"/>
    <w:rsid w:val="00F879AC"/>
    <w:rsid w:val="00F907F2"/>
    <w:rsid w:val="00F90A57"/>
    <w:rsid w:val="00F91A26"/>
    <w:rsid w:val="00F91D34"/>
    <w:rsid w:val="00F94C8A"/>
    <w:rsid w:val="00F94FC7"/>
    <w:rsid w:val="00F9794C"/>
    <w:rsid w:val="00FA07AC"/>
    <w:rsid w:val="00FA1116"/>
    <w:rsid w:val="00FA182F"/>
    <w:rsid w:val="00FA25B6"/>
    <w:rsid w:val="00FA45CE"/>
    <w:rsid w:val="00FA587A"/>
    <w:rsid w:val="00FA5B5C"/>
    <w:rsid w:val="00FA5EDC"/>
    <w:rsid w:val="00FA6493"/>
    <w:rsid w:val="00FB0AEE"/>
    <w:rsid w:val="00FC29E1"/>
    <w:rsid w:val="00FC309C"/>
    <w:rsid w:val="00FC3958"/>
    <w:rsid w:val="00FC3E97"/>
    <w:rsid w:val="00FC592E"/>
    <w:rsid w:val="00FC660D"/>
    <w:rsid w:val="00FD55A2"/>
    <w:rsid w:val="00FD66D6"/>
    <w:rsid w:val="00FD6CCC"/>
    <w:rsid w:val="00FD7715"/>
    <w:rsid w:val="00FE0067"/>
    <w:rsid w:val="00FE1601"/>
    <w:rsid w:val="00FE22A0"/>
    <w:rsid w:val="00FE3863"/>
    <w:rsid w:val="00FE407A"/>
    <w:rsid w:val="00FE62B0"/>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15:docId w15:val="{06C9DD39-CA61-4201-9DEB-5F44CE3C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45112F"/>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qFormat/>
    <w:rsid w:val="00DE0B3F"/>
    <w:pPr>
      <w:keepNext/>
      <w:keepLines/>
      <w:spacing w:before="120" w:after="60"/>
      <w:jc w:val="center"/>
    </w:pPr>
    <w:rPr>
      <w:rFonts w:ascii="Arial" w:hAnsi="Arial" w:cs="Arial"/>
      <w:b/>
      <w:bCs/>
      <w:color w:val="000000" w:themeColor="text1"/>
      <w:sz w:val="24"/>
      <w:szCs w:val="24"/>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1520CE"/>
    <w:pPr>
      <w:tabs>
        <w:tab w:val="left" w:pos="720"/>
      </w:tabs>
      <w:spacing w:before="120" w:after="120"/>
    </w:pPr>
    <w:rPr>
      <w:color w:val="000000" w:themeColor="text1"/>
      <w:sz w:val="24"/>
    </w:rPr>
  </w:style>
  <w:style w:type="character" w:customStyle="1" w:styleId="BodyTextChar">
    <w:name w:val="Body Text Char"/>
    <w:link w:val="BodyText"/>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NoSpacing">
    <w:name w:val="No Spacing"/>
    <w:uiPriority w:val="1"/>
    <w:qFormat/>
    <w:rsid w:val="00A707B5"/>
    <w:rPr>
      <w:sz w:val="22"/>
      <w:szCs w:val="24"/>
    </w:rPr>
  </w:style>
  <w:style w:type="character" w:styleId="SubtleEmphasis">
    <w:name w:val="Subtle Emphasis"/>
    <w:basedOn w:val="DefaultParagraphFont"/>
    <w:uiPriority w:val="19"/>
    <w:qFormat/>
    <w:rsid w:val="003450CB"/>
    <w:rPr>
      <w:i/>
      <w:iCs/>
      <w:color w:val="404040" w:themeColor="text1" w:themeTint="BF"/>
    </w:rPr>
  </w:style>
  <w:style w:type="character" w:styleId="UnresolvedMention">
    <w:name w:val="Unresolved Mention"/>
    <w:basedOn w:val="DefaultParagraphFont"/>
    <w:uiPriority w:val="99"/>
    <w:semiHidden/>
    <w:unhideWhenUsed/>
    <w:rsid w:val="003450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5409">
      <w:bodyDiv w:val="1"/>
      <w:marLeft w:val="0"/>
      <w:marRight w:val="0"/>
      <w:marTop w:val="0"/>
      <w:marBottom w:val="0"/>
      <w:divBdr>
        <w:top w:val="none" w:sz="0" w:space="0" w:color="auto"/>
        <w:left w:val="none" w:sz="0" w:space="0" w:color="auto"/>
        <w:bottom w:val="none" w:sz="0" w:space="0" w:color="auto"/>
        <w:right w:val="none" w:sz="0" w:space="0" w:color="auto"/>
      </w:divBdr>
    </w:div>
    <w:div w:id="224072182">
      <w:bodyDiv w:val="1"/>
      <w:marLeft w:val="0"/>
      <w:marRight w:val="0"/>
      <w:marTop w:val="0"/>
      <w:marBottom w:val="0"/>
      <w:divBdr>
        <w:top w:val="none" w:sz="0" w:space="0" w:color="auto"/>
        <w:left w:val="none" w:sz="0" w:space="0" w:color="auto"/>
        <w:bottom w:val="none" w:sz="0" w:space="0" w:color="auto"/>
        <w:right w:val="none" w:sz="0" w:space="0" w:color="auto"/>
      </w:divBdr>
      <w:divsChild>
        <w:div w:id="481850295">
          <w:marLeft w:val="360"/>
          <w:marRight w:val="0"/>
          <w:marTop w:val="96"/>
          <w:marBottom w:val="0"/>
          <w:divBdr>
            <w:top w:val="none" w:sz="0" w:space="0" w:color="auto"/>
            <w:left w:val="none" w:sz="0" w:space="0" w:color="auto"/>
            <w:bottom w:val="none" w:sz="0" w:space="0" w:color="auto"/>
            <w:right w:val="none" w:sz="0" w:space="0" w:color="auto"/>
          </w:divBdr>
        </w:div>
        <w:div w:id="1102192264">
          <w:marLeft w:val="720"/>
          <w:marRight w:val="0"/>
          <w:marTop w:val="86"/>
          <w:marBottom w:val="0"/>
          <w:divBdr>
            <w:top w:val="none" w:sz="0" w:space="0" w:color="auto"/>
            <w:left w:val="none" w:sz="0" w:space="0" w:color="auto"/>
            <w:bottom w:val="none" w:sz="0" w:space="0" w:color="auto"/>
            <w:right w:val="none" w:sz="0" w:space="0" w:color="auto"/>
          </w:divBdr>
        </w:div>
        <w:div w:id="664287331">
          <w:marLeft w:val="720"/>
          <w:marRight w:val="0"/>
          <w:marTop w:val="86"/>
          <w:marBottom w:val="0"/>
          <w:divBdr>
            <w:top w:val="none" w:sz="0" w:space="0" w:color="auto"/>
            <w:left w:val="none" w:sz="0" w:space="0" w:color="auto"/>
            <w:bottom w:val="none" w:sz="0" w:space="0" w:color="auto"/>
            <w:right w:val="none" w:sz="0" w:space="0" w:color="auto"/>
          </w:divBdr>
        </w:div>
        <w:div w:id="1966230938">
          <w:marLeft w:val="360"/>
          <w:marRight w:val="0"/>
          <w:marTop w:val="96"/>
          <w:marBottom w:val="0"/>
          <w:divBdr>
            <w:top w:val="none" w:sz="0" w:space="0" w:color="auto"/>
            <w:left w:val="none" w:sz="0" w:space="0" w:color="auto"/>
            <w:bottom w:val="none" w:sz="0" w:space="0" w:color="auto"/>
            <w:right w:val="none" w:sz="0" w:space="0" w:color="auto"/>
          </w:divBdr>
        </w:div>
        <w:div w:id="572086758">
          <w:marLeft w:val="720"/>
          <w:marRight w:val="0"/>
          <w:marTop w:val="86"/>
          <w:marBottom w:val="0"/>
          <w:divBdr>
            <w:top w:val="none" w:sz="0" w:space="0" w:color="auto"/>
            <w:left w:val="none" w:sz="0" w:space="0" w:color="auto"/>
            <w:bottom w:val="none" w:sz="0" w:space="0" w:color="auto"/>
            <w:right w:val="none" w:sz="0" w:space="0" w:color="auto"/>
          </w:divBdr>
        </w:div>
        <w:div w:id="1917665705">
          <w:marLeft w:val="720"/>
          <w:marRight w:val="0"/>
          <w:marTop w:val="86"/>
          <w:marBottom w:val="0"/>
          <w:divBdr>
            <w:top w:val="none" w:sz="0" w:space="0" w:color="auto"/>
            <w:left w:val="none" w:sz="0" w:space="0" w:color="auto"/>
            <w:bottom w:val="none" w:sz="0" w:space="0" w:color="auto"/>
            <w:right w:val="none" w:sz="0" w:space="0" w:color="auto"/>
          </w:divBdr>
        </w:div>
      </w:divsChild>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446706924">
      <w:bodyDiv w:val="1"/>
      <w:marLeft w:val="0"/>
      <w:marRight w:val="0"/>
      <w:marTop w:val="0"/>
      <w:marBottom w:val="0"/>
      <w:divBdr>
        <w:top w:val="none" w:sz="0" w:space="0" w:color="auto"/>
        <w:left w:val="none" w:sz="0" w:space="0" w:color="auto"/>
        <w:bottom w:val="none" w:sz="0" w:space="0" w:color="auto"/>
        <w:right w:val="none" w:sz="0" w:space="0" w:color="auto"/>
      </w:divBdr>
    </w:div>
    <w:div w:id="759133634">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6544620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485038">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30208731">
      <w:bodyDiv w:val="1"/>
      <w:marLeft w:val="0"/>
      <w:marRight w:val="0"/>
      <w:marTop w:val="0"/>
      <w:marBottom w:val="0"/>
      <w:divBdr>
        <w:top w:val="none" w:sz="0" w:space="0" w:color="auto"/>
        <w:left w:val="none" w:sz="0" w:space="0" w:color="auto"/>
        <w:bottom w:val="none" w:sz="0" w:space="0" w:color="auto"/>
        <w:right w:val="none" w:sz="0" w:space="0" w:color="auto"/>
      </w:divBdr>
      <w:divsChild>
        <w:div w:id="1241794562">
          <w:marLeft w:val="360"/>
          <w:marRight w:val="0"/>
          <w:marTop w:val="96"/>
          <w:marBottom w:val="0"/>
          <w:divBdr>
            <w:top w:val="none" w:sz="0" w:space="0" w:color="auto"/>
            <w:left w:val="none" w:sz="0" w:space="0" w:color="auto"/>
            <w:bottom w:val="none" w:sz="0" w:space="0" w:color="auto"/>
            <w:right w:val="none" w:sz="0" w:space="0" w:color="auto"/>
          </w:divBdr>
        </w:div>
        <w:div w:id="1700550271">
          <w:marLeft w:val="720"/>
          <w:marRight w:val="0"/>
          <w:marTop w:val="86"/>
          <w:marBottom w:val="0"/>
          <w:divBdr>
            <w:top w:val="none" w:sz="0" w:space="0" w:color="auto"/>
            <w:left w:val="none" w:sz="0" w:space="0" w:color="auto"/>
            <w:bottom w:val="none" w:sz="0" w:space="0" w:color="auto"/>
            <w:right w:val="none" w:sz="0" w:space="0" w:color="auto"/>
          </w:divBdr>
        </w:div>
        <w:div w:id="1579823653">
          <w:marLeft w:val="720"/>
          <w:marRight w:val="0"/>
          <w:marTop w:val="86"/>
          <w:marBottom w:val="0"/>
          <w:divBdr>
            <w:top w:val="none" w:sz="0" w:space="0" w:color="auto"/>
            <w:left w:val="none" w:sz="0" w:space="0" w:color="auto"/>
            <w:bottom w:val="none" w:sz="0" w:space="0" w:color="auto"/>
            <w:right w:val="none" w:sz="0" w:space="0" w:color="auto"/>
          </w:divBdr>
        </w:div>
        <w:div w:id="940801331">
          <w:marLeft w:val="720"/>
          <w:marRight w:val="0"/>
          <w:marTop w:val="86"/>
          <w:marBottom w:val="0"/>
          <w:divBdr>
            <w:top w:val="none" w:sz="0" w:space="0" w:color="auto"/>
            <w:left w:val="none" w:sz="0" w:space="0" w:color="auto"/>
            <w:bottom w:val="none" w:sz="0" w:space="0" w:color="auto"/>
            <w:right w:val="none" w:sz="0" w:space="0" w:color="auto"/>
          </w:divBdr>
        </w:div>
        <w:div w:id="85153710">
          <w:marLeft w:val="720"/>
          <w:marRight w:val="0"/>
          <w:marTop w:val="86"/>
          <w:marBottom w:val="0"/>
          <w:divBdr>
            <w:top w:val="none" w:sz="0" w:space="0" w:color="auto"/>
            <w:left w:val="none" w:sz="0" w:space="0" w:color="auto"/>
            <w:bottom w:val="none" w:sz="0" w:space="0" w:color="auto"/>
            <w:right w:val="none" w:sz="0" w:space="0" w:color="auto"/>
          </w:divBdr>
        </w:div>
      </w:divsChild>
    </w:div>
    <w:div w:id="1712656422">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815294064">
      <w:bodyDiv w:val="1"/>
      <w:marLeft w:val="0"/>
      <w:marRight w:val="0"/>
      <w:marTop w:val="0"/>
      <w:marBottom w:val="0"/>
      <w:divBdr>
        <w:top w:val="none" w:sz="0" w:space="0" w:color="auto"/>
        <w:left w:val="none" w:sz="0" w:space="0" w:color="auto"/>
        <w:bottom w:val="none" w:sz="0" w:space="0" w:color="auto"/>
        <w:right w:val="none" w:sz="0" w:space="0" w:color="auto"/>
      </w:divBdr>
    </w:div>
    <w:div w:id="1895580395">
      <w:bodyDiv w:val="1"/>
      <w:marLeft w:val="0"/>
      <w:marRight w:val="0"/>
      <w:marTop w:val="0"/>
      <w:marBottom w:val="0"/>
      <w:divBdr>
        <w:top w:val="none" w:sz="0" w:space="0" w:color="auto"/>
        <w:left w:val="none" w:sz="0" w:space="0" w:color="auto"/>
        <w:bottom w:val="none" w:sz="0" w:space="0" w:color="auto"/>
        <w:right w:val="none" w:sz="0" w:space="0" w:color="auto"/>
      </w:divBdr>
    </w:div>
    <w:div w:id="1921014999">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1957057294">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Process_x0020_ID_x0020__x0028_from_x0020_Processes_x0029_ xmlns="43668e79-6fdd-42f5-9b8e-18e4896fa32a">
      <Value>129</Value>
    </Process_x0020_ID_x0020__x0028_from_x0020_Processes_x0029_>
    <TaxCatchAll xmlns="f6d67f09-d0ae-4744-9067-740867136662"/>
    <Public xmlns="43668e79-6fdd-42f5-9b8e-18e4896fa32a">true</Public>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0925C-EA70-459D-B073-BCDB861E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3.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D4487E83-7FEF-4E9A-AE02-0FBE43DD9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15</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TAS_Core Technical Manual_TAS_00.49.xx</vt:lpstr>
    </vt:vector>
  </TitlesOfParts>
  <Company>Dept. of Veterans Affairs</Company>
  <LinksUpToDate>false</LinksUpToDate>
  <CharactersWithSpaces>15104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TAS_Core Technical Manual_TAS_00.49.xx</dc:title>
  <dc:subject>Technical Manual Template</dc:subject>
  <dc:creator>patrick.whalen@halfaker.com</dc:creator>
  <cp:lastModifiedBy>Larry Connor</cp:lastModifiedBy>
  <cp:revision>48</cp:revision>
  <cp:lastPrinted>2016-08-08T19:16:00Z</cp:lastPrinted>
  <dcterms:created xsi:type="dcterms:W3CDTF">2017-11-07T15:54:00Z</dcterms:created>
  <dcterms:modified xsi:type="dcterms:W3CDTF">2019-01-30T19:20:00Z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y fmtid="{D5CDD505-2E9C-101B-9397-08002B2CF9AE}" pid="8" name="VOA">
    <vt:lpwstr>No</vt:lpwstr>
  </property>
</Properties>
</file>