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BDB15" w14:textId="6B7E4040" w:rsidR="00337DBB" w:rsidRPr="00E9501B" w:rsidRDefault="00337DBB" w:rsidP="00337DBB">
      <w:pPr>
        <w:pStyle w:val="InstructionalTextMainTitle"/>
        <w:rPr>
          <w:rStyle w:val="TableTextChar"/>
          <w:rFonts w:ascii="Times New Roman" w:hAnsi="Times New Roman" w:cs="Times New Roman"/>
        </w:rPr>
      </w:pPr>
      <w:bookmarkStart w:id="0" w:name="_Toc205632711"/>
      <w:r w:rsidRPr="00A65182">
        <w:rPr>
          <w:rStyle w:val="TitleChar"/>
          <w:i w:val="0"/>
        </w:rPr>
        <w:t>MCCF</w:t>
      </w:r>
    </w:p>
    <w:p w14:paraId="0E10925E" w14:textId="03502399" w:rsidR="009917A8" w:rsidRDefault="0043004F" w:rsidP="009917A8">
      <w:pPr>
        <w:pStyle w:val="Title"/>
      </w:pPr>
      <w:r>
        <w:t xml:space="preserve">Deployment, </w:t>
      </w:r>
      <w:r w:rsidR="00685E4D">
        <w:t>Installation, Back-Out, and Rollback Guide</w:t>
      </w:r>
    </w:p>
    <w:p w14:paraId="34725164" w14:textId="5481CDE0" w:rsidR="004C01E8" w:rsidRPr="009917A8" w:rsidRDefault="004C01E8" w:rsidP="004C01E8">
      <w:pPr>
        <w:pStyle w:val="Title"/>
      </w:pPr>
      <w:r>
        <w:t>TAS.01.00.49</w:t>
      </w:r>
    </w:p>
    <w:p w14:paraId="2CCBDC8B" w14:textId="77777777" w:rsidR="004F3A80" w:rsidRDefault="00281408" w:rsidP="004F3A80">
      <w:pPr>
        <w:pStyle w:val="CoverTitleInstructions"/>
      </w:pPr>
      <w:r>
        <w:rPr>
          <w:noProof/>
        </w:rPr>
        <w:drawing>
          <wp:inline distT="0" distB="0" distL="0" distR="0" wp14:anchorId="34B3E103" wp14:editId="73CC0043">
            <wp:extent cx="2171700" cy="2171700"/>
            <wp:effectExtent l="0" t="0" r="0" b="0"/>
            <wp:docPr id="3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partment of Veterans Affairs official seal" title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8369" w14:textId="77777777" w:rsidR="00337DBB" w:rsidRDefault="00337DBB" w:rsidP="00337DBB">
      <w:pPr>
        <w:pStyle w:val="Title2"/>
      </w:pPr>
    </w:p>
    <w:p w14:paraId="44360E7D" w14:textId="6AC36D97" w:rsidR="00337DBB" w:rsidRPr="00A65182" w:rsidRDefault="0073233D" w:rsidP="00337DBB">
      <w:pPr>
        <w:pStyle w:val="Title2"/>
      </w:pPr>
      <w:r>
        <w:t>Decem</w:t>
      </w:r>
      <w:r w:rsidRPr="00A65182">
        <w:t xml:space="preserve">ber </w:t>
      </w:r>
      <w:r w:rsidR="00337DBB" w:rsidRPr="00A65182">
        <w:t>2017</w:t>
      </w:r>
    </w:p>
    <w:p w14:paraId="68D6A5DA" w14:textId="77777777" w:rsidR="009976DD" w:rsidRPr="00FB15D6" w:rsidRDefault="009976DD" w:rsidP="00FE4E0E">
      <w:pPr>
        <w:pStyle w:val="Title2"/>
      </w:pPr>
      <w:r w:rsidRPr="00FB15D6">
        <w:t>Department of Veterans Affairs</w:t>
      </w:r>
    </w:p>
    <w:p w14:paraId="0DA5913D" w14:textId="77777777" w:rsidR="00F7216E" w:rsidRDefault="0028784E" w:rsidP="00F7216E">
      <w:pPr>
        <w:pStyle w:val="Title2"/>
      </w:pPr>
      <w:r>
        <w:t>Office of Information and Technology (OI&amp;T)</w:t>
      </w:r>
    </w:p>
    <w:p w14:paraId="23C17A00" w14:textId="77777777" w:rsidR="0028784E" w:rsidRDefault="0028784E" w:rsidP="0028784E">
      <w:pPr>
        <w:pStyle w:val="InstructionalText1"/>
      </w:pPr>
    </w:p>
    <w:p w14:paraId="50720540" w14:textId="77777777" w:rsidR="00AD4E85" w:rsidRDefault="00AD4E85" w:rsidP="005F0F90">
      <w:pPr>
        <w:pStyle w:val="InstructionalText1"/>
        <w:sectPr w:rsidR="00AD4E85" w:rsidSect="00213F2C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  <w:bookmarkStart w:id="1" w:name="_GoBack"/>
      <w:bookmarkEnd w:id="1"/>
    </w:p>
    <w:p w14:paraId="41404B61" w14:textId="77777777" w:rsidR="00F64BE3" w:rsidRPr="00236972" w:rsidRDefault="00F64BE3" w:rsidP="00F64BE3">
      <w:pPr>
        <w:spacing w:before="120" w:after="120"/>
        <w:jc w:val="center"/>
        <w:rPr>
          <w:rFonts w:ascii="Arial" w:hAnsi="Arial" w:cs="Arial"/>
          <w:b/>
          <w:bCs/>
          <w:color w:val="000000"/>
          <w:sz w:val="28"/>
          <w:szCs w:val="32"/>
        </w:rPr>
      </w:pPr>
      <w:r w:rsidRPr="00236972">
        <w:rPr>
          <w:rFonts w:ascii="Arial" w:hAnsi="Arial" w:cs="Arial"/>
          <w:b/>
          <w:bCs/>
          <w:color w:val="000000"/>
          <w:sz w:val="28"/>
          <w:szCs w:val="32"/>
        </w:rP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697"/>
        <w:gridCol w:w="1060"/>
        <w:gridCol w:w="4310"/>
        <w:gridCol w:w="2283"/>
      </w:tblGrid>
      <w:tr w:rsidR="00F64BE3" w:rsidRPr="00F64BE3" w14:paraId="4A8C70C5" w14:textId="77777777" w:rsidTr="00F07689">
        <w:trPr>
          <w:cantSplit/>
          <w:tblHeader/>
        </w:trPr>
        <w:tc>
          <w:tcPr>
            <w:tcW w:w="907" w:type="pct"/>
            <w:shd w:val="clear" w:color="auto" w:fill="F2F2F2"/>
          </w:tcPr>
          <w:p w14:paraId="5A98ADFD" w14:textId="77777777"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Date</w:t>
            </w:r>
          </w:p>
        </w:tc>
        <w:tc>
          <w:tcPr>
            <w:tcW w:w="567" w:type="pct"/>
            <w:shd w:val="clear" w:color="auto" w:fill="F2F2F2"/>
          </w:tcPr>
          <w:p w14:paraId="2E57B660" w14:textId="77777777"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Version</w:t>
            </w:r>
          </w:p>
        </w:tc>
        <w:tc>
          <w:tcPr>
            <w:tcW w:w="2305" w:type="pct"/>
            <w:shd w:val="clear" w:color="auto" w:fill="F2F2F2"/>
          </w:tcPr>
          <w:p w14:paraId="75FC5730" w14:textId="77777777"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Description</w:t>
            </w:r>
          </w:p>
        </w:tc>
        <w:tc>
          <w:tcPr>
            <w:tcW w:w="1221" w:type="pct"/>
            <w:shd w:val="clear" w:color="auto" w:fill="F2F2F2"/>
          </w:tcPr>
          <w:p w14:paraId="6CA9D63A" w14:textId="77777777"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Author</w:t>
            </w:r>
          </w:p>
        </w:tc>
      </w:tr>
      <w:tr w:rsidR="00F64BE3" w:rsidRPr="00F64BE3" w14:paraId="1948724F" w14:textId="77777777" w:rsidTr="00F07689">
        <w:trPr>
          <w:cantSplit/>
        </w:trPr>
        <w:tc>
          <w:tcPr>
            <w:tcW w:w="907" w:type="pct"/>
          </w:tcPr>
          <w:p w14:paraId="08CF1F98" w14:textId="77777777" w:rsidR="00F64BE3" w:rsidRPr="00F64BE3" w:rsidRDefault="0030599B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2017-10-19</w:t>
            </w:r>
          </w:p>
        </w:tc>
        <w:tc>
          <w:tcPr>
            <w:tcW w:w="567" w:type="pct"/>
          </w:tcPr>
          <w:p w14:paraId="0CFBBE86" w14:textId="77777777" w:rsidR="00F64BE3" w:rsidRPr="00F64BE3" w:rsidRDefault="00337DBB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  <w:tc>
          <w:tcPr>
            <w:tcW w:w="2305" w:type="pct"/>
          </w:tcPr>
          <w:p w14:paraId="30C8C5EA" w14:textId="77777777" w:rsidR="00F64BE3" w:rsidRPr="00F64BE3" w:rsidRDefault="00337DBB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Initial</w:t>
            </w:r>
          </w:p>
        </w:tc>
        <w:tc>
          <w:tcPr>
            <w:tcW w:w="1221" w:type="pct"/>
          </w:tcPr>
          <w:p w14:paraId="215D746E" w14:textId="77777777" w:rsidR="00F64BE3" w:rsidRPr="00F64BE3" w:rsidRDefault="00337DBB" w:rsidP="00F64BE3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David Betz</w:t>
            </w:r>
          </w:p>
        </w:tc>
      </w:tr>
    </w:tbl>
    <w:p w14:paraId="0B560C15" w14:textId="77777777" w:rsidR="00F64BE3" w:rsidRPr="00F64BE3" w:rsidRDefault="00F64BE3" w:rsidP="00F64BE3">
      <w:pPr>
        <w:autoSpaceDE w:val="0"/>
        <w:autoSpaceDN w:val="0"/>
        <w:adjustRightInd w:val="0"/>
        <w:spacing w:after="360"/>
        <w:jc w:val="center"/>
        <w:rPr>
          <w:rFonts w:ascii="Arial" w:hAnsi="Arial" w:cs="Arial"/>
          <w:b/>
          <w:bCs/>
          <w:sz w:val="36"/>
          <w:szCs w:val="32"/>
        </w:rPr>
      </w:pPr>
      <w:r w:rsidRPr="00F64BE3">
        <w:rPr>
          <w:rFonts w:ascii="Arial" w:hAnsi="Arial" w:cs="Arial"/>
          <w:b/>
          <w:bCs/>
          <w:sz w:val="36"/>
          <w:szCs w:val="32"/>
        </w:rPr>
        <w:t>Artifact Rationale</w:t>
      </w:r>
    </w:p>
    <w:p w14:paraId="7F1A2AC3" w14:textId="77777777" w:rsidR="00F64BE3" w:rsidRDefault="00F64BE3" w:rsidP="00F64BE3">
      <w:pPr>
        <w:spacing w:before="120" w:after="120"/>
        <w:rPr>
          <w:sz w:val="24"/>
          <w:szCs w:val="20"/>
        </w:rPr>
      </w:pPr>
      <w:r w:rsidRPr="00F64BE3">
        <w:rPr>
          <w:sz w:val="24"/>
          <w:szCs w:val="20"/>
        </w:rPr>
        <w:t>Th</w:t>
      </w:r>
      <w:r w:rsidR="00F11DC6">
        <w:rPr>
          <w:sz w:val="24"/>
          <w:szCs w:val="20"/>
        </w:rPr>
        <w:t xml:space="preserve">is document describes the </w:t>
      </w:r>
      <w:r w:rsidRPr="00F64BE3">
        <w:rPr>
          <w:sz w:val="24"/>
          <w:szCs w:val="20"/>
        </w:rPr>
        <w:t>Deployment</w:t>
      </w:r>
      <w:r w:rsidR="00F11DC6">
        <w:rPr>
          <w:sz w:val="24"/>
          <w:szCs w:val="20"/>
        </w:rPr>
        <w:t>, Installation, Back-out, and Rollback</w:t>
      </w:r>
      <w:r w:rsidRPr="00F64BE3">
        <w:rPr>
          <w:sz w:val="24"/>
          <w:szCs w:val="20"/>
        </w:rPr>
        <w:t xml:space="preserve"> </w:t>
      </w:r>
      <w:r w:rsidR="001F2E1D" w:rsidRPr="001F2E1D">
        <w:rPr>
          <w:sz w:val="24"/>
          <w:szCs w:val="20"/>
        </w:rPr>
        <w:t>Plan</w:t>
      </w:r>
      <w:r w:rsidR="00F11DC6">
        <w:rPr>
          <w:sz w:val="24"/>
          <w:szCs w:val="20"/>
        </w:rPr>
        <w:t xml:space="preserve"> for new products going into the VA Enterprise</w:t>
      </w:r>
      <w:r w:rsidRPr="00F64BE3">
        <w:rPr>
          <w:sz w:val="24"/>
          <w:szCs w:val="20"/>
        </w:rPr>
        <w:t xml:space="preserve">. The plan includes information about system support, issue tracking, escalation processes, and roles and responsibilities </w:t>
      </w:r>
      <w:r w:rsidR="00F11DC6">
        <w:rPr>
          <w:sz w:val="24"/>
          <w:szCs w:val="20"/>
        </w:rPr>
        <w:t>involved in all those activities</w:t>
      </w:r>
      <w:r w:rsidRPr="00F64BE3">
        <w:rPr>
          <w:sz w:val="24"/>
          <w:szCs w:val="20"/>
        </w:rPr>
        <w:t>. Its purpose is to provide clients, stakeholders</w:t>
      </w:r>
      <w:r w:rsidR="00F11DC6">
        <w:rPr>
          <w:sz w:val="24"/>
          <w:szCs w:val="20"/>
        </w:rPr>
        <w:t>,</w:t>
      </w:r>
      <w:r w:rsidRPr="00F64BE3">
        <w:rPr>
          <w:sz w:val="24"/>
          <w:szCs w:val="20"/>
        </w:rPr>
        <w:t xml:space="preserve"> and support personnel with a smooth transition to the new product or software</w:t>
      </w:r>
      <w:r w:rsidR="00F11DC6">
        <w:rPr>
          <w:sz w:val="24"/>
          <w:szCs w:val="20"/>
        </w:rPr>
        <w:t xml:space="preserve">, and </w:t>
      </w:r>
      <w:r w:rsidRPr="00F64BE3">
        <w:rPr>
          <w:sz w:val="24"/>
          <w:szCs w:val="20"/>
        </w:rPr>
        <w:t xml:space="preserve">should be structured appropriately, to reflect </w:t>
      </w:r>
      <w:r w:rsidR="00264B47">
        <w:rPr>
          <w:sz w:val="24"/>
          <w:szCs w:val="20"/>
        </w:rPr>
        <w:t>of</w:t>
      </w:r>
      <w:r w:rsidR="00F11DC6">
        <w:rPr>
          <w:sz w:val="24"/>
          <w:szCs w:val="20"/>
        </w:rPr>
        <w:t xml:space="preserve"> these procedures at a single or at</w:t>
      </w:r>
      <w:r w:rsidRPr="00F64BE3">
        <w:rPr>
          <w:sz w:val="24"/>
          <w:szCs w:val="20"/>
        </w:rPr>
        <w:t xml:space="preserve"> multiple locations.</w:t>
      </w:r>
    </w:p>
    <w:p w14:paraId="29E77054" w14:textId="77777777" w:rsidR="00D43555" w:rsidRDefault="00D43555" w:rsidP="00D43555">
      <w:pPr>
        <w:pStyle w:val="BodyText"/>
      </w:pPr>
      <w:r>
        <w:t>Per the Veteran-f</w:t>
      </w:r>
      <w:r w:rsidRPr="00151BC8">
        <w:t>ocused Integrated Process</w:t>
      </w:r>
      <w:r>
        <w:t xml:space="preserve"> (VIP) Guide, the </w:t>
      </w:r>
      <w:r w:rsidRPr="00D43555">
        <w:t>Deployment, Installati</w:t>
      </w:r>
      <w:r>
        <w:t>on, Back-out, and Rollback Plan</w:t>
      </w:r>
      <w:r w:rsidRPr="00151BC8">
        <w:t xml:space="preserve"> is required to be c</w:t>
      </w:r>
      <w:r>
        <w:t>ompleted prior to Critical Decision P</w:t>
      </w:r>
      <w:r w:rsidRPr="00151BC8">
        <w:t xml:space="preserve">oint </w:t>
      </w:r>
      <w:r>
        <w:t>#2 (CD #2</w:t>
      </w:r>
      <w:r w:rsidRPr="006B2CB7">
        <w:t>), with the expectation that it will be updated throughout the life</w:t>
      </w:r>
      <w:r>
        <w:t>cycle</w:t>
      </w:r>
      <w:r w:rsidRPr="006B2CB7">
        <w:t xml:space="preserve"> of the project</w:t>
      </w:r>
      <w:r>
        <w:t xml:space="preserve"> for each build, as needed.</w:t>
      </w:r>
    </w:p>
    <w:p w14:paraId="2ECD192A" w14:textId="77777777" w:rsidR="00D43555" w:rsidRPr="00F64BE3" w:rsidRDefault="00D43555" w:rsidP="00F86244">
      <w:pPr>
        <w:pStyle w:val="BodyText"/>
      </w:pPr>
    </w:p>
    <w:p w14:paraId="0D4B2126" w14:textId="77777777" w:rsidR="00C27658" w:rsidRPr="00F64BE3" w:rsidRDefault="00C27658" w:rsidP="00F64BE3">
      <w:pPr>
        <w:spacing w:before="120" w:after="120"/>
        <w:rPr>
          <w:sz w:val="24"/>
          <w:szCs w:val="20"/>
        </w:rPr>
      </w:pPr>
    </w:p>
    <w:p w14:paraId="16436DD2" w14:textId="77777777" w:rsidR="00213F2C" w:rsidRDefault="00213F2C">
      <w:pPr>
        <w:rPr>
          <w:rFonts w:ascii="Arial" w:hAnsi="Arial" w:cs="Arial"/>
          <w:b/>
          <w:bCs/>
          <w:color w:val="000000"/>
          <w:sz w:val="28"/>
          <w:szCs w:val="32"/>
        </w:rPr>
      </w:pPr>
      <w:r>
        <w:br w:type="page"/>
      </w:r>
    </w:p>
    <w:p w14:paraId="33D8E1EA" w14:textId="77777777" w:rsidR="004F3A80" w:rsidRDefault="004F3A80" w:rsidP="00647B03">
      <w:pPr>
        <w:pStyle w:val="Title2"/>
      </w:pPr>
      <w:r>
        <w:lastRenderedPageBreak/>
        <w:t>Table of Contents</w:t>
      </w:r>
    </w:p>
    <w:p w14:paraId="6DCB28B3" w14:textId="28EDF7BA" w:rsidR="00C317CA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\h \z \t "Appendix 1,1" </w:instrText>
      </w:r>
      <w:r>
        <w:fldChar w:fldCharType="separate"/>
      </w:r>
      <w:hyperlink w:anchor="_Toc499285948" w:history="1">
        <w:r w:rsidR="00C317CA" w:rsidRPr="00137308">
          <w:rPr>
            <w:rStyle w:val="Hyperlink"/>
            <w:noProof/>
          </w:rPr>
          <w:t>1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Introduction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_Toc499285948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5</w:t>
        </w:r>
        <w:r w:rsidR="00C317CA">
          <w:rPr>
            <w:noProof/>
            <w:webHidden/>
          </w:rPr>
          <w:fldChar w:fldCharType="end"/>
        </w:r>
      </w:hyperlink>
    </w:p>
    <w:p w14:paraId="25E557C9" w14:textId="1FA21CCA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49" w:history="1">
        <w:r w:rsidR="00C317CA" w:rsidRPr="00137308">
          <w:rPr>
            <w:rStyle w:val="Hyperlink"/>
            <w:noProof/>
          </w:rPr>
          <w:t>1.1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Purpose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_Toc499285949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5</w:t>
        </w:r>
        <w:r w:rsidR="00C317CA">
          <w:rPr>
            <w:noProof/>
            <w:webHidden/>
          </w:rPr>
          <w:fldChar w:fldCharType="end"/>
        </w:r>
      </w:hyperlink>
    </w:p>
    <w:p w14:paraId="6A657E21" w14:textId="4BB6F385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50" w:history="1">
        <w:r w:rsidR="00C317CA" w:rsidRPr="00137308">
          <w:rPr>
            <w:rStyle w:val="Hyperlink"/>
            <w:noProof/>
          </w:rPr>
          <w:t>1.2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Dependencies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_Toc499285950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5</w:t>
        </w:r>
        <w:r w:rsidR="00C317CA">
          <w:rPr>
            <w:noProof/>
            <w:webHidden/>
          </w:rPr>
          <w:fldChar w:fldCharType="end"/>
        </w:r>
      </w:hyperlink>
    </w:p>
    <w:p w14:paraId="52A49619" w14:textId="0F3633CA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51" w:history="1">
        <w:r w:rsidR="00C317CA" w:rsidRPr="00137308">
          <w:rPr>
            <w:rStyle w:val="Hyperlink"/>
            <w:noProof/>
          </w:rPr>
          <w:t>1.3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Constraints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_Toc499285951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5</w:t>
        </w:r>
        <w:r w:rsidR="00C317CA">
          <w:rPr>
            <w:noProof/>
            <w:webHidden/>
          </w:rPr>
          <w:fldChar w:fldCharType="end"/>
        </w:r>
      </w:hyperlink>
    </w:p>
    <w:p w14:paraId="0F1F1C52" w14:textId="6C90F8FA" w:rsidR="00C317CA" w:rsidRDefault="001D7F5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52" w:history="1">
        <w:r w:rsidR="00C317CA" w:rsidRPr="00137308">
          <w:rPr>
            <w:rStyle w:val="Hyperlink"/>
            <w:noProof/>
          </w:rPr>
          <w:t>2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Roles and Responsibilities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_Toc499285952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5</w:t>
        </w:r>
        <w:r w:rsidR="00C317CA">
          <w:rPr>
            <w:noProof/>
            <w:webHidden/>
          </w:rPr>
          <w:fldChar w:fldCharType="end"/>
        </w:r>
      </w:hyperlink>
    </w:p>
    <w:p w14:paraId="378E2418" w14:textId="08C4B2E5" w:rsidR="00C317CA" w:rsidRDefault="001D7F5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53" w:history="1">
        <w:r w:rsidR="00C317CA" w:rsidRPr="00137308">
          <w:rPr>
            <w:rStyle w:val="Hyperlink"/>
            <w:noProof/>
          </w:rPr>
          <w:t>3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Deployment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_Toc499285953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6</w:t>
        </w:r>
        <w:r w:rsidR="00C317CA">
          <w:rPr>
            <w:noProof/>
            <w:webHidden/>
          </w:rPr>
          <w:fldChar w:fldCharType="end"/>
        </w:r>
      </w:hyperlink>
    </w:p>
    <w:p w14:paraId="630B904C" w14:textId="7E911EFD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54" w:history="1">
        <w:r w:rsidR="00C317CA" w:rsidRPr="00137308">
          <w:rPr>
            <w:rStyle w:val="Hyperlink"/>
            <w:noProof/>
          </w:rPr>
          <w:t>3.1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Timeline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_Toc499285954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6</w:t>
        </w:r>
        <w:r w:rsidR="00C317CA">
          <w:rPr>
            <w:noProof/>
            <w:webHidden/>
          </w:rPr>
          <w:fldChar w:fldCharType="end"/>
        </w:r>
      </w:hyperlink>
    </w:p>
    <w:p w14:paraId="4DAB9CCF" w14:textId="09B0E2AC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55" w:history="1">
        <w:r w:rsidR="00C317CA" w:rsidRPr="00137308">
          <w:rPr>
            <w:rStyle w:val="Hyperlink"/>
            <w:noProof/>
          </w:rPr>
          <w:t>3.2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Site Readiness Assessment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_Toc499285955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8</w:t>
        </w:r>
        <w:r w:rsidR="00C317CA">
          <w:rPr>
            <w:noProof/>
            <w:webHidden/>
          </w:rPr>
          <w:fldChar w:fldCharType="end"/>
        </w:r>
      </w:hyperlink>
    </w:p>
    <w:p w14:paraId="4BAB8BF0" w14:textId="6AC6F825" w:rsidR="00C317CA" w:rsidRDefault="001D7F51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56" w:history="1">
        <w:r w:rsidR="00C317CA" w:rsidRPr="00137308">
          <w:rPr>
            <w:rStyle w:val="Hyperlink"/>
            <w:noProof/>
          </w:rPr>
          <w:t>3.2.1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Deployment Topology (Targeted Architecture)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_Toc499285956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8</w:t>
        </w:r>
        <w:r w:rsidR="00C317CA">
          <w:rPr>
            <w:noProof/>
            <w:webHidden/>
          </w:rPr>
          <w:fldChar w:fldCharType="end"/>
        </w:r>
      </w:hyperlink>
    </w:p>
    <w:p w14:paraId="0F244EC2" w14:textId="44B97EEE" w:rsidR="00C317CA" w:rsidRDefault="001D7F51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57" w:history="1">
        <w:r w:rsidR="00C317CA" w:rsidRPr="00137308">
          <w:rPr>
            <w:rStyle w:val="Hyperlink"/>
            <w:noProof/>
          </w:rPr>
          <w:t>3.2.2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Site Information (Locations, Deployment Recipients)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_Toc499285957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9</w:t>
        </w:r>
        <w:r w:rsidR="00C317CA">
          <w:rPr>
            <w:noProof/>
            <w:webHidden/>
          </w:rPr>
          <w:fldChar w:fldCharType="end"/>
        </w:r>
      </w:hyperlink>
    </w:p>
    <w:p w14:paraId="7EEE1069" w14:textId="2046677B" w:rsidR="00C317CA" w:rsidRDefault="001D7F51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58" w:history="1">
        <w:r w:rsidR="00C317CA" w:rsidRPr="00137308">
          <w:rPr>
            <w:rStyle w:val="Hyperlink"/>
            <w:noProof/>
          </w:rPr>
          <w:t>3.2.3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Site Preparation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_Toc499285958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10</w:t>
        </w:r>
        <w:r w:rsidR="00C317CA">
          <w:rPr>
            <w:noProof/>
            <w:webHidden/>
          </w:rPr>
          <w:fldChar w:fldCharType="end"/>
        </w:r>
      </w:hyperlink>
    </w:p>
    <w:p w14:paraId="0DF8853B" w14:textId="5579D413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59" w:history="1">
        <w:r w:rsidR="00C317CA" w:rsidRPr="00137308">
          <w:rPr>
            <w:rStyle w:val="Hyperlink"/>
            <w:noProof/>
          </w:rPr>
          <w:t>3.3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Resources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_Toc499285959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10</w:t>
        </w:r>
        <w:r w:rsidR="00C317CA">
          <w:rPr>
            <w:noProof/>
            <w:webHidden/>
          </w:rPr>
          <w:fldChar w:fldCharType="end"/>
        </w:r>
      </w:hyperlink>
    </w:p>
    <w:p w14:paraId="121BF04B" w14:textId="554F83F2" w:rsidR="00C317CA" w:rsidRDefault="001D7F51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60" w:history="1">
        <w:r w:rsidR="00C317CA" w:rsidRPr="00137308">
          <w:rPr>
            <w:rStyle w:val="Hyperlink"/>
            <w:noProof/>
          </w:rPr>
          <w:t>3.3.1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Hardware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_Toc499285960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10</w:t>
        </w:r>
        <w:r w:rsidR="00C317CA">
          <w:rPr>
            <w:noProof/>
            <w:webHidden/>
          </w:rPr>
          <w:fldChar w:fldCharType="end"/>
        </w:r>
      </w:hyperlink>
    </w:p>
    <w:p w14:paraId="54DE2824" w14:textId="5B4AD00E" w:rsidR="00C317CA" w:rsidRDefault="001D7F51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61" w:history="1">
        <w:r w:rsidR="00C317CA" w:rsidRPr="00137308">
          <w:rPr>
            <w:rStyle w:val="Hyperlink"/>
            <w:noProof/>
          </w:rPr>
          <w:t>3.3.2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Software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_Toc499285961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10</w:t>
        </w:r>
        <w:r w:rsidR="00C317CA">
          <w:rPr>
            <w:noProof/>
            <w:webHidden/>
          </w:rPr>
          <w:fldChar w:fldCharType="end"/>
        </w:r>
      </w:hyperlink>
    </w:p>
    <w:p w14:paraId="69B6BE13" w14:textId="537F4C34" w:rsidR="00C317CA" w:rsidRDefault="001D7F51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62" w:history="1">
        <w:r w:rsidR="00C317CA" w:rsidRPr="00137308">
          <w:rPr>
            <w:rStyle w:val="Hyperlink"/>
            <w:noProof/>
          </w:rPr>
          <w:t>3.3.3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Communications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_Toc499285962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10</w:t>
        </w:r>
        <w:r w:rsidR="00C317CA">
          <w:rPr>
            <w:noProof/>
            <w:webHidden/>
          </w:rPr>
          <w:fldChar w:fldCharType="end"/>
        </w:r>
      </w:hyperlink>
    </w:p>
    <w:p w14:paraId="22A6C64E" w14:textId="5EAA7413" w:rsidR="00C317CA" w:rsidRDefault="001D7F5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63" w:history="1">
        <w:r w:rsidR="00C317CA" w:rsidRPr="00137308">
          <w:rPr>
            <w:rStyle w:val="Hyperlink"/>
            <w:noProof/>
          </w:rPr>
          <w:t>4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Installation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_Toc499285963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11</w:t>
        </w:r>
        <w:r w:rsidR="00C317CA">
          <w:rPr>
            <w:noProof/>
            <w:webHidden/>
          </w:rPr>
          <w:fldChar w:fldCharType="end"/>
        </w:r>
      </w:hyperlink>
    </w:p>
    <w:p w14:paraId="73126B49" w14:textId="284FD1C6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64" w:history="1">
        <w:r w:rsidR="00C317CA" w:rsidRPr="00137308">
          <w:rPr>
            <w:rStyle w:val="Hyperlink"/>
            <w:noProof/>
          </w:rPr>
          <w:t>4.1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Pre-installation and System Requirements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_Toc499285964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11</w:t>
        </w:r>
        <w:r w:rsidR="00C317CA">
          <w:rPr>
            <w:noProof/>
            <w:webHidden/>
          </w:rPr>
          <w:fldChar w:fldCharType="end"/>
        </w:r>
      </w:hyperlink>
    </w:p>
    <w:p w14:paraId="24AABE44" w14:textId="072F27DF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65" w:history="1">
        <w:r w:rsidR="00C317CA" w:rsidRPr="00137308">
          <w:rPr>
            <w:rStyle w:val="Hyperlink"/>
            <w:noProof/>
          </w:rPr>
          <w:t>4.2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Platform Installation and Preparation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_Toc499285965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11</w:t>
        </w:r>
        <w:r w:rsidR="00C317CA">
          <w:rPr>
            <w:noProof/>
            <w:webHidden/>
          </w:rPr>
          <w:fldChar w:fldCharType="end"/>
        </w:r>
      </w:hyperlink>
    </w:p>
    <w:p w14:paraId="4551FC29" w14:textId="1EF5E851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66" w:history="1">
        <w:r w:rsidR="00C317CA" w:rsidRPr="00137308">
          <w:rPr>
            <w:rStyle w:val="Hyperlink"/>
            <w:noProof/>
          </w:rPr>
          <w:t>4.3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Download and Extract Files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_Toc499285966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11</w:t>
        </w:r>
        <w:r w:rsidR="00C317CA">
          <w:rPr>
            <w:noProof/>
            <w:webHidden/>
          </w:rPr>
          <w:fldChar w:fldCharType="end"/>
        </w:r>
      </w:hyperlink>
    </w:p>
    <w:p w14:paraId="75439957" w14:textId="65F53E34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67" w:history="1">
        <w:r w:rsidR="00C317CA" w:rsidRPr="00137308">
          <w:rPr>
            <w:rStyle w:val="Hyperlink"/>
            <w:noProof/>
          </w:rPr>
          <w:t>4.4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Database Creation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_Toc499285967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11</w:t>
        </w:r>
        <w:r w:rsidR="00C317CA">
          <w:rPr>
            <w:noProof/>
            <w:webHidden/>
          </w:rPr>
          <w:fldChar w:fldCharType="end"/>
        </w:r>
      </w:hyperlink>
    </w:p>
    <w:p w14:paraId="3D5EA6C0" w14:textId="77B4E502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68" w:history="1">
        <w:r w:rsidR="00C317CA" w:rsidRPr="00137308">
          <w:rPr>
            <w:rStyle w:val="Hyperlink"/>
            <w:noProof/>
          </w:rPr>
          <w:t>4.5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Installation Scripts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_Toc499285968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11</w:t>
        </w:r>
        <w:r w:rsidR="00C317CA">
          <w:rPr>
            <w:noProof/>
            <w:webHidden/>
          </w:rPr>
          <w:fldChar w:fldCharType="end"/>
        </w:r>
      </w:hyperlink>
    </w:p>
    <w:p w14:paraId="732FEF3C" w14:textId="0050B1B1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69" w:history="1">
        <w:r w:rsidR="00C317CA" w:rsidRPr="00137308">
          <w:rPr>
            <w:rStyle w:val="Hyperlink"/>
            <w:noProof/>
          </w:rPr>
          <w:t>4.6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Cron Scripts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_Toc499285969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11</w:t>
        </w:r>
        <w:r w:rsidR="00C317CA">
          <w:rPr>
            <w:noProof/>
            <w:webHidden/>
          </w:rPr>
          <w:fldChar w:fldCharType="end"/>
        </w:r>
      </w:hyperlink>
    </w:p>
    <w:p w14:paraId="10F9C8AF" w14:textId="198DF355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70" w:history="1">
        <w:r w:rsidR="00C317CA" w:rsidRPr="00137308">
          <w:rPr>
            <w:rStyle w:val="Hyperlink"/>
            <w:noProof/>
          </w:rPr>
          <w:t>4.7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Access Requirements and Skills Needed for the Installation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_Toc499285970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11</w:t>
        </w:r>
        <w:r w:rsidR="00C317CA">
          <w:rPr>
            <w:noProof/>
            <w:webHidden/>
          </w:rPr>
          <w:fldChar w:fldCharType="end"/>
        </w:r>
      </w:hyperlink>
    </w:p>
    <w:p w14:paraId="5994AD07" w14:textId="7FD3E6EA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71" w:history="1">
        <w:r w:rsidR="00C317CA" w:rsidRPr="00137308">
          <w:rPr>
            <w:rStyle w:val="Hyperlink"/>
            <w:noProof/>
          </w:rPr>
          <w:t>4.8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Installation Procedure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_Toc499285971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11</w:t>
        </w:r>
        <w:r w:rsidR="00C317CA">
          <w:rPr>
            <w:noProof/>
            <w:webHidden/>
          </w:rPr>
          <w:fldChar w:fldCharType="end"/>
        </w:r>
      </w:hyperlink>
    </w:p>
    <w:p w14:paraId="37BEBC03" w14:textId="170DD93D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72" w:history="1">
        <w:r w:rsidR="00C317CA" w:rsidRPr="00137308">
          <w:rPr>
            <w:rStyle w:val="Hyperlink"/>
            <w:noProof/>
          </w:rPr>
          <w:t>4.9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Installation Verification Procedure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_Toc499285972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12</w:t>
        </w:r>
        <w:r w:rsidR="00C317CA">
          <w:rPr>
            <w:noProof/>
            <w:webHidden/>
          </w:rPr>
          <w:fldChar w:fldCharType="end"/>
        </w:r>
      </w:hyperlink>
    </w:p>
    <w:p w14:paraId="2B3F8A18" w14:textId="14605BEE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73" w:history="1">
        <w:r w:rsidR="00C317CA" w:rsidRPr="00137308">
          <w:rPr>
            <w:rStyle w:val="Hyperlink"/>
            <w:noProof/>
          </w:rPr>
          <w:t>4.10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System Configuration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_Toc499285973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12</w:t>
        </w:r>
        <w:r w:rsidR="00C317CA">
          <w:rPr>
            <w:noProof/>
            <w:webHidden/>
          </w:rPr>
          <w:fldChar w:fldCharType="end"/>
        </w:r>
      </w:hyperlink>
    </w:p>
    <w:p w14:paraId="3FA18DBD" w14:textId="5A016954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74" w:history="1">
        <w:r w:rsidR="00C317CA" w:rsidRPr="00137308">
          <w:rPr>
            <w:rStyle w:val="Hyperlink"/>
            <w:noProof/>
          </w:rPr>
          <w:t>4.11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Database Tuning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_Toc499285974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12</w:t>
        </w:r>
        <w:r w:rsidR="00C317CA">
          <w:rPr>
            <w:noProof/>
            <w:webHidden/>
          </w:rPr>
          <w:fldChar w:fldCharType="end"/>
        </w:r>
      </w:hyperlink>
    </w:p>
    <w:p w14:paraId="33C76F64" w14:textId="4B292C23" w:rsidR="00C317CA" w:rsidRDefault="001D7F5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75" w:history="1">
        <w:r w:rsidR="00C317CA" w:rsidRPr="00137308">
          <w:rPr>
            <w:rStyle w:val="Hyperlink"/>
            <w:noProof/>
          </w:rPr>
          <w:t>5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Back-Out Procedure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_Toc499285975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12</w:t>
        </w:r>
        <w:r w:rsidR="00C317CA">
          <w:rPr>
            <w:noProof/>
            <w:webHidden/>
          </w:rPr>
          <w:fldChar w:fldCharType="end"/>
        </w:r>
      </w:hyperlink>
    </w:p>
    <w:p w14:paraId="0509201B" w14:textId="28F271B6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76" w:history="1">
        <w:r w:rsidR="00C317CA" w:rsidRPr="00137308">
          <w:rPr>
            <w:rStyle w:val="Hyperlink"/>
            <w:noProof/>
          </w:rPr>
          <w:t>5.1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Back-Out Strategy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_Toc499285976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12</w:t>
        </w:r>
        <w:r w:rsidR="00C317CA">
          <w:rPr>
            <w:noProof/>
            <w:webHidden/>
          </w:rPr>
          <w:fldChar w:fldCharType="end"/>
        </w:r>
      </w:hyperlink>
    </w:p>
    <w:p w14:paraId="4A2157F1" w14:textId="7D68A516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77" w:history="1">
        <w:r w:rsidR="00C317CA" w:rsidRPr="00137308">
          <w:rPr>
            <w:rStyle w:val="Hyperlink"/>
            <w:noProof/>
          </w:rPr>
          <w:t>5.2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Back-Out Considerations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_Toc499285977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12</w:t>
        </w:r>
        <w:r w:rsidR="00C317CA">
          <w:rPr>
            <w:noProof/>
            <w:webHidden/>
          </w:rPr>
          <w:fldChar w:fldCharType="end"/>
        </w:r>
      </w:hyperlink>
    </w:p>
    <w:p w14:paraId="7C3791DD" w14:textId="03FF24B6" w:rsidR="00C317CA" w:rsidRDefault="001D7F51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78" w:history="1">
        <w:r w:rsidR="00C317CA" w:rsidRPr="00137308">
          <w:rPr>
            <w:rStyle w:val="Hyperlink"/>
            <w:noProof/>
          </w:rPr>
          <w:t>5.2.1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Load Testing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_Toc499285978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12</w:t>
        </w:r>
        <w:r w:rsidR="00C317CA">
          <w:rPr>
            <w:noProof/>
            <w:webHidden/>
          </w:rPr>
          <w:fldChar w:fldCharType="end"/>
        </w:r>
      </w:hyperlink>
    </w:p>
    <w:p w14:paraId="7AE3B8E7" w14:textId="0C06CDC3" w:rsidR="00C317CA" w:rsidRDefault="001D7F51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79" w:history="1">
        <w:r w:rsidR="00C317CA" w:rsidRPr="00137308">
          <w:rPr>
            <w:rStyle w:val="Hyperlink"/>
            <w:noProof/>
          </w:rPr>
          <w:t>5.2.2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User Acceptance Testing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_Toc499285979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12</w:t>
        </w:r>
        <w:r w:rsidR="00C317CA">
          <w:rPr>
            <w:noProof/>
            <w:webHidden/>
          </w:rPr>
          <w:fldChar w:fldCharType="end"/>
        </w:r>
      </w:hyperlink>
    </w:p>
    <w:p w14:paraId="0D396C3C" w14:textId="34599C4A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80" w:history="1">
        <w:r w:rsidR="00C317CA" w:rsidRPr="00137308">
          <w:rPr>
            <w:rStyle w:val="Hyperlink"/>
            <w:noProof/>
          </w:rPr>
          <w:t>5.3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Back-Out Criteria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_Toc499285980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12</w:t>
        </w:r>
        <w:r w:rsidR="00C317CA">
          <w:rPr>
            <w:noProof/>
            <w:webHidden/>
          </w:rPr>
          <w:fldChar w:fldCharType="end"/>
        </w:r>
      </w:hyperlink>
    </w:p>
    <w:p w14:paraId="6EF9E614" w14:textId="37FD096F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81" w:history="1">
        <w:r w:rsidR="00C317CA" w:rsidRPr="00137308">
          <w:rPr>
            <w:rStyle w:val="Hyperlink"/>
            <w:noProof/>
          </w:rPr>
          <w:t>5.4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Back-Out Risks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_Toc499285981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12</w:t>
        </w:r>
        <w:r w:rsidR="00C317CA">
          <w:rPr>
            <w:noProof/>
            <w:webHidden/>
          </w:rPr>
          <w:fldChar w:fldCharType="end"/>
        </w:r>
      </w:hyperlink>
    </w:p>
    <w:p w14:paraId="03FC7485" w14:textId="2DD846AC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82" w:history="1">
        <w:r w:rsidR="00C317CA" w:rsidRPr="00137308">
          <w:rPr>
            <w:rStyle w:val="Hyperlink"/>
            <w:noProof/>
          </w:rPr>
          <w:t>5.5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Authority for Back-Out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_Toc499285982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13</w:t>
        </w:r>
        <w:r w:rsidR="00C317CA">
          <w:rPr>
            <w:noProof/>
            <w:webHidden/>
          </w:rPr>
          <w:fldChar w:fldCharType="end"/>
        </w:r>
      </w:hyperlink>
    </w:p>
    <w:p w14:paraId="070ED17C" w14:textId="246CFB47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83" w:history="1">
        <w:r w:rsidR="00C317CA" w:rsidRPr="00137308">
          <w:rPr>
            <w:rStyle w:val="Hyperlink"/>
            <w:noProof/>
          </w:rPr>
          <w:t>5.6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Back-Out Procedure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_Toc499285983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13</w:t>
        </w:r>
        <w:r w:rsidR="00C317CA">
          <w:rPr>
            <w:noProof/>
            <w:webHidden/>
          </w:rPr>
          <w:fldChar w:fldCharType="end"/>
        </w:r>
      </w:hyperlink>
    </w:p>
    <w:p w14:paraId="5E873A3E" w14:textId="175EFA8D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84" w:history="1">
        <w:r w:rsidR="00C317CA" w:rsidRPr="00137308">
          <w:rPr>
            <w:rStyle w:val="Hyperlink"/>
            <w:noProof/>
          </w:rPr>
          <w:t>5.7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Back-out Verification Procedure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_Toc499285984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13</w:t>
        </w:r>
        <w:r w:rsidR="00C317CA">
          <w:rPr>
            <w:noProof/>
            <w:webHidden/>
          </w:rPr>
          <w:fldChar w:fldCharType="end"/>
        </w:r>
      </w:hyperlink>
    </w:p>
    <w:p w14:paraId="04D23F35" w14:textId="6A60171B" w:rsidR="00C317CA" w:rsidRDefault="001D7F51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85" w:history="1">
        <w:r w:rsidR="00C317CA" w:rsidRPr="00137308">
          <w:rPr>
            <w:rStyle w:val="Hyperlink"/>
            <w:noProof/>
          </w:rPr>
          <w:t>6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Rollback Procedure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_Toc499285985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13</w:t>
        </w:r>
        <w:r w:rsidR="00C317CA">
          <w:rPr>
            <w:noProof/>
            <w:webHidden/>
          </w:rPr>
          <w:fldChar w:fldCharType="end"/>
        </w:r>
      </w:hyperlink>
    </w:p>
    <w:p w14:paraId="10CF9033" w14:textId="075B32F8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86" w:history="1">
        <w:r w:rsidR="00C317CA" w:rsidRPr="00137308">
          <w:rPr>
            <w:rStyle w:val="Hyperlink"/>
            <w:noProof/>
          </w:rPr>
          <w:t>6.1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Rollback Considerations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_Toc499285986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13</w:t>
        </w:r>
        <w:r w:rsidR="00C317CA">
          <w:rPr>
            <w:noProof/>
            <w:webHidden/>
          </w:rPr>
          <w:fldChar w:fldCharType="end"/>
        </w:r>
      </w:hyperlink>
    </w:p>
    <w:p w14:paraId="05DBB3FF" w14:textId="286DC87D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87" w:history="1">
        <w:r w:rsidR="00C317CA" w:rsidRPr="00137308">
          <w:rPr>
            <w:rStyle w:val="Hyperlink"/>
            <w:noProof/>
          </w:rPr>
          <w:t>6.2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Rollback Criteria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_Toc499285987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13</w:t>
        </w:r>
        <w:r w:rsidR="00C317CA">
          <w:rPr>
            <w:noProof/>
            <w:webHidden/>
          </w:rPr>
          <w:fldChar w:fldCharType="end"/>
        </w:r>
      </w:hyperlink>
    </w:p>
    <w:p w14:paraId="5894EB58" w14:textId="7D6E1E6C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88" w:history="1">
        <w:r w:rsidR="00C317CA" w:rsidRPr="00137308">
          <w:rPr>
            <w:rStyle w:val="Hyperlink"/>
            <w:noProof/>
          </w:rPr>
          <w:t>6.3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Rollback Risks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_Toc499285988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13</w:t>
        </w:r>
        <w:r w:rsidR="00C317CA">
          <w:rPr>
            <w:noProof/>
            <w:webHidden/>
          </w:rPr>
          <w:fldChar w:fldCharType="end"/>
        </w:r>
      </w:hyperlink>
    </w:p>
    <w:p w14:paraId="6415612A" w14:textId="39005CD5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89" w:history="1">
        <w:r w:rsidR="00C317CA" w:rsidRPr="00137308">
          <w:rPr>
            <w:rStyle w:val="Hyperlink"/>
            <w:noProof/>
          </w:rPr>
          <w:t>6.4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Authority for Rollback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_Toc499285989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13</w:t>
        </w:r>
        <w:r w:rsidR="00C317CA">
          <w:rPr>
            <w:noProof/>
            <w:webHidden/>
          </w:rPr>
          <w:fldChar w:fldCharType="end"/>
        </w:r>
      </w:hyperlink>
    </w:p>
    <w:p w14:paraId="233D6C10" w14:textId="3557BBA4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90" w:history="1">
        <w:r w:rsidR="00C317CA" w:rsidRPr="00137308">
          <w:rPr>
            <w:rStyle w:val="Hyperlink"/>
            <w:noProof/>
          </w:rPr>
          <w:t>6.5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Rollback Procedure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_Toc499285990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13</w:t>
        </w:r>
        <w:r w:rsidR="00C317CA">
          <w:rPr>
            <w:noProof/>
            <w:webHidden/>
          </w:rPr>
          <w:fldChar w:fldCharType="end"/>
        </w:r>
      </w:hyperlink>
    </w:p>
    <w:p w14:paraId="0667798F" w14:textId="0E50B04E" w:rsidR="00C317CA" w:rsidRDefault="001D7F51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99285991" w:history="1">
        <w:r w:rsidR="00C317CA" w:rsidRPr="00137308">
          <w:rPr>
            <w:rStyle w:val="Hyperlink"/>
            <w:rFonts w:eastAsia="Calibri"/>
            <w:noProof/>
          </w:rPr>
          <w:t>6.6</w:t>
        </w:r>
        <w:r w:rsidR="00C317C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317CA" w:rsidRPr="00137308">
          <w:rPr>
            <w:rStyle w:val="Hyperlink"/>
            <w:noProof/>
          </w:rPr>
          <w:t>Rollback Verification Procedure</w:t>
        </w:r>
        <w:r w:rsidR="00C317CA">
          <w:rPr>
            <w:noProof/>
            <w:webHidden/>
          </w:rPr>
          <w:tab/>
        </w:r>
        <w:r w:rsidR="00C317CA">
          <w:rPr>
            <w:noProof/>
            <w:webHidden/>
          </w:rPr>
          <w:fldChar w:fldCharType="begin"/>
        </w:r>
        <w:r w:rsidR="00C317CA">
          <w:rPr>
            <w:noProof/>
            <w:webHidden/>
          </w:rPr>
          <w:instrText xml:space="preserve"> PAGEREF _Toc499285991 \h </w:instrText>
        </w:r>
        <w:r w:rsidR="00C317CA">
          <w:rPr>
            <w:noProof/>
            <w:webHidden/>
          </w:rPr>
        </w:r>
        <w:r w:rsidR="00C317CA">
          <w:rPr>
            <w:noProof/>
            <w:webHidden/>
          </w:rPr>
          <w:fldChar w:fldCharType="separate"/>
        </w:r>
        <w:r w:rsidR="00C317CA">
          <w:rPr>
            <w:noProof/>
            <w:webHidden/>
          </w:rPr>
          <w:t>13</w:t>
        </w:r>
        <w:r w:rsidR="00C317CA">
          <w:rPr>
            <w:noProof/>
            <w:webHidden/>
          </w:rPr>
          <w:fldChar w:fldCharType="end"/>
        </w:r>
      </w:hyperlink>
    </w:p>
    <w:p w14:paraId="5D7E9B91" w14:textId="35AA6484" w:rsidR="00773E01" w:rsidRDefault="003224BE" w:rsidP="006523D0">
      <w:pPr>
        <w:pStyle w:val="TOC1"/>
      </w:pPr>
      <w:r>
        <w:fldChar w:fldCharType="end"/>
      </w:r>
    </w:p>
    <w:p w14:paraId="64DEECE0" w14:textId="3CD9D307" w:rsidR="006523D0" w:rsidRDefault="006523D0" w:rsidP="006523D0"/>
    <w:p w14:paraId="0B8197F3" w14:textId="4F010D62" w:rsidR="003A5260" w:rsidRPr="003A5260" w:rsidRDefault="003A5260" w:rsidP="003A5260">
      <w:pPr>
        <w:jc w:val="center"/>
        <w:rPr>
          <w:rFonts w:ascii="Arial" w:hAnsi="Arial" w:cs="Arial"/>
          <w:b/>
          <w:sz w:val="28"/>
          <w:szCs w:val="28"/>
        </w:rPr>
      </w:pPr>
      <w:r w:rsidRPr="003A5260">
        <w:rPr>
          <w:rFonts w:ascii="Arial" w:hAnsi="Arial" w:cs="Arial"/>
          <w:b/>
          <w:sz w:val="28"/>
          <w:szCs w:val="28"/>
        </w:rPr>
        <w:t>Table of Figures</w:t>
      </w:r>
    </w:p>
    <w:p w14:paraId="63163DAB" w14:textId="5013EACB" w:rsidR="003A5260" w:rsidRPr="002E2056" w:rsidRDefault="003A5260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r w:rsidRPr="002E2056">
        <w:rPr>
          <w:rFonts w:ascii="Arial" w:hAnsi="Arial" w:cs="Arial"/>
          <w:b/>
          <w:sz w:val="24"/>
        </w:rPr>
        <w:fldChar w:fldCharType="begin"/>
      </w:r>
      <w:r w:rsidRPr="002E2056">
        <w:rPr>
          <w:rFonts w:ascii="Arial" w:hAnsi="Arial" w:cs="Arial"/>
          <w:b/>
          <w:sz w:val="24"/>
        </w:rPr>
        <w:instrText xml:space="preserve"> TOC \f F \h \z \c "Figure" </w:instrText>
      </w:r>
      <w:r w:rsidRPr="002E2056">
        <w:rPr>
          <w:rFonts w:ascii="Arial" w:hAnsi="Arial" w:cs="Arial"/>
          <w:b/>
          <w:sz w:val="24"/>
        </w:rPr>
        <w:fldChar w:fldCharType="separate"/>
      </w:r>
      <w:hyperlink w:anchor="_Toc498414598" w:history="1">
        <w:r w:rsidRPr="002E2056">
          <w:rPr>
            <w:rStyle w:val="Hyperlink"/>
            <w:rFonts w:ascii="Arial" w:hAnsi="Arial" w:cs="Arial"/>
            <w:b/>
            <w:noProof/>
            <w:sz w:val="24"/>
          </w:rPr>
          <w:t>Figure 1: Targeted Architecture</w:t>
        </w:r>
        <w:r w:rsidRPr="002E2056">
          <w:rPr>
            <w:rFonts w:ascii="Arial" w:hAnsi="Arial" w:cs="Arial"/>
            <w:b/>
            <w:noProof/>
            <w:webHidden/>
            <w:sz w:val="24"/>
          </w:rPr>
          <w:tab/>
        </w:r>
        <w:r w:rsidRPr="002E2056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Pr="002E2056">
          <w:rPr>
            <w:rFonts w:ascii="Arial" w:hAnsi="Arial" w:cs="Arial"/>
            <w:b/>
            <w:noProof/>
            <w:webHidden/>
            <w:sz w:val="24"/>
          </w:rPr>
          <w:instrText xml:space="preserve"> PAGEREF _Toc498414598 \h </w:instrText>
        </w:r>
        <w:r w:rsidRPr="002E2056">
          <w:rPr>
            <w:rFonts w:ascii="Arial" w:hAnsi="Arial" w:cs="Arial"/>
            <w:b/>
            <w:noProof/>
            <w:webHidden/>
            <w:sz w:val="24"/>
          </w:rPr>
        </w:r>
        <w:r w:rsidRPr="002E2056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Pr="002E2056">
          <w:rPr>
            <w:rFonts w:ascii="Arial" w:hAnsi="Arial" w:cs="Arial"/>
            <w:b/>
            <w:noProof/>
            <w:webHidden/>
            <w:sz w:val="24"/>
          </w:rPr>
          <w:t>9</w:t>
        </w:r>
        <w:r w:rsidRPr="002E2056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3C476BFA" w14:textId="0B725B8E" w:rsidR="003A5260" w:rsidRDefault="003A5260" w:rsidP="006523D0">
      <w:r w:rsidRPr="002E2056">
        <w:rPr>
          <w:rFonts w:ascii="Arial" w:hAnsi="Arial" w:cs="Arial"/>
          <w:b/>
          <w:sz w:val="24"/>
        </w:rPr>
        <w:fldChar w:fldCharType="end"/>
      </w:r>
    </w:p>
    <w:p w14:paraId="1EFF8230" w14:textId="5ECB8394" w:rsidR="003A5260" w:rsidRDefault="003A5260" w:rsidP="006523D0"/>
    <w:p w14:paraId="4083BD1A" w14:textId="7F21067B" w:rsidR="00EC4ACD" w:rsidRPr="00EC4ACD" w:rsidRDefault="00EC4ACD" w:rsidP="00EC4ACD">
      <w:pPr>
        <w:jc w:val="center"/>
        <w:rPr>
          <w:rFonts w:ascii="Arial" w:hAnsi="Arial" w:cs="Arial"/>
          <w:b/>
          <w:sz w:val="28"/>
          <w:szCs w:val="28"/>
        </w:rPr>
      </w:pPr>
      <w:r w:rsidRPr="003A5260">
        <w:rPr>
          <w:rFonts w:ascii="Arial" w:hAnsi="Arial" w:cs="Arial"/>
          <w:b/>
          <w:sz w:val="28"/>
          <w:szCs w:val="28"/>
        </w:rPr>
        <w:t xml:space="preserve">Table of </w:t>
      </w:r>
      <w:r>
        <w:rPr>
          <w:rFonts w:ascii="Arial" w:hAnsi="Arial" w:cs="Arial"/>
          <w:b/>
          <w:sz w:val="28"/>
          <w:szCs w:val="28"/>
        </w:rPr>
        <w:t>Tables</w:t>
      </w:r>
    </w:p>
    <w:p w14:paraId="548D172D" w14:textId="778DC2C9" w:rsidR="00EC4ACD" w:rsidRPr="00EC4ACD" w:rsidRDefault="00EC4ACD" w:rsidP="002E2056">
      <w:pPr>
        <w:pStyle w:val="TableofFigures"/>
        <w:tabs>
          <w:tab w:val="right" w:leader="dot" w:pos="9350"/>
        </w:tabs>
        <w:ind w:left="1008" w:hanging="1008"/>
        <w:rPr>
          <w:rFonts w:ascii="Arial" w:eastAsiaTheme="minorEastAsia" w:hAnsi="Arial" w:cs="Arial"/>
          <w:b/>
          <w:noProof/>
          <w:sz w:val="24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415573" w:history="1">
        <w:r w:rsidRPr="00EC4ACD">
          <w:rPr>
            <w:rStyle w:val="Hyperlink"/>
            <w:rFonts w:ascii="Arial" w:hAnsi="Arial" w:cs="Arial"/>
            <w:b/>
            <w:noProof/>
            <w:sz w:val="24"/>
          </w:rPr>
          <w:t>Table 1: Deployment, Installation, Back-out, and Rollback Roles and Responsibilities</w:t>
        </w:r>
        <w:r w:rsidRPr="00EC4ACD">
          <w:rPr>
            <w:rFonts w:ascii="Arial" w:hAnsi="Arial" w:cs="Arial"/>
            <w:b/>
            <w:noProof/>
            <w:webHidden/>
            <w:sz w:val="24"/>
          </w:rPr>
          <w:tab/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Pr="00EC4ACD">
          <w:rPr>
            <w:rFonts w:ascii="Arial" w:hAnsi="Arial" w:cs="Arial"/>
            <w:b/>
            <w:noProof/>
            <w:webHidden/>
            <w:sz w:val="24"/>
          </w:rPr>
          <w:instrText xml:space="preserve"> PAGEREF _Toc498415573 \h </w:instrText>
        </w:r>
        <w:r w:rsidRPr="00EC4ACD">
          <w:rPr>
            <w:rFonts w:ascii="Arial" w:hAnsi="Arial" w:cs="Arial"/>
            <w:b/>
            <w:noProof/>
            <w:webHidden/>
            <w:sz w:val="24"/>
          </w:rPr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Pr="00EC4ACD">
          <w:rPr>
            <w:rFonts w:ascii="Arial" w:hAnsi="Arial" w:cs="Arial"/>
            <w:b/>
            <w:noProof/>
            <w:webHidden/>
            <w:sz w:val="24"/>
          </w:rPr>
          <w:t>5</w:t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43BF0731" w14:textId="0C1E9331" w:rsidR="00EC4ACD" w:rsidRPr="00EC4ACD" w:rsidRDefault="001D7F51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98415574" w:history="1">
        <w:r w:rsidR="00EC4ACD" w:rsidRPr="00EC4ACD">
          <w:rPr>
            <w:rStyle w:val="Hyperlink"/>
            <w:rFonts w:ascii="Arial" w:hAnsi="Arial" w:cs="Arial"/>
            <w:b/>
            <w:noProof/>
            <w:sz w:val="24"/>
          </w:rPr>
          <w:t>Table 2: Master Deployment Schedule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ab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instrText xml:space="preserve"> PAGEREF _Toc498415574 \h </w:instrTex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>6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1283C795" w14:textId="46717C6E" w:rsidR="00EC4ACD" w:rsidRPr="00EC4ACD" w:rsidRDefault="001D7F51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98415575" w:history="1">
        <w:r w:rsidR="00EC4ACD" w:rsidRPr="00EC4ACD">
          <w:rPr>
            <w:rStyle w:val="Hyperlink"/>
            <w:rFonts w:ascii="Arial" w:hAnsi="Arial" w:cs="Arial"/>
            <w:b/>
            <w:noProof/>
            <w:sz w:val="24"/>
          </w:rPr>
          <w:t>Table 3: Site Preparation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ab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instrText xml:space="preserve"> PAGEREF _Toc498415575 \h </w:instrTex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>10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648C5E5E" w14:textId="66140C7D" w:rsidR="00EC4ACD" w:rsidRPr="00EC4ACD" w:rsidRDefault="001D7F51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98415576" w:history="1">
        <w:r w:rsidR="00EC4ACD" w:rsidRPr="00EC4ACD">
          <w:rPr>
            <w:rStyle w:val="Hyperlink"/>
            <w:rFonts w:ascii="Arial" w:hAnsi="Arial" w:cs="Arial"/>
            <w:b/>
            <w:noProof/>
            <w:sz w:val="24"/>
          </w:rPr>
          <w:t>Table 4: Hardware Specifications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ab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instrText xml:space="preserve"> PAGEREF _Toc498415576 \h </w:instrTex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>10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780D21AC" w14:textId="220DC062" w:rsidR="00EC4ACD" w:rsidRDefault="001D7F51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415577" w:history="1">
        <w:r w:rsidR="00EC4ACD" w:rsidRPr="00EC4ACD">
          <w:rPr>
            <w:rStyle w:val="Hyperlink"/>
            <w:rFonts w:ascii="Arial" w:hAnsi="Arial" w:cs="Arial"/>
            <w:b/>
            <w:noProof/>
            <w:sz w:val="24"/>
          </w:rPr>
          <w:t>Table 5: Software Specifications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ab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instrText xml:space="preserve"> PAGEREF _Toc498415577 \h </w:instrTex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>10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6A6480C9" w14:textId="0DE6960E" w:rsidR="003A5260" w:rsidRDefault="00EC4ACD" w:rsidP="006523D0">
      <w:r>
        <w:fldChar w:fldCharType="end"/>
      </w:r>
    </w:p>
    <w:p w14:paraId="57B61ED6" w14:textId="77777777" w:rsidR="003A5260" w:rsidRPr="006523D0" w:rsidRDefault="003A5260" w:rsidP="006523D0"/>
    <w:p w14:paraId="605ADE5F" w14:textId="54D2F700" w:rsidR="006523D0" w:rsidRDefault="006523D0" w:rsidP="006523D0"/>
    <w:p w14:paraId="3C5AAA32" w14:textId="77777777" w:rsidR="006523D0" w:rsidRPr="006523D0" w:rsidRDefault="006523D0" w:rsidP="006523D0">
      <w:pPr>
        <w:sectPr w:rsidR="006523D0" w:rsidRPr="006523D0" w:rsidSect="00213F2C"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</w:p>
    <w:p w14:paraId="3FB8EAAD" w14:textId="22873321" w:rsidR="00F07689" w:rsidRPr="00F07689" w:rsidRDefault="00F07689" w:rsidP="009123D8">
      <w:pPr>
        <w:pStyle w:val="Heading1"/>
      </w:pPr>
      <w:bookmarkStart w:id="2" w:name="_Toc421540852"/>
      <w:bookmarkStart w:id="3" w:name="_Toc499285948"/>
      <w:bookmarkEnd w:id="0"/>
      <w:r w:rsidRPr="00F07689">
        <w:lastRenderedPageBreak/>
        <w:t>Introduction</w:t>
      </w:r>
      <w:bookmarkEnd w:id="2"/>
      <w:bookmarkEnd w:id="3"/>
    </w:p>
    <w:p w14:paraId="340FB74E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This document describes </w:t>
      </w:r>
      <w:r w:rsidR="001A0330">
        <w:rPr>
          <w:sz w:val="24"/>
          <w:szCs w:val="20"/>
        </w:rPr>
        <w:t>how</w:t>
      </w:r>
      <w:r w:rsidRPr="00F07689">
        <w:rPr>
          <w:sz w:val="24"/>
          <w:szCs w:val="20"/>
        </w:rPr>
        <w:t xml:space="preserve"> to deploy and install </w:t>
      </w:r>
      <w:r w:rsidR="00337DBB">
        <w:rPr>
          <w:sz w:val="24"/>
          <w:szCs w:val="20"/>
        </w:rPr>
        <w:t>MCCF EDI TAS</w:t>
      </w:r>
      <w:r w:rsidRPr="00F07689">
        <w:rPr>
          <w:rFonts w:ascii="Garamond" w:hAnsi="Garamond"/>
          <w:i/>
          <w:color w:val="0000FF"/>
          <w:sz w:val="24"/>
          <w:szCs w:val="20"/>
        </w:rPr>
        <w:t>,</w:t>
      </w:r>
      <w:r w:rsidRPr="00F07689">
        <w:rPr>
          <w:sz w:val="24"/>
          <w:szCs w:val="20"/>
        </w:rPr>
        <w:t xml:space="preserve"> </w:t>
      </w:r>
      <w:r w:rsidR="001A0330">
        <w:rPr>
          <w:sz w:val="24"/>
          <w:szCs w:val="20"/>
        </w:rPr>
        <w:t>as well as how to back-out the product and rollback to a previous version or data set.</w:t>
      </w:r>
      <w:r w:rsidRPr="00F07689">
        <w:rPr>
          <w:sz w:val="24"/>
          <w:szCs w:val="20"/>
        </w:rPr>
        <w:t xml:space="preserve"> This document is a companion to the project </w:t>
      </w:r>
      <w:r w:rsidR="001A0330">
        <w:rPr>
          <w:sz w:val="24"/>
          <w:szCs w:val="20"/>
        </w:rPr>
        <w:t xml:space="preserve">charter and </w:t>
      </w:r>
      <w:r w:rsidRPr="00F07689">
        <w:rPr>
          <w:sz w:val="24"/>
          <w:szCs w:val="20"/>
        </w:rPr>
        <w:t xml:space="preserve">management plan for this effort. </w:t>
      </w:r>
      <w:r w:rsidR="008237CA">
        <w:rPr>
          <w:sz w:val="24"/>
          <w:szCs w:val="20"/>
        </w:rPr>
        <w:t>In cases where a non-developed COTS product is being installed, the vendor provided User and Installation Guide may be used, but the Back-Out Recovery strategy still needs to be included in this document.</w:t>
      </w:r>
    </w:p>
    <w:p w14:paraId="59F7F79D" w14:textId="77777777" w:rsidR="00F07689" w:rsidRPr="00F07689" w:rsidRDefault="00F07689" w:rsidP="009123D8">
      <w:pPr>
        <w:pStyle w:val="Heading2"/>
      </w:pPr>
      <w:bookmarkStart w:id="4" w:name="_Toc411336914"/>
      <w:bookmarkStart w:id="5" w:name="_Toc421540853"/>
      <w:bookmarkStart w:id="6" w:name="_Toc499285949"/>
      <w:r w:rsidRPr="00F07689">
        <w:t>Purpose</w:t>
      </w:r>
      <w:bookmarkEnd w:id="4"/>
      <w:bookmarkEnd w:id="5"/>
      <w:bookmarkEnd w:id="6"/>
    </w:p>
    <w:p w14:paraId="18E3186E" w14:textId="3548A3D0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purpose of this plan is to provide a single, common document that describes how, when, where, and to whom </w:t>
      </w:r>
      <w:r w:rsidR="00337DBB">
        <w:rPr>
          <w:sz w:val="24"/>
          <w:szCs w:val="20"/>
        </w:rPr>
        <w:t xml:space="preserve">MCCF EDI TAS </w:t>
      </w:r>
      <w:r w:rsidRPr="00F07689">
        <w:rPr>
          <w:sz w:val="24"/>
          <w:szCs w:val="20"/>
        </w:rPr>
        <w:t>will be deployed</w:t>
      </w:r>
      <w:r w:rsidR="009123D8">
        <w:rPr>
          <w:sz w:val="24"/>
          <w:szCs w:val="20"/>
        </w:rPr>
        <w:t xml:space="preserve"> and installed, as well as how it is to be backed out and rolled back, if necessary</w:t>
      </w:r>
      <w:r w:rsidRPr="00F07689">
        <w:rPr>
          <w:sz w:val="24"/>
          <w:szCs w:val="20"/>
        </w:rPr>
        <w:t xml:space="preserve">. The plan also identifies resources, communications plan, and rollout schedule. Specific instructions for installation, back-out, and rollback </w:t>
      </w:r>
      <w:r w:rsidR="0005370A" w:rsidRPr="00F07689">
        <w:rPr>
          <w:sz w:val="24"/>
          <w:szCs w:val="20"/>
        </w:rPr>
        <w:t>are</w:t>
      </w:r>
      <w:r w:rsidRPr="00F07689">
        <w:rPr>
          <w:sz w:val="24"/>
          <w:szCs w:val="20"/>
        </w:rPr>
        <w:t xml:space="preserve"> included in this document.</w:t>
      </w:r>
    </w:p>
    <w:p w14:paraId="5B2CF7FF" w14:textId="77777777" w:rsidR="00F07689" w:rsidRPr="00F07689" w:rsidRDefault="00F07689" w:rsidP="0040401C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 </w:t>
      </w:r>
    </w:p>
    <w:p w14:paraId="6732C8C7" w14:textId="77777777" w:rsidR="00F07689" w:rsidRPr="00F07689" w:rsidRDefault="00F07689" w:rsidP="009123D8">
      <w:pPr>
        <w:pStyle w:val="Heading2"/>
      </w:pPr>
      <w:bookmarkStart w:id="7" w:name="_Toc411336918"/>
      <w:bookmarkStart w:id="8" w:name="_Toc421540857"/>
      <w:bookmarkStart w:id="9" w:name="_Toc499285950"/>
      <w:r w:rsidRPr="00F07689">
        <w:t>Dependencies</w:t>
      </w:r>
      <w:bookmarkEnd w:id="7"/>
      <w:bookmarkEnd w:id="8"/>
      <w:bookmarkEnd w:id="9"/>
    </w:p>
    <w:p w14:paraId="224D5DA6" w14:textId="77777777" w:rsidR="00F07689" w:rsidRPr="00C317CA" w:rsidRDefault="005D0170" w:rsidP="00F07689">
      <w:pPr>
        <w:keepLines/>
        <w:autoSpaceDE w:val="0"/>
        <w:autoSpaceDN w:val="0"/>
        <w:adjustRightInd w:val="0"/>
        <w:spacing w:before="60" w:after="120" w:line="240" w:lineRule="atLeast"/>
        <w:rPr>
          <w:i/>
          <w:iCs/>
          <w:sz w:val="24"/>
          <w:szCs w:val="20"/>
        </w:rPr>
      </w:pPr>
      <w:r>
        <w:rPr>
          <w:sz w:val="24"/>
          <w:szCs w:val="20"/>
        </w:rPr>
        <w:t>Data itself is stored in VistA. All Identity and Access Management services are provided by VA IAM.</w:t>
      </w:r>
    </w:p>
    <w:p w14:paraId="0D0E7D9A" w14:textId="77777777" w:rsidR="00F07689" w:rsidRPr="00F07689" w:rsidRDefault="00F07689" w:rsidP="009123D8">
      <w:pPr>
        <w:pStyle w:val="Heading2"/>
      </w:pPr>
      <w:bookmarkStart w:id="10" w:name="_Toc411336919"/>
      <w:bookmarkStart w:id="11" w:name="_Toc421540858"/>
      <w:bookmarkStart w:id="12" w:name="_Toc499285951"/>
      <w:r w:rsidRPr="00F07689">
        <w:t>Constraints</w:t>
      </w:r>
      <w:bookmarkEnd w:id="10"/>
      <w:bookmarkEnd w:id="11"/>
      <w:bookmarkEnd w:id="12"/>
    </w:p>
    <w:p w14:paraId="7FF53DAE" w14:textId="77777777" w:rsidR="000A37A0" w:rsidRPr="00F07689" w:rsidRDefault="001D3D15" w:rsidP="000A37A0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Microsoft Azure Government (“MAG”)</w:t>
      </w:r>
      <w:r w:rsidR="005D0170">
        <w:rPr>
          <w:sz w:val="24"/>
          <w:szCs w:val="20"/>
        </w:rPr>
        <w:t xml:space="preserve"> is the target production environment. This environment is connected to the VA </w:t>
      </w:r>
      <w:r w:rsidR="000A37A0">
        <w:rPr>
          <w:sz w:val="24"/>
          <w:szCs w:val="20"/>
        </w:rPr>
        <w:t xml:space="preserve">via an ExpressRoute connection. The application must maintain connectivity to VA </w:t>
      </w:r>
      <w:r>
        <w:rPr>
          <w:sz w:val="24"/>
          <w:szCs w:val="20"/>
        </w:rPr>
        <w:t xml:space="preserve">IAM from the MAG </w:t>
      </w:r>
      <w:r w:rsidR="000A37A0">
        <w:rPr>
          <w:sz w:val="24"/>
          <w:szCs w:val="20"/>
        </w:rPr>
        <w:t>environment.</w:t>
      </w:r>
    </w:p>
    <w:p w14:paraId="7E4C3A03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</w:p>
    <w:p w14:paraId="4D5A8464" w14:textId="77777777" w:rsidR="00F07689" w:rsidRPr="00F07689" w:rsidRDefault="00F07689" w:rsidP="009123D8">
      <w:pPr>
        <w:pStyle w:val="Heading1"/>
      </w:pPr>
      <w:bookmarkStart w:id="13" w:name="_Toc411336920"/>
      <w:bookmarkStart w:id="14" w:name="_Toc421540859"/>
      <w:bookmarkStart w:id="15" w:name="_Ref444173896"/>
      <w:bookmarkStart w:id="16" w:name="_Ref444173917"/>
      <w:bookmarkStart w:id="17" w:name="_Toc499285952"/>
      <w:r w:rsidRPr="00F07689">
        <w:lastRenderedPageBreak/>
        <w:t>Roles and Responsibilities</w:t>
      </w:r>
      <w:bookmarkEnd w:id="13"/>
      <w:bookmarkEnd w:id="14"/>
      <w:bookmarkEnd w:id="15"/>
      <w:bookmarkEnd w:id="16"/>
      <w:bookmarkEnd w:id="17"/>
    </w:p>
    <w:p w14:paraId="2495E18C" w14:textId="0B4C3CD0" w:rsidR="00F07689" w:rsidRPr="00460F6B" w:rsidRDefault="00F07689" w:rsidP="00AC5868">
      <w:pPr>
        <w:pStyle w:val="Caption"/>
        <w:jc w:val="center"/>
      </w:pPr>
      <w:bookmarkStart w:id="18" w:name="_Toc498415573"/>
      <w:r w:rsidRPr="00460F6B">
        <w:t xml:space="preserve">Table </w:t>
      </w:r>
      <w:r w:rsidR="001D7F51">
        <w:fldChar w:fldCharType="begin"/>
      </w:r>
      <w:r w:rsidR="001D7F51">
        <w:instrText xml:space="preserve"> SEQ Table \* ARABIC </w:instrText>
      </w:r>
      <w:r w:rsidR="001D7F51">
        <w:fldChar w:fldCharType="separate"/>
      </w:r>
      <w:r w:rsidR="00802185">
        <w:rPr>
          <w:noProof/>
        </w:rPr>
        <w:t>1</w:t>
      </w:r>
      <w:r w:rsidR="001D7F51">
        <w:rPr>
          <w:noProof/>
        </w:rPr>
        <w:fldChar w:fldCharType="end"/>
      </w:r>
      <w:r w:rsidRPr="00460F6B">
        <w:t>: Deployment</w:t>
      </w:r>
      <w:r w:rsidR="0061708A" w:rsidRPr="00460F6B">
        <w:t>, Installation, Back-out, and Rollback</w:t>
      </w:r>
      <w:r w:rsidRPr="00460F6B">
        <w:t xml:space="preserve"> Roles and Responsibilities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"/>
        <w:gridCol w:w="2717"/>
        <w:gridCol w:w="1390"/>
        <w:gridCol w:w="3403"/>
        <w:gridCol w:w="1268"/>
      </w:tblGrid>
      <w:tr w:rsidR="00F07689" w:rsidRPr="00F07689" w14:paraId="4057E6A3" w14:textId="77777777" w:rsidTr="00F07689">
        <w:trPr>
          <w:cantSplit/>
          <w:tblHeader/>
        </w:trPr>
        <w:tc>
          <w:tcPr>
            <w:tcW w:w="312" w:type="pct"/>
            <w:shd w:val="clear" w:color="auto" w:fill="CCCCCC"/>
            <w:vAlign w:val="center"/>
          </w:tcPr>
          <w:p w14:paraId="24FA7CF2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19" w:name="ColumnTitle_03"/>
            <w:bookmarkEnd w:id="19"/>
            <w:r w:rsidRPr="00F07689">
              <w:rPr>
                <w:rFonts w:ascii="Arial" w:hAnsi="Arial" w:cs="Arial"/>
                <w:b/>
                <w:szCs w:val="22"/>
              </w:rPr>
              <w:t>ID</w:t>
            </w:r>
          </w:p>
        </w:tc>
        <w:tc>
          <w:tcPr>
            <w:tcW w:w="1459" w:type="pct"/>
            <w:shd w:val="clear" w:color="auto" w:fill="CCCCCC"/>
            <w:vAlign w:val="center"/>
          </w:tcPr>
          <w:p w14:paraId="38981586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Team</w:t>
            </w:r>
          </w:p>
        </w:tc>
        <w:tc>
          <w:tcPr>
            <w:tcW w:w="726" w:type="pct"/>
            <w:shd w:val="clear" w:color="auto" w:fill="CCCCCC"/>
            <w:vAlign w:val="center"/>
          </w:tcPr>
          <w:p w14:paraId="3D7E85B4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Phase / Role</w:t>
            </w:r>
          </w:p>
        </w:tc>
        <w:tc>
          <w:tcPr>
            <w:tcW w:w="1825" w:type="pct"/>
            <w:shd w:val="clear" w:color="auto" w:fill="CCCCCC"/>
            <w:vAlign w:val="center"/>
          </w:tcPr>
          <w:p w14:paraId="39DC23EE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Tasks</w:t>
            </w:r>
          </w:p>
        </w:tc>
        <w:tc>
          <w:tcPr>
            <w:tcW w:w="678" w:type="pct"/>
            <w:shd w:val="clear" w:color="auto" w:fill="CCCCCC"/>
            <w:vAlign w:val="center"/>
          </w:tcPr>
          <w:p w14:paraId="4D5B3D9F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8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Project Phase</w:t>
            </w:r>
            <w:r w:rsidRPr="00F07689">
              <w:rPr>
                <w:rFonts w:ascii="Arial" w:hAnsi="Arial" w:cs="Arial"/>
                <w:b/>
                <w:szCs w:val="28"/>
              </w:rPr>
              <w:t xml:space="preserve"> (See Schedule)</w:t>
            </w:r>
          </w:p>
        </w:tc>
      </w:tr>
      <w:tr w:rsidR="00F07689" w:rsidRPr="00F07689" w14:paraId="6F9136A2" w14:textId="77777777" w:rsidTr="00F07689">
        <w:trPr>
          <w:cantSplit/>
        </w:trPr>
        <w:tc>
          <w:tcPr>
            <w:tcW w:w="312" w:type="pct"/>
            <w:vAlign w:val="center"/>
          </w:tcPr>
          <w:p w14:paraId="0737C7F2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01FE4265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1245C801" w14:textId="37B75DD2" w:rsidR="00BE1F26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Deployment</w:t>
            </w:r>
          </w:p>
          <w:p w14:paraId="2EB80CE9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110C9EFB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083A75D3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751D677F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38BA462E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26603234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7280BAFF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4B6C663B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04E7C3C0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136A6E7A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7501736C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109716EF" w14:textId="751D02CD" w:rsidR="00F07689" w:rsidRPr="00BE1F26" w:rsidRDefault="00F07689" w:rsidP="00BE1F26">
            <w:pPr>
              <w:pStyle w:val="capture"/>
              <w:rPr>
                <w:lang w:val="en-AU" w:eastAsia="en-US"/>
              </w:rPr>
            </w:pPr>
          </w:p>
        </w:tc>
        <w:tc>
          <w:tcPr>
            <w:tcW w:w="1825" w:type="pct"/>
            <w:vAlign w:val="center"/>
          </w:tcPr>
          <w:p w14:paraId="1A168165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Plan and schedule deployment (including orchestration with vendors)</w:t>
            </w:r>
          </w:p>
        </w:tc>
        <w:tc>
          <w:tcPr>
            <w:tcW w:w="678" w:type="pct"/>
            <w:vAlign w:val="center"/>
          </w:tcPr>
          <w:p w14:paraId="6C6EBE8E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098E0E4D" w14:textId="77777777" w:rsidTr="00F07689">
        <w:trPr>
          <w:cantSplit/>
        </w:trPr>
        <w:tc>
          <w:tcPr>
            <w:tcW w:w="312" w:type="pct"/>
            <w:vAlign w:val="center"/>
          </w:tcPr>
          <w:p w14:paraId="30E9D82B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1616B214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7FBA758A" w14:textId="3CB4D085" w:rsidR="00BE1F26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Deployment</w:t>
            </w:r>
          </w:p>
          <w:p w14:paraId="20EB6CFF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4B0A683A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5738F465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31837C94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1CA5218A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7479ECA1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7FB05D3F" w14:textId="060477F0" w:rsidR="00F07689" w:rsidRPr="00BE1F26" w:rsidRDefault="00F07689" w:rsidP="00BE1F26">
            <w:pPr>
              <w:pStyle w:val="capture"/>
              <w:rPr>
                <w:lang w:val="en-AU" w:eastAsia="en-US"/>
              </w:rPr>
            </w:pPr>
          </w:p>
        </w:tc>
        <w:tc>
          <w:tcPr>
            <w:tcW w:w="1825" w:type="pct"/>
            <w:vAlign w:val="center"/>
          </w:tcPr>
          <w:p w14:paraId="2F3C2BE4" w14:textId="77777777" w:rsidR="00F07689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 xml:space="preserve"> Determine and document the roles and responsibilities of those involved in the deployment.</w:t>
            </w:r>
          </w:p>
        </w:tc>
        <w:tc>
          <w:tcPr>
            <w:tcW w:w="678" w:type="pct"/>
            <w:vAlign w:val="center"/>
          </w:tcPr>
          <w:p w14:paraId="326C8DF0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34197BCF" w14:textId="77777777" w:rsidTr="00F07689">
        <w:trPr>
          <w:cantSplit/>
        </w:trPr>
        <w:tc>
          <w:tcPr>
            <w:tcW w:w="312" w:type="pct"/>
            <w:vAlign w:val="center"/>
          </w:tcPr>
          <w:p w14:paraId="29C758D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5FA82B23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518BC14B" w14:textId="0F979918" w:rsidR="00BE1F26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Deployment</w:t>
            </w:r>
          </w:p>
          <w:p w14:paraId="030528EA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15154608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7B2F8AF6" w14:textId="77777777" w:rsidR="00BE1F26" w:rsidRPr="00BE1F26" w:rsidRDefault="00BE1F26" w:rsidP="00BE1F26">
            <w:pPr>
              <w:pStyle w:val="capture"/>
              <w:rPr>
                <w:lang w:val="en-AU" w:eastAsia="en-US"/>
              </w:rPr>
            </w:pPr>
          </w:p>
          <w:p w14:paraId="45D8D7C1" w14:textId="6C2C5115" w:rsidR="00F07689" w:rsidRPr="00BE1F26" w:rsidRDefault="00F07689" w:rsidP="00BE1F26">
            <w:pPr>
              <w:pStyle w:val="capture"/>
              <w:rPr>
                <w:lang w:val="en-AU" w:eastAsia="en-US"/>
              </w:rPr>
            </w:pPr>
          </w:p>
        </w:tc>
        <w:tc>
          <w:tcPr>
            <w:tcW w:w="1825" w:type="pct"/>
            <w:vAlign w:val="center"/>
          </w:tcPr>
          <w:p w14:paraId="79834371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 xml:space="preserve">Test for operational readiness </w:t>
            </w:r>
          </w:p>
        </w:tc>
        <w:tc>
          <w:tcPr>
            <w:tcW w:w="678" w:type="pct"/>
            <w:vAlign w:val="center"/>
          </w:tcPr>
          <w:p w14:paraId="3BBF4727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509FDAF8" w14:textId="77777777" w:rsidTr="00F07689">
        <w:trPr>
          <w:cantSplit/>
        </w:trPr>
        <w:tc>
          <w:tcPr>
            <w:tcW w:w="312" w:type="pct"/>
            <w:vAlign w:val="center"/>
          </w:tcPr>
          <w:p w14:paraId="50AF897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79398F31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30373965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Deployment</w:t>
            </w:r>
          </w:p>
        </w:tc>
        <w:tc>
          <w:tcPr>
            <w:tcW w:w="1825" w:type="pct"/>
            <w:vAlign w:val="center"/>
          </w:tcPr>
          <w:p w14:paraId="51A1B56D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Execute deployment</w:t>
            </w:r>
          </w:p>
        </w:tc>
        <w:tc>
          <w:tcPr>
            <w:tcW w:w="678" w:type="pct"/>
            <w:vAlign w:val="center"/>
          </w:tcPr>
          <w:p w14:paraId="43B9F95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55ACD871" w14:textId="77777777" w:rsidTr="00F07689">
        <w:trPr>
          <w:cantSplit/>
        </w:trPr>
        <w:tc>
          <w:tcPr>
            <w:tcW w:w="312" w:type="pct"/>
            <w:vAlign w:val="center"/>
          </w:tcPr>
          <w:p w14:paraId="1FA03DCD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616FB5EA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15A2C70C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</w:t>
            </w:r>
          </w:p>
        </w:tc>
        <w:tc>
          <w:tcPr>
            <w:tcW w:w="1825" w:type="pct"/>
            <w:vAlign w:val="center"/>
          </w:tcPr>
          <w:p w14:paraId="20BAE690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 xml:space="preserve">Plan and schedule installation </w:t>
            </w:r>
          </w:p>
        </w:tc>
        <w:tc>
          <w:tcPr>
            <w:tcW w:w="678" w:type="pct"/>
            <w:vAlign w:val="center"/>
          </w:tcPr>
          <w:p w14:paraId="3D2BD590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4353065B" w14:textId="77777777" w:rsidTr="00F07689">
        <w:trPr>
          <w:cantSplit/>
        </w:trPr>
        <w:tc>
          <w:tcPr>
            <w:tcW w:w="312" w:type="pct"/>
            <w:vAlign w:val="center"/>
          </w:tcPr>
          <w:p w14:paraId="62F84CCD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6AA747EF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2E7F9882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</w:t>
            </w:r>
          </w:p>
        </w:tc>
        <w:tc>
          <w:tcPr>
            <w:tcW w:w="1825" w:type="pct"/>
            <w:vAlign w:val="center"/>
          </w:tcPr>
          <w:p w14:paraId="700A704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Ensure authority to operate and that certificate authority security documentation is in place</w:t>
            </w:r>
          </w:p>
        </w:tc>
        <w:tc>
          <w:tcPr>
            <w:tcW w:w="678" w:type="pct"/>
            <w:vAlign w:val="center"/>
          </w:tcPr>
          <w:p w14:paraId="5B82C882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50708201" w14:textId="77777777" w:rsidTr="00F07689">
        <w:trPr>
          <w:cantSplit/>
        </w:trPr>
        <w:tc>
          <w:tcPr>
            <w:tcW w:w="312" w:type="pct"/>
            <w:vAlign w:val="center"/>
          </w:tcPr>
          <w:p w14:paraId="6327B6CF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059D16AB" w14:textId="77777777" w:rsidR="00F07689" w:rsidRPr="00F07689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767B4E12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</w:t>
            </w:r>
          </w:p>
        </w:tc>
        <w:tc>
          <w:tcPr>
            <w:tcW w:w="1825" w:type="pct"/>
            <w:vAlign w:val="center"/>
          </w:tcPr>
          <w:p w14:paraId="736F1254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Validate through facility POC to ensure that IT equipment has been accepted using asset inventory processes</w:t>
            </w:r>
          </w:p>
        </w:tc>
        <w:tc>
          <w:tcPr>
            <w:tcW w:w="678" w:type="pct"/>
            <w:vAlign w:val="center"/>
          </w:tcPr>
          <w:p w14:paraId="071F223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07689" w:rsidRPr="00F07689" w14:paraId="36E4E744" w14:textId="77777777" w:rsidTr="00F07689">
        <w:trPr>
          <w:cantSplit/>
        </w:trPr>
        <w:tc>
          <w:tcPr>
            <w:tcW w:w="312" w:type="pct"/>
            <w:vAlign w:val="center"/>
          </w:tcPr>
          <w:p w14:paraId="07383B0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133D4D25" w14:textId="77777777" w:rsidR="00F07689" w:rsidRPr="00F07689" w:rsidDel="00004DBA" w:rsidRDefault="000A37A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31C53080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Installations</w:t>
            </w:r>
          </w:p>
        </w:tc>
        <w:tc>
          <w:tcPr>
            <w:tcW w:w="1825" w:type="pct"/>
            <w:vAlign w:val="center"/>
          </w:tcPr>
          <w:p w14:paraId="74E270D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 xml:space="preserve">Coordinate training </w:t>
            </w:r>
          </w:p>
        </w:tc>
        <w:tc>
          <w:tcPr>
            <w:tcW w:w="678" w:type="pct"/>
            <w:vAlign w:val="center"/>
          </w:tcPr>
          <w:p w14:paraId="2E100036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61A80" w:rsidRPr="00F07689" w14:paraId="572097AA" w14:textId="77777777" w:rsidTr="00F07689">
        <w:trPr>
          <w:cantSplit/>
        </w:trPr>
        <w:tc>
          <w:tcPr>
            <w:tcW w:w="312" w:type="pct"/>
            <w:vAlign w:val="center"/>
          </w:tcPr>
          <w:p w14:paraId="0688F8C5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4FBC419B" w14:textId="77777777" w:rsidR="00F61A80" w:rsidRPr="00F07689" w:rsidDel="00F61A80" w:rsidRDefault="000A37A0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042DBF50" w14:textId="77777777" w:rsidR="00F61A80" w:rsidRPr="00F07689" w:rsidRDefault="0061708A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Back-out</w:t>
            </w:r>
          </w:p>
        </w:tc>
        <w:tc>
          <w:tcPr>
            <w:tcW w:w="1825" w:type="pct"/>
            <w:vAlign w:val="center"/>
          </w:tcPr>
          <w:p w14:paraId="6A111808" w14:textId="77777777" w:rsidR="00F61A80" w:rsidRPr="00F07689" w:rsidRDefault="00236972" w:rsidP="00236972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236972">
              <w:rPr>
                <w:rFonts w:ascii="Arial" w:hAnsi="Arial" w:cs="Arial"/>
                <w:szCs w:val="22"/>
                <w:lang w:val="en-AU"/>
              </w:rPr>
              <w:t xml:space="preserve">Confirm availability of back-out instructions and back-out strategy (what are the criteria that trigger a back-out) </w:t>
            </w:r>
          </w:p>
        </w:tc>
        <w:tc>
          <w:tcPr>
            <w:tcW w:w="678" w:type="pct"/>
            <w:vAlign w:val="center"/>
          </w:tcPr>
          <w:p w14:paraId="2CD3DF0C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61A80" w:rsidRPr="00F07689" w14:paraId="42045A15" w14:textId="77777777" w:rsidTr="00F07689">
        <w:trPr>
          <w:cantSplit/>
        </w:trPr>
        <w:tc>
          <w:tcPr>
            <w:tcW w:w="312" w:type="pct"/>
            <w:vAlign w:val="center"/>
          </w:tcPr>
          <w:p w14:paraId="18673977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4B144280" w14:textId="77777777" w:rsidR="00F61A80" w:rsidRPr="00F07689" w:rsidDel="00F61A80" w:rsidRDefault="000A37A0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TASCore</w:t>
            </w:r>
          </w:p>
        </w:tc>
        <w:tc>
          <w:tcPr>
            <w:tcW w:w="726" w:type="pct"/>
            <w:vAlign w:val="center"/>
          </w:tcPr>
          <w:p w14:paraId="63481226" w14:textId="77777777" w:rsidR="00F61A80" w:rsidRPr="00F07689" w:rsidRDefault="004D68E8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Post Deployment</w:t>
            </w:r>
          </w:p>
        </w:tc>
        <w:tc>
          <w:tcPr>
            <w:tcW w:w="1825" w:type="pct"/>
            <w:vAlign w:val="center"/>
          </w:tcPr>
          <w:p w14:paraId="5EED19FD" w14:textId="77777777" w:rsidR="00F61A80" w:rsidRPr="00F07689" w:rsidRDefault="004D68E8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Hardware, Software and System Support</w:t>
            </w:r>
          </w:p>
        </w:tc>
        <w:tc>
          <w:tcPr>
            <w:tcW w:w="678" w:type="pct"/>
            <w:vAlign w:val="center"/>
          </w:tcPr>
          <w:p w14:paraId="490AE51D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F61A80" w:rsidRPr="00F07689" w14:paraId="354421C4" w14:textId="77777777" w:rsidTr="00F07689">
        <w:trPr>
          <w:cantSplit/>
        </w:trPr>
        <w:tc>
          <w:tcPr>
            <w:tcW w:w="312" w:type="pct"/>
            <w:vAlign w:val="center"/>
          </w:tcPr>
          <w:p w14:paraId="3C00BB95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459" w:type="pct"/>
            <w:vAlign w:val="center"/>
          </w:tcPr>
          <w:p w14:paraId="032928D0" w14:textId="77777777" w:rsidR="00F61A80" w:rsidRPr="00F07689" w:rsidDel="00F61A80" w:rsidRDefault="00F61A80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</w:p>
        </w:tc>
        <w:tc>
          <w:tcPr>
            <w:tcW w:w="726" w:type="pct"/>
            <w:vAlign w:val="center"/>
          </w:tcPr>
          <w:p w14:paraId="5D0F5355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</w:p>
        </w:tc>
        <w:tc>
          <w:tcPr>
            <w:tcW w:w="1825" w:type="pct"/>
            <w:vAlign w:val="center"/>
          </w:tcPr>
          <w:p w14:paraId="2FFCBE52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</w:p>
        </w:tc>
        <w:tc>
          <w:tcPr>
            <w:tcW w:w="678" w:type="pct"/>
            <w:vAlign w:val="center"/>
          </w:tcPr>
          <w:p w14:paraId="0E1E237D" w14:textId="77777777" w:rsidR="00F61A80" w:rsidRPr="00F07689" w:rsidRDefault="00F61A80" w:rsidP="00F07689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</w:tbl>
    <w:p w14:paraId="11D02E41" w14:textId="77777777" w:rsidR="00F07689" w:rsidRPr="00F07689" w:rsidRDefault="005F10A9" w:rsidP="009123D8">
      <w:pPr>
        <w:pStyle w:val="Heading1"/>
      </w:pPr>
      <w:bookmarkStart w:id="20" w:name="_Toc499285953"/>
      <w:bookmarkStart w:id="21" w:name="_Toc421540860"/>
      <w:r>
        <w:t>Deployment</w:t>
      </w:r>
      <w:bookmarkEnd w:id="20"/>
      <w:r>
        <w:t xml:space="preserve"> </w:t>
      </w:r>
      <w:bookmarkEnd w:id="21"/>
    </w:p>
    <w:p w14:paraId="7A8B231D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deployment is planned as a</w:t>
      </w:r>
      <w:r w:rsidR="000A37A0">
        <w:rPr>
          <w:sz w:val="24"/>
          <w:szCs w:val="20"/>
        </w:rPr>
        <w:t xml:space="preserve">n iterative </w:t>
      </w:r>
      <w:r w:rsidRPr="00F07689">
        <w:rPr>
          <w:sz w:val="24"/>
          <w:szCs w:val="20"/>
        </w:rPr>
        <w:t>rollout.</w:t>
      </w:r>
    </w:p>
    <w:p w14:paraId="46CF15E2" w14:textId="77777777" w:rsidR="00F07689" w:rsidRPr="00C317CA" w:rsidRDefault="00F07689" w:rsidP="00F07689">
      <w:pPr>
        <w:spacing w:before="120" w:after="120"/>
        <w:rPr>
          <w:i/>
          <w:iCs/>
          <w:sz w:val="24"/>
          <w:szCs w:val="20"/>
        </w:rPr>
      </w:pPr>
      <w:r w:rsidRPr="00F07689">
        <w:rPr>
          <w:sz w:val="24"/>
          <w:szCs w:val="20"/>
        </w:rPr>
        <w:t>This section provides the schedule and milestones for the deployment.</w:t>
      </w:r>
    </w:p>
    <w:p w14:paraId="11874CCE" w14:textId="77777777" w:rsidR="00F07689" w:rsidRPr="00F07689" w:rsidRDefault="00F07689" w:rsidP="009123D8">
      <w:pPr>
        <w:pStyle w:val="Heading2"/>
      </w:pPr>
      <w:bookmarkStart w:id="22" w:name="_Toc421540861"/>
      <w:bookmarkStart w:id="23" w:name="_Toc499285954"/>
      <w:r w:rsidRPr="00F07689">
        <w:t>Timeline</w:t>
      </w:r>
      <w:bookmarkEnd w:id="22"/>
      <w:bookmarkEnd w:id="23"/>
      <w:r w:rsidRPr="00F07689">
        <w:t xml:space="preserve"> </w:t>
      </w:r>
    </w:p>
    <w:p w14:paraId="0E9A3C2D" w14:textId="75EEBFE2" w:rsidR="00B771BE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deployment and installation is scheduled to run </w:t>
      </w:r>
      <w:r w:rsidR="00B771BE">
        <w:rPr>
          <w:sz w:val="24"/>
          <w:szCs w:val="20"/>
        </w:rPr>
        <w:t>to Q4 2019</w:t>
      </w:r>
      <w:r w:rsidRPr="00F07689">
        <w:rPr>
          <w:sz w:val="24"/>
          <w:szCs w:val="20"/>
        </w:rPr>
        <w:t>, as depicted in the master deployment schedule</w:t>
      </w:r>
      <w:r w:rsidR="00B771BE">
        <w:rPr>
          <w:sz w:val="24"/>
          <w:szCs w:val="20"/>
        </w:rPr>
        <w:t xml:space="preserve"> </w:t>
      </w:r>
      <w:r w:rsidR="00B771BE" w:rsidRPr="00B771BE">
        <w:rPr>
          <w:sz w:val="24"/>
          <w:szCs w:val="20"/>
        </w:rPr>
        <w:t>MCCF EDI TAS Strategic Roadmap</w:t>
      </w:r>
      <w:r w:rsidR="00F131F1">
        <w:rPr>
          <w:sz w:val="24"/>
          <w:szCs w:val="20"/>
        </w:rPr>
        <w:t xml:space="preserve"> in place as of Oct 2017</w:t>
      </w:r>
      <w:r w:rsidR="00B771BE">
        <w:rPr>
          <w:sz w:val="24"/>
          <w:szCs w:val="20"/>
        </w:rPr>
        <w:t>.</w:t>
      </w:r>
    </w:p>
    <w:p w14:paraId="1C526177" w14:textId="77777777" w:rsidR="007A3F04" w:rsidRDefault="007A3F04" w:rsidP="00FD187E">
      <w:pPr>
        <w:pStyle w:val="Caption"/>
        <w:jc w:val="center"/>
        <w:sectPr w:rsidR="007A3F04" w:rsidSect="00BE1F26">
          <w:footerReference w:type="default" r:id="rId13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24" w:name="_Toc498415574"/>
    </w:p>
    <w:bookmarkEnd w:id="24"/>
    <w:p w14:paraId="2732CFB3" w14:textId="77777777" w:rsidR="001F032B" w:rsidRPr="001F032B" w:rsidRDefault="001F032B" w:rsidP="001F032B"/>
    <w:p w14:paraId="08ED3035" w14:textId="086597E4" w:rsidR="00802185" w:rsidRDefault="00802185" w:rsidP="00802185">
      <w:pPr>
        <w:pStyle w:val="Caption"/>
      </w:pPr>
    </w:p>
    <w:p w14:paraId="30BF7C85" w14:textId="183D6EF2" w:rsidR="00802185" w:rsidRDefault="00802185" w:rsidP="00802185">
      <w:pPr>
        <w:pStyle w:val="Caption"/>
        <w:jc w:val="center"/>
      </w:pPr>
      <w:r>
        <w:t xml:space="preserve">Table </w:t>
      </w:r>
      <w:r w:rsidR="001D7F51">
        <w:fldChar w:fldCharType="begin"/>
      </w:r>
      <w:r w:rsidR="001D7F51">
        <w:instrText xml:space="preserve"> SEQ Table \* ARABIC </w:instrText>
      </w:r>
      <w:r w:rsidR="001D7F51">
        <w:fldChar w:fldCharType="separate"/>
      </w:r>
      <w:r>
        <w:rPr>
          <w:noProof/>
        </w:rPr>
        <w:t>2</w:t>
      </w:r>
      <w:r w:rsidR="001D7F51">
        <w:rPr>
          <w:noProof/>
        </w:rPr>
        <w:fldChar w:fldCharType="end"/>
      </w:r>
      <w:r>
        <w:t>: eBusiness Master Deployment Schedule</w:t>
      </w:r>
    </w:p>
    <w:tbl>
      <w:tblPr>
        <w:tblW w:w="10250" w:type="dxa"/>
        <w:tblLayout w:type="fixed"/>
        <w:tblLook w:val="04A0" w:firstRow="1" w:lastRow="0" w:firstColumn="1" w:lastColumn="0" w:noHBand="0" w:noVBand="1"/>
      </w:tblPr>
      <w:tblGrid>
        <w:gridCol w:w="1880"/>
        <w:gridCol w:w="2157"/>
        <w:gridCol w:w="1083"/>
        <w:gridCol w:w="990"/>
        <w:gridCol w:w="1080"/>
        <w:gridCol w:w="990"/>
        <w:gridCol w:w="1080"/>
        <w:gridCol w:w="990"/>
      </w:tblGrid>
      <w:tr w:rsidR="007A3F04" w:rsidRPr="007A3F04" w14:paraId="67158BAF" w14:textId="77777777" w:rsidTr="007A3F04">
        <w:trPr>
          <w:trHeight w:val="323"/>
        </w:trPr>
        <w:tc>
          <w:tcPr>
            <w:tcW w:w="1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6B9965E" w14:textId="77777777" w:rsidR="007A3F04" w:rsidRPr="007A3F04" w:rsidRDefault="007A3F04" w:rsidP="007A3F04">
            <w:pPr>
              <w:pStyle w:val="TableHeading"/>
              <w:rPr>
                <w:rFonts w:asciiTheme="minorHAnsi" w:hAnsiTheme="minorHAnsi"/>
              </w:rPr>
            </w:pPr>
            <w:bookmarkStart w:id="25" w:name="_Toc421540862"/>
            <w:r w:rsidRPr="007A3F04">
              <w:rPr>
                <w:rFonts w:asciiTheme="minorHAnsi" w:hAnsiTheme="minorHAnsi"/>
              </w:rPr>
              <w:t>Product</w:t>
            </w:r>
          </w:p>
        </w:tc>
        <w:tc>
          <w:tcPr>
            <w:tcW w:w="21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42A6B4A" w14:textId="77777777" w:rsidR="007A3F04" w:rsidRPr="007A3F04" w:rsidRDefault="007A3F04" w:rsidP="007A3F04">
            <w:pPr>
              <w:pStyle w:val="TableHeading"/>
              <w:rPr>
                <w:rFonts w:asciiTheme="minorHAnsi" w:hAnsiTheme="minorHAnsi"/>
                <w:color w:val="FF0000"/>
              </w:rPr>
            </w:pPr>
            <w:r w:rsidRPr="007A3F04">
              <w:rPr>
                <w:rFonts w:asciiTheme="minorHAnsi" w:hAnsiTheme="minorHAnsi"/>
                <w:color w:val="000000" w:themeColor="text1"/>
              </w:rPr>
              <w:t>Product Supported +</w:t>
            </w:r>
            <w:r w:rsidRPr="007A3F04">
              <w:rPr>
                <w:rFonts w:asciiTheme="minorHAnsi" w:hAnsiTheme="minorHAnsi"/>
                <w:color w:val="000000" w:themeColor="text1"/>
              </w:rPr>
              <w:br/>
              <w:t>Feature Description</w:t>
            </w:r>
          </w:p>
        </w:tc>
        <w:tc>
          <w:tcPr>
            <w:tcW w:w="414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235082A" w14:textId="77777777" w:rsidR="007A3F04" w:rsidRPr="007A3F04" w:rsidRDefault="007A3F04" w:rsidP="007A3F04">
            <w:pPr>
              <w:pStyle w:val="TableHeading"/>
              <w:rPr>
                <w:rFonts w:asciiTheme="minorHAnsi" w:hAnsiTheme="minorHAnsi"/>
              </w:rPr>
            </w:pPr>
            <w:r w:rsidRPr="007A3F04">
              <w:rPr>
                <w:rFonts w:asciiTheme="minorHAnsi" w:hAnsiTheme="minorHAnsi"/>
              </w:rPr>
              <w:t>FY17</w:t>
            </w:r>
          </w:p>
        </w:tc>
        <w:tc>
          <w:tcPr>
            <w:tcW w:w="207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B5F7CDC" w14:textId="77777777" w:rsidR="007A3F04" w:rsidRPr="007A3F04" w:rsidRDefault="007A3F04" w:rsidP="007A3F04">
            <w:pPr>
              <w:pStyle w:val="TableHeading"/>
              <w:rPr>
                <w:rFonts w:asciiTheme="minorHAnsi" w:hAnsiTheme="minorHAnsi"/>
              </w:rPr>
            </w:pPr>
            <w:r w:rsidRPr="007A3F04">
              <w:rPr>
                <w:rFonts w:asciiTheme="minorHAnsi" w:hAnsiTheme="minorHAnsi"/>
              </w:rPr>
              <w:t>FY18</w:t>
            </w:r>
          </w:p>
        </w:tc>
      </w:tr>
      <w:tr w:rsidR="007A3F04" w:rsidRPr="007A3F04" w14:paraId="3B8BA692" w14:textId="77777777" w:rsidTr="007A3F04">
        <w:trPr>
          <w:trHeight w:val="117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9CB40E" w14:textId="77777777" w:rsidR="007A3F04" w:rsidRPr="007A3F04" w:rsidRDefault="007A3F04" w:rsidP="007A3F04">
            <w:pPr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</w:p>
        </w:tc>
        <w:tc>
          <w:tcPr>
            <w:tcW w:w="21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717D02" w14:textId="77777777" w:rsidR="007A3F04" w:rsidRPr="007A3F04" w:rsidRDefault="007A3F04" w:rsidP="007A3F04">
            <w:pPr>
              <w:rPr>
                <w:rFonts w:asciiTheme="minorHAnsi" w:hAnsiTheme="minorHAnsi"/>
                <w:b/>
                <w:bCs/>
                <w:color w:val="FF0000"/>
                <w:sz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CB222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Q1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Oct/Nov/Dec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A7A0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Q2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Jan/Feb/Mar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4D781072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Q3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Apr/May/Jun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121BBE3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Q4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Jul/Aug/Sep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B418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Q1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Oct/Nov/Dec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5E970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Q2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Jan/Feb/Mar</w:t>
            </w:r>
          </w:p>
        </w:tc>
      </w:tr>
      <w:tr w:rsidR="007A3F04" w:rsidRPr="007A3F04" w14:paraId="6BB53B3D" w14:textId="77777777" w:rsidTr="00802185">
        <w:trPr>
          <w:trHeight w:val="457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F0"/>
            <w:hideMark/>
          </w:tcPr>
          <w:p w14:paraId="778211B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  <w:t xml:space="preserve">eBusiness 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04CF71A3" w14:textId="77777777" w:rsidR="007A3F04" w:rsidRPr="007A3F04" w:rsidRDefault="007A3F04" w:rsidP="007A3F04">
            <w:pPr>
              <w:jc w:val="right"/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Cs w:val="22"/>
              </w:rPr>
              <w:t>USD &amp; P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854404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3324872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B120BCA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5E5B1E12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89D82A3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DA988D8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7A3F04" w:rsidRPr="007A3F04" w14:paraId="3A0293C9" w14:textId="77777777" w:rsidTr="00802185">
        <w:trPr>
          <w:trHeight w:val="44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AE89C6" w14:textId="77777777" w:rsidR="007A3F04" w:rsidRPr="007A3F04" w:rsidRDefault="007A3F04" w:rsidP="007A3F04">
            <w:pPr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3E2D7C3" w14:textId="77777777" w:rsidR="007A3F04" w:rsidRPr="007A3F04" w:rsidRDefault="007A3F04" w:rsidP="007A3F04">
            <w:pPr>
              <w:jc w:val="right"/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Cs w:val="22"/>
              </w:rPr>
              <w:t>Dev / UAT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6E81173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FF236F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A337D2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454BEFF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2300C3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85149B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7A3F04" w:rsidRPr="007A3F04" w14:paraId="5C6B74D4" w14:textId="77777777" w:rsidTr="00802185">
        <w:trPr>
          <w:trHeight w:val="412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EC5C91" w14:textId="77777777" w:rsidR="007A3F04" w:rsidRPr="007A3F04" w:rsidRDefault="007A3F04" w:rsidP="007A3F04">
            <w:pPr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63B096C" w14:textId="77777777" w:rsidR="007A3F04" w:rsidRPr="007A3F04" w:rsidRDefault="007A3F04" w:rsidP="007A3F04">
            <w:pPr>
              <w:jc w:val="right"/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Cs w:val="22"/>
              </w:rPr>
              <w:t>IOC / Release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1D12DAF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0D26E23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3D80D34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727F719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E355E56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070D0CE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7A3F04" w:rsidRPr="007A3F04" w14:paraId="48C7F0AB" w14:textId="77777777" w:rsidTr="00802185">
        <w:trPr>
          <w:trHeight w:val="44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6DD344" w14:textId="77777777" w:rsidR="007A3F04" w:rsidRPr="007A3F04" w:rsidRDefault="007A3F04" w:rsidP="007A3F04">
            <w:pPr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C7FCFE1" w14:textId="77777777" w:rsidR="007A3F04" w:rsidRPr="007A3F04" w:rsidRDefault="007A3F04" w:rsidP="007A3F04">
            <w:pPr>
              <w:jc w:val="right"/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Cs w:val="22"/>
              </w:rPr>
              <w:t xml:space="preserve"> Warranty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6676A69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86A2134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A888051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1AF4E49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D5B1C7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B5FC1D2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</w:tr>
      <w:tr w:rsidR="007A3F04" w:rsidRPr="007A3F04" w14:paraId="78CA3345" w14:textId="77777777" w:rsidTr="007A3F04">
        <w:trPr>
          <w:trHeight w:val="48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968A2C5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 xml:space="preserve">eBusiness Build 1 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EE784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SP update + TAS Portal Link to 2013 site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6287E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C2C88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sz w:val="18"/>
                <w:szCs w:val="18"/>
              </w:rPr>
              <w:t>USD&amp;P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578B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Dev / UAT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C25F8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976F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56300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</w:tr>
      <w:tr w:rsidR="007A3F04" w:rsidRPr="007A3F04" w14:paraId="747123FE" w14:textId="77777777" w:rsidTr="007A3F04">
        <w:trPr>
          <w:trHeight w:val="2089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01DE637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eBusiness Build 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6BA55" w14:textId="58C7718D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TAS Link to ICB landing page</w:t>
            </w:r>
            <w:r w:rsidRPr="007A3F04">
              <w:rPr>
                <w:rFonts w:asciiTheme="minorHAnsi" w:hAnsiTheme="minorHAnsi"/>
                <w:color w:val="000000"/>
                <w:szCs w:val="22"/>
              </w:rPr>
              <w:br/>
              <w:t>ATO Support</w:t>
            </w:r>
            <w:r w:rsidRPr="007A3F04">
              <w:rPr>
                <w:rFonts w:asciiTheme="minorHAnsi" w:hAnsiTheme="minorHAnsi"/>
                <w:color w:val="000000"/>
                <w:szCs w:val="22"/>
              </w:rPr>
              <w:br/>
              <w:t>Arch Design Recommendation: Dynamic Nav feature to address mul</w:t>
            </w:r>
            <w:r w:rsidR="0073233D">
              <w:rPr>
                <w:rFonts w:asciiTheme="minorHAnsi" w:hAnsiTheme="minorHAnsi"/>
                <w:color w:val="000000"/>
                <w:szCs w:val="22"/>
              </w:rPr>
              <w:t>ti</w:t>
            </w:r>
            <w:r w:rsidRPr="007A3F04">
              <w:rPr>
                <w:rFonts w:asciiTheme="minorHAnsi" w:hAnsiTheme="minorHAnsi"/>
                <w:color w:val="000000"/>
                <w:szCs w:val="22"/>
              </w:rPr>
              <w:t>ple ATO challenges (this may be folded into the current scope of an existing Architecture Build)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A7AD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74D9E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97320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sz w:val="18"/>
                <w:szCs w:val="18"/>
              </w:rPr>
              <w:t>USD&amp;P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26C76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Dev / UAT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7E2E8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B8917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 </w:t>
            </w:r>
          </w:p>
        </w:tc>
      </w:tr>
      <w:tr w:rsidR="007A3F04" w:rsidRPr="007A3F04" w14:paraId="4462AE04" w14:textId="77777777" w:rsidTr="007A3F04">
        <w:trPr>
          <w:trHeight w:val="758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37ECB39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eBusiness Build N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DCC12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services to support eBilling TAS Build 1.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E21A4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D6DCA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9B6BA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3B6F6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sz w:val="18"/>
                <w:szCs w:val="18"/>
              </w:rPr>
              <w:t>USD&amp;P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F00D1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Dev / UAT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4F18BC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</w:tr>
    </w:tbl>
    <w:p w14:paraId="399B53E3" w14:textId="3E3143C3" w:rsidR="00B771BE" w:rsidRDefault="00B771BE" w:rsidP="00B771BE">
      <w:pPr>
        <w:pStyle w:val="BodyText"/>
      </w:pPr>
    </w:p>
    <w:p w14:paraId="6A5E8690" w14:textId="77777777" w:rsidR="007A3F04" w:rsidRDefault="007A3F04" w:rsidP="00B771BE">
      <w:pPr>
        <w:pStyle w:val="BodyText"/>
        <w:sectPr w:rsidR="007A3F04" w:rsidSect="007A3F04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16EE0322" w14:textId="1F71C350" w:rsidR="00B771BE" w:rsidRDefault="00B771BE" w:rsidP="00B771BE">
      <w:pPr>
        <w:pStyle w:val="BodyText"/>
      </w:pPr>
    </w:p>
    <w:p w14:paraId="11F8B45A" w14:textId="77777777" w:rsidR="00B771BE" w:rsidRPr="00B771BE" w:rsidRDefault="00B771BE" w:rsidP="00B771BE">
      <w:pPr>
        <w:pStyle w:val="BodyText"/>
      </w:pPr>
    </w:p>
    <w:p w14:paraId="0D2B9885" w14:textId="77777777" w:rsidR="00F07689" w:rsidRPr="00F07689" w:rsidRDefault="00F07689" w:rsidP="009123D8">
      <w:pPr>
        <w:pStyle w:val="Heading2"/>
      </w:pPr>
      <w:bookmarkStart w:id="26" w:name="_Toc499285955"/>
      <w:r w:rsidRPr="00F07689">
        <w:t>Site Readiness Assessment</w:t>
      </w:r>
      <w:bookmarkEnd w:id="25"/>
      <w:bookmarkEnd w:id="26"/>
      <w:r w:rsidRPr="00F07689">
        <w:t xml:space="preserve"> </w:t>
      </w:r>
    </w:p>
    <w:p w14:paraId="5C86E627" w14:textId="77777777" w:rsidR="00F26717" w:rsidRDefault="001D3D15" w:rsidP="00F07689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 xml:space="preserve">Deployment is to the </w:t>
      </w:r>
      <w:r w:rsidR="00926D0B">
        <w:rPr>
          <w:sz w:val="24"/>
          <w:szCs w:val="20"/>
        </w:rPr>
        <w:t>MAG environment. MAG regions include Iowa, Virginia, Arizona, and Texas.</w:t>
      </w:r>
      <w:r w:rsidR="00F6284F">
        <w:rPr>
          <w:sz w:val="24"/>
          <w:szCs w:val="20"/>
        </w:rPr>
        <w:t xml:space="preserve"> Deployment is to MAG virtual machines (“VM”).</w:t>
      </w:r>
    </w:p>
    <w:p w14:paraId="3E385D14" w14:textId="3BBBD595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This section discusses the locations that will receive the</w:t>
      </w:r>
      <w:r w:rsidR="00C262BB">
        <w:rPr>
          <w:sz w:val="24"/>
          <w:szCs w:val="20"/>
        </w:rPr>
        <w:t xml:space="preserve"> MCCF EDI TAS </w:t>
      </w:r>
      <w:r w:rsidRPr="00F07689">
        <w:rPr>
          <w:sz w:val="24"/>
          <w:szCs w:val="20"/>
        </w:rPr>
        <w:t>deployment.</w:t>
      </w:r>
    </w:p>
    <w:p w14:paraId="1357AC39" w14:textId="77777777" w:rsidR="00F07689" w:rsidRPr="00F07689" w:rsidRDefault="00F07689" w:rsidP="009123D8">
      <w:pPr>
        <w:pStyle w:val="Heading3"/>
      </w:pPr>
      <w:bookmarkStart w:id="27" w:name="_Toc421540863"/>
      <w:bookmarkStart w:id="28" w:name="_Toc499285956"/>
      <w:r w:rsidRPr="00F07689">
        <w:t>Deployment Topology (Targeted Architecture)</w:t>
      </w:r>
      <w:bookmarkEnd w:id="27"/>
      <w:bookmarkEnd w:id="28"/>
    </w:p>
    <w:p w14:paraId="2576C606" w14:textId="77777777" w:rsidR="00640929" w:rsidRDefault="00640929" w:rsidP="00640929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Deployment is to the MAG environment. MAG regions include Iowa, Virginia, Arizona, and Texas. Deployment is to MAG virtual machines (“VM”).</w:t>
      </w:r>
    </w:p>
    <w:p w14:paraId="2BD2AA00" w14:textId="136D5E2C" w:rsidR="006B3FBC" w:rsidRDefault="006B3FBC" w:rsidP="006B3FBC">
      <w:pPr>
        <w:pStyle w:val="Caption"/>
        <w:jc w:val="center"/>
      </w:pPr>
      <w:bookmarkStart w:id="29" w:name="_Toc498414598"/>
      <w:r>
        <w:lastRenderedPageBreak/>
        <w:t xml:space="preserve">Figure </w:t>
      </w:r>
      <w:r w:rsidR="001D7F51">
        <w:fldChar w:fldCharType="begin"/>
      </w:r>
      <w:r w:rsidR="001D7F51">
        <w:instrText xml:space="preserve"> SEQ Figure \* ARABIC </w:instrText>
      </w:r>
      <w:r w:rsidR="001D7F51">
        <w:fldChar w:fldCharType="separate"/>
      </w:r>
      <w:r>
        <w:rPr>
          <w:noProof/>
        </w:rPr>
        <w:t>1</w:t>
      </w:r>
      <w:r w:rsidR="001D7F51">
        <w:rPr>
          <w:noProof/>
        </w:rPr>
        <w:fldChar w:fldCharType="end"/>
      </w:r>
      <w:r>
        <w:t>: Targeted Architecture</w:t>
      </w:r>
      <w:bookmarkEnd w:id="29"/>
    </w:p>
    <w:p w14:paraId="6B18FE52" w14:textId="77777777" w:rsidR="006B3FBC" w:rsidRDefault="00C118C3" w:rsidP="006B3FBC">
      <w:pPr>
        <w:keepNext/>
        <w:keepLines/>
        <w:autoSpaceDE w:val="0"/>
        <w:autoSpaceDN w:val="0"/>
        <w:adjustRightInd w:val="0"/>
        <w:spacing w:before="60" w:after="120" w:line="240" w:lineRule="atLeast"/>
      </w:pPr>
      <w:r>
        <w:object w:dxaOrig="14821" w:dyaOrig="18465" w14:anchorId="7432F1D0">
          <v:shape id="_x0000_i1026" type="#_x0000_t75" style="width:468.3pt;height:583.5pt" o:ole="">
            <v:imagedata r:id="rId14" o:title=""/>
          </v:shape>
          <o:OLEObject Type="Embed" ProgID="Visio.Drawing.15" ShapeID="_x0000_i1026" DrawAspect="Content" ObjectID="_1575266271" r:id="rId15"/>
        </w:object>
      </w:r>
    </w:p>
    <w:p w14:paraId="4B07C980" w14:textId="39DD6576" w:rsidR="00F07689" w:rsidRPr="00F07689" w:rsidRDefault="00F07689" w:rsidP="009123D8">
      <w:pPr>
        <w:pStyle w:val="Heading3"/>
      </w:pPr>
      <w:bookmarkStart w:id="30" w:name="_Toc421540864"/>
      <w:bookmarkStart w:id="31" w:name="_Toc499285957"/>
      <w:r w:rsidRPr="00F07689">
        <w:t>Site Information (Locations, Deployment Recipients)</w:t>
      </w:r>
      <w:bookmarkEnd w:id="30"/>
      <w:bookmarkEnd w:id="31"/>
    </w:p>
    <w:p w14:paraId="04CA168F" w14:textId="77777777" w:rsidR="00573DB2" w:rsidRDefault="00573DB2" w:rsidP="00573DB2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lastRenderedPageBreak/>
        <w:t>Deployment is to the MAG environment. MAG regions include Iowa, Virginia, Arizona, and Texas. Deployment is to MAG virtual machines (“VM”).</w:t>
      </w:r>
    </w:p>
    <w:p w14:paraId="57D0245E" w14:textId="0EF2EB98" w:rsidR="00F07689" w:rsidRPr="00F07689" w:rsidRDefault="00F07689" w:rsidP="009123D8">
      <w:pPr>
        <w:pStyle w:val="Heading3"/>
      </w:pPr>
      <w:bookmarkStart w:id="32" w:name="_Toc421540865"/>
      <w:bookmarkStart w:id="33" w:name="_Toc499285958"/>
      <w:r w:rsidRPr="00F07689">
        <w:t>Site Preparation</w:t>
      </w:r>
      <w:bookmarkEnd w:id="32"/>
      <w:bookmarkEnd w:id="33"/>
    </w:p>
    <w:p w14:paraId="671021BB" w14:textId="77777777" w:rsidR="005A12DE" w:rsidRDefault="005A12DE" w:rsidP="005A12DE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Deployment is to the MAG environment. Microsoft handles all physical resources, including power, racks, cooling, etc.</w:t>
      </w:r>
      <w:r w:rsidR="00475BA0">
        <w:rPr>
          <w:sz w:val="24"/>
          <w:szCs w:val="20"/>
        </w:rPr>
        <w:t xml:space="preserve"> MAG must be logically, not physical prepared. Preparation will include firewall configuration and identity and access management configuration.</w:t>
      </w:r>
    </w:p>
    <w:p w14:paraId="70EAFF3D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 describes preparation required by the site prior to deployment.</w:t>
      </w:r>
    </w:p>
    <w:p w14:paraId="024EAE1E" w14:textId="74C575AF" w:rsidR="00F07689" w:rsidRPr="00AC5868" w:rsidRDefault="00F07689" w:rsidP="00AC5868">
      <w:pPr>
        <w:pStyle w:val="Caption"/>
        <w:jc w:val="center"/>
      </w:pPr>
      <w:bookmarkStart w:id="34" w:name="_Toc498415575"/>
      <w:r w:rsidRPr="00AC5868">
        <w:t xml:space="preserve">Table </w:t>
      </w:r>
      <w:r w:rsidR="001D7F51">
        <w:fldChar w:fldCharType="begin"/>
      </w:r>
      <w:r w:rsidR="001D7F51">
        <w:instrText xml:space="preserve"> SEQ Table \* ARABIC </w:instrText>
      </w:r>
      <w:r w:rsidR="001D7F51">
        <w:fldChar w:fldCharType="separate"/>
      </w:r>
      <w:r w:rsidR="00802185">
        <w:rPr>
          <w:noProof/>
        </w:rPr>
        <w:t>3</w:t>
      </w:r>
      <w:r w:rsidR="001D7F51">
        <w:rPr>
          <w:noProof/>
        </w:rPr>
        <w:fldChar w:fldCharType="end"/>
      </w:r>
      <w:r w:rsidRPr="00AC5868">
        <w:t>: Site Preparation</w:t>
      </w:r>
      <w:bookmarkEnd w:id="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4"/>
        <w:gridCol w:w="2066"/>
        <w:gridCol w:w="2278"/>
        <w:gridCol w:w="1971"/>
        <w:gridCol w:w="1481"/>
      </w:tblGrid>
      <w:tr w:rsidR="00F07689" w:rsidRPr="00F07689" w14:paraId="15D0D057" w14:textId="77777777" w:rsidTr="00F07689">
        <w:trPr>
          <w:cantSplit/>
          <w:tblHeader/>
        </w:trPr>
        <w:tc>
          <w:tcPr>
            <w:tcW w:w="831" w:type="pct"/>
            <w:shd w:val="clear" w:color="auto" w:fill="CCCCCC"/>
            <w:vAlign w:val="center"/>
          </w:tcPr>
          <w:p w14:paraId="1F7A5831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35" w:name="ColumnTitle_04"/>
            <w:bookmarkEnd w:id="35"/>
            <w:r w:rsidRPr="00F07689">
              <w:rPr>
                <w:rFonts w:ascii="Arial" w:hAnsi="Arial" w:cs="Arial"/>
                <w:b/>
                <w:szCs w:val="22"/>
              </w:rPr>
              <w:t>Site/Other</w:t>
            </w:r>
          </w:p>
        </w:tc>
        <w:tc>
          <w:tcPr>
            <w:tcW w:w="1105" w:type="pct"/>
            <w:shd w:val="clear" w:color="auto" w:fill="CCCCCC"/>
            <w:vAlign w:val="center"/>
          </w:tcPr>
          <w:p w14:paraId="3396187C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Problem/Change Needed</w:t>
            </w:r>
          </w:p>
        </w:tc>
        <w:tc>
          <w:tcPr>
            <w:tcW w:w="1218" w:type="pct"/>
            <w:shd w:val="clear" w:color="auto" w:fill="CCCCCC"/>
            <w:vAlign w:val="center"/>
          </w:tcPr>
          <w:p w14:paraId="20361EDF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Features to Adapt/Modify to New Product</w:t>
            </w:r>
          </w:p>
        </w:tc>
        <w:tc>
          <w:tcPr>
            <w:tcW w:w="1054" w:type="pct"/>
            <w:shd w:val="clear" w:color="auto" w:fill="CCCCCC"/>
            <w:vAlign w:val="center"/>
          </w:tcPr>
          <w:p w14:paraId="574B11F9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Actions/Steps</w:t>
            </w:r>
          </w:p>
        </w:tc>
        <w:tc>
          <w:tcPr>
            <w:tcW w:w="792" w:type="pct"/>
            <w:shd w:val="clear" w:color="auto" w:fill="CCCCCC"/>
            <w:vAlign w:val="center"/>
          </w:tcPr>
          <w:p w14:paraId="75FD69CD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Owner</w:t>
            </w:r>
          </w:p>
        </w:tc>
      </w:tr>
      <w:tr w:rsidR="00F07689" w:rsidRPr="00F07689" w14:paraId="3C2EE58E" w14:textId="77777777" w:rsidTr="00F07689">
        <w:trPr>
          <w:cantSplit/>
        </w:trPr>
        <w:tc>
          <w:tcPr>
            <w:tcW w:w="831" w:type="pct"/>
          </w:tcPr>
          <w:p w14:paraId="06D55E9E" w14:textId="77777777" w:rsidR="00F07689" w:rsidRPr="00F07689" w:rsidRDefault="00B710E7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105" w:type="pct"/>
          </w:tcPr>
          <w:p w14:paraId="429B920A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218" w:type="pct"/>
          </w:tcPr>
          <w:p w14:paraId="653E5DC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054" w:type="pct"/>
          </w:tcPr>
          <w:p w14:paraId="24A0747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792" w:type="pct"/>
          </w:tcPr>
          <w:p w14:paraId="3AA08C30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4F710379" w14:textId="165679A4" w:rsidR="00F07689" w:rsidRPr="00F07689" w:rsidRDefault="00F07689" w:rsidP="00256558">
      <w:pPr>
        <w:pStyle w:val="Heading2"/>
      </w:pPr>
      <w:bookmarkStart w:id="36" w:name="_Toc421540866"/>
      <w:bookmarkStart w:id="37" w:name="_Toc499285959"/>
      <w:r w:rsidRPr="00F07689">
        <w:t>Resources</w:t>
      </w:r>
      <w:bookmarkEnd w:id="36"/>
      <w:bookmarkEnd w:id="37"/>
    </w:p>
    <w:p w14:paraId="3D9F16EB" w14:textId="77777777" w:rsidR="00F07689" w:rsidRPr="00F07689" w:rsidRDefault="00F07689" w:rsidP="00FF21FD">
      <w:pPr>
        <w:pStyle w:val="Heading3"/>
      </w:pPr>
      <w:bookmarkStart w:id="38" w:name="_Toc421540868"/>
      <w:bookmarkStart w:id="39" w:name="_Toc499285960"/>
      <w:r w:rsidRPr="00F07689">
        <w:t>Hardware</w:t>
      </w:r>
      <w:bookmarkEnd w:id="38"/>
      <w:bookmarkEnd w:id="39"/>
      <w:r w:rsidRPr="00F07689">
        <w:t xml:space="preserve"> </w:t>
      </w:r>
    </w:p>
    <w:p w14:paraId="1B3F06AC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 describes hardware specifications required at each site prior to deployment.</w:t>
      </w:r>
    </w:p>
    <w:p w14:paraId="5BEFAB08" w14:textId="6DD98D71" w:rsidR="00F07689" w:rsidRPr="00D80823" w:rsidRDefault="00FD187E" w:rsidP="00FD187E">
      <w:pPr>
        <w:pStyle w:val="Caption"/>
        <w:jc w:val="center"/>
      </w:pPr>
      <w:bookmarkStart w:id="40" w:name="_Toc498415576"/>
      <w:r>
        <w:t xml:space="preserve">Table </w:t>
      </w:r>
      <w:r w:rsidR="001D7F51">
        <w:fldChar w:fldCharType="begin"/>
      </w:r>
      <w:r w:rsidR="001D7F51">
        <w:instrText xml:space="preserve"> SEQ Table \* ARABIC </w:instrText>
      </w:r>
      <w:r w:rsidR="001D7F51">
        <w:fldChar w:fldCharType="separate"/>
      </w:r>
      <w:r>
        <w:rPr>
          <w:noProof/>
        </w:rPr>
        <w:t>4</w:t>
      </w:r>
      <w:r w:rsidR="001D7F51">
        <w:rPr>
          <w:noProof/>
        </w:rPr>
        <w:fldChar w:fldCharType="end"/>
      </w:r>
      <w:r>
        <w:t xml:space="preserve">: </w:t>
      </w:r>
      <w:r w:rsidRPr="0071522A">
        <w:t>Hardware Specifications</w:t>
      </w:r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1505"/>
        <w:gridCol w:w="1505"/>
        <w:gridCol w:w="1690"/>
        <w:gridCol w:w="1642"/>
        <w:gridCol w:w="1502"/>
      </w:tblGrid>
      <w:tr w:rsidR="00F07689" w:rsidRPr="00F07689" w14:paraId="3FF0906F" w14:textId="77777777" w:rsidTr="00F07689">
        <w:trPr>
          <w:cantSplit/>
          <w:tblHeader/>
        </w:trPr>
        <w:tc>
          <w:tcPr>
            <w:tcW w:w="805" w:type="pct"/>
            <w:shd w:val="clear" w:color="auto" w:fill="CCCCCC"/>
            <w:vAlign w:val="center"/>
          </w:tcPr>
          <w:p w14:paraId="148134BD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41" w:name="ColumnTitle_06"/>
            <w:bookmarkEnd w:id="41"/>
            <w:r w:rsidRPr="00F07689">
              <w:rPr>
                <w:rFonts w:ascii="Arial" w:hAnsi="Arial" w:cs="Arial"/>
                <w:b/>
                <w:szCs w:val="22"/>
              </w:rPr>
              <w:t>Required Hardware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3BD1008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Model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5C0E8BB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Version</w:t>
            </w:r>
          </w:p>
        </w:tc>
        <w:tc>
          <w:tcPr>
            <w:tcW w:w="904" w:type="pct"/>
            <w:shd w:val="clear" w:color="auto" w:fill="CCCCCC"/>
            <w:vAlign w:val="center"/>
          </w:tcPr>
          <w:p w14:paraId="3512E6A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Configuration</w:t>
            </w:r>
          </w:p>
        </w:tc>
        <w:tc>
          <w:tcPr>
            <w:tcW w:w="878" w:type="pct"/>
            <w:shd w:val="clear" w:color="auto" w:fill="CCCCCC"/>
            <w:vAlign w:val="center"/>
          </w:tcPr>
          <w:p w14:paraId="3127D2E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Manufacturer</w:t>
            </w:r>
          </w:p>
        </w:tc>
        <w:tc>
          <w:tcPr>
            <w:tcW w:w="803" w:type="pct"/>
            <w:shd w:val="clear" w:color="auto" w:fill="CCCCCC"/>
            <w:vAlign w:val="center"/>
          </w:tcPr>
          <w:p w14:paraId="5FD3159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Other</w:t>
            </w:r>
          </w:p>
        </w:tc>
      </w:tr>
      <w:tr w:rsidR="00F07689" w:rsidRPr="00F07689" w14:paraId="5D94C733" w14:textId="77777777" w:rsidTr="00F07689">
        <w:trPr>
          <w:cantSplit/>
        </w:trPr>
        <w:tc>
          <w:tcPr>
            <w:tcW w:w="805" w:type="pct"/>
          </w:tcPr>
          <w:p w14:paraId="0AE1C3DA" w14:textId="77777777" w:rsidR="00F07689" w:rsidRPr="00F07689" w:rsidRDefault="000B7C4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VM</w:t>
            </w:r>
          </w:p>
        </w:tc>
        <w:tc>
          <w:tcPr>
            <w:tcW w:w="805" w:type="pct"/>
          </w:tcPr>
          <w:p w14:paraId="1223274A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5" w:type="pct"/>
          </w:tcPr>
          <w:p w14:paraId="69A6F1FC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904" w:type="pct"/>
          </w:tcPr>
          <w:p w14:paraId="449E41EA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78" w:type="pct"/>
          </w:tcPr>
          <w:p w14:paraId="06538108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3" w:type="pct"/>
          </w:tcPr>
          <w:p w14:paraId="4C89CD46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2FAAE863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Please see the Roles and Responsibilities table in Section 2 for details about who is responsible for preparing the site to meet these hardware specifications.</w:t>
      </w:r>
    </w:p>
    <w:p w14:paraId="4AA1F747" w14:textId="77777777" w:rsidR="00F07689" w:rsidRPr="00F07689" w:rsidRDefault="00F07689" w:rsidP="00FF21FD">
      <w:pPr>
        <w:pStyle w:val="Heading3"/>
      </w:pPr>
      <w:bookmarkStart w:id="42" w:name="_Toc421540869"/>
      <w:bookmarkStart w:id="43" w:name="_Toc499285961"/>
      <w:r w:rsidRPr="00F07689">
        <w:t>Software</w:t>
      </w:r>
      <w:bookmarkEnd w:id="42"/>
      <w:bookmarkEnd w:id="43"/>
      <w:r w:rsidRPr="00F07689">
        <w:t xml:space="preserve"> </w:t>
      </w:r>
    </w:p>
    <w:p w14:paraId="42984C6A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 describes software specifications required at each site prior to deployment.</w:t>
      </w:r>
    </w:p>
    <w:p w14:paraId="67B84E61" w14:textId="560C9443" w:rsidR="00F07689" w:rsidRPr="00F07689" w:rsidRDefault="006B3FBC" w:rsidP="006B3FBC">
      <w:pPr>
        <w:pStyle w:val="Caption"/>
        <w:jc w:val="center"/>
      </w:pPr>
      <w:bookmarkStart w:id="44" w:name="_Toc498415577"/>
      <w:r>
        <w:t xml:space="preserve">Table </w:t>
      </w:r>
      <w:r w:rsidR="001D7F51">
        <w:fldChar w:fldCharType="begin"/>
      </w:r>
      <w:r w:rsidR="001D7F51">
        <w:instrText xml:space="preserve"> SEQ Table \* ARABIC </w:instrText>
      </w:r>
      <w:r w:rsidR="001D7F51">
        <w:fldChar w:fldCharType="separate"/>
      </w:r>
      <w:r>
        <w:rPr>
          <w:noProof/>
        </w:rPr>
        <w:t>5</w:t>
      </w:r>
      <w:r w:rsidR="001D7F51">
        <w:rPr>
          <w:noProof/>
        </w:rPr>
        <w:fldChar w:fldCharType="end"/>
      </w:r>
      <w:r>
        <w:t xml:space="preserve">: </w:t>
      </w:r>
      <w:r w:rsidRPr="000D69F2">
        <w:t>Software Specifications</w:t>
      </w:r>
      <w:bookmarkEnd w:id="4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1505"/>
        <w:gridCol w:w="1505"/>
        <w:gridCol w:w="1690"/>
        <w:gridCol w:w="1642"/>
        <w:gridCol w:w="1502"/>
      </w:tblGrid>
      <w:tr w:rsidR="00F07689" w:rsidRPr="00F07689" w14:paraId="2DAE0CEF" w14:textId="77777777" w:rsidTr="00F07689">
        <w:trPr>
          <w:cantSplit/>
          <w:tblHeader/>
        </w:trPr>
        <w:tc>
          <w:tcPr>
            <w:tcW w:w="805" w:type="pct"/>
            <w:shd w:val="clear" w:color="auto" w:fill="CCCCCC"/>
            <w:vAlign w:val="center"/>
          </w:tcPr>
          <w:p w14:paraId="24A3D135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45" w:name="ColumnTitle_07"/>
            <w:bookmarkEnd w:id="45"/>
            <w:r w:rsidRPr="00F07689">
              <w:rPr>
                <w:rFonts w:ascii="Arial" w:hAnsi="Arial" w:cs="Arial"/>
                <w:b/>
                <w:szCs w:val="22"/>
              </w:rPr>
              <w:t>Required Software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3B9D9C4C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Make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2881D25F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Version</w:t>
            </w:r>
          </w:p>
        </w:tc>
        <w:tc>
          <w:tcPr>
            <w:tcW w:w="904" w:type="pct"/>
            <w:shd w:val="clear" w:color="auto" w:fill="CCCCCC"/>
            <w:vAlign w:val="center"/>
          </w:tcPr>
          <w:p w14:paraId="17705A49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Configuration</w:t>
            </w:r>
          </w:p>
        </w:tc>
        <w:tc>
          <w:tcPr>
            <w:tcW w:w="878" w:type="pct"/>
            <w:shd w:val="clear" w:color="auto" w:fill="CCCCCC"/>
            <w:vAlign w:val="center"/>
          </w:tcPr>
          <w:p w14:paraId="4C4458D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Manufacturer</w:t>
            </w:r>
          </w:p>
        </w:tc>
        <w:tc>
          <w:tcPr>
            <w:tcW w:w="803" w:type="pct"/>
            <w:shd w:val="clear" w:color="auto" w:fill="CCCCCC"/>
            <w:vAlign w:val="center"/>
          </w:tcPr>
          <w:p w14:paraId="75112464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Other</w:t>
            </w:r>
          </w:p>
        </w:tc>
      </w:tr>
      <w:tr w:rsidR="00F07689" w:rsidRPr="00F07689" w14:paraId="4475D468" w14:textId="77777777" w:rsidTr="00F07689">
        <w:trPr>
          <w:cantSplit/>
        </w:trPr>
        <w:tc>
          <w:tcPr>
            <w:tcW w:w="805" w:type="pct"/>
          </w:tcPr>
          <w:p w14:paraId="0933095D" w14:textId="77777777" w:rsidR="00F07689" w:rsidRPr="00F07689" w:rsidRDefault="000B7C4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RHEL</w:t>
            </w:r>
          </w:p>
        </w:tc>
        <w:tc>
          <w:tcPr>
            <w:tcW w:w="805" w:type="pct"/>
          </w:tcPr>
          <w:p w14:paraId="05FAF4C7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5" w:type="pct"/>
          </w:tcPr>
          <w:p w14:paraId="078D2E6B" w14:textId="77777777" w:rsidR="00F07689" w:rsidRPr="00F07689" w:rsidRDefault="000B7C4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7.3</w:t>
            </w:r>
          </w:p>
        </w:tc>
        <w:tc>
          <w:tcPr>
            <w:tcW w:w="904" w:type="pct"/>
          </w:tcPr>
          <w:p w14:paraId="4E3A7438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78" w:type="pct"/>
          </w:tcPr>
          <w:p w14:paraId="33896EC6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3" w:type="pct"/>
          </w:tcPr>
          <w:p w14:paraId="3A6B6105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77628094" w14:textId="77777777" w:rsid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Please see the Roles and Responsibilities table in Section 2 above for details about who is responsible for preparing the site to meet these software specifications.</w:t>
      </w:r>
    </w:p>
    <w:p w14:paraId="18EBB610" w14:textId="703F92D0" w:rsidR="0005370A" w:rsidRPr="0005370A" w:rsidRDefault="0005370A" w:rsidP="00FF21FD">
      <w:pPr>
        <w:pStyle w:val="Heading3"/>
      </w:pPr>
      <w:bookmarkStart w:id="46" w:name="_Toc421540871"/>
      <w:bookmarkStart w:id="47" w:name="_Toc499285962"/>
      <w:r w:rsidRPr="0005370A">
        <w:t>Communications</w:t>
      </w:r>
      <w:bookmarkEnd w:id="46"/>
      <w:bookmarkEnd w:id="47"/>
    </w:p>
    <w:p w14:paraId="25B446E0" w14:textId="77777777" w:rsidR="0005370A" w:rsidRPr="00F07689" w:rsidRDefault="00FE6853" w:rsidP="00966DC4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bookmarkStart w:id="48" w:name="_Hlk496178994"/>
      <w:r>
        <w:rPr>
          <w:sz w:val="24"/>
          <w:szCs w:val="20"/>
        </w:rPr>
        <w:t xml:space="preserve">MAG provides </w:t>
      </w:r>
      <w:bookmarkEnd w:id="48"/>
      <w:r>
        <w:rPr>
          <w:sz w:val="24"/>
          <w:szCs w:val="20"/>
        </w:rPr>
        <w:t>monitoring and notification features which can be used to alert technicians of an error.</w:t>
      </w:r>
      <w:r w:rsidR="0005370A" w:rsidRPr="0005370A">
        <w:rPr>
          <w:i/>
          <w:iCs/>
          <w:color w:val="0000FF"/>
          <w:sz w:val="24"/>
          <w:szCs w:val="20"/>
        </w:rPr>
        <w:t xml:space="preserve"> </w:t>
      </w:r>
    </w:p>
    <w:p w14:paraId="100FC8A8" w14:textId="77777777" w:rsidR="00222831" w:rsidRDefault="00222831" w:rsidP="00740CBB">
      <w:pPr>
        <w:pStyle w:val="Heading1"/>
      </w:pPr>
      <w:bookmarkStart w:id="49" w:name="_Toc499285963"/>
      <w:r>
        <w:lastRenderedPageBreak/>
        <w:t>Installation</w:t>
      </w:r>
      <w:bookmarkEnd w:id="49"/>
    </w:p>
    <w:p w14:paraId="4891A13C" w14:textId="77777777" w:rsidR="00AE5904" w:rsidRDefault="00361BE2" w:rsidP="00740CBB">
      <w:pPr>
        <w:pStyle w:val="Heading2"/>
      </w:pPr>
      <w:bookmarkStart w:id="50" w:name="_Toc499285964"/>
      <w:r w:rsidRPr="00A12A14">
        <w:t>Pre-installation</w:t>
      </w:r>
      <w:r>
        <w:t xml:space="preserve"> and </w:t>
      </w:r>
      <w:r w:rsidR="00AE5904">
        <w:t>System Requirements</w:t>
      </w:r>
      <w:bookmarkEnd w:id="50"/>
    </w:p>
    <w:p w14:paraId="15E34A39" w14:textId="77777777" w:rsidR="00AE5904" w:rsidRPr="00C317CA" w:rsidRDefault="000F5155" w:rsidP="000F5155">
      <w:pPr>
        <w:pStyle w:val="InstructionalText1"/>
        <w:rPr>
          <w:color w:val="auto"/>
        </w:rPr>
      </w:pPr>
      <w:r>
        <w:rPr>
          <w:i w:val="0"/>
          <w:color w:val="auto"/>
        </w:rPr>
        <w:t>The MAG environment must be setup for deployment to occur. A valid and usable RHEL 7.3 VM image must be available for technicians to deploy VMs. DNS must be accessible. Centrify must be in place to allow authentication.</w:t>
      </w:r>
    </w:p>
    <w:p w14:paraId="4BA334DD" w14:textId="77777777" w:rsidR="00AE5904" w:rsidRDefault="00AE5904" w:rsidP="00740CBB">
      <w:pPr>
        <w:pStyle w:val="Heading2"/>
      </w:pPr>
      <w:bookmarkStart w:id="51" w:name="_Toc499285965"/>
      <w:r>
        <w:t>Platform Installation and Preparation</w:t>
      </w:r>
      <w:bookmarkEnd w:id="51"/>
    </w:p>
    <w:p w14:paraId="4F2FD90D" w14:textId="77777777" w:rsidR="002F3683" w:rsidRDefault="002F3683" w:rsidP="00E57819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 xml:space="preserve">For each full deployment of the system, the frontend, each Node service, Mule ESB, </w:t>
      </w:r>
      <w:r w:rsidR="005C410D">
        <w:rPr>
          <w:i w:val="0"/>
          <w:color w:val="auto"/>
        </w:rPr>
        <w:t xml:space="preserve">HAPI-FHIR, and Elasticsearch </w:t>
      </w:r>
      <w:r>
        <w:rPr>
          <w:i w:val="0"/>
          <w:color w:val="auto"/>
        </w:rPr>
        <w:t>must be installed.</w:t>
      </w:r>
    </w:p>
    <w:p w14:paraId="79A6AE99" w14:textId="77777777" w:rsidR="005C410D" w:rsidRDefault="005C410D" w:rsidP="005C410D">
      <w:pPr>
        <w:pStyle w:val="BodyText"/>
      </w:pPr>
      <w:r>
        <w:t>Ansible will handle automated installation and deployment of each component.</w:t>
      </w:r>
    </w:p>
    <w:p w14:paraId="0A850C7C" w14:textId="77777777" w:rsidR="003F08CE" w:rsidRDefault="003F08CE" w:rsidP="005C410D">
      <w:pPr>
        <w:pStyle w:val="BodyText"/>
      </w:pPr>
      <w:r>
        <w:t>Before MAG installation, each component is checked in the EDE environment.</w:t>
      </w:r>
    </w:p>
    <w:p w14:paraId="2D3CAFEA" w14:textId="77777777" w:rsidR="00AE5904" w:rsidRDefault="00AE5904" w:rsidP="00740CBB">
      <w:pPr>
        <w:pStyle w:val="Heading2"/>
      </w:pPr>
      <w:bookmarkStart w:id="52" w:name="_Toc499285966"/>
      <w:r>
        <w:t xml:space="preserve">Download and </w:t>
      </w:r>
      <w:r w:rsidR="00700E4A">
        <w:t>Extract Files</w:t>
      </w:r>
      <w:bookmarkEnd w:id="52"/>
    </w:p>
    <w:p w14:paraId="0C3566B3" w14:textId="77777777" w:rsidR="00C73B8B" w:rsidRPr="00C73B8B" w:rsidRDefault="00C73B8B" w:rsidP="00492BC7">
      <w:pPr>
        <w:pStyle w:val="InstructionalText1"/>
        <w:rPr>
          <w:i w:val="0"/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software installations. Software will come from private, not public, VM repositories.</w:t>
      </w:r>
    </w:p>
    <w:p w14:paraId="77B18776" w14:textId="77777777" w:rsidR="00AE5904" w:rsidRDefault="00AE5904" w:rsidP="00740CBB">
      <w:pPr>
        <w:pStyle w:val="Heading2"/>
      </w:pPr>
      <w:bookmarkStart w:id="53" w:name="_Ref436642459"/>
      <w:bookmarkStart w:id="54" w:name="_Toc499285967"/>
      <w:r>
        <w:t>Database Creation</w:t>
      </w:r>
      <w:bookmarkEnd w:id="53"/>
      <w:bookmarkEnd w:id="54"/>
    </w:p>
    <w:p w14:paraId="70A6C109" w14:textId="77777777" w:rsidR="00AE5904" w:rsidRPr="00C317CA" w:rsidRDefault="00467AAB" w:rsidP="00492BC7">
      <w:pPr>
        <w:pStyle w:val="InstructionalText1"/>
        <w:rPr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database creation, if required.</w:t>
      </w:r>
    </w:p>
    <w:p w14:paraId="48486A2F" w14:textId="77777777" w:rsidR="00AE5904" w:rsidRDefault="00AE5904" w:rsidP="00740CBB">
      <w:pPr>
        <w:pStyle w:val="Heading2"/>
      </w:pPr>
      <w:bookmarkStart w:id="55" w:name="_Toc499285968"/>
      <w:r>
        <w:t>Installation Scripts</w:t>
      </w:r>
      <w:bookmarkEnd w:id="55"/>
    </w:p>
    <w:p w14:paraId="1D1E66EA" w14:textId="77777777" w:rsidR="00AF4A02" w:rsidRPr="00C73B8B" w:rsidRDefault="00AF4A02" w:rsidP="00AF4A02">
      <w:pPr>
        <w:pStyle w:val="InstructionalText1"/>
        <w:rPr>
          <w:i w:val="0"/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software installations. Software will come from private, not public, VM repositories.</w:t>
      </w:r>
    </w:p>
    <w:p w14:paraId="325EF0AE" w14:textId="77777777" w:rsidR="00AE5904" w:rsidRDefault="00AE5904" w:rsidP="00740CBB">
      <w:pPr>
        <w:pStyle w:val="Heading2"/>
      </w:pPr>
      <w:bookmarkStart w:id="56" w:name="_Toc499285969"/>
      <w:r>
        <w:t>Cron Scripts</w:t>
      </w:r>
      <w:bookmarkEnd w:id="56"/>
    </w:p>
    <w:p w14:paraId="730A0E2B" w14:textId="7EED7518" w:rsidR="00676736" w:rsidRPr="00C317CA" w:rsidRDefault="002750CA" w:rsidP="00C730AB">
      <w:pPr>
        <w:pStyle w:val="InstructionalText1"/>
        <w:rPr>
          <w:color w:val="auto"/>
        </w:rPr>
      </w:pPr>
      <w:r>
        <w:rPr>
          <w:i w:val="0"/>
          <w:color w:val="auto"/>
        </w:rPr>
        <w:t>No cron scripts required as of this writing.</w:t>
      </w:r>
    </w:p>
    <w:p w14:paraId="63CE79BC" w14:textId="77777777" w:rsidR="00FD7CA6" w:rsidRDefault="00BE065D" w:rsidP="00740CBB">
      <w:pPr>
        <w:pStyle w:val="Heading2"/>
      </w:pPr>
      <w:bookmarkStart w:id="57" w:name="_Toc499285970"/>
      <w:r>
        <w:t xml:space="preserve">Access Requirements and </w:t>
      </w:r>
      <w:r w:rsidR="005C5ED2">
        <w:t>Skills Needed for the Installation</w:t>
      </w:r>
      <w:bookmarkEnd w:id="57"/>
    </w:p>
    <w:p w14:paraId="26FE14F8" w14:textId="355CFD5A" w:rsidR="005C5ED2" w:rsidRPr="00C317CA" w:rsidRDefault="00672AF1" w:rsidP="00C730AB">
      <w:pPr>
        <w:pStyle w:val="InstructionalText1"/>
        <w:rPr>
          <w:color w:val="auto"/>
        </w:rPr>
      </w:pPr>
      <w:r>
        <w:rPr>
          <w:i w:val="0"/>
          <w:color w:val="auto"/>
        </w:rPr>
        <w:t>MAG policies require</w:t>
      </w:r>
      <w:r w:rsidR="003E2742">
        <w:rPr>
          <w:i w:val="0"/>
          <w:color w:val="auto"/>
        </w:rPr>
        <w:t xml:space="preserve"> individuals to have specific permissions for each MAG resource. To create a VM, a user must have the Virtual Machine Contributor role</w:t>
      </w:r>
    </w:p>
    <w:p w14:paraId="7C773E7E" w14:textId="77777777" w:rsidR="00FD7CA6" w:rsidRPr="00FD6DC0" w:rsidRDefault="00FD7CA6" w:rsidP="00740CBB">
      <w:pPr>
        <w:pStyle w:val="Heading2"/>
      </w:pPr>
      <w:bookmarkStart w:id="58" w:name="_Toc416250739"/>
      <w:bookmarkStart w:id="59" w:name="_Toc430174019"/>
      <w:bookmarkStart w:id="60" w:name="_Toc499285971"/>
      <w:r w:rsidRPr="00FD6DC0">
        <w:t>Installation Procedure</w:t>
      </w:r>
      <w:bookmarkEnd w:id="58"/>
      <w:bookmarkEnd w:id="59"/>
      <w:bookmarkEnd w:id="60"/>
    </w:p>
    <w:p w14:paraId="05A554CC" w14:textId="77777777" w:rsidR="0098694A" w:rsidRPr="00C317CA" w:rsidRDefault="00596780" w:rsidP="0098694A">
      <w:pPr>
        <w:pStyle w:val="InstructionalText1"/>
        <w:rPr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server software installations. There are no client components to install.</w:t>
      </w:r>
    </w:p>
    <w:p w14:paraId="32B2D4AD" w14:textId="77777777" w:rsidR="009123D8" w:rsidRDefault="009123D8" w:rsidP="00740CBB">
      <w:pPr>
        <w:pStyle w:val="Heading2"/>
      </w:pPr>
      <w:bookmarkStart w:id="61" w:name="_Toc499285972"/>
      <w:r>
        <w:lastRenderedPageBreak/>
        <w:t>Installation Verification Procedure</w:t>
      </w:r>
      <w:bookmarkEnd w:id="61"/>
    </w:p>
    <w:p w14:paraId="38A7C977" w14:textId="2AEE2754" w:rsidR="00607167" w:rsidRPr="002750CA" w:rsidRDefault="00F37275" w:rsidP="002750CA">
      <w:pPr>
        <w:pStyle w:val="InstructionalText1"/>
        <w:keepNext/>
        <w:rPr>
          <w:i w:val="0"/>
          <w:color w:val="auto"/>
        </w:rPr>
      </w:pPr>
      <w:r>
        <w:rPr>
          <w:i w:val="0"/>
          <w:color w:val="auto"/>
        </w:rPr>
        <w:t>Each layer of the application has a set of tests which validate the performance of that layer’s functionality. This occurs prior to deployment. A health monitoring service endpoint exists to check system status. MAG uses the health monitoring service endpoint to monitor status and provide notifications of system issues.</w:t>
      </w:r>
    </w:p>
    <w:p w14:paraId="17E8B98B" w14:textId="77777777" w:rsidR="009A003E" w:rsidRPr="00C317CA" w:rsidRDefault="009A003E" w:rsidP="00607167">
      <w:pPr>
        <w:pStyle w:val="InstructionalText1"/>
        <w:keepNext/>
        <w:rPr>
          <w:i w:val="0"/>
          <w:color w:val="auto"/>
        </w:rPr>
      </w:pPr>
    </w:p>
    <w:p w14:paraId="5622BEC5" w14:textId="77777777" w:rsidR="00222FCD" w:rsidRDefault="00222FCD" w:rsidP="003D76CF">
      <w:pPr>
        <w:pStyle w:val="Heading2"/>
      </w:pPr>
      <w:bookmarkStart w:id="62" w:name="_Toc499285973"/>
      <w:r>
        <w:t>System Configuration</w:t>
      </w:r>
      <w:bookmarkEnd w:id="62"/>
    </w:p>
    <w:p w14:paraId="0DFD6B07" w14:textId="77777777" w:rsidR="00DB29B4" w:rsidRPr="00C317CA" w:rsidRDefault="00FE07AE" w:rsidP="00DB29B4">
      <w:pPr>
        <w:pStyle w:val="InstructionalText1"/>
        <w:keepLines w:val="0"/>
        <w:rPr>
          <w:i w:val="0"/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server software installations and configuration.</w:t>
      </w:r>
    </w:p>
    <w:p w14:paraId="4DFFAEC1" w14:textId="77777777" w:rsidR="005F3344" w:rsidRPr="00C317CA" w:rsidRDefault="005F3344" w:rsidP="00554C3A">
      <w:pPr>
        <w:pStyle w:val="InstructionalText1"/>
        <w:keepLines w:val="0"/>
        <w:rPr>
          <w:i w:val="0"/>
          <w:color w:val="auto"/>
        </w:rPr>
      </w:pPr>
    </w:p>
    <w:p w14:paraId="64DFF954" w14:textId="77777777" w:rsidR="00222FCD" w:rsidRDefault="00222FCD" w:rsidP="003D76CF">
      <w:pPr>
        <w:pStyle w:val="Heading2"/>
      </w:pPr>
      <w:bookmarkStart w:id="63" w:name="_Toc499285974"/>
      <w:r>
        <w:t>Database Tuning</w:t>
      </w:r>
      <w:bookmarkEnd w:id="63"/>
    </w:p>
    <w:p w14:paraId="7F6CF5D6" w14:textId="77777777" w:rsidR="00222FCD" w:rsidRPr="00C317CA" w:rsidRDefault="00784C46" w:rsidP="00812CDB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 xml:space="preserve">Database designers should </w:t>
      </w:r>
      <w:r w:rsidR="00386161">
        <w:rPr>
          <w:i w:val="0"/>
          <w:color w:val="auto"/>
        </w:rPr>
        <w:t>ensure</w:t>
      </w:r>
      <w:r w:rsidR="00D86FEC">
        <w:rPr>
          <w:i w:val="0"/>
          <w:color w:val="auto"/>
        </w:rPr>
        <w:t xml:space="preserve"> Elasticsearch (“</w:t>
      </w:r>
      <w:r w:rsidR="00386161">
        <w:rPr>
          <w:i w:val="0"/>
          <w:color w:val="auto"/>
        </w:rPr>
        <w:t>ES</w:t>
      </w:r>
      <w:r w:rsidR="00D86FEC">
        <w:rPr>
          <w:i w:val="0"/>
          <w:color w:val="auto"/>
        </w:rPr>
        <w:t xml:space="preserve">”) </w:t>
      </w:r>
      <w:r w:rsidR="00386161">
        <w:rPr>
          <w:i w:val="0"/>
          <w:color w:val="auto"/>
        </w:rPr>
        <w:t>dynamic mappings are not used, that schema is defined explicitly, and that mapping types are appropriate</w:t>
      </w:r>
      <w:r>
        <w:rPr>
          <w:i w:val="0"/>
          <w:color w:val="auto"/>
        </w:rPr>
        <w:t xml:space="preserve"> for their function.</w:t>
      </w:r>
    </w:p>
    <w:p w14:paraId="12200948" w14:textId="77777777" w:rsidR="00185EAE" w:rsidRPr="00185EAE" w:rsidRDefault="00185EAE" w:rsidP="00185EAE">
      <w:pPr>
        <w:pStyle w:val="BodyText"/>
      </w:pPr>
      <w:r>
        <w:t xml:space="preserve">Database administrators should ensure ES nodes are </w:t>
      </w:r>
      <w:r w:rsidR="00264B47">
        <w:t>within</w:t>
      </w:r>
      <w:r>
        <w:t xml:space="preserve"> proper memory and CPU thresholds (e.g. </w:t>
      </w:r>
      <w:r w:rsidRPr="00185EAE">
        <w:t>GET /_nodes/stats</w:t>
      </w:r>
      <w:r>
        <w:t>).</w:t>
      </w:r>
    </w:p>
    <w:p w14:paraId="7210D06B" w14:textId="77777777" w:rsidR="00AE5904" w:rsidRDefault="00685E4D" w:rsidP="00740CBB">
      <w:pPr>
        <w:pStyle w:val="Heading1"/>
      </w:pPr>
      <w:bookmarkStart w:id="64" w:name="_Toc499285975"/>
      <w:r>
        <w:t>Back-Out</w:t>
      </w:r>
      <w:r w:rsidR="00AE5904">
        <w:t xml:space="preserve"> Procedure</w:t>
      </w:r>
      <w:bookmarkEnd w:id="64"/>
    </w:p>
    <w:p w14:paraId="0A187ABB" w14:textId="5624AEDF" w:rsidR="00A72A1B" w:rsidRDefault="003A114B" w:rsidP="0081388D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MAG is largely driven by immutabl</w:t>
      </w:r>
      <w:r w:rsidR="008A3590">
        <w:rPr>
          <w:i w:val="0"/>
          <w:color w:val="auto"/>
        </w:rPr>
        <w:t>e deployments</w:t>
      </w:r>
      <w:r>
        <w:rPr>
          <w:i w:val="0"/>
          <w:color w:val="auto"/>
        </w:rPr>
        <w:t xml:space="preserve">. New versions of applications should go to new </w:t>
      </w:r>
      <w:r w:rsidR="008A3590">
        <w:rPr>
          <w:i w:val="0"/>
          <w:color w:val="auto"/>
        </w:rPr>
        <w:t>deployments</w:t>
      </w:r>
      <w:r>
        <w:rPr>
          <w:i w:val="0"/>
          <w:color w:val="auto"/>
        </w:rPr>
        <w:t>; in-place upgrades should never take place. This nullifies the concept of a back-out procedure</w:t>
      </w:r>
      <w:r w:rsidR="008A3590">
        <w:rPr>
          <w:i w:val="0"/>
          <w:color w:val="auto"/>
        </w:rPr>
        <w:t>; instead, it’s a pointer change.</w:t>
      </w:r>
    </w:p>
    <w:p w14:paraId="6974C7BD" w14:textId="7232A99C" w:rsidR="008A3590" w:rsidRDefault="008A3590" w:rsidP="008A3590">
      <w:pPr>
        <w:pStyle w:val="BodyText"/>
      </w:pPr>
      <w:r>
        <w:t>For non-VistA services, this will entail the creation of new docker containers with a new version tag with a pointer change to new containers. For front-end work, this will entail deployment of a new build with a pointer change to the new index.html and resources.</w:t>
      </w:r>
    </w:p>
    <w:p w14:paraId="1F8326A2" w14:textId="51AD22F0" w:rsidR="008A3590" w:rsidRPr="008A3590" w:rsidRDefault="008A3590" w:rsidP="008A3590">
      <w:pPr>
        <w:pStyle w:val="BodyText"/>
      </w:pPr>
      <w:r>
        <w:t>Back-out is a pointer change to previous versions.</w:t>
      </w:r>
    </w:p>
    <w:p w14:paraId="68291419" w14:textId="77777777" w:rsidR="00455CB4" w:rsidRDefault="00685E4D" w:rsidP="00740CBB">
      <w:pPr>
        <w:pStyle w:val="Heading2"/>
      </w:pPr>
      <w:bookmarkStart w:id="65" w:name="_Toc499285976"/>
      <w:r>
        <w:t>Back-Out</w:t>
      </w:r>
      <w:r w:rsidR="00455CB4">
        <w:t xml:space="preserve"> Strategy</w:t>
      </w:r>
      <w:bookmarkEnd w:id="65"/>
    </w:p>
    <w:p w14:paraId="0AF4FDD1" w14:textId="77777777" w:rsidR="00455CB4" w:rsidRPr="00C317CA" w:rsidRDefault="00330252" w:rsidP="00455CB4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73BA02A1" w14:textId="77777777" w:rsidR="006C6DBA" w:rsidRDefault="00685E4D" w:rsidP="00740CBB">
      <w:pPr>
        <w:pStyle w:val="Heading2"/>
      </w:pPr>
      <w:bookmarkStart w:id="66" w:name="_Toc499285977"/>
      <w:r>
        <w:t>Back-Out</w:t>
      </w:r>
      <w:r w:rsidR="006C6DBA">
        <w:t xml:space="preserve"> Considerations</w:t>
      </w:r>
      <w:bookmarkEnd w:id="66"/>
    </w:p>
    <w:p w14:paraId="4203D42C" w14:textId="77777777" w:rsidR="00330252" w:rsidRPr="00C317CA" w:rsidRDefault="00330252" w:rsidP="00330252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27EF753A" w14:textId="77777777" w:rsidR="00DF6B4A" w:rsidRDefault="00DF6B4A" w:rsidP="00740CBB">
      <w:pPr>
        <w:pStyle w:val="Heading3"/>
      </w:pPr>
      <w:bookmarkStart w:id="67" w:name="_Toc499285978"/>
      <w:r>
        <w:t>Load Testing</w:t>
      </w:r>
      <w:bookmarkEnd w:id="67"/>
    </w:p>
    <w:p w14:paraId="2870F25C" w14:textId="77777777" w:rsidR="00DF6B4A" w:rsidRPr="004424DF" w:rsidRDefault="004424DF" w:rsidP="0005386F">
      <w:pPr>
        <w:pStyle w:val="InstructionalText1"/>
        <w:rPr>
          <w:i w:val="0"/>
          <w:color w:val="auto"/>
        </w:rPr>
      </w:pPr>
      <w:r w:rsidRPr="004424DF">
        <w:rPr>
          <w:i w:val="0"/>
          <w:color w:val="auto"/>
        </w:rPr>
        <w:t>N/A</w:t>
      </w:r>
    </w:p>
    <w:p w14:paraId="100E876B" w14:textId="77777777" w:rsidR="00DF6B4A" w:rsidRDefault="00DF6B4A" w:rsidP="00740CBB">
      <w:pPr>
        <w:pStyle w:val="Heading3"/>
      </w:pPr>
      <w:bookmarkStart w:id="68" w:name="_Toc499285979"/>
      <w:r>
        <w:t>User Acceptance Testing</w:t>
      </w:r>
      <w:bookmarkEnd w:id="68"/>
    </w:p>
    <w:p w14:paraId="186DDF1A" w14:textId="77777777" w:rsidR="004424DF" w:rsidRPr="004424DF" w:rsidRDefault="004424DF" w:rsidP="0005386F">
      <w:pPr>
        <w:pStyle w:val="InstructionalText1"/>
        <w:rPr>
          <w:i w:val="0"/>
          <w:color w:val="auto"/>
        </w:rPr>
      </w:pPr>
      <w:r w:rsidRPr="004424DF">
        <w:rPr>
          <w:i w:val="0"/>
          <w:color w:val="auto"/>
        </w:rPr>
        <w:t>N/A</w:t>
      </w:r>
    </w:p>
    <w:p w14:paraId="4A14AA02" w14:textId="77777777" w:rsidR="006C6DBA" w:rsidRDefault="00685E4D" w:rsidP="00740CBB">
      <w:pPr>
        <w:pStyle w:val="Heading2"/>
      </w:pPr>
      <w:bookmarkStart w:id="69" w:name="_Toc499285980"/>
      <w:r>
        <w:lastRenderedPageBreak/>
        <w:t>Back-Out</w:t>
      </w:r>
      <w:r w:rsidR="00DF6B4A" w:rsidRPr="00DF6B4A">
        <w:t xml:space="preserve"> </w:t>
      </w:r>
      <w:r w:rsidR="006C6DBA">
        <w:t>Criteria</w:t>
      </w:r>
      <w:bookmarkEnd w:id="69"/>
    </w:p>
    <w:p w14:paraId="15CAE619" w14:textId="77777777" w:rsidR="004424DF" w:rsidRPr="00C317CA" w:rsidRDefault="004424DF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23E9F89E" w14:textId="77777777" w:rsidR="006C6DBA" w:rsidRDefault="00685E4D" w:rsidP="00740CBB">
      <w:pPr>
        <w:pStyle w:val="Heading2"/>
      </w:pPr>
      <w:bookmarkStart w:id="70" w:name="_Toc499285981"/>
      <w:r>
        <w:t>Back-Out</w:t>
      </w:r>
      <w:r w:rsidR="00DF6B4A" w:rsidRPr="00DF6B4A">
        <w:t xml:space="preserve"> </w:t>
      </w:r>
      <w:r w:rsidR="006C6DBA">
        <w:t>Risks</w:t>
      </w:r>
      <w:bookmarkEnd w:id="70"/>
    </w:p>
    <w:p w14:paraId="61F38D54" w14:textId="77777777" w:rsidR="004424DF" w:rsidRPr="00C317CA" w:rsidRDefault="004424DF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5781B7BD" w14:textId="77777777" w:rsidR="006C6DBA" w:rsidRDefault="006C6DBA" w:rsidP="00740CBB">
      <w:pPr>
        <w:pStyle w:val="Heading2"/>
      </w:pPr>
      <w:bookmarkStart w:id="71" w:name="_Toc499285982"/>
      <w:r>
        <w:t xml:space="preserve">Authority for </w:t>
      </w:r>
      <w:r w:rsidR="00685E4D">
        <w:t>Back-Out</w:t>
      </w:r>
      <w:bookmarkEnd w:id="71"/>
    </w:p>
    <w:p w14:paraId="2672C0E7" w14:textId="77777777" w:rsidR="004424DF" w:rsidRPr="00C317CA" w:rsidRDefault="004424DF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1B5F1F55" w14:textId="77777777" w:rsidR="00AE5904" w:rsidRDefault="00685E4D" w:rsidP="00740CBB">
      <w:pPr>
        <w:pStyle w:val="Heading2"/>
      </w:pPr>
      <w:bookmarkStart w:id="72" w:name="_Toc499285983"/>
      <w:r>
        <w:t>Back-Out</w:t>
      </w:r>
      <w:r w:rsidR="00AE5904">
        <w:t xml:space="preserve"> Procedure</w:t>
      </w:r>
      <w:bookmarkEnd w:id="72"/>
    </w:p>
    <w:p w14:paraId="2B41C94F" w14:textId="77777777" w:rsidR="004424DF" w:rsidRPr="00C317CA" w:rsidRDefault="004424DF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15D4B5D7" w14:textId="77777777" w:rsidR="00DE0518" w:rsidRDefault="00DE0518" w:rsidP="00740CBB">
      <w:pPr>
        <w:pStyle w:val="Heading2"/>
      </w:pPr>
      <w:bookmarkStart w:id="73" w:name="_Toc499285984"/>
      <w:r>
        <w:t>Back-out Verification Procedure</w:t>
      </w:r>
      <w:bookmarkEnd w:id="73"/>
    </w:p>
    <w:p w14:paraId="1C50C04A" w14:textId="77777777" w:rsidR="004424DF" w:rsidRPr="00C317CA" w:rsidRDefault="004424DF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60ED9FC9" w14:textId="77777777" w:rsidR="00AE5904" w:rsidRDefault="00AE5904" w:rsidP="00740CBB">
      <w:pPr>
        <w:pStyle w:val="Heading1"/>
      </w:pPr>
      <w:bookmarkStart w:id="74" w:name="_Toc499285985"/>
      <w:r>
        <w:t>Rollback Procedure</w:t>
      </w:r>
      <w:bookmarkEnd w:id="74"/>
    </w:p>
    <w:p w14:paraId="1717D81C" w14:textId="77777777" w:rsidR="00AE5904" w:rsidRPr="00C317CA" w:rsidRDefault="0058516A" w:rsidP="00314290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</w:t>
      </w:r>
    </w:p>
    <w:p w14:paraId="08CA67D7" w14:textId="77777777" w:rsidR="0029309C" w:rsidRDefault="0029309C" w:rsidP="00740CBB">
      <w:pPr>
        <w:pStyle w:val="Heading2"/>
      </w:pPr>
      <w:bookmarkStart w:id="75" w:name="_Toc499285986"/>
      <w:r>
        <w:t>Rollback Considerations</w:t>
      </w:r>
      <w:bookmarkEnd w:id="75"/>
    </w:p>
    <w:p w14:paraId="57FE6963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1DE357" w14:textId="77777777" w:rsidR="0029309C" w:rsidRDefault="0029309C" w:rsidP="00740CBB">
      <w:pPr>
        <w:pStyle w:val="Heading2"/>
      </w:pPr>
      <w:bookmarkStart w:id="76" w:name="_Toc499285987"/>
      <w:r>
        <w:t>Rollback Criteria</w:t>
      </w:r>
      <w:bookmarkEnd w:id="76"/>
    </w:p>
    <w:p w14:paraId="53A75B6B" w14:textId="77777777" w:rsidR="0029309C" w:rsidRPr="0058516A" w:rsidRDefault="0058516A" w:rsidP="0029309C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6AF767" w14:textId="77777777" w:rsidR="0029309C" w:rsidRDefault="0029309C" w:rsidP="00740CBB">
      <w:pPr>
        <w:pStyle w:val="Heading2"/>
      </w:pPr>
      <w:bookmarkStart w:id="77" w:name="_Toc499285988"/>
      <w:r>
        <w:t>Rollback Risks</w:t>
      </w:r>
      <w:bookmarkEnd w:id="77"/>
    </w:p>
    <w:p w14:paraId="60A21AF5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5F12276" w14:textId="77777777" w:rsidR="0029309C" w:rsidRPr="0029309C" w:rsidRDefault="0029309C" w:rsidP="00740CBB">
      <w:pPr>
        <w:pStyle w:val="Heading2"/>
      </w:pPr>
      <w:bookmarkStart w:id="78" w:name="_Toc499285989"/>
      <w:r>
        <w:t>Authority for Rollback</w:t>
      </w:r>
      <w:bookmarkEnd w:id="78"/>
    </w:p>
    <w:p w14:paraId="4EC3F391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E63CE54" w14:textId="77777777" w:rsidR="00DF0C18" w:rsidRDefault="00DF0C18" w:rsidP="00740CBB">
      <w:pPr>
        <w:pStyle w:val="Heading2"/>
      </w:pPr>
      <w:bookmarkStart w:id="79" w:name="_Toc499285990"/>
      <w:r>
        <w:t>Rollback Procedure</w:t>
      </w:r>
      <w:bookmarkEnd w:id="79"/>
    </w:p>
    <w:p w14:paraId="65EF3F62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265F8EC2" w14:textId="77777777" w:rsidR="00EE08BA" w:rsidRPr="00236972" w:rsidRDefault="00037CE1" w:rsidP="00740CBB">
      <w:pPr>
        <w:pStyle w:val="Heading2"/>
        <w:rPr>
          <w:rFonts w:ascii="Calibri" w:eastAsia="Calibri" w:hAnsi="Calibri"/>
          <w:sz w:val="22"/>
          <w:szCs w:val="22"/>
        </w:rPr>
      </w:pPr>
      <w:bookmarkStart w:id="80" w:name="_Toc499285991"/>
      <w:r>
        <w:t>Rollback Verification Procedure</w:t>
      </w:r>
      <w:bookmarkEnd w:id="80"/>
    </w:p>
    <w:p w14:paraId="3AF4817E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1189085" w14:textId="77777777" w:rsidR="00F866E3" w:rsidRDefault="00F866E3" w:rsidP="00F866E3">
      <w:pPr>
        <w:pStyle w:val="Title2"/>
      </w:pPr>
      <w:r>
        <w:t>Template 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749"/>
        <w:gridCol w:w="1023"/>
        <w:gridCol w:w="4243"/>
        <w:gridCol w:w="2335"/>
      </w:tblGrid>
      <w:tr w:rsidR="00F866E3" w:rsidRPr="005068FD" w14:paraId="0DC65076" w14:textId="77777777" w:rsidTr="00D56F05">
        <w:trPr>
          <w:cantSplit/>
          <w:trHeight w:val="449"/>
          <w:tblHeader/>
        </w:trPr>
        <w:tc>
          <w:tcPr>
            <w:tcW w:w="940" w:type="pct"/>
            <w:shd w:val="clear" w:color="auto" w:fill="F2F2F2"/>
          </w:tcPr>
          <w:p w14:paraId="366D1EAD" w14:textId="77777777" w:rsidR="00F866E3" w:rsidRPr="005068FD" w:rsidRDefault="00F866E3" w:rsidP="00F866E3">
            <w:pPr>
              <w:pStyle w:val="TableHeading"/>
            </w:pPr>
            <w:bookmarkStart w:id="81" w:name="ColumnTitle_01"/>
            <w:bookmarkEnd w:id="81"/>
            <w:r w:rsidRPr="005068FD">
              <w:lastRenderedPageBreak/>
              <w:t>Date</w:t>
            </w:r>
          </w:p>
        </w:tc>
        <w:tc>
          <w:tcPr>
            <w:tcW w:w="534" w:type="pct"/>
            <w:shd w:val="clear" w:color="auto" w:fill="F2F2F2"/>
          </w:tcPr>
          <w:p w14:paraId="133E9CF4" w14:textId="77777777" w:rsidR="00F866E3" w:rsidRPr="005068FD" w:rsidRDefault="00F866E3" w:rsidP="00F866E3">
            <w:pPr>
              <w:pStyle w:val="TableHeading"/>
            </w:pPr>
            <w:r w:rsidRPr="005068FD">
              <w:t>Version</w:t>
            </w:r>
          </w:p>
        </w:tc>
        <w:tc>
          <w:tcPr>
            <w:tcW w:w="2273" w:type="pct"/>
            <w:shd w:val="clear" w:color="auto" w:fill="F2F2F2"/>
          </w:tcPr>
          <w:p w14:paraId="641808C4" w14:textId="77777777" w:rsidR="00F866E3" w:rsidRPr="005068FD" w:rsidRDefault="00F866E3" w:rsidP="00F866E3">
            <w:pPr>
              <w:pStyle w:val="TableHeading"/>
            </w:pPr>
            <w:r w:rsidRPr="005068FD">
              <w:t>Description</w:t>
            </w:r>
          </w:p>
        </w:tc>
        <w:tc>
          <w:tcPr>
            <w:tcW w:w="1253" w:type="pct"/>
            <w:shd w:val="clear" w:color="auto" w:fill="F2F2F2"/>
          </w:tcPr>
          <w:p w14:paraId="09153607" w14:textId="77777777" w:rsidR="00F866E3" w:rsidRPr="005068FD" w:rsidRDefault="00F866E3" w:rsidP="00F866E3">
            <w:pPr>
              <w:pStyle w:val="TableHeading"/>
            </w:pPr>
            <w:r w:rsidRPr="005068FD">
              <w:t>Author</w:t>
            </w:r>
          </w:p>
        </w:tc>
      </w:tr>
      <w:tr w:rsidR="00ED4C8B" w:rsidRPr="00C87EDC" w14:paraId="47255DB8" w14:textId="77777777" w:rsidTr="00F07689">
        <w:trPr>
          <w:cantSplit/>
        </w:trPr>
        <w:tc>
          <w:tcPr>
            <w:tcW w:w="940" w:type="pct"/>
          </w:tcPr>
          <w:p w14:paraId="0C096EE6" w14:textId="77777777" w:rsidR="00ED4C8B" w:rsidRDefault="00D43555" w:rsidP="00D43555">
            <w:pPr>
              <w:pStyle w:val="TableText"/>
            </w:pPr>
            <w:r>
              <w:t>March</w:t>
            </w:r>
            <w:r w:rsidR="00ED4C8B">
              <w:t xml:space="preserve"> 2016</w:t>
            </w:r>
          </w:p>
        </w:tc>
        <w:tc>
          <w:tcPr>
            <w:tcW w:w="534" w:type="pct"/>
          </w:tcPr>
          <w:p w14:paraId="60F03197" w14:textId="77777777" w:rsidR="00ED4C8B" w:rsidRDefault="00D56F05" w:rsidP="00C87EDC">
            <w:pPr>
              <w:pStyle w:val="TableText"/>
            </w:pPr>
            <w:r>
              <w:t>2.2</w:t>
            </w:r>
          </w:p>
        </w:tc>
        <w:tc>
          <w:tcPr>
            <w:tcW w:w="2273" w:type="pct"/>
          </w:tcPr>
          <w:p w14:paraId="79AB44FE" w14:textId="77777777" w:rsidR="00ED4C8B" w:rsidRDefault="00D56F05" w:rsidP="00D43555">
            <w:pPr>
              <w:pStyle w:val="TableText"/>
            </w:pPr>
            <w:r>
              <w:t>Changed the title from Installation, Back-Out, and Rollback Guide to Deployment and</w:t>
            </w:r>
            <w:r w:rsidRPr="00D56F05">
              <w:t xml:space="preserve"> Installation</w:t>
            </w:r>
            <w:r>
              <w:t xml:space="preserve"> Guide</w:t>
            </w:r>
            <w:r w:rsidRPr="00D56F05">
              <w:t xml:space="preserve">, with the understanding </w:t>
            </w:r>
            <w:r>
              <w:t>that Back-Out and Rollback belong with I</w:t>
            </w:r>
            <w:r w:rsidRPr="00D56F05">
              <w:t>nstall</w:t>
            </w:r>
            <w:r>
              <w:t>ation.</w:t>
            </w:r>
            <w:r w:rsidR="00D43555">
              <w:t xml:space="preserve"> </w:t>
            </w:r>
          </w:p>
        </w:tc>
        <w:tc>
          <w:tcPr>
            <w:tcW w:w="1253" w:type="pct"/>
          </w:tcPr>
          <w:p w14:paraId="3A82CDFE" w14:textId="77777777" w:rsidR="00ED4C8B" w:rsidRPr="00685E4D" w:rsidRDefault="004B37EC" w:rsidP="00C87EDC">
            <w:pPr>
              <w:pStyle w:val="TableText"/>
            </w:pPr>
            <w:r>
              <w:t>VIP Team</w:t>
            </w:r>
          </w:p>
        </w:tc>
      </w:tr>
      <w:tr w:rsidR="00ED4C8B" w:rsidRPr="00C87EDC" w14:paraId="7BFB9B7A" w14:textId="77777777" w:rsidTr="00F07689">
        <w:trPr>
          <w:cantSplit/>
        </w:trPr>
        <w:tc>
          <w:tcPr>
            <w:tcW w:w="940" w:type="pct"/>
          </w:tcPr>
          <w:p w14:paraId="7F892A84" w14:textId="77777777" w:rsidR="00ED4C8B" w:rsidRPr="00C87EDC" w:rsidRDefault="00ED4C8B" w:rsidP="00C87EDC">
            <w:pPr>
              <w:pStyle w:val="TableText"/>
            </w:pPr>
            <w:r>
              <w:t>February 2016</w:t>
            </w:r>
          </w:p>
        </w:tc>
        <w:tc>
          <w:tcPr>
            <w:tcW w:w="534" w:type="pct"/>
          </w:tcPr>
          <w:p w14:paraId="4C30FF84" w14:textId="77777777" w:rsidR="00ED4C8B" w:rsidRPr="00C87EDC" w:rsidRDefault="00ED4C8B" w:rsidP="00C87EDC">
            <w:pPr>
              <w:pStyle w:val="TableText"/>
            </w:pPr>
            <w:r>
              <w:t>2.1</w:t>
            </w:r>
          </w:p>
        </w:tc>
        <w:tc>
          <w:tcPr>
            <w:tcW w:w="2273" w:type="pct"/>
          </w:tcPr>
          <w:p w14:paraId="0EC744A5" w14:textId="77777777" w:rsidR="00ED4C8B" w:rsidRPr="00C87EDC" w:rsidRDefault="00ED4C8B" w:rsidP="00685E4D">
            <w:pPr>
              <w:pStyle w:val="TableText"/>
            </w:pPr>
            <w:r>
              <w:t xml:space="preserve">Changed title from </w:t>
            </w:r>
            <w:r w:rsidRPr="00685E4D">
              <w:t xml:space="preserve">Installation, Back-Out, and Rollback </w:t>
            </w:r>
            <w:r>
              <w:t xml:space="preserve">Plan to </w:t>
            </w:r>
            <w:r w:rsidRPr="00685E4D">
              <w:t>Installation, Back-Out, and Rollback Guide</w:t>
            </w:r>
            <w:r>
              <w:t xml:space="preserve"> as recommended by </w:t>
            </w:r>
            <w:r w:rsidRPr="00685E4D">
              <w:t>OI&amp;T Documentation Standards Committee</w:t>
            </w:r>
          </w:p>
        </w:tc>
        <w:tc>
          <w:tcPr>
            <w:tcW w:w="1253" w:type="pct"/>
          </w:tcPr>
          <w:p w14:paraId="0DA131AE" w14:textId="77777777" w:rsidR="00ED4C8B" w:rsidRPr="00C87EDC" w:rsidRDefault="00ED4C8B" w:rsidP="00C87EDC">
            <w:pPr>
              <w:pStyle w:val="TableText"/>
            </w:pPr>
            <w:r w:rsidRPr="00685E4D">
              <w:t>OI&amp;T Documentation Standards Committee</w:t>
            </w:r>
          </w:p>
        </w:tc>
      </w:tr>
      <w:tr w:rsidR="00ED4C8B" w:rsidRPr="00C87EDC" w14:paraId="55C32782" w14:textId="77777777" w:rsidTr="00F07689">
        <w:trPr>
          <w:cantSplit/>
        </w:trPr>
        <w:tc>
          <w:tcPr>
            <w:tcW w:w="940" w:type="pct"/>
          </w:tcPr>
          <w:p w14:paraId="7E888B28" w14:textId="77777777" w:rsidR="00ED4C8B" w:rsidRPr="00C87EDC" w:rsidRDefault="00ED4C8B" w:rsidP="00C87EDC">
            <w:pPr>
              <w:pStyle w:val="TableText"/>
            </w:pPr>
            <w:r w:rsidRPr="00C87EDC">
              <w:t>December 2015</w:t>
            </w:r>
          </w:p>
        </w:tc>
        <w:tc>
          <w:tcPr>
            <w:tcW w:w="534" w:type="pct"/>
          </w:tcPr>
          <w:p w14:paraId="574F76D7" w14:textId="77777777" w:rsidR="00ED4C8B" w:rsidRPr="00C87EDC" w:rsidRDefault="00ED4C8B" w:rsidP="00C87EDC">
            <w:pPr>
              <w:pStyle w:val="TableText"/>
            </w:pPr>
            <w:r w:rsidRPr="00C87EDC">
              <w:t>2.0</w:t>
            </w:r>
          </w:p>
        </w:tc>
        <w:tc>
          <w:tcPr>
            <w:tcW w:w="2273" w:type="pct"/>
          </w:tcPr>
          <w:p w14:paraId="1E8EF2F2" w14:textId="77777777" w:rsidR="00ED4C8B" w:rsidRPr="00A7554B" w:rsidRDefault="00ED4C8B" w:rsidP="00A7554B">
            <w:pPr>
              <w:pStyle w:val="TableText"/>
              <w:rPr>
                <w:color w:val="000000"/>
              </w:rPr>
            </w:pPr>
            <w:r w:rsidRPr="00C87EDC">
              <w:t xml:space="preserve">The OI&amp;T Documentation Standards Committee </w:t>
            </w:r>
            <w:r w:rsidRPr="00C87EDC">
              <w:rPr>
                <w:color w:val="000000"/>
              </w:rPr>
              <w:t>merged</w:t>
            </w:r>
            <w:r w:rsidRPr="00F83E95">
              <w:rPr>
                <w:color w:val="000000"/>
              </w:rPr>
              <w:t xml:space="preserve"> the existing</w:t>
            </w:r>
            <w:r>
              <w:rPr>
                <w:color w:val="000000"/>
              </w:rPr>
              <w:t xml:space="preserve"> </w:t>
            </w:r>
            <w:r w:rsidRPr="00C87EDC">
              <w:rPr>
                <w:i/>
                <w:color w:val="000000"/>
              </w:rPr>
              <w:t>“</w:t>
            </w:r>
            <w:r w:rsidRPr="00C87EDC">
              <w:rPr>
                <w:bCs/>
                <w:i/>
                <w:color w:val="000000"/>
              </w:rPr>
              <w:t xml:space="preserve">Installation, </w:t>
            </w:r>
            <w:r>
              <w:rPr>
                <w:bCs/>
                <w:i/>
                <w:color w:val="000000"/>
              </w:rPr>
              <w:t>Back-Out</w:t>
            </w:r>
            <w:r w:rsidRPr="00C87EDC">
              <w:rPr>
                <w:bCs/>
                <w:i/>
                <w:color w:val="000000"/>
              </w:rPr>
              <w:t>, Rollback Plan”</w:t>
            </w:r>
            <w:r>
              <w:rPr>
                <w:color w:val="000000"/>
              </w:rPr>
              <w:t xml:space="preserve"> </w:t>
            </w:r>
            <w:r w:rsidRPr="00F83E95">
              <w:rPr>
                <w:color w:val="000000"/>
              </w:rPr>
              <w:t>temp</w:t>
            </w:r>
            <w:r w:rsidRPr="00F83E95">
              <w:rPr>
                <w:color w:val="000000"/>
                <w:szCs w:val="22"/>
              </w:rPr>
              <w:t xml:space="preserve">late with the content requirements in the </w:t>
            </w:r>
            <w:r w:rsidRPr="00C87EDC">
              <w:rPr>
                <w:color w:val="000000"/>
                <w:szCs w:val="22"/>
              </w:rPr>
              <w:t xml:space="preserve">OI&amp;T </w:t>
            </w:r>
            <w:r w:rsidRPr="00C87EDC">
              <w:rPr>
                <w:bCs/>
                <w:szCs w:val="22"/>
              </w:rPr>
              <w:t xml:space="preserve">End-user Documentation Standards </w:t>
            </w:r>
            <w:r w:rsidRPr="00F83E95">
              <w:rPr>
                <w:color w:val="000000"/>
                <w:szCs w:val="22"/>
              </w:rPr>
              <w:t>fo</w:t>
            </w:r>
            <w:r w:rsidRPr="00F83E95">
              <w:rPr>
                <w:color w:val="000000"/>
              </w:rPr>
              <w:t xml:space="preserve">r a more comprehensive Installation </w:t>
            </w:r>
            <w:r>
              <w:rPr>
                <w:color w:val="000000"/>
              </w:rPr>
              <w:t>Plan</w:t>
            </w:r>
            <w:r w:rsidRPr="00F83E95">
              <w:rPr>
                <w:color w:val="000000"/>
              </w:rPr>
              <w:t>.</w:t>
            </w:r>
          </w:p>
        </w:tc>
        <w:tc>
          <w:tcPr>
            <w:tcW w:w="1253" w:type="pct"/>
          </w:tcPr>
          <w:p w14:paraId="6D0AE369" w14:textId="77777777" w:rsidR="00ED4C8B" w:rsidRPr="00C87EDC" w:rsidRDefault="00ED4C8B" w:rsidP="00C87EDC">
            <w:pPr>
              <w:pStyle w:val="TableText"/>
            </w:pPr>
            <w:r w:rsidRPr="00C87EDC">
              <w:t>OI&amp;T Documentation Standards Committee</w:t>
            </w:r>
          </w:p>
        </w:tc>
      </w:tr>
      <w:tr w:rsidR="00ED4C8B" w14:paraId="73C9668C" w14:textId="77777777" w:rsidTr="009976DD">
        <w:trPr>
          <w:cantSplit/>
        </w:trPr>
        <w:tc>
          <w:tcPr>
            <w:tcW w:w="940" w:type="pct"/>
          </w:tcPr>
          <w:p w14:paraId="3ACF8383" w14:textId="77777777" w:rsidR="00ED4C8B" w:rsidRDefault="00ED4C8B" w:rsidP="00C87EDC">
            <w:pPr>
              <w:pStyle w:val="TableText"/>
            </w:pPr>
            <w:r w:rsidRPr="00854A54">
              <w:t>February 2015</w:t>
            </w:r>
          </w:p>
        </w:tc>
        <w:tc>
          <w:tcPr>
            <w:tcW w:w="534" w:type="pct"/>
          </w:tcPr>
          <w:p w14:paraId="45F517E6" w14:textId="77777777" w:rsidR="00ED4C8B" w:rsidRDefault="00ED4C8B" w:rsidP="00C87EDC">
            <w:pPr>
              <w:pStyle w:val="TableText"/>
            </w:pPr>
            <w:r>
              <w:t>1.0</w:t>
            </w:r>
          </w:p>
        </w:tc>
        <w:tc>
          <w:tcPr>
            <w:tcW w:w="2273" w:type="pct"/>
          </w:tcPr>
          <w:p w14:paraId="66A2AE31" w14:textId="77777777" w:rsidR="00ED4C8B" w:rsidRDefault="00ED4C8B" w:rsidP="00C87EDC">
            <w:pPr>
              <w:pStyle w:val="TableText"/>
            </w:pPr>
            <w:r>
              <w:t>Initial Draft</w:t>
            </w:r>
          </w:p>
        </w:tc>
        <w:tc>
          <w:tcPr>
            <w:tcW w:w="1253" w:type="pct"/>
          </w:tcPr>
          <w:p w14:paraId="0A016D43" w14:textId="77777777" w:rsidR="00ED4C8B" w:rsidRDefault="00ED4C8B" w:rsidP="00C87EDC">
            <w:pPr>
              <w:pStyle w:val="TableText"/>
            </w:pPr>
            <w:r w:rsidRPr="00854A54">
              <w:t>Lifecycle and Release Management</w:t>
            </w:r>
          </w:p>
        </w:tc>
      </w:tr>
    </w:tbl>
    <w:p w14:paraId="10700671" w14:textId="5969D670" w:rsidR="00FA1BF4" w:rsidRPr="00FA1BF4" w:rsidRDefault="00FA1BF4" w:rsidP="00637FB3">
      <w:pPr>
        <w:pStyle w:val="InstructionalText1"/>
      </w:pPr>
    </w:p>
    <w:sectPr w:rsidR="00FA1BF4" w:rsidRPr="00FA1BF4" w:rsidSect="00922D5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3B6D3" w14:textId="77777777" w:rsidR="001D7F51" w:rsidRDefault="001D7F51">
      <w:r>
        <w:separator/>
      </w:r>
    </w:p>
    <w:p w14:paraId="3DF9A3FB" w14:textId="77777777" w:rsidR="001D7F51" w:rsidRDefault="001D7F51"/>
  </w:endnote>
  <w:endnote w:type="continuationSeparator" w:id="0">
    <w:p w14:paraId="0A6B3020" w14:textId="77777777" w:rsidR="001D7F51" w:rsidRDefault="001D7F51">
      <w:r>
        <w:continuationSeparator/>
      </w:r>
    </w:p>
    <w:p w14:paraId="4D22008F" w14:textId="77777777" w:rsidR="001D7F51" w:rsidRDefault="001D7F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3F334" w14:textId="34BEEE8A" w:rsidR="007D2749" w:rsidRPr="007748C3" w:rsidRDefault="007D2749" w:rsidP="00213F2C">
    <w:pPr>
      <w:pStyle w:val="Footer"/>
      <w:rPr>
        <w:rStyle w:val="FooterChar"/>
      </w:rPr>
    </w:pPr>
    <w:r>
      <w:rPr>
        <w:rStyle w:val="FooterChar"/>
      </w:rPr>
      <w:t xml:space="preserve">TASCore*01.00.49 </w:t>
    </w:r>
    <w:r>
      <w:rPr>
        <w:rStyle w:val="FooterChar"/>
      </w:rPr>
      <w:tab/>
    </w:r>
    <w:r>
      <w:rPr>
        <w:rStyle w:val="FooterChar"/>
      </w:rPr>
      <w:tab/>
    </w:r>
    <w:r w:rsidR="0073233D">
      <w:rPr>
        <w:rStyle w:val="FooterChar"/>
      </w:rPr>
      <w:t>Decem</w:t>
    </w:r>
    <w:r>
      <w:rPr>
        <w:rStyle w:val="FooterChar"/>
      </w:rPr>
      <w:t>ber</w:t>
    </w:r>
    <w:r w:rsidRPr="007748C3">
      <w:rPr>
        <w:rStyle w:val="FooterChar"/>
      </w:rPr>
      <w:t xml:space="preserve"> 2017</w:t>
    </w:r>
  </w:p>
  <w:p w14:paraId="2385DB2C" w14:textId="5D007E58" w:rsidR="007D2749" w:rsidRPr="00721F7D" w:rsidRDefault="007D2749" w:rsidP="00903550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 w:rsidR="0073233D">
      <w:rPr>
        <w:rStyle w:val="FooterChar"/>
        <w:noProof/>
      </w:rPr>
      <w:t>iv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</w:p>
  <w:p w14:paraId="6135F32F" w14:textId="77777777" w:rsidR="007D2749" w:rsidRPr="00721F7D" w:rsidRDefault="007D2749" w:rsidP="00721F7D">
    <w:pPr>
      <w:pStyle w:val="Footer"/>
      <w:rPr>
        <w:rStyle w:val="FooterCha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35AD6" w14:textId="77777777" w:rsidR="00BE1F26" w:rsidRPr="007748C3" w:rsidRDefault="00BE1F26" w:rsidP="00213F2C">
    <w:pPr>
      <w:pStyle w:val="Footer"/>
      <w:rPr>
        <w:rStyle w:val="FooterChar"/>
      </w:rPr>
    </w:pPr>
    <w:r>
      <w:rPr>
        <w:rStyle w:val="FooterChar"/>
      </w:rPr>
      <w:t xml:space="preserve">TASCore*01.00.49 </w:t>
    </w:r>
    <w:r>
      <w:rPr>
        <w:rStyle w:val="FooterChar"/>
      </w:rPr>
      <w:tab/>
    </w:r>
    <w:r>
      <w:rPr>
        <w:rStyle w:val="FooterChar"/>
      </w:rPr>
      <w:tab/>
      <w:t>October</w:t>
    </w:r>
    <w:r w:rsidRPr="007748C3">
      <w:rPr>
        <w:rStyle w:val="FooterChar"/>
      </w:rPr>
      <w:t xml:space="preserve"> 2017</w:t>
    </w:r>
  </w:p>
  <w:p w14:paraId="4C10B329" w14:textId="63A8E4D0" w:rsidR="00BE1F26" w:rsidRPr="00721F7D" w:rsidRDefault="00BE1F26" w:rsidP="00903550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 w:rsidR="0073233D">
      <w:rPr>
        <w:rStyle w:val="FooterChar"/>
        <w:noProof/>
      </w:rPr>
      <w:t>11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</w:p>
  <w:p w14:paraId="37B6098E" w14:textId="77777777" w:rsidR="00BE1F26" w:rsidRPr="00721F7D" w:rsidRDefault="00BE1F26" w:rsidP="00721F7D">
    <w:pPr>
      <w:pStyle w:val="Footer"/>
      <w:rPr>
        <w:rStyle w:val="FooterCh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94BDF" w14:textId="77777777" w:rsidR="001D7F51" w:rsidRDefault="001D7F51">
      <w:r>
        <w:separator/>
      </w:r>
    </w:p>
    <w:p w14:paraId="561052FF" w14:textId="77777777" w:rsidR="001D7F51" w:rsidRDefault="001D7F51"/>
  </w:footnote>
  <w:footnote w:type="continuationSeparator" w:id="0">
    <w:p w14:paraId="60745453" w14:textId="77777777" w:rsidR="001D7F51" w:rsidRDefault="001D7F51">
      <w:r>
        <w:continuationSeparator/>
      </w:r>
    </w:p>
    <w:p w14:paraId="69D3DAA7" w14:textId="77777777" w:rsidR="001D7F51" w:rsidRDefault="001D7F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5.1pt;height:43.2pt" o:bullet="t">
        <v:imagedata r:id="rId1" o:title="pointing-finger-white-small"/>
      </v:shape>
    </w:pict>
  </w:numPicBullet>
  <w:abstractNum w:abstractNumId="0" w15:restartNumberingAfterBreak="0">
    <w:nsid w:val="FFFFFF7C"/>
    <w:multiLevelType w:val="singleLevel"/>
    <w:tmpl w:val="305E08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66AEF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2050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40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8EEA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DA521D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D44E4E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A8A1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4CE6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2747A8"/>
    <w:multiLevelType w:val="multilevel"/>
    <w:tmpl w:val="BC164F4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5B10654"/>
    <w:multiLevelType w:val="multilevel"/>
    <w:tmpl w:val="EFF63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80F528A"/>
    <w:multiLevelType w:val="hybridMultilevel"/>
    <w:tmpl w:val="7DDE23A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F62625C"/>
    <w:multiLevelType w:val="multilevel"/>
    <w:tmpl w:val="73EA6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173C15B2"/>
    <w:multiLevelType w:val="hybridMultilevel"/>
    <w:tmpl w:val="24204F80"/>
    <w:lvl w:ilvl="0" w:tplc="F6ACA8BA">
      <w:start w:val="1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4B7775"/>
    <w:multiLevelType w:val="multilevel"/>
    <w:tmpl w:val="7B4A681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B293328"/>
    <w:multiLevelType w:val="multilevel"/>
    <w:tmpl w:val="6882D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88381C"/>
    <w:multiLevelType w:val="hybridMultilevel"/>
    <w:tmpl w:val="C0C26340"/>
    <w:lvl w:ilvl="0" w:tplc="1954EF0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223CA6"/>
    <w:multiLevelType w:val="multilevel"/>
    <w:tmpl w:val="5B8C8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7B51602"/>
    <w:multiLevelType w:val="hybridMultilevel"/>
    <w:tmpl w:val="C1265C86"/>
    <w:lvl w:ilvl="0" w:tplc="FFD2A280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E808AF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B1CEEB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8C897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86C693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AB2E7C1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2DEE9A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DCEDF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D8C0EF6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4EA4422"/>
    <w:multiLevelType w:val="multilevel"/>
    <w:tmpl w:val="DAC66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AB5DEE"/>
    <w:multiLevelType w:val="multilevel"/>
    <w:tmpl w:val="610453E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 w15:restartNumberingAfterBreak="0">
    <w:nsid w:val="47025429"/>
    <w:multiLevelType w:val="hybridMultilevel"/>
    <w:tmpl w:val="C85C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65DDE"/>
    <w:multiLevelType w:val="multilevel"/>
    <w:tmpl w:val="A8648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95D33FF"/>
    <w:multiLevelType w:val="hybridMultilevel"/>
    <w:tmpl w:val="D2221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9" w15:restartNumberingAfterBreak="0">
    <w:nsid w:val="55F01B8E"/>
    <w:multiLevelType w:val="hybridMultilevel"/>
    <w:tmpl w:val="B6EE4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8778B2"/>
    <w:multiLevelType w:val="hybridMultilevel"/>
    <w:tmpl w:val="0E02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33" w15:restartNumberingAfterBreak="0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3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1494325"/>
    <w:multiLevelType w:val="multilevel"/>
    <w:tmpl w:val="3806A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74790747"/>
    <w:multiLevelType w:val="hybridMultilevel"/>
    <w:tmpl w:val="B8FA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B78D8"/>
    <w:multiLevelType w:val="hybridMultilevel"/>
    <w:tmpl w:val="3020BAE6"/>
    <w:lvl w:ilvl="0" w:tplc="7DCEC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F58076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CA63E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20680A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B6E3EE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CBE557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BCEA96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76A826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E3C2D2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FC45C9"/>
    <w:multiLevelType w:val="hybridMultilevel"/>
    <w:tmpl w:val="E3560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4"/>
  </w:num>
  <w:num w:numId="3">
    <w:abstractNumId w:val="12"/>
  </w:num>
  <w:num w:numId="4">
    <w:abstractNumId w:val="37"/>
  </w:num>
  <w:num w:numId="5">
    <w:abstractNumId w:val="40"/>
  </w:num>
  <w:num w:numId="6">
    <w:abstractNumId w:val="30"/>
  </w:num>
  <w:num w:numId="7">
    <w:abstractNumId w:val="20"/>
  </w:num>
  <w:num w:numId="8">
    <w:abstractNumId w:val="17"/>
  </w:num>
  <w:num w:numId="9">
    <w:abstractNumId w:val="22"/>
  </w:num>
  <w:num w:numId="10">
    <w:abstractNumId w:val="28"/>
  </w:num>
  <w:num w:numId="11">
    <w:abstractNumId w:val="13"/>
  </w:num>
  <w:num w:numId="12">
    <w:abstractNumId w:val="21"/>
  </w:num>
  <w:num w:numId="13">
    <w:abstractNumId w:val="32"/>
  </w:num>
  <w:num w:numId="14">
    <w:abstractNumId w:val="26"/>
  </w:num>
  <w:num w:numId="15">
    <w:abstractNumId w:val="16"/>
  </w:num>
  <w:num w:numId="16">
    <w:abstractNumId w:val="18"/>
  </w:num>
  <w:num w:numId="17">
    <w:abstractNumId w:val="36"/>
  </w:num>
  <w:num w:numId="18">
    <w:abstractNumId w:val="10"/>
  </w:num>
  <w:num w:numId="19">
    <w:abstractNumId w:val="10"/>
  </w:num>
  <w:num w:numId="20">
    <w:abstractNumId w:val="33"/>
  </w:num>
  <w:num w:numId="21">
    <w:abstractNumId w:val="9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35"/>
    <w:lvlOverride w:ilvl="0">
      <w:startOverride w:val="1"/>
    </w:lvlOverride>
  </w:num>
  <w:num w:numId="25">
    <w:abstractNumId w:val="35"/>
    <w:lvlOverride w:ilvl="0">
      <w:startOverride w:val="1"/>
    </w:lvlOverride>
  </w:num>
  <w:num w:numId="26">
    <w:abstractNumId w:val="35"/>
    <w:lvlOverride w:ilvl="0">
      <w:startOverride w:val="1"/>
    </w:lvlOverride>
  </w:num>
  <w:num w:numId="27">
    <w:abstractNumId w:val="35"/>
    <w:lvlOverride w:ilvl="0">
      <w:startOverride w:val="1"/>
    </w:lvlOverride>
  </w:num>
  <w:num w:numId="28">
    <w:abstractNumId w:val="35"/>
    <w:lvlOverride w:ilvl="0">
      <w:startOverride w:val="1"/>
    </w:lvlOverride>
  </w:num>
  <w:num w:numId="29">
    <w:abstractNumId w:val="31"/>
  </w:num>
  <w:num w:numId="30">
    <w:abstractNumId w:val="11"/>
  </w:num>
  <w:num w:numId="31">
    <w:abstractNumId w:val="38"/>
  </w:num>
  <w:num w:numId="32">
    <w:abstractNumId w:val="29"/>
  </w:num>
  <w:num w:numId="33">
    <w:abstractNumId w:val="27"/>
  </w:num>
  <w:num w:numId="34">
    <w:abstractNumId w:val="8"/>
  </w:num>
  <w:num w:numId="35">
    <w:abstractNumId w:val="6"/>
  </w:num>
  <w:num w:numId="36">
    <w:abstractNumId w:val="5"/>
  </w:num>
  <w:num w:numId="37">
    <w:abstractNumId w:val="4"/>
  </w:num>
  <w:num w:numId="38">
    <w:abstractNumId w:val="7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19"/>
  </w:num>
  <w:num w:numId="44">
    <w:abstractNumId w:val="25"/>
  </w:num>
  <w:num w:numId="45">
    <w:abstractNumId w:val="39"/>
  </w:num>
  <w:num w:numId="46">
    <w:abstractNumId w:val="41"/>
  </w:num>
  <w:num w:numId="47">
    <w:abstractNumId w:val="15"/>
  </w:num>
  <w:num w:numId="48">
    <w:abstractNumId w:val="24"/>
  </w:num>
  <w:num w:numId="49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DateAndTime/>
  <w:hideSpellingErrors/>
  <w:hideGrammaticalErrors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trackRevisions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4A"/>
    <w:rsid w:val="0000416C"/>
    <w:rsid w:val="000063A7"/>
    <w:rsid w:val="0000675B"/>
    <w:rsid w:val="00006DB8"/>
    <w:rsid w:val="00010140"/>
    <w:rsid w:val="000114B6"/>
    <w:rsid w:val="00011EE6"/>
    <w:rsid w:val="0001226E"/>
    <w:rsid w:val="000169A1"/>
    <w:rsid w:val="000171DA"/>
    <w:rsid w:val="000263BB"/>
    <w:rsid w:val="00030C06"/>
    <w:rsid w:val="00032DBC"/>
    <w:rsid w:val="00037CE1"/>
    <w:rsid w:val="00040DCD"/>
    <w:rsid w:val="000425FE"/>
    <w:rsid w:val="000445EC"/>
    <w:rsid w:val="00044EE8"/>
    <w:rsid w:val="0004636C"/>
    <w:rsid w:val="00050D8A"/>
    <w:rsid w:val="000512B6"/>
    <w:rsid w:val="00051BC7"/>
    <w:rsid w:val="0005370A"/>
    <w:rsid w:val="0005386F"/>
    <w:rsid w:val="00061689"/>
    <w:rsid w:val="00065D01"/>
    <w:rsid w:val="00067B11"/>
    <w:rsid w:val="00070E81"/>
    <w:rsid w:val="00071609"/>
    <w:rsid w:val="000732DE"/>
    <w:rsid w:val="00074784"/>
    <w:rsid w:val="000754A3"/>
    <w:rsid w:val="0007778C"/>
    <w:rsid w:val="00086617"/>
    <w:rsid w:val="00086D68"/>
    <w:rsid w:val="0009184E"/>
    <w:rsid w:val="000919CB"/>
    <w:rsid w:val="000946A6"/>
    <w:rsid w:val="00096010"/>
    <w:rsid w:val="000967A2"/>
    <w:rsid w:val="000A23AE"/>
    <w:rsid w:val="000A37A0"/>
    <w:rsid w:val="000A50D8"/>
    <w:rsid w:val="000B23F8"/>
    <w:rsid w:val="000B4B85"/>
    <w:rsid w:val="000B7C40"/>
    <w:rsid w:val="000B7CBF"/>
    <w:rsid w:val="000C63BF"/>
    <w:rsid w:val="000D2A67"/>
    <w:rsid w:val="000E42C1"/>
    <w:rsid w:val="000E6977"/>
    <w:rsid w:val="000F3438"/>
    <w:rsid w:val="000F5155"/>
    <w:rsid w:val="00101B1F"/>
    <w:rsid w:val="0010320F"/>
    <w:rsid w:val="00104399"/>
    <w:rsid w:val="00104AF1"/>
    <w:rsid w:val="0010664C"/>
    <w:rsid w:val="00107971"/>
    <w:rsid w:val="0012060D"/>
    <w:rsid w:val="00140970"/>
    <w:rsid w:val="00141CDD"/>
    <w:rsid w:val="00142803"/>
    <w:rsid w:val="001449CE"/>
    <w:rsid w:val="00151087"/>
    <w:rsid w:val="001569DB"/>
    <w:rsid w:val="001574A4"/>
    <w:rsid w:val="00160824"/>
    <w:rsid w:val="00161ED8"/>
    <w:rsid w:val="001624C3"/>
    <w:rsid w:val="001645B5"/>
    <w:rsid w:val="00165AB8"/>
    <w:rsid w:val="00170E4B"/>
    <w:rsid w:val="00172D7F"/>
    <w:rsid w:val="00175C2D"/>
    <w:rsid w:val="00176A74"/>
    <w:rsid w:val="001771B4"/>
    <w:rsid w:val="00180235"/>
    <w:rsid w:val="00185EAE"/>
    <w:rsid w:val="00186009"/>
    <w:rsid w:val="00196684"/>
    <w:rsid w:val="001A0330"/>
    <w:rsid w:val="001A1826"/>
    <w:rsid w:val="001A3C5C"/>
    <w:rsid w:val="001A75D9"/>
    <w:rsid w:val="001B0B28"/>
    <w:rsid w:val="001B3B73"/>
    <w:rsid w:val="001B7C65"/>
    <w:rsid w:val="001C1F66"/>
    <w:rsid w:val="001C2D9C"/>
    <w:rsid w:val="001C4583"/>
    <w:rsid w:val="001C6D26"/>
    <w:rsid w:val="001D2505"/>
    <w:rsid w:val="001D3222"/>
    <w:rsid w:val="001D3D15"/>
    <w:rsid w:val="001D6650"/>
    <w:rsid w:val="001D7F51"/>
    <w:rsid w:val="001E179E"/>
    <w:rsid w:val="001E4B39"/>
    <w:rsid w:val="001F032B"/>
    <w:rsid w:val="001F2E1D"/>
    <w:rsid w:val="002045CA"/>
    <w:rsid w:val="002079F9"/>
    <w:rsid w:val="0021144A"/>
    <w:rsid w:val="00213F2C"/>
    <w:rsid w:val="00217034"/>
    <w:rsid w:val="0021786A"/>
    <w:rsid w:val="00221E4D"/>
    <w:rsid w:val="00222831"/>
    <w:rsid w:val="00222FCD"/>
    <w:rsid w:val="002273CA"/>
    <w:rsid w:val="00227714"/>
    <w:rsid w:val="00230D11"/>
    <w:rsid w:val="00234111"/>
    <w:rsid w:val="00236972"/>
    <w:rsid w:val="00240182"/>
    <w:rsid w:val="00242597"/>
    <w:rsid w:val="00243CE7"/>
    <w:rsid w:val="00251BA2"/>
    <w:rsid w:val="00252BD5"/>
    <w:rsid w:val="00256419"/>
    <w:rsid w:val="00256558"/>
    <w:rsid w:val="00256F04"/>
    <w:rsid w:val="00256F29"/>
    <w:rsid w:val="00262DDF"/>
    <w:rsid w:val="00264B47"/>
    <w:rsid w:val="00266366"/>
    <w:rsid w:val="00266D60"/>
    <w:rsid w:val="00271FF6"/>
    <w:rsid w:val="00273E31"/>
    <w:rsid w:val="00274BC6"/>
    <w:rsid w:val="002750CA"/>
    <w:rsid w:val="00280A53"/>
    <w:rsid w:val="00281408"/>
    <w:rsid w:val="00281C97"/>
    <w:rsid w:val="00282CD4"/>
    <w:rsid w:val="00282EDE"/>
    <w:rsid w:val="0028784E"/>
    <w:rsid w:val="00292B10"/>
    <w:rsid w:val="0029309C"/>
    <w:rsid w:val="00293859"/>
    <w:rsid w:val="00295C9B"/>
    <w:rsid w:val="002A0C8C"/>
    <w:rsid w:val="002A2EE5"/>
    <w:rsid w:val="002A3C48"/>
    <w:rsid w:val="002A47C2"/>
    <w:rsid w:val="002A4907"/>
    <w:rsid w:val="002B6ED5"/>
    <w:rsid w:val="002B735E"/>
    <w:rsid w:val="002B78A0"/>
    <w:rsid w:val="002C1D37"/>
    <w:rsid w:val="002C2AD4"/>
    <w:rsid w:val="002C6335"/>
    <w:rsid w:val="002D0C49"/>
    <w:rsid w:val="002D14B4"/>
    <w:rsid w:val="002D1B52"/>
    <w:rsid w:val="002D44AC"/>
    <w:rsid w:val="002D5204"/>
    <w:rsid w:val="002D73F9"/>
    <w:rsid w:val="002E1D8C"/>
    <w:rsid w:val="002E2056"/>
    <w:rsid w:val="002E31CF"/>
    <w:rsid w:val="002E751D"/>
    <w:rsid w:val="002F0076"/>
    <w:rsid w:val="002F1948"/>
    <w:rsid w:val="002F1E2E"/>
    <w:rsid w:val="002F3683"/>
    <w:rsid w:val="002F5410"/>
    <w:rsid w:val="0030072A"/>
    <w:rsid w:val="00303350"/>
    <w:rsid w:val="00303850"/>
    <w:rsid w:val="0030599B"/>
    <w:rsid w:val="00305F50"/>
    <w:rsid w:val="00306F9C"/>
    <w:rsid w:val="003110DB"/>
    <w:rsid w:val="00314290"/>
    <w:rsid w:val="00314B90"/>
    <w:rsid w:val="0032241E"/>
    <w:rsid w:val="003224BE"/>
    <w:rsid w:val="0032673E"/>
    <w:rsid w:val="00326966"/>
    <w:rsid w:val="00330252"/>
    <w:rsid w:val="00330D4E"/>
    <w:rsid w:val="00337DBB"/>
    <w:rsid w:val="00341534"/>
    <w:rsid w:val="003417C9"/>
    <w:rsid w:val="00342E0C"/>
    <w:rsid w:val="00346959"/>
    <w:rsid w:val="00353152"/>
    <w:rsid w:val="003565ED"/>
    <w:rsid w:val="00361BE2"/>
    <w:rsid w:val="003635CE"/>
    <w:rsid w:val="003652A0"/>
    <w:rsid w:val="00372700"/>
    <w:rsid w:val="00376DD4"/>
    <w:rsid w:val="00386161"/>
    <w:rsid w:val="00392B05"/>
    <w:rsid w:val="00396E2E"/>
    <w:rsid w:val="003A114B"/>
    <w:rsid w:val="003A5126"/>
    <w:rsid w:val="003A5260"/>
    <w:rsid w:val="003B5475"/>
    <w:rsid w:val="003B6DBA"/>
    <w:rsid w:val="003C2662"/>
    <w:rsid w:val="003C7B01"/>
    <w:rsid w:val="003D59EF"/>
    <w:rsid w:val="003D752B"/>
    <w:rsid w:val="003D76CF"/>
    <w:rsid w:val="003D7EA1"/>
    <w:rsid w:val="003E1F9E"/>
    <w:rsid w:val="003E2274"/>
    <w:rsid w:val="003E2742"/>
    <w:rsid w:val="003E4BA8"/>
    <w:rsid w:val="003E4F42"/>
    <w:rsid w:val="003F08CE"/>
    <w:rsid w:val="003F30DB"/>
    <w:rsid w:val="003F4789"/>
    <w:rsid w:val="003F5ACD"/>
    <w:rsid w:val="0040401C"/>
    <w:rsid w:val="004145D9"/>
    <w:rsid w:val="0041600F"/>
    <w:rsid w:val="00417238"/>
    <w:rsid w:val="00423003"/>
    <w:rsid w:val="0042339E"/>
    <w:rsid w:val="00423A58"/>
    <w:rsid w:val="004250FD"/>
    <w:rsid w:val="0043004F"/>
    <w:rsid w:val="00430CEF"/>
    <w:rsid w:val="00433816"/>
    <w:rsid w:val="00440998"/>
    <w:rsid w:val="00440A78"/>
    <w:rsid w:val="00441492"/>
    <w:rsid w:val="004424DF"/>
    <w:rsid w:val="00445700"/>
    <w:rsid w:val="00445BF7"/>
    <w:rsid w:val="00451181"/>
    <w:rsid w:val="00452DB6"/>
    <w:rsid w:val="00455CB4"/>
    <w:rsid w:val="00460F6B"/>
    <w:rsid w:val="00467AAB"/>
    <w:rsid w:val="00467F6F"/>
    <w:rsid w:val="00474BBC"/>
    <w:rsid w:val="00475BA0"/>
    <w:rsid w:val="00477181"/>
    <w:rsid w:val="0048016C"/>
    <w:rsid w:val="004801E6"/>
    <w:rsid w:val="0048455F"/>
    <w:rsid w:val="004849B1"/>
    <w:rsid w:val="0049295B"/>
    <w:rsid w:val="004929C8"/>
    <w:rsid w:val="00492BC7"/>
    <w:rsid w:val="004A28E1"/>
    <w:rsid w:val="004B37EC"/>
    <w:rsid w:val="004B64EC"/>
    <w:rsid w:val="004C01E8"/>
    <w:rsid w:val="004C1D9C"/>
    <w:rsid w:val="004D1F3B"/>
    <w:rsid w:val="004D3CB7"/>
    <w:rsid w:val="004D3FB6"/>
    <w:rsid w:val="004D5CD2"/>
    <w:rsid w:val="004D68E8"/>
    <w:rsid w:val="004E1BCC"/>
    <w:rsid w:val="004E38A9"/>
    <w:rsid w:val="004E4E08"/>
    <w:rsid w:val="004F0FB3"/>
    <w:rsid w:val="004F31F1"/>
    <w:rsid w:val="004F3A80"/>
    <w:rsid w:val="004F6982"/>
    <w:rsid w:val="00504BC1"/>
    <w:rsid w:val="005100F6"/>
    <w:rsid w:val="00510914"/>
    <w:rsid w:val="00515F2A"/>
    <w:rsid w:val="00527B5C"/>
    <w:rsid w:val="00527D1E"/>
    <w:rsid w:val="00530D34"/>
    <w:rsid w:val="00531CD9"/>
    <w:rsid w:val="005327F9"/>
    <w:rsid w:val="00532B92"/>
    <w:rsid w:val="00543E06"/>
    <w:rsid w:val="0054509E"/>
    <w:rsid w:val="00545E48"/>
    <w:rsid w:val="00546FAB"/>
    <w:rsid w:val="00554B8F"/>
    <w:rsid w:val="00554C3A"/>
    <w:rsid w:val="00554DFE"/>
    <w:rsid w:val="00560721"/>
    <w:rsid w:val="005647C7"/>
    <w:rsid w:val="00566D6A"/>
    <w:rsid w:val="005714E2"/>
    <w:rsid w:val="00573DB2"/>
    <w:rsid w:val="00575CFA"/>
    <w:rsid w:val="00576377"/>
    <w:rsid w:val="00577B5B"/>
    <w:rsid w:val="00584F2F"/>
    <w:rsid w:val="0058516A"/>
    <w:rsid w:val="00585881"/>
    <w:rsid w:val="00594383"/>
    <w:rsid w:val="00596780"/>
    <w:rsid w:val="005A12DE"/>
    <w:rsid w:val="005A1C16"/>
    <w:rsid w:val="005A49F8"/>
    <w:rsid w:val="005A6B47"/>
    <w:rsid w:val="005A722B"/>
    <w:rsid w:val="005B166A"/>
    <w:rsid w:val="005B3DE2"/>
    <w:rsid w:val="005B7CDD"/>
    <w:rsid w:val="005C09F2"/>
    <w:rsid w:val="005C4069"/>
    <w:rsid w:val="005C410D"/>
    <w:rsid w:val="005C5ED2"/>
    <w:rsid w:val="005D0170"/>
    <w:rsid w:val="005D10B1"/>
    <w:rsid w:val="005D18C5"/>
    <w:rsid w:val="005D3B22"/>
    <w:rsid w:val="005D5F57"/>
    <w:rsid w:val="005E1DA8"/>
    <w:rsid w:val="005E2AF9"/>
    <w:rsid w:val="005F0F90"/>
    <w:rsid w:val="005F10A9"/>
    <w:rsid w:val="005F11F2"/>
    <w:rsid w:val="005F3344"/>
    <w:rsid w:val="00600235"/>
    <w:rsid w:val="0060549A"/>
    <w:rsid w:val="00606743"/>
    <w:rsid w:val="00607167"/>
    <w:rsid w:val="00614A5E"/>
    <w:rsid w:val="0061708A"/>
    <w:rsid w:val="00620BFA"/>
    <w:rsid w:val="00623F1A"/>
    <w:rsid w:val="006244C7"/>
    <w:rsid w:val="00624A23"/>
    <w:rsid w:val="00634183"/>
    <w:rsid w:val="00637FB3"/>
    <w:rsid w:val="00640929"/>
    <w:rsid w:val="00642203"/>
    <w:rsid w:val="00642849"/>
    <w:rsid w:val="006460A0"/>
    <w:rsid w:val="0064769E"/>
    <w:rsid w:val="00647B03"/>
    <w:rsid w:val="006523D0"/>
    <w:rsid w:val="0065443F"/>
    <w:rsid w:val="0065756A"/>
    <w:rsid w:val="0066022A"/>
    <w:rsid w:val="00663B92"/>
    <w:rsid w:val="00665BF6"/>
    <w:rsid w:val="00666A2A"/>
    <w:rsid w:val="006670D2"/>
    <w:rsid w:val="00667E47"/>
    <w:rsid w:val="00672AF1"/>
    <w:rsid w:val="0067506C"/>
    <w:rsid w:val="00676736"/>
    <w:rsid w:val="00677451"/>
    <w:rsid w:val="0068018E"/>
    <w:rsid w:val="00680463"/>
    <w:rsid w:val="00680563"/>
    <w:rsid w:val="006819D0"/>
    <w:rsid w:val="00685E4D"/>
    <w:rsid w:val="00691431"/>
    <w:rsid w:val="006944C9"/>
    <w:rsid w:val="006954EE"/>
    <w:rsid w:val="00695E70"/>
    <w:rsid w:val="006962A8"/>
    <w:rsid w:val="006A0FC5"/>
    <w:rsid w:val="006A20A1"/>
    <w:rsid w:val="006A7603"/>
    <w:rsid w:val="006B2283"/>
    <w:rsid w:val="006B3FBC"/>
    <w:rsid w:val="006C2A7B"/>
    <w:rsid w:val="006C5BE3"/>
    <w:rsid w:val="006C6DBA"/>
    <w:rsid w:val="006C74F4"/>
    <w:rsid w:val="006C7ACD"/>
    <w:rsid w:val="006D4142"/>
    <w:rsid w:val="006D68DA"/>
    <w:rsid w:val="006D6E28"/>
    <w:rsid w:val="006D7017"/>
    <w:rsid w:val="006D7E15"/>
    <w:rsid w:val="006E32E0"/>
    <w:rsid w:val="006E5523"/>
    <w:rsid w:val="006F044F"/>
    <w:rsid w:val="006F2013"/>
    <w:rsid w:val="006F46F7"/>
    <w:rsid w:val="006F6D65"/>
    <w:rsid w:val="0070012D"/>
    <w:rsid w:val="00700E4A"/>
    <w:rsid w:val="0070753F"/>
    <w:rsid w:val="00714730"/>
    <w:rsid w:val="00715F75"/>
    <w:rsid w:val="00716E8A"/>
    <w:rsid w:val="00721F7D"/>
    <w:rsid w:val="007238FF"/>
    <w:rsid w:val="0072569B"/>
    <w:rsid w:val="00725C30"/>
    <w:rsid w:val="0073003B"/>
    <w:rsid w:val="0073078F"/>
    <w:rsid w:val="007316E5"/>
    <w:rsid w:val="0073233D"/>
    <w:rsid w:val="00736B0D"/>
    <w:rsid w:val="00740CBB"/>
    <w:rsid w:val="00742D4B"/>
    <w:rsid w:val="00744F0F"/>
    <w:rsid w:val="00750FDE"/>
    <w:rsid w:val="007537E2"/>
    <w:rsid w:val="00762B56"/>
    <w:rsid w:val="00763DBB"/>
    <w:rsid w:val="007654AB"/>
    <w:rsid w:val="00765E89"/>
    <w:rsid w:val="00767528"/>
    <w:rsid w:val="00773E01"/>
    <w:rsid w:val="007809A2"/>
    <w:rsid w:val="00781144"/>
    <w:rsid w:val="00782046"/>
    <w:rsid w:val="00784C46"/>
    <w:rsid w:val="00785EB7"/>
    <w:rsid w:val="007864FA"/>
    <w:rsid w:val="0078769E"/>
    <w:rsid w:val="00790159"/>
    <w:rsid w:val="007926DE"/>
    <w:rsid w:val="00793809"/>
    <w:rsid w:val="00797D2E"/>
    <w:rsid w:val="007A39CC"/>
    <w:rsid w:val="007A3F04"/>
    <w:rsid w:val="007A6696"/>
    <w:rsid w:val="007B3D18"/>
    <w:rsid w:val="007B5233"/>
    <w:rsid w:val="007B65D7"/>
    <w:rsid w:val="007C21BB"/>
    <w:rsid w:val="007C2637"/>
    <w:rsid w:val="007D0751"/>
    <w:rsid w:val="007D2749"/>
    <w:rsid w:val="007D6783"/>
    <w:rsid w:val="007E05D4"/>
    <w:rsid w:val="007E3F2F"/>
    <w:rsid w:val="007E4370"/>
    <w:rsid w:val="007F3F50"/>
    <w:rsid w:val="007F767C"/>
    <w:rsid w:val="007F7EB6"/>
    <w:rsid w:val="00801B32"/>
    <w:rsid w:val="00802185"/>
    <w:rsid w:val="0080386B"/>
    <w:rsid w:val="00806CF9"/>
    <w:rsid w:val="00806E2E"/>
    <w:rsid w:val="00812A29"/>
    <w:rsid w:val="00812CDB"/>
    <w:rsid w:val="008132A0"/>
    <w:rsid w:val="0081388D"/>
    <w:rsid w:val="0081501F"/>
    <w:rsid w:val="008159EE"/>
    <w:rsid w:val="00821FD9"/>
    <w:rsid w:val="008237CA"/>
    <w:rsid w:val="00823E95"/>
    <w:rsid w:val="008241A1"/>
    <w:rsid w:val="008243FE"/>
    <w:rsid w:val="0082491E"/>
    <w:rsid w:val="00825350"/>
    <w:rsid w:val="008308C2"/>
    <w:rsid w:val="008350BB"/>
    <w:rsid w:val="0084454F"/>
    <w:rsid w:val="0084477C"/>
    <w:rsid w:val="00845BB9"/>
    <w:rsid w:val="00847214"/>
    <w:rsid w:val="00851812"/>
    <w:rsid w:val="00854402"/>
    <w:rsid w:val="00854A54"/>
    <w:rsid w:val="00856A08"/>
    <w:rsid w:val="00863B21"/>
    <w:rsid w:val="008679E7"/>
    <w:rsid w:val="00870853"/>
    <w:rsid w:val="00871E3C"/>
    <w:rsid w:val="0088044F"/>
    <w:rsid w:val="00880C3D"/>
    <w:rsid w:val="008831EB"/>
    <w:rsid w:val="00884724"/>
    <w:rsid w:val="00885A31"/>
    <w:rsid w:val="00886638"/>
    <w:rsid w:val="00887D77"/>
    <w:rsid w:val="00892A19"/>
    <w:rsid w:val="0089427A"/>
    <w:rsid w:val="008A1731"/>
    <w:rsid w:val="008A3590"/>
    <w:rsid w:val="008A3E08"/>
    <w:rsid w:val="008A4AE4"/>
    <w:rsid w:val="008A7052"/>
    <w:rsid w:val="008A783A"/>
    <w:rsid w:val="008C2304"/>
    <w:rsid w:val="008C4576"/>
    <w:rsid w:val="008D011D"/>
    <w:rsid w:val="008D191D"/>
    <w:rsid w:val="008D4F55"/>
    <w:rsid w:val="008E3EF4"/>
    <w:rsid w:val="008E661A"/>
    <w:rsid w:val="008F298E"/>
    <w:rsid w:val="008F43AA"/>
    <w:rsid w:val="008F7F54"/>
    <w:rsid w:val="009011D4"/>
    <w:rsid w:val="009016D5"/>
    <w:rsid w:val="009017F1"/>
    <w:rsid w:val="00901D12"/>
    <w:rsid w:val="00903550"/>
    <w:rsid w:val="00906711"/>
    <w:rsid w:val="009068FD"/>
    <w:rsid w:val="009071B9"/>
    <w:rsid w:val="009106C1"/>
    <w:rsid w:val="009123D8"/>
    <w:rsid w:val="00913512"/>
    <w:rsid w:val="009178CD"/>
    <w:rsid w:val="00922D53"/>
    <w:rsid w:val="00922D68"/>
    <w:rsid w:val="0092534A"/>
    <w:rsid w:val="00926D0B"/>
    <w:rsid w:val="00932E86"/>
    <w:rsid w:val="0093332B"/>
    <w:rsid w:val="00941056"/>
    <w:rsid w:val="00941C00"/>
    <w:rsid w:val="009453C1"/>
    <w:rsid w:val="00947AE3"/>
    <w:rsid w:val="0095133D"/>
    <w:rsid w:val="0095200D"/>
    <w:rsid w:val="00961FED"/>
    <w:rsid w:val="00966DC4"/>
    <w:rsid w:val="0096728B"/>
    <w:rsid w:val="00967C1C"/>
    <w:rsid w:val="00975AC4"/>
    <w:rsid w:val="009763BD"/>
    <w:rsid w:val="00984DA0"/>
    <w:rsid w:val="00985426"/>
    <w:rsid w:val="00985EF6"/>
    <w:rsid w:val="0098694A"/>
    <w:rsid w:val="00991613"/>
    <w:rsid w:val="009917A8"/>
    <w:rsid w:val="009921F2"/>
    <w:rsid w:val="009932CA"/>
    <w:rsid w:val="00996E0A"/>
    <w:rsid w:val="009976DD"/>
    <w:rsid w:val="009A003E"/>
    <w:rsid w:val="009A0140"/>
    <w:rsid w:val="009A09A6"/>
    <w:rsid w:val="009A3206"/>
    <w:rsid w:val="009B1957"/>
    <w:rsid w:val="009B3CD1"/>
    <w:rsid w:val="009C0B83"/>
    <w:rsid w:val="009C18A4"/>
    <w:rsid w:val="009C4C5F"/>
    <w:rsid w:val="009C53F3"/>
    <w:rsid w:val="009D368C"/>
    <w:rsid w:val="009D4125"/>
    <w:rsid w:val="009E0B82"/>
    <w:rsid w:val="009E67B2"/>
    <w:rsid w:val="009F5E75"/>
    <w:rsid w:val="009F77D2"/>
    <w:rsid w:val="00A04018"/>
    <w:rsid w:val="00A0550C"/>
    <w:rsid w:val="00A0557D"/>
    <w:rsid w:val="00A05CA6"/>
    <w:rsid w:val="00A066A3"/>
    <w:rsid w:val="00A136DC"/>
    <w:rsid w:val="00A149C0"/>
    <w:rsid w:val="00A17DC4"/>
    <w:rsid w:val="00A24CF9"/>
    <w:rsid w:val="00A26617"/>
    <w:rsid w:val="00A303CE"/>
    <w:rsid w:val="00A3457E"/>
    <w:rsid w:val="00A43AA1"/>
    <w:rsid w:val="00A45D33"/>
    <w:rsid w:val="00A50396"/>
    <w:rsid w:val="00A655D4"/>
    <w:rsid w:val="00A72A1B"/>
    <w:rsid w:val="00A753C8"/>
    <w:rsid w:val="00A7554B"/>
    <w:rsid w:val="00A806C7"/>
    <w:rsid w:val="00A83D56"/>
    <w:rsid w:val="00A83EB5"/>
    <w:rsid w:val="00A87F24"/>
    <w:rsid w:val="00A92A77"/>
    <w:rsid w:val="00A944F4"/>
    <w:rsid w:val="00AA0F64"/>
    <w:rsid w:val="00AA337E"/>
    <w:rsid w:val="00AA6982"/>
    <w:rsid w:val="00AA7363"/>
    <w:rsid w:val="00AB1194"/>
    <w:rsid w:val="00AB173C"/>
    <w:rsid w:val="00AB177C"/>
    <w:rsid w:val="00AB2C7C"/>
    <w:rsid w:val="00AB3161"/>
    <w:rsid w:val="00AC5868"/>
    <w:rsid w:val="00AC7E45"/>
    <w:rsid w:val="00AD074D"/>
    <w:rsid w:val="00AD2556"/>
    <w:rsid w:val="00AD4E85"/>
    <w:rsid w:val="00AD50AE"/>
    <w:rsid w:val="00AE0630"/>
    <w:rsid w:val="00AE5867"/>
    <w:rsid w:val="00AE5904"/>
    <w:rsid w:val="00AF4A02"/>
    <w:rsid w:val="00B0338D"/>
    <w:rsid w:val="00B04771"/>
    <w:rsid w:val="00B140A4"/>
    <w:rsid w:val="00B254C3"/>
    <w:rsid w:val="00B2683C"/>
    <w:rsid w:val="00B324E7"/>
    <w:rsid w:val="00B3250F"/>
    <w:rsid w:val="00B35543"/>
    <w:rsid w:val="00B43397"/>
    <w:rsid w:val="00B470C6"/>
    <w:rsid w:val="00B63092"/>
    <w:rsid w:val="00B654D2"/>
    <w:rsid w:val="00B667B2"/>
    <w:rsid w:val="00B66F83"/>
    <w:rsid w:val="00B6706C"/>
    <w:rsid w:val="00B710E7"/>
    <w:rsid w:val="00B725E5"/>
    <w:rsid w:val="00B7436C"/>
    <w:rsid w:val="00B771BE"/>
    <w:rsid w:val="00B811B1"/>
    <w:rsid w:val="00B8218C"/>
    <w:rsid w:val="00B83F9C"/>
    <w:rsid w:val="00B84AAD"/>
    <w:rsid w:val="00B859DB"/>
    <w:rsid w:val="00B8745A"/>
    <w:rsid w:val="00B92868"/>
    <w:rsid w:val="00B934A1"/>
    <w:rsid w:val="00B959D1"/>
    <w:rsid w:val="00B95E0E"/>
    <w:rsid w:val="00BA788C"/>
    <w:rsid w:val="00BB4CB1"/>
    <w:rsid w:val="00BB52EE"/>
    <w:rsid w:val="00BC2D41"/>
    <w:rsid w:val="00BE065D"/>
    <w:rsid w:val="00BE1F26"/>
    <w:rsid w:val="00BE217E"/>
    <w:rsid w:val="00BE7AD9"/>
    <w:rsid w:val="00BF1EB7"/>
    <w:rsid w:val="00BF2C5A"/>
    <w:rsid w:val="00BF3FED"/>
    <w:rsid w:val="00C033C1"/>
    <w:rsid w:val="00C0346C"/>
    <w:rsid w:val="00C03950"/>
    <w:rsid w:val="00C06D0B"/>
    <w:rsid w:val="00C118C3"/>
    <w:rsid w:val="00C13654"/>
    <w:rsid w:val="00C206A5"/>
    <w:rsid w:val="00C24579"/>
    <w:rsid w:val="00C2503A"/>
    <w:rsid w:val="00C262BB"/>
    <w:rsid w:val="00C27658"/>
    <w:rsid w:val="00C3000C"/>
    <w:rsid w:val="00C317CA"/>
    <w:rsid w:val="00C364BF"/>
    <w:rsid w:val="00C36612"/>
    <w:rsid w:val="00C36ED5"/>
    <w:rsid w:val="00C3721E"/>
    <w:rsid w:val="00C37EB4"/>
    <w:rsid w:val="00C40A90"/>
    <w:rsid w:val="00C44C32"/>
    <w:rsid w:val="00C44E3B"/>
    <w:rsid w:val="00C52A7B"/>
    <w:rsid w:val="00C54796"/>
    <w:rsid w:val="00C613B6"/>
    <w:rsid w:val="00C70C47"/>
    <w:rsid w:val="00C71D62"/>
    <w:rsid w:val="00C730AB"/>
    <w:rsid w:val="00C73281"/>
    <w:rsid w:val="00C73B8B"/>
    <w:rsid w:val="00C84F82"/>
    <w:rsid w:val="00C87EDC"/>
    <w:rsid w:val="00C92154"/>
    <w:rsid w:val="00C93BF9"/>
    <w:rsid w:val="00C9421A"/>
    <w:rsid w:val="00C946FE"/>
    <w:rsid w:val="00C95C25"/>
    <w:rsid w:val="00C95CAB"/>
    <w:rsid w:val="00C96FD1"/>
    <w:rsid w:val="00CA1477"/>
    <w:rsid w:val="00CA5DF5"/>
    <w:rsid w:val="00CB2A72"/>
    <w:rsid w:val="00CC0FFA"/>
    <w:rsid w:val="00CC439B"/>
    <w:rsid w:val="00CD4F2E"/>
    <w:rsid w:val="00CE61F4"/>
    <w:rsid w:val="00CF08BF"/>
    <w:rsid w:val="00CF48E2"/>
    <w:rsid w:val="00CF5A24"/>
    <w:rsid w:val="00CF686C"/>
    <w:rsid w:val="00D008F5"/>
    <w:rsid w:val="00D05F88"/>
    <w:rsid w:val="00D070E7"/>
    <w:rsid w:val="00D139F1"/>
    <w:rsid w:val="00D3172E"/>
    <w:rsid w:val="00D31A82"/>
    <w:rsid w:val="00D32163"/>
    <w:rsid w:val="00D3642C"/>
    <w:rsid w:val="00D41E05"/>
    <w:rsid w:val="00D43555"/>
    <w:rsid w:val="00D43937"/>
    <w:rsid w:val="00D4529D"/>
    <w:rsid w:val="00D45493"/>
    <w:rsid w:val="00D47972"/>
    <w:rsid w:val="00D56F05"/>
    <w:rsid w:val="00D600C3"/>
    <w:rsid w:val="00D60C86"/>
    <w:rsid w:val="00D61DC5"/>
    <w:rsid w:val="00D61FF5"/>
    <w:rsid w:val="00D63848"/>
    <w:rsid w:val="00D6461B"/>
    <w:rsid w:val="00D672E7"/>
    <w:rsid w:val="00D713C8"/>
    <w:rsid w:val="00D71B75"/>
    <w:rsid w:val="00D80823"/>
    <w:rsid w:val="00D83562"/>
    <w:rsid w:val="00D86FEC"/>
    <w:rsid w:val="00D87E85"/>
    <w:rsid w:val="00D927A9"/>
    <w:rsid w:val="00D93822"/>
    <w:rsid w:val="00D942CA"/>
    <w:rsid w:val="00D957C8"/>
    <w:rsid w:val="00DA2261"/>
    <w:rsid w:val="00DA7E40"/>
    <w:rsid w:val="00DB10AF"/>
    <w:rsid w:val="00DB29B4"/>
    <w:rsid w:val="00DB4A3F"/>
    <w:rsid w:val="00DB665D"/>
    <w:rsid w:val="00DC13CA"/>
    <w:rsid w:val="00DC3FD5"/>
    <w:rsid w:val="00DC49E2"/>
    <w:rsid w:val="00DC5861"/>
    <w:rsid w:val="00DD565E"/>
    <w:rsid w:val="00DD6972"/>
    <w:rsid w:val="00DE0518"/>
    <w:rsid w:val="00DE2CD8"/>
    <w:rsid w:val="00DE37FC"/>
    <w:rsid w:val="00DF0C18"/>
    <w:rsid w:val="00DF6735"/>
    <w:rsid w:val="00DF6B4A"/>
    <w:rsid w:val="00E01D32"/>
    <w:rsid w:val="00E02B61"/>
    <w:rsid w:val="00E03070"/>
    <w:rsid w:val="00E068F2"/>
    <w:rsid w:val="00E14BCB"/>
    <w:rsid w:val="00E17D10"/>
    <w:rsid w:val="00E2245D"/>
    <w:rsid w:val="00E2381D"/>
    <w:rsid w:val="00E23EC3"/>
    <w:rsid w:val="00E24621"/>
    <w:rsid w:val="00E2463A"/>
    <w:rsid w:val="00E30DBF"/>
    <w:rsid w:val="00E319D1"/>
    <w:rsid w:val="00E3221B"/>
    <w:rsid w:val="00E3386A"/>
    <w:rsid w:val="00E47040"/>
    <w:rsid w:val="00E47D1B"/>
    <w:rsid w:val="00E54302"/>
    <w:rsid w:val="00E54E10"/>
    <w:rsid w:val="00E57819"/>
    <w:rsid w:val="00E57CF1"/>
    <w:rsid w:val="00E648C4"/>
    <w:rsid w:val="00E6750E"/>
    <w:rsid w:val="00E773E8"/>
    <w:rsid w:val="00E8378E"/>
    <w:rsid w:val="00E8761A"/>
    <w:rsid w:val="00E9007C"/>
    <w:rsid w:val="00E96B4B"/>
    <w:rsid w:val="00EA1C70"/>
    <w:rsid w:val="00EA333E"/>
    <w:rsid w:val="00EA4B53"/>
    <w:rsid w:val="00EA6E32"/>
    <w:rsid w:val="00EB1439"/>
    <w:rsid w:val="00EB45EC"/>
    <w:rsid w:val="00EB4A1D"/>
    <w:rsid w:val="00EB771E"/>
    <w:rsid w:val="00EB7F5F"/>
    <w:rsid w:val="00EC0144"/>
    <w:rsid w:val="00EC0593"/>
    <w:rsid w:val="00EC32C2"/>
    <w:rsid w:val="00EC4ACD"/>
    <w:rsid w:val="00EC51AF"/>
    <w:rsid w:val="00ED1BFF"/>
    <w:rsid w:val="00ED31CE"/>
    <w:rsid w:val="00ED4712"/>
    <w:rsid w:val="00ED4C8B"/>
    <w:rsid w:val="00ED699D"/>
    <w:rsid w:val="00EE08BA"/>
    <w:rsid w:val="00EE4B6A"/>
    <w:rsid w:val="00EE4C2A"/>
    <w:rsid w:val="00EF0C86"/>
    <w:rsid w:val="00EF5D68"/>
    <w:rsid w:val="00F01925"/>
    <w:rsid w:val="00F07689"/>
    <w:rsid w:val="00F11DC6"/>
    <w:rsid w:val="00F131F1"/>
    <w:rsid w:val="00F214A8"/>
    <w:rsid w:val="00F225AF"/>
    <w:rsid w:val="00F243F5"/>
    <w:rsid w:val="00F26464"/>
    <w:rsid w:val="00F26717"/>
    <w:rsid w:val="00F308F9"/>
    <w:rsid w:val="00F30F36"/>
    <w:rsid w:val="00F33DEC"/>
    <w:rsid w:val="00F34C34"/>
    <w:rsid w:val="00F361F8"/>
    <w:rsid w:val="00F37275"/>
    <w:rsid w:val="00F37DFA"/>
    <w:rsid w:val="00F4062E"/>
    <w:rsid w:val="00F4182E"/>
    <w:rsid w:val="00F41862"/>
    <w:rsid w:val="00F421D2"/>
    <w:rsid w:val="00F5014A"/>
    <w:rsid w:val="00F524D9"/>
    <w:rsid w:val="00F527C1"/>
    <w:rsid w:val="00F54831"/>
    <w:rsid w:val="00F57F42"/>
    <w:rsid w:val="00F601FD"/>
    <w:rsid w:val="00F61A80"/>
    <w:rsid w:val="00F6284F"/>
    <w:rsid w:val="00F62933"/>
    <w:rsid w:val="00F64BE3"/>
    <w:rsid w:val="00F6698D"/>
    <w:rsid w:val="00F7216E"/>
    <w:rsid w:val="00F741A0"/>
    <w:rsid w:val="00F8617D"/>
    <w:rsid w:val="00F86244"/>
    <w:rsid w:val="00F866E3"/>
    <w:rsid w:val="00F879AC"/>
    <w:rsid w:val="00F91A26"/>
    <w:rsid w:val="00F93F9E"/>
    <w:rsid w:val="00F94C8A"/>
    <w:rsid w:val="00F9794C"/>
    <w:rsid w:val="00FA1BF4"/>
    <w:rsid w:val="00FA25B6"/>
    <w:rsid w:val="00FA5B5C"/>
    <w:rsid w:val="00FA5EDC"/>
    <w:rsid w:val="00FB0839"/>
    <w:rsid w:val="00FB15D6"/>
    <w:rsid w:val="00FB2171"/>
    <w:rsid w:val="00FC38C3"/>
    <w:rsid w:val="00FC5F3C"/>
    <w:rsid w:val="00FD187E"/>
    <w:rsid w:val="00FD2649"/>
    <w:rsid w:val="00FD5ADD"/>
    <w:rsid w:val="00FD6DC0"/>
    <w:rsid w:val="00FD7CA6"/>
    <w:rsid w:val="00FE0067"/>
    <w:rsid w:val="00FE07AE"/>
    <w:rsid w:val="00FE092C"/>
    <w:rsid w:val="00FE0A33"/>
    <w:rsid w:val="00FE1601"/>
    <w:rsid w:val="00FE37C8"/>
    <w:rsid w:val="00FE3863"/>
    <w:rsid w:val="00FE4574"/>
    <w:rsid w:val="00FE4E0E"/>
    <w:rsid w:val="00FE6853"/>
    <w:rsid w:val="00FF21FD"/>
    <w:rsid w:val="00FF2324"/>
    <w:rsid w:val="00FF26FB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49A2AC"/>
  <w15:docId w15:val="{2FA7F2FC-AB43-45F0-AEF3-3203B5E1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9123D8"/>
    <w:pPr>
      <w:keepNext/>
      <w:numPr>
        <w:numId w:val="47"/>
      </w:numPr>
      <w:tabs>
        <w:tab w:val="left" w:pos="54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05370A"/>
    <w:pPr>
      <w:numPr>
        <w:ilvl w:val="1"/>
      </w:numPr>
      <w:tabs>
        <w:tab w:val="clear" w:pos="540"/>
        <w:tab w:val="left" w:pos="720"/>
      </w:tabs>
      <w:ind w:left="756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FD6DC0"/>
    <w:pPr>
      <w:numPr>
        <w:ilvl w:val="2"/>
      </w:numPr>
      <w:tabs>
        <w:tab w:val="clear" w:pos="720"/>
        <w:tab w:val="left" w:pos="900"/>
      </w:tabs>
      <w:ind w:left="900" w:hanging="90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ind w:left="90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6523D0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uiPriority w:val="99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2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3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21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3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3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rsid w:val="00460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.vsdx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5E56D3DD6DC4BB3756304B0ED6A72" ma:contentTypeVersion="1" ma:contentTypeDescription="Create a new document." ma:contentTypeScope="" ma:versionID="f976abb45738128bf626ffadfef55cf9">
  <xsd:schema xmlns:xsd="http://www.w3.org/2001/XMLSchema" xmlns:xs="http://www.w3.org/2001/XMLSchema" xmlns:p="http://schemas.microsoft.com/office/2006/metadata/properties" xmlns:ns2="dccbc5df-29b3-4670-b8f5-ce9b6d6a1832" targetNamespace="http://schemas.microsoft.com/office/2006/metadata/properties" ma:root="true" ma:fieldsID="9358fd5139cbcea000121d951c9b42c8" ns2:_="">
    <xsd:import namespace="dccbc5df-29b3-4670-b8f5-ce9b6d6a1832"/>
    <xsd:element name="properties">
      <xsd:complexType>
        <xsd:sequence>
          <xsd:element name="documentManagement">
            <xsd:complexType>
              <xsd:all>
                <xsd:element ref="ns2:Se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c5df-29b3-4670-b8f5-ce9b6d6a1832" elementFormDefault="qualified">
    <xsd:import namespace="http://schemas.microsoft.com/office/2006/documentManagement/types"/>
    <xsd:import namespace="http://schemas.microsoft.com/office/infopath/2007/PartnerControls"/>
    <xsd:element name="Section" ma:index="8" nillable="true" ma:displayName="Section" ma:description="" ma:format="Dropdown" ma:internalName="Section">
      <xsd:simpleType>
        <xsd:restriction base="dms:Choice">
          <xsd:enumeration value="1. CD1 &amp; 2 Templates"/>
          <xsd:enumeration value="2. CD1 Required Documentation Templates"/>
          <xsd:enumeration value="3. CD2 Required Documentation Templates"/>
          <xsd:enumeration value="4. Additional VIP Templates"/>
          <xsd:enumeration value="5. Test Site Recruit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tion xmlns="dccbc5df-29b3-4670-b8f5-ce9b6d6a1832">3. CD2 Required Documentation Templates</Sect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7D4D8-F3C3-4828-B1B0-02FFDFE53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bc5df-29b3-4670-b8f5-ce9b6d6a1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7994EE-9A3C-46A0-AA3E-20C4619B20E2}">
  <ds:schemaRefs>
    <ds:schemaRef ds:uri="http://schemas.microsoft.com/office/2006/metadata/properties"/>
    <ds:schemaRef ds:uri="http://schemas.microsoft.com/office/infopath/2007/PartnerControls"/>
    <ds:schemaRef ds:uri="dccbc5df-29b3-4670-b8f5-ce9b6d6a1832"/>
  </ds:schemaRefs>
</ds:datastoreItem>
</file>

<file path=customXml/itemProps3.xml><?xml version="1.0" encoding="utf-8"?>
<ds:datastoreItem xmlns:ds="http://schemas.openxmlformats.org/officeDocument/2006/customXml" ds:itemID="{17A4561F-8EDF-45A1-9B5A-051AC10ECA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55384B-522B-4A0F-AB60-FE97121A3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15</Pages>
  <Words>2313</Words>
  <Characters>13187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Deployment, Installation, Back-Out, and Rollback Guide</vt:lpstr>
    </vt:vector>
  </TitlesOfParts>
  <Company>Dept. of Veterans Affairs</Company>
  <LinksUpToDate>false</LinksUpToDate>
  <CharactersWithSpaces>15470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Deployment, Installation, Back-Out, and Rollback Guide</dc:title>
  <dc:subject>nstallation, Back-out, and Rollback Guide Template</dc:subject>
  <dc:creator>david.betz@halfaker.com</dc:creator>
  <cp:keywords/>
  <dc:description/>
  <cp:lastModifiedBy>Larry Connor</cp:lastModifiedBy>
  <cp:revision>16</cp:revision>
  <cp:lastPrinted>2016-02-11T18:58:00Z</cp:lastPrinted>
  <dcterms:created xsi:type="dcterms:W3CDTF">2017-11-14T14:51:00Z</dcterms:created>
  <dcterms:modified xsi:type="dcterms:W3CDTF">2017-12-20T15:11:00Z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517b4cbb-51d1-4b55-85c8-90625c01ffe0</vt:lpwstr>
  </property>
  <property fmtid="{D5CDD505-2E9C-101B-9397-08002B2CF9AE}" pid="3" name="ContentTypeId">
    <vt:lpwstr>0x0101004B55E56D3DD6DC4BB3756304B0ED6A72</vt:lpwstr>
  </property>
</Properties>
</file>