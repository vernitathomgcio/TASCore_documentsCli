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FEDE9" w14:textId="77777777" w:rsidR="00111074" w:rsidRDefault="00111074" w:rsidP="00F64F84">
      <w:pPr>
        <w:pStyle w:val="Title"/>
        <w:jc w:val="left"/>
      </w:pPr>
      <w:bookmarkStart w:id="0" w:name="_Toc13907870"/>
      <w:bookmarkStart w:id="1" w:name="_Toc205632711"/>
    </w:p>
    <w:p w14:paraId="054FEDEB" w14:textId="77777777" w:rsidR="00111074" w:rsidRDefault="00111074" w:rsidP="009F7C75"/>
    <w:p w14:paraId="4BF2E36A" w14:textId="77777777" w:rsidR="000D6D2A" w:rsidRDefault="002F3C0F" w:rsidP="002F3C0F">
      <w:pPr>
        <w:pStyle w:val="Title2"/>
      </w:pPr>
      <w:r>
        <w:t>Medical Care Collection</w:t>
      </w:r>
      <w:r w:rsidR="005B4162">
        <w:t>s</w:t>
      </w:r>
      <w:r>
        <w:t xml:space="preserve"> Fund (MCCF) eBilling</w:t>
      </w:r>
    </w:p>
    <w:p w14:paraId="7DECEE4B" w14:textId="77777777" w:rsidR="000D6D2A" w:rsidRDefault="000D6D2A" w:rsidP="006E49A8">
      <w:pPr>
        <w:pStyle w:val="Title2"/>
        <w:keepNext/>
      </w:pPr>
      <w:r>
        <w:t>Electronic Data Interchange (EDI)</w:t>
      </w:r>
    </w:p>
    <w:p w14:paraId="054FEDED" w14:textId="39711DBC" w:rsidR="00D833E9" w:rsidRDefault="000D6D2A" w:rsidP="002F3C0F">
      <w:pPr>
        <w:pStyle w:val="Title2"/>
      </w:pPr>
      <w:r>
        <w:t>Transaction</w:t>
      </w:r>
      <w:r w:rsidR="008600BE">
        <w:t>s</w:t>
      </w:r>
      <w:r>
        <w:t xml:space="preserve"> Application</w:t>
      </w:r>
      <w:r w:rsidR="008600BE">
        <w:t>s</w:t>
      </w:r>
      <w:r>
        <w:t xml:space="preserve"> Suite (TAS)</w:t>
      </w:r>
    </w:p>
    <w:p w14:paraId="054FEDEE" w14:textId="0C4F0AAA" w:rsidR="009F7FBA" w:rsidRDefault="00111074" w:rsidP="009F7FBA">
      <w:pPr>
        <w:pStyle w:val="Title2"/>
      </w:pPr>
      <w:r>
        <w:t>Interface Control Document</w:t>
      </w:r>
    </w:p>
    <w:p w14:paraId="42BF9722" w14:textId="77777777" w:rsidR="00950894" w:rsidRDefault="00950894" w:rsidP="009F7FBA">
      <w:pPr>
        <w:pStyle w:val="Title2"/>
      </w:pPr>
      <w:r>
        <w:t xml:space="preserve">For the interface between MCCF EDI TAS and </w:t>
      </w:r>
    </w:p>
    <w:p w14:paraId="4F58C45E" w14:textId="2457435A" w:rsidR="00950894" w:rsidRDefault="00950894" w:rsidP="009F7FBA">
      <w:pPr>
        <w:pStyle w:val="Title2"/>
      </w:pPr>
      <w:r>
        <w:t>the Financial Service Center</w:t>
      </w:r>
    </w:p>
    <w:p w14:paraId="4ED923E7" w14:textId="152A2160" w:rsidR="00950894" w:rsidRDefault="00950894" w:rsidP="00950894">
      <w:pPr>
        <w:pStyle w:val="Title2"/>
        <w:jc w:val="left"/>
      </w:pPr>
    </w:p>
    <w:p w14:paraId="054FEDF0" w14:textId="77777777" w:rsidR="00111074" w:rsidRDefault="00111074" w:rsidP="00111074">
      <w:pPr>
        <w:pStyle w:val="Title2"/>
      </w:pPr>
    </w:p>
    <w:p w14:paraId="1A79E6C8" w14:textId="4CC01E49" w:rsidR="000D6D2A" w:rsidRDefault="008600BE" w:rsidP="006E49A8">
      <w:pPr>
        <w:pStyle w:val="Title2"/>
        <w:keepNext/>
      </w:pPr>
      <w:r w:rsidRPr="00C316EF">
        <w:t>ASC X12N/005010</w:t>
      </w:r>
      <w:r>
        <w:t xml:space="preserve"> 275 </w:t>
      </w:r>
      <w:r w:rsidR="004B2AA2">
        <w:t>Additional Information to Support a</w:t>
      </w:r>
    </w:p>
    <w:p w14:paraId="054FEDF1" w14:textId="72E22432" w:rsidR="00111074" w:rsidRDefault="004B2AA2" w:rsidP="007122DE">
      <w:pPr>
        <w:pStyle w:val="Title2"/>
      </w:pPr>
      <w:r>
        <w:t>Health Care Claim or Encounter</w:t>
      </w:r>
    </w:p>
    <w:p w14:paraId="054FEDF2" w14:textId="77777777" w:rsidR="00111074" w:rsidRDefault="00111074" w:rsidP="00111074">
      <w:pPr>
        <w:pStyle w:val="Title2"/>
      </w:pPr>
    </w:p>
    <w:p w14:paraId="054FEDF3" w14:textId="77777777" w:rsidR="00EE7995" w:rsidRDefault="00EE7995" w:rsidP="00111074">
      <w:pPr>
        <w:pStyle w:val="Title2"/>
      </w:pPr>
    </w:p>
    <w:p w14:paraId="721534C2" w14:textId="77777777" w:rsidR="002F3C0F" w:rsidRDefault="002F3C0F" w:rsidP="00111074">
      <w:pPr>
        <w:pStyle w:val="Title2"/>
      </w:pPr>
    </w:p>
    <w:p w14:paraId="054FEDF4" w14:textId="77777777" w:rsidR="00EE7995" w:rsidRDefault="00EE7995" w:rsidP="00111074">
      <w:pPr>
        <w:pStyle w:val="Title2"/>
      </w:pPr>
    </w:p>
    <w:p w14:paraId="054FEDF5" w14:textId="77777777" w:rsidR="00111074" w:rsidRDefault="00267512" w:rsidP="00EE7995">
      <w:pPr>
        <w:jc w:val="center"/>
      </w:pPr>
      <w:r w:rsidRPr="00560616">
        <w:rPr>
          <w:noProof/>
        </w:rPr>
        <w:drawing>
          <wp:inline distT="0" distB="0" distL="0" distR="0" wp14:anchorId="05501EF0" wp14:editId="68939417">
            <wp:extent cx="5815584" cy="1060704"/>
            <wp:effectExtent l="0" t="0" r="0" b="6350"/>
            <wp:docPr id="2" name="Picture 3" descr="Logo for the Department of Veterans Affairs, Office of Information and Technology, Product Development, including the official seal of the Department of Veterans Affair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for the Department of Veterans Affairs, Office of Information and Technology, Product Development, including the official seal of the Department of Veterans Affairs&#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5584" cy="1060704"/>
                    </a:xfrm>
                    <a:prstGeom prst="rect">
                      <a:avLst/>
                    </a:prstGeom>
                    <a:noFill/>
                    <a:ln>
                      <a:noFill/>
                    </a:ln>
                  </pic:spPr>
                </pic:pic>
              </a:graphicData>
            </a:graphic>
          </wp:inline>
        </w:drawing>
      </w:r>
    </w:p>
    <w:p w14:paraId="054FEDF6" w14:textId="77777777" w:rsidR="00111074" w:rsidRPr="005068FD" w:rsidRDefault="00111074" w:rsidP="00111074"/>
    <w:p w14:paraId="054FEDF7" w14:textId="77777777" w:rsidR="00111074" w:rsidRDefault="00111074" w:rsidP="00111074"/>
    <w:p w14:paraId="054FEDF8" w14:textId="77777777" w:rsidR="00CE41B2" w:rsidRDefault="00CE41B2" w:rsidP="00111074"/>
    <w:p w14:paraId="054FEDF9" w14:textId="77777777" w:rsidR="00EE7995" w:rsidRDefault="00EE7995" w:rsidP="00111074"/>
    <w:p w14:paraId="054FEDFA" w14:textId="77777777" w:rsidR="00EE7995" w:rsidRDefault="00EE7995" w:rsidP="00111074"/>
    <w:p w14:paraId="054FEDFB" w14:textId="77777777" w:rsidR="00CE41B2" w:rsidRDefault="00CE41B2" w:rsidP="001E6E2D"/>
    <w:p w14:paraId="054FEDFC" w14:textId="77777777" w:rsidR="00CE41B2" w:rsidRPr="00CD0220" w:rsidRDefault="00CE41B2" w:rsidP="00111074"/>
    <w:p w14:paraId="3295FA47" w14:textId="77777777" w:rsidR="002F3C0F" w:rsidRDefault="002F3C0F" w:rsidP="00111074">
      <w:pPr>
        <w:pStyle w:val="Title2"/>
      </w:pPr>
      <w:r>
        <w:t>Department of Veterans Affairs</w:t>
      </w:r>
    </w:p>
    <w:p w14:paraId="054FEDFD" w14:textId="5F19D8E9" w:rsidR="00111074" w:rsidRDefault="00950894" w:rsidP="00111074">
      <w:pPr>
        <w:pStyle w:val="Title2"/>
      </w:pPr>
      <w:del w:id="2" w:author="Steffen Maerdian" w:date="2018-05-01T15:02:00Z">
        <w:r w:rsidDel="00E650D8">
          <w:delText>April</w:delText>
        </w:r>
        <w:r w:rsidR="00751E5A" w:rsidDel="00E650D8">
          <w:delText xml:space="preserve"> </w:delText>
        </w:r>
      </w:del>
      <w:ins w:id="3" w:author="Steffen Maerdian" w:date="2018-05-01T15:02:00Z">
        <w:r w:rsidR="00E650D8">
          <w:t>May</w:t>
        </w:r>
        <w:r w:rsidR="00E650D8">
          <w:t xml:space="preserve"> </w:t>
        </w:r>
      </w:ins>
      <w:r w:rsidR="00751E5A">
        <w:t>20</w:t>
      </w:r>
      <w:r w:rsidR="00B70B67">
        <w:t>18</w:t>
      </w:r>
    </w:p>
    <w:p w14:paraId="054FEDFE" w14:textId="71E0063A" w:rsidR="004337F4" w:rsidDel="00556047" w:rsidRDefault="004337F4" w:rsidP="00111074">
      <w:pPr>
        <w:pStyle w:val="Title2"/>
        <w:rPr>
          <w:del w:id="4" w:author="Steffen Maerdian" w:date="2018-04-18T18:07:00Z"/>
        </w:rPr>
      </w:pPr>
      <w:r>
        <w:t xml:space="preserve">Version </w:t>
      </w:r>
      <w:r w:rsidR="00950894">
        <w:t>3.</w:t>
      </w:r>
      <w:ins w:id="5" w:author="Steffen Maerdian" w:date="2018-05-01T15:03:00Z">
        <w:r w:rsidR="00C610A5">
          <w:t>4</w:t>
        </w:r>
      </w:ins>
      <w:ins w:id="6" w:author="Keith Oulson" w:date="2018-04-25T13:25:00Z">
        <w:del w:id="7" w:author="Steffen Maerdian" w:date="2018-05-01T15:03:00Z">
          <w:r w:rsidR="00A00E79" w:rsidDel="00C610A5">
            <w:delText>1</w:delText>
          </w:r>
        </w:del>
      </w:ins>
      <w:del w:id="8" w:author="Steffen Maerdian" w:date="2018-04-18T18:07:00Z">
        <w:r w:rsidR="00950894" w:rsidDel="00556047">
          <w:delText>1</w:delText>
        </w:r>
      </w:del>
    </w:p>
    <w:p w14:paraId="054FEDFF" w14:textId="77777777" w:rsidR="009F7C75" w:rsidRDefault="009F7C75" w:rsidP="00E87723">
      <w:pPr>
        <w:pStyle w:val="Title2"/>
        <w:sectPr w:rsidR="009F7C75" w:rsidSect="009F7C75">
          <w:footerReference w:type="even" r:id="rId14"/>
          <w:footerReference w:type="default" r:id="rId15"/>
          <w:pgSz w:w="12240" w:h="15840" w:code="1"/>
          <w:pgMar w:top="1440" w:right="1440" w:bottom="1440" w:left="1440" w:header="720" w:footer="720" w:gutter="0"/>
          <w:pgNumType w:fmt="lowerRoman"/>
          <w:cols w:space="720"/>
          <w:titlePg/>
          <w:docGrid w:linePitch="360"/>
        </w:sectPr>
      </w:pPr>
    </w:p>
    <w:p w14:paraId="054FEE00" w14:textId="77777777" w:rsidR="00111074" w:rsidRDefault="0048501A" w:rsidP="00FE0AC2">
      <w:pPr>
        <w:pStyle w:val="Title2"/>
        <w:keepNext/>
      </w:pPr>
      <w:r>
        <w:lastRenderedPageBreak/>
        <w:t>Revision History</w:t>
      </w:r>
    </w:p>
    <w:tbl>
      <w:tblPr>
        <w:tblW w:w="0" w:type="auto"/>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B03986" w:rsidRPr="00BF3707" w14:paraId="054FEE05" w14:textId="77777777" w:rsidTr="00E91E51">
        <w:tc>
          <w:tcPr>
            <w:tcW w:w="1728" w:type="dxa"/>
            <w:shd w:val="clear" w:color="auto" w:fill="F2F2F2"/>
          </w:tcPr>
          <w:p w14:paraId="054FEE01" w14:textId="77777777" w:rsidR="00B03986" w:rsidRPr="00BF3707" w:rsidRDefault="00B03986" w:rsidP="000A7B20">
            <w:pPr>
              <w:pStyle w:val="TableHeading"/>
            </w:pPr>
            <w:r w:rsidRPr="00BF3707">
              <w:t>Date</w:t>
            </w:r>
          </w:p>
        </w:tc>
        <w:tc>
          <w:tcPr>
            <w:tcW w:w="1080" w:type="dxa"/>
            <w:shd w:val="clear" w:color="auto" w:fill="F2F2F2"/>
          </w:tcPr>
          <w:p w14:paraId="054FEE02" w14:textId="77777777" w:rsidR="00B03986" w:rsidRPr="00BF3707" w:rsidRDefault="00B03986" w:rsidP="000A7B20">
            <w:pPr>
              <w:pStyle w:val="TableHeading"/>
            </w:pPr>
            <w:r w:rsidRPr="00BF3707">
              <w:t>Version</w:t>
            </w:r>
          </w:p>
        </w:tc>
        <w:tc>
          <w:tcPr>
            <w:tcW w:w="4392" w:type="dxa"/>
            <w:shd w:val="clear" w:color="auto" w:fill="F2F2F2"/>
          </w:tcPr>
          <w:p w14:paraId="054FEE03" w14:textId="77777777" w:rsidR="00B03986" w:rsidRPr="00BF3707" w:rsidRDefault="00B03986" w:rsidP="000A7B20">
            <w:pPr>
              <w:pStyle w:val="TableHeading"/>
            </w:pPr>
            <w:r w:rsidRPr="00BF3707">
              <w:t>Description</w:t>
            </w:r>
          </w:p>
        </w:tc>
        <w:tc>
          <w:tcPr>
            <w:tcW w:w="2329" w:type="dxa"/>
            <w:shd w:val="clear" w:color="auto" w:fill="F2F2F2"/>
          </w:tcPr>
          <w:p w14:paraId="054FEE04" w14:textId="77777777" w:rsidR="00B03986" w:rsidRPr="00BF3707" w:rsidRDefault="00B03986" w:rsidP="000A7B20">
            <w:pPr>
              <w:pStyle w:val="TableHeading"/>
            </w:pPr>
            <w:r w:rsidRPr="00BF3707">
              <w:t>Author</w:t>
            </w:r>
          </w:p>
        </w:tc>
      </w:tr>
      <w:tr w:rsidR="00F5512D" w14:paraId="054FEE0B" w14:textId="77777777" w:rsidTr="00E91E51">
        <w:tc>
          <w:tcPr>
            <w:tcW w:w="1728" w:type="dxa"/>
          </w:tcPr>
          <w:p w14:paraId="054FEE06" w14:textId="1D2EBCE1" w:rsidR="00F5512D" w:rsidRPr="00556047" w:rsidRDefault="006F0EC9" w:rsidP="00F04816">
            <w:pPr>
              <w:pStyle w:val="TableText"/>
              <w:rPr>
                <w:rFonts w:ascii="Verdana" w:hAnsi="Verdana"/>
                <w:sz w:val="24"/>
                <w:szCs w:val="24"/>
                <w:rPrChange w:id="12" w:author="Steffen Maerdian" w:date="2018-04-18T18:08:00Z">
                  <w:rPr/>
                </w:rPrChange>
              </w:rPr>
            </w:pPr>
            <w:r w:rsidRPr="00556047">
              <w:rPr>
                <w:rFonts w:ascii="Verdana" w:hAnsi="Verdana"/>
                <w:sz w:val="24"/>
                <w:szCs w:val="24"/>
                <w:rPrChange w:id="13" w:author="Steffen Maerdian" w:date="2018-04-18T18:08:00Z">
                  <w:rPr/>
                </w:rPrChange>
              </w:rPr>
              <w:t>2/</w:t>
            </w:r>
            <w:r w:rsidR="00F04816" w:rsidRPr="00556047">
              <w:rPr>
                <w:rFonts w:ascii="Verdana" w:hAnsi="Verdana"/>
                <w:sz w:val="24"/>
                <w:szCs w:val="24"/>
                <w:rPrChange w:id="14" w:author="Steffen Maerdian" w:date="2018-04-18T18:08:00Z">
                  <w:rPr/>
                </w:rPrChange>
              </w:rPr>
              <w:t>20</w:t>
            </w:r>
            <w:r w:rsidRPr="00556047">
              <w:rPr>
                <w:rFonts w:ascii="Verdana" w:hAnsi="Verdana"/>
                <w:sz w:val="24"/>
                <w:szCs w:val="24"/>
                <w:rPrChange w:id="15" w:author="Steffen Maerdian" w:date="2018-04-18T18:08:00Z">
                  <w:rPr/>
                </w:rPrChange>
              </w:rPr>
              <w:t>/18</w:t>
            </w:r>
          </w:p>
        </w:tc>
        <w:tc>
          <w:tcPr>
            <w:tcW w:w="1080" w:type="dxa"/>
          </w:tcPr>
          <w:p w14:paraId="054FEE07" w14:textId="0BFE9FCD" w:rsidR="00F5512D" w:rsidRPr="00556047" w:rsidRDefault="006F0EC9" w:rsidP="00230CC8">
            <w:pPr>
              <w:pStyle w:val="TableText"/>
              <w:rPr>
                <w:rFonts w:ascii="Verdana" w:hAnsi="Verdana"/>
                <w:sz w:val="24"/>
                <w:szCs w:val="24"/>
                <w:rPrChange w:id="16" w:author="Steffen Maerdian" w:date="2018-04-18T18:08:00Z">
                  <w:rPr/>
                </w:rPrChange>
              </w:rPr>
            </w:pPr>
            <w:r w:rsidRPr="00556047">
              <w:rPr>
                <w:rFonts w:ascii="Verdana" w:hAnsi="Verdana"/>
                <w:sz w:val="24"/>
                <w:szCs w:val="24"/>
                <w:rPrChange w:id="17" w:author="Steffen Maerdian" w:date="2018-04-18T18:08:00Z">
                  <w:rPr/>
                </w:rPrChange>
              </w:rPr>
              <w:t>0.0.1</w:t>
            </w:r>
          </w:p>
        </w:tc>
        <w:tc>
          <w:tcPr>
            <w:tcW w:w="4392" w:type="dxa"/>
          </w:tcPr>
          <w:p w14:paraId="054FEE08" w14:textId="42452A01" w:rsidR="00F5512D" w:rsidRPr="00556047" w:rsidRDefault="006F0EC9" w:rsidP="00230CC8">
            <w:pPr>
              <w:pStyle w:val="TableText"/>
              <w:rPr>
                <w:rFonts w:ascii="Verdana" w:hAnsi="Verdana"/>
                <w:sz w:val="24"/>
                <w:szCs w:val="24"/>
                <w:rPrChange w:id="18" w:author="Steffen Maerdian" w:date="2018-04-18T18:08:00Z">
                  <w:rPr/>
                </w:rPrChange>
              </w:rPr>
            </w:pPr>
            <w:r w:rsidRPr="00556047">
              <w:rPr>
                <w:rFonts w:ascii="Verdana" w:hAnsi="Verdana"/>
                <w:sz w:val="24"/>
                <w:szCs w:val="24"/>
                <w:rPrChange w:id="19" w:author="Steffen Maerdian" w:date="2018-04-18T18:08:00Z">
                  <w:rPr/>
                </w:rPrChange>
              </w:rPr>
              <w:t>Initial creation of document</w:t>
            </w:r>
          </w:p>
        </w:tc>
        <w:tc>
          <w:tcPr>
            <w:tcW w:w="2329" w:type="dxa"/>
          </w:tcPr>
          <w:p w14:paraId="054FEE0A" w14:textId="72693A7B" w:rsidR="00F5512D" w:rsidRPr="00556047" w:rsidRDefault="006F0EC9" w:rsidP="00230CC8">
            <w:pPr>
              <w:pStyle w:val="TableText"/>
              <w:rPr>
                <w:rFonts w:ascii="Verdana" w:hAnsi="Verdana"/>
                <w:sz w:val="24"/>
                <w:szCs w:val="24"/>
                <w:rPrChange w:id="20" w:author="Steffen Maerdian" w:date="2018-04-18T18:08:00Z">
                  <w:rPr/>
                </w:rPrChange>
              </w:rPr>
            </w:pPr>
            <w:r w:rsidRPr="00556047">
              <w:rPr>
                <w:rFonts w:ascii="Verdana" w:hAnsi="Verdana"/>
                <w:sz w:val="24"/>
                <w:szCs w:val="24"/>
                <w:rPrChange w:id="21" w:author="Steffen Maerdian" w:date="2018-04-18T18:08:00Z">
                  <w:rPr/>
                </w:rPrChange>
              </w:rPr>
              <w:t>Steffen Maerdian - Halfaker</w:t>
            </w:r>
          </w:p>
        </w:tc>
      </w:tr>
      <w:tr w:rsidR="00F5512D" w14:paraId="054FEE10" w14:textId="77777777" w:rsidTr="00E91E51">
        <w:tc>
          <w:tcPr>
            <w:tcW w:w="1728" w:type="dxa"/>
          </w:tcPr>
          <w:p w14:paraId="054FEE0C" w14:textId="6237C90E" w:rsidR="00F5512D" w:rsidRPr="00556047" w:rsidRDefault="004B2AA2" w:rsidP="00230CC8">
            <w:pPr>
              <w:pStyle w:val="TableText"/>
              <w:rPr>
                <w:rFonts w:ascii="Verdana" w:hAnsi="Verdana"/>
                <w:sz w:val="24"/>
                <w:szCs w:val="24"/>
                <w:rPrChange w:id="22" w:author="Steffen Maerdian" w:date="2018-04-18T18:08:00Z">
                  <w:rPr/>
                </w:rPrChange>
              </w:rPr>
            </w:pPr>
            <w:r w:rsidRPr="00556047">
              <w:rPr>
                <w:rFonts w:ascii="Verdana" w:hAnsi="Verdana"/>
                <w:sz w:val="24"/>
                <w:szCs w:val="24"/>
                <w:rPrChange w:id="23" w:author="Steffen Maerdian" w:date="2018-04-18T18:08:00Z">
                  <w:rPr/>
                </w:rPrChange>
              </w:rPr>
              <w:t>2/21/2018</w:t>
            </w:r>
          </w:p>
        </w:tc>
        <w:tc>
          <w:tcPr>
            <w:tcW w:w="1080" w:type="dxa"/>
          </w:tcPr>
          <w:p w14:paraId="054FEE0D" w14:textId="2C838D33" w:rsidR="00F5512D" w:rsidRPr="00556047" w:rsidRDefault="004B2AA2" w:rsidP="00230CC8">
            <w:pPr>
              <w:pStyle w:val="TableText"/>
              <w:rPr>
                <w:rFonts w:ascii="Verdana" w:hAnsi="Verdana"/>
                <w:sz w:val="24"/>
                <w:szCs w:val="24"/>
                <w:rPrChange w:id="24" w:author="Steffen Maerdian" w:date="2018-04-18T18:08:00Z">
                  <w:rPr/>
                </w:rPrChange>
              </w:rPr>
            </w:pPr>
            <w:r w:rsidRPr="00556047">
              <w:rPr>
                <w:rFonts w:ascii="Verdana" w:hAnsi="Verdana"/>
                <w:sz w:val="24"/>
                <w:szCs w:val="24"/>
                <w:rPrChange w:id="25" w:author="Steffen Maerdian" w:date="2018-04-18T18:08:00Z">
                  <w:rPr/>
                </w:rPrChange>
              </w:rPr>
              <w:t>0.0.2</w:t>
            </w:r>
          </w:p>
        </w:tc>
        <w:tc>
          <w:tcPr>
            <w:tcW w:w="4392" w:type="dxa"/>
          </w:tcPr>
          <w:p w14:paraId="054FEE0E" w14:textId="47AC92D1" w:rsidR="00F5512D" w:rsidRPr="00556047" w:rsidRDefault="004B2AA2" w:rsidP="00230CC8">
            <w:pPr>
              <w:pStyle w:val="TableText"/>
              <w:rPr>
                <w:rFonts w:ascii="Verdana" w:hAnsi="Verdana"/>
                <w:sz w:val="24"/>
                <w:szCs w:val="24"/>
                <w:rPrChange w:id="26" w:author="Steffen Maerdian" w:date="2018-04-18T18:08:00Z">
                  <w:rPr/>
                </w:rPrChange>
              </w:rPr>
            </w:pPr>
            <w:r w:rsidRPr="00556047">
              <w:rPr>
                <w:rFonts w:ascii="Verdana" w:hAnsi="Verdana"/>
                <w:sz w:val="24"/>
                <w:szCs w:val="24"/>
                <w:rPrChange w:id="27" w:author="Steffen Maerdian" w:date="2018-04-18T18:08:00Z">
                  <w:rPr/>
                </w:rPrChange>
              </w:rPr>
              <w:t>Creation of the specific 275 transaction document</w:t>
            </w:r>
            <w:r w:rsidR="000D6D2A" w:rsidRPr="00556047">
              <w:rPr>
                <w:rFonts w:ascii="Verdana" w:hAnsi="Verdana"/>
                <w:sz w:val="24"/>
                <w:szCs w:val="24"/>
                <w:rPrChange w:id="28" w:author="Steffen Maerdian" w:date="2018-04-18T18:08:00Z">
                  <w:rPr/>
                </w:rPrChange>
              </w:rPr>
              <w:t xml:space="preserve"> with formatting and content updates for initial draft</w:t>
            </w:r>
          </w:p>
        </w:tc>
        <w:tc>
          <w:tcPr>
            <w:tcW w:w="2329" w:type="dxa"/>
          </w:tcPr>
          <w:p w14:paraId="054FEE0F" w14:textId="2E2C1D4B" w:rsidR="00F5512D" w:rsidRPr="00556047" w:rsidRDefault="004B2AA2" w:rsidP="00230CC8">
            <w:pPr>
              <w:pStyle w:val="TableText"/>
              <w:rPr>
                <w:rFonts w:ascii="Verdana" w:hAnsi="Verdana"/>
                <w:sz w:val="24"/>
                <w:szCs w:val="24"/>
                <w:rPrChange w:id="29" w:author="Steffen Maerdian" w:date="2018-04-18T18:08:00Z">
                  <w:rPr/>
                </w:rPrChange>
              </w:rPr>
            </w:pPr>
            <w:r w:rsidRPr="00556047">
              <w:rPr>
                <w:rFonts w:ascii="Verdana" w:hAnsi="Verdana"/>
                <w:sz w:val="24"/>
                <w:szCs w:val="24"/>
                <w:rPrChange w:id="30" w:author="Steffen Maerdian" w:date="2018-04-18T18:08:00Z">
                  <w:rPr/>
                </w:rPrChange>
              </w:rPr>
              <w:t>Keith Oulson – Halfaker and Associates</w:t>
            </w:r>
          </w:p>
        </w:tc>
      </w:tr>
      <w:tr w:rsidR="00F5512D" w14:paraId="054FEE15" w14:textId="77777777" w:rsidTr="00E91E51">
        <w:tc>
          <w:tcPr>
            <w:tcW w:w="1728" w:type="dxa"/>
          </w:tcPr>
          <w:p w14:paraId="054FEE11" w14:textId="246580AE" w:rsidR="00F5512D" w:rsidRPr="00556047" w:rsidRDefault="00FE0AC2" w:rsidP="00230CC8">
            <w:pPr>
              <w:pStyle w:val="TableText"/>
              <w:rPr>
                <w:rFonts w:ascii="Verdana" w:hAnsi="Verdana"/>
                <w:sz w:val="24"/>
                <w:szCs w:val="24"/>
                <w:rPrChange w:id="31" w:author="Steffen Maerdian" w:date="2018-04-18T18:08:00Z">
                  <w:rPr/>
                </w:rPrChange>
              </w:rPr>
            </w:pPr>
            <w:r w:rsidRPr="00556047">
              <w:rPr>
                <w:rFonts w:ascii="Verdana" w:hAnsi="Verdana"/>
                <w:sz w:val="24"/>
                <w:szCs w:val="24"/>
                <w:rPrChange w:id="32" w:author="Steffen Maerdian" w:date="2018-04-18T18:08:00Z">
                  <w:rPr/>
                </w:rPrChange>
              </w:rPr>
              <w:t>3/2/18</w:t>
            </w:r>
          </w:p>
        </w:tc>
        <w:tc>
          <w:tcPr>
            <w:tcW w:w="1080" w:type="dxa"/>
          </w:tcPr>
          <w:p w14:paraId="054FEE12" w14:textId="329AECC2" w:rsidR="00F5512D" w:rsidRPr="00556047" w:rsidRDefault="00FE0AC2" w:rsidP="00230CC8">
            <w:pPr>
              <w:pStyle w:val="TableText"/>
              <w:rPr>
                <w:rFonts w:ascii="Verdana" w:hAnsi="Verdana"/>
                <w:sz w:val="24"/>
                <w:szCs w:val="24"/>
                <w:rPrChange w:id="33" w:author="Steffen Maerdian" w:date="2018-04-18T18:08:00Z">
                  <w:rPr/>
                </w:rPrChange>
              </w:rPr>
            </w:pPr>
            <w:r w:rsidRPr="00556047">
              <w:rPr>
                <w:rFonts w:ascii="Verdana" w:hAnsi="Verdana"/>
                <w:sz w:val="24"/>
                <w:szCs w:val="24"/>
                <w:rPrChange w:id="34" w:author="Steffen Maerdian" w:date="2018-04-18T18:08:00Z">
                  <w:rPr/>
                </w:rPrChange>
              </w:rPr>
              <w:t>1</w:t>
            </w:r>
            <w:r w:rsidR="0069772F" w:rsidRPr="00556047">
              <w:rPr>
                <w:rFonts w:ascii="Verdana" w:hAnsi="Verdana"/>
                <w:sz w:val="24"/>
                <w:szCs w:val="24"/>
                <w:rPrChange w:id="35" w:author="Steffen Maerdian" w:date="2018-04-18T18:08:00Z">
                  <w:rPr/>
                </w:rPrChange>
              </w:rPr>
              <w:t>.0</w:t>
            </w:r>
          </w:p>
        </w:tc>
        <w:tc>
          <w:tcPr>
            <w:tcW w:w="4392" w:type="dxa"/>
          </w:tcPr>
          <w:p w14:paraId="054FEE13" w14:textId="3E314FD5" w:rsidR="00F5512D" w:rsidRPr="00556047" w:rsidRDefault="00FE0AC2" w:rsidP="00230CC8">
            <w:pPr>
              <w:pStyle w:val="TableText"/>
              <w:rPr>
                <w:rFonts w:ascii="Verdana" w:hAnsi="Verdana"/>
                <w:sz w:val="24"/>
                <w:szCs w:val="24"/>
                <w:rPrChange w:id="36" w:author="Steffen Maerdian" w:date="2018-04-18T18:08:00Z">
                  <w:rPr/>
                </w:rPrChange>
              </w:rPr>
            </w:pPr>
            <w:r w:rsidRPr="00556047">
              <w:rPr>
                <w:rFonts w:ascii="Verdana" w:hAnsi="Verdana"/>
                <w:sz w:val="24"/>
                <w:szCs w:val="24"/>
                <w:rPrChange w:id="37" w:author="Steffen Maerdian" w:date="2018-04-18T18:08:00Z">
                  <w:rPr/>
                </w:rPrChange>
              </w:rPr>
              <w:t>Reviewing for initial draft</w:t>
            </w:r>
          </w:p>
        </w:tc>
        <w:tc>
          <w:tcPr>
            <w:tcW w:w="2329" w:type="dxa"/>
          </w:tcPr>
          <w:p w14:paraId="054FEE14" w14:textId="778B7766" w:rsidR="00F5512D" w:rsidRPr="00556047" w:rsidRDefault="00FE0AC2" w:rsidP="00230CC8">
            <w:pPr>
              <w:pStyle w:val="TableText"/>
              <w:rPr>
                <w:rFonts w:ascii="Verdana" w:hAnsi="Verdana"/>
                <w:sz w:val="24"/>
                <w:szCs w:val="24"/>
                <w:rPrChange w:id="38" w:author="Steffen Maerdian" w:date="2018-04-18T18:08:00Z">
                  <w:rPr/>
                </w:rPrChange>
              </w:rPr>
            </w:pPr>
            <w:r w:rsidRPr="00556047">
              <w:rPr>
                <w:rFonts w:ascii="Verdana" w:hAnsi="Verdana"/>
                <w:sz w:val="24"/>
                <w:szCs w:val="24"/>
                <w:rPrChange w:id="39" w:author="Steffen Maerdian" w:date="2018-04-18T18:08:00Z">
                  <w:rPr/>
                </w:rPrChange>
              </w:rPr>
              <w:t>Steffen Maerdian - Halfaker</w:t>
            </w:r>
          </w:p>
        </w:tc>
      </w:tr>
      <w:tr w:rsidR="00F5512D" w14:paraId="054FEE1A" w14:textId="77777777" w:rsidTr="00E91E51">
        <w:tc>
          <w:tcPr>
            <w:tcW w:w="1728" w:type="dxa"/>
          </w:tcPr>
          <w:p w14:paraId="054FEE16" w14:textId="69462F61" w:rsidR="00F5512D" w:rsidRPr="00556047" w:rsidRDefault="00944285" w:rsidP="00230CC8">
            <w:pPr>
              <w:pStyle w:val="TableText"/>
              <w:rPr>
                <w:rFonts w:ascii="Verdana" w:hAnsi="Verdana"/>
                <w:sz w:val="24"/>
                <w:szCs w:val="24"/>
                <w:rPrChange w:id="40" w:author="Steffen Maerdian" w:date="2018-04-18T18:08:00Z">
                  <w:rPr/>
                </w:rPrChange>
              </w:rPr>
            </w:pPr>
            <w:r w:rsidRPr="00556047">
              <w:rPr>
                <w:rFonts w:ascii="Verdana" w:hAnsi="Verdana"/>
                <w:sz w:val="24"/>
                <w:szCs w:val="24"/>
                <w:rPrChange w:id="41" w:author="Steffen Maerdian" w:date="2018-04-18T18:08:00Z">
                  <w:rPr/>
                </w:rPrChange>
              </w:rPr>
              <w:t>3/19/18</w:t>
            </w:r>
          </w:p>
        </w:tc>
        <w:tc>
          <w:tcPr>
            <w:tcW w:w="1080" w:type="dxa"/>
          </w:tcPr>
          <w:p w14:paraId="054FEE17" w14:textId="017E9235" w:rsidR="00F5512D" w:rsidRPr="00556047" w:rsidRDefault="00944285" w:rsidP="00230CC8">
            <w:pPr>
              <w:pStyle w:val="TableText"/>
              <w:rPr>
                <w:rFonts w:ascii="Verdana" w:hAnsi="Verdana"/>
                <w:sz w:val="24"/>
                <w:szCs w:val="24"/>
                <w:rPrChange w:id="42" w:author="Steffen Maerdian" w:date="2018-04-18T18:08:00Z">
                  <w:rPr/>
                </w:rPrChange>
              </w:rPr>
            </w:pPr>
            <w:r w:rsidRPr="00556047">
              <w:rPr>
                <w:rFonts w:ascii="Verdana" w:hAnsi="Verdana"/>
                <w:sz w:val="24"/>
                <w:szCs w:val="24"/>
                <w:rPrChange w:id="43" w:author="Steffen Maerdian" w:date="2018-04-18T18:08:00Z">
                  <w:rPr/>
                </w:rPrChange>
              </w:rPr>
              <w:t>1.5</w:t>
            </w:r>
          </w:p>
        </w:tc>
        <w:tc>
          <w:tcPr>
            <w:tcW w:w="4392" w:type="dxa"/>
          </w:tcPr>
          <w:p w14:paraId="054FEE18" w14:textId="29E049AA" w:rsidR="00F5512D" w:rsidRPr="00556047" w:rsidRDefault="00944285" w:rsidP="00230CC8">
            <w:pPr>
              <w:pStyle w:val="TableText"/>
              <w:rPr>
                <w:rFonts w:ascii="Verdana" w:hAnsi="Verdana"/>
                <w:sz w:val="24"/>
                <w:szCs w:val="24"/>
                <w:rPrChange w:id="44" w:author="Steffen Maerdian" w:date="2018-04-18T18:08:00Z">
                  <w:rPr/>
                </w:rPrChange>
              </w:rPr>
            </w:pPr>
            <w:r w:rsidRPr="00556047">
              <w:rPr>
                <w:rFonts w:ascii="Verdana" w:hAnsi="Verdana"/>
                <w:sz w:val="24"/>
                <w:szCs w:val="24"/>
                <w:rPrChange w:id="45" w:author="Steffen Maerdian" w:date="2018-04-18T18:08:00Z">
                  <w:rPr/>
                </w:rPrChange>
              </w:rPr>
              <w:t>Incorporation of review comments from eBilling and Technical Writer</w:t>
            </w:r>
            <w:r w:rsidR="0061579A" w:rsidRPr="00556047">
              <w:rPr>
                <w:rFonts w:ascii="Verdana" w:hAnsi="Verdana"/>
                <w:sz w:val="24"/>
                <w:szCs w:val="24"/>
                <w:rPrChange w:id="46" w:author="Steffen Maerdian" w:date="2018-04-18T18:08:00Z">
                  <w:rPr/>
                </w:rPrChange>
              </w:rPr>
              <w:t xml:space="preserve"> – FSC did not deliver review on due date.</w:t>
            </w:r>
          </w:p>
        </w:tc>
        <w:tc>
          <w:tcPr>
            <w:tcW w:w="2329" w:type="dxa"/>
          </w:tcPr>
          <w:p w14:paraId="054FEE19" w14:textId="28C8228B" w:rsidR="00944285" w:rsidRPr="00556047" w:rsidRDefault="00944285" w:rsidP="00230CC8">
            <w:pPr>
              <w:pStyle w:val="TableText"/>
              <w:rPr>
                <w:rFonts w:ascii="Verdana" w:hAnsi="Verdana"/>
                <w:sz w:val="24"/>
                <w:szCs w:val="24"/>
                <w:rPrChange w:id="47" w:author="Steffen Maerdian" w:date="2018-04-18T18:08:00Z">
                  <w:rPr/>
                </w:rPrChange>
              </w:rPr>
            </w:pPr>
            <w:r w:rsidRPr="00556047">
              <w:rPr>
                <w:rFonts w:ascii="Verdana" w:hAnsi="Verdana"/>
                <w:sz w:val="24"/>
                <w:szCs w:val="24"/>
                <w:rPrChange w:id="48" w:author="Steffen Maerdian" w:date="2018-04-18T18:08:00Z">
                  <w:rPr/>
                </w:rPrChange>
              </w:rPr>
              <w:t>Keith Oulson – Halfaker &amp; Associates</w:t>
            </w:r>
          </w:p>
        </w:tc>
      </w:tr>
      <w:tr w:rsidR="0061579A" w14:paraId="054FEE20" w14:textId="77777777" w:rsidTr="00E91E51">
        <w:tc>
          <w:tcPr>
            <w:tcW w:w="1728" w:type="dxa"/>
          </w:tcPr>
          <w:p w14:paraId="054FEE1B" w14:textId="1DDF69A5" w:rsidR="0061579A" w:rsidRPr="00556047" w:rsidRDefault="0061579A" w:rsidP="0061579A">
            <w:pPr>
              <w:pStyle w:val="TableText"/>
              <w:rPr>
                <w:rFonts w:ascii="Verdana" w:hAnsi="Verdana"/>
                <w:sz w:val="24"/>
                <w:szCs w:val="24"/>
                <w:rPrChange w:id="49" w:author="Steffen Maerdian" w:date="2018-04-18T18:08:00Z">
                  <w:rPr/>
                </w:rPrChange>
              </w:rPr>
            </w:pPr>
            <w:r w:rsidRPr="00556047">
              <w:rPr>
                <w:rFonts w:ascii="Verdana" w:hAnsi="Verdana"/>
                <w:sz w:val="24"/>
                <w:szCs w:val="24"/>
                <w:rPrChange w:id="50" w:author="Steffen Maerdian" w:date="2018-04-18T18:08:00Z">
                  <w:rPr/>
                </w:rPrChange>
              </w:rPr>
              <w:t>3/26/18</w:t>
            </w:r>
          </w:p>
        </w:tc>
        <w:tc>
          <w:tcPr>
            <w:tcW w:w="1080" w:type="dxa"/>
          </w:tcPr>
          <w:p w14:paraId="054FEE1C" w14:textId="30E41CA8" w:rsidR="0061579A" w:rsidRPr="00556047" w:rsidRDefault="0061579A" w:rsidP="0061579A">
            <w:pPr>
              <w:pStyle w:val="TableText"/>
              <w:rPr>
                <w:rFonts w:ascii="Verdana" w:hAnsi="Verdana"/>
                <w:sz w:val="24"/>
                <w:szCs w:val="24"/>
                <w:rPrChange w:id="51" w:author="Steffen Maerdian" w:date="2018-04-18T18:08:00Z">
                  <w:rPr/>
                </w:rPrChange>
              </w:rPr>
            </w:pPr>
            <w:r w:rsidRPr="00556047">
              <w:rPr>
                <w:rFonts w:ascii="Verdana" w:hAnsi="Verdana"/>
                <w:sz w:val="24"/>
                <w:szCs w:val="24"/>
                <w:rPrChange w:id="52" w:author="Steffen Maerdian" w:date="2018-04-18T18:08:00Z">
                  <w:rPr/>
                </w:rPrChange>
              </w:rPr>
              <w:t>2.0</w:t>
            </w:r>
          </w:p>
        </w:tc>
        <w:tc>
          <w:tcPr>
            <w:tcW w:w="4392" w:type="dxa"/>
          </w:tcPr>
          <w:p w14:paraId="054FEE1E" w14:textId="088C8A5A" w:rsidR="0061579A" w:rsidRPr="00556047" w:rsidRDefault="0061579A" w:rsidP="0061579A">
            <w:pPr>
              <w:pStyle w:val="TableText"/>
              <w:rPr>
                <w:rFonts w:ascii="Verdana" w:hAnsi="Verdana"/>
                <w:sz w:val="24"/>
                <w:szCs w:val="24"/>
                <w:rPrChange w:id="53" w:author="Steffen Maerdian" w:date="2018-04-18T18:08:00Z">
                  <w:rPr/>
                </w:rPrChange>
              </w:rPr>
            </w:pPr>
            <w:r w:rsidRPr="00556047">
              <w:rPr>
                <w:rFonts w:ascii="Verdana" w:hAnsi="Verdana"/>
                <w:sz w:val="24"/>
                <w:szCs w:val="24"/>
                <w:rPrChange w:id="54" w:author="Steffen Maerdian" w:date="2018-04-18T18:08:00Z">
                  <w:rPr/>
                </w:rPrChange>
              </w:rPr>
              <w:t>Review</w:t>
            </w:r>
          </w:p>
        </w:tc>
        <w:tc>
          <w:tcPr>
            <w:tcW w:w="2329" w:type="dxa"/>
          </w:tcPr>
          <w:p w14:paraId="054FEE1F" w14:textId="632CF392" w:rsidR="0061579A" w:rsidRPr="00556047" w:rsidRDefault="0061579A" w:rsidP="0061579A">
            <w:pPr>
              <w:pStyle w:val="TableText"/>
              <w:rPr>
                <w:rFonts w:ascii="Verdana" w:hAnsi="Verdana"/>
                <w:sz w:val="24"/>
                <w:szCs w:val="24"/>
                <w:rPrChange w:id="55" w:author="Steffen Maerdian" w:date="2018-04-18T18:08:00Z">
                  <w:rPr/>
                </w:rPrChange>
              </w:rPr>
            </w:pPr>
            <w:r w:rsidRPr="00556047">
              <w:rPr>
                <w:rFonts w:ascii="Verdana" w:hAnsi="Verdana"/>
                <w:sz w:val="24"/>
                <w:szCs w:val="24"/>
                <w:rPrChange w:id="56" w:author="Steffen Maerdian" w:date="2018-04-18T18:08:00Z">
                  <w:rPr/>
                </w:rPrChange>
              </w:rPr>
              <w:t>Steffen Maerdian - Halfaker</w:t>
            </w:r>
          </w:p>
        </w:tc>
      </w:tr>
      <w:tr w:rsidR="0061579A" w14:paraId="054FEE25" w14:textId="77777777" w:rsidTr="00E91E51">
        <w:tc>
          <w:tcPr>
            <w:tcW w:w="1728" w:type="dxa"/>
          </w:tcPr>
          <w:p w14:paraId="054FEE21" w14:textId="23877485" w:rsidR="0061579A" w:rsidRPr="00556047" w:rsidRDefault="00950894" w:rsidP="0061579A">
            <w:pPr>
              <w:pStyle w:val="TableText"/>
              <w:rPr>
                <w:rFonts w:ascii="Verdana" w:hAnsi="Verdana"/>
                <w:sz w:val="24"/>
                <w:szCs w:val="24"/>
                <w:rPrChange w:id="57" w:author="Steffen Maerdian" w:date="2018-04-18T18:08:00Z">
                  <w:rPr/>
                </w:rPrChange>
              </w:rPr>
            </w:pPr>
            <w:r w:rsidRPr="00556047">
              <w:rPr>
                <w:rFonts w:ascii="Verdana" w:hAnsi="Verdana"/>
                <w:sz w:val="24"/>
                <w:szCs w:val="24"/>
                <w:rPrChange w:id="58" w:author="Steffen Maerdian" w:date="2018-04-18T18:08:00Z">
                  <w:rPr/>
                </w:rPrChange>
              </w:rPr>
              <w:t>4/6/2018</w:t>
            </w:r>
          </w:p>
        </w:tc>
        <w:tc>
          <w:tcPr>
            <w:tcW w:w="1080" w:type="dxa"/>
          </w:tcPr>
          <w:p w14:paraId="054FEE22" w14:textId="540D113A" w:rsidR="0061579A" w:rsidRPr="00556047" w:rsidRDefault="00950894" w:rsidP="0061579A">
            <w:pPr>
              <w:pStyle w:val="TableText"/>
              <w:rPr>
                <w:rFonts w:ascii="Verdana" w:hAnsi="Verdana"/>
                <w:sz w:val="24"/>
                <w:szCs w:val="24"/>
                <w:rPrChange w:id="59" w:author="Steffen Maerdian" w:date="2018-04-18T18:08:00Z">
                  <w:rPr/>
                </w:rPrChange>
              </w:rPr>
            </w:pPr>
            <w:r w:rsidRPr="00556047">
              <w:rPr>
                <w:rFonts w:ascii="Verdana" w:hAnsi="Verdana"/>
                <w:sz w:val="24"/>
                <w:szCs w:val="24"/>
                <w:rPrChange w:id="60" w:author="Steffen Maerdian" w:date="2018-04-18T18:08:00Z">
                  <w:rPr/>
                </w:rPrChange>
              </w:rPr>
              <w:t>2.5</w:t>
            </w:r>
          </w:p>
        </w:tc>
        <w:tc>
          <w:tcPr>
            <w:tcW w:w="4392" w:type="dxa"/>
          </w:tcPr>
          <w:p w14:paraId="054FEE23" w14:textId="4A8C2676" w:rsidR="0061579A" w:rsidRPr="00556047" w:rsidRDefault="00950894" w:rsidP="0061579A">
            <w:pPr>
              <w:pStyle w:val="TableText"/>
              <w:rPr>
                <w:rFonts w:ascii="Verdana" w:hAnsi="Verdana"/>
                <w:sz w:val="24"/>
                <w:szCs w:val="24"/>
                <w:rPrChange w:id="61" w:author="Steffen Maerdian" w:date="2018-04-18T18:08:00Z">
                  <w:rPr/>
                </w:rPrChange>
              </w:rPr>
            </w:pPr>
            <w:r w:rsidRPr="00556047">
              <w:rPr>
                <w:rFonts w:ascii="Verdana" w:hAnsi="Verdana"/>
                <w:sz w:val="24"/>
                <w:szCs w:val="24"/>
                <w:rPrChange w:id="62" w:author="Steffen Maerdian" w:date="2018-04-18T18:08:00Z">
                  <w:rPr/>
                </w:rPrChange>
              </w:rPr>
              <w:t>Review</w:t>
            </w:r>
          </w:p>
        </w:tc>
        <w:tc>
          <w:tcPr>
            <w:tcW w:w="2329" w:type="dxa"/>
          </w:tcPr>
          <w:p w14:paraId="054FEE24" w14:textId="71162EE9" w:rsidR="0061579A" w:rsidRPr="00556047" w:rsidRDefault="00950894" w:rsidP="0061579A">
            <w:pPr>
              <w:pStyle w:val="TableText"/>
              <w:rPr>
                <w:rFonts w:ascii="Verdana" w:hAnsi="Verdana"/>
                <w:sz w:val="24"/>
                <w:szCs w:val="24"/>
                <w:rPrChange w:id="63" w:author="Steffen Maerdian" w:date="2018-04-18T18:08:00Z">
                  <w:rPr/>
                </w:rPrChange>
              </w:rPr>
            </w:pPr>
            <w:r w:rsidRPr="00556047">
              <w:rPr>
                <w:rFonts w:ascii="Verdana" w:hAnsi="Verdana"/>
                <w:sz w:val="24"/>
                <w:szCs w:val="24"/>
                <w:rPrChange w:id="64" w:author="Steffen Maerdian" w:date="2018-04-18T18:08:00Z">
                  <w:rPr/>
                </w:rPrChange>
              </w:rPr>
              <w:t>EDI BA’s</w:t>
            </w:r>
          </w:p>
        </w:tc>
      </w:tr>
      <w:tr w:rsidR="0061579A" w14:paraId="054FEE2A" w14:textId="77777777" w:rsidTr="00E91E51">
        <w:tc>
          <w:tcPr>
            <w:tcW w:w="1728" w:type="dxa"/>
          </w:tcPr>
          <w:p w14:paraId="054FEE26" w14:textId="704931A6" w:rsidR="0061579A" w:rsidRPr="00556047" w:rsidRDefault="00950894" w:rsidP="0061579A">
            <w:pPr>
              <w:pStyle w:val="TableText"/>
              <w:rPr>
                <w:rFonts w:ascii="Verdana" w:hAnsi="Verdana"/>
                <w:sz w:val="24"/>
                <w:szCs w:val="24"/>
                <w:rPrChange w:id="65" w:author="Steffen Maerdian" w:date="2018-04-18T18:08:00Z">
                  <w:rPr/>
                </w:rPrChange>
              </w:rPr>
            </w:pPr>
            <w:r w:rsidRPr="00556047">
              <w:rPr>
                <w:rFonts w:ascii="Verdana" w:hAnsi="Verdana"/>
                <w:sz w:val="24"/>
                <w:szCs w:val="24"/>
                <w:rPrChange w:id="66" w:author="Steffen Maerdian" w:date="2018-04-18T18:08:00Z">
                  <w:rPr/>
                </w:rPrChange>
              </w:rPr>
              <w:t>4/10/2018</w:t>
            </w:r>
          </w:p>
        </w:tc>
        <w:tc>
          <w:tcPr>
            <w:tcW w:w="1080" w:type="dxa"/>
          </w:tcPr>
          <w:p w14:paraId="054FEE27" w14:textId="72FEA984" w:rsidR="0061579A" w:rsidRPr="00556047" w:rsidRDefault="00950894" w:rsidP="0061579A">
            <w:pPr>
              <w:pStyle w:val="TableText"/>
              <w:rPr>
                <w:rFonts w:ascii="Verdana" w:hAnsi="Verdana"/>
                <w:sz w:val="24"/>
                <w:szCs w:val="24"/>
                <w:rPrChange w:id="67" w:author="Steffen Maerdian" w:date="2018-04-18T18:08:00Z">
                  <w:rPr/>
                </w:rPrChange>
              </w:rPr>
            </w:pPr>
            <w:r w:rsidRPr="00556047">
              <w:rPr>
                <w:rFonts w:ascii="Verdana" w:hAnsi="Verdana"/>
                <w:sz w:val="24"/>
                <w:szCs w:val="24"/>
                <w:rPrChange w:id="68" w:author="Steffen Maerdian" w:date="2018-04-18T18:08:00Z">
                  <w:rPr/>
                </w:rPrChange>
              </w:rPr>
              <w:t>3.0</w:t>
            </w:r>
          </w:p>
        </w:tc>
        <w:tc>
          <w:tcPr>
            <w:tcW w:w="4392" w:type="dxa"/>
          </w:tcPr>
          <w:p w14:paraId="054FEE28" w14:textId="1170A2DD" w:rsidR="0061579A" w:rsidRPr="00556047" w:rsidRDefault="00950894" w:rsidP="0061579A">
            <w:pPr>
              <w:pStyle w:val="TableText"/>
              <w:rPr>
                <w:rFonts w:ascii="Verdana" w:hAnsi="Verdana"/>
                <w:sz w:val="24"/>
                <w:szCs w:val="24"/>
                <w:rPrChange w:id="69" w:author="Steffen Maerdian" w:date="2018-04-18T18:08:00Z">
                  <w:rPr/>
                </w:rPrChange>
              </w:rPr>
            </w:pPr>
            <w:r w:rsidRPr="00556047">
              <w:rPr>
                <w:rFonts w:ascii="Verdana" w:hAnsi="Verdana"/>
                <w:sz w:val="24"/>
                <w:szCs w:val="24"/>
                <w:rPrChange w:id="70" w:author="Steffen Maerdian" w:date="2018-04-18T18:08:00Z">
                  <w:rPr/>
                </w:rPrChange>
              </w:rPr>
              <w:t>Review</w:t>
            </w:r>
          </w:p>
        </w:tc>
        <w:tc>
          <w:tcPr>
            <w:tcW w:w="2329" w:type="dxa"/>
          </w:tcPr>
          <w:p w14:paraId="054FEE29" w14:textId="190D5CF5" w:rsidR="0061579A" w:rsidRPr="00556047" w:rsidRDefault="00950894" w:rsidP="0061579A">
            <w:pPr>
              <w:pStyle w:val="TableText"/>
              <w:rPr>
                <w:rFonts w:ascii="Verdana" w:hAnsi="Verdana"/>
                <w:sz w:val="24"/>
                <w:szCs w:val="24"/>
                <w:rPrChange w:id="71" w:author="Steffen Maerdian" w:date="2018-04-18T18:08:00Z">
                  <w:rPr/>
                </w:rPrChange>
              </w:rPr>
            </w:pPr>
            <w:r w:rsidRPr="00556047">
              <w:rPr>
                <w:rFonts w:ascii="Verdana" w:hAnsi="Verdana"/>
                <w:sz w:val="24"/>
                <w:szCs w:val="24"/>
                <w:rPrChange w:id="72" w:author="Steffen Maerdian" w:date="2018-04-18T18:08:00Z">
                  <w:rPr/>
                </w:rPrChange>
              </w:rPr>
              <w:t>Sarah Snyder, ECD Project Manager - GCIO</w:t>
            </w:r>
          </w:p>
        </w:tc>
      </w:tr>
      <w:tr w:rsidR="0061579A" w14:paraId="054FEE30" w14:textId="77777777" w:rsidTr="00E91E51">
        <w:tc>
          <w:tcPr>
            <w:tcW w:w="1728" w:type="dxa"/>
          </w:tcPr>
          <w:p w14:paraId="054FEE2B" w14:textId="50B4585C" w:rsidR="0061579A" w:rsidRPr="00556047" w:rsidRDefault="00950894" w:rsidP="0061579A">
            <w:pPr>
              <w:pStyle w:val="TableText"/>
              <w:rPr>
                <w:rFonts w:ascii="Verdana" w:hAnsi="Verdana"/>
                <w:sz w:val="24"/>
                <w:szCs w:val="24"/>
                <w:rPrChange w:id="73" w:author="Steffen Maerdian" w:date="2018-04-18T18:08:00Z">
                  <w:rPr/>
                </w:rPrChange>
              </w:rPr>
            </w:pPr>
            <w:r w:rsidRPr="00556047">
              <w:rPr>
                <w:rFonts w:ascii="Verdana" w:hAnsi="Verdana"/>
                <w:sz w:val="24"/>
                <w:szCs w:val="24"/>
                <w:rPrChange w:id="74" w:author="Steffen Maerdian" w:date="2018-04-18T18:08:00Z">
                  <w:rPr/>
                </w:rPrChange>
              </w:rPr>
              <w:t>4/12/2018</w:t>
            </w:r>
          </w:p>
        </w:tc>
        <w:tc>
          <w:tcPr>
            <w:tcW w:w="1080" w:type="dxa"/>
          </w:tcPr>
          <w:p w14:paraId="054FEE2C" w14:textId="4AB24F84" w:rsidR="0061579A" w:rsidRPr="00556047" w:rsidRDefault="00950894" w:rsidP="0061579A">
            <w:pPr>
              <w:pStyle w:val="TableText"/>
              <w:rPr>
                <w:rFonts w:ascii="Verdana" w:hAnsi="Verdana"/>
                <w:sz w:val="24"/>
                <w:szCs w:val="24"/>
                <w:rPrChange w:id="75" w:author="Steffen Maerdian" w:date="2018-04-18T18:08:00Z">
                  <w:rPr/>
                </w:rPrChange>
              </w:rPr>
            </w:pPr>
            <w:r w:rsidRPr="00556047">
              <w:rPr>
                <w:rFonts w:ascii="Verdana" w:hAnsi="Verdana"/>
                <w:sz w:val="24"/>
                <w:szCs w:val="24"/>
                <w:rPrChange w:id="76" w:author="Steffen Maerdian" w:date="2018-04-18T18:08:00Z">
                  <w:rPr/>
                </w:rPrChange>
              </w:rPr>
              <w:t>3.1</w:t>
            </w:r>
          </w:p>
        </w:tc>
        <w:tc>
          <w:tcPr>
            <w:tcW w:w="4392" w:type="dxa"/>
          </w:tcPr>
          <w:p w14:paraId="054FEE2E" w14:textId="33B87F23" w:rsidR="0061579A" w:rsidRPr="00556047" w:rsidRDefault="00950894" w:rsidP="0061579A">
            <w:pPr>
              <w:pStyle w:val="TableText"/>
              <w:rPr>
                <w:rFonts w:ascii="Verdana" w:hAnsi="Verdana"/>
                <w:sz w:val="24"/>
                <w:szCs w:val="24"/>
                <w:rPrChange w:id="77" w:author="Steffen Maerdian" w:date="2018-04-18T18:08:00Z">
                  <w:rPr/>
                </w:rPrChange>
              </w:rPr>
            </w:pPr>
            <w:r w:rsidRPr="00556047">
              <w:rPr>
                <w:rFonts w:ascii="Verdana" w:hAnsi="Verdana"/>
                <w:sz w:val="24"/>
                <w:szCs w:val="24"/>
                <w:rPrChange w:id="78" w:author="Steffen Maerdian" w:date="2018-04-18T18:08:00Z">
                  <w:rPr/>
                </w:rPrChange>
              </w:rPr>
              <w:t>Incorporate review comments as appropriate</w:t>
            </w:r>
          </w:p>
        </w:tc>
        <w:tc>
          <w:tcPr>
            <w:tcW w:w="2329" w:type="dxa"/>
          </w:tcPr>
          <w:p w14:paraId="054FEE2F" w14:textId="1D123ED6" w:rsidR="0061579A" w:rsidRPr="00556047" w:rsidRDefault="00950894" w:rsidP="0061579A">
            <w:pPr>
              <w:pStyle w:val="TableText"/>
              <w:rPr>
                <w:rFonts w:ascii="Verdana" w:hAnsi="Verdana"/>
                <w:sz w:val="24"/>
                <w:szCs w:val="24"/>
                <w:rPrChange w:id="79" w:author="Steffen Maerdian" w:date="2018-04-18T18:08:00Z">
                  <w:rPr/>
                </w:rPrChange>
              </w:rPr>
            </w:pPr>
            <w:r w:rsidRPr="00556047">
              <w:rPr>
                <w:rFonts w:ascii="Verdana" w:hAnsi="Verdana"/>
                <w:sz w:val="24"/>
                <w:szCs w:val="24"/>
                <w:rPrChange w:id="80" w:author="Steffen Maerdian" w:date="2018-04-18T18:08:00Z">
                  <w:rPr/>
                </w:rPrChange>
              </w:rPr>
              <w:t>Keith Oulson – Halfaker &amp; Associates</w:t>
            </w:r>
          </w:p>
        </w:tc>
      </w:tr>
      <w:tr w:rsidR="00556047" w14:paraId="054FEE36" w14:textId="77777777" w:rsidTr="00E91E51">
        <w:tc>
          <w:tcPr>
            <w:tcW w:w="1728" w:type="dxa"/>
          </w:tcPr>
          <w:p w14:paraId="054FEE31" w14:textId="21B2406C" w:rsidR="00556047" w:rsidRPr="00556047" w:rsidRDefault="00556047" w:rsidP="00556047">
            <w:pPr>
              <w:pStyle w:val="TableText"/>
              <w:rPr>
                <w:rFonts w:ascii="Verdana" w:hAnsi="Verdana"/>
                <w:sz w:val="24"/>
                <w:szCs w:val="24"/>
                <w:rPrChange w:id="81" w:author="Steffen Maerdian" w:date="2018-04-18T18:08:00Z">
                  <w:rPr/>
                </w:rPrChange>
              </w:rPr>
            </w:pPr>
            <w:ins w:id="82" w:author="Steffen Maerdian" w:date="2018-04-18T18:07:00Z">
              <w:r w:rsidRPr="00556047">
                <w:rPr>
                  <w:rFonts w:ascii="Verdana" w:hAnsi="Verdana"/>
                  <w:sz w:val="24"/>
                  <w:szCs w:val="24"/>
                  <w:rPrChange w:id="83" w:author="Steffen Maerdian" w:date="2018-04-18T18:08:00Z">
                    <w:rPr/>
                  </w:rPrChange>
                </w:rPr>
                <w:t>4/18/18</w:t>
              </w:r>
            </w:ins>
          </w:p>
        </w:tc>
        <w:tc>
          <w:tcPr>
            <w:tcW w:w="1080" w:type="dxa"/>
          </w:tcPr>
          <w:p w14:paraId="054FEE32" w14:textId="3A1D5836" w:rsidR="00556047" w:rsidRPr="00556047" w:rsidRDefault="00556047" w:rsidP="00556047">
            <w:pPr>
              <w:pStyle w:val="TableText"/>
              <w:rPr>
                <w:rFonts w:ascii="Verdana" w:hAnsi="Verdana"/>
                <w:sz w:val="24"/>
                <w:szCs w:val="24"/>
                <w:rPrChange w:id="84" w:author="Steffen Maerdian" w:date="2018-04-18T18:08:00Z">
                  <w:rPr/>
                </w:rPrChange>
              </w:rPr>
            </w:pPr>
            <w:ins w:id="85" w:author="Steffen Maerdian" w:date="2018-04-18T18:07:00Z">
              <w:r w:rsidRPr="00556047">
                <w:rPr>
                  <w:rFonts w:ascii="Verdana" w:hAnsi="Verdana"/>
                  <w:sz w:val="24"/>
                  <w:szCs w:val="24"/>
                  <w:rPrChange w:id="86" w:author="Steffen Maerdian" w:date="2018-04-18T18:08:00Z">
                    <w:rPr/>
                  </w:rPrChange>
                </w:rPr>
                <w:t>3.2</w:t>
              </w:r>
            </w:ins>
          </w:p>
        </w:tc>
        <w:tc>
          <w:tcPr>
            <w:tcW w:w="4392" w:type="dxa"/>
          </w:tcPr>
          <w:p w14:paraId="054FEE34" w14:textId="4C53A2E7" w:rsidR="00556047" w:rsidRPr="00556047" w:rsidRDefault="00556047" w:rsidP="00556047">
            <w:pPr>
              <w:pStyle w:val="TableText"/>
              <w:rPr>
                <w:rFonts w:ascii="Verdana" w:hAnsi="Verdana"/>
                <w:sz w:val="24"/>
                <w:szCs w:val="24"/>
                <w:rPrChange w:id="87" w:author="Steffen Maerdian" w:date="2018-04-18T18:08:00Z">
                  <w:rPr/>
                </w:rPrChange>
              </w:rPr>
            </w:pPr>
            <w:ins w:id="88" w:author="Steffen Maerdian" w:date="2018-04-18T18:08:00Z">
              <w:r w:rsidRPr="00556047">
                <w:rPr>
                  <w:rFonts w:ascii="Verdana" w:hAnsi="Verdana"/>
                  <w:sz w:val="24"/>
                  <w:szCs w:val="24"/>
                </w:rPr>
                <w:t>Adding elaborated testing sections from ICD call</w:t>
              </w:r>
            </w:ins>
          </w:p>
        </w:tc>
        <w:tc>
          <w:tcPr>
            <w:tcW w:w="2329" w:type="dxa"/>
          </w:tcPr>
          <w:p w14:paraId="054FEE35" w14:textId="1E9EC616" w:rsidR="00556047" w:rsidRPr="00556047" w:rsidRDefault="00556047" w:rsidP="00556047">
            <w:pPr>
              <w:pStyle w:val="TableText"/>
              <w:rPr>
                <w:rFonts w:ascii="Verdana" w:hAnsi="Verdana"/>
                <w:sz w:val="24"/>
                <w:szCs w:val="24"/>
                <w:rPrChange w:id="89" w:author="Steffen Maerdian" w:date="2018-04-18T18:08:00Z">
                  <w:rPr/>
                </w:rPrChange>
              </w:rPr>
            </w:pPr>
            <w:ins w:id="90" w:author="Steffen Maerdian" w:date="2018-04-18T18:08:00Z">
              <w:r w:rsidRPr="00556047">
                <w:rPr>
                  <w:rFonts w:ascii="Verdana" w:hAnsi="Verdana"/>
                  <w:sz w:val="24"/>
                  <w:szCs w:val="24"/>
                  <w:rPrChange w:id="91" w:author="Steffen Maerdian" w:date="2018-04-18T18:08:00Z">
                    <w:rPr/>
                  </w:rPrChange>
                </w:rPr>
                <w:t>Steffen Maerdian - Halfaker</w:t>
              </w:r>
            </w:ins>
          </w:p>
        </w:tc>
      </w:tr>
      <w:tr w:rsidR="009769D8" w14:paraId="58AAEDE1" w14:textId="77777777" w:rsidTr="003970FD">
        <w:trPr>
          <w:ins w:id="92" w:author="Steffen Maerdian" w:date="2018-04-19T10:57:00Z"/>
        </w:trPr>
        <w:tc>
          <w:tcPr>
            <w:tcW w:w="1728" w:type="dxa"/>
          </w:tcPr>
          <w:p w14:paraId="1D6301D0" w14:textId="71A36084" w:rsidR="009769D8" w:rsidRPr="003970FD" w:rsidRDefault="009769D8" w:rsidP="003970FD">
            <w:pPr>
              <w:pStyle w:val="TableText"/>
              <w:rPr>
                <w:ins w:id="93" w:author="Steffen Maerdian" w:date="2018-04-19T10:57:00Z"/>
                <w:rFonts w:ascii="Verdana" w:hAnsi="Verdana"/>
                <w:sz w:val="24"/>
                <w:szCs w:val="24"/>
              </w:rPr>
            </w:pPr>
            <w:ins w:id="94" w:author="Steffen Maerdian" w:date="2018-04-19T10:57:00Z">
              <w:r>
                <w:rPr>
                  <w:rFonts w:ascii="Verdana" w:hAnsi="Verdana"/>
                  <w:sz w:val="24"/>
                  <w:szCs w:val="24"/>
                </w:rPr>
                <w:t>4/19</w:t>
              </w:r>
              <w:r w:rsidRPr="003970FD">
                <w:rPr>
                  <w:rFonts w:ascii="Verdana" w:hAnsi="Verdana"/>
                  <w:sz w:val="24"/>
                  <w:szCs w:val="24"/>
                </w:rPr>
                <w:t>/18</w:t>
              </w:r>
            </w:ins>
          </w:p>
        </w:tc>
        <w:tc>
          <w:tcPr>
            <w:tcW w:w="1080" w:type="dxa"/>
          </w:tcPr>
          <w:p w14:paraId="7A49501E" w14:textId="3278BB85" w:rsidR="009769D8" w:rsidRPr="003970FD" w:rsidRDefault="009769D8" w:rsidP="003970FD">
            <w:pPr>
              <w:pStyle w:val="TableText"/>
              <w:rPr>
                <w:ins w:id="95" w:author="Steffen Maerdian" w:date="2018-04-19T10:57:00Z"/>
                <w:rFonts w:ascii="Verdana" w:hAnsi="Verdana"/>
                <w:sz w:val="24"/>
                <w:szCs w:val="24"/>
              </w:rPr>
            </w:pPr>
            <w:ins w:id="96" w:author="Steffen Maerdian" w:date="2018-04-19T10:57:00Z">
              <w:r w:rsidRPr="003970FD">
                <w:rPr>
                  <w:rFonts w:ascii="Verdana" w:hAnsi="Verdana"/>
                  <w:sz w:val="24"/>
                  <w:szCs w:val="24"/>
                </w:rPr>
                <w:t>3.</w:t>
              </w:r>
              <w:r>
                <w:rPr>
                  <w:rFonts w:ascii="Verdana" w:hAnsi="Verdana"/>
                  <w:sz w:val="24"/>
                  <w:szCs w:val="24"/>
                </w:rPr>
                <w:t>3</w:t>
              </w:r>
            </w:ins>
          </w:p>
        </w:tc>
        <w:tc>
          <w:tcPr>
            <w:tcW w:w="4392" w:type="dxa"/>
          </w:tcPr>
          <w:p w14:paraId="69937AA5" w14:textId="78BCB218" w:rsidR="009769D8" w:rsidRPr="003970FD" w:rsidRDefault="009769D8" w:rsidP="003970FD">
            <w:pPr>
              <w:pStyle w:val="TableText"/>
              <w:rPr>
                <w:ins w:id="97" w:author="Steffen Maerdian" w:date="2018-04-19T10:57:00Z"/>
                <w:rFonts w:ascii="Verdana" w:hAnsi="Verdana"/>
                <w:sz w:val="24"/>
                <w:szCs w:val="24"/>
              </w:rPr>
            </w:pPr>
            <w:ins w:id="98" w:author="Steffen Maerdian" w:date="2018-04-19T10:58:00Z">
              <w:r>
                <w:rPr>
                  <w:rFonts w:ascii="Verdana" w:hAnsi="Verdana"/>
                  <w:sz w:val="24"/>
                  <w:szCs w:val="24"/>
                </w:rPr>
                <w:t>Adding latest mapping sheet</w:t>
              </w:r>
            </w:ins>
          </w:p>
        </w:tc>
        <w:tc>
          <w:tcPr>
            <w:tcW w:w="2329" w:type="dxa"/>
          </w:tcPr>
          <w:p w14:paraId="59D4ED92" w14:textId="77777777" w:rsidR="009769D8" w:rsidRPr="003970FD" w:rsidRDefault="009769D8" w:rsidP="003970FD">
            <w:pPr>
              <w:pStyle w:val="TableText"/>
              <w:rPr>
                <w:ins w:id="99" w:author="Steffen Maerdian" w:date="2018-04-19T10:57:00Z"/>
                <w:rFonts w:ascii="Verdana" w:hAnsi="Verdana"/>
                <w:sz w:val="24"/>
                <w:szCs w:val="24"/>
              </w:rPr>
            </w:pPr>
            <w:ins w:id="100" w:author="Steffen Maerdian" w:date="2018-04-19T10:57:00Z">
              <w:r w:rsidRPr="003970FD">
                <w:rPr>
                  <w:rFonts w:ascii="Verdana" w:hAnsi="Verdana"/>
                  <w:sz w:val="24"/>
                  <w:szCs w:val="24"/>
                </w:rPr>
                <w:t>Steffen Maerdian - Halfaker</w:t>
              </w:r>
            </w:ins>
          </w:p>
        </w:tc>
      </w:tr>
      <w:tr w:rsidR="00A00E79" w14:paraId="054FEE3D" w14:textId="77777777" w:rsidTr="00E91E51">
        <w:tc>
          <w:tcPr>
            <w:tcW w:w="1728" w:type="dxa"/>
          </w:tcPr>
          <w:p w14:paraId="054FEE37" w14:textId="463C405F" w:rsidR="00A00E79" w:rsidRDefault="00A00E79" w:rsidP="00A00E79">
            <w:pPr>
              <w:pStyle w:val="TableText"/>
            </w:pPr>
            <w:ins w:id="101" w:author="Keith Oulson" w:date="2018-04-25T13:26:00Z">
              <w:r>
                <w:rPr>
                  <w:rFonts w:ascii="Verdana" w:hAnsi="Verdana"/>
                  <w:sz w:val="24"/>
                  <w:szCs w:val="24"/>
                </w:rPr>
                <w:t>04/25/2018</w:t>
              </w:r>
            </w:ins>
          </w:p>
        </w:tc>
        <w:tc>
          <w:tcPr>
            <w:tcW w:w="1080" w:type="dxa"/>
          </w:tcPr>
          <w:p w14:paraId="054FEE38" w14:textId="107E5B39" w:rsidR="00A00E79" w:rsidRDefault="00A00E79" w:rsidP="00A00E79">
            <w:pPr>
              <w:pStyle w:val="TableText"/>
            </w:pPr>
            <w:ins w:id="102" w:author="Keith Oulson" w:date="2018-04-25T13:26:00Z">
              <w:r>
                <w:rPr>
                  <w:rFonts w:ascii="Verdana" w:hAnsi="Verdana"/>
                  <w:sz w:val="24"/>
                  <w:szCs w:val="24"/>
                </w:rPr>
                <w:t>3.31</w:t>
              </w:r>
            </w:ins>
          </w:p>
        </w:tc>
        <w:tc>
          <w:tcPr>
            <w:tcW w:w="4392" w:type="dxa"/>
          </w:tcPr>
          <w:p w14:paraId="054FEE39" w14:textId="5A7E63F6" w:rsidR="00A00E79" w:rsidRDefault="00A00E79" w:rsidP="00A00E79">
            <w:pPr>
              <w:pStyle w:val="TableText"/>
            </w:pPr>
            <w:ins w:id="103" w:author="Keith Oulson" w:date="2018-04-25T13:26:00Z">
              <w:r>
                <w:rPr>
                  <w:rFonts w:ascii="Verdana" w:hAnsi="Verdana"/>
                  <w:sz w:val="24"/>
                  <w:szCs w:val="24"/>
                </w:rPr>
                <w:t>Corrected signature page according to Frank Annecchini</w:t>
              </w:r>
            </w:ins>
          </w:p>
        </w:tc>
        <w:tc>
          <w:tcPr>
            <w:tcW w:w="2329" w:type="dxa"/>
          </w:tcPr>
          <w:p w14:paraId="054FEE3C" w14:textId="3DCDAE6E" w:rsidR="00A00E79" w:rsidRDefault="00A00E79" w:rsidP="00A00E79">
            <w:pPr>
              <w:pStyle w:val="TableText"/>
            </w:pPr>
            <w:ins w:id="104" w:author="Keith Oulson" w:date="2018-04-25T13:26:00Z">
              <w:r>
                <w:rPr>
                  <w:rFonts w:ascii="Verdana" w:hAnsi="Verdana"/>
                  <w:sz w:val="24"/>
                  <w:szCs w:val="24"/>
                </w:rPr>
                <w:t>Keith Oulson – Halfaker &amp; Associates</w:t>
              </w:r>
            </w:ins>
          </w:p>
        </w:tc>
      </w:tr>
      <w:tr w:rsidR="00E650D8" w14:paraId="0C2EE272" w14:textId="77777777" w:rsidTr="00D813CB">
        <w:trPr>
          <w:ins w:id="105" w:author="Steffen Maerdian" w:date="2018-05-01T15:02:00Z"/>
        </w:trPr>
        <w:tc>
          <w:tcPr>
            <w:tcW w:w="1728" w:type="dxa"/>
          </w:tcPr>
          <w:p w14:paraId="467BD2D9" w14:textId="6E058950" w:rsidR="00E650D8" w:rsidRPr="003970FD" w:rsidRDefault="00E650D8" w:rsidP="00D813CB">
            <w:pPr>
              <w:pStyle w:val="TableText"/>
              <w:rPr>
                <w:ins w:id="106" w:author="Steffen Maerdian" w:date="2018-05-01T15:02:00Z"/>
                <w:rFonts w:ascii="Verdana" w:hAnsi="Verdana"/>
                <w:sz w:val="24"/>
                <w:szCs w:val="24"/>
              </w:rPr>
            </w:pPr>
            <w:ins w:id="107" w:author="Steffen Maerdian" w:date="2018-05-01T15:02:00Z">
              <w:r>
                <w:rPr>
                  <w:rFonts w:ascii="Verdana" w:hAnsi="Verdana"/>
                  <w:sz w:val="24"/>
                  <w:szCs w:val="24"/>
                </w:rPr>
                <w:t>5</w:t>
              </w:r>
              <w:r>
                <w:rPr>
                  <w:rFonts w:ascii="Verdana" w:hAnsi="Verdana"/>
                  <w:sz w:val="24"/>
                  <w:szCs w:val="24"/>
                </w:rPr>
                <w:t>/</w:t>
              </w:r>
              <w:r>
                <w:rPr>
                  <w:rFonts w:ascii="Verdana" w:hAnsi="Verdana"/>
                  <w:sz w:val="24"/>
                  <w:szCs w:val="24"/>
                </w:rPr>
                <w:t>1</w:t>
              </w:r>
              <w:r w:rsidRPr="003970FD">
                <w:rPr>
                  <w:rFonts w:ascii="Verdana" w:hAnsi="Verdana"/>
                  <w:sz w:val="24"/>
                  <w:szCs w:val="24"/>
                </w:rPr>
                <w:t>/18</w:t>
              </w:r>
            </w:ins>
          </w:p>
        </w:tc>
        <w:tc>
          <w:tcPr>
            <w:tcW w:w="1080" w:type="dxa"/>
          </w:tcPr>
          <w:p w14:paraId="1754A394" w14:textId="691BB80B" w:rsidR="00E650D8" w:rsidRPr="003970FD" w:rsidRDefault="00E650D8" w:rsidP="00D813CB">
            <w:pPr>
              <w:pStyle w:val="TableText"/>
              <w:rPr>
                <w:ins w:id="108" w:author="Steffen Maerdian" w:date="2018-05-01T15:02:00Z"/>
                <w:rFonts w:ascii="Verdana" w:hAnsi="Verdana"/>
                <w:sz w:val="24"/>
                <w:szCs w:val="24"/>
              </w:rPr>
            </w:pPr>
            <w:ins w:id="109" w:author="Steffen Maerdian" w:date="2018-05-01T15:02:00Z">
              <w:r w:rsidRPr="003970FD">
                <w:rPr>
                  <w:rFonts w:ascii="Verdana" w:hAnsi="Verdana"/>
                  <w:sz w:val="24"/>
                  <w:szCs w:val="24"/>
                </w:rPr>
                <w:t>3.</w:t>
              </w:r>
              <w:r>
                <w:rPr>
                  <w:rFonts w:ascii="Verdana" w:hAnsi="Verdana"/>
                  <w:sz w:val="24"/>
                  <w:szCs w:val="24"/>
                </w:rPr>
                <w:t>4</w:t>
              </w:r>
            </w:ins>
          </w:p>
        </w:tc>
        <w:tc>
          <w:tcPr>
            <w:tcW w:w="4392" w:type="dxa"/>
          </w:tcPr>
          <w:p w14:paraId="2514346B" w14:textId="7E381DE8" w:rsidR="00E650D8" w:rsidRPr="003970FD" w:rsidRDefault="00E650D8" w:rsidP="00D813CB">
            <w:pPr>
              <w:pStyle w:val="TableText"/>
              <w:rPr>
                <w:ins w:id="110" w:author="Steffen Maerdian" w:date="2018-05-01T15:02:00Z"/>
                <w:rFonts w:ascii="Verdana" w:hAnsi="Verdana"/>
                <w:sz w:val="24"/>
                <w:szCs w:val="24"/>
              </w:rPr>
            </w:pPr>
            <w:ins w:id="111" w:author="Steffen Maerdian" w:date="2018-05-01T15:02:00Z">
              <w:r>
                <w:rPr>
                  <w:rFonts w:ascii="Verdana" w:hAnsi="Verdana"/>
                  <w:sz w:val="24"/>
                  <w:szCs w:val="24"/>
                </w:rPr>
                <w:t>Adding corrected JSON file</w:t>
              </w:r>
            </w:ins>
          </w:p>
        </w:tc>
        <w:tc>
          <w:tcPr>
            <w:tcW w:w="2329" w:type="dxa"/>
          </w:tcPr>
          <w:p w14:paraId="132BA392" w14:textId="77777777" w:rsidR="00E650D8" w:rsidRPr="003970FD" w:rsidRDefault="00E650D8" w:rsidP="00D813CB">
            <w:pPr>
              <w:pStyle w:val="TableText"/>
              <w:rPr>
                <w:ins w:id="112" w:author="Steffen Maerdian" w:date="2018-05-01T15:02:00Z"/>
                <w:rFonts w:ascii="Verdana" w:hAnsi="Verdana"/>
                <w:sz w:val="24"/>
                <w:szCs w:val="24"/>
              </w:rPr>
            </w:pPr>
            <w:ins w:id="113" w:author="Steffen Maerdian" w:date="2018-05-01T15:02:00Z">
              <w:r w:rsidRPr="003970FD">
                <w:rPr>
                  <w:rFonts w:ascii="Verdana" w:hAnsi="Verdana"/>
                  <w:sz w:val="24"/>
                  <w:szCs w:val="24"/>
                </w:rPr>
                <w:t>Steffen Maerdian - Halfaker</w:t>
              </w:r>
            </w:ins>
          </w:p>
        </w:tc>
      </w:tr>
      <w:tr w:rsidR="00556047" w14:paraId="054FEE44" w14:textId="77777777" w:rsidTr="00E91E51">
        <w:tc>
          <w:tcPr>
            <w:tcW w:w="1728" w:type="dxa"/>
          </w:tcPr>
          <w:p w14:paraId="054FEE3E" w14:textId="730384AF" w:rsidR="00556047" w:rsidRDefault="00556047" w:rsidP="00556047">
            <w:pPr>
              <w:pStyle w:val="TableText"/>
            </w:pPr>
          </w:p>
        </w:tc>
        <w:tc>
          <w:tcPr>
            <w:tcW w:w="1080" w:type="dxa"/>
          </w:tcPr>
          <w:p w14:paraId="054FEE3F" w14:textId="6C3CC94D" w:rsidR="00556047" w:rsidRDefault="00556047" w:rsidP="00556047">
            <w:pPr>
              <w:pStyle w:val="TableText"/>
            </w:pPr>
          </w:p>
        </w:tc>
        <w:tc>
          <w:tcPr>
            <w:tcW w:w="4392" w:type="dxa"/>
          </w:tcPr>
          <w:p w14:paraId="054FEE40" w14:textId="5F1CBAF2" w:rsidR="00556047" w:rsidRDefault="00556047" w:rsidP="00556047">
            <w:pPr>
              <w:pStyle w:val="TableText"/>
            </w:pPr>
          </w:p>
        </w:tc>
        <w:tc>
          <w:tcPr>
            <w:tcW w:w="2329" w:type="dxa"/>
          </w:tcPr>
          <w:p w14:paraId="054FEE43" w14:textId="41FB41EB" w:rsidR="00556047" w:rsidRDefault="00556047" w:rsidP="00556047">
            <w:pPr>
              <w:pStyle w:val="TableText"/>
            </w:pPr>
          </w:p>
        </w:tc>
      </w:tr>
      <w:tr w:rsidR="00556047" w14:paraId="054FEE4A" w14:textId="77777777" w:rsidTr="00E91E51">
        <w:tc>
          <w:tcPr>
            <w:tcW w:w="1728" w:type="dxa"/>
          </w:tcPr>
          <w:p w14:paraId="054FEE45" w14:textId="7A943FDE" w:rsidR="00556047" w:rsidRDefault="00556047" w:rsidP="00556047">
            <w:pPr>
              <w:pStyle w:val="TableText"/>
            </w:pPr>
          </w:p>
        </w:tc>
        <w:tc>
          <w:tcPr>
            <w:tcW w:w="1080" w:type="dxa"/>
          </w:tcPr>
          <w:p w14:paraId="054FEE46" w14:textId="1BBE9CDB" w:rsidR="00556047" w:rsidRDefault="00556047" w:rsidP="00556047">
            <w:pPr>
              <w:pStyle w:val="TableText"/>
            </w:pPr>
          </w:p>
        </w:tc>
        <w:tc>
          <w:tcPr>
            <w:tcW w:w="4392" w:type="dxa"/>
          </w:tcPr>
          <w:p w14:paraId="054FEE47" w14:textId="29682776" w:rsidR="00556047" w:rsidRDefault="00556047" w:rsidP="00556047">
            <w:pPr>
              <w:pStyle w:val="TableText"/>
            </w:pPr>
          </w:p>
        </w:tc>
        <w:tc>
          <w:tcPr>
            <w:tcW w:w="2329" w:type="dxa"/>
          </w:tcPr>
          <w:p w14:paraId="054FEE49" w14:textId="69061533" w:rsidR="00556047" w:rsidRDefault="00556047" w:rsidP="00556047">
            <w:pPr>
              <w:pStyle w:val="TableText"/>
            </w:pPr>
          </w:p>
        </w:tc>
      </w:tr>
      <w:tr w:rsidR="00556047" w14:paraId="054FEE52" w14:textId="77777777" w:rsidTr="00E91E51">
        <w:tc>
          <w:tcPr>
            <w:tcW w:w="1728" w:type="dxa"/>
          </w:tcPr>
          <w:p w14:paraId="054FEE4B" w14:textId="7111891B" w:rsidR="00556047" w:rsidRDefault="00556047" w:rsidP="00556047">
            <w:pPr>
              <w:pStyle w:val="TableText"/>
            </w:pPr>
          </w:p>
        </w:tc>
        <w:tc>
          <w:tcPr>
            <w:tcW w:w="1080" w:type="dxa"/>
          </w:tcPr>
          <w:p w14:paraId="054FEE4C" w14:textId="64D240EC" w:rsidR="00556047" w:rsidRDefault="00556047" w:rsidP="00556047">
            <w:pPr>
              <w:pStyle w:val="TableText"/>
            </w:pPr>
          </w:p>
        </w:tc>
        <w:tc>
          <w:tcPr>
            <w:tcW w:w="4392" w:type="dxa"/>
          </w:tcPr>
          <w:p w14:paraId="054FEE4E" w14:textId="098F984C" w:rsidR="00556047" w:rsidRDefault="00556047" w:rsidP="00556047">
            <w:pPr>
              <w:pStyle w:val="TableText"/>
            </w:pPr>
          </w:p>
        </w:tc>
        <w:tc>
          <w:tcPr>
            <w:tcW w:w="2329" w:type="dxa"/>
          </w:tcPr>
          <w:p w14:paraId="054FEE51" w14:textId="24631E56" w:rsidR="00556047" w:rsidRDefault="00556047" w:rsidP="00556047">
            <w:pPr>
              <w:pStyle w:val="TableText"/>
            </w:pPr>
          </w:p>
        </w:tc>
      </w:tr>
      <w:tr w:rsidR="00556047" w14:paraId="054FEE57" w14:textId="77777777" w:rsidTr="00E91E51">
        <w:tc>
          <w:tcPr>
            <w:tcW w:w="1728" w:type="dxa"/>
          </w:tcPr>
          <w:p w14:paraId="054FEE53" w14:textId="0997EF0F" w:rsidR="00556047" w:rsidRDefault="00556047" w:rsidP="00556047">
            <w:pPr>
              <w:pStyle w:val="TableText"/>
            </w:pPr>
          </w:p>
        </w:tc>
        <w:tc>
          <w:tcPr>
            <w:tcW w:w="1080" w:type="dxa"/>
          </w:tcPr>
          <w:p w14:paraId="054FEE54" w14:textId="26D9B8EC" w:rsidR="00556047" w:rsidRDefault="00556047" w:rsidP="00556047">
            <w:pPr>
              <w:pStyle w:val="TableText"/>
            </w:pPr>
          </w:p>
        </w:tc>
        <w:tc>
          <w:tcPr>
            <w:tcW w:w="4392" w:type="dxa"/>
          </w:tcPr>
          <w:p w14:paraId="054FEE55" w14:textId="63DCC0B5" w:rsidR="00556047" w:rsidRDefault="00556047" w:rsidP="00556047">
            <w:pPr>
              <w:pStyle w:val="TableText"/>
            </w:pPr>
          </w:p>
        </w:tc>
        <w:tc>
          <w:tcPr>
            <w:tcW w:w="2329" w:type="dxa"/>
          </w:tcPr>
          <w:p w14:paraId="054FEE56" w14:textId="48C5B5D0" w:rsidR="00556047" w:rsidRDefault="00556047" w:rsidP="00556047">
            <w:pPr>
              <w:pStyle w:val="TableText"/>
            </w:pPr>
          </w:p>
        </w:tc>
      </w:tr>
      <w:tr w:rsidR="00556047" w14:paraId="75624D74" w14:textId="77777777" w:rsidTr="00E91E51">
        <w:tc>
          <w:tcPr>
            <w:tcW w:w="1728" w:type="dxa"/>
          </w:tcPr>
          <w:p w14:paraId="78CE8D2E" w14:textId="6AF00C90" w:rsidR="00556047" w:rsidRDefault="00556047" w:rsidP="00556047">
            <w:pPr>
              <w:pStyle w:val="TableText"/>
            </w:pPr>
          </w:p>
        </w:tc>
        <w:tc>
          <w:tcPr>
            <w:tcW w:w="1080" w:type="dxa"/>
          </w:tcPr>
          <w:p w14:paraId="270B12FA" w14:textId="75196978" w:rsidR="00556047" w:rsidRDefault="00556047" w:rsidP="00556047">
            <w:pPr>
              <w:pStyle w:val="TableText"/>
            </w:pPr>
          </w:p>
        </w:tc>
        <w:tc>
          <w:tcPr>
            <w:tcW w:w="4392" w:type="dxa"/>
          </w:tcPr>
          <w:p w14:paraId="6EE3BEA2" w14:textId="2C05C9BF" w:rsidR="00556047" w:rsidRDefault="00556047" w:rsidP="00556047">
            <w:pPr>
              <w:pStyle w:val="TableText"/>
            </w:pPr>
          </w:p>
        </w:tc>
        <w:tc>
          <w:tcPr>
            <w:tcW w:w="2329" w:type="dxa"/>
          </w:tcPr>
          <w:p w14:paraId="3215476F" w14:textId="24BAC434" w:rsidR="00556047" w:rsidRDefault="00556047" w:rsidP="00556047">
            <w:pPr>
              <w:pStyle w:val="TableText"/>
            </w:pPr>
          </w:p>
        </w:tc>
      </w:tr>
      <w:tr w:rsidR="00556047" w14:paraId="4DCF4723" w14:textId="77777777" w:rsidTr="00E91E51">
        <w:tc>
          <w:tcPr>
            <w:tcW w:w="1728" w:type="dxa"/>
          </w:tcPr>
          <w:p w14:paraId="5CCC1AB6" w14:textId="1F00BDB6" w:rsidR="00556047" w:rsidRDefault="00556047" w:rsidP="00556047">
            <w:pPr>
              <w:pStyle w:val="TableText"/>
            </w:pPr>
          </w:p>
        </w:tc>
        <w:tc>
          <w:tcPr>
            <w:tcW w:w="1080" w:type="dxa"/>
          </w:tcPr>
          <w:p w14:paraId="1D299B79" w14:textId="126DF29A" w:rsidR="00556047" w:rsidRDefault="00556047" w:rsidP="00556047">
            <w:pPr>
              <w:pStyle w:val="TableText"/>
            </w:pPr>
          </w:p>
        </w:tc>
        <w:tc>
          <w:tcPr>
            <w:tcW w:w="4392" w:type="dxa"/>
          </w:tcPr>
          <w:p w14:paraId="603E4540" w14:textId="3A881A83" w:rsidR="00556047" w:rsidRDefault="00556047" w:rsidP="00556047">
            <w:pPr>
              <w:pStyle w:val="TableText"/>
            </w:pPr>
          </w:p>
        </w:tc>
        <w:tc>
          <w:tcPr>
            <w:tcW w:w="2329" w:type="dxa"/>
          </w:tcPr>
          <w:p w14:paraId="4FF38F5A" w14:textId="161EE6C7" w:rsidR="00556047" w:rsidRPr="00CC5008" w:rsidRDefault="00556047" w:rsidP="00556047">
            <w:pPr>
              <w:pStyle w:val="TableText"/>
            </w:pPr>
          </w:p>
        </w:tc>
      </w:tr>
      <w:tr w:rsidR="00556047" w14:paraId="11ECACFA" w14:textId="77777777" w:rsidTr="00E91E51">
        <w:tc>
          <w:tcPr>
            <w:tcW w:w="1728" w:type="dxa"/>
          </w:tcPr>
          <w:p w14:paraId="73B87C2C" w14:textId="79D47441" w:rsidR="00556047" w:rsidRDefault="00556047" w:rsidP="00556047">
            <w:pPr>
              <w:pStyle w:val="TableText"/>
            </w:pPr>
          </w:p>
        </w:tc>
        <w:tc>
          <w:tcPr>
            <w:tcW w:w="1080" w:type="dxa"/>
          </w:tcPr>
          <w:p w14:paraId="07808791" w14:textId="64B47409" w:rsidR="00556047" w:rsidRDefault="00556047" w:rsidP="00556047">
            <w:pPr>
              <w:pStyle w:val="TableText"/>
            </w:pPr>
          </w:p>
        </w:tc>
        <w:tc>
          <w:tcPr>
            <w:tcW w:w="4392" w:type="dxa"/>
          </w:tcPr>
          <w:p w14:paraId="68DD8896" w14:textId="510C6CBD" w:rsidR="00556047" w:rsidRDefault="00556047" w:rsidP="00556047">
            <w:pPr>
              <w:pStyle w:val="TableText"/>
            </w:pPr>
          </w:p>
        </w:tc>
        <w:tc>
          <w:tcPr>
            <w:tcW w:w="2329" w:type="dxa"/>
          </w:tcPr>
          <w:p w14:paraId="15CDC434" w14:textId="7A7AB8B2" w:rsidR="00556047" w:rsidRDefault="00556047" w:rsidP="00556047">
            <w:pPr>
              <w:pStyle w:val="TableText"/>
            </w:pPr>
          </w:p>
        </w:tc>
      </w:tr>
      <w:tr w:rsidR="00556047" w:rsidDel="00A00E79" w14:paraId="25DC1C72" w14:textId="46EA990E" w:rsidTr="00E91E51">
        <w:trPr>
          <w:del w:id="114" w:author="Keith Oulson" w:date="2018-04-25T13:26:00Z"/>
        </w:trPr>
        <w:tc>
          <w:tcPr>
            <w:tcW w:w="1728" w:type="dxa"/>
          </w:tcPr>
          <w:p w14:paraId="7BE86D9E" w14:textId="0D1054E0" w:rsidR="00556047" w:rsidDel="00A00E79" w:rsidRDefault="00556047" w:rsidP="00556047">
            <w:pPr>
              <w:pStyle w:val="TableText"/>
              <w:rPr>
                <w:del w:id="115" w:author="Keith Oulson" w:date="2018-04-25T13:26:00Z"/>
              </w:rPr>
            </w:pPr>
          </w:p>
        </w:tc>
        <w:tc>
          <w:tcPr>
            <w:tcW w:w="1080" w:type="dxa"/>
          </w:tcPr>
          <w:p w14:paraId="1EC2525E" w14:textId="4694C362" w:rsidR="00556047" w:rsidDel="00A00E79" w:rsidRDefault="00556047" w:rsidP="00556047">
            <w:pPr>
              <w:pStyle w:val="TableText"/>
              <w:rPr>
                <w:del w:id="116" w:author="Keith Oulson" w:date="2018-04-25T13:26:00Z"/>
              </w:rPr>
            </w:pPr>
          </w:p>
        </w:tc>
        <w:tc>
          <w:tcPr>
            <w:tcW w:w="4392" w:type="dxa"/>
          </w:tcPr>
          <w:p w14:paraId="1FDE9F51" w14:textId="54184E4F" w:rsidR="00556047" w:rsidDel="00A00E79" w:rsidRDefault="00556047" w:rsidP="00556047">
            <w:pPr>
              <w:pStyle w:val="TableText"/>
              <w:rPr>
                <w:del w:id="117" w:author="Keith Oulson" w:date="2018-04-25T13:26:00Z"/>
              </w:rPr>
            </w:pPr>
          </w:p>
        </w:tc>
        <w:tc>
          <w:tcPr>
            <w:tcW w:w="2329" w:type="dxa"/>
          </w:tcPr>
          <w:p w14:paraId="3A929E9F" w14:textId="43810005" w:rsidR="00556047" w:rsidDel="00A00E79" w:rsidRDefault="00556047" w:rsidP="00556047">
            <w:pPr>
              <w:pStyle w:val="TableText"/>
              <w:rPr>
                <w:del w:id="118" w:author="Keith Oulson" w:date="2018-04-25T13:26:00Z"/>
              </w:rPr>
            </w:pPr>
          </w:p>
        </w:tc>
      </w:tr>
      <w:tr w:rsidR="00556047" w:rsidDel="00A00E79" w14:paraId="6789DE7E" w14:textId="22617E5D" w:rsidTr="00E91E51">
        <w:trPr>
          <w:del w:id="119" w:author="Keith Oulson" w:date="2018-04-25T13:26:00Z"/>
        </w:trPr>
        <w:tc>
          <w:tcPr>
            <w:tcW w:w="1728" w:type="dxa"/>
          </w:tcPr>
          <w:p w14:paraId="59F74ED0" w14:textId="30FE94BD" w:rsidR="00556047" w:rsidDel="00A00E79" w:rsidRDefault="00556047" w:rsidP="00556047">
            <w:pPr>
              <w:pStyle w:val="TableText"/>
              <w:rPr>
                <w:del w:id="120" w:author="Keith Oulson" w:date="2018-04-25T13:26:00Z"/>
              </w:rPr>
            </w:pPr>
          </w:p>
        </w:tc>
        <w:tc>
          <w:tcPr>
            <w:tcW w:w="1080" w:type="dxa"/>
          </w:tcPr>
          <w:p w14:paraId="7F9767FC" w14:textId="319CEAA8" w:rsidR="00556047" w:rsidDel="00A00E79" w:rsidRDefault="00556047" w:rsidP="00556047">
            <w:pPr>
              <w:pStyle w:val="TableText"/>
              <w:rPr>
                <w:del w:id="121" w:author="Keith Oulson" w:date="2018-04-25T13:26:00Z"/>
              </w:rPr>
            </w:pPr>
          </w:p>
        </w:tc>
        <w:tc>
          <w:tcPr>
            <w:tcW w:w="4392" w:type="dxa"/>
          </w:tcPr>
          <w:p w14:paraId="6E7D3A5C" w14:textId="6BE2FA42" w:rsidR="00556047" w:rsidDel="00A00E79" w:rsidRDefault="00556047" w:rsidP="00556047">
            <w:pPr>
              <w:pStyle w:val="TableText"/>
              <w:rPr>
                <w:del w:id="122" w:author="Keith Oulson" w:date="2018-04-25T13:26:00Z"/>
              </w:rPr>
            </w:pPr>
          </w:p>
        </w:tc>
        <w:tc>
          <w:tcPr>
            <w:tcW w:w="2329" w:type="dxa"/>
          </w:tcPr>
          <w:p w14:paraId="5534D986" w14:textId="7DA79DE6" w:rsidR="00556047" w:rsidDel="00A00E79" w:rsidRDefault="00556047" w:rsidP="00556047">
            <w:pPr>
              <w:pStyle w:val="TableText"/>
              <w:rPr>
                <w:del w:id="123" w:author="Keith Oulson" w:date="2018-04-25T13:26:00Z"/>
              </w:rPr>
            </w:pPr>
          </w:p>
        </w:tc>
      </w:tr>
      <w:tr w:rsidR="00556047" w:rsidDel="00A00E79" w14:paraId="105C4F83" w14:textId="0BE31AF9" w:rsidTr="00E91E51">
        <w:trPr>
          <w:del w:id="124" w:author="Keith Oulson" w:date="2018-04-25T13:26:00Z"/>
        </w:trPr>
        <w:tc>
          <w:tcPr>
            <w:tcW w:w="1728" w:type="dxa"/>
          </w:tcPr>
          <w:p w14:paraId="4CD4887A" w14:textId="1139685D" w:rsidR="00556047" w:rsidDel="00A00E79" w:rsidRDefault="00556047" w:rsidP="00556047">
            <w:pPr>
              <w:pStyle w:val="TableText"/>
              <w:rPr>
                <w:del w:id="125" w:author="Keith Oulson" w:date="2018-04-25T13:26:00Z"/>
              </w:rPr>
            </w:pPr>
          </w:p>
        </w:tc>
        <w:tc>
          <w:tcPr>
            <w:tcW w:w="1080" w:type="dxa"/>
          </w:tcPr>
          <w:p w14:paraId="1084879D" w14:textId="62658290" w:rsidR="00556047" w:rsidDel="00A00E79" w:rsidRDefault="00556047" w:rsidP="00556047">
            <w:pPr>
              <w:pStyle w:val="TableText"/>
              <w:rPr>
                <w:del w:id="126" w:author="Keith Oulson" w:date="2018-04-25T13:26:00Z"/>
              </w:rPr>
            </w:pPr>
          </w:p>
        </w:tc>
        <w:tc>
          <w:tcPr>
            <w:tcW w:w="4392" w:type="dxa"/>
          </w:tcPr>
          <w:p w14:paraId="47535CF7" w14:textId="6B4EB2CA" w:rsidR="00556047" w:rsidDel="00A00E79" w:rsidRDefault="00556047" w:rsidP="00556047">
            <w:pPr>
              <w:pStyle w:val="TableText"/>
              <w:rPr>
                <w:del w:id="127" w:author="Keith Oulson" w:date="2018-04-25T13:26:00Z"/>
              </w:rPr>
            </w:pPr>
          </w:p>
        </w:tc>
        <w:tc>
          <w:tcPr>
            <w:tcW w:w="2329" w:type="dxa"/>
          </w:tcPr>
          <w:p w14:paraId="64223BC8" w14:textId="452DDF7A" w:rsidR="00556047" w:rsidDel="00A00E79" w:rsidRDefault="00556047" w:rsidP="00556047">
            <w:pPr>
              <w:pStyle w:val="TableText"/>
              <w:rPr>
                <w:del w:id="128" w:author="Keith Oulson" w:date="2018-04-25T13:26:00Z"/>
              </w:rPr>
            </w:pPr>
          </w:p>
        </w:tc>
      </w:tr>
    </w:tbl>
    <w:p w14:paraId="665D142B" w14:textId="228E7928" w:rsidR="00754387" w:rsidDel="00A00E79" w:rsidRDefault="00754387" w:rsidP="00942690">
      <w:pPr>
        <w:pStyle w:val="Title2"/>
        <w:rPr>
          <w:del w:id="129" w:author="Keith Oulson" w:date="2018-04-25T13:26:00Z"/>
        </w:rPr>
      </w:pPr>
    </w:p>
    <w:p w14:paraId="51987DF3" w14:textId="1C488046" w:rsidR="00754387" w:rsidRDefault="00754387">
      <w:pPr>
        <w:rPr>
          <w:rFonts w:cs="Arial"/>
          <w:b/>
          <w:bCs/>
          <w:sz w:val="28"/>
          <w:szCs w:val="32"/>
        </w:rPr>
      </w:pPr>
    </w:p>
    <w:p w14:paraId="054FEE5E" w14:textId="1BDB92B9" w:rsidR="00942690" w:rsidRDefault="00942690" w:rsidP="00CD4A9F">
      <w:pPr>
        <w:pStyle w:val="Title2"/>
        <w:keepNext/>
      </w:pPr>
      <w:r>
        <w:t>Table of Contents</w:t>
      </w:r>
    </w:p>
    <w:p w14:paraId="2F608C38" w14:textId="62DF0736" w:rsidR="00506EBF" w:rsidRDefault="00CE41B2">
      <w:pPr>
        <w:pStyle w:val="TOC1"/>
        <w:tabs>
          <w:tab w:val="left" w:pos="440"/>
          <w:tab w:val="right" w:leader="dot" w:pos="9350"/>
        </w:tabs>
        <w:rPr>
          <w:ins w:id="130" w:author="Keith Oulson" w:date="2018-04-25T13:31:00Z"/>
          <w:rFonts w:asciiTheme="minorHAnsi" w:eastAsiaTheme="minorEastAsia" w:hAnsiTheme="minorHAnsi" w:cstheme="minorBidi"/>
          <w:b w:val="0"/>
          <w:bCs w:val="0"/>
          <w:noProof/>
          <w:sz w:val="22"/>
          <w:szCs w:val="22"/>
        </w:rPr>
      </w:pPr>
      <w:r>
        <w:rPr>
          <w:caps/>
        </w:rPr>
        <w:fldChar w:fldCharType="begin"/>
      </w:r>
      <w:r>
        <w:rPr>
          <w:caps/>
        </w:rPr>
        <w:instrText xml:space="preserve"> TOC \o "1-3" \h \z \u </w:instrText>
      </w:r>
      <w:r>
        <w:rPr>
          <w:caps/>
        </w:rPr>
        <w:fldChar w:fldCharType="separate"/>
      </w:r>
      <w:ins w:id="131" w:author="Keith Oulson" w:date="2018-04-25T13:31:00Z">
        <w:r w:rsidR="00506EBF" w:rsidRPr="00356A29">
          <w:rPr>
            <w:rStyle w:val="Hyperlink"/>
            <w:noProof/>
          </w:rPr>
          <w:fldChar w:fldCharType="begin"/>
        </w:r>
        <w:r w:rsidR="00506EBF" w:rsidRPr="00356A29">
          <w:rPr>
            <w:rStyle w:val="Hyperlink"/>
            <w:noProof/>
          </w:rPr>
          <w:instrText xml:space="preserve"> </w:instrText>
        </w:r>
        <w:r w:rsidR="00506EBF">
          <w:rPr>
            <w:noProof/>
          </w:rPr>
          <w:instrText>HYPERLINK \l "_Toc512426435"</w:instrText>
        </w:r>
        <w:r w:rsidR="00506EBF" w:rsidRPr="00356A29">
          <w:rPr>
            <w:rStyle w:val="Hyperlink"/>
            <w:noProof/>
          </w:rPr>
          <w:instrText xml:space="preserve"> </w:instrText>
        </w:r>
        <w:r w:rsidR="00506EBF" w:rsidRPr="00356A29">
          <w:rPr>
            <w:rStyle w:val="Hyperlink"/>
            <w:noProof/>
          </w:rPr>
          <w:fldChar w:fldCharType="separate"/>
        </w:r>
        <w:r w:rsidR="00506EBF" w:rsidRPr="00356A29">
          <w:rPr>
            <w:rStyle w:val="Hyperlink"/>
            <w:noProof/>
          </w:rPr>
          <w:t>1</w:t>
        </w:r>
        <w:r w:rsidR="00506EBF">
          <w:rPr>
            <w:rFonts w:asciiTheme="minorHAnsi" w:eastAsiaTheme="minorEastAsia" w:hAnsiTheme="minorHAnsi" w:cstheme="minorBidi"/>
            <w:b w:val="0"/>
            <w:bCs w:val="0"/>
            <w:noProof/>
            <w:sz w:val="22"/>
            <w:szCs w:val="22"/>
          </w:rPr>
          <w:tab/>
        </w:r>
        <w:r w:rsidR="00506EBF" w:rsidRPr="00356A29">
          <w:rPr>
            <w:rStyle w:val="Hyperlink"/>
            <w:noProof/>
          </w:rPr>
          <w:t>Introduction</w:t>
        </w:r>
        <w:r w:rsidR="00506EBF">
          <w:rPr>
            <w:noProof/>
            <w:webHidden/>
          </w:rPr>
          <w:tab/>
        </w:r>
        <w:r w:rsidR="00506EBF">
          <w:rPr>
            <w:noProof/>
            <w:webHidden/>
          </w:rPr>
          <w:fldChar w:fldCharType="begin"/>
        </w:r>
        <w:r w:rsidR="00506EBF">
          <w:rPr>
            <w:noProof/>
            <w:webHidden/>
          </w:rPr>
          <w:instrText xml:space="preserve"> PAGEREF _Toc512426435 \h </w:instrText>
        </w:r>
      </w:ins>
      <w:r w:rsidR="00506EBF">
        <w:rPr>
          <w:noProof/>
          <w:webHidden/>
        </w:rPr>
      </w:r>
      <w:r w:rsidR="00506EBF">
        <w:rPr>
          <w:noProof/>
          <w:webHidden/>
        </w:rPr>
        <w:fldChar w:fldCharType="separate"/>
      </w:r>
      <w:ins w:id="132" w:author="Keith Oulson" w:date="2018-04-25T13:31:00Z">
        <w:r w:rsidR="00506EBF">
          <w:rPr>
            <w:noProof/>
            <w:webHidden/>
          </w:rPr>
          <w:t>1</w:t>
        </w:r>
        <w:r w:rsidR="00506EBF">
          <w:rPr>
            <w:noProof/>
            <w:webHidden/>
          </w:rPr>
          <w:fldChar w:fldCharType="end"/>
        </w:r>
        <w:r w:rsidR="00506EBF" w:rsidRPr="00356A29">
          <w:rPr>
            <w:rStyle w:val="Hyperlink"/>
            <w:noProof/>
          </w:rPr>
          <w:fldChar w:fldCharType="end"/>
        </w:r>
      </w:ins>
    </w:p>
    <w:p w14:paraId="25F00056" w14:textId="10C2781A" w:rsidR="00506EBF" w:rsidRDefault="00506EBF">
      <w:pPr>
        <w:pStyle w:val="TOC2"/>
        <w:tabs>
          <w:tab w:val="left" w:pos="880"/>
          <w:tab w:val="right" w:leader="dot" w:pos="9350"/>
        </w:tabs>
        <w:rPr>
          <w:ins w:id="133" w:author="Keith Oulson" w:date="2018-04-25T13:31:00Z"/>
          <w:rFonts w:asciiTheme="minorHAnsi" w:eastAsiaTheme="minorEastAsia" w:hAnsiTheme="minorHAnsi" w:cstheme="minorBidi"/>
          <w:b w:val="0"/>
          <w:noProof/>
          <w:sz w:val="22"/>
          <w:szCs w:val="22"/>
        </w:rPr>
      </w:pPr>
      <w:ins w:id="134"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"_Toc512426436"</w:instrText>
        </w:r>
        <w:r w:rsidRPr="00356A29">
          <w:rPr>
            <w:rStyle w:val="Hyperlink"/>
            <w:noProof/>
          </w:rPr>
          <w:instrText xml:space="preserve"> </w:instrText>
        </w:r>
        <w:r w:rsidRPr="00356A29">
          <w:rPr>
            <w:rStyle w:val="Hyperlink"/>
            <w:noProof/>
          </w:rPr>
          <w:fldChar w:fldCharType="separate"/>
        </w:r>
        <w:r w:rsidRPr="00356A29">
          <w:rPr>
            <w:rStyle w:val="Hyperlink"/>
            <w:noProof/>
          </w:rPr>
          <w:t>1.1</w:t>
        </w:r>
        <w:r>
          <w:rPr>
            <w:rFonts w:asciiTheme="minorHAnsi" w:eastAsiaTheme="minorEastAsia" w:hAnsiTheme="minorHAnsi" w:cstheme="minorBidi"/>
            <w:b w:val="0"/>
            <w:noProof/>
            <w:sz w:val="22"/>
            <w:szCs w:val="22"/>
          </w:rPr>
          <w:tab/>
        </w:r>
        <w:r w:rsidRPr="00356A29">
          <w:rPr>
            <w:rStyle w:val="Hyperlink"/>
            <w:noProof/>
          </w:rPr>
          <w:t>Purpose</w:t>
        </w:r>
        <w:r>
          <w:rPr>
            <w:noProof/>
            <w:webHidden/>
          </w:rPr>
          <w:tab/>
        </w:r>
        <w:r>
          <w:rPr>
            <w:noProof/>
            <w:webHidden/>
          </w:rPr>
          <w:fldChar w:fldCharType="begin"/>
        </w:r>
        <w:r>
          <w:rPr>
            <w:noProof/>
            <w:webHidden/>
          </w:rPr>
          <w:instrText xml:space="preserve"> PAGEREF _Toc512426436 \h </w:instrText>
        </w:r>
      </w:ins>
      <w:r>
        <w:rPr>
          <w:noProof/>
          <w:webHidden/>
        </w:rPr>
      </w:r>
      <w:r>
        <w:rPr>
          <w:noProof/>
          <w:webHidden/>
        </w:rPr>
        <w:fldChar w:fldCharType="separate"/>
      </w:r>
      <w:ins w:id="135" w:author="Keith Oulson" w:date="2018-04-25T13:31:00Z">
        <w:r>
          <w:rPr>
            <w:noProof/>
            <w:webHidden/>
          </w:rPr>
          <w:t>1</w:t>
        </w:r>
        <w:r>
          <w:rPr>
            <w:noProof/>
            <w:webHidden/>
          </w:rPr>
          <w:fldChar w:fldCharType="end"/>
        </w:r>
        <w:r w:rsidRPr="00356A29">
          <w:rPr>
            <w:rStyle w:val="Hyperlink"/>
            <w:noProof/>
          </w:rPr>
          <w:fldChar w:fldCharType="end"/>
        </w:r>
      </w:ins>
    </w:p>
    <w:p w14:paraId="03499B5E" w14:textId="2565742F" w:rsidR="00506EBF" w:rsidRDefault="00506EBF">
      <w:pPr>
        <w:pStyle w:val="TOC2"/>
        <w:tabs>
          <w:tab w:val="left" w:pos="880"/>
          <w:tab w:val="right" w:leader="dot" w:pos="9350"/>
        </w:tabs>
        <w:rPr>
          <w:ins w:id="136" w:author="Keith Oulson" w:date="2018-04-25T13:31:00Z"/>
          <w:rFonts w:asciiTheme="minorHAnsi" w:eastAsiaTheme="minorEastAsia" w:hAnsiTheme="minorHAnsi" w:cstheme="minorBidi"/>
          <w:b w:val="0"/>
          <w:noProof/>
          <w:sz w:val="22"/>
          <w:szCs w:val="22"/>
        </w:rPr>
      </w:pPr>
      <w:ins w:id="137"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"_Toc512426437"</w:instrText>
        </w:r>
        <w:r w:rsidRPr="00356A29">
          <w:rPr>
            <w:rStyle w:val="Hyperlink"/>
            <w:noProof/>
          </w:rPr>
          <w:instrText xml:space="preserve"> </w:instrText>
        </w:r>
        <w:r w:rsidRPr="00356A29">
          <w:rPr>
            <w:rStyle w:val="Hyperlink"/>
            <w:noProof/>
          </w:rPr>
          <w:fldChar w:fldCharType="separate"/>
        </w:r>
        <w:r w:rsidRPr="00356A29">
          <w:rPr>
            <w:rStyle w:val="Hyperlink"/>
            <w:noProof/>
          </w:rPr>
          <w:t>1.2</w:t>
        </w:r>
        <w:r>
          <w:rPr>
            <w:rFonts w:asciiTheme="minorHAnsi" w:eastAsiaTheme="minorEastAsia" w:hAnsiTheme="minorHAnsi" w:cstheme="minorBidi"/>
            <w:b w:val="0"/>
            <w:noProof/>
            <w:sz w:val="22"/>
            <w:szCs w:val="22"/>
          </w:rPr>
          <w:tab/>
        </w:r>
        <w:r w:rsidRPr="00356A29">
          <w:rPr>
            <w:rStyle w:val="Hyperlink"/>
            <w:noProof/>
          </w:rPr>
          <w:t>Scope</w:t>
        </w:r>
        <w:r>
          <w:rPr>
            <w:noProof/>
            <w:webHidden/>
          </w:rPr>
          <w:tab/>
        </w:r>
        <w:r>
          <w:rPr>
            <w:noProof/>
            <w:webHidden/>
          </w:rPr>
          <w:fldChar w:fldCharType="begin"/>
        </w:r>
        <w:r>
          <w:rPr>
            <w:noProof/>
            <w:webHidden/>
          </w:rPr>
          <w:instrText xml:space="preserve"> PAGEREF _Toc512426437 \h </w:instrText>
        </w:r>
      </w:ins>
      <w:r>
        <w:rPr>
          <w:noProof/>
          <w:webHidden/>
        </w:rPr>
      </w:r>
      <w:r>
        <w:rPr>
          <w:noProof/>
          <w:webHidden/>
        </w:rPr>
        <w:fldChar w:fldCharType="separate"/>
      </w:r>
      <w:ins w:id="138" w:author="Keith Oulson" w:date="2018-04-25T13:31:00Z">
        <w:r>
          <w:rPr>
            <w:noProof/>
            <w:webHidden/>
          </w:rPr>
          <w:t>1</w:t>
        </w:r>
        <w:r>
          <w:rPr>
            <w:noProof/>
            <w:webHidden/>
          </w:rPr>
          <w:fldChar w:fldCharType="end"/>
        </w:r>
        <w:r w:rsidRPr="00356A29">
          <w:rPr>
            <w:rStyle w:val="Hyperlink"/>
            <w:noProof/>
          </w:rPr>
          <w:fldChar w:fldCharType="end"/>
        </w:r>
      </w:ins>
    </w:p>
    <w:p w14:paraId="39DA1A80" w14:textId="7E2ECF2F" w:rsidR="00506EBF" w:rsidRDefault="00506EBF">
      <w:pPr>
        <w:pStyle w:val="TOC2"/>
        <w:tabs>
          <w:tab w:val="left" w:pos="880"/>
          <w:tab w:val="right" w:leader="dot" w:pos="9350"/>
        </w:tabs>
        <w:rPr>
          <w:ins w:id="139" w:author="Keith Oulson" w:date="2018-04-25T13:31:00Z"/>
          <w:rFonts w:asciiTheme="minorHAnsi" w:eastAsiaTheme="minorEastAsia" w:hAnsiTheme="minorHAnsi" w:cstheme="minorBidi"/>
          <w:b w:val="0"/>
          <w:noProof/>
          <w:sz w:val="22"/>
          <w:szCs w:val="22"/>
        </w:rPr>
      </w:pPr>
      <w:ins w:id="140"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"_Toc512426438"</w:instrText>
        </w:r>
        <w:r w:rsidRPr="00356A29">
          <w:rPr>
            <w:rStyle w:val="Hyperlink"/>
            <w:noProof/>
          </w:rPr>
          <w:instrText xml:space="preserve"> </w:instrText>
        </w:r>
        <w:r w:rsidRPr="00356A29">
          <w:rPr>
            <w:rStyle w:val="Hyperlink"/>
            <w:noProof/>
          </w:rPr>
          <w:fldChar w:fldCharType="separate"/>
        </w:r>
        <w:r w:rsidRPr="00356A29">
          <w:rPr>
            <w:rStyle w:val="Hyperlink"/>
            <w:noProof/>
          </w:rPr>
          <w:t>1.3</w:t>
        </w:r>
        <w:r>
          <w:rPr>
            <w:rFonts w:asciiTheme="minorHAnsi" w:eastAsiaTheme="minorEastAsia" w:hAnsiTheme="minorHAnsi" w:cstheme="minorBidi"/>
            <w:b w:val="0"/>
            <w:noProof/>
            <w:sz w:val="22"/>
            <w:szCs w:val="22"/>
          </w:rPr>
          <w:tab/>
        </w:r>
        <w:r w:rsidRPr="00356A29">
          <w:rPr>
            <w:rStyle w:val="Hyperlink"/>
            <w:noProof/>
          </w:rPr>
          <w:t>System Identification</w:t>
        </w:r>
        <w:r>
          <w:rPr>
            <w:noProof/>
            <w:webHidden/>
          </w:rPr>
          <w:tab/>
        </w:r>
        <w:r>
          <w:rPr>
            <w:noProof/>
            <w:webHidden/>
          </w:rPr>
          <w:fldChar w:fldCharType="begin"/>
        </w:r>
        <w:r>
          <w:rPr>
            <w:noProof/>
            <w:webHidden/>
          </w:rPr>
          <w:instrText xml:space="preserve"> PAGEREF _Toc512426438 \h </w:instrText>
        </w:r>
      </w:ins>
      <w:r>
        <w:rPr>
          <w:noProof/>
          <w:webHidden/>
        </w:rPr>
      </w:r>
      <w:r>
        <w:rPr>
          <w:noProof/>
          <w:webHidden/>
        </w:rPr>
        <w:fldChar w:fldCharType="separate"/>
      </w:r>
      <w:ins w:id="141" w:author="Keith Oulson" w:date="2018-04-25T13:31:00Z">
        <w:r>
          <w:rPr>
            <w:noProof/>
            <w:webHidden/>
          </w:rPr>
          <w:t>1</w:t>
        </w:r>
        <w:r>
          <w:rPr>
            <w:noProof/>
            <w:webHidden/>
          </w:rPr>
          <w:fldChar w:fldCharType="end"/>
        </w:r>
        <w:r w:rsidRPr="00356A29">
          <w:rPr>
            <w:rStyle w:val="Hyperlink"/>
            <w:noProof/>
          </w:rPr>
          <w:fldChar w:fldCharType="end"/>
        </w:r>
      </w:ins>
    </w:p>
    <w:p w14:paraId="7F376090" w14:textId="68936A12" w:rsidR="00506EBF" w:rsidRDefault="00506EBF">
      <w:pPr>
        <w:pStyle w:val="TOC3"/>
        <w:tabs>
          <w:tab w:val="left" w:pos="1320"/>
          <w:tab w:val="right" w:leader="dot" w:pos="9350"/>
        </w:tabs>
        <w:rPr>
          <w:ins w:id="142" w:author="Keith Oulson" w:date="2018-04-25T13:31:00Z"/>
          <w:rFonts w:asciiTheme="minorHAnsi" w:eastAsiaTheme="minorEastAsia" w:hAnsiTheme="minorHAnsi" w:cstheme="minorBidi"/>
          <w:iCs w:val="0"/>
          <w:noProof/>
          <w:sz w:val="22"/>
          <w:szCs w:val="22"/>
        </w:rPr>
      </w:pPr>
      <w:ins w:id="143"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"_Toc512426439"</w:instrText>
        </w:r>
        <w:r w:rsidRPr="00356A29">
          <w:rPr>
            <w:rStyle w:val="Hyperlink"/>
            <w:noProof/>
          </w:rPr>
          <w:instrText xml:space="preserve"> </w:instrText>
        </w:r>
        <w:r w:rsidRPr="00356A29">
          <w:rPr>
            <w:rStyle w:val="Hyperlink"/>
            <w:noProof/>
          </w:rPr>
          <w:fldChar w:fldCharType="separate"/>
        </w:r>
        <w:r w:rsidRPr="00356A29">
          <w:rPr>
            <w:rStyle w:val="Hyperlink"/>
            <w:noProof/>
          </w:rPr>
          <w:t>1.3.1</w:t>
        </w:r>
        <w:r>
          <w:rPr>
            <w:rFonts w:asciiTheme="minorHAnsi" w:eastAsiaTheme="minorEastAsia" w:hAnsiTheme="minorHAnsi" w:cstheme="minorBidi"/>
            <w:iCs w:val="0"/>
            <w:noProof/>
            <w:sz w:val="22"/>
            <w:szCs w:val="22"/>
          </w:rPr>
          <w:tab/>
        </w:r>
        <w:r w:rsidRPr="00356A29">
          <w:rPr>
            <w:rStyle w:val="Hyperlink"/>
            <w:noProof/>
          </w:rPr>
          <w:t>MCCF EDI TAS eBilling</w:t>
        </w:r>
        <w:r>
          <w:rPr>
            <w:noProof/>
            <w:webHidden/>
          </w:rPr>
          <w:tab/>
        </w:r>
        <w:r>
          <w:rPr>
            <w:noProof/>
            <w:webHidden/>
          </w:rPr>
          <w:fldChar w:fldCharType="begin"/>
        </w:r>
        <w:r>
          <w:rPr>
            <w:noProof/>
            <w:webHidden/>
          </w:rPr>
          <w:instrText xml:space="preserve"> PAGEREF _Toc512426439 \h </w:instrText>
        </w:r>
      </w:ins>
      <w:r>
        <w:rPr>
          <w:noProof/>
          <w:webHidden/>
        </w:rPr>
      </w:r>
      <w:r>
        <w:rPr>
          <w:noProof/>
          <w:webHidden/>
        </w:rPr>
        <w:fldChar w:fldCharType="separate"/>
      </w:r>
      <w:ins w:id="144" w:author="Keith Oulson" w:date="2018-04-25T13:31:00Z">
        <w:r>
          <w:rPr>
            <w:noProof/>
            <w:webHidden/>
          </w:rPr>
          <w:t>2</w:t>
        </w:r>
        <w:r>
          <w:rPr>
            <w:noProof/>
            <w:webHidden/>
          </w:rPr>
          <w:fldChar w:fldCharType="end"/>
        </w:r>
        <w:r w:rsidRPr="00356A29">
          <w:rPr>
            <w:rStyle w:val="Hyperlink"/>
            <w:noProof/>
          </w:rPr>
          <w:fldChar w:fldCharType="end"/>
        </w:r>
      </w:ins>
    </w:p>
    <w:p w14:paraId="0A8070C6" w14:textId="1D58C5DE" w:rsidR="00506EBF" w:rsidRDefault="00506EBF">
      <w:pPr>
        <w:pStyle w:val="TOC3"/>
        <w:tabs>
          <w:tab w:val="left" w:pos="1320"/>
          <w:tab w:val="right" w:leader="dot" w:pos="9350"/>
        </w:tabs>
        <w:rPr>
          <w:ins w:id="145" w:author="Keith Oulson" w:date="2018-04-25T13:31:00Z"/>
          <w:rFonts w:asciiTheme="minorHAnsi" w:eastAsiaTheme="minorEastAsia" w:hAnsiTheme="minorHAnsi" w:cstheme="minorBidi"/>
          <w:iCs w:val="0"/>
          <w:noProof/>
          <w:sz w:val="22"/>
          <w:szCs w:val="22"/>
        </w:rPr>
      </w:pPr>
      <w:ins w:id="146"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"_Toc512426440"</w:instrText>
        </w:r>
        <w:r w:rsidRPr="00356A29">
          <w:rPr>
            <w:rStyle w:val="Hyperlink"/>
            <w:noProof/>
          </w:rPr>
          <w:instrText xml:space="preserve"> </w:instrText>
        </w:r>
        <w:r w:rsidRPr="00356A29">
          <w:rPr>
            <w:rStyle w:val="Hyperlink"/>
            <w:noProof/>
          </w:rPr>
          <w:fldChar w:fldCharType="separate"/>
        </w:r>
        <w:r w:rsidRPr="00356A29">
          <w:rPr>
            <w:rStyle w:val="Hyperlink"/>
            <w:noProof/>
          </w:rPr>
          <w:t>1.3.2</w:t>
        </w:r>
        <w:r>
          <w:rPr>
            <w:rFonts w:asciiTheme="minorHAnsi" w:eastAsiaTheme="minorEastAsia" w:hAnsiTheme="minorHAnsi" w:cstheme="minorBidi"/>
            <w:iCs w:val="0"/>
            <w:noProof/>
            <w:sz w:val="22"/>
            <w:szCs w:val="22"/>
          </w:rPr>
          <w:tab/>
        </w:r>
        <w:r w:rsidRPr="00356A29">
          <w:rPr>
            <w:rStyle w:val="Hyperlink"/>
            <w:noProof/>
          </w:rPr>
          <w:t>FSC</w:t>
        </w:r>
        <w:r>
          <w:rPr>
            <w:noProof/>
            <w:webHidden/>
          </w:rPr>
          <w:tab/>
        </w:r>
        <w:r>
          <w:rPr>
            <w:noProof/>
            <w:webHidden/>
          </w:rPr>
          <w:fldChar w:fldCharType="begin"/>
        </w:r>
        <w:r>
          <w:rPr>
            <w:noProof/>
            <w:webHidden/>
          </w:rPr>
          <w:instrText xml:space="preserve"> PAGEREF _Toc512426440 \h </w:instrText>
        </w:r>
      </w:ins>
      <w:r>
        <w:rPr>
          <w:noProof/>
          <w:webHidden/>
        </w:rPr>
      </w:r>
      <w:r>
        <w:rPr>
          <w:noProof/>
          <w:webHidden/>
        </w:rPr>
        <w:fldChar w:fldCharType="separate"/>
      </w:r>
      <w:ins w:id="147" w:author="Keith Oulson" w:date="2018-04-25T13:31:00Z">
        <w:r>
          <w:rPr>
            <w:noProof/>
            <w:webHidden/>
          </w:rPr>
          <w:t>2</w:t>
        </w:r>
        <w:r>
          <w:rPr>
            <w:noProof/>
            <w:webHidden/>
          </w:rPr>
          <w:fldChar w:fldCharType="end"/>
        </w:r>
        <w:r w:rsidRPr="00356A29">
          <w:rPr>
            <w:rStyle w:val="Hyperlink"/>
            <w:noProof/>
          </w:rPr>
          <w:fldChar w:fldCharType="end"/>
        </w:r>
      </w:ins>
    </w:p>
    <w:p w14:paraId="7C73042A" w14:textId="2BD419CD" w:rsidR="00506EBF" w:rsidRDefault="00506EBF">
      <w:pPr>
        <w:pStyle w:val="TOC2"/>
        <w:tabs>
          <w:tab w:val="left" w:pos="880"/>
          <w:tab w:val="right" w:leader="dot" w:pos="9350"/>
        </w:tabs>
        <w:rPr>
          <w:ins w:id="148" w:author="Keith Oulson" w:date="2018-04-25T13:31:00Z"/>
          <w:rFonts w:asciiTheme="minorHAnsi" w:eastAsiaTheme="minorEastAsia" w:hAnsiTheme="minorHAnsi" w:cstheme="minorBidi"/>
          <w:b w:val="0"/>
          <w:noProof/>
          <w:sz w:val="22"/>
          <w:szCs w:val="22"/>
        </w:rPr>
      </w:pPr>
      <w:ins w:id="149"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"_Toc512426441"</w:instrText>
        </w:r>
        <w:r w:rsidRPr="00356A29">
          <w:rPr>
            <w:rStyle w:val="Hyperlink"/>
            <w:noProof/>
          </w:rPr>
          <w:instrText xml:space="preserve"> </w:instrText>
        </w:r>
        <w:r w:rsidRPr="00356A29">
          <w:rPr>
            <w:rStyle w:val="Hyperlink"/>
            <w:noProof/>
          </w:rPr>
          <w:fldChar w:fldCharType="separate"/>
        </w:r>
        <w:r w:rsidRPr="00356A29">
          <w:rPr>
            <w:rStyle w:val="Hyperlink"/>
            <w:noProof/>
          </w:rPr>
          <w:t>1.4</w:t>
        </w:r>
        <w:r>
          <w:rPr>
            <w:rFonts w:asciiTheme="minorHAnsi" w:eastAsiaTheme="minorEastAsia" w:hAnsiTheme="minorHAnsi" w:cstheme="minorBidi"/>
            <w:b w:val="0"/>
            <w:noProof/>
            <w:sz w:val="22"/>
            <w:szCs w:val="22"/>
          </w:rPr>
          <w:tab/>
        </w:r>
        <w:r w:rsidRPr="00356A29">
          <w:rPr>
            <w:rStyle w:val="Hyperlink"/>
            <w:noProof/>
          </w:rPr>
          <w:t>Operational Agreement</w:t>
        </w:r>
        <w:r>
          <w:rPr>
            <w:noProof/>
            <w:webHidden/>
          </w:rPr>
          <w:tab/>
        </w:r>
        <w:r>
          <w:rPr>
            <w:noProof/>
            <w:webHidden/>
          </w:rPr>
          <w:fldChar w:fldCharType="begin"/>
        </w:r>
        <w:r>
          <w:rPr>
            <w:noProof/>
            <w:webHidden/>
          </w:rPr>
          <w:instrText xml:space="preserve"> PAGEREF _Toc512426441 \h </w:instrText>
        </w:r>
      </w:ins>
      <w:r>
        <w:rPr>
          <w:noProof/>
          <w:webHidden/>
        </w:rPr>
      </w:r>
      <w:r>
        <w:rPr>
          <w:noProof/>
          <w:webHidden/>
        </w:rPr>
        <w:fldChar w:fldCharType="separate"/>
      </w:r>
      <w:ins w:id="150" w:author="Keith Oulson" w:date="2018-04-25T13:31:00Z">
        <w:r>
          <w:rPr>
            <w:noProof/>
            <w:webHidden/>
          </w:rPr>
          <w:t>2</w:t>
        </w:r>
        <w:r>
          <w:rPr>
            <w:noProof/>
            <w:webHidden/>
          </w:rPr>
          <w:fldChar w:fldCharType="end"/>
        </w:r>
        <w:r w:rsidRPr="00356A29">
          <w:rPr>
            <w:rStyle w:val="Hyperlink"/>
            <w:noProof/>
          </w:rPr>
          <w:fldChar w:fldCharType="end"/>
        </w:r>
      </w:ins>
    </w:p>
    <w:p w14:paraId="6373ADDA" w14:textId="4C2079E2" w:rsidR="00506EBF" w:rsidRDefault="00506EBF">
      <w:pPr>
        <w:pStyle w:val="TOC1"/>
        <w:tabs>
          <w:tab w:val="left" w:pos="440"/>
          <w:tab w:val="right" w:leader="dot" w:pos="9350"/>
        </w:tabs>
        <w:rPr>
          <w:ins w:id="151" w:author="Keith Oulson" w:date="2018-04-25T13:31:00Z"/>
          <w:rFonts w:asciiTheme="minorHAnsi" w:eastAsiaTheme="minorEastAsia" w:hAnsiTheme="minorHAnsi" w:cstheme="minorBidi"/>
          <w:b w:val="0"/>
          <w:bCs w:val="0"/>
          <w:noProof/>
          <w:sz w:val="22"/>
          <w:szCs w:val="22"/>
        </w:rPr>
      </w:pPr>
      <w:ins w:id="152"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"_Toc512426442"</w:instrText>
        </w:r>
        <w:r w:rsidRPr="00356A29">
          <w:rPr>
            <w:rStyle w:val="Hyperlink"/>
            <w:noProof/>
          </w:rPr>
          <w:instrText xml:space="preserve"> </w:instrText>
        </w:r>
        <w:r w:rsidRPr="00356A29">
          <w:rPr>
            <w:rStyle w:val="Hyperlink"/>
            <w:noProof/>
          </w:rPr>
          <w:fldChar w:fldCharType="separate"/>
        </w:r>
        <w:r w:rsidRPr="00356A29">
          <w:rPr>
            <w:rStyle w:val="Hyperlink"/>
            <w:noProof/>
          </w:rPr>
          <w:t>2</w:t>
        </w:r>
        <w:r>
          <w:rPr>
            <w:rFonts w:asciiTheme="minorHAnsi" w:eastAsiaTheme="minorEastAsia" w:hAnsiTheme="minorHAnsi" w:cstheme="minorBidi"/>
            <w:b w:val="0"/>
            <w:bCs w:val="0"/>
            <w:noProof/>
            <w:sz w:val="22"/>
            <w:szCs w:val="22"/>
          </w:rPr>
          <w:tab/>
        </w:r>
        <w:r w:rsidRPr="00356A29">
          <w:rPr>
            <w:rStyle w:val="Hyperlink"/>
            <w:noProof/>
          </w:rPr>
          <w:t>Interface Definition</w:t>
        </w:r>
        <w:r>
          <w:rPr>
            <w:noProof/>
            <w:webHidden/>
          </w:rPr>
          <w:tab/>
        </w:r>
        <w:r>
          <w:rPr>
            <w:noProof/>
            <w:webHidden/>
          </w:rPr>
          <w:fldChar w:fldCharType="begin"/>
        </w:r>
        <w:r>
          <w:rPr>
            <w:noProof/>
            <w:webHidden/>
          </w:rPr>
          <w:instrText xml:space="preserve"> PAGEREF _Toc512426442 \h </w:instrText>
        </w:r>
      </w:ins>
      <w:r>
        <w:rPr>
          <w:noProof/>
          <w:webHidden/>
        </w:rPr>
      </w:r>
      <w:r>
        <w:rPr>
          <w:noProof/>
          <w:webHidden/>
        </w:rPr>
        <w:fldChar w:fldCharType="separate"/>
      </w:r>
      <w:ins w:id="153" w:author="Keith Oulson" w:date="2018-04-25T13:31:00Z">
        <w:r>
          <w:rPr>
            <w:noProof/>
            <w:webHidden/>
          </w:rPr>
          <w:t>3</w:t>
        </w:r>
        <w:r>
          <w:rPr>
            <w:noProof/>
            <w:webHidden/>
          </w:rPr>
          <w:fldChar w:fldCharType="end"/>
        </w:r>
        <w:r w:rsidRPr="00356A29">
          <w:rPr>
            <w:rStyle w:val="Hyperlink"/>
            <w:noProof/>
          </w:rPr>
          <w:fldChar w:fldCharType="end"/>
        </w:r>
      </w:ins>
    </w:p>
    <w:p w14:paraId="67E161EE" w14:textId="4254EB9E" w:rsidR="00506EBF" w:rsidRDefault="00506EBF">
      <w:pPr>
        <w:pStyle w:val="TOC2"/>
        <w:tabs>
          <w:tab w:val="left" w:pos="880"/>
          <w:tab w:val="right" w:leader="dot" w:pos="9350"/>
        </w:tabs>
        <w:rPr>
          <w:ins w:id="154" w:author="Keith Oulson" w:date="2018-04-25T13:31:00Z"/>
          <w:rFonts w:asciiTheme="minorHAnsi" w:eastAsiaTheme="minorEastAsia" w:hAnsiTheme="minorHAnsi" w:cstheme="minorBidi"/>
          <w:b w:val="0"/>
          <w:noProof/>
          <w:sz w:val="22"/>
          <w:szCs w:val="22"/>
        </w:rPr>
      </w:pPr>
      <w:ins w:id="155"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"_Toc512426443"</w:instrText>
        </w:r>
        <w:r w:rsidRPr="00356A29">
          <w:rPr>
            <w:rStyle w:val="Hyperlink"/>
            <w:noProof/>
          </w:rPr>
          <w:instrText xml:space="preserve"> </w:instrText>
        </w:r>
        <w:r w:rsidRPr="00356A29">
          <w:rPr>
            <w:rStyle w:val="Hyperlink"/>
            <w:noProof/>
          </w:rPr>
          <w:fldChar w:fldCharType="separate"/>
        </w:r>
        <w:r w:rsidRPr="00356A29">
          <w:rPr>
            <w:rStyle w:val="Hyperlink"/>
            <w:noProof/>
          </w:rPr>
          <w:t>2.1</w:t>
        </w:r>
        <w:r>
          <w:rPr>
            <w:rFonts w:asciiTheme="minorHAnsi" w:eastAsiaTheme="minorEastAsia" w:hAnsiTheme="minorHAnsi" w:cstheme="minorBidi"/>
            <w:b w:val="0"/>
            <w:noProof/>
            <w:sz w:val="22"/>
            <w:szCs w:val="22"/>
          </w:rPr>
          <w:tab/>
        </w:r>
        <w:r w:rsidRPr="00356A29">
          <w:rPr>
            <w:rStyle w:val="Hyperlink"/>
            <w:noProof/>
          </w:rPr>
          <w:t>System Overview</w:t>
        </w:r>
        <w:r>
          <w:rPr>
            <w:noProof/>
            <w:webHidden/>
          </w:rPr>
          <w:tab/>
        </w:r>
        <w:r>
          <w:rPr>
            <w:noProof/>
            <w:webHidden/>
          </w:rPr>
          <w:fldChar w:fldCharType="begin"/>
        </w:r>
        <w:r>
          <w:rPr>
            <w:noProof/>
            <w:webHidden/>
          </w:rPr>
          <w:instrText xml:space="preserve"> PAGEREF _Toc512426443 \h </w:instrText>
        </w:r>
      </w:ins>
      <w:r>
        <w:rPr>
          <w:noProof/>
          <w:webHidden/>
        </w:rPr>
      </w:r>
      <w:r>
        <w:rPr>
          <w:noProof/>
          <w:webHidden/>
        </w:rPr>
        <w:fldChar w:fldCharType="separate"/>
      </w:r>
      <w:ins w:id="156" w:author="Keith Oulson" w:date="2018-04-25T13:31:00Z">
        <w:r>
          <w:rPr>
            <w:noProof/>
            <w:webHidden/>
          </w:rPr>
          <w:t>3</w:t>
        </w:r>
        <w:r>
          <w:rPr>
            <w:noProof/>
            <w:webHidden/>
          </w:rPr>
          <w:fldChar w:fldCharType="end"/>
        </w:r>
        <w:r w:rsidRPr="00356A29">
          <w:rPr>
            <w:rStyle w:val="Hyperlink"/>
            <w:noProof/>
          </w:rPr>
          <w:fldChar w:fldCharType="end"/>
        </w:r>
      </w:ins>
    </w:p>
    <w:p w14:paraId="4C76CA37" w14:textId="5EE68FFA" w:rsidR="00506EBF" w:rsidRDefault="00506EBF">
      <w:pPr>
        <w:pStyle w:val="TOC3"/>
        <w:tabs>
          <w:tab w:val="left" w:pos="1320"/>
          <w:tab w:val="right" w:leader="dot" w:pos="9350"/>
        </w:tabs>
        <w:rPr>
          <w:ins w:id="157" w:author="Keith Oulson" w:date="2018-04-25T13:31:00Z"/>
          <w:rFonts w:asciiTheme="minorHAnsi" w:eastAsiaTheme="minorEastAsia" w:hAnsiTheme="minorHAnsi" w:cstheme="minorBidi"/>
          <w:iCs w:val="0"/>
          <w:noProof/>
          <w:sz w:val="22"/>
          <w:szCs w:val="22"/>
        </w:rPr>
      </w:pPr>
      <w:ins w:id="158"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"_Toc512426444"</w:instrText>
        </w:r>
        <w:r w:rsidRPr="00356A29">
          <w:rPr>
            <w:rStyle w:val="Hyperlink"/>
            <w:noProof/>
          </w:rPr>
          <w:instrText xml:space="preserve"> </w:instrText>
        </w:r>
        <w:r w:rsidRPr="00356A29">
          <w:rPr>
            <w:rStyle w:val="Hyperlink"/>
            <w:noProof/>
          </w:rPr>
          <w:fldChar w:fldCharType="separate"/>
        </w:r>
        <w:r w:rsidRPr="00356A29">
          <w:rPr>
            <w:rStyle w:val="Hyperlink"/>
            <w:noProof/>
          </w:rPr>
          <w:t>2.1.1</w:t>
        </w:r>
        <w:r>
          <w:rPr>
            <w:rFonts w:asciiTheme="minorHAnsi" w:eastAsiaTheme="minorEastAsia" w:hAnsiTheme="minorHAnsi" w:cstheme="minorBidi"/>
            <w:iCs w:val="0"/>
            <w:noProof/>
            <w:sz w:val="22"/>
            <w:szCs w:val="22"/>
          </w:rPr>
          <w:tab/>
        </w:r>
        <w:r w:rsidRPr="00356A29">
          <w:rPr>
            <w:rStyle w:val="Hyperlink"/>
            <w:noProof/>
          </w:rPr>
          <w:t>Overview Diagram</w:t>
        </w:r>
        <w:r>
          <w:rPr>
            <w:noProof/>
            <w:webHidden/>
          </w:rPr>
          <w:tab/>
        </w:r>
        <w:r>
          <w:rPr>
            <w:noProof/>
            <w:webHidden/>
          </w:rPr>
          <w:fldChar w:fldCharType="begin"/>
        </w:r>
        <w:r>
          <w:rPr>
            <w:noProof/>
            <w:webHidden/>
          </w:rPr>
          <w:instrText xml:space="preserve"> PAGEREF _Toc512426444 \h </w:instrText>
        </w:r>
      </w:ins>
      <w:r>
        <w:rPr>
          <w:noProof/>
          <w:webHidden/>
        </w:rPr>
      </w:r>
      <w:r>
        <w:rPr>
          <w:noProof/>
          <w:webHidden/>
        </w:rPr>
        <w:fldChar w:fldCharType="separate"/>
      </w:r>
      <w:ins w:id="159" w:author="Keith Oulson" w:date="2018-04-25T13:31:00Z">
        <w:r>
          <w:rPr>
            <w:noProof/>
            <w:webHidden/>
          </w:rPr>
          <w:t>3</w:t>
        </w:r>
        <w:r>
          <w:rPr>
            <w:noProof/>
            <w:webHidden/>
          </w:rPr>
          <w:fldChar w:fldCharType="end"/>
        </w:r>
        <w:r w:rsidRPr="00356A29">
          <w:rPr>
            <w:rStyle w:val="Hyperlink"/>
            <w:noProof/>
          </w:rPr>
          <w:fldChar w:fldCharType="end"/>
        </w:r>
      </w:ins>
    </w:p>
    <w:p w14:paraId="04388942" w14:textId="1113636D" w:rsidR="00506EBF" w:rsidRDefault="00506EBF">
      <w:pPr>
        <w:pStyle w:val="TOC2"/>
        <w:tabs>
          <w:tab w:val="left" w:pos="880"/>
          <w:tab w:val="right" w:leader="dot" w:pos="9350"/>
        </w:tabs>
        <w:rPr>
          <w:ins w:id="160" w:author="Keith Oulson" w:date="2018-04-25T13:31:00Z"/>
          <w:rFonts w:asciiTheme="minorHAnsi" w:eastAsiaTheme="minorEastAsia" w:hAnsiTheme="minorHAnsi" w:cstheme="minorBidi"/>
          <w:b w:val="0"/>
          <w:noProof/>
          <w:sz w:val="22"/>
          <w:szCs w:val="22"/>
        </w:rPr>
      </w:pPr>
      <w:ins w:id="161"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"_Toc512426445"</w:instrText>
        </w:r>
        <w:r w:rsidRPr="00356A29">
          <w:rPr>
            <w:rStyle w:val="Hyperlink"/>
            <w:noProof/>
          </w:rPr>
          <w:instrText xml:space="preserve"> </w:instrText>
        </w:r>
        <w:r w:rsidRPr="00356A29">
          <w:rPr>
            <w:rStyle w:val="Hyperlink"/>
            <w:noProof/>
          </w:rPr>
          <w:fldChar w:fldCharType="separate"/>
        </w:r>
        <w:r w:rsidRPr="00356A29">
          <w:rPr>
            <w:rStyle w:val="Hyperlink"/>
            <w:noProof/>
          </w:rPr>
          <w:t>2.2</w:t>
        </w:r>
        <w:r>
          <w:rPr>
            <w:rFonts w:asciiTheme="minorHAnsi" w:eastAsiaTheme="minorEastAsia" w:hAnsiTheme="minorHAnsi" w:cstheme="minorBidi"/>
            <w:b w:val="0"/>
            <w:noProof/>
            <w:sz w:val="22"/>
            <w:szCs w:val="22"/>
          </w:rPr>
          <w:tab/>
        </w:r>
        <w:r w:rsidRPr="00356A29">
          <w:rPr>
            <w:rStyle w:val="Hyperlink"/>
            <w:noProof/>
          </w:rPr>
          <w:t>Interface Overview</w:t>
        </w:r>
        <w:r>
          <w:rPr>
            <w:noProof/>
            <w:webHidden/>
          </w:rPr>
          <w:tab/>
        </w:r>
        <w:r>
          <w:rPr>
            <w:noProof/>
            <w:webHidden/>
          </w:rPr>
          <w:fldChar w:fldCharType="begin"/>
        </w:r>
        <w:r>
          <w:rPr>
            <w:noProof/>
            <w:webHidden/>
          </w:rPr>
          <w:instrText xml:space="preserve"> PAGEREF _Toc512426445 \h </w:instrText>
        </w:r>
      </w:ins>
      <w:r>
        <w:rPr>
          <w:noProof/>
          <w:webHidden/>
        </w:rPr>
      </w:r>
      <w:r>
        <w:rPr>
          <w:noProof/>
          <w:webHidden/>
        </w:rPr>
        <w:fldChar w:fldCharType="separate"/>
      </w:r>
      <w:ins w:id="162" w:author="Keith Oulson" w:date="2018-04-25T13:31:00Z">
        <w:r>
          <w:rPr>
            <w:noProof/>
            <w:webHidden/>
          </w:rPr>
          <w:t>5</w:t>
        </w:r>
        <w:r>
          <w:rPr>
            <w:noProof/>
            <w:webHidden/>
          </w:rPr>
          <w:fldChar w:fldCharType="end"/>
        </w:r>
        <w:r w:rsidRPr="00356A29">
          <w:rPr>
            <w:rStyle w:val="Hyperlink"/>
            <w:noProof/>
          </w:rPr>
          <w:fldChar w:fldCharType="end"/>
        </w:r>
      </w:ins>
    </w:p>
    <w:p w14:paraId="07F66453" w14:textId="703CBE29" w:rsidR="00506EBF" w:rsidRDefault="00506EBF">
      <w:pPr>
        <w:pStyle w:val="TOC3"/>
        <w:tabs>
          <w:tab w:val="left" w:pos="1320"/>
          <w:tab w:val="right" w:leader="dot" w:pos="9350"/>
        </w:tabs>
        <w:rPr>
          <w:ins w:id="163" w:author="Keith Oulson" w:date="2018-04-25T13:31:00Z"/>
          <w:rFonts w:asciiTheme="minorHAnsi" w:eastAsiaTheme="minorEastAsia" w:hAnsiTheme="minorHAnsi" w:cstheme="minorBidi"/>
          <w:iCs w:val="0"/>
          <w:noProof/>
          <w:sz w:val="22"/>
          <w:szCs w:val="22"/>
        </w:rPr>
      </w:pPr>
      <w:ins w:id="164"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"_Toc512426446"</w:instrText>
        </w:r>
        <w:r w:rsidRPr="00356A29">
          <w:rPr>
            <w:rStyle w:val="Hyperlink"/>
            <w:noProof/>
          </w:rPr>
          <w:instrText xml:space="preserve"> </w:instrText>
        </w:r>
        <w:r w:rsidRPr="00356A29">
          <w:rPr>
            <w:rStyle w:val="Hyperlink"/>
            <w:noProof/>
          </w:rPr>
          <w:fldChar w:fldCharType="separate"/>
        </w:r>
        <w:r w:rsidRPr="00356A29">
          <w:rPr>
            <w:rStyle w:val="Hyperlink"/>
            <w:noProof/>
          </w:rPr>
          <w:t>2.2.1</w:t>
        </w:r>
        <w:r>
          <w:rPr>
            <w:rFonts w:asciiTheme="minorHAnsi" w:eastAsiaTheme="minorEastAsia" w:hAnsiTheme="minorHAnsi" w:cstheme="minorBidi"/>
            <w:iCs w:val="0"/>
            <w:noProof/>
            <w:sz w:val="22"/>
            <w:szCs w:val="22"/>
          </w:rPr>
          <w:tab/>
        </w:r>
        <w:r w:rsidRPr="00356A29">
          <w:rPr>
            <w:rStyle w:val="Hyperlink"/>
            <w:noProof/>
          </w:rPr>
          <w:t>Connectivity between the systems</w:t>
        </w:r>
        <w:r>
          <w:rPr>
            <w:noProof/>
            <w:webHidden/>
          </w:rPr>
          <w:tab/>
        </w:r>
        <w:r>
          <w:rPr>
            <w:noProof/>
            <w:webHidden/>
          </w:rPr>
          <w:fldChar w:fldCharType="begin"/>
        </w:r>
        <w:r>
          <w:rPr>
            <w:noProof/>
            <w:webHidden/>
          </w:rPr>
          <w:instrText xml:space="preserve"> PAGEREF _Toc512426446 \h </w:instrText>
        </w:r>
      </w:ins>
      <w:r>
        <w:rPr>
          <w:noProof/>
          <w:webHidden/>
        </w:rPr>
      </w:r>
      <w:r>
        <w:rPr>
          <w:noProof/>
          <w:webHidden/>
        </w:rPr>
        <w:fldChar w:fldCharType="separate"/>
      </w:r>
      <w:ins w:id="165" w:author="Keith Oulson" w:date="2018-04-25T13:31:00Z">
        <w:r>
          <w:rPr>
            <w:noProof/>
            <w:webHidden/>
          </w:rPr>
          <w:t>5</w:t>
        </w:r>
        <w:r>
          <w:rPr>
            <w:noProof/>
            <w:webHidden/>
          </w:rPr>
          <w:fldChar w:fldCharType="end"/>
        </w:r>
        <w:r w:rsidRPr="00356A29">
          <w:rPr>
            <w:rStyle w:val="Hyperlink"/>
            <w:noProof/>
          </w:rPr>
          <w:fldChar w:fldCharType="end"/>
        </w:r>
      </w:ins>
    </w:p>
    <w:p w14:paraId="1273723D" w14:textId="6B2969FA" w:rsidR="00506EBF" w:rsidRDefault="00506EBF">
      <w:pPr>
        <w:pStyle w:val="TOC2"/>
        <w:tabs>
          <w:tab w:val="left" w:pos="880"/>
          <w:tab w:val="right" w:leader="dot" w:pos="9350"/>
        </w:tabs>
        <w:rPr>
          <w:ins w:id="166" w:author="Keith Oulson" w:date="2018-04-25T13:31:00Z"/>
          <w:rFonts w:asciiTheme="minorHAnsi" w:eastAsiaTheme="minorEastAsia" w:hAnsiTheme="minorHAnsi" w:cstheme="minorBidi"/>
          <w:b w:val="0"/>
          <w:noProof/>
          <w:sz w:val="22"/>
          <w:szCs w:val="22"/>
        </w:rPr>
      </w:pPr>
      <w:ins w:id="167"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"_Toc512426447"</w:instrText>
        </w:r>
        <w:r w:rsidRPr="00356A29">
          <w:rPr>
            <w:rStyle w:val="Hyperlink"/>
            <w:noProof/>
          </w:rPr>
          <w:instrText xml:space="preserve"> </w:instrText>
        </w:r>
        <w:r w:rsidRPr="00356A29">
          <w:rPr>
            <w:rStyle w:val="Hyperlink"/>
            <w:noProof/>
          </w:rPr>
          <w:fldChar w:fldCharType="separate"/>
        </w:r>
        <w:r w:rsidRPr="00356A29">
          <w:rPr>
            <w:rStyle w:val="Hyperlink"/>
            <w:noProof/>
          </w:rPr>
          <w:t>2.3</w:t>
        </w:r>
        <w:r>
          <w:rPr>
            <w:rFonts w:asciiTheme="minorHAnsi" w:eastAsiaTheme="minorEastAsia" w:hAnsiTheme="minorHAnsi" w:cstheme="minorBidi"/>
            <w:b w:val="0"/>
            <w:noProof/>
            <w:sz w:val="22"/>
            <w:szCs w:val="22"/>
          </w:rPr>
          <w:tab/>
        </w:r>
        <w:r w:rsidRPr="00356A29">
          <w:rPr>
            <w:rStyle w:val="Hyperlink"/>
            <w:noProof/>
          </w:rPr>
          <w:t>Operations</w:t>
        </w:r>
        <w:r>
          <w:rPr>
            <w:noProof/>
            <w:webHidden/>
          </w:rPr>
          <w:tab/>
        </w:r>
        <w:r>
          <w:rPr>
            <w:noProof/>
            <w:webHidden/>
          </w:rPr>
          <w:fldChar w:fldCharType="begin"/>
        </w:r>
        <w:r>
          <w:rPr>
            <w:noProof/>
            <w:webHidden/>
          </w:rPr>
          <w:instrText xml:space="preserve"> PAGEREF _Toc512426447 \h </w:instrText>
        </w:r>
      </w:ins>
      <w:r>
        <w:rPr>
          <w:noProof/>
          <w:webHidden/>
        </w:rPr>
      </w:r>
      <w:r>
        <w:rPr>
          <w:noProof/>
          <w:webHidden/>
        </w:rPr>
        <w:fldChar w:fldCharType="separate"/>
      </w:r>
      <w:ins w:id="168" w:author="Keith Oulson" w:date="2018-04-25T13:31:00Z">
        <w:r>
          <w:rPr>
            <w:noProof/>
            <w:webHidden/>
          </w:rPr>
          <w:t>6</w:t>
        </w:r>
        <w:r>
          <w:rPr>
            <w:noProof/>
            <w:webHidden/>
          </w:rPr>
          <w:fldChar w:fldCharType="end"/>
        </w:r>
        <w:r w:rsidRPr="00356A29">
          <w:rPr>
            <w:rStyle w:val="Hyperlink"/>
            <w:noProof/>
          </w:rPr>
          <w:fldChar w:fldCharType="end"/>
        </w:r>
      </w:ins>
    </w:p>
    <w:p w14:paraId="71F23678" w14:textId="031F3AE4" w:rsidR="00506EBF" w:rsidRDefault="00506EBF">
      <w:pPr>
        <w:pStyle w:val="TOC3"/>
        <w:tabs>
          <w:tab w:val="left" w:pos="1320"/>
          <w:tab w:val="right" w:leader="dot" w:pos="9350"/>
        </w:tabs>
        <w:rPr>
          <w:ins w:id="169" w:author="Keith Oulson" w:date="2018-04-25T13:31:00Z"/>
          <w:rFonts w:asciiTheme="minorHAnsi" w:eastAsiaTheme="minorEastAsia" w:hAnsiTheme="minorHAnsi" w:cstheme="minorBidi"/>
          <w:iCs w:val="0"/>
          <w:noProof/>
          <w:sz w:val="22"/>
          <w:szCs w:val="22"/>
        </w:rPr>
      </w:pPr>
      <w:ins w:id="170"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"_Toc512426448"</w:instrText>
        </w:r>
        <w:r w:rsidRPr="00356A29">
          <w:rPr>
            <w:rStyle w:val="Hyperlink"/>
            <w:noProof/>
          </w:rPr>
          <w:instrText xml:space="preserve"> </w:instrText>
        </w:r>
        <w:r w:rsidRPr="00356A29">
          <w:rPr>
            <w:rStyle w:val="Hyperlink"/>
            <w:noProof/>
          </w:rPr>
          <w:fldChar w:fldCharType="separate"/>
        </w:r>
        <w:r w:rsidRPr="00356A29">
          <w:rPr>
            <w:rStyle w:val="Hyperlink"/>
            <w:noProof/>
          </w:rPr>
          <w:t>2.3.1</w:t>
        </w:r>
        <w:r>
          <w:rPr>
            <w:rFonts w:asciiTheme="minorHAnsi" w:eastAsiaTheme="minorEastAsia" w:hAnsiTheme="minorHAnsi" w:cstheme="minorBidi"/>
            <w:iCs w:val="0"/>
            <w:noProof/>
            <w:sz w:val="22"/>
            <w:szCs w:val="22"/>
          </w:rPr>
          <w:tab/>
        </w:r>
        <w:r w:rsidRPr="00356A29">
          <w:rPr>
            <w:rStyle w:val="Hyperlink"/>
            <w:noProof/>
          </w:rPr>
          <w:t>Data Extraction</w:t>
        </w:r>
        <w:r>
          <w:rPr>
            <w:noProof/>
            <w:webHidden/>
          </w:rPr>
          <w:tab/>
        </w:r>
        <w:r>
          <w:rPr>
            <w:noProof/>
            <w:webHidden/>
          </w:rPr>
          <w:fldChar w:fldCharType="begin"/>
        </w:r>
        <w:r>
          <w:rPr>
            <w:noProof/>
            <w:webHidden/>
          </w:rPr>
          <w:instrText xml:space="preserve"> PAGEREF _Toc512426448 \h </w:instrText>
        </w:r>
      </w:ins>
      <w:r>
        <w:rPr>
          <w:noProof/>
          <w:webHidden/>
        </w:rPr>
      </w:r>
      <w:r>
        <w:rPr>
          <w:noProof/>
          <w:webHidden/>
        </w:rPr>
        <w:fldChar w:fldCharType="separate"/>
      </w:r>
      <w:ins w:id="171" w:author="Keith Oulson" w:date="2018-04-25T13:31:00Z">
        <w:r>
          <w:rPr>
            <w:noProof/>
            <w:webHidden/>
          </w:rPr>
          <w:t>6</w:t>
        </w:r>
        <w:r>
          <w:rPr>
            <w:noProof/>
            <w:webHidden/>
          </w:rPr>
          <w:fldChar w:fldCharType="end"/>
        </w:r>
        <w:r w:rsidRPr="00356A29">
          <w:rPr>
            <w:rStyle w:val="Hyperlink"/>
            <w:noProof/>
          </w:rPr>
          <w:fldChar w:fldCharType="end"/>
        </w:r>
      </w:ins>
    </w:p>
    <w:p w14:paraId="74208F27" w14:textId="2370D457" w:rsidR="00506EBF" w:rsidRDefault="00506EBF">
      <w:pPr>
        <w:pStyle w:val="TOC3"/>
        <w:tabs>
          <w:tab w:val="left" w:pos="1320"/>
          <w:tab w:val="right" w:leader="dot" w:pos="9350"/>
        </w:tabs>
        <w:rPr>
          <w:ins w:id="172" w:author="Keith Oulson" w:date="2018-04-25T13:31:00Z"/>
          <w:rFonts w:asciiTheme="minorHAnsi" w:eastAsiaTheme="minorEastAsia" w:hAnsiTheme="minorHAnsi" w:cstheme="minorBidi"/>
          <w:iCs w:val="0"/>
          <w:noProof/>
          <w:sz w:val="22"/>
          <w:szCs w:val="22"/>
        </w:rPr>
      </w:pPr>
      <w:ins w:id="173"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"_Toc512426449"</w:instrText>
        </w:r>
        <w:r w:rsidRPr="00356A29">
          <w:rPr>
            <w:rStyle w:val="Hyperlink"/>
            <w:noProof/>
          </w:rPr>
          <w:instrText xml:space="preserve"> </w:instrText>
        </w:r>
        <w:r w:rsidRPr="00356A29">
          <w:rPr>
            <w:rStyle w:val="Hyperlink"/>
            <w:noProof/>
          </w:rPr>
          <w:fldChar w:fldCharType="separate"/>
        </w:r>
        <w:r w:rsidRPr="00356A29">
          <w:rPr>
            <w:rStyle w:val="Hyperlink"/>
            <w:noProof/>
          </w:rPr>
          <w:t>2.3.2</w:t>
        </w:r>
        <w:r>
          <w:rPr>
            <w:rFonts w:asciiTheme="minorHAnsi" w:eastAsiaTheme="minorEastAsia" w:hAnsiTheme="minorHAnsi" w:cstheme="minorBidi"/>
            <w:iCs w:val="0"/>
            <w:noProof/>
            <w:sz w:val="22"/>
            <w:szCs w:val="22"/>
          </w:rPr>
          <w:tab/>
        </w:r>
        <w:r w:rsidRPr="00356A29">
          <w:rPr>
            <w:rStyle w:val="Hyperlink"/>
            <w:noProof/>
          </w:rPr>
          <w:t>Data Transformation</w:t>
        </w:r>
        <w:r>
          <w:rPr>
            <w:noProof/>
            <w:webHidden/>
          </w:rPr>
          <w:tab/>
        </w:r>
        <w:r>
          <w:rPr>
            <w:noProof/>
            <w:webHidden/>
          </w:rPr>
          <w:fldChar w:fldCharType="begin"/>
        </w:r>
        <w:r>
          <w:rPr>
            <w:noProof/>
            <w:webHidden/>
          </w:rPr>
          <w:instrText xml:space="preserve"> PAGEREF _Toc512426449 \h </w:instrText>
        </w:r>
      </w:ins>
      <w:r>
        <w:rPr>
          <w:noProof/>
          <w:webHidden/>
        </w:rPr>
      </w:r>
      <w:r>
        <w:rPr>
          <w:noProof/>
          <w:webHidden/>
        </w:rPr>
        <w:fldChar w:fldCharType="separate"/>
      </w:r>
      <w:ins w:id="174" w:author="Keith Oulson" w:date="2018-04-25T13:31:00Z">
        <w:r>
          <w:rPr>
            <w:noProof/>
            <w:webHidden/>
          </w:rPr>
          <w:t>6</w:t>
        </w:r>
        <w:r>
          <w:rPr>
            <w:noProof/>
            <w:webHidden/>
          </w:rPr>
          <w:fldChar w:fldCharType="end"/>
        </w:r>
        <w:r w:rsidRPr="00356A29">
          <w:rPr>
            <w:rStyle w:val="Hyperlink"/>
            <w:noProof/>
          </w:rPr>
          <w:fldChar w:fldCharType="end"/>
        </w:r>
      </w:ins>
    </w:p>
    <w:p w14:paraId="2020CB39" w14:textId="79F41051" w:rsidR="00506EBF" w:rsidRDefault="00506EBF">
      <w:pPr>
        <w:pStyle w:val="TOC3"/>
        <w:tabs>
          <w:tab w:val="left" w:pos="1320"/>
          <w:tab w:val="right" w:leader="dot" w:pos="9350"/>
        </w:tabs>
        <w:rPr>
          <w:ins w:id="175" w:author="Keith Oulson" w:date="2018-04-25T13:31:00Z"/>
          <w:rFonts w:asciiTheme="minorHAnsi" w:eastAsiaTheme="minorEastAsia" w:hAnsiTheme="minorHAnsi" w:cstheme="minorBidi"/>
          <w:iCs w:val="0"/>
          <w:noProof/>
          <w:sz w:val="22"/>
          <w:szCs w:val="22"/>
        </w:rPr>
      </w:pPr>
      <w:ins w:id="176"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"_Toc512426450"</w:instrText>
        </w:r>
        <w:r w:rsidRPr="00356A29">
          <w:rPr>
            <w:rStyle w:val="Hyperlink"/>
            <w:noProof/>
          </w:rPr>
          <w:instrText xml:space="preserve"> </w:instrText>
        </w:r>
        <w:r w:rsidRPr="00356A29">
          <w:rPr>
            <w:rStyle w:val="Hyperlink"/>
            <w:noProof/>
          </w:rPr>
          <w:fldChar w:fldCharType="separate"/>
        </w:r>
        <w:r w:rsidRPr="00356A29">
          <w:rPr>
            <w:rStyle w:val="Hyperlink"/>
            <w:noProof/>
          </w:rPr>
          <w:t>2.3.3</w:t>
        </w:r>
        <w:r>
          <w:rPr>
            <w:rFonts w:asciiTheme="minorHAnsi" w:eastAsiaTheme="minorEastAsia" w:hAnsiTheme="minorHAnsi" w:cstheme="minorBidi"/>
            <w:iCs w:val="0"/>
            <w:noProof/>
            <w:sz w:val="22"/>
            <w:szCs w:val="22"/>
          </w:rPr>
          <w:tab/>
        </w:r>
        <w:r w:rsidRPr="00356A29">
          <w:rPr>
            <w:rStyle w:val="Hyperlink"/>
            <w:noProof/>
          </w:rPr>
          <w:t>Sending/Receiving</w:t>
        </w:r>
        <w:r>
          <w:rPr>
            <w:noProof/>
            <w:webHidden/>
          </w:rPr>
          <w:tab/>
        </w:r>
        <w:r>
          <w:rPr>
            <w:noProof/>
            <w:webHidden/>
          </w:rPr>
          <w:fldChar w:fldCharType="begin"/>
        </w:r>
        <w:r>
          <w:rPr>
            <w:noProof/>
            <w:webHidden/>
          </w:rPr>
          <w:instrText xml:space="preserve"> PAGEREF _Toc512426450 \h </w:instrText>
        </w:r>
      </w:ins>
      <w:r>
        <w:rPr>
          <w:noProof/>
          <w:webHidden/>
        </w:rPr>
      </w:r>
      <w:r>
        <w:rPr>
          <w:noProof/>
          <w:webHidden/>
        </w:rPr>
        <w:fldChar w:fldCharType="separate"/>
      </w:r>
      <w:ins w:id="177" w:author="Keith Oulson" w:date="2018-04-25T13:31:00Z">
        <w:r>
          <w:rPr>
            <w:noProof/>
            <w:webHidden/>
          </w:rPr>
          <w:t>6</w:t>
        </w:r>
        <w:r>
          <w:rPr>
            <w:noProof/>
            <w:webHidden/>
          </w:rPr>
          <w:fldChar w:fldCharType="end"/>
        </w:r>
        <w:r w:rsidRPr="00356A29">
          <w:rPr>
            <w:rStyle w:val="Hyperlink"/>
            <w:noProof/>
          </w:rPr>
          <w:fldChar w:fldCharType="end"/>
        </w:r>
      </w:ins>
    </w:p>
    <w:p w14:paraId="25210D85" w14:textId="07C91793" w:rsidR="00506EBF" w:rsidRDefault="00506EBF">
      <w:pPr>
        <w:pStyle w:val="TOC2"/>
        <w:tabs>
          <w:tab w:val="left" w:pos="880"/>
          <w:tab w:val="right" w:leader="dot" w:pos="9350"/>
        </w:tabs>
        <w:rPr>
          <w:ins w:id="178" w:author="Keith Oulson" w:date="2018-04-25T13:31:00Z"/>
          <w:rFonts w:asciiTheme="minorHAnsi" w:eastAsiaTheme="minorEastAsia" w:hAnsiTheme="minorHAnsi" w:cstheme="minorBidi"/>
          <w:b w:val="0"/>
          <w:noProof/>
          <w:sz w:val="22"/>
          <w:szCs w:val="22"/>
        </w:rPr>
      </w:pPr>
      <w:ins w:id="179"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"_Toc512426451"</w:instrText>
        </w:r>
        <w:r w:rsidRPr="00356A29">
          <w:rPr>
            <w:rStyle w:val="Hyperlink"/>
            <w:noProof/>
          </w:rPr>
          <w:instrText xml:space="preserve"> </w:instrText>
        </w:r>
        <w:r w:rsidRPr="00356A29">
          <w:rPr>
            <w:rStyle w:val="Hyperlink"/>
            <w:noProof/>
          </w:rPr>
          <w:fldChar w:fldCharType="separate"/>
        </w:r>
        <w:r w:rsidRPr="00356A29">
          <w:rPr>
            <w:rStyle w:val="Hyperlink"/>
            <w:noProof/>
          </w:rPr>
          <w:t>2.4</w:t>
        </w:r>
        <w:r>
          <w:rPr>
            <w:rFonts w:asciiTheme="minorHAnsi" w:eastAsiaTheme="minorEastAsia" w:hAnsiTheme="minorHAnsi" w:cstheme="minorBidi"/>
            <w:b w:val="0"/>
            <w:noProof/>
            <w:sz w:val="22"/>
            <w:szCs w:val="22"/>
          </w:rPr>
          <w:tab/>
        </w:r>
        <w:r w:rsidRPr="00356A29">
          <w:rPr>
            <w:rStyle w:val="Hyperlink"/>
            <w:noProof/>
          </w:rPr>
          <w:t>Data Transfer</w:t>
        </w:r>
        <w:r>
          <w:rPr>
            <w:noProof/>
            <w:webHidden/>
          </w:rPr>
          <w:tab/>
        </w:r>
        <w:r>
          <w:rPr>
            <w:noProof/>
            <w:webHidden/>
          </w:rPr>
          <w:fldChar w:fldCharType="begin"/>
        </w:r>
        <w:r>
          <w:rPr>
            <w:noProof/>
            <w:webHidden/>
          </w:rPr>
          <w:instrText xml:space="preserve"> PAGEREF _Toc512426451 \h </w:instrText>
        </w:r>
      </w:ins>
      <w:r>
        <w:rPr>
          <w:noProof/>
          <w:webHidden/>
        </w:rPr>
      </w:r>
      <w:r>
        <w:rPr>
          <w:noProof/>
          <w:webHidden/>
        </w:rPr>
        <w:fldChar w:fldCharType="separate"/>
      </w:r>
      <w:ins w:id="180" w:author="Keith Oulson" w:date="2018-04-25T13:31:00Z">
        <w:r>
          <w:rPr>
            <w:noProof/>
            <w:webHidden/>
          </w:rPr>
          <w:t>6</w:t>
        </w:r>
        <w:r>
          <w:rPr>
            <w:noProof/>
            <w:webHidden/>
          </w:rPr>
          <w:fldChar w:fldCharType="end"/>
        </w:r>
        <w:r w:rsidRPr="00356A29">
          <w:rPr>
            <w:rStyle w:val="Hyperlink"/>
            <w:noProof/>
          </w:rPr>
          <w:fldChar w:fldCharType="end"/>
        </w:r>
      </w:ins>
    </w:p>
    <w:p w14:paraId="0010698F" w14:textId="59220328" w:rsidR="00506EBF" w:rsidRDefault="00506EBF">
      <w:pPr>
        <w:pStyle w:val="TOC2"/>
        <w:tabs>
          <w:tab w:val="left" w:pos="880"/>
          <w:tab w:val="right" w:leader="dot" w:pos="9350"/>
        </w:tabs>
        <w:rPr>
          <w:ins w:id="181" w:author="Keith Oulson" w:date="2018-04-25T13:31:00Z"/>
          <w:rFonts w:asciiTheme="minorHAnsi" w:eastAsiaTheme="minorEastAsia" w:hAnsiTheme="minorHAnsi" w:cstheme="minorBidi"/>
          <w:b w:val="0"/>
          <w:noProof/>
          <w:sz w:val="22"/>
          <w:szCs w:val="22"/>
        </w:rPr>
      </w:pPr>
      <w:ins w:id="182"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"_Toc512426452"</w:instrText>
        </w:r>
        <w:r w:rsidRPr="00356A29">
          <w:rPr>
            <w:rStyle w:val="Hyperlink"/>
            <w:noProof/>
          </w:rPr>
          <w:instrText xml:space="preserve"> </w:instrText>
        </w:r>
        <w:r w:rsidRPr="00356A29">
          <w:rPr>
            <w:rStyle w:val="Hyperlink"/>
            <w:noProof/>
          </w:rPr>
          <w:fldChar w:fldCharType="separate"/>
        </w:r>
        <w:r w:rsidRPr="00356A29">
          <w:rPr>
            <w:rStyle w:val="Hyperlink"/>
            <w:noProof/>
          </w:rPr>
          <w:t>2.5</w:t>
        </w:r>
        <w:r>
          <w:rPr>
            <w:rFonts w:asciiTheme="minorHAnsi" w:eastAsiaTheme="minorEastAsia" w:hAnsiTheme="minorHAnsi" w:cstheme="minorBidi"/>
            <w:b w:val="0"/>
            <w:noProof/>
            <w:sz w:val="22"/>
            <w:szCs w:val="22"/>
          </w:rPr>
          <w:tab/>
        </w:r>
        <w:r w:rsidRPr="00356A29">
          <w:rPr>
            <w:rStyle w:val="Hyperlink"/>
            <w:noProof/>
          </w:rPr>
          <w:t>Transaction Types</w:t>
        </w:r>
        <w:r>
          <w:rPr>
            <w:noProof/>
            <w:webHidden/>
          </w:rPr>
          <w:tab/>
        </w:r>
        <w:r>
          <w:rPr>
            <w:noProof/>
            <w:webHidden/>
          </w:rPr>
          <w:fldChar w:fldCharType="begin"/>
        </w:r>
        <w:r>
          <w:rPr>
            <w:noProof/>
            <w:webHidden/>
          </w:rPr>
          <w:instrText xml:space="preserve"> PAGEREF _Toc512426452 \h </w:instrText>
        </w:r>
      </w:ins>
      <w:r>
        <w:rPr>
          <w:noProof/>
          <w:webHidden/>
        </w:rPr>
      </w:r>
      <w:r>
        <w:rPr>
          <w:noProof/>
          <w:webHidden/>
        </w:rPr>
        <w:fldChar w:fldCharType="separate"/>
      </w:r>
      <w:ins w:id="183" w:author="Keith Oulson" w:date="2018-04-25T13:31:00Z">
        <w:r>
          <w:rPr>
            <w:noProof/>
            <w:webHidden/>
          </w:rPr>
          <w:t>6</w:t>
        </w:r>
        <w:r>
          <w:rPr>
            <w:noProof/>
            <w:webHidden/>
          </w:rPr>
          <w:fldChar w:fldCharType="end"/>
        </w:r>
        <w:r w:rsidRPr="00356A29">
          <w:rPr>
            <w:rStyle w:val="Hyperlink"/>
            <w:noProof/>
          </w:rPr>
          <w:fldChar w:fldCharType="end"/>
        </w:r>
      </w:ins>
    </w:p>
    <w:p w14:paraId="10AE35F2" w14:textId="22DD5EB0" w:rsidR="00506EBF" w:rsidRDefault="00506EBF">
      <w:pPr>
        <w:pStyle w:val="TOC2"/>
        <w:tabs>
          <w:tab w:val="left" w:pos="880"/>
          <w:tab w:val="right" w:leader="dot" w:pos="9350"/>
        </w:tabs>
        <w:rPr>
          <w:ins w:id="184" w:author="Keith Oulson" w:date="2018-04-25T13:31:00Z"/>
          <w:rFonts w:asciiTheme="minorHAnsi" w:eastAsiaTheme="minorEastAsia" w:hAnsiTheme="minorHAnsi" w:cstheme="minorBidi"/>
          <w:b w:val="0"/>
          <w:noProof/>
          <w:sz w:val="22"/>
          <w:szCs w:val="22"/>
        </w:rPr>
      </w:pPr>
      <w:ins w:id="185"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"_Toc512426453"</w:instrText>
        </w:r>
        <w:r w:rsidRPr="00356A29">
          <w:rPr>
            <w:rStyle w:val="Hyperlink"/>
            <w:noProof/>
          </w:rPr>
          <w:instrText xml:space="preserve"> </w:instrText>
        </w:r>
        <w:r w:rsidRPr="00356A29">
          <w:rPr>
            <w:rStyle w:val="Hyperlink"/>
            <w:noProof/>
          </w:rPr>
          <w:fldChar w:fldCharType="separate"/>
        </w:r>
        <w:r w:rsidRPr="00356A29">
          <w:rPr>
            <w:rStyle w:val="Hyperlink"/>
            <w:noProof/>
          </w:rPr>
          <w:t>2.6</w:t>
        </w:r>
        <w:r>
          <w:rPr>
            <w:rFonts w:asciiTheme="minorHAnsi" w:eastAsiaTheme="minorEastAsia" w:hAnsiTheme="minorHAnsi" w:cstheme="minorBidi"/>
            <w:b w:val="0"/>
            <w:noProof/>
            <w:sz w:val="22"/>
            <w:szCs w:val="22"/>
          </w:rPr>
          <w:tab/>
        </w:r>
        <w:r w:rsidRPr="00356A29">
          <w:rPr>
            <w:rStyle w:val="Hyperlink"/>
            <w:noProof/>
          </w:rPr>
          <w:t>Data Exchanges</w:t>
        </w:r>
        <w:r>
          <w:rPr>
            <w:noProof/>
            <w:webHidden/>
          </w:rPr>
          <w:tab/>
        </w:r>
        <w:r>
          <w:rPr>
            <w:noProof/>
            <w:webHidden/>
          </w:rPr>
          <w:fldChar w:fldCharType="begin"/>
        </w:r>
        <w:r>
          <w:rPr>
            <w:noProof/>
            <w:webHidden/>
          </w:rPr>
          <w:instrText xml:space="preserve"> PAGEREF _Toc512426453 \h </w:instrText>
        </w:r>
      </w:ins>
      <w:r>
        <w:rPr>
          <w:noProof/>
          <w:webHidden/>
        </w:rPr>
      </w:r>
      <w:r>
        <w:rPr>
          <w:noProof/>
          <w:webHidden/>
        </w:rPr>
        <w:fldChar w:fldCharType="separate"/>
      </w:r>
      <w:ins w:id="186" w:author="Keith Oulson" w:date="2018-04-25T13:31:00Z">
        <w:r>
          <w:rPr>
            <w:noProof/>
            <w:webHidden/>
          </w:rPr>
          <w:t>6</w:t>
        </w:r>
        <w:r>
          <w:rPr>
            <w:noProof/>
            <w:webHidden/>
          </w:rPr>
          <w:fldChar w:fldCharType="end"/>
        </w:r>
        <w:r w:rsidRPr="00356A29">
          <w:rPr>
            <w:rStyle w:val="Hyperlink"/>
            <w:noProof/>
          </w:rPr>
          <w:fldChar w:fldCharType="end"/>
        </w:r>
      </w:ins>
    </w:p>
    <w:p w14:paraId="065831BA" w14:textId="50C790D2" w:rsidR="00506EBF" w:rsidRDefault="00506EBF">
      <w:pPr>
        <w:pStyle w:val="TOC3"/>
        <w:tabs>
          <w:tab w:val="left" w:pos="1320"/>
          <w:tab w:val="right" w:leader="dot" w:pos="9350"/>
        </w:tabs>
        <w:rPr>
          <w:ins w:id="187" w:author="Keith Oulson" w:date="2018-04-25T13:31:00Z"/>
          <w:rFonts w:asciiTheme="minorHAnsi" w:eastAsiaTheme="minorEastAsia" w:hAnsiTheme="minorHAnsi" w:cstheme="minorBidi"/>
          <w:iCs w:val="0"/>
          <w:noProof/>
          <w:sz w:val="22"/>
          <w:szCs w:val="22"/>
        </w:rPr>
      </w:pPr>
      <w:ins w:id="188"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"_Toc512426454"</w:instrText>
        </w:r>
        <w:r w:rsidRPr="00356A29">
          <w:rPr>
            <w:rStyle w:val="Hyperlink"/>
            <w:noProof/>
          </w:rPr>
          <w:instrText xml:space="preserve"> </w:instrText>
        </w:r>
        <w:r w:rsidRPr="00356A29">
          <w:rPr>
            <w:rStyle w:val="Hyperlink"/>
            <w:noProof/>
          </w:rPr>
          <w:fldChar w:fldCharType="separate"/>
        </w:r>
        <w:r w:rsidRPr="00356A29">
          <w:rPr>
            <w:rStyle w:val="Hyperlink"/>
            <w:noProof/>
          </w:rPr>
          <w:t>2.6.1</w:t>
        </w:r>
        <w:r>
          <w:rPr>
            <w:rFonts w:asciiTheme="minorHAnsi" w:eastAsiaTheme="minorEastAsia" w:hAnsiTheme="minorHAnsi" w:cstheme="minorBidi"/>
            <w:iCs w:val="0"/>
            <w:noProof/>
            <w:sz w:val="22"/>
            <w:szCs w:val="22"/>
          </w:rPr>
          <w:tab/>
        </w:r>
        <w:r w:rsidRPr="00356A29">
          <w:rPr>
            <w:rStyle w:val="Hyperlink"/>
            <w:noProof/>
          </w:rPr>
          <w:t>FHIR Based Resources</w:t>
        </w:r>
        <w:r>
          <w:rPr>
            <w:noProof/>
            <w:webHidden/>
          </w:rPr>
          <w:tab/>
        </w:r>
        <w:r>
          <w:rPr>
            <w:noProof/>
            <w:webHidden/>
          </w:rPr>
          <w:fldChar w:fldCharType="begin"/>
        </w:r>
        <w:r>
          <w:rPr>
            <w:noProof/>
            <w:webHidden/>
          </w:rPr>
          <w:instrText xml:space="preserve"> PAGEREF _Toc512426454 \h </w:instrText>
        </w:r>
      </w:ins>
      <w:r>
        <w:rPr>
          <w:noProof/>
          <w:webHidden/>
        </w:rPr>
      </w:r>
      <w:r>
        <w:rPr>
          <w:noProof/>
          <w:webHidden/>
        </w:rPr>
        <w:fldChar w:fldCharType="separate"/>
      </w:r>
      <w:ins w:id="189" w:author="Keith Oulson" w:date="2018-04-25T13:31:00Z">
        <w:r>
          <w:rPr>
            <w:noProof/>
            <w:webHidden/>
          </w:rPr>
          <w:t>7</w:t>
        </w:r>
        <w:r>
          <w:rPr>
            <w:noProof/>
            <w:webHidden/>
          </w:rPr>
          <w:fldChar w:fldCharType="end"/>
        </w:r>
        <w:r w:rsidRPr="00356A29">
          <w:rPr>
            <w:rStyle w:val="Hyperlink"/>
            <w:noProof/>
          </w:rPr>
          <w:fldChar w:fldCharType="end"/>
        </w:r>
      </w:ins>
    </w:p>
    <w:p w14:paraId="00785F2B" w14:textId="020422C2" w:rsidR="00506EBF" w:rsidRDefault="00506EBF">
      <w:pPr>
        <w:pStyle w:val="TOC3"/>
        <w:tabs>
          <w:tab w:val="left" w:pos="1320"/>
          <w:tab w:val="right" w:leader="dot" w:pos="9350"/>
        </w:tabs>
        <w:rPr>
          <w:ins w:id="190" w:author="Keith Oulson" w:date="2018-04-25T13:31:00Z"/>
          <w:rFonts w:asciiTheme="minorHAnsi" w:eastAsiaTheme="minorEastAsia" w:hAnsiTheme="minorHAnsi" w:cstheme="minorBidi"/>
          <w:iCs w:val="0"/>
          <w:noProof/>
          <w:sz w:val="22"/>
          <w:szCs w:val="22"/>
        </w:rPr>
      </w:pPr>
      <w:ins w:id="191"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"_Toc512426455"</w:instrText>
        </w:r>
        <w:r w:rsidRPr="00356A29">
          <w:rPr>
            <w:rStyle w:val="Hyperlink"/>
            <w:noProof/>
          </w:rPr>
          <w:instrText xml:space="preserve"> </w:instrText>
        </w:r>
        <w:r w:rsidRPr="00356A29">
          <w:rPr>
            <w:rStyle w:val="Hyperlink"/>
            <w:noProof/>
          </w:rPr>
          <w:fldChar w:fldCharType="separate"/>
        </w:r>
        <w:r w:rsidRPr="00356A29">
          <w:rPr>
            <w:rStyle w:val="Hyperlink"/>
            <w:noProof/>
          </w:rPr>
          <w:t>2.6.2</w:t>
        </w:r>
        <w:r>
          <w:rPr>
            <w:rFonts w:asciiTheme="minorHAnsi" w:eastAsiaTheme="minorEastAsia" w:hAnsiTheme="minorHAnsi" w:cstheme="minorBidi"/>
            <w:iCs w:val="0"/>
            <w:noProof/>
            <w:sz w:val="22"/>
            <w:szCs w:val="22"/>
          </w:rPr>
          <w:tab/>
        </w:r>
        <w:r w:rsidRPr="00356A29">
          <w:rPr>
            <w:rStyle w:val="Hyperlink"/>
            <w:noProof/>
          </w:rPr>
          <w:t>JSON Format</w:t>
        </w:r>
        <w:r>
          <w:rPr>
            <w:noProof/>
            <w:webHidden/>
          </w:rPr>
          <w:tab/>
        </w:r>
        <w:r>
          <w:rPr>
            <w:noProof/>
            <w:webHidden/>
          </w:rPr>
          <w:fldChar w:fldCharType="begin"/>
        </w:r>
        <w:r>
          <w:rPr>
            <w:noProof/>
            <w:webHidden/>
          </w:rPr>
          <w:instrText xml:space="preserve"> PAGEREF _Toc512426455 \h </w:instrText>
        </w:r>
      </w:ins>
      <w:r>
        <w:rPr>
          <w:noProof/>
          <w:webHidden/>
        </w:rPr>
      </w:r>
      <w:r>
        <w:rPr>
          <w:noProof/>
          <w:webHidden/>
        </w:rPr>
        <w:fldChar w:fldCharType="separate"/>
      </w:r>
      <w:ins w:id="192" w:author="Keith Oulson" w:date="2018-04-25T13:31:00Z">
        <w:r>
          <w:rPr>
            <w:noProof/>
            <w:webHidden/>
          </w:rPr>
          <w:t>7</w:t>
        </w:r>
        <w:r>
          <w:rPr>
            <w:noProof/>
            <w:webHidden/>
          </w:rPr>
          <w:fldChar w:fldCharType="end"/>
        </w:r>
        <w:r w:rsidRPr="00356A29">
          <w:rPr>
            <w:rStyle w:val="Hyperlink"/>
            <w:noProof/>
          </w:rPr>
          <w:fldChar w:fldCharType="end"/>
        </w:r>
      </w:ins>
    </w:p>
    <w:p w14:paraId="24E7B78E" w14:textId="5C47B2D2" w:rsidR="00506EBF" w:rsidRDefault="00506EBF">
      <w:pPr>
        <w:pStyle w:val="TOC3"/>
        <w:tabs>
          <w:tab w:val="left" w:pos="1320"/>
          <w:tab w:val="right" w:leader="dot" w:pos="9350"/>
        </w:tabs>
        <w:rPr>
          <w:ins w:id="193" w:author="Keith Oulson" w:date="2018-04-25T13:31:00Z"/>
          <w:rFonts w:asciiTheme="minorHAnsi" w:eastAsiaTheme="minorEastAsia" w:hAnsiTheme="minorHAnsi" w:cstheme="minorBidi"/>
          <w:iCs w:val="0"/>
          <w:noProof/>
          <w:sz w:val="22"/>
          <w:szCs w:val="22"/>
        </w:rPr>
      </w:pPr>
      <w:ins w:id="194"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"_Toc512426456"</w:instrText>
        </w:r>
        <w:r w:rsidRPr="00356A29">
          <w:rPr>
            <w:rStyle w:val="Hyperlink"/>
            <w:noProof/>
          </w:rPr>
          <w:instrText xml:space="preserve"> </w:instrText>
        </w:r>
        <w:r w:rsidRPr="00356A29">
          <w:rPr>
            <w:rStyle w:val="Hyperlink"/>
            <w:noProof/>
          </w:rPr>
          <w:fldChar w:fldCharType="separate"/>
        </w:r>
        <w:r w:rsidRPr="00356A29">
          <w:rPr>
            <w:rStyle w:val="Hyperlink"/>
            <w:noProof/>
          </w:rPr>
          <w:t>2.6.3</w:t>
        </w:r>
        <w:r>
          <w:rPr>
            <w:rFonts w:asciiTheme="minorHAnsi" w:eastAsiaTheme="minorEastAsia" w:hAnsiTheme="minorHAnsi" w:cstheme="minorBidi"/>
            <w:iCs w:val="0"/>
            <w:noProof/>
            <w:sz w:val="22"/>
            <w:szCs w:val="22"/>
          </w:rPr>
          <w:tab/>
        </w:r>
        <w:r w:rsidRPr="00356A29">
          <w:rPr>
            <w:rStyle w:val="Hyperlink"/>
            <w:noProof/>
          </w:rPr>
          <w:t>Bundle Definition</w:t>
        </w:r>
        <w:r>
          <w:rPr>
            <w:noProof/>
            <w:webHidden/>
          </w:rPr>
          <w:tab/>
        </w:r>
        <w:r>
          <w:rPr>
            <w:noProof/>
            <w:webHidden/>
          </w:rPr>
          <w:fldChar w:fldCharType="begin"/>
        </w:r>
        <w:r>
          <w:rPr>
            <w:noProof/>
            <w:webHidden/>
          </w:rPr>
          <w:instrText xml:space="preserve"> PAGEREF _Toc512426456 \h </w:instrText>
        </w:r>
      </w:ins>
      <w:r>
        <w:rPr>
          <w:noProof/>
          <w:webHidden/>
        </w:rPr>
      </w:r>
      <w:r>
        <w:rPr>
          <w:noProof/>
          <w:webHidden/>
        </w:rPr>
        <w:fldChar w:fldCharType="separate"/>
      </w:r>
      <w:ins w:id="195" w:author="Keith Oulson" w:date="2018-04-25T13:31:00Z">
        <w:r>
          <w:rPr>
            <w:noProof/>
            <w:webHidden/>
          </w:rPr>
          <w:t>7</w:t>
        </w:r>
        <w:r>
          <w:rPr>
            <w:noProof/>
            <w:webHidden/>
          </w:rPr>
          <w:fldChar w:fldCharType="end"/>
        </w:r>
        <w:r w:rsidRPr="00356A29">
          <w:rPr>
            <w:rStyle w:val="Hyperlink"/>
            <w:noProof/>
          </w:rPr>
          <w:fldChar w:fldCharType="end"/>
        </w:r>
      </w:ins>
    </w:p>
    <w:p w14:paraId="68797614" w14:textId="203668A7" w:rsidR="00506EBF" w:rsidRDefault="00506EBF">
      <w:pPr>
        <w:pStyle w:val="TOC2"/>
        <w:tabs>
          <w:tab w:val="left" w:pos="880"/>
          <w:tab w:val="right" w:leader="dot" w:pos="9350"/>
        </w:tabs>
        <w:rPr>
          <w:ins w:id="196" w:author="Keith Oulson" w:date="2018-04-25T13:31:00Z"/>
          <w:rFonts w:asciiTheme="minorHAnsi" w:eastAsiaTheme="minorEastAsia" w:hAnsiTheme="minorHAnsi" w:cstheme="minorBidi"/>
          <w:b w:val="0"/>
          <w:noProof/>
          <w:sz w:val="22"/>
          <w:szCs w:val="22"/>
        </w:rPr>
      </w:pPr>
      <w:ins w:id="197"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"_Toc512426457"</w:instrText>
        </w:r>
        <w:r w:rsidRPr="00356A29">
          <w:rPr>
            <w:rStyle w:val="Hyperlink"/>
            <w:noProof/>
          </w:rPr>
          <w:instrText xml:space="preserve"> </w:instrText>
        </w:r>
        <w:r w:rsidRPr="00356A29">
          <w:rPr>
            <w:rStyle w:val="Hyperlink"/>
            <w:noProof/>
          </w:rPr>
          <w:fldChar w:fldCharType="separate"/>
        </w:r>
        <w:r w:rsidRPr="00356A29">
          <w:rPr>
            <w:rStyle w:val="Hyperlink"/>
            <w:noProof/>
          </w:rPr>
          <w:t>2.7</w:t>
        </w:r>
        <w:r>
          <w:rPr>
            <w:rFonts w:asciiTheme="minorHAnsi" w:eastAsiaTheme="minorEastAsia" w:hAnsiTheme="minorHAnsi" w:cstheme="minorBidi"/>
            <w:b w:val="0"/>
            <w:noProof/>
            <w:sz w:val="22"/>
            <w:szCs w:val="22"/>
          </w:rPr>
          <w:tab/>
        </w:r>
        <w:r w:rsidRPr="00356A29">
          <w:rPr>
            <w:rStyle w:val="Hyperlink"/>
            <w:noProof/>
          </w:rPr>
          <w:t>Communications Methods</w:t>
        </w:r>
        <w:r>
          <w:rPr>
            <w:noProof/>
            <w:webHidden/>
          </w:rPr>
          <w:tab/>
        </w:r>
        <w:r>
          <w:rPr>
            <w:noProof/>
            <w:webHidden/>
          </w:rPr>
          <w:fldChar w:fldCharType="begin"/>
        </w:r>
        <w:r>
          <w:rPr>
            <w:noProof/>
            <w:webHidden/>
          </w:rPr>
          <w:instrText xml:space="preserve"> PAGEREF _Toc512426457 \h </w:instrText>
        </w:r>
      </w:ins>
      <w:r>
        <w:rPr>
          <w:noProof/>
          <w:webHidden/>
        </w:rPr>
      </w:r>
      <w:r>
        <w:rPr>
          <w:noProof/>
          <w:webHidden/>
        </w:rPr>
        <w:fldChar w:fldCharType="separate"/>
      </w:r>
      <w:ins w:id="198" w:author="Keith Oulson" w:date="2018-04-25T13:31:00Z">
        <w:r>
          <w:rPr>
            <w:noProof/>
            <w:webHidden/>
          </w:rPr>
          <w:t>9</w:t>
        </w:r>
        <w:r>
          <w:rPr>
            <w:noProof/>
            <w:webHidden/>
          </w:rPr>
          <w:fldChar w:fldCharType="end"/>
        </w:r>
        <w:r w:rsidRPr="00356A29">
          <w:rPr>
            <w:rStyle w:val="Hyperlink"/>
            <w:noProof/>
          </w:rPr>
          <w:fldChar w:fldCharType="end"/>
        </w:r>
      </w:ins>
    </w:p>
    <w:p w14:paraId="16B3D8F0" w14:textId="7D5F35D2" w:rsidR="00506EBF" w:rsidRDefault="00506EBF">
      <w:pPr>
        <w:pStyle w:val="TOC3"/>
        <w:tabs>
          <w:tab w:val="left" w:pos="1320"/>
          <w:tab w:val="right" w:leader="dot" w:pos="9350"/>
        </w:tabs>
        <w:rPr>
          <w:ins w:id="199" w:author="Keith Oulson" w:date="2018-04-25T13:31:00Z"/>
          <w:rFonts w:asciiTheme="minorHAnsi" w:eastAsiaTheme="minorEastAsia" w:hAnsiTheme="minorHAnsi" w:cstheme="minorBidi"/>
          <w:iCs w:val="0"/>
          <w:noProof/>
          <w:sz w:val="22"/>
          <w:szCs w:val="22"/>
        </w:rPr>
      </w:pPr>
      <w:ins w:id="200"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"_Toc512426458"</w:instrText>
        </w:r>
        <w:r w:rsidRPr="00356A29">
          <w:rPr>
            <w:rStyle w:val="Hyperlink"/>
            <w:noProof/>
          </w:rPr>
          <w:instrText xml:space="preserve"> </w:instrText>
        </w:r>
        <w:r w:rsidRPr="00356A29">
          <w:rPr>
            <w:rStyle w:val="Hyperlink"/>
            <w:noProof/>
          </w:rPr>
          <w:fldChar w:fldCharType="separate"/>
        </w:r>
        <w:r w:rsidRPr="00356A29">
          <w:rPr>
            <w:rStyle w:val="Hyperlink"/>
            <w:noProof/>
          </w:rPr>
          <w:t>2.7.1</w:t>
        </w:r>
        <w:r>
          <w:rPr>
            <w:rFonts w:asciiTheme="minorHAnsi" w:eastAsiaTheme="minorEastAsia" w:hAnsiTheme="minorHAnsi" w:cstheme="minorBidi"/>
            <w:iCs w:val="0"/>
            <w:noProof/>
            <w:sz w:val="22"/>
            <w:szCs w:val="22"/>
          </w:rPr>
          <w:tab/>
        </w:r>
        <w:r w:rsidRPr="00356A29">
          <w:rPr>
            <w:rStyle w:val="Hyperlink"/>
            <w:noProof/>
          </w:rPr>
          <w:t>Ports and Protocols</w:t>
        </w:r>
        <w:r>
          <w:rPr>
            <w:noProof/>
            <w:webHidden/>
          </w:rPr>
          <w:tab/>
        </w:r>
        <w:r>
          <w:rPr>
            <w:noProof/>
            <w:webHidden/>
          </w:rPr>
          <w:fldChar w:fldCharType="begin"/>
        </w:r>
        <w:r>
          <w:rPr>
            <w:noProof/>
            <w:webHidden/>
          </w:rPr>
          <w:instrText xml:space="preserve"> PAGEREF _Toc512426458 \h </w:instrText>
        </w:r>
      </w:ins>
      <w:r>
        <w:rPr>
          <w:noProof/>
          <w:webHidden/>
        </w:rPr>
      </w:r>
      <w:r>
        <w:rPr>
          <w:noProof/>
          <w:webHidden/>
        </w:rPr>
        <w:fldChar w:fldCharType="separate"/>
      </w:r>
      <w:ins w:id="201" w:author="Keith Oulson" w:date="2018-04-25T13:31:00Z">
        <w:r>
          <w:rPr>
            <w:noProof/>
            <w:webHidden/>
          </w:rPr>
          <w:t>9</w:t>
        </w:r>
        <w:r>
          <w:rPr>
            <w:noProof/>
            <w:webHidden/>
          </w:rPr>
          <w:fldChar w:fldCharType="end"/>
        </w:r>
        <w:r w:rsidRPr="00356A29">
          <w:rPr>
            <w:rStyle w:val="Hyperlink"/>
            <w:noProof/>
          </w:rPr>
          <w:fldChar w:fldCharType="end"/>
        </w:r>
      </w:ins>
    </w:p>
    <w:p w14:paraId="0C962E21" w14:textId="620B2A48" w:rsidR="00506EBF" w:rsidRDefault="00506EBF">
      <w:pPr>
        <w:pStyle w:val="TOC3"/>
        <w:tabs>
          <w:tab w:val="left" w:pos="1320"/>
          <w:tab w:val="right" w:leader="dot" w:pos="9350"/>
        </w:tabs>
        <w:rPr>
          <w:ins w:id="202" w:author="Keith Oulson" w:date="2018-04-25T13:31:00Z"/>
          <w:rFonts w:asciiTheme="minorHAnsi" w:eastAsiaTheme="minorEastAsia" w:hAnsiTheme="minorHAnsi" w:cstheme="minorBidi"/>
          <w:iCs w:val="0"/>
          <w:noProof/>
          <w:sz w:val="22"/>
          <w:szCs w:val="22"/>
        </w:rPr>
      </w:pPr>
      <w:ins w:id="203"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"_Toc512426459"</w:instrText>
        </w:r>
        <w:r w:rsidRPr="00356A29">
          <w:rPr>
            <w:rStyle w:val="Hyperlink"/>
            <w:noProof/>
          </w:rPr>
          <w:instrText xml:space="preserve"> </w:instrText>
        </w:r>
        <w:r w:rsidRPr="00356A29">
          <w:rPr>
            <w:rStyle w:val="Hyperlink"/>
            <w:noProof/>
          </w:rPr>
          <w:fldChar w:fldCharType="separate"/>
        </w:r>
        <w:r w:rsidRPr="00356A29">
          <w:rPr>
            <w:rStyle w:val="Hyperlink"/>
            <w:noProof/>
          </w:rPr>
          <w:t>2.7.2</w:t>
        </w:r>
        <w:r>
          <w:rPr>
            <w:rFonts w:asciiTheme="minorHAnsi" w:eastAsiaTheme="minorEastAsia" w:hAnsiTheme="minorHAnsi" w:cstheme="minorBidi"/>
            <w:iCs w:val="0"/>
            <w:noProof/>
            <w:sz w:val="22"/>
            <w:szCs w:val="22"/>
          </w:rPr>
          <w:tab/>
        </w:r>
        <w:r w:rsidRPr="00356A29">
          <w:rPr>
            <w:rStyle w:val="Hyperlink"/>
            <w:noProof/>
          </w:rPr>
          <w:t>ESB Configuration(s)</w:t>
        </w:r>
        <w:r>
          <w:rPr>
            <w:noProof/>
            <w:webHidden/>
          </w:rPr>
          <w:tab/>
        </w:r>
        <w:r>
          <w:rPr>
            <w:noProof/>
            <w:webHidden/>
          </w:rPr>
          <w:fldChar w:fldCharType="begin"/>
        </w:r>
        <w:r>
          <w:rPr>
            <w:noProof/>
            <w:webHidden/>
          </w:rPr>
          <w:instrText xml:space="preserve"> PAGEREF _Toc512426459 \h </w:instrText>
        </w:r>
      </w:ins>
      <w:r>
        <w:rPr>
          <w:noProof/>
          <w:webHidden/>
        </w:rPr>
      </w:r>
      <w:r>
        <w:rPr>
          <w:noProof/>
          <w:webHidden/>
        </w:rPr>
        <w:fldChar w:fldCharType="separate"/>
      </w:r>
      <w:ins w:id="204" w:author="Keith Oulson" w:date="2018-04-25T13:31:00Z">
        <w:r>
          <w:rPr>
            <w:noProof/>
            <w:webHidden/>
          </w:rPr>
          <w:t>9</w:t>
        </w:r>
        <w:r>
          <w:rPr>
            <w:noProof/>
            <w:webHidden/>
          </w:rPr>
          <w:fldChar w:fldCharType="end"/>
        </w:r>
        <w:r w:rsidRPr="00356A29">
          <w:rPr>
            <w:rStyle w:val="Hyperlink"/>
            <w:noProof/>
          </w:rPr>
          <w:fldChar w:fldCharType="end"/>
        </w:r>
      </w:ins>
    </w:p>
    <w:p w14:paraId="787471A4" w14:textId="370F8140" w:rsidR="00506EBF" w:rsidRDefault="00506EBF">
      <w:pPr>
        <w:pStyle w:val="TOC3"/>
        <w:tabs>
          <w:tab w:val="left" w:pos="1320"/>
          <w:tab w:val="right" w:leader="dot" w:pos="9350"/>
        </w:tabs>
        <w:rPr>
          <w:ins w:id="205" w:author="Keith Oulson" w:date="2018-04-25T13:31:00Z"/>
          <w:rFonts w:asciiTheme="minorHAnsi" w:eastAsiaTheme="minorEastAsia" w:hAnsiTheme="minorHAnsi" w:cstheme="minorBidi"/>
          <w:iCs w:val="0"/>
          <w:noProof/>
          <w:sz w:val="22"/>
          <w:szCs w:val="22"/>
        </w:rPr>
      </w:pPr>
      <w:ins w:id="206"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"_Toc512426460"</w:instrText>
        </w:r>
        <w:r w:rsidRPr="00356A29">
          <w:rPr>
            <w:rStyle w:val="Hyperlink"/>
            <w:noProof/>
          </w:rPr>
          <w:instrText xml:space="preserve"> </w:instrText>
        </w:r>
        <w:r w:rsidRPr="00356A29">
          <w:rPr>
            <w:rStyle w:val="Hyperlink"/>
            <w:noProof/>
          </w:rPr>
          <w:fldChar w:fldCharType="separate"/>
        </w:r>
        <w:r w:rsidRPr="00356A29">
          <w:rPr>
            <w:rStyle w:val="Hyperlink"/>
            <w:noProof/>
          </w:rPr>
          <w:t>2.7.3</w:t>
        </w:r>
        <w:r>
          <w:rPr>
            <w:rFonts w:asciiTheme="minorHAnsi" w:eastAsiaTheme="minorEastAsia" w:hAnsiTheme="minorHAnsi" w:cstheme="minorBidi"/>
            <w:iCs w:val="0"/>
            <w:noProof/>
            <w:sz w:val="22"/>
            <w:szCs w:val="22"/>
          </w:rPr>
          <w:tab/>
        </w:r>
        <w:r w:rsidRPr="00356A29">
          <w:rPr>
            <w:rStyle w:val="Hyperlink"/>
            <w:noProof/>
          </w:rPr>
          <w:t>System Configuration</w:t>
        </w:r>
        <w:r>
          <w:rPr>
            <w:noProof/>
            <w:webHidden/>
          </w:rPr>
          <w:tab/>
        </w:r>
        <w:r>
          <w:rPr>
            <w:noProof/>
            <w:webHidden/>
          </w:rPr>
          <w:fldChar w:fldCharType="begin"/>
        </w:r>
        <w:r>
          <w:rPr>
            <w:noProof/>
            <w:webHidden/>
          </w:rPr>
          <w:instrText xml:space="preserve"> PAGEREF _Toc512426460 \h </w:instrText>
        </w:r>
      </w:ins>
      <w:r>
        <w:rPr>
          <w:noProof/>
          <w:webHidden/>
        </w:rPr>
      </w:r>
      <w:r>
        <w:rPr>
          <w:noProof/>
          <w:webHidden/>
        </w:rPr>
        <w:fldChar w:fldCharType="separate"/>
      </w:r>
      <w:ins w:id="207" w:author="Keith Oulson" w:date="2018-04-25T13:31:00Z">
        <w:r>
          <w:rPr>
            <w:noProof/>
            <w:webHidden/>
          </w:rPr>
          <w:t>9</w:t>
        </w:r>
        <w:r>
          <w:rPr>
            <w:noProof/>
            <w:webHidden/>
          </w:rPr>
          <w:fldChar w:fldCharType="end"/>
        </w:r>
        <w:r w:rsidRPr="00356A29">
          <w:rPr>
            <w:rStyle w:val="Hyperlink"/>
            <w:noProof/>
          </w:rPr>
          <w:fldChar w:fldCharType="end"/>
        </w:r>
      </w:ins>
    </w:p>
    <w:p w14:paraId="26388FA0" w14:textId="1D394B80" w:rsidR="00506EBF" w:rsidRDefault="00506EBF">
      <w:pPr>
        <w:pStyle w:val="TOC2"/>
        <w:tabs>
          <w:tab w:val="left" w:pos="880"/>
          <w:tab w:val="right" w:leader="dot" w:pos="9350"/>
        </w:tabs>
        <w:rPr>
          <w:ins w:id="208" w:author="Keith Oulson" w:date="2018-04-25T13:31:00Z"/>
          <w:rFonts w:asciiTheme="minorHAnsi" w:eastAsiaTheme="minorEastAsia" w:hAnsiTheme="minorHAnsi" w:cstheme="minorBidi"/>
          <w:b w:val="0"/>
          <w:noProof/>
          <w:sz w:val="22"/>
          <w:szCs w:val="22"/>
        </w:rPr>
      </w:pPr>
      <w:ins w:id="209"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"_Toc512426461"</w:instrText>
        </w:r>
        <w:r w:rsidRPr="00356A29">
          <w:rPr>
            <w:rStyle w:val="Hyperlink"/>
            <w:noProof/>
          </w:rPr>
          <w:instrText xml:space="preserve"> </w:instrText>
        </w:r>
        <w:r w:rsidRPr="00356A29">
          <w:rPr>
            <w:rStyle w:val="Hyperlink"/>
            <w:noProof/>
          </w:rPr>
          <w:fldChar w:fldCharType="separate"/>
        </w:r>
        <w:r w:rsidRPr="00356A29">
          <w:rPr>
            <w:rStyle w:val="Hyperlink"/>
            <w:noProof/>
          </w:rPr>
          <w:t>2.8</w:t>
        </w:r>
        <w:r>
          <w:rPr>
            <w:rFonts w:asciiTheme="minorHAnsi" w:eastAsiaTheme="minorEastAsia" w:hAnsiTheme="minorHAnsi" w:cstheme="minorBidi"/>
            <w:b w:val="0"/>
            <w:noProof/>
            <w:sz w:val="22"/>
            <w:szCs w:val="22"/>
          </w:rPr>
          <w:tab/>
        </w:r>
        <w:r w:rsidRPr="00356A29">
          <w:rPr>
            <w:rStyle w:val="Hyperlink"/>
            <w:noProof/>
          </w:rPr>
          <w:t>Performance Requirements</w:t>
        </w:r>
        <w:r>
          <w:rPr>
            <w:noProof/>
            <w:webHidden/>
          </w:rPr>
          <w:tab/>
        </w:r>
        <w:r>
          <w:rPr>
            <w:noProof/>
            <w:webHidden/>
          </w:rPr>
          <w:fldChar w:fldCharType="begin"/>
        </w:r>
        <w:r>
          <w:rPr>
            <w:noProof/>
            <w:webHidden/>
          </w:rPr>
          <w:instrText xml:space="preserve"> PAGEREF _Toc512426461 \h </w:instrText>
        </w:r>
      </w:ins>
      <w:r>
        <w:rPr>
          <w:noProof/>
          <w:webHidden/>
        </w:rPr>
      </w:r>
      <w:r>
        <w:rPr>
          <w:noProof/>
          <w:webHidden/>
        </w:rPr>
        <w:fldChar w:fldCharType="separate"/>
      </w:r>
      <w:ins w:id="210" w:author="Keith Oulson" w:date="2018-04-25T13:31:00Z">
        <w:r>
          <w:rPr>
            <w:noProof/>
            <w:webHidden/>
          </w:rPr>
          <w:t>10</w:t>
        </w:r>
        <w:r>
          <w:rPr>
            <w:noProof/>
            <w:webHidden/>
          </w:rPr>
          <w:fldChar w:fldCharType="end"/>
        </w:r>
        <w:r w:rsidRPr="00356A29">
          <w:rPr>
            <w:rStyle w:val="Hyperlink"/>
            <w:noProof/>
          </w:rPr>
          <w:fldChar w:fldCharType="end"/>
        </w:r>
      </w:ins>
    </w:p>
    <w:p w14:paraId="62EAA817" w14:textId="2179080B" w:rsidR="00506EBF" w:rsidRDefault="00506EBF">
      <w:pPr>
        <w:pStyle w:val="TOC2"/>
        <w:tabs>
          <w:tab w:val="left" w:pos="880"/>
          <w:tab w:val="right" w:leader="dot" w:pos="9350"/>
        </w:tabs>
        <w:rPr>
          <w:ins w:id="211" w:author="Keith Oulson" w:date="2018-04-25T13:31:00Z"/>
          <w:rFonts w:asciiTheme="minorHAnsi" w:eastAsiaTheme="minorEastAsia" w:hAnsiTheme="minorHAnsi" w:cstheme="minorBidi"/>
          <w:b w:val="0"/>
          <w:noProof/>
          <w:sz w:val="22"/>
          <w:szCs w:val="22"/>
        </w:rPr>
      </w:pPr>
      <w:ins w:id="212"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"_Toc512426462"</w:instrText>
        </w:r>
        <w:r w:rsidRPr="00356A29">
          <w:rPr>
            <w:rStyle w:val="Hyperlink"/>
            <w:noProof/>
          </w:rPr>
          <w:instrText xml:space="preserve"> </w:instrText>
        </w:r>
        <w:r w:rsidRPr="00356A29">
          <w:rPr>
            <w:rStyle w:val="Hyperlink"/>
            <w:noProof/>
          </w:rPr>
          <w:fldChar w:fldCharType="separate"/>
        </w:r>
        <w:r w:rsidRPr="00356A29">
          <w:rPr>
            <w:rStyle w:val="Hyperlink"/>
            <w:noProof/>
          </w:rPr>
          <w:t>2.9</w:t>
        </w:r>
        <w:r>
          <w:rPr>
            <w:rFonts w:asciiTheme="minorHAnsi" w:eastAsiaTheme="minorEastAsia" w:hAnsiTheme="minorHAnsi" w:cstheme="minorBidi"/>
            <w:b w:val="0"/>
            <w:noProof/>
            <w:sz w:val="22"/>
            <w:szCs w:val="22"/>
          </w:rPr>
          <w:tab/>
        </w:r>
        <w:r w:rsidRPr="00356A29">
          <w:rPr>
            <w:rStyle w:val="Hyperlink"/>
            <w:noProof/>
          </w:rPr>
          <w:t>Security</w:t>
        </w:r>
        <w:r>
          <w:rPr>
            <w:noProof/>
            <w:webHidden/>
          </w:rPr>
          <w:tab/>
        </w:r>
        <w:r>
          <w:rPr>
            <w:noProof/>
            <w:webHidden/>
          </w:rPr>
          <w:fldChar w:fldCharType="begin"/>
        </w:r>
        <w:r>
          <w:rPr>
            <w:noProof/>
            <w:webHidden/>
          </w:rPr>
          <w:instrText xml:space="preserve"> PAGEREF _Toc512426462 \h </w:instrText>
        </w:r>
      </w:ins>
      <w:r>
        <w:rPr>
          <w:noProof/>
          <w:webHidden/>
        </w:rPr>
      </w:r>
      <w:r>
        <w:rPr>
          <w:noProof/>
          <w:webHidden/>
        </w:rPr>
        <w:fldChar w:fldCharType="separate"/>
      </w:r>
      <w:ins w:id="213" w:author="Keith Oulson" w:date="2018-04-25T13:31:00Z">
        <w:r>
          <w:rPr>
            <w:noProof/>
            <w:webHidden/>
          </w:rPr>
          <w:t>10</w:t>
        </w:r>
        <w:r>
          <w:rPr>
            <w:noProof/>
            <w:webHidden/>
          </w:rPr>
          <w:fldChar w:fldCharType="end"/>
        </w:r>
        <w:r w:rsidRPr="00356A29">
          <w:rPr>
            <w:rStyle w:val="Hyperlink"/>
            <w:noProof/>
          </w:rPr>
          <w:fldChar w:fldCharType="end"/>
        </w:r>
      </w:ins>
    </w:p>
    <w:p w14:paraId="5F3F78AF" w14:textId="3DFD5511" w:rsidR="00506EBF" w:rsidRDefault="00506EBF">
      <w:pPr>
        <w:pStyle w:val="TOC2"/>
        <w:tabs>
          <w:tab w:val="left" w:pos="1100"/>
          <w:tab w:val="right" w:leader="dot" w:pos="9350"/>
        </w:tabs>
        <w:rPr>
          <w:ins w:id="214" w:author="Keith Oulson" w:date="2018-04-25T13:31:00Z"/>
          <w:rFonts w:asciiTheme="minorHAnsi" w:eastAsiaTheme="minorEastAsia" w:hAnsiTheme="minorHAnsi" w:cstheme="minorBidi"/>
          <w:b w:val="0"/>
          <w:noProof/>
          <w:sz w:val="22"/>
          <w:szCs w:val="22"/>
        </w:rPr>
      </w:pPr>
      <w:ins w:id="215"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"_Toc512426463"</w:instrText>
        </w:r>
        <w:r w:rsidRPr="00356A29">
          <w:rPr>
            <w:rStyle w:val="Hyperlink"/>
            <w:noProof/>
          </w:rPr>
          <w:instrText xml:space="preserve"> </w:instrText>
        </w:r>
        <w:r w:rsidRPr="00356A29">
          <w:rPr>
            <w:rStyle w:val="Hyperlink"/>
            <w:noProof/>
          </w:rPr>
          <w:fldChar w:fldCharType="separate"/>
        </w:r>
        <w:r w:rsidRPr="00356A29">
          <w:rPr>
            <w:rStyle w:val="Hyperlink"/>
            <w:noProof/>
          </w:rPr>
          <w:t>2.10</w:t>
        </w:r>
        <w:r>
          <w:rPr>
            <w:rFonts w:asciiTheme="minorHAnsi" w:eastAsiaTheme="minorEastAsia" w:hAnsiTheme="minorHAnsi" w:cstheme="minorBidi"/>
            <w:b w:val="0"/>
            <w:noProof/>
            <w:sz w:val="22"/>
            <w:szCs w:val="22"/>
          </w:rPr>
          <w:tab/>
        </w:r>
        <w:r w:rsidRPr="00356A29">
          <w:rPr>
            <w:rStyle w:val="Hyperlink"/>
            <w:noProof/>
          </w:rPr>
          <w:t>Testing Requirements</w:t>
        </w:r>
        <w:r>
          <w:rPr>
            <w:noProof/>
            <w:webHidden/>
          </w:rPr>
          <w:tab/>
        </w:r>
        <w:r>
          <w:rPr>
            <w:noProof/>
            <w:webHidden/>
          </w:rPr>
          <w:fldChar w:fldCharType="begin"/>
        </w:r>
        <w:r>
          <w:rPr>
            <w:noProof/>
            <w:webHidden/>
          </w:rPr>
          <w:instrText xml:space="preserve"> PAGEREF _Toc512426463 \h </w:instrText>
        </w:r>
      </w:ins>
      <w:r>
        <w:rPr>
          <w:noProof/>
          <w:webHidden/>
        </w:rPr>
      </w:r>
      <w:r>
        <w:rPr>
          <w:noProof/>
          <w:webHidden/>
        </w:rPr>
        <w:fldChar w:fldCharType="separate"/>
      </w:r>
      <w:ins w:id="216" w:author="Keith Oulson" w:date="2018-04-25T13:31:00Z">
        <w:r>
          <w:rPr>
            <w:noProof/>
            <w:webHidden/>
          </w:rPr>
          <w:t>10</w:t>
        </w:r>
        <w:r>
          <w:rPr>
            <w:noProof/>
            <w:webHidden/>
          </w:rPr>
          <w:fldChar w:fldCharType="end"/>
        </w:r>
        <w:r w:rsidRPr="00356A29">
          <w:rPr>
            <w:rStyle w:val="Hyperlink"/>
            <w:noProof/>
          </w:rPr>
          <w:fldChar w:fldCharType="end"/>
        </w:r>
      </w:ins>
    </w:p>
    <w:p w14:paraId="2105B4DB" w14:textId="2571BC16" w:rsidR="00506EBF" w:rsidRDefault="00506EBF">
      <w:pPr>
        <w:pStyle w:val="TOC3"/>
        <w:tabs>
          <w:tab w:val="left" w:pos="1320"/>
          <w:tab w:val="right" w:leader="dot" w:pos="9350"/>
        </w:tabs>
        <w:rPr>
          <w:ins w:id="217" w:author="Keith Oulson" w:date="2018-04-25T13:31:00Z"/>
          <w:rFonts w:asciiTheme="minorHAnsi" w:eastAsiaTheme="minorEastAsia" w:hAnsiTheme="minorHAnsi" w:cstheme="minorBidi"/>
          <w:iCs w:val="0"/>
          <w:noProof/>
          <w:sz w:val="22"/>
          <w:szCs w:val="22"/>
        </w:rPr>
      </w:pPr>
      <w:ins w:id="218"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"_Toc512426464"</w:instrText>
        </w:r>
        <w:r w:rsidRPr="00356A29">
          <w:rPr>
            <w:rStyle w:val="Hyperlink"/>
            <w:noProof/>
          </w:rPr>
          <w:instrText xml:space="preserve"> </w:instrText>
        </w:r>
        <w:r w:rsidRPr="00356A29">
          <w:rPr>
            <w:rStyle w:val="Hyperlink"/>
            <w:noProof/>
          </w:rPr>
          <w:fldChar w:fldCharType="separate"/>
        </w:r>
        <w:r w:rsidRPr="00356A29">
          <w:rPr>
            <w:rStyle w:val="Hyperlink"/>
            <w:noProof/>
          </w:rPr>
          <w:t>2.10.1</w:t>
        </w:r>
        <w:r>
          <w:rPr>
            <w:rFonts w:asciiTheme="minorHAnsi" w:eastAsiaTheme="minorEastAsia" w:hAnsiTheme="minorHAnsi" w:cstheme="minorBidi"/>
            <w:iCs w:val="0"/>
            <w:noProof/>
            <w:sz w:val="22"/>
            <w:szCs w:val="22"/>
          </w:rPr>
          <w:tab/>
        </w:r>
        <w:r w:rsidRPr="00356A29">
          <w:rPr>
            <w:rStyle w:val="Hyperlink"/>
            <w:noProof/>
          </w:rPr>
          <w:t>Comparison of Data</w:t>
        </w:r>
        <w:r>
          <w:rPr>
            <w:noProof/>
            <w:webHidden/>
          </w:rPr>
          <w:tab/>
        </w:r>
        <w:r>
          <w:rPr>
            <w:noProof/>
            <w:webHidden/>
          </w:rPr>
          <w:fldChar w:fldCharType="begin"/>
        </w:r>
        <w:r>
          <w:rPr>
            <w:noProof/>
            <w:webHidden/>
          </w:rPr>
          <w:instrText xml:space="preserve"> PAGEREF _Toc512426464 \h </w:instrText>
        </w:r>
      </w:ins>
      <w:r>
        <w:rPr>
          <w:noProof/>
          <w:webHidden/>
        </w:rPr>
      </w:r>
      <w:r>
        <w:rPr>
          <w:noProof/>
          <w:webHidden/>
        </w:rPr>
        <w:fldChar w:fldCharType="separate"/>
      </w:r>
      <w:ins w:id="219" w:author="Keith Oulson" w:date="2018-04-25T13:31:00Z">
        <w:r>
          <w:rPr>
            <w:noProof/>
            <w:webHidden/>
          </w:rPr>
          <w:t>10</w:t>
        </w:r>
        <w:r>
          <w:rPr>
            <w:noProof/>
            <w:webHidden/>
          </w:rPr>
          <w:fldChar w:fldCharType="end"/>
        </w:r>
        <w:r w:rsidRPr="00356A29">
          <w:rPr>
            <w:rStyle w:val="Hyperlink"/>
            <w:noProof/>
          </w:rPr>
          <w:fldChar w:fldCharType="end"/>
        </w:r>
      </w:ins>
    </w:p>
    <w:p w14:paraId="72F802E2" w14:textId="7FC29BE4" w:rsidR="00506EBF" w:rsidRDefault="00506EBF">
      <w:pPr>
        <w:pStyle w:val="TOC3"/>
        <w:tabs>
          <w:tab w:val="left" w:pos="1320"/>
          <w:tab w:val="right" w:leader="dot" w:pos="9350"/>
        </w:tabs>
        <w:rPr>
          <w:ins w:id="220" w:author="Keith Oulson" w:date="2018-04-25T13:31:00Z"/>
          <w:rFonts w:asciiTheme="minorHAnsi" w:eastAsiaTheme="minorEastAsia" w:hAnsiTheme="minorHAnsi" w:cstheme="minorBidi"/>
          <w:iCs w:val="0"/>
          <w:noProof/>
          <w:sz w:val="22"/>
          <w:szCs w:val="22"/>
        </w:rPr>
      </w:pPr>
      <w:ins w:id="221"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"_Toc512426465"</w:instrText>
        </w:r>
        <w:r w:rsidRPr="00356A29">
          <w:rPr>
            <w:rStyle w:val="Hyperlink"/>
            <w:noProof/>
          </w:rPr>
          <w:instrText xml:space="preserve"> </w:instrText>
        </w:r>
        <w:r w:rsidRPr="00356A29">
          <w:rPr>
            <w:rStyle w:val="Hyperlink"/>
            <w:noProof/>
          </w:rPr>
          <w:fldChar w:fldCharType="separate"/>
        </w:r>
        <w:r w:rsidRPr="00356A29">
          <w:rPr>
            <w:rStyle w:val="Hyperlink"/>
            <w:noProof/>
          </w:rPr>
          <w:t>2.10.2</w:t>
        </w:r>
        <w:r>
          <w:rPr>
            <w:rFonts w:asciiTheme="minorHAnsi" w:eastAsiaTheme="minorEastAsia" w:hAnsiTheme="minorHAnsi" w:cstheme="minorBidi"/>
            <w:iCs w:val="0"/>
            <w:noProof/>
            <w:sz w:val="22"/>
            <w:szCs w:val="22"/>
          </w:rPr>
          <w:tab/>
        </w:r>
        <w:r w:rsidRPr="00356A29">
          <w:rPr>
            <w:rStyle w:val="Hyperlink"/>
            <w:noProof/>
          </w:rPr>
          <w:t>Completeness</w:t>
        </w:r>
        <w:r>
          <w:rPr>
            <w:noProof/>
            <w:webHidden/>
          </w:rPr>
          <w:tab/>
        </w:r>
        <w:r>
          <w:rPr>
            <w:noProof/>
            <w:webHidden/>
          </w:rPr>
          <w:fldChar w:fldCharType="begin"/>
        </w:r>
        <w:r>
          <w:rPr>
            <w:noProof/>
            <w:webHidden/>
          </w:rPr>
          <w:instrText xml:space="preserve"> PAGEREF _Toc512426465 \h </w:instrText>
        </w:r>
      </w:ins>
      <w:r>
        <w:rPr>
          <w:noProof/>
          <w:webHidden/>
        </w:rPr>
      </w:r>
      <w:r>
        <w:rPr>
          <w:noProof/>
          <w:webHidden/>
        </w:rPr>
        <w:fldChar w:fldCharType="separate"/>
      </w:r>
      <w:ins w:id="222" w:author="Keith Oulson" w:date="2018-04-25T13:31:00Z">
        <w:r>
          <w:rPr>
            <w:noProof/>
            <w:webHidden/>
          </w:rPr>
          <w:t>11</w:t>
        </w:r>
        <w:r>
          <w:rPr>
            <w:noProof/>
            <w:webHidden/>
          </w:rPr>
          <w:fldChar w:fldCharType="end"/>
        </w:r>
        <w:r w:rsidRPr="00356A29">
          <w:rPr>
            <w:rStyle w:val="Hyperlink"/>
            <w:noProof/>
          </w:rPr>
          <w:fldChar w:fldCharType="end"/>
        </w:r>
      </w:ins>
    </w:p>
    <w:p w14:paraId="2F938353" w14:textId="7B506F86" w:rsidR="00506EBF" w:rsidRDefault="00506EBF">
      <w:pPr>
        <w:pStyle w:val="TOC3"/>
        <w:tabs>
          <w:tab w:val="left" w:pos="1320"/>
          <w:tab w:val="right" w:leader="dot" w:pos="9350"/>
        </w:tabs>
        <w:rPr>
          <w:ins w:id="223" w:author="Keith Oulson" w:date="2018-04-25T13:31:00Z"/>
          <w:rFonts w:asciiTheme="minorHAnsi" w:eastAsiaTheme="minorEastAsia" w:hAnsiTheme="minorHAnsi" w:cstheme="minorBidi"/>
          <w:iCs w:val="0"/>
          <w:noProof/>
          <w:sz w:val="22"/>
          <w:szCs w:val="22"/>
        </w:rPr>
      </w:pPr>
      <w:ins w:id="224"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"_Toc512426466"</w:instrText>
        </w:r>
        <w:r w:rsidRPr="00356A29">
          <w:rPr>
            <w:rStyle w:val="Hyperlink"/>
            <w:noProof/>
          </w:rPr>
          <w:instrText xml:space="preserve"> </w:instrText>
        </w:r>
        <w:r w:rsidRPr="00356A29">
          <w:rPr>
            <w:rStyle w:val="Hyperlink"/>
            <w:noProof/>
          </w:rPr>
          <w:fldChar w:fldCharType="separate"/>
        </w:r>
        <w:r w:rsidRPr="00356A29">
          <w:rPr>
            <w:rStyle w:val="Hyperlink"/>
            <w:noProof/>
          </w:rPr>
          <w:t>2.10.3</w:t>
        </w:r>
        <w:r>
          <w:rPr>
            <w:rFonts w:asciiTheme="minorHAnsi" w:eastAsiaTheme="minorEastAsia" w:hAnsiTheme="minorHAnsi" w:cstheme="minorBidi"/>
            <w:iCs w:val="0"/>
            <w:noProof/>
            <w:sz w:val="22"/>
            <w:szCs w:val="22"/>
          </w:rPr>
          <w:tab/>
        </w:r>
        <w:r w:rsidRPr="00356A29">
          <w:rPr>
            <w:rStyle w:val="Hyperlink"/>
            <w:noProof/>
          </w:rPr>
          <w:t>Load Testing</w:t>
        </w:r>
        <w:r>
          <w:rPr>
            <w:noProof/>
            <w:webHidden/>
          </w:rPr>
          <w:tab/>
        </w:r>
        <w:r>
          <w:rPr>
            <w:noProof/>
            <w:webHidden/>
          </w:rPr>
          <w:fldChar w:fldCharType="begin"/>
        </w:r>
        <w:r>
          <w:rPr>
            <w:noProof/>
            <w:webHidden/>
          </w:rPr>
          <w:instrText xml:space="preserve"> PAGEREF _Toc512426466 \h </w:instrText>
        </w:r>
      </w:ins>
      <w:r>
        <w:rPr>
          <w:noProof/>
          <w:webHidden/>
        </w:rPr>
      </w:r>
      <w:r>
        <w:rPr>
          <w:noProof/>
          <w:webHidden/>
        </w:rPr>
        <w:fldChar w:fldCharType="separate"/>
      </w:r>
      <w:ins w:id="225" w:author="Keith Oulson" w:date="2018-04-25T13:31:00Z">
        <w:r>
          <w:rPr>
            <w:noProof/>
            <w:webHidden/>
          </w:rPr>
          <w:t>11</w:t>
        </w:r>
        <w:r>
          <w:rPr>
            <w:noProof/>
            <w:webHidden/>
          </w:rPr>
          <w:fldChar w:fldCharType="end"/>
        </w:r>
        <w:r w:rsidRPr="00356A29">
          <w:rPr>
            <w:rStyle w:val="Hyperlink"/>
            <w:noProof/>
          </w:rPr>
          <w:fldChar w:fldCharType="end"/>
        </w:r>
      </w:ins>
    </w:p>
    <w:p w14:paraId="4921DE4B" w14:textId="424E5500" w:rsidR="00506EBF" w:rsidRDefault="00506EBF">
      <w:pPr>
        <w:pStyle w:val="TOC2"/>
        <w:tabs>
          <w:tab w:val="left" w:pos="1100"/>
          <w:tab w:val="right" w:leader="dot" w:pos="9350"/>
        </w:tabs>
        <w:rPr>
          <w:ins w:id="226" w:author="Keith Oulson" w:date="2018-04-25T13:31:00Z"/>
          <w:rFonts w:asciiTheme="minorHAnsi" w:eastAsiaTheme="minorEastAsia" w:hAnsiTheme="minorHAnsi" w:cstheme="minorBidi"/>
          <w:b w:val="0"/>
          <w:noProof/>
          <w:sz w:val="22"/>
          <w:szCs w:val="22"/>
        </w:rPr>
      </w:pPr>
      <w:ins w:id="227"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"_Toc512426467"</w:instrText>
        </w:r>
        <w:r w:rsidRPr="00356A29">
          <w:rPr>
            <w:rStyle w:val="Hyperlink"/>
            <w:noProof/>
          </w:rPr>
          <w:instrText xml:space="preserve"> </w:instrText>
        </w:r>
        <w:r w:rsidRPr="00356A29">
          <w:rPr>
            <w:rStyle w:val="Hyperlink"/>
            <w:noProof/>
          </w:rPr>
          <w:fldChar w:fldCharType="separate"/>
        </w:r>
        <w:r w:rsidRPr="00356A29">
          <w:rPr>
            <w:rStyle w:val="Hyperlink"/>
            <w:noProof/>
          </w:rPr>
          <w:t>2.11</w:t>
        </w:r>
        <w:r>
          <w:rPr>
            <w:rFonts w:asciiTheme="minorHAnsi" w:eastAsiaTheme="minorEastAsia" w:hAnsiTheme="minorHAnsi" w:cstheme="minorBidi"/>
            <w:b w:val="0"/>
            <w:noProof/>
            <w:sz w:val="22"/>
            <w:szCs w:val="22"/>
          </w:rPr>
          <w:tab/>
        </w:r>
        <w:r w:rsidRPr="00356A29">
          <w:rPr>
            <w:rStyle w:val="Hyperlink"/>
            <w:noProof/>
          </w:rPr>
          <w:t>Policies and Constraints</w:t>
        </w:r>
        <w:r>
          <w:rPr>
            <w:noProof/>
            <w:webHidden/>
          </w:rPr>
          <w:tab/>
        </w:r>
        <w:r>
          <w:rPr>
            <w:noProof/>
            <w:webHidden/>
          </w:rPr>
          <w:fldChar w:fldCharType="begin"/>
        </w:r>
        <w:r>
          <w:rPr>
            <w:noProof/>
            <w:webHidden/>
          </w:rPr>
          <w:instrText xml:space="preserve"> PAGEREF _Toc512426467 \h </w:instrText>
        </w:r>
      </w:ins>
      <w:r>
        <w:rPr>
          <w:noProof/>
          <w:webHidden/>
        </w:rPr>
      </w:r>
      <w:r>
        <w:rPr>
          <w:noProof/>
          <w:webHidden/>
        </w:rPr>
        <w:fldChar w:fldCharType="separate"/>
      </w:r>
      <w:ins w:id="228" w:author="Keith Oulson" w:date="2018-04-25T13:31:00Z">
        <w:r>
          <w:rPr>
            <w:noProof/>
            <w:webHidden/>
          </w:rPr>
          <w:t>11</w:t>
        </w:r>
        <w:r>
          <w:rPr>
            <w:noProof/>
            <w:webHidden/>
          </w:rPr>
          <w:fldChar w:fldCharType="end"/>
        </w:r>
        <w:r w:rsidRPr="00356A29">
          <w:rPr>
            <w:rStyle w:val="Hyperlink"/>
            <w:noProof/>
          </w:rPr>
          <w:fldChar w:fldCharType="end"/>
        </w:r>
      </w:ins>
    </w:p>
    <w:p w14:paraId="3359C69A" w14:textId="286F3C38" w:rsidR="00506EBF" w:rsidRDefault="00506EBF">
      <w:pPr>
        <w:pStyle w:val="TOC3"/>
        <w:tabs>
          <w:tab w:val="left" w:pos="1320"/>
          <w:tab w:val="right" w:leader="dot" w:pos="9350"/>
        </w:tabs>
        <w:rPr>
          <w:ins w:id="229" w:author="Keith Oulson" w:date="2018-04-25T13:31:00Z"/>
          <w:rFonts w:asciiTheme="minorHAnsi" w:eastAsiaTheme="minorEastAsia" w:hAnsiTheme="minorHAnsi" w:cstheme="minorBidi"/>
          <w:iCs w:val="0"/>
          <w:noProof/>
          <w:sz w:val="22"/>
          <w:szCs w:val="22"/>
        </w:rPr>
      </w:pPr>
      <w:ins w:id="230"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"_Toc512426468"</w:instrText>
        </w:r>
        <w:r w:rsidRPr="00356A29">
          <w:rPr>
            <w:rStyle w:val="Hyperlink"/>
            <w:noProof/>
          </w:rPr>
          <w:instrText xml:space="preserve"> </w:instrText>
        </w:r>
        <w:r w:rsidRPr="00356A29">
          <w:rPr>
            <w:rStyle w:val="Hyperlink"/>
            <w:noProof/>
          </w:rPr>
          <w:fldChar w:fldCharType="separate"/>
        </w:r>
        <w:r w:rsidRPr="00356A29">
          <w:rPr>
            <w:rStyle w:val="Hyperlink"/>
            <w:noProof/>
          </w:rPr>
          <w:t>2.11.1</w:t>
        </w:r>
        <w:r>
          <w:rPr>
            <w:rFonts w:asciiTheme="minorHAnsi" w:eastAsiaTheme="minorEastAsia" w:hAnsiTheme="minorHAnsi" w:cstheme="minorBidi"/>
            <w:iCs w:val="0"/>
            <w:noProof/>
            <w:sz w:val="22"/>
            <w:szCs w:val="22"/>
          </w:rPr>
          <w:tab/>
        </w:r>
        <w:r w:rsidRPr="00356A29">
          <w:rPr>
            <w:rStyle w:val="Hyperlink"/>
            <w:noProof/>
          </w:rPr>
          <w:t>HIPAA Compliance</w:t>
        </w:r>
        <w:r>
          <w:rPr>
            <w:noProof/>
            <w:webHidden/>
          </w:rPr>
          <w:tab/>
        </w:r>
        <w:r>
          <w:rPr>
            <w:noProof/>
            <w:webHidden/>
          </w:rPr>
          <w:fldChar w:fldCharType="begin"/>
        </w:r>
        <w:r>
          <w:rPr>
            <w:noProof/>
            <w:webHidden/>
          </w:rPr>
          <w:instrText xml:space="preserve"> PAGEREF _Toc512426468 \h </w:instrText>
        </w:r>
      </w:ins>
      <w:r>
        <w:rPr>
          <w:noProof/>
          <w:webHidden/>
        </w:rPr>
      </w:r>
      <w:r>
        <w:rPr>
          <w:noProof/>
          <w:webHidden/>
        </w:rPr>
        <w:fldChar w:fldCharType="separate"/>
      </w:r>
      <w:ins w:id="231" w:author="Keith Oulson" w:date="2018-04-25T13:31:00Z">
        <w:r>
          <w:rPr>
            <w:noProof/>
            <w:webHidden/>
          </w:rPr>
          <w:t>11</w:t>
        </w:r>
        <w:r>
          <w:rPr>
            <w:noProof/>
            <w:webHidden/>
          </w:rPr>
          <w:fldChar w:fldCharType="end"/>
        </w:r>
        <w:r w:rsidRPr="00356A29">
          <w:rPr>
            <w:rStyle w:val="Hyperlink"/>
            <w:noProof/>
          </w:rPr>
          <w:fldChar w:fldCharType="end"/>
        </w:r>
      </w:ins>
    </w:p>
    <w:p w14:paraId="1624D63E" w14:textId="3F333650" w:rsidR="00506EBF" w:rsidRDefault="00506EBF">
      <w:pPr>
        <w:pStyle w:val="TOC1"/>
        <w:tabs>
          <w:tab w:val="left" w:pos="440"/>
          <w:tab w:val="right" w:leader="dot" w:pos="9350"/>
        </w:tabs>
        <w:rPr>
          <w:ins w:id="232" w:author="Keith Oulson" w:date="2018-04-25T13:31:00Z"/>
          <w:rFonts w:asciiTheme="minorHAnsi" w:eastAsiaTheme="minorEastAsia" w:hAnsiTheme="minorHAnsi" w:cstheme="minorBidi"/>
          <w:b w:val="0"/>
          <w:bCs w:val="0"/>
          <w:noProof/>
          <w:sz w:val="22"/>
          <w:szCs w:val="22"/>
        </w:rPr>
      </w:pPr>
      <w:ins w:id="233"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"_Toc512426469"</w:instrText>
        </w:r>
        <w:r w:rsidRPr="00356A29">
          <w:rPr>
            <w:rStyle w:val="Hyperlink"/>
            <w:noProof/>
          </w:rPr>
          <w:instrText xml:space="preserve"> </w:instrText>
        </w:r>
        <w:r w:rsidRPr="00356A29">
          <w:rPr>
            <w:rStyle w:val="Hyperlink"/>
            <w:noProof/>
          </w:rPr>
          <w:fldChar w:fldCharType="separate"/>
        </w:r>
        <w:r w:rsidRPr="00356A29">
          <w:rPr>
            <w:rStyle w:val="Hyperlink"/>
            <w:noProof/>
          </w:rPr>
          <w:t>3</w:t>
        </w:r>
        <w:r>
          <w:rPr>
            <w:rFonts w:asciiTheme="minorHAnsi" w:eastAsiaTheme="minorEastAsia" w:hAnsiTheme="minorHAnsi" w:cstheme="minorBidi"/>
            <w:b w:val="0"/>
            <w:bCs w:val="0"/>
            <w:noProof/>
            <w:sz w:val="22"/>
            <w:szCs w:val="22"/>
          </w:rPr>
          <w:tab/>
        </w:r>
        <w:r w:rsidRPr="00356A29">
          <w:rPr>
            <w:rStyle w:val="Hyperlink"/>
            <w:noProof/>
          </w:rPr>
          <w:t>Appendix A</w:t>
        </w:r>
        <w:r>
          <w:rPr>
            <w:noProof/>
            <w:webHidden/>
          </w:rPr>
          <w:tab/>
        </w:r>
        <w:r>
          <w:rPr>
            <w:noProof/>
            <w:webHidden/>
          </w:rPr>
          <w:fldChar w:fldCharType="begin"/>
        </w:r>
        <w:r>
          <w:rPr>
            <w:noProof/>
            <w:webHidden/>
          </w:rPr>
          <w:instrText xml:space="preserve"> PAGEREF _Toc512426469 \h </w:instrText>
        </w:r>
      </w:ins>
      <w:r>
        <w:rPr>
          <w:noProof/>
          <w:webHidden/>
        </w:rPr>
      </w:r>
      <w:r>
        <w:rPr>
          <w:noProof/>
          <w:webHidden/>
        </w:rPr>
        <w:fldChar w:fldCharType="separate"/>
      </w:r>
      <w:ins w:id="234" w:author="Keith Oulson" w:date="2018-04-25T13:31:00Z">
        <w:r>
          <w:rPr>
            <w:noProof/>
            <w:webHidden/>
          </w:rPr>
          <w:t>12</w:t>
        </w:r>
        <w:r>
          <w:rPr>
            <w:noProof/>
            <w:webHidden/>
          </w:rPr>
          <w:fldChar w:fldCharType="end"/>
        </w:r>
        <w:r w:rsidRPr="00356A29">
          <w:rPr>
            <w:rStyle w:val="Hyperlink"/>
            <w:noProof/>
          </w:rPr>
          <w:fldChar w:fldCharType="end"/>
        </w:r>
      </w:ins>
    </w:p>
    <w:p w14:paraId="1E3BC944" w14:textId="37CB2AAD" w:rsidR="00506EBF" w:rsidRDefault="00506EBF">
      <w:pPr>
        <w:pStyle w:val="TOC2"/>
        <w:tabs>
          <w:tab w:val="left" w:pos="880"/>
          <w:tab w:val="right" w:leader="dot" w:pos="9350"/>
        </w:tabs>
        <w:rPr>
          <w:ins w:id="235" w:author="Keith Oulson" w:date="2018-04-25T13:31:00Z"/>
          <w:rFonts w:asciiTheme="minorHAnsi" w:eastAsiaTheme="minorEastAsia" w:hAnsiTheme="minorHAnsi" w:cstheme="minorBidi"/>
          <w:b w:val="0"/>
          <w:noProof/>
          <w:sz w:val="22"/>
          <w:szCs w:val="22"/>
        </w:rPr>
      </w:pPr>
      <w:ins w:id="236"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"_Toc512426470"</w:instrText>
        </w:r>
        <w:r w:rsidRPr="00356A29">
          <w:rPr>
            <w:rStyle w:val="Hyperlink"/>
            <w:noProof/>
          </w:rPr>
          <w:instrText xml:space="preserve"> </w:instrText>
        </w:r>
        <w:r w:rsidRPr="00356A29">
          <w:rPr>
            <w:rStyle w:val="Hyperlink"/>
            <w:noProof/>
          </w:rPr>
          <w:fldChar w:fldCharType="separate"/>
        </w:r>
        <w:r w:rsidRPr="00356A29">
          <w:rPr>
            <w:rStyle w:val="Hyperlink"/>
            <w:noProof/>
          </w:rPr>
          <w:t>3.1</w:t>
        </w:r>
        <w:r>
          <w:rPr>
            <w:rFonts w:asciiTheme="minorHAnsi" w:eastAsiaTheme="minorEastAsia" w:hAnsiTheme="minorHAnsi" w:cstheme="minorBidi"/>
            <w:b w:val="0"/>
            <w:noProof/>
            <w:sz w:val="22"/>
            <w:szCs w:val="22"/>
          </w:rPr>
          <w:tab/>
        </w:r>
        <w:r w:rsidRPr="00356A29">
          <w:rPr>
            <w:rStyle w:val="Hyperlink"/>
            <w:noProof/>
          </w:rPr>
          <w:t>Data Elements</w:t>
        </w:r>
        <w:r>
          <w:rPr>
            <w:noProof/>
            <w:webHidden/>
          </w:rPr>
          <w:tab/>
        </w:r>
        <w:r>
          <w:rPr>
            <w:noProof/>
            <w:webHidden/>
          </w:rPr>
          <w:fldChar w:fldCharType="begin"/>
        </w:r>
        <w:r>
          <w:rPr>
            <w:noProof/>
            <w:webHidden/>
          </w:rPr>
          <w:instrText xml:space="preserve"> PAGEREF _Toc512426470 \h </w:instrText>
        </w:r>
      </w:ins>
      <w:r>
        <w:rPr>
          <w:noProof/>
          <w:webHidden/>
        </w:rPr>
      </w:r>
      <w:r>
        <w:rPr>
          <w:noProof/>
          <w:webHidden/>
        </w:rPr>
        <w:fldChar w:fldCharType="separate"/>
      </w:r>
      <w:ins w:id="237" w:author="Keith Oulson" w:date="2018-04-25T13:31:00Z">
        <w:r>
          <w:rPr>
            <w:noProof/>
            <w:webHidden/>
          </w:rPr>
          <w:t>12</w:t>
        </w:r>
        <w:r>
          <w:rPr>
            <w:noProof/>
            <w:webHidden/>
          </w:rPr>
          <w:fldChar w:fldCharType="end"/>
        </w:r>
        <w:r w:rsidRPr="00356A29">
          <w:rPr>
            <w:rStyle w:val="Hyperlink"/>
            <w:noProof/>
          </w:rPr>
          <w:fldChar w:fldCharType="end"/>
        </w:r>
      </w:ins>
    </w:p>
    <w:p w14:paraId="76A4E6C7" w14:textId="53E3D018" w:rsidR="00506EBF" w:rsidRDefault="00506EBF">
      <w:pPr>
        <w:pStyle w:val="TOC2"/>
        <w:tabs>
          <w:tab w:val="left" w:pos="880"/>
          <w:tab w:val="right" w:leader="dot" w:pos="9350"/>
        </w:tabs>
        <w:rPr>
          <w:ins w:id="238" w:author="Keith Oulson" w:date="2018-04-25T13:31:00Z"/>
          <w:rFonts w:asciiTheme="minorHAnsi" w:eastAsiaTheme="minorEastAsia" w:hAnsiTheme="minorHAnsi" w:cstheme="minorBidi"/>
          <w:b w:val="0"/>
          <w:noProof/>
          <w:sz w:val="22"/>
          <w:szCs w:val="22"/>
        </w:rPr>
      </w:pPr>
      <w:ins w:id="239"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"_Toc512426471"</w:instrText>
        </w:r>
        <w:r w:rsidRPr="00356A29">
          <w:rPr>
            <w:rStyle w:val="Hyperlink"/>
            <w:noProof/>
          </w:rPr>
          <w:instrText xml:space="preserve"> </w:instrText>
        </w:r>
        <w:r w:rsidRPr="00356A29">
          <w:rPr>
            <w:rStyle w:val="Hyperlink"/>
            <w:noProof/>
          </w:rPr>
          <w:fldChar w:fldCharType="separate"/>
        </w:r>
        <w:r w:rsidRPr="00356A29">
          <w:rPr>
            <w:rStyle w:val="Hyperlink"/>
            <w:noProof/>
          </w:rPr>
          <w:t>3.2</w:t>
        </w:r>
        <w:r>
          <w:rPr>
            <w:rFonts w:asciiTheme="minorHAnsi" w:eastAsiaTheme="minorEastAsia" w:hAnsiTheme="minorHAnsi" w:cstheme="minorBidi"/>
            <w:b w:val="0"/>
            <w:noProof/>
            <w:sz w:val="22"/>
            <w:szCs w:val="22"/>
          </w:rPr>
          <w:tab/>
        </w:r>
        <w:r w:rsidRPr="00356A29">
          <w:rPr>
            <w:rStyle w:val="Hyperlink"/>
            <w:noProof/>
          </w:rPr>
          <w:t>Bundle (275)</w:t>
        </w:r>
        <w:r>
          <w:rPr>
            <w:noProof/>
            <w:webHidden/>
          </w:rPr>
          <w:tab/>
        </w:r>
        <w:r>
          <w:rPr>
            <w:noProof/>
            <w:webHidden/>
          </w:rPr>
          <w:fldChar w:fldCharType="begin"/>
        </w:r>
        <w:r>
          <w:rPr>
            <w:noProof/>
            <w:webHidden/>
          </w:rPr>
          <w:instrText xml:space="preserve"> PAGEREF _Toc512426471 \h </w:instrText>
        </w:r>
      </w:ins>
      <w:r>
        <w:rPr>
          <w:noProof/>
          <w:webHidden/>
        </w:rPr>
      </w:r>
      <w:r>
        <w:rPr>
          <w:noProof/>
          <w:webHidden/>
        </w:rPr>
        <w:fldChar w:fldCharType="separate"/>
      </w:r>
      <w:ins w:id="240" w:author="Keith Oulson" w:date="2018-04-25T13:31:00Z">
        <w:r>
          <w:rPr>
            <w:noProof/>
            <w:webHidden/>
          </w:rPr>
          <w:t>12</w:t>
        </w:r>
        <w:r>
          <w:rPr>
            <w:noProof/>
            <w:webHidden/>
          </w:rPr>
          <w:fldChar w:fldCharType="end"/>
        </w:r>
        <w:r w:rsidRPr="00356A29">
          <w:rPr>
            <w:rStyle w:val="Hyperlink"/>
            <w:noProof/>
          </w:rPr>
          <w:fldChar w:fldCharType="end"/>
        </w:r>
      </w:ins>
    </w:p>
    <w:p w14:paraId="2F365F86" w14:textId="666878C9" w:rsidR="00506EBF" w:rsidRDefault="00506EBF">
      <w:pPr>
        <w:pStyle w:val="TOC3"/>
        <w:tabs>
          <w:tab w:val="left" w:pos="1320"/>
          <w:tab w:val="right" w:leader="dot" w:pos="9350"/>
        </w:tabs>
        <w:rPr>
          <w:ins w:id="241" w:author="Keith Oulson" w:date="2018-04-25T13:31:00Z"/>
          <w:rFonts w:asciiTheme="minorHAnsi" w:eastAsiaTheme="minorEastAsia" w:hAnsiTheme="minorHAnsi" w:cstheme="minorBidi"/>
          <w:iCs w:val="0"/>
          <w:noProof/>
          <w:sz w:val="22"/>
          <w:szCs w:val="22"/>
        </w:rPr>
      </w:pPr>
      <w:ins w:id="242"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"_Toc512426472"</w:instrText>
        </w:r>
        <w:r w:rsidRPr="00356A29">
          <w:rPr>
            <w:rStyle w:val="Hyperlink"/>
            <w:noProof/>
          </w:rPr>
          <w:instrText xml:space="preserve"> </w:instrText>
        </w:r>
        <w:r w:rsidRPr="00356A29">
          <w:rPr>
            <w:rStyle w:val="Hyperlink"/>
            <w:noProof/>
          </w:rPr>
          <w:fldChar w:fldCharType="separate"/>
        </w:r>
        <w:r w:rsidRPr="00356A29">
          <w:rPr>
            <w:rStyle w:val="Hyperlink"/>
            <w:noProof/>
          </w:rPr>
          <w:t>3.2.1</w:t>
        </w:r>
        <w:r>
          <w:rPr>
            <w:rFonts w:asciiTheme="minorHAnsi" w:eastAsiaTheme="minorEastAsia" w:hAnsiTheme="minorHAnsi" w:cstheme="minorBidi"/>
            <w:iCs w:val="0"/>
            <w:noProof/>
            <w:sz w:val="22"/>
            <w:szCs w:val="22"/>
          </w:rPr>
          <w:tab/>
        </w:r>
        <w:r w:rsidRPr="00356A29">
          <w:rPr>
            <w:rStyle w:val="Hyperlink"/>
            <w:noProof/>
          </w:rPr>
          <w:t>275 Additional Information to Support a Claim or Encounter Bundle</w:t>
        </w:r>
        <w:r>
          <w:rPr>
            <w:noProof/>
            <w:webHidden/>
          </w:rPr>
          <w:tab/>
        </w:r>
        <w:r>
          <w:rPr>
            <w:noProof/>
            <w:webHidden/>
          </w:rPr>
          <w:fldChar w:fldCharType="begin"/>
        </w:r>
        <w:r>
          <w:rPr>
            <w:noProof/>
            <w:webHidden/>
          </w:rPr>
          <w:instrText xml:space="preserve"> PAGEREF _Toc512426472 \h </w:instrText>
        </w:r>
      </w:ins>
      <w:r>
        <w:rPr>
          <w:noProof/>
          <w:webHidden/>
        </w:rPr>
      </w:r>
      <w:r>
        <w:rPr>
          <w:noProof/>
          <w:webHidden/>
        </w:rPr>
        <w:fldChar w:fldCharType="separate"/>
      </w:r>
      <w:ins w:id="243" w:author="Keith Oulson" w:date="2018-04-25T13:31:00Z">
        <w:r>
          <w:rPr>
            <w:noProof/>
            <w:webHidden/>
          </w:rPr>
          <w:t>12</w:t>
        </w:r>
        <w:r>
          <w:rPr>
            <w:noProof/>
            <w:webHidden/>
          </w:rPr>
          <w:fldChar w:fldCharType="end"/>
        </w:r>
        <w:r w:rsidRPr="00356A29">
          <w:rPr>
            <w:rStyle w:val="Hyperlink"/>
            <w:noProof/>
          </w:rPr>
          <w:fldChar w:fldCharType="end"/>
        </w:r>
      </w:ins>
    </w:p>
    <w:p w14:paraId="53FB5BA4" w14:textId="13CDE6B8" w:rsidR="00506EBF" w:rsidRDefault="00506EBF">
      <w:pPr>
        <w:pStyle w:val="TOC2"/>
        <w:tabs>
          <w:tab w:val="left" w:pos="880"/>
          <w:tab w:val="right" w:leader="dot" w:pos="9350"/>
        </w:tabs>
        <w:rPr>
          <w:ins w:id="244" w:author="Keith Oulson" w:date="2018-04-25T13:31:00Z"/>
          <w:rFonts w:asciiTheme="minorHAnsi" w:eastAsiaTheme="minorEastAsia" w:hAnsiTheme="minorHAnsi" w:cstheme="minorBidi"/>
          <w:b w:val="0"/>
          <w:noProof/>
          <w:sz w:val="22"/>
          <w:szCs w:val="22"/>
        </w:rPr>
      </w:pPr>
      <w:ins w:id="245"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"_Toc512426473"</w:instrText>
        </w:r>
        <w:r w:rsidRPr="00356A29">
          <w:rPr>
            <w:rStyle w:val="Hyperlink"/>
            <w:noProof/>
          </w:rPr>
          <w:instrText xml:space="preserve"> </w:instrText>
        </w:r>
        <w:r w:rsidRPr="00356A29">
          <w:rPr>
            <w:rStyle w:val="Hyperlink"/>
            <w:noProof/>
          </w:rPr>
          <w:fldChar w:fldCharType="separate"/>
        </w:r>
        <w:r w:rsidRPr="00356A29">
          <w:rPr>
            <w:rStyle w:val="Hyperlink"/>
            <w:noProof/>
          </w:rPr>
          <w:t>3.3</w:t>
        </w:r>
        <w:r>
          <w:rPr>
            <w:rFonts w:asciiTheme="minorHAnsi" w:eastAsiaTheme="minorEastAsia" w:hAnsiTheme="minorHAnsi" w:cstheme="minorBidi"/>
            <w:b w:val="0"/>
            <w:noProof/>
            <w:sz w:val="22"/>
            <w:szCs w:val="22"/>
          </w:rPr>
          <w:tab/>
        </w:r>
        <w:r w:rsidRPr="00356A29">
          <w:rPr>
            <w:rStyle w:val="Hyperlink"/>
            <w:noProof/>
          </w:rPr>
          <w:t>Resource Sections</w:t>
        </w:r>
        <w:r>
          <w:rPr>
            <w:noProof/>
            <w:webHidden/>
          </w:rPr>
          <w:tab/>
        </w:r>
        <w:r>
          <w:rPr>
            <w:noProof/>
            <w:webHidden/>
          </w:rPr>
          <w:fldChar w:fldCharType="begin"/>
        </w:r>
        <w:r>
          <w:rPr>
            <w:noProof/>
            <w:webHidden/>
          </w:rPr>
          <w:instrText xml:space="preserve"> PAGEREF _Toc512426473 \h </w:instrText>
        </w:r>
      </w:ins>
      <w:r>
        <w:rPr>
          <w:noProof/>
          <w:webHidden/>
        </w:rPr>
      </w:r>
      <w:r>
        <w:rPr>
          <w:noProof/>
          <w:webHidden/>
        </w:rPr>
        <w:fldChar w:fldCharType="separate"/>
      </w:r>
      <w:ins w:id="246" w:author="Keith Oulson" w:date="2018-04-25T13:31:00Z">
        <w:r>
          <w:rPr>
            <w:noProof/>
            <w:webHidden/>
          </w:rPr>
          <w:t>13</w:t>
        </w:r>
        <w:r>
          <w:rPr>
            <w:noProof/>
            <w:webHidden/>
          </w:rPr>
          <w:fldChar w:fldCharType="end"/>
        </w:r>
        <w:r w:rsidRPr="00356A29">
          <w:rPr>
            <w:rStyle w:val="Hyperlink"/>
            <w:noProof/>
          </w:rPr>
          <w:fldChar w:fldCharType="end"/>
        </w:r>
      </w:ins>
    </w:p>
    <w:p w14:paraId="6CF772C0" w14:textId="7995C848" w:rsidR="00506EBF" w:rsidRDefault="00506EBF">
      <w:pPr>
        <w:pStyle w:val="TOC3"/>
        <w:tabs>
          <w:tab w:val="left" w:pos="1320"/>
          <w:tab w:val="right" w:leader="dot" w:pos="9350"/>
        </w:tabs>
        <w:rPr>
          <w:ins w:id="247" w:author="Keith Oulson" w:date="2018-04-25T13:31:00Z"/>
          <w:rFonts w:asciiTheme="minorHAnsi" w:eastAsiaTheme="minorEastAsia" w:hAnsiTheme="minorHAnsi" w:cstheme="minorBidi"/>
          <w:iCs w:val="0"/>
          <w:noProof/>
          <w:sz w:val="22"/>
          <w:szCs w:val="22"/>
        </w:rPr>
      </w:pPr>
      <w:ins w:id="248"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"_Toc512426474"</w:instrText>
        </w:r>
        <w:r w:rsidRPr="00356A29">
          <w:rPr>
            <w:rStyle w:val="Hyperlink"/>
            <w:noProof/>
          </w:rPr>
          <w:instrText xml:space="preserve"> </w:instrText>
        </w:r>
        <w:r w:rsidRPr="00356A29">
          <w:rPr>
            <w:rStyle w:val="Hyperlink"/>
            <w:noProof/>
          </w:rPr>
          <w:fldChar w:fldCharType="separate"/>
        </w:r>
        <w:r w:rsidRPr="00356A29">
          <w:rPr>
            <w:rStyle w:val="Hyperlink"/>
            <w:noProof/>
          </w:rPr>
          <w:t>3.3.1</w:t>
        </w:r>
        <w:r>
          <w:rPr>
            <w:rFonts w:asciiTheme="minorHAnsi" w:eastAsiaTheme="minorEastAsia" w:hAnsiTheme="minorHAnsi" w:cstheme="minorBidi"/>
            <w:iCs w:val="0"/>
            <w:noProof/>
            <w:sz w:val="22"/>
            <w:szCs w:val="22"/>
          </w:rPr>
          <w:tab/>
        </w:r>
        <w:r w:rsidRPr="00356A29">
          <w:rPr>
            <w:rStyle w:val="Hyperlink"/>
            <w:noProof/>
          </w:rPr>
          <w:t>275 Transaction FHIR Bundle Resources</w:t>
        </w:r>
        <w:r>
          <w:rPr>
            <w:noProof/>
            <w:webHidden/>
          </w:rPr>
          <w:tab/>
        </w:r>
        <w:r>
          <w:rPr>
            <w:noProof/>
            <w:webHidden/>
          </w:rPr>
          <w:fldChar w:fldCharType="begin"/>
        </w:r>
        <w:r>
          <w:rPr>
            <w:noProof/>
            <w:webHidden/>
          </w:rPr>
          <w:instrText xml:space="preserve"> PAGEREF _Toc512426474 \h </w:instrText>
        </w:r>
      </w:ins>
      <w:r>
        <w:rPr>
          <w:noProof/>
          <w:webHidden/>
        </w:rPr>
      </w:r>
      <w:r>
        <w:rPr>
          <w:noProof/>
          <w:webHidden/>
        </w:rPr>
        <w:fldChar w:fldCharType="separate"/>
      </w:r>
      <w:ins w:id="249" w:author="Keith Oulson" w:date="2018-04-25T13:31:00Z">
        <w:r>
          <w:rPr>
            <w:noProof/>
            <w:webHidden/>
          </w:rPr>
          <w:t>13</w:t>
        </w:r>
        <w:r>
          <w:rPr>
            <w:noProof/>
            <w:webHidden/>
          </w:rPr>
          <w:fldChar w:fldCharType="end"/>
        </w:r>
        <w:r w:rsidRPr="00356A29">
          <w:rPr>
            <w:rStyle w:val="Hyperlink"/>
            <w:noProof/>
          </w:rPr>
          <w:fldChar w:fldCharType="end"/>
        </w:r>
      </w:ins>
    </w:p>
    <w:p w14:paraId="6BFA1739" w14:textId="093B8993" w:rsidR="00506EBF" w:rsidRDefault="00506EBF">
      <w:pPr>
        <w:pStyle w:val="TOC2"/>
        <w:tabs>
          <w:tab w:val="left" w:pos="880"/>
          <w:tab w:val="right" w:leader="dot" w:pos="9350"/>
        </w:tabs>
        <w:rPr>
          <w:ins w:id="250" w:author="Keith Oulson" w:date="2018-04-25T13:31:00Z"/>
          <w:rFonts w:asciiTheme="minorHAnsi" w:eastAsiaTheme="minorEastAsia" w:hAnsiTheme="minorHAnsi" w:cstheme="minorBidi"/>
          <w:b w:val="0"/>
          <w:noProof/>
          <w:sz w:val="22"/>
          <w:szCs w:val="22"/>
        </w:rPr>
      </w:pPr>
      <w:ins w:id="251"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"_Toc512426475"</w:instrText>
        </w:r>
        <w:r w:rsidRPr="00356A29">
          <w:rPr>
            <w:rStyle w:val="Hyperlink"/>
            <w:noProof/>
          </w:rPr>
          <w:instrText xml:space="preserve"> </w:instrText>
        </w:r>
        <w:r w:rsidRPr="00356A29">
          <w:rPr>
            <w:rStyle w:val="Hyperlink"/>
            <w:noProof/>
          </w:rPr>
          <w:fldChar w:fldCharType="separate"/>
        </w:r>
        <w:r w:rsidRPr="00356A29">
          <w:rPr>
            <w:rStyle w:val="Hyperlink"/>
            <w:noProof/>
          </w:rPr>
          <w:t>3.4</w:t>
        </w:r>
        <w:r>
          <w:rPr>
            <w:rFonts w:asciiTheme="minorHAnsi" w:eastAsiaTheme="minorEastAsia" w:hAnsiTheme="minorHAnsi" w:cstheme="minorBidi"/>
            <w:b w:val="0"/>
            <w:noProof/>
            <w:sz w:val="22"/>
            <w:szCs w:val="22"/>
          </w:rPr>
          <w:tab/>
        </w:r>
        <w:r w:rsidRPr="00356A29">
          <w:rPr>
            <w:rStyle w:val="Hyperlink"/>
            <w:noProof/>
          </w:rPr>
          <w:t>Mapping Sheet</w:t>
        </w:r>
        <w:r>
          <w:rPr>
            <w:noProof/>
            <w:webHidden/>
          </w:rPr>
          <w:tab/>
        </w:r>
        <w:r>
          <w:rPr>
            <w:noProof/>
            <w:webHidden/>
          </w:rPr>
          <w:fldChar w:fldCharType="begin"/>
        </w:r>
        <w:r>
          <w:rPr>
            <w:noProof/>
            <w:webHidden/>
          </w:rPr>
          <w:instrText xml:space="preserve"> PAGEREF _Toc512426475 \h </w:instrText>
        </w:r>
      </w:ins>
      <w:r>
        <w:rPr>
          <w:noProof/>
          <w:webHidden/>
        </w:rPr>
      </w:r>
      <w:r>
        <w:rPr>
          <w:noProof/>
          <w:webHidden/>
        </w:rPr>
        <w:fldChar w:fldCharType="separate"/>
      </w:r>
      <w:ins w:id="252" w:author="Keith Oulson" w:date="2018-04-25T13:31:00Z">
        <w:r>
          <w:rPr>
            <w:noProof/>
            <w:webHidden/>
          </w:rPr>
          <w:t>13</w:t>
        </w:r>
        <w:r>
          <w:rPr>
            <w:noProof/>
            <w:webHidden/>
          </w:rPr>
          <w:fldChar w:fldCharType="end"/>
        </w:r>
        <w:r w:rsidRPr="00356A29">
          <w:rPr>
            <w:rStyle w:val="Hyperlink"/>
            <w:noProof/>
          </w:rPr>
          <w:fldChar w:fldCharType="end"/>
        </w:r>
      </w:ins>
    </w:p>
    <w:p w14:paraId="7459E010" w14:textId="471F3FE2" w:rsidR="00506EBF" w:rsidRDefault="00506EBF">
      <w:pPr>
        <w:pStyle w:val="TOC1"/>
        <w:tabs>
          <w:tab w:val="left" w:pos="440"/>
          <w:tab w:val="right" w:leader="dot" w:pos="9350"/>
        </w:tabs>
        <w:rPr>
          <w:ins w:id="253" w:author="Keith Oulson" w:date="2018-04-25T13:31:00Z"/>
          <w:rFonts w:asciiTheme="minorHAnsi" w:eastAsiaTheme="minorEastAsia" w:hAnsiTheme="minorHAnsi" w:cstheme="minorBidi"/>
          <w:b w:val="0"/>
          <w:bCs w:val="0"/>
          <w:noProof/>
          <w:sz w:val="22"/>
          <w:szCs w:val="22"/>
        </w:rPr>
      </w:pPr>
      <w:ins w:id="254"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"_Toc512426476"</w:instrText>
        </w:r>
        <w:r w:rsidRPr="00356A29">
          <w:rPr>
            <w:rStyle w:val="Hyperlink"/>
            <w:noProof/>
          </w:rPr>
          <w:instrText xml:space="preserve"> </w:instrText>
        </w:r>
        <w:r w:rsidRPr="00356A29">
          <w:rPr>
            <w:rStyle w:val="Hyperlink"/>
            <w:noProof/>
          </w:rPr>
          <w:fldChar w:fldCharType="separate"/>
        </w:r>
        <w:r w:rsidRPr="00356A29">
          <w:rPr>
            <w:rStyle w:val="Hyperlink"/>
            <w:noProof/>
          </w:rPr>
          <w:t>4</w:t>
        </w:r>
        <w:r>
          <w:rPr>
            <w:rFonts w:asciiTheme="minorHAnsi" w:eastAsiaTheme="minorEastAsia" w:hAnsiTheme="minorHAnsi" w:cstheme="minorBidi"/>
            <w:b w:val="0"/>
            <w:bCs w:val="0"/>
            <w:noProof/>
            <w:sz w:val="22"/>
            <w:szCs w:val="22"/>
          </w:rPr>
          <w:tab/>
        </w:r>
        <w:r w:rsidRPr="00356A29">
          <w:rPr>
            <w:rStyle w:val="Hyperlink"/>
            <w:noProof/>
          </w:rPr>
          <w:t>Appendix B - TASCore Mapping Rules</w:t>
        </w:r>
        <w:r>
          <w:rPr>
            <w:noProof/>
            <w:webHidden/>
          </w:rPr>
          <w:tab/>
        </w:r>
        <w:r>
          <w:rPr>
            <w:noProof/>
            <w:webHidden/>
          </w:rPr>
          <w:fldChar w:fldCharType="begin"/>
        </w:r>
        <w:r>
          <w:rPr>
            <w:noProof/>
            <w:webHidden/>
          </w:rPr>
          <w:instrText xml:space="preserve"> PAGEREF _Toc512426476 \h </w:instrText>
        </w:r>
      </w:ins>
      <w:r>
        <w:rPr>
          <w:noProof/>
          <w:webHidden/>
        </w:rPr>
      </w:r>
      <w:r>
        <w:rPr>
          <w:noProof/>
          <w:webHidden/>
        </w:rPr>
        <w:fldChar w:fldCharType="separate"/>
      </w:r>
      <w:ins w:id="255" w:author="Keith Oulson" w:date="2018-04-25T13:31:00Z">
        <w:r>
          <w:rPr>
            <w:noProof/>
            <w:webHidden/>
          </w:rPr>
          <w:t>13</w:t>
        </w:r>
        <w:r>
          <w:rPr>
            <w:noProof/>
            <w:webHidden/>
          </w:rPr>
          <w:fldChar w:fldCharType="end"/>
        </w:r>
        <w:r w:rsidRPr="00356A29">
          <w:rPr>
            <w:rStyle w:val="Hyperlink"/>
            <w:noProof/>
          </w:rPr>
          <w:fldChar w:fldCharType="end"/>
        </w:r>
      </w:ins>
    </w:p>
    <w:p w14:paraId="36F5B77B" w14:textId="2B6B8CC2" w:rsidR="00506EBF" w:rsidRDefault="00506EBF">
      <w:pPr>
        <w:pStyle w:val="TOC1"/>
        <w:tabs>
          <w:tab w:val="left" w:pos="440"/>
          <w:tab w:val="right" w:leader="dot" w:pos="9350"/>
        </w:tabs>
        <w:rPr>
          <w:ins w:id="256" w:author="Keith Oulson" w:date="2018-04-25T13:31:00Z"/>
          <w:rFonts w:asciiTheme="minorHAnsi" w:eastAsiaTheme="minorEastAsia" w:hAnsiTheme="minorHAnsi" w:cstheme="minorBidi"/>
          <w:b w:val="0"/>
          <w:bCs w:val="0"/>
          <w:noProof/>
          <w:sz w:val="22"/>
          <w:szCs w:val="22"/>
        </w:rPr>
      </w:pPr>
      <w:ins w:id="257" w:author="Keith Oulson" w:date="2018-04-25T13:31:00Z">
        <w:r w:rsidRPr="00356A29">
          <w:rPr>
            <w:rStyle w:val="Hyperlink"/>
            <w:noProof/>
          </w:rPr>
          <w:lastRenderedPageBreak/>
          <w:fldChar w:fldCharType="begin"/>
        </w:r>
        <w:r w:rsidRPr="00356A29">
          <w:rPr>
            <w:rStyle w:val="Hyperlink"/>
            <w:noProof/>
          </w:rPr>
          <w:instrText xml:space="preserve"> </w:instrText>
        </w:r>
        <w:r>
          <w:rPr>
            <w:noProof/>
          </w:rPr>
          <w:instrText>HYPERLINK \l "_Toc512426477"</w:instrText>
        </w:r>
        <w:r w:rsidRPr="00356A29">
          <w:rPr>
            <w:rStyle w:val="Hyperlink"/>
            <w:noProof/>
          </w:rPr>
          <w:instrText xml:space="preserve"> </w:instrText>
        </w:r>
        <w:r w:rsidRPr="00356A29">
          <w:rPr>
            <w:rStyle w:val="Hyperlink"/>
            <w:noProof/>
          </w:rPr>
          <w:fldChar w:fldCharType="separate"/>
        </w:r>
        <w:r w:rsidRPr="00356A29">
          <w:rPr>
            <w:rStyle w:val="Hyperlink"/>
            <w:noProof/>
          </w:rPr>
          <w:t>5</w:t>
        </w:r>
        <w:r>
          <w:rPr>
            <w:rFonts w:asciiTheme="minorHAnsi" w:eastAsiaTheme="minorEastAsia" w:hAnsiTheme="minorHAnsi" w:cstheme="minorBidi"/>
            <w:b w:val="0"/>
            <w:bCs w:val="0"/>
            <w:noProof/>
            <w:sz w:val="22"/>
            <w:szCs w:val="22"/>
          </w:rPr>
          <w:tab/>
        </w:r>
        <w:r w:rsidRPr="00356A29">
          <w:rPr>
            <w:rStyle w:val="Hyperlink"/>
            <w:noProof/>
          </w:rPr>
          <w:t>Appendix C – TASCore Default Values</w:t>
        </w:r>
        <w:r>
          <w:rPr>
            <w:noProof/>
            <w:webHidden/>
          </w:rPr>
          <w:tab/>
        </w:r>
        <w:r>
          <w:rPr>
            <w:noProof/>
            <w:webHidden/>
          </w:rPr>
          <w:fldChar w:fldCharType="begin"/>
        </w:r>
        <w:r>
          <w:rPr>
            <w:noProof/>
            <w:webHidden/>
          </w:rPr>
          <w:instrText xml:space="preserve"> PAGEREF _Toc512426477 \h </w:instrText>
        </w:r>
      </w:ins>
      <w:r>
        <w:rPr>
          <w:noProof/>
          <w:webHidden/>
        </w:rPr>
      </w:r>
      <w:r>
        <w:rPr>
          <w:noProof/>
          <w:webHidden/>
        </w:rPr>
        <w:fldChar w:fldCharType="separate"/>
      </w:r>
      <w:ins w:id="258" w:author="Keith Oulson" w:date="2018-04-25T13:31:00Z">
        <w:r>
          <w:rPr>
            <w:noProof/>
            <w:webHidden/>
          </w:rPr>
          <w:t>13</w:t>
        </w:r>
        <w:r>
          <w:rPr>
            <w:noProof/>
            <w:webHidden/>
          </w:rPr>
          <w:fldChar w:fldCharType="end"/>
        </w:r>
        <w:r w:rsidRPr="00356A29">
          <w:rPr>
            <w:rStyle w:val="Hyperlink"/>
            <w:noProof/>
          </w:rPr>
          <w:fldChar w:fldCharType="end"/>
        </w:r>
      </w:ins>
    </w:p>
    <w:p w14:paraId="0B8CB24B" w14:textId="460D10A0" w:rsidR="00506EBF" w:rsidRDefault="00506EBF">
      <w:pPr>
        <w:pStyle w:val="TOC1"/>
        <w:tabs>
          <w:tab w:val="left" w:pos="440"/>
          <w:tab w:val="right" w:leader="dot" w:pos="9350"/>
        </w:tabs>
        <w:rPr>
          <w:ins w:id="259" w:author="Keith Oulson" w:date="2018-04-25T13:31:00Z"/>
          <w:rFonts w:asciiTheme="minorHAnsi" w:eastAsiaTheme="minorEastAsia" w:hAnsiTheme="minorHAnsi" w:cstheme="minorBidi"/>
          <w:b w:val="0"/>
          <w:bCs w:val="0"/>
          <w:noProof/>
          <w:sz w:val="22"/>
          <w:szCs w:val="22"/>
        </w:rPr>
      </w:pPr>
      <w:ins w:id="260"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"_Toc512426478"</w:instrText>
        </w:r>
        <w:r w:rsidRPr="00356A29">
          <w:rPr>
            <w:rStyle w:val="Hyperlink"/>
            <w:noProof/>
          </w:rPr>
          <w:instrText xml:space="preserve"> </w:instrText>
        </w:r>
        <w:r w:rsidRPr="00356A29">
          <w:rPr>
            <w:rStyle w:val="Hyperlink"/>
            <w:noProof/>
          </w:rPr>
          <w:fldChar w:fldCharType="separate"/>
        </w:r>
        <w:r w:rsidRPr="00356A29">
          <w:rPr>
            <w:rStyle w:val="Hyperlink"/>
            <w:noProof/>
          </w:rPr>
          <w:t>6</w:t>
        </w:r>
        <w:r>
          <w:rPr>
            <w:rFonts w:asciiTheme="minorHAnsi" w:eastAsiaTheme="minorEastAsia" w:hAnsiTheme="minorHAnsi" w:cstheme="minorBidi"/>
            <w:b w:val="0"/>
            <w:bCs w:val="0"/>
            <w:noProof/>
            <w:sz w:val="22"/>
            <w:szCs w:val="22"/>
          </w:rPr>
          <w:tab/>
        </w:r>
        <w:r w:rsidRPr="00356A29">
          <w:rPr>
            <w:rStyle w:val="Hyperlink"/>
            <w:noProof/>
          </w:rPr>
          <w:t>Appendix D – FSC Mapping Rules</w:t>
        </w:r>
        <w:r>
          <w:rPr>
            <w:noProof/>
            <w:webHidden/>
          </w:rPr>
          <w:tab/>
        </w:r>
        <w:r>
          <w:rPr>
            <w:noProof/>
            <w:webHidden/>
          </w:rPr>
          <w:fldChar w:fldCharType="begin"/>
        </w:r>
        <w:r>
          <w:rPr>
            <w:noProof/>
            <w:webHidden/>
          </w:rPr>
          <w:instrText xml:space="preserve"> PAGEREF _Toc512426478 \h </w:instrText>
        </w:r>
      </w:ins>
      <w:r>
        <w:rPr>
          <w:noProof/>
          <w:webHidden/>
        </w:rPr>
      </w:r>
      <w:r>
        <w:rPr>
          <w:noProof/>
          <w:webHidden/>
        </w:rPr>
        <w:fldChar w:fldCharType="separate"/>
      </w:r>
      <w:ins w:id="261" w:author="Keith Oulson" w:date="2018-04-25T13:31:00Z">
        <w:r>
          <w:rPr>
            <w:noProof/>
            <w:webHidden/>
          </w:rPr>
          <w:t>13</w:t>
        </w:r>
        <w:r>
          <w:rPr>
            <w:noProof/>
            <w:webHidden/>
          </w:rPr>
          <w:fldChar w:fldCharType="end"/>
        </w:r>
        <w:r w:rsidRPr="00356A29">
          <w:rPr>
            <w:rStyle w:val="Hyperlink"/>
            <w:noProof/>
          </w:rPr>
          <w:fldChar w:fldCharType="end"/>
        </w:r>
      </w:ins>
    </w:p>
    <w:p w14:paraId="2FA09B19" w14:textId="730FE3AB" w:rsidR="00506EBF" w:rsidRDefault="00506EBF">
      <w:pPr>
        <w:pStyle w:val="TOC1"/>
        <w:tabs>
          <w:tab w:val="left" w:pos="440"/>
          <w:tab w:val="right" w:leader="dot" w:pos="9350"/>
        </w:tabs>
        <w:rPr>
          <w:ins w:id="262" w:author="Keith Oulson" w:date="2018-04-25T13:31:00Z"/>
          <w:rFonts w:asciiTheme="minorHAnsi" w:eastAsiaTheme="minorEastAsia" w:hAnsiTheme="minorHAnsi" w:cstheme="minorBidi"/>
          <w:b w:val="0"/>
          <w:bCs w:val="0"/>
          <w:noProof/>
          <w:sz w:val="22"/>
          <w:szCs w:val="22"/>
        </w:rPr>
      </w:pPr>
      <w:ins w:id="263"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"_Toc512426479"</w:instrText>
        </w:r>
        <w:r w:rsidRPr="00356A29">
          <w:rPr>
            <w:rStyle w:val="Hyperlink"/>
            <w:noProof/>
          </w:rPr>
          <w:instrText xml:space="preserve"> </w:instrText>
        </w:r>
        <w:r w:rsidRPr="00356A29">
          <w:rPr>
            <w:rStyle w:val="Hyperlink"/>
            <w:noProof/>
          </w:rPr>
          <w:fldChar w:fldCharType="separate"/>
        </w:r>
        <w:r w:rsidRPr="00356A29">
          <w:rPr>
            <w:rStyle w:val="Hyperlink"/>
            <w:noProof/>
          </w:rPr>
          <w:t>7</w:t>
        </w:r>
        <w:r>
          <w:rPr>
            <w:rFonts w:asciiTheme="minorHAnsi" w:eastAsiaTheme="minorEastAsia" w:hAnsiTheme="minorHAnsi" w:cstheme="minorBidi"/>
            <w:b w:val="0"/>
            <w:bCs w:val="0"/>
            <w:noProof/>
            <w:sz w:val="22"/>
            <w:szCs w:val="22"/>
          </w:rPr>
          <w:tab/>
        </w:r>
        <w:r w:rsidRPr="00356A29">
          <w:rPr>
            <w:rStyle w:val="Hyperlink"/>
            <w:noProof/>
          </w:rPr>
          <w:t>Appendix E – FSC Default Values</w:t>
        </w:r>
        <w:r>
          <w:rPr>
            <w:noProof/>
            <w:webHidden/>
          </w:rPr>
          <w:tab/>
        </w:r>
        <w:r>
          <w:rPr>
            <w:noProof/>
            <w:webHidden/>
          </w:rPr>
          <w:fldChar w:fldCharType="begin"/>
        </w:r>
        <w:r>
          <w:rPr>
            <w:noProof/>
            <w:webHidden/>
          </w:rPr>
          <w:instrText xml:space="preserve"> PAGEREF _Toc512426479 \h </w:instrText>
        </w:r>
      </w:ins>
      <w:r>
        <w:rPr>
          <w:noProof/>
          <w:webHidden/>
        </w:rPr>
      </w:r>
      <w:r>
        <w:rPr>
          <w:noProof/>
          <w:webHidden/>
        </w:rPr>
        <w:fldChar w:fldCharType="separate"/>
      </w:r>
      <w:ins w:id="264" w:author="Keith Oulson" w:date="2018-04-25T13:31:00Z">
        <w:r>
          <w:rPr>
            <w:noProof/>
            <w:webHidden/>
          </w:rPr>
          <w:t>13</w:t>
        </w:r>
        <w:r>
          <w:rPr>
            <w:noProof/>
            <w:webHidden/>
          </w:rPr>
          <w:fldChar w:fldCharType="end"/>
        </w:r>
        <w:r w:rsidRPr="00356A29">
          <w:rPr>
            <w:rStyle w:val="Hyperlink"/>
            <w:noProof/>
          </w:rPr>
          <w:fldChar w:fldCharType="end"/>
        </w:r>
      </w:ins>
    </w:p>
    <w:p w14:paraId="3F6ADC3C" w14:textId="69776C23" w:rsidR="00506EBF" w:rsidRDefault="00506EBF">
      <w:pPr>
        <w:pStyle w:val="TOC1"/>
        <w:tabs>
          <w:tab w:val="left" w:pos="440"/>
          <w:tab w:val="right" w:leader="dot" w:pos="9350"/>
        </w:tabs>
        <w:rPr>
          <w:ins w:id="265" w:author="Keith Oulson" w:date="2018-04-25T13:31:00Z"/>
          <w:rFonts w:asciiTheme="minorHAnsi" w:eastAsiaTheme="minorEastAsia" w:hAnsiTheme="minorHAnsi" w:cstheme="minorBidi"/>
          <w:b w:val="0"/>
          <w:bCs w:val="0"/>
          <w:noProof/>
          <w:sz w:val="22"/>
          <w:szCs w:val="22"/>
        </w:rPr>
      </w:pPr>
      <w:ins w:id="266"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"_Toc512426480"</w:instrText>
        </w:r>
        <w:r w:rsidRPr="00356A29">
          <w:rPr>
            <w:rStyle w:val="Hyperlink"/>
            <w:noProof/>
          </w:rPr>
          <w:instrText xml:space="preserve"> </w:instrText>
        </w:r>
        <w:r w:rsidRPr="00356A29">
          <w:rPr>
            <w:rStyle w:val="Hyperlink"/>
            <w:noProof/>
          </w:rPr>
          <w:fldChar w:fldCharType="separate"/>
        </w:r>
        <w:r w:rsidRPr="00356A29">
          <w:rPr>
            <w:rStyle w:val="Hyperlink"/>
            <w:noProof/>
          </w:rPr>
          <w:t>8</w:t>
        </w:r>
        <w:r>
          <w:rPr>
            <w:rFonts w:asciiTheme="minorHAnsi" w:eastAsiaTheme="minorEastAsia" w:hAnsiTheme="minorHAnsi" w:cstheme="minorBidi"/>
            <w:b w:val="0"/>
            <w:bCs w:val="0"/>
            <w:noProof/>
            <w:sz w:val="22"/>
            <w:szCs w:val="22"/>
          </w:rPr>
          <w:tab/>
        </w:r>
        <w:r w:rsidRPr="00356A29">
          <w:rPr>
            <w:rStyle w:val="Hyperlink"/>
            <w:noProof/>
          </w:rPr>
          <w:t>Glossary</w:t>
        </w:r>
        <w:r>
          <w:rPr>
            <w:noProof/>
            <w:webHidden/>
          </w:rPr>
          <w:tab/>
        </w:r>
        <w:r>
          <w:rPr>
            <w:noProof/>
            <w:webHidden/>
          </w:rPr>
          <w:fldChar w:fldCharType="begin"/>
        </w:r>
        <w:r>
          <w:rPr>
            <w:noProof/>
            <w:webHidden/>
          </w:rPr>
          <w:instrText xml:space="preserve"> PAGEREF _Toc512426480 \h </w:instrText>
        </w:r>
      </w:ins>
      <w:r>
        <w:rPr>
          <w:noProof/>
          <w:webHidden/>
        </w:rPr>
      </w:r>
      <w:r>
        <w:rPr>
          <w:noProof/>
          <w:webHidden/>
        </w:rPr>
        <w:fldChar w:fldCharType="separate"/>
      </w:r>
      <w:ins w:id="267" w:author="Keith Oulson" w:date="2018-04-25T13:31:00Z">
        <w:r>
          <w:rPr>
            <w:noProof/>
            <w:webHidden/>
          </w:rPr>
          <w:t>14</w:t>
        </w:r>
        <w:r>
          <w:rPr>
            <w:noProof/>
            <w:webHidden/>
          </w:rPr>
          <w:fldChar w:fldCharType="end"/>
        </w:r>
        <w:r w:rsidRPr="00356A29">
          <w:rPr>
            <w:rStyle w:val="Hyperlink"/>
            <w:noProof/>
          </w:rPr>
          <w:fldChar w:fldCharType="end"/>
        </w:r>
      </w:ins>
    </w:p>
    <w:p w14:paraId="018FAE96" w14:textId="31C617E7" w:rsidR="00506EBF" w:rsidRDefault="00506EBF">
      <w:pPr>
        <w:pStyle w:val="TOC1"/>
        <w:tabs>
          <w:tab w:val="left" w:pos="440"/>
          <w:tab w:val="right" w:leader="dot" w:pos="9350"/>
        </w:tabs>
        <w:rPr>
          <w:ins w:id="268" w:author="Keith Oulson" w:date="2018-04-25T13:31:00Z"/>
          <w:rFonts w:asciiTheme="minorHAnsi" w:eastAsiaTheme="minorEastAsia" w:hAnsiTheme="minorHAnsi" w:cstheme="minorBidi"/>
          <w:b w:val="0"/>
          <w:bCs w:val="0"/>
          <w:noProof/>
          <w:sz w:val="22"/>
          <w:szCs w:val="22"/>
        </w:rPr>
      </w:pPr>
      <w:ins w:id="269" w:author="Keith Oulson" w:date="2018-04-25T13:31:00Z">
        <w:r w:rsidRPr="00356A29">
          <w:rPr>
            <w:rStyle w:val="Hyperlink"/>
            <w:noProof/>
          </w:rPr>
          <w:fldChar w:fldCharType="begin"/>
        </w:r>
        <w:r w:rsidRPr="00356A29">
          <w:rPr>
            <w:rStyle w:val="Hyperlink"/>
            <w:noProof/>
          </w:rPr>
          <w:instrText xml:space="preserve"> </w:instrText>
        </w:r>
        <w:r>
          <w:rPr>
            <w:noProof/>
          </w:rPr>
          <w:instrText>HYPERLINK \l "_Toc512426481"</w:instrText>
        </w:r>
        <w:r w:rsidRPr="00356A29">
          <w:rPr>
            <w:rStyle w:val="Hyperlink"/>
            <w:noProof/>
          </w:rPr>
          <w:instrText xml:space="preserve"> </w:instrText>
        </w:r>
        <w:r w:rsidRPr="00356A29">
          <w:rPr>
            <w:rStyle w:val="Hyperlink"/>
            <w:noProof/>
          </w:rPr>
          <w:fldChar w:fldCharType="separate"/>
        </w:r>
        <w:r w:rsidRPr="00356A29">
          <w:rPr>
            <w:rStyle w:val="Hyperlink"/>
            <w:noProof/>
          </w:rPr>
          <w:t>9</w:t>
        </w:r>
        <w:r>
          <w:rPr>
            <w:rFonts w:asciiTheme="minorHAnsi" w:eastAsiaTheme="minorEastAsia" w:hAnsiTheme="minorHAnsi" w:cstheme="minorBidi"/>
            <w:b w:val="0"/>
            <w:bCs w:val="0"/>
            <w:noProof/>
            <w:sz w:val="22"/>
            <w:szCs w:val="22"/>
          </w:rPr>
          <w:tab/>
        </w:r>
        <w:r w:rsidRPr="00356A29">
          <w:rPr>
            <w:rStyle w:val="Hyperlink"/>
            <w:noProof/>
          </w:rPr>
          <w:t>Attachment A – Approval Signatures</w:t>
        </w:r>
        <w:r>
          <w:rPr>
            <w:noProof/>
            <w:webHidden/>
          </w:rPr>
          <w:tab/>
        </w:r>
        <w:r>
          <w:rPr>
            <w:noProof/>
            <w:webHidden/>
          </w:rPr>
          <w:fldChar w:fldCharType="begin"/>
        </w:r>
        <w:r>
          <w:rPr>
            <w:noProof/>
            <w:webHidden/>
          </w:rPr>
          <w:instrText xml:space="preserve"> PAGEREF _Toc512426481 \h </w:instrText>
        </w:r>
      </w:ins>
      <w:r>
        <w:rPr>
          <w:noProof/>
          <w:webHidden/>
        </w:rPr>
      </w:r>
      <w:r>
        <w:rPr>
          <w:noProof/>
          <w:webHidden/>
        </w:rPr>
        <w:fldChar w:fldCharType="separate"/>
      </w:r>
      <w:ins w:id="270" w:author="Keith Oulson" w:date="2018-04-25T13:31:00Z">
        <w:r>
          <w:rPr>
            <w:noProof/>
            <w:webHidden/>
          </w:rPr>
          <w:t>16</w:t>
        </w:r>
        <w:r>
          <w:rPr>
            <w:noProof/>
            <w:webHidden/>
          </w:rPr>
          <w:fldChar w:fldCharType="end"/>
        </w:r>
        <w:r w:rsidRPr="00356A29">
          <w:rPr>
            <w:rStyle w:val="Hyperlink"/>
            <w:noProof/>
          </w:rPr>
          <w:fldChar w:fldCharType="end"/>
        </w:r>
      </w:ins>
    </w:p>
    <w:p w14:paraId="166FC4B9" w14:textId="04AE5787" w:rsidR="00E41F66" w:rsidDel="00506EBF" w:rsidRDefault="00E41F66">
      <w:pPr>
        <w:pStyle w:val="TOC1"/>
        <w:tabs>
          <w:tab w:val="left" w:pos="440"/>
          <w:tab w:val="right" w:leader="dot" w:pos="9350"/>
        </w:tabs>
        <w:rPr>
          <w:ins w:id="271" w:author="Steffen Maerdian" w:date="2018-04-18T18:14:00Z"/>
          <w:del w:id="272" w:author="Keith Oulson" w:date="2018-04-25T13:31:00Z"/>
          <w:rFonts w:asciiTheme="minorHAnsi" w:eastAsiaTheme="minorEastAsia" w:hAnsiTheme="minorHAnsi" w:cstheme="minorBidi"/>
          <w:b w:val="0"/>
          <w:bCs w:val="0"/>
          <w:noProof/>
          <w:sz w:val="22"/>
          <w:szCs w:val="22"/>
        </w:rPr>
      </w:pPr>
      <w:ins w:id="273" w:author="Steffen Maerdian" w:date="2018-04-18T18:14:00Z">
        <w:del w:id="274" w:author="Keith Oulson" w:date="2018-04-25T13:31:00Z">
          <w:r w:rsidRPr="00506EBF" w:rsidDel="00506EBF">
            <w:rPr>
              <w:rStyle w:val="Hyperlink"/>
              <w:b w:val="0"/>
              <w:bCs w:val="0"/>
              <w:noProof/>
            </w:rPr>
            <w:delText>1</w:delText>
          </w:r>
          <w:r w:rsidDel="00506EBF">
            <w:rPr>
              <w:rFonts w:asciiTheme="minorHAnsi" w:eastAsiaTheme="minorEastAsia" w:hAnsiTheme="minorHAnsi" w:cstheme="minorBidi"/>
              <w:b w:val="0"/>
              <w:bCs w:val="0"/>
              <w:noProof/>
              <w:sz w:val="22"/>
              <w:szCs w:val="22"/>
            </w:rPr>
            <w:tab/>
          </w:r>
          <w:r w:rsidRPr="00506EBF" w:rsidDel="00506EBF">
            <w:rPr>
              <w:rStyle w:val="Hyperlink"/>
              <w:b w:val="0"/>
              <w:bCs w:val="0"/>
              <w:noProof/>
            </w:rPr>
            <w:delText>Introduction</w:delText>
          </w:r>
          <w:r w:rsidDel="00506EBF">
            <w:rPr>
              <w:noProof/>
              <w:webHidden/>
            </w:rPr>
            <w:tab/>
            <w:delText>1</w:delText>
          </w:r>
        </w:del>
      </w:ins>
    </w:p>
    <w:p w14:paraId="58DA9F69" w14:textId="5DEEE045" w:rsidR="00E41F66" w:rsidDel="00506EBF" w:rsidRDefault="00E41F66">
      <w:pPr>
        <w:pStyle w:val="TOC2"/>
        <w:tabs>
          <w:tab w:val="left" w:pos="880"/>
          <w:tab w:val="right" w:leader="dot" w:pos="9350"/>
        </w:tabs>
        <w:rPr>
          <w:ins w:id="275" w:author="Steffen Maerdian" w:date="2018-04-18T18:14:00Z"/>
          <w:del w:id="276" w:author="Keith Oulson" w:date="2018-04-25T13:31:00Z"/>
          <w:rFonts w:asciiTheme="minorHAnsi" w:eastAsiaTheme="minorEastAsia" w:hAnsiTheme="minorHAnsi" w:cstheme="minorBidi"/>
          <w:b w:val="0"/>
          <w:noProof/>
          <w:sz w:val="22"/>
          <w:szCs w:val="22"/>
        </w:rPr>
      </w:pPr>
      <w:ins w:id="277" w:author="Steffen Maerdian" w:date="2018-04-18T18:14:00Z">
        <w:del w:id="278" w:author="Keith Oulson" w:date="2018-04-25T13:31:00Z">
          <w:r w:rsidRPr="00506EBF" w:rsidDel="00506EBF">
            <w:rPr>
              <w:rStyle w:val="Hyperlink"/>
              <w:b w:val="0"/>
              <w:noProof/>
            </w:rPr>
            <w:delText>1.1</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Purpose</w:delText>
          </w:r>
          <w:r w:rsidDel="00506EBF">
            <w:rPr>
              <w:noProof/>
              <w:webHidden/>
            </w:rPr>
            <w:tab/>
            <w:delText>1</w:delText>
          </w:r>
        </w:del>
      </w:ins>
    </w:p>
    <w:p w14:paraId="56225BD0" w14:textId="0E930CA2" w:rsidR="00E41F66" w:rsidDel="00506EBF" w:rsidRDefault="00E41F66">
      <w:pPr>
        <w:pStyle w:val="TOC2"/>
        <w:tabs>
          <w:tab w:val="left" w:pos="880"/>
          <w:tab w:val="right" w:leader="dot" w:pos="9350"/>
        </w:tabs>
        <w:rPr>
          <w:ins w:id="279" w:author="Steffen Maerdian" w:date="2018-04-18T18:14:00Z"/>
          <w:del w:id="280" w:author="Keith Oulson" w:date="2018-04-25T13:31:00Z"/>
          <w:rFonts w:asciiTheme="minorHAnsi" w:eastAsiaTheme="minorEastAsia" w:hAnsiTheme="minorHAnsi" w:cstheme="minorBidi"/>
          <w:b w:val="0"/>
          <w:noProof/>
          <w:sz w:val="22"/>
          <w:szCs w:val="22"/>
        </w:rPr>
      </w:pPr>
      <w:ins w:id="281" w:author="Steffen Maerdian" w:date="2018-04-18T18:14:00Z">
        <w:del w:id="282" w:author="Keith Oulson" w:date="2018-04-25T13:31:00Z">
          <w:r w:rsidRPr="00506EBF" w:rsidDel="00506EBF">
            <w:rPr>
              <w:rStyle w:val="Hyperlink"/>
              <w:b w:val="0"/>
              <w:noProof/>
            </w:rPr>
            <w:delText>1.2</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Scope</w:delText>
          </w:r>
          <w:r w:rsidDel="00506EBF">
            <w:rPr>
              <w:noProof/>
              <w:webHidden/>
            </w:rPr>
            <w:tab/>
            <w:delText>1</w:delText>
          </w:r>
        </w:del>
      </w:ins>
    </w:p>
    <w:p w14:paraId="7F29105A" w14:textId="216D8F4C" w:rsidR="00E41F66" w:rsidDel="00506EBF" w:rsidRDefault="00E41F66">
      <w:pPr>
        <w:pStyle w:val="TOC2"/>
        <w:tabs>
          <w:tab w:val="left" w:pos="880"/>
          <w:tab w:val="right" w:leader="dot" w:pos="9350"/>
        </w:tabs>
        <w:rPr>
          <w:ins w:id="283" w:author="Steffen Maerdian" w:date="2018-04-18T18:14:00Z"/>
          <w:del w:id="284" w:author="Keith Oulson" w:date="2018-04-25T13:31:00Z"/>
          <w:rFonts w:asciiTheme="minorHAnsi" w:eastAsiaTheme="minorEastAsia" w:hAnsiTheme="minorHAnsi" w:cstheme="minorBidi"/>
          <w:b w:val="0"/>
          <w:noProof/>
          <w:sz w:val="22"/>
          <w:szCs w:val="22"/>
        </w:rPr>
      </w:pPr>
      <w:ins w:id="285" w:author="Steffen Maerdian" w:date="2018-04-18T18:14:00Z">
        <w:del w:id="286" w:author="Keith Oulson" w:date="2018-04-25T13:31:00Z">
          <w:r w:rsidRPr="00506EBF" w:rsidDel="00506EBF">
            <w:rPr>
              <w:rStyle w:val="Hyperlink"/>
              <w:b w:val="0"/>
              <w:noProof/>
            </w:rPr>
            <w:delText>1.3</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System Identification</w:delText>
          </w:r>
          <w:r w:rsidDel="00506EBF">
            <w:rPr>
              <w:noProof/>
              <w:webHidden/>
            </w:rPr>
            <w:tab/>
            <w:delText>1</w:delText>
          </w:r>
        </w:del>
      </w:ins>
    </w:p>
    <w:p w14:paraId="65654C12" w14:textId="0EC5F470" w:rsidR="00E41F66" w:rsidDel="00506EBF" w:rsidRDefault="00E41F66">
      <w:pPr>
        <w:pStyle w:val="TOC3"/>
        <w:tabs>
          <w:tab w:val="left" w:pos="1320"/>
          <w:tab w:val="right" w:leader="dot" w:pos="9350"/>
        </w:tabs>
        <w:rPr>
          <w:ins w:id="287" w:author="Steffen Maerdian" w:date="2018-04-18T18:14:00Z"/>
          <w:del w:id="288" w:author="Keith Oulson" w:date="2018-04-25T13:31:00Z"/>
          <w:rFonts w:asciiTheme="minorHAnsi" w:eastAsiaTheme="minorEastAsia" w:hAnsiTheme="minorHAnsi" w:cstheme="minorBidi"/>
          <w:iCs w:val="0"/>
          <w:noProof/>
          <w:sz w:val="22"/>
          <w:szCs w:val="22"/>
        </w:rPr>
      </w:pPr>
      <w:ins w:id="289" w:author="Steffen Maerdian" w:date="2018-04-18T18:14:00Z">
        <w:del w:id="290" w:author="Keith Oulson" w:date="2018-04-25T13:31:00Z">
          <w:r w:rsidRPr="00506EBF" w:rsidDel="00506EBF">
            <w:rPr>
              <w:rStyle w:val="Hyperlink"/>
              <w:iCs w:val="0"/>
              <w:noProof/>
            </w:rPr>
            <w:delText>1.3.1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MCCF EDI TAS eBilling</w:delText>
          </w:r>
          <w:r w:rsidDel="00506EBF">
            <w:rPr>
              <w:noProof/>
              <w:webHidden/>
            </w:rPr>
            <w:tab/>
            <w:delText>2</w:delText>
          </w:r>
        </w:del>
      </w:ins>
    </w:p>
    <w:p w14:paraId="7A2446A5" w14:textId="159A0519" w:rsidR="00E41F66" w:rsidDel="00506EBF" w:rsidRDefault="00E41F66">
      <w:pPr>
        <w:pStyle w:val="TOC3"/>
        <w:tabs>
          <w:tab w:val="left" w:pos="1320"/>
          <w:tab w:val="right" w:leader="dot" w:pos="9350"/>
        </w:tabs>
        <w:rPr>
          <w:ins w:id="291" w:author="Steffen Maerdian" w:date="2018-04-18T18:14:00Z"/>
          <w:del w:id="292" w:author="Keith Oulson" w:date="2018-04-25T13:31:00Z"/>
          <w:rFonts w:asciiTheme="minorHAnsi" w:eastAsiaTheme="minorEastAsia" w:hAnsiTheme="minorHAnsi" w:cstheme="minorBidi"/>
          <w:iCs w:val="0"/>
          <w:noProof/>
          <w:sz w:val="22"/>
          <w:szCs w:val="22"/>
        </w:rPr>
      </w:pPr>
      <w:ins w:id="293" w:author="Steffen Maerdian" w:date="2018-04-18T18:14:00Z">
        <w:del w:id="294" w:author="Keith Oulson" w:date="2018-04-25T13:31:00Z">
          <w:r w:rsidRPr="00506EBF" w:rsidDel="00506EBF">
            <w:rPr>
              <w:rStyle w:val="Hyperlink"/>
              <w:iCs w:val="0"/>
              <w:noProof/>
            </w:rPr>
            <w:delText>1.3.2</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FSC</w:delText>
          </w:r>
          <w:r w:rsidDel="00506EBF">
            <w:rPr>
              <w:noProof/>
              <w:webHidden/>
            </w:rPr>
            <w:tab/>
            <w:delText>2</w:delText>
          </w:r>
        </w:del>
      </w:ins>
    </w:p>
    <w:p w14:paraId="5CB72EA9" w14:textId="5A0F904C" w:rsidR="00E41F66" w:rsidDel="00506EBF" w:rsidRDefault="00E41F66">
      <w:pPr>
        <w:pStyle w:val="TOC2"/>
        <w:tabs>
          <w:tab w:val="left" w:pos="880"/>
          <w:tab w:val="right" w:leader="dot" w:pos="9350"/>
        </w:tabs>
        <w:rPr>
          <w:ins w:id="295" w:author="Steffen Maerdian" w:date="2018-04-18T18:14:00Z"/>
          <w:del w:id="296" w:author="Keith Oulson" w:date="2018-04-25T13:31:00Z"/>
          <w:rFonts w:asciiTheme="minorHAnsi" w:eastAsiaTheme="minorEastAsia" w:hAnsiTheme="minorHAnsi" w:cstheme="minorBidi"/>
          <w:b w:val="0"/>
          <w:noProof/>
          <w:sz w:val="22"/>
          <w:szCs w:val="22"/>
        </w:rPr>
      </w:pPr>
      <w:ins w:id="297" w:author="Steffen Maerdian" w:date="2018-04-18T18:14:00Z">
        <w:del w:id="298" w:author="Keith Oulson" w:date="2018-04-25T13:31:00Z">
          <w:r w:rsidRPr="00506EBF" w:rsidDel="00506EBF">
            <w:rPr>
              <w:rStyle w:val="Hyperlink"/>
              <w:b w:val="0"/>
              <w:noProof/>
            </w:rPr>
            <w:delText>1.4</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Operational Agreement</w:delText>
          </w:r>
          <w:r w:rsidDel="00506EBF">
            <w:rPr>
              <w:noProof/>
              <w:webHidden/>
            </w:rPr>
            <w:tab/>
            <w:delText>2</w:delText>
          </w:r>
        </w:del>
      </w:ins>
    </w:p>
    <w:p w14:paraId="7A85FA02" w14:textId="315D274E" w:rsidR="00E41F66" w:rsidDel="00506EBF" w:rsidRDefault="00E41F66">
      <w:pPr>
        <w:pStyle w:val="TOC1"/>
        <w:tabs>
          <w:tab w:val="left" w:pos="440"/>
          <w:tab w:val="right" w:leader="dot" w:pos="9350"/>
        </w:tabs>
        <w:rPr>
          <w:ins w:id="299" w:author="Steffen Maerdian" w:date="2018-04-18T18:14:00Z"/>
          <w:del w:id="300" w:author="Keith Oulson" w:date="2018-04-25T13:31:00Z"/>
          <w:rFonts w:asciiTheme="minorHAnsi" w:eastAsiaTheme="minorEastAsia" w:hAnsiTheme="minorHAnsi" w:cstheme="minorBidi"/>
          <w:b w:val="0"/>
          <w:bCs w:val="0"/>
          <w:noProof/>
          <w:sz w:val="22"/>
          <w:szCs w:val="22"/>
        </w:rPr>
      </w:pPr>
      <w:ins w:id="301" w:author="Steffen Maerdian" w:date="2018-04-18T18:14:00Z">
        <w:del w:id="302" w:author="Keith Oulson" w:date="2018-04-25T13:31:00Z">
          <w:r w:rsidRPr="00506EBF" w:rsidDel="00506EBF">
            <w:rPr>
              <w:rStyle w:val="Hyperlink"/>
              <w:b w:val="0"/>
              <w:bCs w:val="0"/>
              <w:noProof/>
            </w:rPr>
            <w:delText>2</w:delText>
          </w:r>
          <w:r w:rsidDel="00506EBF">
            <w:rPr>
              <w:rFonts w:asciiTheme="minorHAnsi" w:eastAsiaTheme="minorEastAsia" w:hAnsiTheme="minorHAnsi" w:cstheme="minorBidi"/>
              <w:b w:val="0"/>
              <w:bCs w:val="0"/>
              <w:noProof/>
              <w:sz w:val="22"/>
              <w:szCs w:val="22"/>
            </w:rPr>
            <w:tab/>
          </w:r>
          <w:r w:rsidRPr="00506EBF" w:rsidDel="00506EBF">
            <w:rPr>
              <w:rStyle w:val="Hyperlink"/>
              <w:b w:val="0"/>
              <w:bCs w:val="0"/>
              <w:noProof/>
            </w:rPr>
            <w:delText>Interface Definition</w:delText>
          </w:r>
          <w:r w:rsidDel="00506EBF">
            <w:rPr>
              <w:noProof/>
              <w:webHidden/>
            </w:rPr>
            <w:tab/>
            <w:delText>3</w:delText>
          </w:r>
        </w:del>
      </w:ins>
    </w:p>
    <w:p w14:paraId="00D51F28" w14:textId="104847B3" w:rsidR="00E41F66" w:rsidDel="00506EBF" w:rsidRDefault="00E41F66">
      <w:pPr>
        <w:pStyle w:val="TOC2"/>
        <w:tabs>
          <w:tab w:val="left" w:pos="880"/>
          <w:tab w:val="right" w:leader="dot" w:pos="9350"/>
        </w:tabs>
        <w:rPr>
          <w:ins w:id="303" w:author="Steffen Maerdian" w:date="2018-04-18T18:14:00Z"/>
          <w:del w:id="304" w:author="Keith Oulson" w:date="2018-04-25T13:31:00Z"/>
          <w:rFonts w:asciiTheme="minorHAnsi" w:eastAsiaTheme="minorEastAsia" w:hAnsiTheme="minorHAnsi" w:cstheme="minorBidi"/>
          <w:b w:val="0"/>
          <w:noProof/>
          <w:sz w:val="22"/>
          <w:szCs w:val="22"/>
        </w:rPr>
      </w:pPr>
      <w:ins w:id="305" w:author="Steffen Maerdian" w:date="2018-04-18T18:14:00Z">
        <w:del w:id="306" w:author="Keith Oulson" w:date="2018-04-25T13:31:00Z">
          <w:r w:rsidRPr="00506EBF" w:rsidDel="00506EBF">
            <w:rPr>
              <w:rStyle w:val="Hyperlink"/>
              <w:b w:val="0"/>
              <w:noProof/>
            </w:rPr>
            <w:delText>2.1</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System Overview</w:delText>
          </w:r>
          <w:r w:rsidDel="00506EBF">
            <w:rPr>
              <w:noProof/>
              <w:webHidden/>
            </w:rPr>
            <w:tab/>
            <w:delText>3</w:delText>
          </w:r>
        </w:del>
      </w:ins>
    </w:p>
    <w:p w14:paraId="0B1901E6" w14:textId="5C1C712F" w:rsidR="00E41F66" w:rsidDel="00506EBF" w:rsidRDefault="00E41F66">
      <w:pPr>
        <w:pStyle w:val="TOC3"/>
        <w:tabs>
          <w:tab w:val="left" w:pos="1320"/>
          <w:tab w:val="right" w:leader="dot" w:pos="9350"/>
        </w:tabs>
        <w:rPr>
          <w:ins w:id="307" w:author="Steffen Maerdian" w:date="2018-04-18T18:14:00Z"/>
          <w:del w:id="308" w:author="Keith Oulson" w:date="2018-04-25T13:31:00Z"/>
          <w:rFonts w:asciiTheme="minorHAnsi" w:eastAsiaTheme="minorEastAsia" w:hAnsiTheme="minorHAnsi" w:cstheme="minorBidi"/>
          <w:iCs w:val="0"/>
          <w:noProof/>
          <w:sz w:val="22"/>
          <w:szCs w:val="22"/>
        </w:rPr>
      </w:pPr>
      <w:ins w:id="309" w:author="Steffen Maerdian" w:date="2018-04-18T18:14:00Z">
        <w:del w:id="310" w:author="Keith Oulson" w:date="2018-04-25T13:31:00Z">
          <w:r w:rsidRPr="00506EBF" w:rsidDel="00506EBF">
            <w:rPr>
              <w:rStyle w:val="Hyperlink"/>
              <w:iCs w:val="0"/>
              <w:noProof/>
            </w:rPr>
            <w:delText>2.1.1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Overview Diagram</w:delText>
          </w:r>
          <w:r w:rsidDel="00506EBF">
            <w:rPr>
              <w:noProof/>
              <w:webHidden/>
            </w:rPr>
            <w:tab/>
            <w:delText>3</w:delText>
          </w:r>
        </w:del>
      </w:ins>
    </w:p>
    <w:p w14:paraId="596A8928" w14:textId="10D7AB9D" w:rsidR="00E41F66" w:rsidDel="00506EBF" w:rsidRDefault="00E41F66">
      <w:pPr>
        <w:pStyle w:val="TOC2"/>
        <w:tabs>
          <w:tab w:val="left" w:pos="880"/>
          <w:tab w:val="right" w:leader="dot" w:pos="9350"/>
        </w:tabs>
        <w:rPr>
          <w:ins w:id="311" w:author="Steffen Maerdian" w:date="2018-04-18T18:14:00Z"/>
          <w:del w:id="312" w:author="Keith Oulson" w:date="2018-04-25T13:31:00Z"/>
          <w:rFonts w:asciiTheme="minorHAnsi" w:eastAsiaTheme="minorEastAsia" w:hAnsiTheme="minorHAnsi" w:cstheme="minorBidi"/>
          <w:b w:val="0"/>
          <w:noProof/>
          <w:sz w:val="22"/>
          <w:szCs w:val="22"/>
        </w:rPr>
      </w:pPr>
      <w:ins w:id="313" w:author="Steffen Maerdian" w:date="2018-04-18T18:14:00Z">
        <w:del w:id="314" w:author="Keith Oulson" w:date="2018-04-25T13:31:00Z">
          <w:r w:rsidRPr="00506EBF" w:rsidDel="00506EBF">
            <w:rPr>
              <w:rStyle w:val="Hyperlink"/>
              <w:b w:val="0"/>
              <w:noProof/>
            </w:rPr>
            <w:delText>2.2</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Interface Overview</w:delText>
          </w:r>
          <w:r w:rsidDel="00506EBF">
            <w:rPr>
              <w:noProof/>
              <w:webHidden/>
            </w:rPr>
            <w:tab/>
            <w:delText>5</w:delText>
          </w:r>
        </w:del>
      </w:ins>
    </w:p>
    <w:p w14:paraId="671C9623" w14:textId="38162CEE" w:rsidR="00E41F66" w:rsidDel="00506EBF" w:rsidRDefault="00E41F66">
      <w:pPr>
        <w:pStyle w:val="TOC3"/>
        <w:tabs>
          <w:tab w:val="left" w:pos="1320"/>
          <w:tab w:val="right" w:leader="dot" w:pos="9350"/>
        </w:tabs>
        <w:rPr>
          <w:ins w:id="315" w:author="Steffen Maerdian" w:date="2018-04-18T18:14:00Z"/>
          <w:del w:id="316" w:author="Keith Oulson" w:date="2018-04-25T13:31:00Z"/>
          <w:rFonts w:asciiTheme="minorHAnsi" w:eastAsiaTheme="minorEastAsia" w:hAnsiTheme="minorHAnsi" w:cstheme="minorBidi"/>
          <w:iCs w:val="0"/>
          <w:noProof/>
          <w:sz w:val="22"/>
          <w:szCs w:val="22"/>
        </w:rPr>
      </w:pPr>
      <w:ins w:id="317" w:author="Steffen Maerdian" w:date="2018-04-18T18:14:00Z">
        <w:del w:id="318" w:author="Keith Oulson" w:date="2018-04-25T13:31:00Z">
          <w:r w:rsidRPr="00506EBF" w:rsidDel="00506EBF">
            <w:rPr>
              <w:rStyle w:val="Hyperlink"/>
              <w:iCs w:val="0"/>
              <w:noProof/>
            </w:rPr>
            <w:delText>2.2.1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Connectivity between the systems</w:delText>
          </w:r>
          <w:r w:rsidDel="00506EBF">
            <w:rPr>
              <w:noProof/>
              <w:webHidden/>
            </w:rPr>
            <w:tab/>
            <w:delText>5</w:delText>
          </w:r>
        </w:del>
      </w:ins>
    </w:p>
    <w:p w14:paraId="4EB8B3B3" w14:textId="02A81793" w:rsidR="00E41F66" w:rsidDel="00506EBF" w:rsidRDefault="00E41F66">
      <w:pPr>
        <w:pStyle w:val="TOC2"/>
        <w:tabs>
          <w:tab w:val="left" w:pos="880"/>
          <w:tab w:val="right" w:leader="dot" w:pos="9350"/>
        </w:tabs>
        <w:rPr>
          <w:ins w:id="319" w:author="Steffen Maerdian" w:date="2018-04-18T18:14:00Z"/>
          <w:del w:id="320" w:author="Keith Oulson" w:date="2018-04-25T13:31:00Z"/>
          <w:rFonts w:asciiTheme="minorHAnsi" w:eastAsiaTheme="minorEastAsia" w:hAnsiTheme="minorHAnsi" w:cstheme="minorBidi"/>
          <w:b w:val="0"/>
          <w:noProof/>
          <w:sz w:val="22"/>
          <w:szCs w:val="22"/>
        </w:rPr>
      </w:pPr>
      <w:ins w:id="321" w:author="Steffen Maerdian" w:date="2018-04-18T18:14:00Z">
        <w:del w:id="322" w:author="Keith Oulson" w:date="2018-04-25T13:31:00Z">
          <w:r w:rsidRPr="00506EBF" w:rsidDel="00506EBF">
            <w:rPr>
              <w:rStyle w:val="Hyperlink"/>
              <w:b w:val="0"/>
              <w:noProof/>
            </w:rPr>
            <w:delText>2.3</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Operations</w:delText>
          </w:r>
          <w:r w:rsidDel="00506EBF">
            <w:rPr>
              <w:noProof/>
              <w:webHidden/>
            </w:rPr>
            <w:tab/>
            <w:delText>6</w:delText>
          </w:r>
        </w:del>
      </w:ins>
    </w:p>
    <w:p w14:paraId="1ED2C4F4" w14:textId="268D6C68" w:rsidR="00E41F66" w:rsidDel="00506EBF" w:rsidRDefault="00E41F66">
      <w:pPr>
        <w:pStyle w:val="TOC3"/>
        <w:tabs>
          <w:tab w:val="left" w:pos="1320"/>
          <w:tab w:val="right" w:leader="dot" w:pos="9350"/>
        </w:tabs>
        <w:rPr>
          <w:ins w:id="323" w:author="Steffen Maerdian" w:date="2018-04-18T18:14:00Z"/>
          <w:del w:id="324" w:author="Keith Oulson" w:date="2018-04-25T13:31:00Z"/>
          <w:rFonts w:asciiTheme="minorHAnsi" w:eastAsiaTheme="minorEastAsia" w:hAnsiTheme="minorHAnsi" w:cstheme="minorBidi"/>
          <w:iCs w:val="0"/>
          <w:noProof/>
          <w:sz w:val="22"/>
          <w:szCs w:val="22"/>
        </w:rPr>
      </w:pPr>
      <w:ins w:id="325" w:author="Steffen Maerdian" w:date="2018-04-18T18:14:00Z">
        <w:del w:id="326" w:author="Keith Oulson" w:date="2018-04-25T13:31:00Z">
          <w:r w:rsidRPr="00506EBF" w:rsidDel="00506EBF">
            <w:rPr>
              <w:rStyle w:val="Hyperlink"/>
              <w:iCs w:val="0"/>
              <w:noProof/>
            </w:rPr>
            <w:delText>2.3.1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Data Extraction</w:delText>
          </w:r>
          <w:r w:rsidDel="00506EBF">
            <w:rPr>
              <w:noProof/>
              <w:webHidden/>
            </w:rPr>
            <w:tab/>
            <w:delText>6</w:delText>
          </w:r>
        </w:del>
      </w:ins>
    </w:p>
    <w:p w14:paraId="16DA7FD6" w14:textId="73980321" w:rsidR="00E41F66" w:rsidDel="00506EBF" w:rsidRDefault="00E41F66">
      <w:pPr>
        <w:pStyle w:val="TOC3"/>
        <w:tabs>
          <w:tab w:val="left" w:pos="1320"/>
          <w:tab w:val="right" w:leader="dot" w:pos="9350"/>
        </w:tabs>
        <w:rPr>
          <w:ins w:id="327" w:author="Steffen Maerdian" w:date="2018-04-18T18:14:00Z"/>
          <w:del w:id="328" w:author="Keith Oulson" w:date="2018-04-25T13:31:00Z"/>
          <w:rFonts w:asciiTheme="minorHAnsi" w:eastAsiaTheme="minorEastAsia" w:hAnsiTheme="minorHAnsi" w:cstheme="minorBidi"/>
          <w:iCs w:val="0"/>
          <w:noProof/>
          <w:sz w:val="22"/>
          <w:szCs w:val="22"/>
        </w:rPr>
      </w:pPr>
      <w:ins w:id="329" w:author="Steffen Maerdian" w:date="2018-04-18T18:14:00Z">
        <w:del w:id="330" w:author="Keith Oulson" w:date="2018-04-25T13:31:00Z">
          <w:r w:rsidRPr="00506EBF" w:rsidDel="00506EBF">
            <w:rPr>
              <w:rStyle w:val="Hyperlink"/>
              <w:iCs w:val="0"/>
              <w:noProof/>
            </w:rPr>
            <w:delText>2.3.2</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Data Transformation</w:delText>
          </w:r>
          <w:r w:rsidDel="00506EBF">
            <w:rPr>
              <w:noProof/>
              <w:webHidden/>
            </w:rPr>
            <w:tab/>
            <w:delText>6</w:delText>
          </w:r>
        </w:del>
      </w:ins>
    </w:p>
    <w:p w14:paraId="5766FB40" w14:textId="104158A3" w:rsidR="00E41F66" w:rsidDel="00506EBF" w:rsidRDefault="00E41F66">
      <w:pPr>
        <w:pStyle w:val="TOC3"/>
        <w:tabs>
          <w:tab w:val="left" w:pos="1320"/>
          <w:tab w:val="right" w:leader="dot" w:pos="9350"/>
        </w:tabs>
        <w:rPr>
          <w:ins w:id="331" w:author="Steffen Maerdian" w:date="2018-04-18T18:14:00Z"/>
          <w:del w:id="332" w:author="Keith Oulson" w:date="2018-04-25T13:31:00Z"/>
          <w:rFonts w:asciiTheme="minorHAnsi" w:eastAsiaTheme="minorEastAsia" w:hAnsiTheme="minorHAnsi" w:cstheme="minorBidi"/>
          <w:iCs w:val="0"/>
          <w:noProof/>
          <w:sz w:val="22"/>
          <w:szCs w:val="22"/>
        </w:rPr>
      </w:pPr>
      <w:ins w:id="333" w:author="Steffen Maerdian" w:date="2018-04-18T18:14:00Z">
        <w:del w:id="334" w:author="Keith Oulson" w:date="2018-04-25T13:31:00Z">
          <w:r w:rsidRPr="00506EBF" w:rsidDel="00506EBF">
            <w:rPr>
              <w:rStyle w:val="Hyperlink"/>
              <w:iCs w:val="0"/>
              <w:noProof/>
            </w:rPr>
            <w:delText>2.3.3</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Sending/Receiving</w:delText>
          </w:r>
          <w:r w:rsidDel="00506EBF">
            <w:rPr>
              <w:noProof/>
              <w:webHidden/>
            </w:rPr>
            <w:tab/>
            <w:delText>6</w:delText>
          </w:r>
        </w:del>
      </w:ins>
    </w:p>
    <w:p w14:paraId="24C19D2B" w14:textId="57E05CC8" w:rsidR="00E41F66" w:rsidDel="00506EBF" w:rsidRDefault="00E41F66">
      <w:pPr>
        <w:pStyle w:val="TOC2"/>
        <w:tabs>
          <w:tab w:val="left" w:pos="880"/>
          <w:tab w:val="right" w:leader="dot" w:pos="9350"/>
        </w:tabs>
        <w:rPr>
          <w:ins w:id="335" w:author="Steffen Maerdian" w:date="2018-04-18T18:14:00Z"/>
          <w:del w:id="336" w:author="Keith Oulson" w:date="2018-04-25T13:31:00Z"/>
          <w:rFonts w:asciiTheme="minorHAnsi" w:eastAsiaTheme="minorEastAsia" w:hAnsiTheme="minorHAnsi" w:cstheme="minorBidi"/>
          <w:b w:val="0"/>
          <w:noProof/>
          <w:sz w:val="22"/>
          <w:szCs w:val="22"/>
        </w:rPr>
      </w:pPr>
      <w:ins w:id="337" w:author="Steffen Maerdian" w:date="2018-04-18T18:14:00Z">
        <w:del w:id="338" w:author="Keith Oulson" w:date="2018-04-25T13:31:00Z">
          <w:r w:rsidRPr="00506EBF" w:rsidDel="00506EBF">
            <w:rPr>
              <w:rStyle w:val="Hyperlink"/>
              <w:b w:val="0"/>
              <w:noProof/>
            </w:rPr>
            <w:delText>2.4</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Data Transfer</w:delText>
          </w:r>
          <w:r w:rsidDel="00506EBF">
            <w:rPr>
              <w:noProof/>
              <w:webHidden/>
            </w:rPr>
            <w:tab/>
            <w:delText>6</w:delText>
          </w:r>
        </w:del>
      </w:ins>
    </w:p>
    <w:p w14:paraId="32B74912" w14:textId="2EA1E9E5" w:rsidR="00E41F66" w:rsidDel="00506EBF" w:rsidRDefault="00E41F66">
      <w:pPr>
        <w:pStyle w:val="TOC2"/>
        <w:tabs>
          <w:tab w:val="left" w:pos="880"/>
          <w:tab w:val="right" w:leader="dot" w:pos="9350"/>
        </w:tabs>
        <w:rPr>
          <w:ins w:id="339" w:author="Steffen Maerdian" w:date="2018-04-18T18:14:00Z"/>
          <w:del w:id="340" w:author="Keith Oulson" w:date="2018-04-25T13:31:00Z"/>
          <w:rFonts w:asciiTheme="minorHAnsi" w:eastAsiaTheme="minorEastAsia" w:hAnsiTheme="minorHAnsi" w:cstheme="minorBidi"/>
          <w:b w:val="0"/>
          <w:noProof/>
          <w:sz w:val="22"/>
          <w:szCs w:val="22"/>
        </w:rPr>
      </w:pPr>
      <w:ins w:id="341" w:author="Steffen Maerdian" w:date="2018-04-18T18:14:00Z">
        <w:del w:id="342" w:author="Keith Oulson" w:date="2018-04-25T13:31:00Z">
          <w:r w:rsidRPr="00506EBF" w:rsidDel="00506EBF">
            <w:rPr>
              <w:rStyle w:val="Hyperlink"/>
              <w:b w:val="0"/>
              <w:noProof/>
            </w:rPr>
            <w:delText>2.5</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Transaction Types</w:delText>
          </w:r>
          <w:r w:rsidDel="00506EBF">
            <w:rPr>
              <w:noProof/>
              <w:webHidden/>
            </w:rPr>
            <w:tab/>
            <w:delText>6</w:delText>
          </w:r>
        </w:del>
      </w:ins>
    </w:p>
    <w:p w14:paraId="3C7B1832" w14:textId="4FA7BFD4" w:rsidR="00E41F66" w:rsidDel="00506EBF" w:rsidRDefault="00E41F66">
      <w:pPr>
        <w:pStyle w:val="TOC2"/>
        <w:tabs>
          <w:tab w:val="left" w:pos="880"/>
          <w:tab w:val="right" w:leader="dot" w:pos="9350"/>
        </w:tabs>
        <w:rPr>
          <w:ins w:id="343" w:author="Steffen Maerdian" w:date="2018-04-18T18:14:00Z"/>
          <w:del w:id="344" w:author="Keith Oulson" w:date="2018-04-25T13:31:00Z"/>
          <w:rFonts w:asciiTheme="minorHAnsi" w:eastAsiaTheme="minorEastAsia" w:hAnsiTheme="minorHAnsi" w:cstheme="minorBidi"/>
          <w:b w:val="0"/>
          <w:noProof/>
          <w:sz w:val="22"/>
          <w:szCs w:val="22"/>
        </w:rPr>
      </w:pPr>
      <w:ins w:id="345" w:author="Steffen Maerdian" w:date="2018-04-18T18:14:00Z">
        <w:del w:id="346" w:author="Keith Oulson" w:date="2018-04-25T13:31:00Z">
          <w:r w:rsidRPr="00506EBF" w:rsidDel="00506EBF">
            <w:rPr>
              <w:rStyle w:val="Hyperlink"/>
              <w:b w:val="0"/>
              <w:noProof/>
            </w:rPr>
            <w:delText>2.6</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Data Exchanges</w:delText>
          </w:r>
          <w:r w:rsidDel="00506EBF">
            <w:rPr>
              <w:noProof/>
              <w:webHidden/>
            </w:rPr>
            <w:tab/>
            <w:delText>6</w:delText>
          </w:r>
        </w:del>
      </w:ins>
    </w:p>
    <w:p w14:paraId="595C1C24" w14:textId="6A753B5B" w:rsidR="00E41F66" w:rsidDel="00506EBF" w:rsidRDefault="00E41F66">
      <w:pPr>
        <w:pStyle w:val="TOC3"/>
        <w:tabs>
          <w:tab w:val="left" w:pos="1320"/>
          <w:tab w:val="right" w:leader="dot" w:pos="9350"/>
        </w:tabs>
        <w:rPr>
          <w:ins w:id="347" w:author="Steffen Maerdian" w:date="2018-04-18T18:14:00Z"/>
          <w:del w:id="348" w:author="Keith Oulson" w:date="2018-04-25T13:31:00Z"/>
          <w:rFonts w:asciiTheme="minorHAnsi" w:eastAsiaTheme="minorEastAsia" w:hAnsiTheme="minorHAnsi" w:cstheme="minorBidi"/>
          <w:iCs w:val="0"/>
          <w:noProof/>
          <w:sz w:val="22"/>
          <w:szCs w:val="22"/>
        </w:rPr>
      </w:pPr>
      <w:ins w:id="349" w:author="Steffen Maerdian" w:date="2018-04-18T18:14:00Z">
        <w:del w:id="350" w:author="Keith Oulson" w:date="2018-04-25T13:31:00Z">
          <w:r w:rsidRPr="00506EBF" w:rsidDel="00506EBF">
            <w:rPr>
              <w:rStyle w:val="Hyperlink"/>
              <w:iCs w:val="0"/>
              <w:noProof/>
            </w:rPr>
            <w:delText>2.6.1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FHIR Based Resources</w:delText>
          </w:r>
          <w:r w:rsidDel="00506EBF">
            <w:rPr>
              <w:noProof/>
              <w:webHidden/>
            </w:rPr>
            <w:tab/>
            <w:delText>7</w:delText>
          </w:r>
        </w:del>
      </w:ins>
    </w:p>
    <w:p w14:paraId="3DB07316" w14:textId="2741F157" w:rsidR="00E41F66" w:rsidDel="00506EBF" w:rsidRDefault="00E41F66">
      <w:pPr>
        <w:pStyle w:val="TOC3"/>
        <w:tabs>
          <w:tab w:val="left" w:pos="1320"/>
          <w:tab w:val="right" w:leader="dot" w:pos="9350"/>
        </w:tabs>
        <w:rPr>
          <w:ins w:id="351" w:author="Steffen Maerdian" w:date="2018-04-18T18:14:00Z"/>
          <w:del w:id="352" w:author="Keith Oulson" w:date="2018-04-25T13:31:00Z"/>
          <w:rFonts w:asciiTheme="minorHAnsi" w:eastAsiaTheme="minorEastAsia" w:hAnsiTheme="minorHAnsi" w:cstheme="minorBidi"/>
          <w:iCs w:val="0"/>
          <w:noProof/>
          <w:sz w:val="22"/>
          <w:szCs w:val="22"/>
        </w:rPr>
      </w:pPr>
      <w:ins w:id="353" w:author="Steffen Maerdian" w:date="2018-04-18T18:14:00Z">
        <w:del w:id="354" w:author="Keith Oulson" w:date="2018-04-25T13:31:00Z">
          <w:r w:rsidRPr="00506EBF" w:rsidDel="00506EBF">
            <w:rPr>
              <w:rStyle w:val="Hyperlink"/>
              <w:iCs w:val="0"/>
              <w:noProof/>
            </w:rPr>
            <w:delText>2.6.2</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JSON Format</w:delText>
          </w:r>
          <w:r w:rsidDel="00506EBF">
            <w:rPr>
              <w:noProof/>
              <w:webHidden/>
            </w:rPr>
            <w:tab/>
            <w:delText>7</w:delText>
          </w:r>
        </w:del>
      </w:ins>
    </w:p>
    <w:p w14:paraId="353BDCF3" w14:textId="3A9E8358" w:rsidR="00E41F66" w:rsidDel="00506EBF" w:rsidRDefault="00E41F66">
      <w:pPr>
        <w:pStyle w:val="TOC3"/>
        <w:tabs>
          <w:tab w:val="left" w:pos="1320"/>
          <w:tab w:val="right" w:leader="dot" w:pos="9350"/>
        </w:tabs>
        <w:rPr>
          <w:ins w:id="355" w:author="Steffen Maerdian" w:date="2018-04-18T18:14:00Z"/>
          <w:del w:id="356" w:author="Keith Oulson" w:date="2018-04-25T13:31:00Z"/>
          <w:rFonts w:asciiTheme="minorHAnsi" w:eastAsiaTheme="minorEastAsia" w:hAnsiTheme="minorHAnsi" w:cstheme="minorBidi"/>
          <w:iCs w:val="0"/>
          <w:noProof/>
          <w:sz w:val="22"/>
          <w:szCs w:val="22"/>
        </w:rPr>
      </w:pPr>
      <w:ins w:id="357" w:author="Steffen Maerdian" w:date="2018-04-18T18:14:00Z">
        <w:del w:id="358" w:author="Keith Oulson" w:date="2018-04-25T13:31:00Z">
          <w:r w:rsidRPr="00506EBF" w:rsidDel="00506EBF">
            <w:rPr>
              <w:rStyle w:val="Hyperlink"/>
              <w:iCs w:val="0"/>
              <w:noProof/>
            </w:rPr>
            <w:delText>2.6.3</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Bundle Definition</w:delText>
          </w:r>
          <w:r w:rsidDel="00506EBF">
            <w:rPr>
              <w:noProof/>
              <w:webHidden/>
            </w:rPr>
            <w:tab/>
            <w:delText>7</w:delText>
          </w:r>
        </w:del>
      </w:ins>
    </w:p>
    <w:p w14:paraId="54981478" w14:textId="56864241" w:rsidR="00E41F66" w:rsidDel="00506EBF" w:rsidRDefault="00E41F66">
      <w:pPr>
        <w:pStyle w:val="TOC2"/>
        <w:tabs>
          <w:tab w:val="left" w:pos="880"/>
          <w:tab w:val="right" w:leader="dot" w:pos="9350"/>
        </w:tabs>
        <w:rPr>
          <w:ins w:id="359" w:author="Steffen Maerdian" w:date="2018-04-18T18:14:00Z"/>
          <w:del w:id="360" w:author="Keith Oulson" w:date="2018-04-25T13:31:00Z"/>
          <w:rFonts w:asciiTheme="minorHAnsi" w:eastAsiaTheme="minorEastAsia" w:hAnsiTheme="minorHAnsi" w:cstheme="minorBidi"/>
          <w:b w:val="0"/>
          <w:noProof/>
          <w:sz w:val="22"/>
          <w:szCs w:val="22"/>
        </w:rPr>
      </w:pPr>
      <w:ins w:id="361" w:author="Steffen Maerdian" w:date="2018-04-18T18:14:00Z">
        <w:del w:id="362" w:author="Keith Oulson" w:date="2018-04-25T13:31:00Z">
          <w:r w:rsidRPr="00506EBF" w:rsidDel="00506EBF">
            <w:rPr>
              <w:rStyle w:val="Hyperlink"/>
              <w:b w:val="0"/>
              <w:noProof/>
            </w:rPr>
            <w:delText>2.7</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Communications Methods</w:delText>
          </w:r>
          <w:r w:rsidDel="00506EBF">
            <w:rPr>
              <w:noProof/>
              <w:webHidden/>
            </w:rPr>
            <w:tab/>
            <w:delText>9</w:delText>
          </w:r>
        </w:del>
      </w:ins>
    </w:p>
    <w:p w14:paraId="6956104A" w14:textId="44A8C3FE" w:rsidR="00E41F66" w:rsidDel="00506EBF" w:rsidRDefault="00E41F66">
      <w:pPr>
        <w:pStyle w:val="TOC3"/>
        <w:tabs>
          <w:tab w:val="left" w:pos="1320"/>
          <w:tab w:val="right" w:leader="dot" w:pos="9350"/>
        </w:tabs>
        <w:rPr>
          <w:ins w:id="363" w:author="Steffen Maerdian" w:date="2018-04-18T18:14:00Z"/>
          <w:del w:id="364" w:author="Keith Oulson" w:date="2018-04-25T13:31:00Z"/>
          <w:rFonts w:asciiTheme="minorHAnsi" w:eastAsiaTheme="minorEastAsia" w:hAnsiTheme="minorHAnsi" w:cstheme="minorBidi"/>
          <w:iCs w:val="0"/>
          <w:noProof/>
          <w:sz w:val="22"/>
          <w:szCs w:val="22"/>
        </w:rPr>
      </w:pPr>
      <w:ins w:id="365" w:author="Steffen Maerdian" w:date="2018-04-18T18:14:00Z">
        <w:del w:id="366" w:author="Keith Oulson" w:date="2018-04-25T13:31:00Z">
          <w:r w:rsidRPr="00506EBF" w:rsidDel="00506EBF">
            <w:rPr>
              <w:rStyle w:val="Hyperlink"/>
              <w:iCs w:val="0"/>
              <w:noProof/>
            </w:rPr>
            <w:delText>2.7.1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Ports and Protocols</w:delText>
          </w:r>
          <w:r w:rsidDel="00506EBF">
            <w:rPr>
              <w:noProof/>
              <w:webHidden/>
            </w:rPr>
            <w:tab/>
            <w:delText>9</w:delText>
          </w:r>
        </w:del>
      </w:ins>
    </w:p>
    <w:p w14:paraId="25BBD8C7" w14:textId="5C4CA5C5" w:rsidR="00E41F66" w:rsidDel="00506EBF" w:rsidRDefault="00E41F66">
      <w:pPr>
        <w:pStyle w:val="TOC3"/>
        <w:tabs>
          <w:tab w:val="left" w:pos="1320"/>
          <w:tab w:val="right" w:leader="dot" w:pos="9350"/>
        </w:tabs>
        <w:rPr>
          <w:ins w:id="367" w:author="Steffen Maerdian" w:date="2018-04-18T18:14:00Z"/>
          <w:del w:id="368" w:author="Keith Oulson" w:date="2018-04-25T13:31:00Z"/>
          <w:rFonts w:asciiTheme="minorHAnsi" w:eastAsiaTheme="minorEastAsia" w:hAnsiTheme="minorHAnsi" w:cstheme="minorBidi"/>
          <w:iCs w:val="0"/>
          <w:noProof/>
          <w:sz w:val="22"/>
          <w:szCs w:val="22"/>
        </w:rPr>
      </w:pPr>
      <w:ins w:id="369" w:author="Steffen Maerdian" w:date="2018-04-18T18:14:00Z">
        <w:del w:id="370" w:author="Keith Oulson" w:date="2018-04-25T13:31:00Z">
          <w:r w:rsidRPr="00506EBF" w:rsidDel="00506EBF">
            <w:rPr>
              <w:rStyle w:val="Hyperlink"/>
              <w:iCs w:val="0"/>
              <w:noProof/>
            </w:rPr>
            <w:delText>2.7.2</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ESB Configuration(s)</w:delText>
          </w:r>
          <w:r w:rsidDel="00506EBF">
            <w:rPr>
              <w:noProof/>
              <w:webHidden/>
            </w:rPr>
            <w:tab/>
            <w:delText>9</w:delText>
          </w:r>
        </w:del>
      </w:ins>
    </w:p>
    <w:p w14:paraId="3278015E" w14:textId="2058CECF" w:rsidR="00E41F66" w:rsidDel="00506EBF" w:rsidRDefault="00E41F66">
      <w:pPr>
        <w:pStyle w:val="TOC3"/>
        <w:tabs>
          <w:tab w:val="left" w:pos="1320"/>
          <w:tab w:val="right" w:leader="dot" w:pos="9350"/>
        </w:tabs>
        <w:rPr>
          <w:ins w:id="371" w:author="Steffen Maerdian" w:date="2018-04-18T18:14:00Z"/>
          <w:del w:id="372" w:author="Keith Oulson" w:date="2018-04-25T13:31:00Z"/>
          <w:rFonts w:asciiTheme="minorHAnsi" w:eastAsiaTheme="minorEastAsia" w:hAnsiTheme="minorHAnsi" w:cstheme="minorBidi"/>
          <w:iCs w:val="0"/>
          <w:noProof/>
          <w:sz w:val="22"/>
          <w:szCs w:val="22"/>
        </w:rPr>
      </w:pPr>
      <w:ins w:id="373" w:author="Steffen Maerdian" w:date="2018-04-18T18:14:00Z">
        <w:del w:id="374" w:author="Keith Oulson" w:date="2018-04-25T13:31:00Z">
          <w:r w:rsidRPr="00506EBF" w:rsidDel="00506EBF">
            <w:rPr>
              <w:rStyle w:val="Hyperlink"/>
              <w:iCs w:val="0"/>
              <w:noProof/>
            </w:rPr>
            <w:delText>2.7.3</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System Configuration</w:delText>
          </w:r>
          <w:r w:rsidDel="00506EBF">
            <w:rPr>
              <w:noProof/>
              <w:webHidden/>
            </w:rPr>
            <w:tab/>
            <w:delText>9</w:delText>
          </w:r>
        </w:del>
      </w:ins>
    </w:p>
    <w:p w14:paraId="40D93A08" w14:textId="769FA57F" w:rsidR="00E41F66" w:rsidDel="00506EBF" w:rsidRDefault="00E41F66">
      <w:pPr>
        <w:pStyle w:val="TOC2"/>
        <w:tabs>
          <w:tab w:val="left" w:pos="880"/>
          <w:tab w:val="right" w:leader="dot" w:pos="9350"/>
        </w:tabs>
        <w:rPr>
          <w:ins w:id="375" w:author="Steffen Maerdian" w:date="2018-04-18T18:14:00Z"/>
          <w:del w:id="376" w:author="Keith Oulson" w:date="2018-04-25T13:31:00Z"/>
          <w:rFonts w:asciiTheme="minorHAnsi" w:eastAsiaTheme="minorEastAsia" w:hAnsiTheme="minorHAnsi" w:cstheme="minorBidi"/>
          <w:b w:val="0"/>
          <w:noProof/>
          <w:sz w:val="22"/>
          <w:szCs w:val="22"/>
        </w:rPr>
      </w:pPr>
      <w:ins w:id="377" w:author="Steffen Maerdian" w:date="2018-04-18T18:14:00Z">
        <w:del w:id="378" w:author="Keith Oulson" w:date="2018-04-25T13:31:00Z">
          <w:r w:rsidRPr="00506EBF" w:rsidDel="00506EBF">
            <w:rPr>
              <w:rStyle w:val="Hyperlink"/>
              <w:b w:val="0"/>
              <w:noProof/>
            </w:rPr>
            <w:delText>2.8</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Performance Requirements</w:delText>
          </w:r>
          <w:r w:rsidDel="00506EBF">
            <w:rPr>
              <w:noProof/>
              <w:webHidden/>
            </w:rPr>
            <w:tab/>
            <w:delText>10</w:delText>
          </w:r>
        </w:del>
      </w:ins>
    </w:p>
    <w:p w14:paraId="6894184D" w14:textId="1C05BF9C" w:rsidR="00E41F66" w:rsidDel="00506EBF" w:rsidRDefault="00E41F66">
      <w:pPr>
        <w:pStyle w:val="TOC2"/>
        <w:tabs>
          <w:tab w:val="left" w:pos="880"/>
          <w:tab w:val="right" w:leader="dot" w:pos="9350"/>
        </w:tabs>
        <w:rPr>
          <w:ins w:id="379" w:author="Steffen Maerdian" w:date="2018-04-18T18:14:00Z"/>
          <w:del w:id="380" w:author="Keith Oulson" w:date="2018-04-25T13:31:00Z"/>
          <w:rFonts w:asciiTheme="minorHAnsi" w:eastAsiaTheme="minorEastAsia" w:hAnsiTheme="minorHAnsi" w:cstheme="minorBidi"/>
          <w:b w:val="0"/>
          <w:noProof/>
          <w:sz w:val="22"/>
          <w:szCs w:val="22"/>
        </w:rPr>
      </w:pPr>
      <w:ins w:id="381" w:author="Steffen Maerdian" w:date="2018-04-18T18:14:00Z">
        <w:del w:id="382" w:author="Keith Oulson" w:date="2018-04-25T13:31:00Z">
          <w:r w:rsidRPr="00506EBF" w:rsidDel="00506EBF">
            <w:rPr>
              <w:rStyle w:val="Hyperlink"/>
              <w:b w:val="0"/>
              <w:noProof/>
            </w:rPr>
            <w:delText>2.9</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Security</w:delText>
          </w:r>
          <w:r w:rsidDel="00506EBF">
            <w:rPr>
              <w:noProof/>
              <w:webHidden/>
            </w:rPr>
            <w:tab/>
            <w:delText>10</w:delText>
          </w:r>
        </w:del>
      </w:ins>
    </w:p>
    <w:p w14:paraId="1475222F" w14:textId="1663859C" w:rsidR="00E41F66" w:rsidDel="00506EBF" w:rsidRDefault="00E41F66">
      <w:pPr>
        <w:pStyle w:val="TOC2"/>
        <w:tabs>
          <w:tab w:val="left" w:pos="1100"/>
          <w:tab w:val="right" w:leader="dot" w:pos="9350"/>
        </w:tabs>
        <w:rPr>
          <w:ins w:id="383" w:author="Steffen Maerdian" w:date="2018-04-18T18:14:00Z"/>
          <w:del w:id="384" w:author="Keith Oulson" w:date="2018-04-25T13:31:00Z"/>
          <w:rFonts w:asciiTheme="minorHAnsi" w:eastAsiaTheme="minorEastAsia" w:hAnsiTheme="minorHAnsi" w:cstheme="minorBidi"/>
          <w:b w:val="0"/>
          <w:noProof/>
          <w:sz w:val="22"/>
          <w:szCs w:val="22"/>
        </w:rPr>
      </w:pPr>
      <w:ins w:id="385" w:author="Steffen Maerdian" w:date="2018-04-18T18:14:00Z">
        <w:del w:id="386" w:author="Keith Oulson" w:date="2018-04-25T13:31:00Z">
          <w:r w:rsidRPr="00506EBF" w:rsidDel="00506EBF">
            <w:rPr>
              <w:rStyle w:val="Hyperlink"/>
              <w:b w:val="0"/>
              <w:noProof/>
            </w:rPr>
            <w:delText>2.10</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Testing Requirements</w:delText>
          </w:r>
          <w:r w:rsidDel="00506EBF">
            <w:rPr>
              <w:noProof/>
              <w:webHidden/>
            </w:rPr>
            <w:tab/>
            <w:delText>10</w:delText>
          </w:r>
        </w:del>
      </w:ins>
    </w:p>
    <w:p w14:paraId="6CAD213D" w14:textId="26B2790A" w:rsidR="00E41F66" w:rsidDel="00506EBF" w:rsidRDefault="00E41F66">
      <w:pPr>
        <w:pStyle w:val="TOC3"/>
        <w:tabs>
          <w:tab w:val="left" w:pos="1320"/>
          <w:tab w:val="right" w:leader="dot" w:pos="9350"/>
        </w:tabs>
        <w:rPr>
          <w:ins w:id="387" w:author="Steffen Maerdian" w:date="2018-04-18T18:14:00Z"/>
          <w:del w:id="388" w:author="Keith Oulson" w:date="2018-04-25T13:31:00Z"/>
          <w:rFonts w:asciiTheme="minorHAnsi" w:eastAsiaTheme="minorEastAsia" w:hAnsiTheme="minorHAnsi" w:cstheme="minorBidi"/>
          <w:iCs w:val="0"/>
          <w:noProof/>
          <w:sz w:val="22"/>
          <w:szCs w:val="22"/>
        </w:rPr>
      </w:pPr>
      <w:ins w:id="389" w:author="Steffen Maerdian" w:date="2018-04-18T18:14:00Z">
        <w:del w:id="390" w:author="Keith Oulson" w:date="2018-04-25T13:31:00Z">
          <w:r w:rsidRPr="00506EBF" w:rsidDel="00506EBF">
            <w:rPr>
              <w:rStyle w:val="Hyperlink"/>
              <w:iCs w:val="0"/>
              <w:noProof/>
            </w:rPr>
            <w:delText>2.10.1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Comparison of Data</w:delText>
          </w:r>
          <w:r w:rsidDel="00506EBF">
            <w:rPr>
              <w:noProof/>
              <w:webHidden/>
            </w:rPr>
            <w:tab/>
            <w:delText>10</w:delText>
          </w:r>
        </w:del>
      </w:ins>
    </w:p>
    <w:p w14:paraId="48E11BE4" w14:textId="38A7FB81" w:rsidR="00E41F66" w:rsidDel="00506EBF" w:rsidRDefault="00E41F66">
      <w:pPr>
        <w:pStyle w:val="TOC3"/>
        <w:tabs>
          <w:tab w:val="left" w:pos="1320"/>
          <w:tab w:val="right" w:leader="dot" w:pos="9350"/>
        </w:tabs>
        <w:rPr>
          <w:ins w:id="391" w:author="Steffen Maerdian" w:date="2018-04-18T18:14:00Z"/>
          <w:del w:id="392" w:author="Keith Oulson" w:date="2018-04-25T13:31:00Z"/>
          <w:rFonts w:asciiTheme="minorHAnsi" w:eastAsiaTheme="minorEastAsia" w:hAnsiTheme="minorHAnsi" w:cstheme="minorBidi"/>
          <w:iCs w:val="0"/>
          <w:noProof/>
          <w:sz w:val="22"/>
          <w:szCs w:val="22"/>
        </w:rPr>
      </w:pPr>
      <w:ins w:id="393" w:author="Steffen Maerdian" w:date="2018-04-18T18:14:00Z">
        <w:del w:id="394" w:author="Keith Oulson" w:date="2018-04-25T13:31:00Z">
          <w:r w:rsidRPr="00506EBF" w:rsidDel="00506EBF">
            <w:rPr>
              <w:rStyle w:val="Hyperlink"/>
              <w:iCs w:val="0"/>
              <w:noProof/>
            </w:rPr>
            <w:delText>2.10.2</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Completeness</w:delText>
          </w:r>
          <w:r w:rsidDel="00506EBF">
            <w:rPr>
              <w:noProof/>
              <w:webHidden/>
            </w:rPr>
            <w:tab/>
            <w:delText>11</w:delText>
          </w:r>
        </w:del>
      </w:ins>
    </w:p>
    <w:p w14:paraId="7EF7E80B" w14:textId="6AC0C665" w:rsidR="00E41F66" w:rsidDel="00506EBF" w:rsidRDefault="00E41F66">
      <w:pPr>
        <w:pStyle w:val="TOC3"/>
        <w:tabs>
          <w:tab w:val="left" w:pos="1320"/>
          <w:tab w:val="right" w:leader="dot" w:pos="9350"/>
        </w:tabs>
        <w:rPr>
          <w:ins w:id="395" w:author="Steffen Maerdian" w:date="2018-04-18T18:14:00Z"/>
          <w:del w:id="396" w:author="Keith Oulson" w:date="2018-04-25T13:31:00Z"/>
          <w:rFonts w:asciiTheme="minorHAnsi" w:eastAsiaTheme="minorEastAsia" w:hAnsiTheme="minorHAnsi" w:cstheme="minorBidi"/>
          <w:iCs w:val="0"/>
          <w:noProof/>
          <w:sz w:val="22"/>
          <w:szCs w:val="22"/>
        </w:rPr>
      </w:pPr>
      <w:ins w:id="397" w:author="Steffen Maerdian" w:date="2018-04-18T18:14:00Z">
        <w:del w:id="398" w:author="Keith Oulson" w:date="2018-04-25T13:31:00Z">
          <w:r w:rsidRPr="00506EBF" w:rsidDel="00506EBF">
            <w:rPr>
              <w:rStyle w:val="Hyperlink"/>
              <w:iCs w:val="0"/>
              <w:noProof/>
            </w:rPr>
            <w:delText>2.10.3</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Load Testing</w:delText>
          </w:r>
          <w:r w:rsidDel="00506EBF">
            <w:rPr>
              <w:noProof/>
              <w:webHidden/>
            </w:rPr>
            <w:tab/>
            <w:delText>11</w:delText>
          </w:r>
        </w:del>
      </w:ins>
    </w:p>
    <w:p w14:paraId="078DF59F" w14:textId="30E4F0A5" w:rsidR="00E41F66" w:rsidDel="00506EBF" w:rsidRDefault="00E41F66">
      <w:pPr>
        <w:pStyle w:val="TOC2"/>
        <w:tabs>
          <w:tab w:val="left" w:pos="1100"/>
          <w:tab w:val="right" w:leader="dot" w:pos="9350"/>
        </w:tabs>
        <w:rPr>
          <w:ins w:id="399" w:author="Steffen Maerdian" w:date="2018-04-18T18:14:00Z"/>
          <w:del w:id="400" w:author="Keith Oulson" w:date="2018-04-25T13:31:00Z"/>
          <w:rFonts w:asciiTheme="minorHAnsi" w:eastAsiaTheme="minorEastAsia" w:hAnsiTheme="minorHAnsi" w:cstheme="minorBidi"/>
          <w:b w:val="0"/>
          <w:noProof/>
          <w:sz w:val="22"/>
          <w:szCs w:val="22"/>
        </w:rPr>
      </w:pPr>
      <w:ins w:id="401" w:author="Steffen Maerdian" w:date="2018-04-18T18:14:00Z">
        <w:del w:id="402" w:author="Keith Oulson" w:date="2018-04-25T13:31:00Z">
          <w:r w:rsidRPr="00506EBF" w:rsidDel="00506EBF">
            <w:rPr>
              <w:rStyle w:val="Hyperlink"/>
              <w:b w:val="0"/>
              <w:noProof/>
            </w:rPr>
            <w:delText>2.11</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Policies and Constraints</w:delText>
          </w:r>
          <w:r w:rsidDel="00506EBF">
            <w:rPr>
              <w:noProof/>
              <w:webHidden/>
            </w:rPr>
            <w:tab/>
            <w:delText>11</w:delText>
          </w:r>
        </w:del>
      </w:ins>
    </w:p>
    <w:p w14:paraId="6C147F8B" w14:textId="628AFE7F" w:rsidR="00E41F66" w:rsidDel="00506EBF" w:rsidRDefault="00E41F66">
      <w:pPr>
        <w:pStyle w:val="TOC3"/>
        <w:tabs>
          <w:tab w:val="left" w:pos="1320"/>
          <w:tab w:val="right" w:leader="dot" w:pos="9350"/>
        </w:tabs>
        <w:rPr>
          <w:ins w:id="403" w:author="Steffen Maerdian" w:date="2018-04-18T18:14:00Z"/>
          <w:del w:id="404" w:author="Keith Oulson" w:date="2018-04-25T13:31:00Z"/>
          <w:rFonts w:asciiTheme="minorHAnsi" w:eastAsiaTheme="minorEastAsia" w:hAnsiTheme="minorHAnsi" w:cstheme="minorBidi"/>
          <w:iCs w:val="0"/>
          <w:noProof/>
          <w:sz w:val="22"/>
          <w:szCs w:val="22"/>
        </w:rPr>
      </w:pPr>
      <w:ins w:id="405" w:author="Steffen Maerdian" w:date="2018-04-18T18:14:00Z">
        <w:del w:id="406" w:author="Keith Oulson" w:date="2018-04-25T13:31:00Z">
          <w:r w:rsidRPr="00506EBF" w:rsidDel="00506EBF">
            <w:rPr>
              <w:rStyle w:val="Hyperlink"/>
              <w:iCs w:val="0"/>
              <w:noProof/>
            </w:rPr>
            <w:delText>2.11.1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HIPAA Compliance</w:delText>
          </w:r>
          <w:r w:rsidDel="00506EBF">
            <w:rPr>
              <w:noProof/>
              <w:webHidden/>
            </w:rPr>
            <w:tab/>
            <w:delText>11</w:delText>
          </w:r>
        </w:del>
      </w:ins>
    </w:p>
    <w:p w14:paraId="696DECD5" w14:textId="709A5E55" w:rsidR="00E41F66" w:rsidDel="00506EBF" w:rsidRDefault="00E41F66">
      <w:pPr>
        <w:pStyle w:val="TOC1"/>
        <w:tabs>
          <w:tab w:val="left" w:pos="440"/>
          <w:tab w:val="right" w:leader="dot" w:pos="9350"/>
        </w:tabs>
        <w:rPr>
          <w:ins w:id="407" w:author="Steffen Maerdian" w:date="2018-04-18T18:14:00Z"/>
          <w:del w:id="408" w:author="Keith Oulson" w:date="2018-04-25T13:31:00Z"/>
          <w:rFonts w:asciiTheme="minorHAnsi" w:eastAsiaTheme="minorEastAsia" w:hAnsiTheme="minorHAnsi" w:cstheme="minorBidi"/>
          <w:b w:val="0"/>
          <w:bCs w:val="0"/>
          <w:noProof/>
          <w:sz w:val="22"/>
          <w:szCs w:val="22"/>
        </w:rPr>
      </w:pPr>
      <w:ins w:id="409" w:author="Steffen Maerdian" w:date="2018-04-18T18:14:00Z">
        <w:del w:id="410" w:author="Keith Oulson" w:date="2018-04-25T13:31:00Z">
          <w:r w:rsidRPr="00506EBF" w:rsidDel="00506EBF">
            <w:rPr>
              <w:rStyle w:val="Hyperlink"/>
              <w:b w:val="0"/>
              <w:bCs w:val="0"/>
              <w:noProof/>
            </w:rPr>
            <w:delText>3</w:delText>
          </w:r>
          <w:r w:rsidDel="00506EBF">
            <w:rPr>
              <w:rFonts w:asciiTheme="minorHAnsi" w:eastAsiaTheme="minorEastAsia" w:hAnsiTheme="minorHAnsi" w:cstheme="minorBidi"/>
              <w:b w:val="0"/>
              <w:bCs w:val="0"/>
              <w:noProof/>
              <w:sz w:val="22"/>
              <w:szCs w:val="22"/>
            </w:rPr>
            <w:tab/>
          </w:r>
          <w:r w:rsidRPr="00506EBF" w:rsidDel="00506EBF">
            <w:rPr>
              <w:rStyle w:val="Hyperlink"/>
              <w:b w:val="0"/>
              <w:bCs w:val="0"/>
              <w:noProof/>
            </w:rPr>
            <w:delText>Appendix A</w:delText>
          </w:r>
          <w:r w:rsidDel="00506EBF">
            <w:rPr>
              <w:noProof/>
              <w:webHidden/>
            </w:rPr>
            <w:tab/>
            <w:delText>12</w:delText>
          </w:r>
        </w:del>
      </w:ins>
    </w:p>
    <w:p w14:paraId="3923929A" w14:textId="5C15F89C" w:rsidR="00E41F66" w:rsidDel="00506EBF" w:rsidRDefault="00E41F66">
      <w:pPr>
        <w:pStyle w:val="TOC2"/>
        <w:tabs>
          <w:tab w:val="left" w:pos="880"/>
          <w:tab w:val="right" w:leader="dot" w:pos="9350"/>
        </w:tabs>
        <w:rPr>
          <w:ins w:id="411" w:author="Steffen Maerdian" w:date="2018-04-18T18:14:00Z"/>
          <w:del w:id="412" w:author="Keith Oulson" w:date="2018-04-25T13:31:00Z"/>
          <w:rFonts w:asciiTheme="minorHAnsi" w:eastAsiaTheme="minorEastAsia" w:hAnsiTheme="minorHAnsi" w:cstheme="minorBidi"/>
          <w:b w:val="0"/>
          <w:noProof/>
          <w:sz w:val="22"/>
          <w:szCs w:val="22"/>
        </w:rPr>
      </w:pPr>
      <w:ins w:id="413" w:author="Steffen Maerdian" w:date="2018-04-18T18:14:00Z">
        <w:del w:id="414" w:author="Keith Oulson" w:date="2018-04-25T13:31:00Z">
          <w:r w:rsidRPr="00506EBF" w:rsidDel="00506EBF">
            <w:rPr>
              <w:rStyle w:val="Hyperlink"/>
              <w:b w:val="0"/>
              <w:noProof/>
            </w:rPr>
            <w:delText>3.1</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Data Elements</w:delText>
          </w:r>
          <w:r w:rsidDel="00506EBF">
            <w:rPr>
              <w:noProof/>
              <w:webHidden/>
            </w:rPr>
            <w:tab/>
            <w:delText>12</w:delText>
          </w:r>
        </w:del>
      </w:ins>
    </w:p>
    <w:p w14:paraId="24BBF504" w14:textId="35E86282" w:rsidR="00E41F66" w:rsidDel="00506EBF" w:rsidRDefault="00E41F66">
      <w:pPr>
        <w:pStyle w:val="TOC2"/>
        <w:tabs>
          <w:tab w:val="left" w:pos="880"/>
          <w:tab w:val="right" w:leader="dot" w:pos="9350"/>
        </w:tabs>
        <w:rPr>
          <w:ins w:id="415" w:author="Steffen Maerdian" w:date="2018-04-18T18:14:00Z"/>
          <w:del w:id="416" w:author="Keith Oulson" w:date="2018-04-25T13:31:00Z"/>
          <w:rFonts w:asciiTheme="minorHAnsi" w:eastAsiaTheme="minorEastAsia" w:hAnsiTheme="minorHAnsi" w:cstheme="minorBidi"/>
          <w:b w:val="0"/>
          <w:noProof/>
          <w:sz w:val="22"/>
          <w:szCs w:val="22"/>
        </w:rPr>
      </w:pPr>
      <w:ins w:id="417" w:author="Steffen Maerdian" w:date="2018-04-18T18:14:00Z">
        <w:del w:id="418" w:author="Keith Oulson" w:date="2018-04-25T13:31:00Z">
          <w:r w:rsidRPr="00506EBF" w:rsidDel="00506EBF">
            <w:rPr>
              <w:rStyle w:val="Hyperlink"/>
              <w:b w:val="0"/>
              <w:noProof/>
            </w:rPr>
            <w:delText>3.2</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Bundle (275)</w:delText>
          </w:r>
          <w:r w:rsidDel="00506EBF">
            <w:rPr>
              <w:noProof/>
              <w:webHidden/>
            </w:rPr>
            <w:tab/>
            <w:delText>12</w:delText>
          </w:r>
        </w:del>
      </w:ins>
    </w:p>
    <w:p w14:paraId="59B3507A" w14:textId="3DB594A4" w:rsidR="00E41F66" w:rsidDel="00506EBF" w:rsidRDefault="00E41F66">
      <w:pPr>
        <w:pStyle w:val="TOC3"/>
        <w:tabs>
          <w:tab w:val="left" w:pos="1320"/>
          <w:tab w:val="right" w:leader="dot" w:pos="9350"/>
        </w:tabs>
        <w:rPr>
          <w:ins w:id="419" w:author="Steffen Maerdian" w:date="2018-04-18T18:14:00Z"/>
          <w:del w:id="420" w:author="Keith Oulson" w:date="2018-04-25T13:31:00Z"/>
          <w:rFonts w:asciiTheme="minorHAnsi" w:eastAsiaTheme="minorEastAsia" w:hAnsiTheme="minorHAnsi" w:cstheme="minorBidi"/>
          <w:iCs w:val="0"/>
          <w:noProof/>
          <w:sz w:val="22"/>
          <w:szCs w:val="22"/>
        </w:rPr>
      </w:pPr>
      <w:ins w:id="421" w:author="Steffen Maerdian" w:date="2018-04-18T18:14:00Z">
        <w:del w:id="422" w:author="Keith Oulson" w:date="2018-04-25T13:31:00Z">
          <w:r w:rsidRPr="00506EBF" w:rsidDel="00506EBF">
            <w:rPr>
              <w:rStyle w:val="Hyperlink"/>
              <w:iCs w:val="0"/>
              <w:noProof/>
            </w:rPr>
            <w:delText>3.2.1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275 Additional Information to Support a Claim or Encounter Bundle</w:delText>
          </w:r>
          <w:r w:rsidDel="00506EBF">
            <w:rPr>
              <w:noProof/>
              <w:webHidden/>
            </w:rPr>
            <w:tab/>
            <w:delText>12</w:delText>
          </w:r>
        </w:del>
      </w:ins>
    </w:p>
    <w:p w14:paraId="4F2330BC" w14:textId="24C5F0B6" w:rsidR="00E41F66" w:rsidDel="00506EBF" w:rsidRDefault="00E41F66">
      <w:pPr>
        <w:pStyle w:val="TOC2"/>
        <w:tabs>
          <w:tab w:val="left" w:pos="880"/>
          <w:tab w:val="right" w:leader="dot" w:pos="9350"/>
        </w:tabs>
        <w:rPr>
          <w:ins w:id="423" w:author="Steffen Maerdian" w:date="2018-04-18T18:14:00Z"/>
          <w:del w:id="424" w:author="Keith Oulson" w:date="2018-04-25T13:31:00Z"/>
          <w:rFonts w:asciiTheme="minorHAnsi" w:eastAsiaTheme="minorEastAsia" w:hAnsiTheme="minorHAnsi" w:cstheme="minorBidi"/>
          <w:b w:val="0"/>
          <w:noProof/>
          <w:sz w:val="22"/>
          <w:szCs w:val="22"/>
        </w:rPr>
      </w:pPr>
      <w:ins w:id="425" w:author="Steffen Maerdian" w:date="2018-04-18T18:14:00Z">
        <w:del w:id="426" w:author="Keith Oulson" w:date="2018-04-25T13:31:00Z">
          <w:r w:rsidRPr="00506EBF" w:rsidDel="00506EBF">
            <w:rPr>
              <w:rStyle w:val="Hyperlink"/>
              <w:b w:val="0"/>
              <w:noProof/>
            </w:rPr>
            <w:delText>3.3</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Resource Sections</w:delText>
          </w:r>
          <w:r w:rsidDel="00506EBF">
            <w:rPr>
              <w:noProof/>
              <w:webHidden/>
            </w:rPr>
            <w:tab/>
            <w:delText>13</w:delText>
          </w:r>
        </w:del>
      </w:ins>
    </w:p>
    <w:p w14:paraId="14118307" w14:textId="1B391ED9" w:rsidR="00E41F66" w:rsidDel="00506EBF" w:rsidRDefault="00E41F66">
      <w:pPr>
        <w:pStyle w:val="TOC3"/>
        <w:tabs>
          <w:tab w:val="left" w:pos="1320"/>
          <w:tab w:val="right" w:leader="dot" w:pos="9350"/>
        </w:tabs>
        <w:rPr>
          <w:ins w:id="427" w:author="Steffen Maerdian" w:date="2018-04-18T18:14:00Z"/>
          <w:del w:id="428" w:author="Keith Oulson" w:date="2018-04-25T13:31:00Z"/>
          <w:rFonts w:asciiTheme="minorHAnsi" w:eastAsiaTheme="minorEastAsia" w:hAnsiTheme="minorHAnsi" w:cstheme="minorBidi"/>
          <w:iCs w:val="0"/>
          <w:noProof/>
          <w:sz w:val="22"/>
          <w:szCs w:val="22"/>
        </w:rPr>
      </w:pPr>
      <w:ins w:id="429" w:author="Steffen Maerdian" w:date="2018-04-18T18:14:00Z">
        <w:del w:id="430" w:author="Keith Oulson" w:date="2018-04-25T13:31:00Z">
          <w:r w:rsidRPr="00506EBF" w:rsidDel="00506EBF">
            <w:rPr>
              <w:rStyle w:val="Hyperlink"/>
              <w:iCs w:val="0"/>
              <w:noProof/>
            </w:rPr>
            <w:delText>3.3.1</w:delText>
          </w:r>
          <w:r w:rsidDel="00506EBF">
            <w:rPr>
              <w:rFonts w:asciiTheme="minorHAnsi" w:eastAsiaTheme="minorEastAsia" w:hAnsiTheme="minorHAnsi" w:cstheme="minorBidi"/>
              <w:iCs w:val="0"/>
              <w:noProof/>
              <w:sz w:val="22"/>
              <w:szCs w:val="22"/>
            </w:rPr>
            <w:tab/>
          </w:r>
          <w:r w:rsidRPr="00506EBF" w:rsidDel="00506EBF">
            <w:rPr>
              <w:rStyle w:val="Hyperlink"/>
              <w:iCs w:val="0"/>
              <w:noProof/>
            </w:rPr>
            <w:delText>275 Transaction FHIR Bundle Resources</w:delText>
          </w:r>
          <w:r w:rsidDel="00506EBF">
            <w:rPr>
              <w:noProof/>
              <w:webHidden/>
            </w:rPr>
            <w:tab/>
            <w:delText>13</w:delText>
          </w:r>
        </w:del>
      </w:ins>
    </w:p>
    <w:p w14:paraId="7EDC5824" w14:textId="45BC4F80" w:rsidR="00E41F66" w:rsidDel="00506EBF" w:rsidRDefault="00E41F66">
      <w:pPr>
        <w:pStyle w:val="TOC2"/>
        <w:tabs>
          <w:tab w:val="left" w:pos="880"/>
          <w:tab w:val="right" w:leader="dot" w:pos="9350"/>
        </w:tabs>
        <w:rPr>
          <w:ins w:id="431" w:author="Steffen Maerdian" w:date="2018-04-18T18:14:00Z"/>
          <w:del w:id="432" w:author="Keith Oulson" w:date="2018-04-25T13:31:00Z"/>
          <w:rFonts w:asciiTheme="minorHAnsi" w:eastAsiaTheme="minorEastAsia" w:hAnsiTheme="minorHAnsi" w:cstheme="minorBidi"/>
          <w:b w:val="0"/>
          <w:noProof/>
          <w:sz w:val="22"/>
          <w:szCs w:val="22"/>
        </w:rPr>
      </w:pPr>
      <w:ins w:id="433" w:author="Steffen Maerdian" w:date="2018-04-18T18:14:00Z">
        <w:del w:id="434" w:author="Keith Oulson" w:date="2018-04-25T13:31:00Z">
          <w:r w:rsidRPr="00506EBF" w:rsidDel="00506EBF">
            <w:rPr>
              <w:rStyle w:val="Hyperlink"/>
              <w:b w:val="0"/>
              <w:noProof/>
            </w:rPr>
            <w:delText>3.4</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Mapping Sheet</w:delText>
          </w:r>
          <w:r w:rsidDel="00506EBF">
            <w:rPr>
              <w:noProof/>
              <w:webHidden/>
            </w:rPr>
            <w:tab/>
            <w:delText>13</w:delText>
          </w:r>
        </w:del>
      </w:ins>
    </w:p>
    <w:p w14:paraId="662E4A8C" w14:textId="56C3D108" w:rsidR="00E41F66" w:rsidDel="00506EBF" w:rsidRDefault="00E41F66">
      <w:pPr>
        <w:pStyle w:val="TOC1"/>
        <w:tabs>
          <w:tab w:val="left" w:pos="440"/>
          <w:tab w:val="right" w:leader="dot" w:pos="9350"/>
        </w:tabs>
        <w:rPr>
          <w:ins w:id="435" w:author="Steffen Maerdian" w:date="2018-04-18T18:14:00Z"/>
          <w:del w:id="436" w:author="Keith Oulson" w:date="2018-04-25T13:31:00Z"/>
          <w:rFonts w:asciiTheme="minorHAnsi" w:eastAsiaTheme="minorEastAsia" w:hAnsiTheme="minorHAnsi" w:cstheme="minorBidi"/>
          <w:b w:val="0"/>
          <w:bCs w:val="0"/>
          <w:noProof/>
          <w:sz w:val="22"/>
          <w:szCs w:val="22"/>
        </w:rPr>
      </w:pPr>
      <w:ins w:id="437" w:author="Steffen Maerdian" w:date="2018-04-18T18:14:00Z">
        <w:del w:id="438" w:author="Keith Oulson" w:date="2018-04-25T13:31:00Z">
          <w:r w:rsidRPr="00506EBF" w:rsidDel="00506EBF">
            <w:rPr>
              <w:rStyle w:val="Hyperlink"/>
              <w:b w:val="0"/>
              <w:bCs w:val="0"/>
              <w:noProof/>
            </w:rPr>
            <w:delText>4</w:delText>
          </w:r>
          <w:r w:rsidDel="00506EBF">
            <w:rPr>
              <w:rFonts w:asciiTheme="minorHAnsi" w:eastAsiaTheme="minorEastAsia" w:hAnsiTheme="minorHAnsi" w:cstheme="minorBidi"/>
              <w:b w:val="0"/>
              <w:bCs w:val="0"/>
              <w:noProof/>
              <w:sz w:val="22"/>
              <w:szCs w:val="22"/>
            </w:rPr>
            <w:tab/>
          </w:r>
          <w:r w:rsidRPr="00506EBF" w:rsidDel="00506EBF">
            <w:rPr>
              <w:rStyle w:val="Hyperlink"/>
              <w:b w:val="0"/>
              <w:bCs w:val="0"/>
              <w:noProof/>
            </w:rPr>
            <w:delText>Appendix B - TASCore Mapping Rules</w:delText>
          </w:r>
          <w:r w:rsidDel="00506EBF">
            <w:rPr>
              <w:noProof/>
              <w:webHidden/>
            </w:rPr>
            <w:tab/>
            <w:delText>13</w:delText>
          </w:r>
        </w:del>
      </w:ins>
    </w:p>
    <w:p w14:paraId="18EEC53D" w14:textId="2B51DAE5" w:rsidR="00E41F66" w:rsidDel="00506EBF" w:rsidRDefault="00E41F66">
      <w:pPr>
        <w:pStyle w:val="TOC1"/>
        <w:tabs>
          <w:tab w:val="left" w:pos="440"/>
          <w:tab w:val="right" w:leader="dot" w:pos="9350"/>
        </w:tabs>
        <w:rPr>
          <w:ins w:id="439" w:author="Steffen Maerdian" w:date="2018-04-18T18:14:00Z"/>
          <w:del w:id="440" w:author="Keith Oulson" w:date="2018-04-25T13:31:00Z"/>
          <w:rFonts w:asciiTheme="minorHAnsi" w:eastAsiaTheme="minorEastAsia" w:hAnsiTheme="minorHAnsi" w:cstheme="minorBidi"/>
          <w:b w:val="0"/>
          <w:bCs w:val="0"/>
          <w:noProof/>
          <w:sz w:val="22"/>
          <w:szCs w:val="22"/>
        </w:rPr>
      </w:pPr>
      <w:ins w:id="441" w:author="Steffen Maerdian" w:date="2018-04-18T18:14:00Z">
        <w:del w:id="442" w:author="Keith Oulson" w:date="2018-04-25T13:31:00Z">
          <w:r w:rsidRPr="00506EBF" w:rsidDel="00506EBF">
            <w:rPr>
              <w:rStyle w:val="Hyperlink"/>
              <w:b w:val="0"/>
              <w:bCs w:val="0"/>
              <w:noProof/>
            </w:rPr>
            <w:delText>5</w:delText>
          </w:r>
          <w:r w:rsidDel="00506EBF">
            <w:rPr>
              <w:rFonts w:asciiTheme="minorHAnsi" w:eastAsiaTheme="minorEastAsia" w:hAnsiTheme="minorHAnsi" w:cstheme="minorBidi"/>
              <w:b w:val="0"/>
              <w:bCs w:val="0"/>
              <w:noProof/>
              <w:sz w:val="22"/>
              <w:szCs w:val="22"/>
            </w:rPr>
            <w:tab/>
          </w:r>
          <w:r w:rsidRPr="00506EBF" w:rsidDel="00506EBF">
            <w:rPr>
              <w:rStyle w:val="Hyperlink"/>
              <w:b w:val="0"/>
              <w:bCs w:val="0"/>
              <w:noProof/>
            </w:rPr>
            <w:delText>Appendix C – TASCore Default Values</w:delText>
          </w:r>
          <w:r w:rsidDel="00506EBF">
            <w:rPr>
              <w:noProof/>
              <w:webHidden/>
            </w:rPr>
            <w:tab/>
            <w:delText>13</w:delText>
          </w:r>
        </w:del>
      </w:ins>
    </w:p>
    <w:p w14:paraId="1B11699D" w14:textId="736A75CF" w:rsidR="00E41F66" w:rsidDel="00506EBF" w:rsidRDefault="00E41F66">
      <w:pPr>
        <w:pStyle w:val="TOC1"/>
        <w:tabs>
          <w:tab w:val="left" w:pos="440"/>
          <w:tab w:val="right" w:leader="dot" w:pos="9350"/>
        </w:tabs>
        <w:rPr>
          <w:ins w:id="443" w:author="Steffen Maerdian" w:date="2018-04-18T18:14:00Z"/>
          <w:del w:id="444" w:author="Keith Oulson" w:date="2018-04-25T13:31:00Z"/>
          <w:rFonts w:asciiTheme="minorHAnsi" w:eastAsiaTheme="minorEastAsia" w:hAnsiTheme="minorHAnsi" w:cstheme="minorBidi"/>
          <w:b w:val="0"/>
          <w:bCs w:val="0"/>
          <w:noProof/>
          <w:sz w:val="22"/>
          <w:szCs w:val="22"/>
        </w:rPr>
      </w:pPr>
      <w:ins w:id="445" w:author="Steffen Maerdian" w:date="2018-04-18T18:14:00Z">
        <w:del w:id="446" w:author="Keith Oulson" w:date="2018-04-25T13:31:00Z">
          <w:r w:rsidRPr="00506EBF" w:rsidDel="00506EBF">
            <w:rPr>
              <w:rStyle w:val="Hyperlink"/>
              <w:b w:val="0"/>
              <w:bCs w:val="0"/>
              <w:noProof/>
            </w:rPr>
            <w:delText>6</w:delText>
          </w:r>
          <w:r w:rsidDel="00506EBF">
            <w:rPr>
              <w:rFonts w:asciiTheme="minorHAnsi" w:eastAsiaTheme="minorEastAsia" w:hAnsiTheme="minorHAnsi" w:cstheme="minorBidi"/>
              <w:b w:val="0"/>
              <w:bCs w:val="0"/>
              <w:noProof/>
              <w:sz w:val="22"/>
              <w:szCs w:val="22"/>
            </w:rPr>
            <w:tab/>
          </w:r>
          <w:r w:rsidRPr="00506EBF" w:rsidDel="00506EBF">
            <w:rPr>
              <w:rStyle w:val="Hyperlink"/>
              <w:b w:val="0"/>
              <w:bCs w:val="0"/>
              <w:noProof/>
            </w:rPr>
            <w:delText>Appendix D – FSC Mapping Rules</w:delText>
          </w:r>
          <w:r w:rsidDel="00506EBF">
            <w:rPr>
              <w:noProof/>
              <w:webHidden/>
            </w:rPr>
            <w:tab/>
            <w:delText>13</w:delText>
          </w:r>
        </w:del>
      </w:ins>
    </w:p>
    <w:p w14:paraId="060D6536" w14:textId="2B3C9512" w:rsidR="00E41F66" w:rsidDel="00506EBF" w:rsidRDefault="00E41F66">
      <w:pPr>
        <w:pStyle w:val="TOC1"/>
        <w:tabs>
          <w:tab w:val="left" w:pos="440"/>
          <w:tab w:val="right" w:leader="dot" w:pos="9350"/>
        </w:tabs>
        <w:rPr>
          <w:ins w:id="447" w:author="Steffen Maerdian" w:date="2018-04-18T18:14:00Z"/>
          <w:del w:id="448" w:author="Keith Oulson" w:date="2018-04-25T13:31:00Z"/>
          <w:rFonts w:asciiTheme="minorHAnsi" w:eastAsiaTheme="minorEastAsia" w:hAnsiTheme="minorHAnsi" w:cstheme="minorBidi"/>
          <w:b w:val="0"/>
          <w:bCs w:val="0"/>
          <w:noProof/>
          <w:sz w:val="22"/>
          <w:szCs w:val="22"/>
        </w:rPr>
      </w:pPr>
      <w:ins w:id="449" w:author="Steffen Maerdian" w:date="2018-04-18T18:14:00Z">
        <w:del w:id="450" w:author="Keith Oulson" w:date="2018-04-25T13:31:00Z">
          <w:r w:rsidRPr="00506EBF" w:rsidDel="00506EBF">
            <w:rPr>
              <w:rStyle w:val="Hyperlink"/>
              <w:b w:val="0"/>
              <w:bCs w:val="0"/>
              <w:noProof/>
            </w:rPr>
            <w:delText>7</w:delText>
          </w:r>
          <w:r w:rsidDel="00506EBF">
            <w:rPr>
              <w:rFonts w:asciiTheme="minorHAnsi" w:eastAsiaTheme="minorEastAsia" w:hAnsiTheme="minorHAnsi" w:cstheme="minorBidi"/>
              <w:b w:val="0"/>
              <w:bCs w:val="0"/>
              <w:noProof/>
              <w:sz w:val="22"/>
              <w:szCs w:val="22"/>
            </w:rPr>
            <w:tab/>
          </w:r>
          <w:r w:rsidRPr="00506EBF" w:rsidDel="00506EBF">
            <w:rPr>
              <w:rStyle w:val="Hyperlink"/>
              <w:b w:val="0"/>
              <w:bCs w:val="0"/>
              <w:noProof/>
            </w:rPr>
            <w:delText>Appendix E – FSC Default Values</w:delText>
          </w:r>
          <w:r w:rsidDel="00506EBF">
            <w:rPr>
              <w:noProof/>
              <w:webHidden/>
            </w:rPr>
            <w:tab/>
            <w:delText>13</w:delText>
          </w:r>
        </w:del>
      </w:ins>
    </w:p>
    <w:p w14:paraId="4AF06C6F" w14:textId="7B92A8EE" w:rsidR="00E41F66" w:rsidDel="00506EBF" w:rsidRDefault="00E41F66">
      <w:pPr>
        <w:pStyle w:val="TOC1"/>
        <w:tabs>
          <w:tab w:val="left" w:pos="440"/>
          <w:tab w:val="right" w:leader="dot" w:pos="9350"/>
        </w:tabs>
        <w:rPr>
          <w:ins w:id="451" w:author="Steffen Maerdian" w:date="2018-04-18T18:14:00Z"/>
          <w:del w:id="452" w:author="Keith Oulson" w:date="2018-04-25T13:31:00Z"/>
          <w:rFonts w:asciiTheme="minorHAnsi" w:eastAsiaTheme="minorEastAsia" w:hAnsiTheme="minorHAnsi" w:cstheme="minorBidi"/>
          <w:b w:val="0"/>
          <w:bCs w:val="0"/>
          <w:noProof/>
          <w:sz w:val="22"/>
          <w:szCs w:val="22"/>
        </w:rPr>
      </w:pPr>
      <w:ins w:id="453" w:author="Steffen Maerdian" w:date="2018-04-18T18:14:00Z">
        <w:del w:id="454" w:author="Keith Oulson" w:date="2018-04-25T13:31:00Z">
          <w:r w:rsidRPr="00506EBF" w:rsidDel="00506EBF">
            <w:rPr>
              <w:rStyle w:val="Hyperlink"/>
              <w:b w:val="0"/>
              <w:bCs w:val="0"/>
              <w:noProof/>
            </w:rPr>
            <w:delText>8</w:delText>
          </w:r>
          <w:r w:rsidDel="00506EBF">
            <w:rPr>
              <w:rFonts w:asciiTheme="minorHAnsi" w:eastAsiaTheme="minorEastAsia" w:hAnsiTheme="minorHAnsi" w:cstheme="minorBidi"/>
              <w:b w:val="0"/>
              <w:bCs w:val="0"/>
              <w:noProof/>
              <w:sz w:val="22"/>
              <w:szCs w:val="22"/>
            </w:rPr>
            <w:tab/>
          </w:r>
          <w:r w:rsidRPr="00506EBF" w:rsidDel="00506EBF">
            <w:rPr>
              <w:rStyle w:val="Hyperlink"/>
              <w:b w:val="0"/>
              <w:bCs w:val="0"/>
              <w:noProof/>
            </w:rPr>
            <w:delText>Glossary</w:delText>
          </w:r>
          <w:r w:rsidDel="00506EBF">
            <w:rPr>
              <w:noProof/>
              <w:webHidden/>
            </w:rPr>
            <w:tab/>
            <w:delText>14</w:delText>
          </w:r>
        </w:del>
      </w:ins>
    </w:p>
    <w:p w14:paraId="047CB16C" w14:textId="578454CE" w:rsidR="00E41F66" w:rsidDel="00506EBF" w:rsidRDefault="00E41F66">
      <w:pPr>
        <w:pStyle w:val="TOC1"/>
        <w:tabs>
          <w:tab w:val="left" w:pos="440"/>
          <w:tab w:val="right" w:leader="dot" w:pos="9350"/>
        </w:tabs>
        <w:rPr>
          <w:ins w:id="455" w:author="Steffen Maerdian" w:date="2018-04-18T18:14:00Z"/>
          <w:del w:id="456" w:author="Keith Oulson" w:date="2018-04-25T13:31:00Z"/>
          <w:rFonts w:asciiTheme="minorHAnsi" w:eastAsiaTheme="minorEastAsia" w:hAnsiTheme="minorHAnsi" w:cstheme="minorBidi"/>
          <w:b w:val="0"/>
          <w:bCs w:val="0"/>
          <w:noProof/>
          <w:sz w:val="22"/>
          <w:szCs w:val="22"/>
        </w:rPr>
      </w:pPr>
      <w:ins w:id="457" w:author="Steffen Maerdian" w:date="2018-04-18T18:14:00Z">
        <w:del w:id="458" w:author="Keith Oulson" w:date="2018-04-25T13:31:00Z">
          <w:r w:rsidRPr="00506EBF" w:rsidDel="00506EBF">
            <w:rPr>
              <w:rStyle w:val="Hyperlink"/>
              <w:b w:val="0"/>
              <w:bCs w:val="0"/>
              <w:noProof/>
            </w:rPr>
            <w:delText>9</w:delText>
          </w:r>
          <w:r w:rsidDel="00506EBF">
            <w:rPr>
              <w:rFonts w:asciiTheme="minorHAnsi" w:eastAsiaTheme="minorEastAsia" w:hAnsiTheme="minorHAnsi" w:cstheme="minorBidi"/>
              <w:b w:val="0"/>
              <w:bCs w:val="0"/>
              <w:noProof/>
              <w:sz w:val="22"/>
              <w:szCs w:val="22"/>
            </w:rPr>
            <w:tab/>
          </w:r>
          <w:r w:rsidRPr="00506EBF" w:rsidDel="00506EBF">
            <w:rPr>
              <w:rStyle w:val="Hyperlink"/>
              <w:b w:val="0"/>
              <w:bCs w:val="0"/>
              <w:noProof/>
            </w:rPr>
            <w:delText>Attachment A – Approval Signatures</w:delText>
          </w:r>
          <w:r w:rsidDel="00506EBF">
            <w:rPr>
              <w:noProof/>
              <w:webHidden/>
            </w:rPr>
            <w:tab/>
            <w:delText>16</w:delText>
          </w:r>
        </w:del>
      </w:ins>
    </w:p>
    <w:p w14:paraId="3EAF4092" w14:textId="6AC804E6" w:rsidR="00E41F66" w:rsidDel="00506EBF" w:rsidRDefault="00E41F66">
      <w:pPr>
        <w:pStyle w:val="TOC2"/>
        <w:tabs>
          <w:tab w:val="left" w:pos="880"/>
          <w:tab w:val="right" w:leader="dot" w:pos="9350"/>
        </w:tabs>
        <w:rPr>
          <w:ins w:id="459" w:author="Steffen Maerdian" w:date="2018-04-18T18:14:00Z"/>
          <w:del w:id="460" w:author="Keith Oulson" w:date="2018-04-25T13:31:00Z"/>
          <w:rFonts w:asciiTheme="minorHAnsi" w:eastAsiaTheme="minorEastAsia" w:hAnsiTheme="minorHAnsi" w:cstheme="minorBidi"/>
          <w:b w:val="0"/>
          <w:noProof/>
          <w:sz w:val="22"/>
          <w:szCs w:val="22"/>
        </w:rPr>
      </w:pPr>
      <w:ins w:id="461" w:author="Steffen Maerdian" w:date="2018-04-18T18:14:00Z">
        <w:del w:id="462" w:author="Keith Oulson" w:date="2018-04-25T13:31:00Z">
          <w:r w:rsidRPr="00506EBF" w:rsidDel="00506EBF">
            <w:rPr>
              <w:rStyle w:val="Hyperlink"/>
              <w:b w:val="0"/>
              <w:noProof/>
            </w:rPr>
            <w:delText>9.1</w:delText>
          </w:r>
          <w:r w:rsidDel="00506EBF">
            <w:rPr>
              <w:rFonts w:asciiTheme="minorHAnsi" w:eastAsiaTheme="minorEastAsia" w:hAnsiTheme="minorHAnsi" w:cstheme="minorBidi"/>
              <w:b w:val="0"/>
              <w:noProof/>
              <w:sz w:val="22"/>
              <w:szCs w:val="22"/>
            </w:rPr>
            <w:tab/>
          </w:r>
          <w:r w:rsidRPr="00506EBF" w:rsidDel="00506EBF">
            <w:rPr>
              <w:rStyle w:val="Hyperlink"/>
              <w:b w:val="0"/>
              <w:noProof/>
            </w:rPr>
            <w:delText>Signature page continued</w:delText>
          </w:r>
          <w:r w:rsidDel="00506EBF">
            <w:rPr>
              <w:noProof/>
              <w:webHidden/>
            </w:rPr>
            <w:tab/>
            <w:delText>17</w:delText>
          </w:r>
        </w:del>
      </w:ins>
    </w:p>
    <w:p w14:paraId="3D6F291E" w14:textId="00429C38" w:rsidR="00DB55E3" w:rsidDel="00506EBF" w:rsidRDefault="00DB55E3">
      <w:pPr>
        <w:pStyle w:val="TOC1"/>
        <w:tabs>
          <w:tab w:val="left" w:pos="440"/>
          <w:tab w:val="right" w:leader="dot" w:pos="9350"/>
        </w:tabs>
        <w:rPr>
          <w:del w:id="463" w:author="Keith Oulson" w:date="2018-04-25T13:31:00Z"/>
          <w:rFonts w:asciiTheme="minorHAnsi" w:eastAsiaTheme="minorEastAsia" w:hAnsiTheme="minorHAnsi" w:cstheme="minorBidi"/>
          <w:b w:val="0"/>
          <w:bCs w:val="0"/>
          <w:noProof/>
          <w:sz w:val="22"/>
          <w:szCs w:val="22"/>
        </w:rPr>
      </w:pPr>
      <w:del w:id="464" w:author="Keith Oulson" w:date="2018-04-25T13:31:00Z">
        <w:r w:rsidRPr="00E41F66" w:rsidDel="00506EBF">
          <w:rPr>
            <w:rPrChange w:id="465" w:author="Steffen Maerdian" w:date="2018-04-18T18:14:00Z">
              <w:rPr>
                <w:rStyle w:val="Hyperlink"/>
                <w:b w:val="0"/>
                <w:bCs w:val="0"/>
                <w:noProof/>
              </w:rPr>
            </w:rPrChange>
          </w:rPr>
          <w:delText>1</w:delText>
        </w:r>
        <w:r w:rsidDel="00506EBF">
          <w:rPr>
            <w:rFonts w:asciiTheme="minorHAnsi" w:eastAsiaTheme="minorEastAsia" w:hAnsiTheme="minorHAnsi" w:cstheme="minorBidi"/>
            <w:b w:val="0"/>
            <w:bCs w:val="0"/>
            <w:noProof/>
            <w:sz w:val="22"/>
            <w:szCs w:val="22"/>
          </w:rPr>
          <w:tab/>
        </w:r>
        <w:r w:rsidRPr="00E41F66" w:rsidDel="00506EBF">
          <w:rPr>
            <w:rPrChange w:id="466" w:author="Steffen Maerdian" w:date="2018-04-18T18:14:00Z">
              <w:rPr>
                <w:rStyle w:val="Hyperlink"/>
                <w:b w:val="0"/>
                <w:bCs w:val="0"/>
                <w:noProof/>
              </w:rPr>
            </w:rPrChange>
          </w:rPr>
          <w:delText>Introduction</w:delText>
        </w:r>
        <w:r w:rsidDel="00506EBF">
          <w:rPr>
            <w:noProof/>
            <w:webHidden/>
          </w:rPr>
          <w:tab/>
          <w:delText>1</w:delText>
        </w:r>
      </w:del>
    </w:p>
    <w:p w14:paraId="6C892CBA" w14:textId="74D3A10A" w:rsidR="00DB55E3" w:rsidDel="00506EBF" w:rsidRDefault="00DB55E3">
      <w:pPr>
        <w:pStyle w:val="TOC2"/>
        <w:tabs>
          <w:tab w:val="left" w:pos="880"/>
          <w:tab w:val="right" w:leader="dot" w:pos="9350"/>
        </w:tabs>
        <w:rPr>
          <w:del w:id="467" w:author="Keith Oulson" w:date="2018-04-25T13:31:00Z"/>
          <w:rFonts w:asciiTheme="minorHAnsi" w:eastAsiaTheme="minorEastAsia" w:hAnsiTheme="minorHAnsi" w:cstheme="minorBidi"/>
          <w:b w:val="0"/>
          <w:noProof/>
          <w:sz w:val="22"/>
          <w:szCs w:val="22"/>
        </w:rPr>
      </w:pPr>
      <w:del w:id="468" w:author="Keith Oulson" w:date="2018-04-25T13:31:00Z">
        <w:r w:rsidRPr="00E41F66" w:rsidDel="00506EBF">
          <w:rPr>
            <w:rPrChange w:id="469" w:author="Steffen Maerdian" w:date="2018-04-18T18:14:00Z">
              <w:rPr>
                <w:rStyle w:val="Hyperlink"/>
                <w:b w:val="0"/>
                <w:noProof/>
              </w:rPr>
            </w:rPrChange>
          </w:rPr>
          <w:delText>1.1</w:delText>
        </w:r>
        <w:r w:rsidDel="00506EBF">
          <w:rPr>
            <w:rFonts w:asciiTheme="minorHAnsi" w:eastAsiaTheme="minorEastAsia" w:hAnsiTheme="minorHAnsi" w:cstheme="minorBidi"/>
            <w:b w:val="0"/>
            <w:noProof/>
            <w:sz w:val="22"/>
            <w:szCs w:val="22"/>
          </w:rPr>
          <w:tab/>
        </w:r>
        <w:r w:rsidRPr="00E41F66" w:rsidDel="00506EBF">
          <w:rPr>
            <w:rPrChange w:id="470" w:author="Steffen Maerdian" w:date="2018-04-18T18:14:00Z">
              <w:rPr>
                <w:rStyle w:val="Hyperlink"/>
                <w:b w:val="0"/>
                <w:noProof/>
              </w:rPr>
            </w:rPrChange>
          </w:rPr>
          <w:delText>Purpose</w:delText>
        </w:r>
        <w:r w:rsidDel="00506EBF">
          <w:rPr>
            <w:noProof/>
            <w:webHidden/>
          </w:rPr>
          <w:tab/>
          <w:delText>1</w:delText>
        </w:r>
      </w:del>
    </w:p>
    <w:p w14:paraId="6585CAB0" w14:textId="3AB078C5" w:rsidR="00DB55E3" w:rsidDel="00506EBF" w:rsidRDefault="00DB55E3">
      <w:pPr>
        <w:pStyle w:val="TOC2"/>
        <w:tabs>
          <w:tab w:val="left" w:pos="880"/>
          <w:tab w:val="right" w:leader="dot" w:pos="9350"/>
        </w:tabs>
        <w:rPr>
          <w:del w:id="471" w:author="Keith Oulson" w:date="2018-04-25T13:31:00Z"/>
          <w:rFonts w:asciiTheme="minorHAnsi" w:eastAsiaTheme="minorEastAsia" w:hAnsiTheme="minorHAnsi" w:cstheme="minorBidi"/>
          <w:b w:val="0"/>
          <w:noProof/>
          <w:sz w:val="22"/>
          <w:szCs w:val="22"/>
        </w:rPr>
      </w:pPr>
      <w:del w:id="472" w:author="Keith Oulson" w:date="2018-04-25T13:31:00Z">
        <w:r w:rsidRPr="00E41F66" w:rsidDel="00506EBF">
          <w:rPr>
            <w:rPrChange w:id="473" w:author="Steffen Maerdian" w:date="2018-04-18T18:14:00Z">
              <w:rPr>
                <w:rStyle w:val="Hyperlink"/>
                <w:b w:val="0"/>
                <w:noProof/>
              </w:rPr>
            </w:rPrChange>
          </w:rPr>
          <w:delText>1.2</w:delText>
        </w:r>
        <w:r w:rsidDel="00506EBF">
          <w:rPr>
            <w:rFonts w:asciiTheme="minorHAnsi" w:eastAsiaTheme="minorEastAsia" w:hAnsiTheme="minorHAnsi" w:cstheme="minorBidi"/>
            <w:b w:val="0"/>
            <w:noProof/>
            <w:sz w:val="22"/>
            <w:szCs w:val="22"/>
          </w:rPr>
          <w:tab/>
        </w:r>
        <w:r w:rsidRPr="00E41F66" w:rsidDel="00506EBF">
          <w:rPr>
            <w:rPrChange w:id="474" w:author="Steffen Maerdian" w:date="2018-04-18T18:14:00Z">
              <w:rPr>
                <w:rStyle w:val="Hyperlink"/>
                <w:b w:val="0"/>
                <w:noProof/>
              </w:rPr>
            </w:rPrChange>
          </w:rPr>
          <w:delText>Scope</w:delText>
        </w:r>
        <w:r w:rsidDel="00506EBF">
          <w:rPr>
            <w:noProof/>
            <w:webHidden/>
          </w:rPr>
          <w:tab/>
          <w:delText>1</w:delText>
        </w:r>
      </w:del>
    </w:p>
    <w:p w14:paraId="58BDAA29" w14:textId="0719E255" w:rsidR="00DB55E3" w:rsidDel="00506EBF" w:rsidRDefault="00DB55E3">
      <w:pPr>
        <w:pStyle w:val="TOC2"/>
        <w:tabs>
          <w:tab w:val="left" w:pos="880"/>
          <w:tab w:val="right" w:leader="dot" w:pos="9350"/>
        </w:tabs>
        <w:rPr>
          <w:del w:id="475" w:author="Keith Oulson" w:date="2018-04-25T13:31:00Z"/>
          <w:rFonts w:asciiTheme="minorHAnsi" w:eastAsiaTheme="minorEastAsia" w:hAnsiTheme="minorHAnsi" w:cstheme="minorBidi"/>
          <w:b w:val="0"/>
          <w:noProof/>
          <w:sz w:val="22"/>
          <w:szCs w:val="22"/>
        </w:rPr>
      </w:pPr>
      <w:del w:id="476" w:author="Keith Oulson" w:date="2018-04-25T13:31:00Z">
        <w:r w:rsidRPr="00E41F66" w:rsidDel="00506EBF">
          <w:rPr>
            <w:rPrChange w:id="477" w:author="Steffen Maerdian" w:date="2018-04-18T18:14:00Z">
              <w:rPr>
                <w:rStyle w:val="Hyperlink"/>
                <w:b w:val="0"/>
                <w:noProof/>
              </w:rPr>
            </w:rPrChange>
          </w:rPr>
          <w:delText>1.3</w:delText>
        </w:r>
        <w:r w:rsidDel="00506EBF">
          <w:rPr>
            <w:rFonts w:asciiTheme="minorHAnsi" w:eastAsiaTheme="minorEastAsia" w:hAnsiTheme="minorHAnsi" w:cstheme="minorBidi"/>
            <w:b w:val="0"/>
            <w:noProof/>
            <w:sz w:val="22"/>
            <w:szCs w:val="22"/>
          </w:rPr>
          <w:tab/>
        </w:r>
        <w:r w:rsidRPr="00E41F66" w:rsidDel="00506EBF">
          <w:rPr>
            <w:rPrChange w:id="478" w:author="Steffen Maerdian" w:date="2018-04-18T18:14:00Z">
              <w:rPr>
                <w:rStyle w:val="Hyperlink"/>
                <w:b w:val="0"/>
                <w:noProof/>
              </w:rPr>
            </w:rPrChange>
          </w:rPr>
          <w:delText>System Identification</w:delText>
        </w:r>
        <w:r w:rsidDel="00506EBF">
          <w:rPr>
            <w:noProof/>
            <w:webHidden/>
          </w:rPr>
          <w:tab/>
          <w:delText>1</w:delText>
        </w:r>
      </w:del>
    </w:p>
    <w:p w14:paraId="7F35DA21" w14:textId="373A5082" w:rsidR="00DB55E3" w:rsidDel="00506EBF" w:rsidRDefault="00DB55E3">
      <w:pPr>
        <w:pStyle w:val="TOC3"/>
        <w:tabs>
          <w:tab w:val="left" w:pos="1320"/>
          <w:tab w:val="right" w:leader="dot" w:pos="9350"/>
        </w:tabs>
        <w:rPr>
          <w:del w:id="479" w:author="Keith Oulson" w:date="2018-04-25T13:31:00Z"/>
          <w:rFonts w:asciiTheme="minorHAnsi" w:eastAsiaTheme="minorEastAsia" w:hAnsiTheme="minorHAnsi" w:cstheme="minorBidi"/>
          <w:iCs w:val="0"/>
          <w:noProof/>
          <w:sz w:val="22"/>
          <w:szCs w:val="22"/>
        </w:rPr>
      </w:pPr>
      <w:del w:id="480" w:author="Keith Oulson" w:date="2018-04-25T13:31:00Z">
        <w:r w:rsidRPr="00E41F66" w:rsidDel="00506EBF">
          <w:rPr>
            <w:rPrChange w:id="481" w:author="Steffen Maerdian" w:date="2018-04-18T18:14:00Z">
              <w:rPr>
                <w:rStyle w:val="Hyperlink"/>
                <w:iCs w:val="0"/>
                <w:noProof/>
              </w:rPr>
            </w:rPrChange>
          </w:rPr>
          <w:delText>1.3.1</w:delText>
        </w:r>
        <w:r w:rsidDel="00506EBF">
          <w:rPr>
            <w:rFonts w:asciiTheme="minorHAnsi" w:eastAsiaTheme="minorEastAsia" w:hAnsiTheme="minorHAnsi" w:cstheme="minorBidi"/>
            <w:iCs w:val="0"/>
            <w:noProof/>
            <w:sz w:val="22"/>
            <w:szCs w:val="22"/>
          </w:rPr>
          <w:tab/>
        </w:r>
        <w:r w:rsidRPr="00E41F66" w:rsidDel="00506EBF">
          <w:rPr>
            <w:rPrChange w:id="482" w:author="Steffen Maerdian" w:date="2018-04-18T18:14:00Z">
              <w:rPr>
                <w:rStyle w:val="Hyperlink"/>
                <w:iCs w:val="0"/>
                <w:noProof/>
              </w:rPr>
            </w:rPrChange>
          </w:rPr>
          <w:delText>MCCF EDI TAS eBilling</w:delText>
        </w:r>
        <w:r w:rsidDel="00506EBF">
          <w:rPr>
            <w:noProof/>
            <w:webHidden/>
          </w:rPr>
          <w:tab/>
          <w:delText>2</w:delText>
        </w:r>
      </w:del>
    </w:p>
    <w:p w14:paraId="4FFE3220" w14:textId="7BF97B0F" w:rsidR="00DB55E3" w:rsidDel="00506EBF" w:rsidRDefault="00DB55E3">
      <w:pPr>
        <w:pStyle w:val="TOC3"/>
        <w:tabs>
          <w:tab w:val="left" w:pos="1320"/>
          <w:tab w:val="right" w:leader="dot" w:pos="9350"/>
        </w:tabs>
        <w:rPr>
          <w:del w:id="483" w:author="Keith Oulson" w:date="2018-04-25T13:31:00Z"/>
          <w:rFonts w:asciiTheme="minorHAnsi" w:eastAsiaTheme="minorEastAsia" w:hAnsiTheme="minorHAnsi" w:cstheme="minorBidi"/>
          <w:iCs w:val="0"/>
          <w:noProof/>
          <w:sz w:val="22"/>
          <w:szCs w:val="22"/>
        </w:rPr>
      </w:pPr>
      <w:del w:id="484" w:author="Keith Oulson" w:date="2018-04-25T13:31:00Z">
        <w:r w:rsidRPr="00E41F66" w:rsidDel="00506EBF">
          <w:rPr>
            <w:rPrChange w:id="485" w:author="Steffen Maerdian" w:date="2018-04-18T18:14:00Z">
              <w:rPr>
                <w:rStyle w:val="Hyperlink"/>
                <w:iCs w:val="0"/>
                <w:noProof/>
              </w:rPr>
            </w:rPrChange>
          </w:rPr>
          <w:delText>1.3.2</w:delText>
        </w:r>
        <w:r w:rsidDel="00506EBF">
          <w:rPr>
            <w:rFonts w:asciiTheme="minorHAnsi" w:eastAsiaTheme="minorEastAsia" w:hAnsiTheme="minorHAnsi" w:cstheme="minorBidi"/>
            <w:iCs w:val="0"/>
            <w:noProof/>
            <w:sz w:val="22"/>
            <w:szCs w:val="22"/>
          </w:rPr>
          <w:tab/>
        </w:r>
        <w:r w:rsidRPr="00E41F66" w:rsidDel="00506EBF">
          <w:rPr>
            <w:rPrChange w:id="486" w:author="Steffen Maerdian" w:date="2018-04-18T18:14:00Z">
              <w:rPr>
                <w:rStyle w:val="Hyperlink"/>
                <w:iCs w:val="0"/>
                <w:noProof/>
              </w:rPr>
            </w:rPrChange>
          </w:rPr>
          <w:delText>FSC</w:delText>
        </w:r>
        <w:r w:rsidDel="00506EBF">
          <w:rPr>
            <w:noProof/>
            <w:webHidden/>
          </w:rPr>
          <w:tab/>
          <w:delText>2</w:delText>
        </w:r>
      </w:del>
    </w:p>
    <w:p w14:paraId="65D5E57E" w14:textId="2F32A3CB" w:rsidR="00DB55E3" w:rsidDel="00506EBF" w:rsidRDefault="00DB55E3">
      <w:pPr>
        <w:pStyle w:val="TOC2"/>
        <w:tabs>
          <w:tab w:val="left" w:pos="880"/>
          <w:tab w:val="right" w:leader="dot" w:pos="9350"/>
        </w:tabs>
        <w:rPr>
          <w:del w:id="487" w:author="Keith Oulson" w:date="2018-04-25T13:31:00Z"/>
          <w:rFonts w:asciiTheme="minorHAnsi" w:eastAsiaTheme="minorEastAsia" w:hAnsiTheme="minorHAnsi" w:cstheme="minorBidi"/>
          <w:b w:val="0"/>
          <w:noProof/>
          <w:sz w:val="22"/>
          <w:szCs w:val="22"/>
        </w:rPr>
      </w:pPr>
      <w:del w:id="488" w:author="Keith Oulson" w:date="2018-04-25T13:31:00Z">
        <w:r w:rsidRPr="00E41F66" w:rsidDel="00506EBF">
          <w:rPr>
            <w:rPrChange w:id="489" w:author="Steffen Maerdian" w:date="2018-04-18T18:14:00Z">
              <w:rPr>
                <w:rStyle w:val="Hyperlink"/>
                <w:b w:val="0"/>
                <w:noProof/>
              </w:rPr>
            </w:rPrChange>
          </w:rPr>
          <w:delText>1.4</w:delText>
        </w:r>
        <w:r w:rsidDel="00506EBF">
          <w:rPr>
            <w:rFonts w:asciiTheme="minorHAnsi" w:eastAsiaTheme="minorEastAsia" w:hAnsiTheme="minorHAnsi" w:cstheme="minorBidi"/>
            <w:b w:val="0"/>
            <w:noProof/>
            <w:sz w:val="22"/>
            <w:szCs w:val="22"/>
          </w:rPr>
          <w:tab/>
        </w:r>
        <w:r w:rsidRPr="00E41F66" w:rsidDel="00506EBF">
          <w:rPr>
            <w:rPrChange w:id="490" w:author="Steffen Maerdian" w:date="2018-04-18T18:14:00Z">
              <w:rPr>
                <w:rStyle w:val="Hyperlink"/>
                <w:b w:val="0"/>
                <w:noProof/>
              </w:rPr>
            </w:rPrChange>
          </w:rPr>
          <w:delText>Operational Agreement</w:delText>
        </w:r>
        <w:r w:rsidDel="00506EBF">
          <w:rPr>
            <w:noProof/>
            <w:webHidden/>
          </w:rPr>
          <w:tab/>
          <w:delText>2</w:delText>
        </w:r>
      </w:del>
    </w:p>
    <w:p w14:paraId="59D1F3E1" w14:textId="0C829982" w:rsidR="00DB55E3" w:rsidDel="00506EBF" w:rsidRDefault="00DB55E3">
      <w:pPr>
        <w:pStyle w:val="TOC1"/>
        <w:tabs>
          <w:tab w:val="left" w:pos="440"/>
          <w:tab w:val="right" w:leader="dot" w:pos="9350"/>
        </w:tabs>
        <w:rPr>
          <w:del w:id="491" w:author="Keith Oulson" w:date="2018-04-25T13:31:00Z"/>
          <w:rFonts w:asciiTheme="minorHAnsi" w:eastAsiaTheme="minorEastAsia" w:hAnsiTheme="minorHAnsi" w:cstheme="minorBidi"/>
          <w:b w:val="0"/>
          <w:bCs w:val="0"/>
          <w:noProof/>
          <w:sz w:val="22"/>
          <w:szCs w:val="22"/>
        </w:rPr>
      </w:pPr>
      <w:del w:id="492" w:author="Keith Oulson" w:date="2018-04-25T13:31:00Z">
        <w:r w:rsidRPr="00E41F66" w:rsidDel="00506EBF">
          <w:rPr>
            <w:rPrChange w:id="493" w:author="Steffen Maerdian" w:date="2018-04-18T18:14:00Z">
              <w:rPr>
                <w:rStyle w:val="Hyperlink"/>
                <w:b w:val="0"/>
                <w:bCs w:val="0"/>
                <w:noProof/>
              </w:rPr>
            </w:rPrChange>
          </w:rPr>
          <w:delText>2</w:delText>
        </w:r>
        <w:r w:rsidDel="00506EBF">
          <w:rPr>
            <w:rFonts w:asciiTheme="minorHAnsi" w:eastAsiaTheme="minorEastAsia" w:hAnsiTheme="minorHAnsi" w:cstheme="minorBidi"/>
            <w:b w:val="0"/>
            <w:bCs w:val="0"/>
            <w:noProof/>
            <w:sz w:val="22"/>
            <w:szCs w:val="22"/>
          </w:rPr>
          <w:tab/>
        </w:r>
        <w:r w:rsidRPr="00E41F66" w:rsidDel="00506EBF">
          <w:rPr>
            <w:rPrChange w:id="494" w:author="Steffen Maerdian" w:date="2018-04-18T18:14:00Z">
              <w:rPr>
                <w:rStyle w:val="Hyperlink"/>
                <w:b w:val="0"/>
                <w:bCs w:val="0"/>
                <w:noProof/>
              </w:rPr>
            </w:rPrChange>
          </w:rPr>
          <w:delText>Interface Definition</w:delText>
        </w:r>
        <w:r w:rsidDel="00506EBF">
          <w:rPr>
            <w:noProof/>
            <w:webHidden/>
          </w:rPr>
          <w:tab/>
          <w:delText>3</w:delText>
        </w:r>
      </w:del>
    </w:p>
    <w:p w14:paraId="6685E829" w14:textId="318E3037" w:rsidR="00DB55E3" w:rsidDel="00506EBF" w:rsidRDefault="00DB55E3">
      <w:pPr>
        <w:pStyle w:val="TOC2"/>
        <w:tabs>
          <w:tab w:val="left" w:pos="880"/>
          <w:tab w:val="right" w:leader="dot" w:pos="9350"/>
        </w:tabs>
        <w:rPr>
          <w:del w:id="495" w:author="Keith Oulson" w:date="2018-04-25T13:31:00Z"/>
          <w:rFonts w:asciiTheme="minorHAnsi" w:eastAsiaTheme="minorEastAsia" w:hAnsiTheme="minorHAnsi" w:cstheme="minorBidi"/>
          <w:b w:val="0"/>
          <w:noProof/>
          <w:sz w:val="22"/>
          <w:szCs w:val="22"/>
        </w:rPr>
      </w:pPr>
      <w:del w:id="496" w:author="Keith Oulson" w:date="2018-04-25T13:31:00Z">
        <w:r w:rsidRPr="00E41F66" w:rsidDel="00506EBF">
          <w:rPr>
            <w:rPrChange w:id="497" w:author="Steffen Maerdian" w:date="2018-04-18T18:14:00Z">
              <w:rPr>
                <w:rStyle w:val="Hyperlink"/>
                <w:b w:val="0"/>
                <w:noProof/>
              </w:rPr>
            </w:rPrChange>
          </w:rPr>
          <w:delText>2.1</w:delText>
        </w:r>
        <w:r w:rsidDel="00506EBF">
          <w:rPr>
            <w:rFonts w:asciiTheme="minorHAnsi" w:eastAsiaTheme="minorEastAsia" w:hAnsiTheme="minorHAnsi" w:cstheme="minorBidi"/>
            <w:b w:val="0"/>
            <w:noProof/>
            <w:sz w:val="22"/>
            <w:szCs w:val="22"/>
          </w:rPr>
          <w:tab/>
        </w:r>
        <w:r w:rsidRPr="00E41F66" w:rsidDel="00506EBF">
          <w:rPr>
            <w:rPrChange w:id="498" w:author="Steffen Maerdian" w:date="2018-04-18T18:14:00Z">
              <w:rPr>
                <w:rStyle w:val="Hyperlink"/>
                <w:b w:val="0"/>
                <w:noProof/>
              </w:rPr>
            </w:rPrChange>
          </w:rPr>
          <w:delText>System Overview</w:delText>
        </w:r>
        <w:r w:rsidDel="00506EBF">
          <w:rPr>
            <w:noProof/>
            <w:webHidden/>
          </w:rPr>
          <w:tab/>
          <w:delText>3</w:delText>
        </w:r>
      </w:del>
    </w:p>
    <w:p w14:paraId="3A285C8A" w14:textId="2DBEC5C5" w:rsidR="00DB55E3" w:rsidDel="00506EBF" w:rsidRDefault="00DB55E3">
      <w:pPr>
        <w:pStyle w:val="TOC3"/>
        <w:tabs>
          <w:tab w:val="left" w:pos="1320"/>
          <w:tab w:val="right" w:leader="dot" w:pos="9350"/>
        </w:tabs>
        <w:rPr>
          <w:del w:id="499" w:author="Keith Oulson" w:date="2018-04-25T13:31:00Z"/>
          <w:rFonts w:asciiTheme="minorHAnsi" w:eastAsiaTheme="minorEastAsia" w:hAnsiTheme="minorHAnsi" w:cstheme="minorBidi"/>
          <w:iCs w:val="0"/>
          <w:noProof/>
          <w:sz w:val="22"/>
          <w:szCs w:val="22"/>
        </w:rPr>
      </w:pPr>
      <w:del w:id="500" w:author="Keith Oulson" w:date="2018-04-25T13:31:00Z">
        <w:r w:rsidRPr="00E41F66" w:rsidDel="00506EBF">
          <w:rPr>
            <w:rPrChange w:id="501" w:author="Steffen Maerdian" w:date="2018-04-18T18:14:00Z">
              <w:rPr>
                <w:rStyle w:val="Hyperlink"/>
                <w:iCs w:val="0"/>
                <w:noProof/>
              </w:rPr>
            </w:rPrChange>
          </w:rPr>
          <w:delText>2.1.1</w:delText>
        </w:r>
        <w:r w:rsidDel="00506EBF">
          <w:rPr>
            <w:rFonts w:asciiTheme="minorHAnsi" w:eastAsiaTheme="minorEastAsia" w:hAnsiTheme="minorHAnsi" w:cstheme="minorBidi"/>
            <w:iCs w:val="0"/>
            <w:noProof/>
            <w:sz w:val="22"/>
            <w:szCs w:val="22"/>
          </w:rPr>
          <w:tab/>
        </w:r>
        <w:r w:rsidRPr="00E41F66" w:rsidDel="00506EBF">
          <w:rPr>
            <w:rPrChange w:id="502" w:author="Steffen Maerdian" w:date="2018-04-18T18:14:00Z">
              <w:rPr>
                <w:rStyle w:val="Hyperlink"/>
                <w:iCs w:val="0"/>
                <w:noProof/>
              </w:rPr>
            </w:rPrChange>
          </w:rPr>
          <w:delText>Overview Diagram</w:delText>
        </w:r>
        <w:r w:rsidDel="00506EBF">
          <w:rPr>
            <w:noProof/>
            <w:webHidden/>
          </w:rPr>
          <w:tab/>
          <w:delText>3</w:delText>
        </w:r>
      </w:del>
    </w:p>
    <w:p w14:paraId="3972E656" w14:textId="6F6A47EB" w:rsidR="00DB55E3" w:rsidDel="00506EBF" w:rsidRDefault="00DB55E3">
      <w:pPr>
        <w:pStyle w:val="TOC2"/>
        <w:tabs>
          <w:tab w:val="left" w:pos="880"/>
          <w:tab w:val="right" w:leader="dot" w:pos="9350"/>
        </w:tabs>
        <w:rPr>
          <w:del w:id="503" w:author="Keith Oulson" w:date="2018-04-25T13:31:00Z"/>
          <w:rFonts w:asciiTheme="minorHAnsi" w:eastAsiaTheme="minorEastAsia" w:hAnsiTheme="minorHAnsi" w:cstheme="minorBidi"/>
          <w:b w:val="0"/>
          <w:noProof/>
          <w:sz w:val="22"/>
          <w:szCs w:val="22"/>
        </w:rPr>
      </w:pPr>
      <w:del w:id="504" w:author="Keith Oulson" w:date="2018-04-25T13:31:00Z">
        <w:r w:rsidRPr="00E41F66" w:rsidDel="00506EBF">
          <w:rPr>
            <w:rPrChange w:id="505" w:author="Steffen Maerdian" w:date="2018-04-18T18:14:00Z">
              <w:rPr>
                <w:rStyle w:val="Hyperlink"/>
                <w:b w:val="0"/>
                <w:noProof/>
              </w:rPr>
            </w:rPrChange>
          </w:rPr>
          <w:delText>2.2</w:delText>
        </w:r>
        <w:r w:rsidDel="00506EBF">
          <w:rPr>
            <w:rFonts w:asciiTheme="minorHAnsi" w:eastAsiaTheme="minorEastAsia" w:hAnsiTheme="minorHAnsi" w:cstheme="minorBidi"/>
            <w:b w:val="0"/>
            <w:noProof/>
            <w:sz w:val="22"/>
            <w:szCs w:val="22"/>
          </w:rPr>
          <w:tab/>
        </w:r>
        <w:r w:rsidRPr="00E41F66" w:rsidDel="00506EBF">
          <w:rPr>
            <w:rPrChange w:id="506" w:author="Steffen Maerdian" w:date="2018-04-18T18:14:00Z">
              <w:rPr>
                <w:rStyle w:val="Hyperlink"/>
                <w:b w:val="0"/>
                <w:noProof/>
              </w:rPr>
            </w:rPrChange>
          </w:rPr>
          <w:delText>Interface Overview</w:delText>
        </w:r>
        <w:r w:rsidDel="00506EBF">
          <w:rPr>
            <w:noProof/>
            <w:webHidden/>
          </w:rPr>
          <w:tab/>
          <w:delText>5</w:delText>
        </w:r>
      </w:del>
    </w:p>
    <w:p w14:paraId="07FB40AC" w14:textId="4E5B2211" w:rsidR="00DB55E3" w:rsidDel="00506EBF" w:rsidRDefault="00DB55E3">
      <w:pPr>
        <w:pStyle w:val="TOC3"/>
        <w:tabs>
          <w:tab w:val="left" w:pos="1320"/>
          <w:tab w:val="right" w:leader="dot" w:pos="9350"/>
        </w:tabs>
        <w:rPr>
          <w:del w:id="507" w:author="Keith Oulson" w:date="2018-04-25T13:31:00Z"/>
          <w:rFonts w:asciiTheme="minorHAnsi" w:eastAsiaTheme="minorEastAsia" w:hAnsiTheme="minorHAnsi" w:cstheme="minorBidi"/>
          <w:iCs w:val="0"/>
          <w:noProof/>
          <w:sz w:val="22"/>
          <w:szCs w:val="22"/>
        </w:rPr>
      </w:pPr>
      <w:del w:id="508" w:author="Keith Oulson" w:date="2018-04-25T13:31:00Z">
        <w:r w:rsidRPr="00E41F66" w:rsidDel="00506EBF">
          <w:rPr>
            <w:rPrChange w:id="509" w:author="Steffen Maerdian" w:date="2018-04-18T18:14:00Z">
              <w:rPr>
                <w:rStyle w:val="Hyperlink"/>
                <w:iCs w:val="0"/>
                <w:noProof/>
              </w:rPr>
            </w:rPrChange>
          </w:rPr>
          <w:delText>2.2.1</w:delText>
        </w:r>
        <w:r w:rsidDel="00506EBF">
          <w:rPr>
            <w:rFonts w:asciiTheme="minorHAnsi" w:eastAsiaTheme="minorEastAsia" w:hAnsiTheme="minorHAnsi" w:cstheme="minorBidi"/>
            <w:iCs w:val="0"/>
            <w:noProof/>
            <w:sz w:val="22"/>
            <w:szCs w:val="22"/>
          </w:rPr>
          <w:tab/>
        </w:r>
        <w:r w:rsidRPr="00E41F66" w:rsidDel="00506EBF">
          <w:rPr>
            <w:rPrChange w:id="510" w:author="Steffen Maerdian" w:date="2018-04-18T18:14:00Z">
              <w:rPr>
                <w:rStyle w:val="Hyperlink"/>
                <w:iCs w:val="0"/>
                <w:noProof/>
              </w:rPr>
            </w:rPrChange>
          </w:rPr>
          <w:delText>Connectivity between the systems</w:delText>
        </w:r>
        <w:r w:rsidDel="00506EBF">
          <w:rPr>
            <w:noProof/>
            <w:webHidden/>
          </w:rPr>
          <w:tab/>
          <w:delText>5</w:delText>
        </w:r>
      </w:del>
    </w:p>
    <w:p w14:paraId="4CECA847" w14:textId="42833F5F" w:rsidR="00DB55E3" w:rsidDel="00506EBF" w:rsidRDefault="00DB55E3">
      <w:pPr>
        <w:pStyle w:val="TOC2"/>
        <w:tabs>
          <w:tab w:val="left" w:pos="880"/>
          <w:tab w:val="right" w:leader="dot" w:pos="9350"/>
        </w:tabs>
        <w:rPr>
          <w:del w:id="511" w:author="Keith Oulson" w:date="2018-04-25T13:31:00Z"/>
          <w:rFonts w:asciiTheme="minorHAnsi" w:eastAsiaTheme="minorEastAsia" w:hAnsiTheme="minorHAnsi" w:cstheme="minorBidi"/>
          <w:b w:val="0"/>
          <w:noProof/>
          <w:sz w:val="22"/>
          <w:szCs w:val="22"/>
        </w:rPr>
      </w:pPr>
      <w:del w:id="512" w:author="Keith Oulson" w:date="2018-04-25T13:31:00Z">
        <w:r w:rsidRPr="00E41F66" w:rsidDel="00506EBF">
          <w:rPr>
            <w:rPrChange w:id="513" w:author="Steffen Maerdian" w:date="2018-04-18T18:14:00Z">
              <w:rPr>
                <w:rStyle w:val="Hyperlink"/>
                <w:b w:val="0"/>
                <w:noProof/>
              </w:rPr>
            </w:rPrChange>
          </w:rPr>
          <w:delText>2.3</w:delText>
        </w:r>
        <w:r w:rsidDel="00506EBF">
          <w:rPr>
            <w:rFonts w:asciiTheme="minorHAnsi" w:eastAsiaTheme="minorEastAsia" w:hAnsiTheme="minorHAnsi" w:cstheme="minorBidi"/>
            <w:b w:val="0"/>
            <w:noProof/>
            <w:sz w:val="22"/>
            <w:szCs w:val="22"/>
          </w:rPr>
          <w:tab/>
        </w:r>
        <w:r w:rsidRPr="00E41F66" w:rsidDel="00506EBF">
          <w:rPr>
            <w:rPrChange w:id="514" w:author="Steffen Maerdian" w:date="2018-04-18T18:14:00Z">
              <w:rPr>
                <w:rStyle w:val="Hyperlink"/>
                <w:b w:val="0"/>
                <w:noProof/>
              </w:rPr>
            </w:rPrChange>
          </w:rPr>
          <w:delText>Operations</w:delText>
        </w:r>
        <w:r w:rsidDel="00506EBF">
          <w:rPr>
            <w:noProof/>
            <w:webHidden/>
          </w:rPr>
          <w:tab/>
          <w:delText>6</w:delText>
        </w:r>
      </w:del>
    </w:p>
    <w:p w14:paraId="2E008290" w14:textId="6CD70E7C" w:rsidR="00DB55E3" w:rsidDel="00506EBF" w:rsidRDefault="00DB55E3">
      <w:pPr>
        <w:pStyle w:val="TOC3"/>
        <w:tabs>
          <w:tab w:val="left" w:pos="1320"/>
          <w:tab w:val="right" w:leader="dot" w:pos="9350"/>
        </w:tabs>
        <w:rPr>
          <w:del w:id="515" w:author="Keith Oulson" w:date="2018-04-25T13:31:00Z"/>
          <w:rFonts w:asciiTheme="minorHAnsi" w:eastAsiaTheme="minorEastAsia" w:hAnsiTheme="minorHAnsi" w:cstheme="minorBidi"/>
          <w:iCs w:val="0"/>
          <w:noProof/>
          <w:sz w:val="22"/>
          <w:szCs w:val="22"/>
        </w:rPr>
      </w:pPr>
      <w:del w:id="516" w:author="Keith Oulson" w:date="2018-04-25T13:31:00Z">
        <w:r w:rsidRPr="00E41F66" w:rsidDel="00506EBF">
          <w:rPr>
            <w:rPrChange w:id="517" w:author="Steffen Maerdian" w:date="2018-04-18T18:14:00Z">
              <w:rPr>
                <w:rStyle w:val="Hyperlink"/>
                <w:iCs w:val="0"/>
                <w:noProof/>
              </w:rPr>
            </w:rPrChange>
          </w:rPr>
          <w:delText>2.3.1</w:delText>
        </w:r>
        <w:r w:rsidDel="00506EBF">
          <w:rPr>
            <w:rFonts w:asciiTheme="minorHAnsi" w:eastAsiaTheme="minorEastAsia" w:hAnsiTheme="minorHAnsi" w:cstheme="minorBidi"/>
            <w:iCs w:val="0"/>
            <w:noProof/>
            <w:sz w:val="22"/>
            <w:szCs w:val="22"/>
          </w:rPr>
          <w:tab/>
        </w:r>
        <w:r w:rsidRPr="00E41F66" w:rsidDel="00506EBF">
          <w:rPr>
            <w:rPrChange w:id="518" w:author="Steffen Maerdian" w:date="2018-04-18T18:14:00Z">
              <w:rPr>
                <w:rStyle w:val="Hyperlink"/>
                <w:iCs w:val="0"/>
                <w:noProof/>
              </w:rPr>
            </w:rPrChange>
          </w:rPr>
          <w:delText>Data Extraction</w:delText>
        </w:r>
        <w:r w:rsidDel="00506EBF">
          <w:rPr>
            <w:noProof/>
            <w:webHidden/>
          </w:rPr>
          <w:tab/>
          <w:delText>6</w:delText>
        </w:r>
      </w:del>
    </w:p>
    <w:p w14:paraId="649D8ED3" w14:textId="487CAC40" w:rsidR="00DB55E3" w:rsidDel="00506EBF" w:rsidRDefault="00DB55E3">
      <w:pPr>
        <w:pStyle w:val="TOC3"/>
        <w:tabs>
          <w:tab w:val="left" w:pos="1320"/>
          <w:tab w:val="right" w:leader="dot" w:pos="9350"/>
        </w:tabs>
        <w:rPr>
          <w:del w:id="519" w:author="Keith Oulson" w:date="2018-04-25T13:31:00Z"/>
          <w:rFonts w:asciiTheme="minorHAnsi" w:eastAsiaTheme="minorEastAsia" w:hAnsiTheme="minorHAnsi" w:cstheme="minorBidi"/>
          <w:iCs w:val="0"/>
          <w:noProof/>
          <w:sz w:val="22"/>
          <w:szCs w:val="22"/>
        </w:rPr>
      </w:pPr>
      <w:del w:id="520" w:author="Keith Oulson" w:date="2018-04-25T13:31:00Z">
        <w:r w:rsidRPr="00E41F66" w:rsidDel="00506EBF">
          <w:rPr>
            <w:rPrChange w:id="521" w:author="Steffen Maerdian" w:date="2018-04-18T18:14:00Z">
              <w:rPr>
                <w:rStyle w:val="Hyperlink"/>
                <w:iCs w:val="0"/>
                <w:noProof/>
              </w:rPr>
            </w:rPrChange>
          </w:rPr>
          <w:delText>2.3.2</w:delText>
        </w:r>
        <w:r w:rsidDel="00506EBF">
          <w:rPr>
            <w:rFonts w:asciiTheme="minorHAnsi" w:eastAsiaTheme="minorEastAsia" w:hAnsiTheme="minorHAnsi" w:cstheme="minorBidi"/>
            <w:iCs w:val="0"/>
            <w:noProof/>
            <w:sz w:val="22"/>
            <w:szCs w:val="22"/>
          </w:rPr>
          <w:tab/>
        </w:r>
        <w:r w:rsidRPr="00E41F66" w:rsidDel="00506EBF">
          <w:rPr>
            <w:rPrChange w:id="522" w:author="Steffen Maerdian" w:date="2018-04-18T18:14:00Z">
              <w:rPr>
                <w:rStyle w:val="Hyperlink"/>
                <w:iCs w:val="0"/>
                <w:noProof/>
              </w:rPr>
            </w:rPrChange>
          </w:rPr>
          <w:delText>Data Transformation</w:delText>
        </w:r>
        <w:r w:rsidDel="00506EBF">
          <w:rPr>
            <w:noProof/>
            <w:webHidden/>
          </w:rPr>
          <w:tab/>
          <w:delText>6</w:delText>
        </w:r>
      </w:del>
    </w:p>
    <w:p w14:paraId="0B7D1D8E" w14:textId="772E0070" w:rsidR="00DB55E3" w:rsidDel="00506EBF" w:rsidRDefault="00DB55E3">
      <w:pPr>
        <w:pStyle w:val="TOC3"/>
        <w:tabs>
          <w:tab w:val="left" w:pos="1320"/>
          <w:tab w:val="right" w:leader="dot" w:pos="9350"/>
        </w:tabs>
        <w:rPr>
          <w:del w:id="523" w:author="Keith Oulson" w:date="2018-04-25T13:31:00Z"/>
          <w:rFonts w:asciiTheme="minorHAnsi" w:eastAsiaTheme="minorEastAsia" w:hAnsiTheme="minorHAnsi" w:cstheme="minorBidi"/>
          <w:iCs w:val="0"/>
          <w:noProof/>
          <w:sz w:val="22"/>
          <w:szCs w:val="22"/>
        </w:rPr>
      </w:pPr>
      <w:del w:id="524" w:author="Keith Oulson" w:date="2018-04-25T13:31:00Z">
        <w:r w:rsidRPr="00E41F66" w:rsidDel="00506EBF">
          <w:rPr>
            <w:rPrChange w:id="525" w:author="Steffen Maerdian" w:date="2018-04-18T18:14:00Z">
              <w:rPr>
                <w:rStyle w:val="Hyperlink"/>
                <w:iCs w:val="0"/>
                <w:noProof/>
              </w:rPr>
            </w:rPrChange>
          </w:rPr>
          <w:delText>2.3.3</w:delText>
        </w:r>
        <w:r w:rsidDel="00506EBF">
          <w:rPr>
            <w:rFonts w:asciiTheme="minorHAnsi" w:eastAsiaTheme="minorEastAsia" w:hAnsiTheme="minorHAnsi" w:cstheme="minorBidi"/>
            <w:iCs w:val="0"/>
            <w:noProof/>
            <w:sz w:val="22"/>
            <w:szCs w:val="22"/>
          </w:rPr>
          <w:tab/>
        </w:r>
        <w:r w:rsidRPr="00E41F66" w:rsidDel="00506EBF">
          <w:rPr>
            <w:rPrChange w:id="526" w:author="Steffen Maerdian" w:date="2018-04-18T18:14:00Z">
              <w:rPr>
                <w:rStyle w:val="Hyperlink"/>
                <w:iCs w:val="0"/>
                <w:noProof/>
              </w:rPr>
            </w:rPrChange>
          </w:rPr>
          <w:delText>Sending/Receiving</w:delText>
        </w:r>
        <w:r w:rsidDel="00506EBF">
          <w:rPr>
            <w:noProof/>
            <w:webHidden/>
          </w:rPr>
          <w:tab/>
          <w:delText>6</w:delText>
        </w:r>
      </w:del>
    </w:p>
    <w:p w14:paraId="59E38F73" w14:textId="37508B5C" w:rsidR="00DB55E3" w:rsidDel="00506EBF" w:rsidRDefault="00DB55E3">
      <w:pPr>
        <w:pStyle w:val="TOC2"/>
        <w:tabs>
          <w:tab w:val="left" w:pos="880"/>
          <w:tab w:val="right" w:leader="dot" w:pos="9350"/>
        </w:tabs>
        <w:rPr>
          <w:del w:id="527" w:author="Keith Oulson" w:date="2018-04-25T13:31:00Z"/>
          <w:rFonts w:asciiTheme="minorHAnsi" w:eastAsiaTheme="minorEastAsia" w:hAnsiTheme="minorHAnsi" w:cstheme="minorBidi"/>
          <w:b w:val="0"/>
          <w:noProof/>
          <w:sz w:val="22"/>
          <w:szCs w:val="22"/>
        </w:rPr>
      </w:pPr>
      <w:del w:id="528" w:author="Keith Oulson" w:date="2018-04-25T13:31:00Z">
        <w:r w:rsidRPr="00E41F66" w:rsidDel="00506EBF">
          <w:rPr>
            <w:rPrChange w:id="529" w:author="Steffen Maerdian" w:date="2018-04-18T18:14:00Z">
              <w:rPr>
                <w:rStyle w:val="Hyperlink"/>
                <w:b w:val="0"/>
                <w:noProof/>
              </w:rPr>
            </w:rPrChange>
          </w:rPr>
          <w:delText>2.4</w:delText>
        </w:r>
        <w:r w:rsidDel="00506EBF">
          <w:rPr>
            <w:rFonts w:asciiTheme="minorHAnsi" w:eastAsiaTheme="minorEastAsia" w:hAnsiTheme="minorHAnsi" w:cstheme="minorBidi"/>
            <w:b w:val="0"/>
            <w:noProof/>
            <w:sz w:val="22"/>
            <w:szCs w:val="22"/>
          </w:rPr>
          <w:tab/>
        </w:r>
        <w:r w:rsidRPr="00E41F66" w:rsidDel="00506EBF">
          <w:rPr>
            <w:rPrChange w:id="530" w:author="Steffen Maerdian" w:date="2018-04-18T18:14:00Z">
              <w:rPr>
                <w:rStyle w:val="Hyperlink"/>
                <w:b w:val="0"/>
                <w:noProof/>
              </w:rPr>
            </w:rPrChange>
          </w:rPr>
          <w:delText>Data Transfer</w:delText>
        </w:r>
        <w:r w:rsidDel="00506EBF">
          <w:rPr>
            <w:noProof/>
            <w:webHidden/>
          </w:rPr>
          <w:tab/>
          <w:delText>6</w:delText>
        </w:r>
      </w:del>
    </w:p>
    <w:p w14:paraId="0A0317D5" w14:textId="782DBC49" w:rsidR="00DB55E3" w:rsidDel="00506EBF" w:rsidRDefault="00DB55E3">
      <w:pPr>
        <w:pStyle w:val="TOC2"/>
        <w:tabs>
          <w:tab w:val="left" w:pos="880"/>
          <w:tab w:val="right" w:leader="dot" w:pos="9350"/>
        </w:tabs>
        <w:rPr>
          <w:del w:id="531" w:author="Keith Oulson" w:date="2018-04-25T13:31:00Z"/>
          <w:rFonts w:asciiTheme="minorHAnsi" w:eastAsiaTheme="minorEastAsia" w:hAnsiTheme="minorHAnsi" w:cstheme="minorBidi"/>
          <w:b w:val="0"/>
          <w:noProof/>
          <w:sz w:val="22"/>
          <w:szCs w:val="22"/>
        </w:rPr>
      </w:pPr>
      <w:del w:id="532" w:author="Keith Oulson" w:date="2018-04-25T13:31:00Z">
        <w:r w:rsidRPr="00E41F66" w:rsidDel="00506EBF">
          <w:rPr>
            <w:rPrChange w:id="533" w:author="Steffen Maerdian" w:date="2018-04-18T18:14:00Z">
              <w:rPr>
                <w:rStyle w:val="Hyperlink"/>
                <w:b w:val="0"/>
                <w:noProof/>
              </w:rPr>
            </w:rPrChange>
          </w:rPr>
          <w:delText>2.5</w:delText>
        </w:r>
        <w:r w:rsidDel="00506EBF">
          <w:rPr>
            <w:rFonts w:asciiTheme="minorHAnsi" w:eastAsiaTheme="minorEastAsia" w:hAnsiTheme="minorHAnsi" w:cstheme="minorBidi"/>
            <w:b w:val="0"/>
            <w:noProof/>
            <w:sz w:val="22"/>
            <w:szCs w:val="22"/>
          </w:rPr>
          <w:tab/>
        </w:r>
        <w:r w:rsidRPr="00E41F66" w:rsidDel="00506EBF">
          <w:rPr>
            <w:rPrChange w:id="534" w:author="Steffen Maerdian" w:date="2018-04-18T18:14:00Z">
              <w:rPr>
                <w:rStyle w:val="Hyperlink"/>
                <w:b w:val="0"/>
                <w:noProof/>
              </w:rPr>
            </w:rPrChange>
          </w:rPr>
          <w:delText>Transaction Types</w:delText>
        </w:r>
        <w:r w:rsidDel="00506EBF">
          <w:rPr>
            <w:noProof/>
            <w:webHidden/>
          </w:rPr>
          <w:tab/>
          <w:delText>6</w:delText>
        </w:r>
      </w:del>
    </w:p>
    <w:p w14:paraId="33B5ECD1" w14:textId="1CC7009D" w:rsidR="00DB55E3" w:rsidDel="00506EBF" w:rsidRDefault="00DB55E3">
      <w:pPr>
        <w:pStyle w:val="TOC2"/>
        <w:tabs>
          <w:tab w:val="left" w:pos="880"/>
          <w:tab w:val="right" w:leader="dot" w:pos="9350"/>
        </w:tabs>
        <w:rPr>
          <w:del w:id="535" w:author="Keith Oulson" w:date="2018-04-25T13:31:00Z"/>
          <w:rFonts w:asciiTheme="minorHAnsi" w:eastAsiaTheme="minorEastAsia" w:hAnsiTheme="minorHAnsi" w:cstheme="minorBidi"/>
          <w:b w:val="0"/>
          <w:noProof/>
          <w:sz w:val="22"/>
          <w:szCs w:val="22"/>
        </w:rPr>
      </w:pPr>
      <w:del w:id="536" w:author="Keith Oulson" w:date="2018-04-25T13:31:00Z">
        <w:r w:rsidRPr="00E41F66" w:rsidDel="00506EBF">
          <w:rPr>
            <w:rPrChange w:id="537" w:author="Steffen Maerdian" w:date="2018-04-18T18:14:00Z">
              <w:rPr>
                <w:rStyle w:val="Hyperlink"/>
                <w:b w:val="0"/>
                <w:noProof/>
              </w:rPr>
            </w:rPrChange>
          </w:rPr>
          <w:delText>2.6</w:delText>
        </w:r>
        <w:r w:rsidDel="00506EBF">
          <w:rPr>
            <w:rFonts w:asciiTheme="minorHAnsi" w:eastAsiaTheme="minorEastAsia" w:hAnsiTheme="minorHAnsi" w:cstheme="minorBidi"/>
            <w:b w:val="0"/>
            <w:noProof/>
            <w:sz w:val="22"/>
            <w:szCs w:val="22"/>
          </w:rPr>
          <w:tab/>
        </w:r>
        <w:r w:rsidRPr="00E41F66" w:rsidDel="00506EBF">
          <w:rPr>
            <w:rPrChange w:id="538" w:author="Steffen Maerdian" w:date="2018-04-18T18:14:00Z">
              <w:rPr>
                <w:rStyle w:val="Hyperlink"/>
                <w:b w:val="0"/>
                <w:noProof/>
              </w:rPr>
            </w:rPrChange>
          </w:rPr>
          <w:delText>Data Exchanges</w:delText>
        </w:r>
        <w:r w:rsidDel="00506EBF">
          <w:rPr>
            <w:noProof/>
            <w:webHidden/>
          </w:rPr>
          <w:tab/>
          <w:delText>6</w:delText>
        </w:r>
      </w:del>
    </w:p>
    <w:p w14:paraId="654AEEBB" w14:textId="0898FE75" w:rsidR="00DB55E3" w:rsidDel="00506EBF" w:rsidRDefault="00DB55E3">
      <w:pPr>
        <w:pStyle w:val="TOC3"/>
        <w:tabs>
          <w:tab w:val="left" w:pos="1320"/>
          <w:tab w:val="right" w:leader="dot" w:pos="9350"/>
        </w:tabs>
        <w:rPr>
          <w:del w:id="539" w:author="Keith Oulson" w:date="2018-04-25T13:31:00Z"/>
          <w:rFonts w:asciiTheme="minorHAnsi" w:eastAsiaTheme="minorEastAsia" w:hAnsiTheme="minorHAnsi" w:cstheme="minorBidi"/>
          <w:iCs w:val="0"/>
          <w:noProof/>
          <w:sz w:val="22"/>
          <w:szCs w:val="22"/>
        </w:rPr>
      </w:pPr>
      <w:del w:id="540" w:author="Keith Oulson" w:date="2018-04-25T13:31:00Z">
        <w:r w:rsidRPr="00E41F66" w:rsidDel="00506EBF">
          <w:rPr>
            <w:rPrChange w:id="541" w:author="Steffen Maerdian" w:date="2018-04-18T18:14:00Z">
              <w:rPr>
                <w:rStyle w:val="Hyperlink"/>
                <w:iCs w:val="0"/>
                <w:noProof/>
              </w:rPr>
            </w:rPrChange>
          </w:rPr>
          <w:delText>2.6.1</w:delText>
        </w:r>
        <w:r w:rsidDel="00506EBF">
          <w:rPr>
            <w:rFonts w:asciiTheme="minorHAnsi" w:eastAsiaTheme="minorEastAsia" w:hAnsiTheme="minorHAnsi" w:cstheme="minorBidi"/>
            <w:iCs w:val="0"/>
            <w:noProof/>
            <w:sz w:val="22"/>
            <w:szCs w:val="22"/>
          </w:rPr>
          <w:tab/>
        </w:r>
        <w:r w:rsidRPr="00E41F66" w:rsidDel="00506EBF">
          <w:rPr>
            <w:rPrChange w:id="542" w:author="Steffen Maerdian" w:date="2018-04-18T18:14:00Z">
              <w:rPr>
                <w:rStyle w:val="Hyperlink"/>
                <w:iCs w:val="0"/>
                <w:noProof/>
              </w:rPr>
            </w:rPrChange>
          </w:rPr>
          <w:delText>FHIR Based Resources</w:delText>
        </w:r>
        <w:r w:rsidDel="00506EBF">
          <w:rPr>
            <w:noProof/>
            <w:webHidden/>
          </w:rPr>
          <w:tab/>
          <w:delText>7</w:delText>
        </w:r>
      </w:del>
    </w:p>
    <w:p w14:paraId="06B56FDA" w14:textId="3B5ABD75" w:rsidR="00DB55E3" w:rsidDel="00506EBF" w:rsidRDefault="00DB55E3">
      <w:pPr>
        <w:pStyle w:val="TOC3"/>
        <w:tabs>
          <w:tab w:val="left" w:pos="1320"/>
          <w:tab w:val="right" w:leader="dot" w:pos="9350"/>
        </w:tabs>
        <w:rPr>
          <w:del w:id="543" w:author="Keith Oulson" w:date="2018-04-25T13:31:00Z"/>
          <w:rFonts w:asciiTheme="minorHAnsi" w:eastAsiaTheme="minorEastAsia" w:hAnsiTheme="minorHAnsi" w:cstheme="minorBidi"/>
          <w:iCs w:val="0"/>
          <w:noProof/>
          <w:sz w:val="22"/>
          <w:szCs w:val="22"/>
        </w:rPr>
      </w:pPr>
      <w:del w:id="544" w:author="Keith Oulson" w:date="2018-04-25T13:31:00Z">
        <w:r w:rsidRPr="00E41F66" w:rsidDel="00506EBF">
          <w:rPr>
            <w:rPrChange w:id="545" w:author="Steffen Maerdian" w:date="2018-04-18T18:14:00Z">
              <w:rPr>
                <w:rStyle w:val="Hyperlink"/>
                <w:iCs w:val="0"/>
                <w:noProof/>
              </w:rPr>
            </w:rPrChange>
          </w:rPr>
          <w:delText>2.6.2</w:delText>
        </w:r>
        <w:r w:rsidDel="00506EBF">
          <w:rPr>
            <w:rFonts w:asciiTheme="minorHAnsi" w:eastAsiaTheme="minorEastAsia" w:hAnsiTheme="minorHAnsi" w:cstheme="minorBidi"/>
            <w:iCs w:val="0"/>
            <w:noProof/>
            <w:sz w:val="22"/>
            <w:szCs w:val="22"/>
          </w:rPr>
          <w:tab/>
        </w:r>
        <w:r w:rsidRPr="00E41F66" w:rsidDel="00506EBF">
          <w:rPr>
            <w:rPrChange w:id="546" w:author="Steffen Maerdian" w:date="2018-04-18T18:14:00Z">
              <w:rPr>
                <w:rStyle w:val="Hyperlink"/>
                <w:iCs w:val="0"/>
                <w:noProof/>
              </w:rPr>
            </w:rPrChange>
          </w:rPr>
          <w:delText>JSON Format</w:delText>
        </w:r>
        <w:r w:rsidDel="00506EBF">
          <w:rPr>
            <w:noProof/>
            <w:webHidden/>
          </w:rPr>
          <w:tab/>
          <w:delText>7</w:delText>
        </w:r>
      </w:del>
    </w:p>
    <w:p w14:paraId="7990B198" w14:textId="5EE54478" w:rsidR="00DB55E3" w:rsidDel="00506EBF" w:rsidRDefault="00DB55E3">
      <w:pPr>
        <w:pStyle w:val="TOC3"/>
        <w:tabs>
          <w:tab w:val="left" w:pos="1320"/>
          <w:tab w:val="right" w:leader="dot" w:pos="9350"/>
        </w:tabs>
        <w:rPr>
          <w:del w:id="547" w:author="Keith Oulson" w:date="2018-04-25T13:31:00Z"/>
          <w:rFonts w:asciiTheme="minorHAnsi" w:eastAsiaTheme="minorEastAsia" w:hAnsiTheme="minorHAnsi" w:cstheme="minorBidi"/>
          <w:iCs w:val="0"/>
          <w:noProof/>
          <w:sz w:val="22"/>
          <w:szCs w:val="22"/>
        </w:rPr>
      </w:pPr>
      <w:del w:id="548" w:author="Keith Oulson" w:date="2018-04-25T13:31:00Z">
        <w:r w:rsidRPr="00E41F66" w:rsidDel="00506EBF">
          <w:rPr>
            <w:rPrChange w:id="549" w:author="Steffen Maerdian" w:date="2018-04-18T18:14:00Z">
              <w:rPr>
                <w:rStyle w:val="Hyperlink"/>
                <w:iCs w:val="0"/>
                <w:noProof/>
              </w:rPr>
            </w:rPrChange>
          </w:rPr>
          <w:delText>2.6.3</w:delText>
        </w:r>
        <w:r w:rsidDel="00506EBF">
          <w:rPr>
            <w:rFonts w:asciiTheme="minorHAnsi" w:eastAsiaTheme="minorEastAsia" w:hAnsiTheme="minorHAnsi" w:cstheme="minorBidi"/>
            <w:iCs w:val="0"/>
            <w:noProof/>
            <w:sz w:val="22"/>
            <w:szCs w:val="22"/>
          </w:rPr>
          <w:tab/>
        </w:r>
        <w:r w:rsidRPr="00E41F66" w:rsidDel="00506EBF">
          <w:rPr>
            <w:rPrChange w:id="550" w:author="Steffen Maerdian" w:date="2018-04-18T18:14:00Z">
              <w:rPr>
                <w:rStyle w:val="Hyperlink"/>
                <w:iCs w:val="0"/>
                <w:noProof/>
              </w:rPr>
            </w:rPrChange>
          </w:rPr>
          <w:delText>Bundle Definition</w:delText>
        </w:r>
        <w:r w:rsidDel="00506EBF">
          <w:rPr>
            <w:noProof/>
            <w:webHidden/>
          </w:rPr>
          <w:tab/>
          <w:delText>7</w:delText>
        </w:r>
      </w:del>
    </w:p>
    <w:p w14:paraId="3EFA0549" w14:textId="148739FA" w:rsidR="00DB55E3" w:rsidDel="00506EBF" w:rsidRDefault="00DB55E3">
      <w:pPr>
        <w:pStyle w:val="TOC2"/>
        <w:tabs>
          <w:tab w:val="left" w:pos="880"/>
          <w:tab w:val="right" w:leader="dot" w:pos="9350"/>
        </w:tabs>
        <w:rPr>
          <w:del w:id="551" w:author="Keith Oulson" w:date="2018-04-25T13:31:00Z"/>
          <w:rFonts w:asciiTheme="minorHAnsi" w:eastAsiaTheme="minorEastAsia" w:hAnsiTheme="minorHAnsi" w:cstheme="minorBidi"/>
          <w:b w:val="0"/>
          <w:noProof/>
          <w:sz w:val="22"/>
          <w:szCs w:val="22"/>
        </w:rPr>
      </w:pPr>
      <w:del w:id="552" w:author="Keith Oulson" w:date="2018-04-25T13:31:00Z">
        <w:r w:rsidRPr="00E41F66" w:rsidDel="00506EBF">
          <w:rPr>
            <w:rPrChange w:id="553" w:author="Steffen Maerdian" w:date="2018-04-18T18:14:00Z">
              <w:rPr>
                <w:rStyle w:val="Hyperlink"/>
                <w:b w:val="0"/>
                <w:noProof/>
              </w:rPr>
            </w:rPrChange>
          </w:rPr>
          <w:delText>2.7</w:delText>
        </w:r>
        <w:r w:rsidDel="00506EBF">
          <w:rPr>
            <w:rFonts w:asciiTheme="minorHAnsi" w:eastAsiaTheme="minorEastAsia" w:hAnsiTheme="minorHAnsi" w:cstheme="minorBidi"/>
            <w:b w:val="0"/>
            <w:noProof/>
            <w:sz w:val="22"/>
            <w:szCs w:val="22"/>
          </w:rPr>
          <w:tab/>
        </w:r>
        <w:r w:rsidRPr="00E41F66" w:rsidDel="00506EBF">
          <w:rPr>
            <w:rPrChange w:id="554" w:author="Steffen Maerdian" w:date="2018-04-18T18:14:00Z">
              <w:rPr>
                <w:rStyle w:val="Hyperlink"/>
                <w:b w:val="0"/>
                <w:noProof/>
              </w:rPr>
            </w:rPrChange>
          </w:rPr>
          <w:delText>Communications Methods</w:delText>
        </w:r>
        <w:r w:rsidDel="00506EBF">
          <w:rPr>
            <w:noProof/>
            <w:webHidden/>
          </w:rPr>
          <w:tab/>
          <w:delText>9</w:delText>
        </w:r>
      </w:del>
    </w:p>
    <w:p w14:paraId="18A99F1C" w14:textId="6A1EC27F" w:rsidR="00DB55E3" w:rsidDel="00506EBF" w:rsidRDefault="00DB55E3">
      <w:pPr>
        <w:pStyle w:val="TOC3"/>
        <w:tabs>
          <w:tab w:val="left" w:pos="1320"/>
          <w:tab w:val="right" w:leader="dot" w:pos="9350"/>
        </w:tabs>
        <w:rPr>
          <w:del w:id="555" w:author="Keith Oulson" w:date="2018-04-25T13:31:00Z"/>
          <w:rFonts w:asciiTheme="minorHAnsi" w:eastAsiaTheme="minorEastAsia" w:hAnsiTheme="minorHAnsi" w:cstheme="minorBidi"/>
          <w:iCs w:val="0"/>
          <w:noProof/>
          <w:sz w:val="22"/>
          <w:szCs w:val="22"/>
        </w:rPr>
      </w:pPr>
      <w:del w:id="556" w:author="Keith Oulson" w:date="2018-04-25T13:31:00Z">
        <w:r w:rsidRPr="00E41F66" w:rsidDel="00506EBF">
          <w:rPr>
            <w:rPrChange w:id="557" w:author="Steffen Maerdian" w:date="2018-04-18T18:14:00Z">
              <w:rPr>
                <w:rStyle w:val="Hyperlink"/>
                <w:iCs w:val="0"/>
                <w:noProof/>
              </w:rPr>
            </w:rPrChange>
          </w:rPr>
          <w:delText>2.7.1</w:delText>
        </w:r>
        <w:r w:rsidDel="00506EBF">
          <w:rPr>
            <w:rFonts w:asciiTheme="minorHAnsi" w:eastAsiaTheme="minorEastAsia" w:hAnsiTheme="minorHAnsi" w:cstheme="minorBidi"/>
            <w:iCs w:val="0"/>
            <w:noProof/>
            <w:sz w:val="22"/>
            <w:szCs w:val="22"/>
          </w:rPr>
          <w:tab/>
        </w:r>
        <w:r w:rsidRPr="00E41F66" w:rsidDel="00506EBF">
          <w:rPr>
            <w:rPrChange w:id="558" w:author="Steffen Maerdian" w:date="2018-04-18T18:14:00Z">
              <w:rPr>
                <w:rStyle w:val="Hyperlink"/>
                <w:iCs w:val="0"/>
                <w:noProof/>
              </w:rPr>
            </w:rPrChange>
          </w:rPr>
          <w:delText>Ports and Protocols</w:delText>
        </w:r>
        <w:r w:rsidDel="00506EBF">
          <w:rPr>
            <w:noProof/>
            <w:webHidden/>
          </w:rPr>
          <w:tab/>
          <w:delText>9</w:delText>
        </w:r>
      </w:del>
    </w:p>
    <w:p w14:paraId="3E49A3A1" w14:textId="6C25FE0E" w:rsidR="00DB55E3" w:rsidDel="00506EBF" w:rsidRDefault="00DB55E3">
      <w:pPr>
        <w:pStyle w:val="TOC3"/>
        <w:tabs>
          <w:tab w:val="left" w:pos="1320"/>
          <w:tab w:val="right" w:leader="dot" w:pos="9350"/>
        </w:tabs>
        <w:rPr>
          <w:del w:id="559" w:author="Keith Oulson" w:date="2018-04-25T13:31:00Z"/>
          <w:rFonts w:asciiTheme="minorHAnsi" w:eastAsiaTheme="minorEastAsia" w:hAnsiTheme="minorHAnsi" w:cstheme="minorBidi"/>
          <w:iCs w:val="0"/>
          <w:noProof/>
          <w:sz w:val="22"/>
          <w:szCs w:val="22"/>
        </w:rPr>
      </w:pPr>
      <w:del w:id="560" w:author="Keith Oulson" w:date="2018-04-25T13:31:00Z">
        <w:r w:rsidRPr="00E41F66" w:rsidDel="00506EBF">
          <w:rPr>
            <w:rPrChange w:id="561" w:author="Steffen Maerdian" w:date="2018-04-18T18:14:00Z">
              <w:rPr>
                <w:rStyle w:val="Hyperlink"/>
                <w:iCs w:val="0"/>
                <w:noProof/>
              </w:rPr>
            </w:rPrChange>
          </w:rPr>
          <w:delText>2.7.2</w:delText>
        </w:r>
        <w:r w:rsidDel="00506EBF">
          <w:rPr>
            <w:rFonts w:asciiTheme="minorHAnsi" w:eastAsiaTheme="minorEastAsia" w:hAnsiTheme="minorHAnsi" w:cstheme="minorBidi"/>
            <w:iCs w:val="0"/>
            <w:noProof/>
            <w:sz w:val="22"/>
            <w:szCs w:val="22"/>
          </w:rPr>
          <w:tab/>
        </w:r>
        <w:r w:rsidRPr="00E41F66" w:rsidDel="00506EBF">
          <w:rPr>
            <w:rPrChange w:id="562" w:author="Steffen Maerdian" w:date="2018-04-18T18:14:00Z">
              <w:rPr>
                <w:rStyle w:val="Hyperlink"/>
                <w:iCs w:val="0"/>
                <w:noProof/>
              </w:rPr>
            </w:rPrChange>
          </w:rPr>
          <w:delText>ESB Configuration(s)</w:delText>
        </w:r>
        <w:r w:rsidDel="00506EBF">
          <w:rPr>
            <w:noProof/>
            <w:webHidden/>
          </w:rPr>
          <w:tab/>
          <w:delText>9</w:delText>
        </w:r>
      </w:del>
    </w:p>
    <w:p w14:paraId="2A1722A5" w14:textId="315FA613" w:rsidR="00DB55E3" w:rsidDel="00506EBF" w:rsidRDefault="00DB55E3">
      <w:pPr>
        <w:pStyle w:val="TOC3"/>
        <w:tabs>
          <w:tab w:val="left" w:pos="1320"/>
          <w:tab w:val="right" w:leader="dot" w:pos="9350"/>
        </w:tabs>
        <w:rPr>
          <w:del w:id="563" w:author="Keith Oulson" w:date="2018-04-25T13:31:00Z"/>
          <w:rFonts w:asciiTheme="minorHAnsi" w:eastAsiaTheme="minorEastAsia" w:hAnsiTheme="minorHAnsi" w:cstheme="minorBidi"/>
          <w:iCs w:val="0"/>
          <w:noProof/>
          <w:sz w:val="22"/>
          <w:szCs w:val="22"/>
        </w:rPr>
      </w:pPr>
      <w:del w:id="564" w:author="Keith Oulson" w:date="2018-04-25T13:31:00Z">
        <w:r w:rsidRPr="00E41F66" w:rsidDel="00506EBF">
          <w:rPr>
            <w:rPrChange w:id="565" w:author="Steffen Maerdian" w:date="2018-04-18T18:14:00Z">
              <w:rPr>
                <w:rStyle w:val="Hyperlink"/>
                <w:iCs w:val="0"/>
                <w:noProof/>
              </w:rPr>
            </w:rPrChange>
          </w:rPr>
          <w:delText>2.7.3</w:delText>
        </w:r>
        <w:r w:rsidDel="00506EBF">
          <w:rPr>
            <w:rFonts w:asciiTheme="minorHAnsi" w:eastAsiaTheme="minorEastAsia" w:hAnsiTheme="minorHAnsi" w:cstheme="minorBidi"/>
            <w:iCs w:val="0"/>
            <w:noProof/>
            <w:sz w:val="22"/>
            <w:szCs w:val="22"/>
          </w:rPr>
          <w:tab/>
        </w:r>
        <w:r w:rsidRPr="00E41F66" w:rsidDel="00506EBF">
          <w:rPr>
            <w:rPrChange w:id="566" w:author="Steffen Maerdian" w:date="2018-04-18T18:14:00Z">
              <w:rPr>
                <w:rStyle w:val="Hyperlink"/>
                <w:iCs w:val="0"/>
                <w:noProof/>
              </w:rPr>
            </w:rPrChange>
          </w:rPr>
          <w:delText>System Configuration</w:delText>
        </w:r>
        <w:r w:rsidDel="00506EBF">
          <w:rPr>
            <w:noProof/>
            <w:webHidden/>
          </w:rPr>
          <w:tab/>
          <w:delText>9</w:delText>
        </w:r>
      </w:del>
    </w:p>
    <w:p w14:paraId="5498CE89" w14:textId="113B6839" w:rsidR="00DB55E3" w:rsidDel="00506EBF" w:rsidRDefault="00DB55E3">
      <w:pPr>
        <w:pStyle w:val="TOC2"/>
        <w:tabs>
          <w:tab w:val="left" w:pos="880"/>
          <w:tab w:val="right" w:leader="dot" w:pos="9350"/>
        </w:tabs>
        <w:rPr>
          <w:del w:id="567" w:author="Keith Oulson" w:date="2018-04-25T13:31:00Z"/>
          <w:rFonts w:asciiTheme="minorHAnsi" w:eastAsiaTheme="minorEastAsia" w:hAnsiTheme="minorHAnsi" w:cstheme="minorBidi"/>
          <w:b w:val="0"/>
          <w:noProof/>
          <w:sz w:val="22"/>
          <w:szCs w:val="22"/>
        </w:rPr>
      </w:pPr>
      <w:del w:id="568" w:author="Keith Oulson" w:date="2018-04-25T13:31:00Z">
        <w:r w:rsidRPr="00E41F66" w:rsidDel="00506EBF">
          <w:rPr>
            <w:rPrChange w:id="569" w:author="Steffen Maerdian" w:date="2018-04-18T18:14:00Z">
              <w:rPr>
                <w:rStyle w:val="Hyperlink"/>
                <w:b w:val="0"/>
                <w:noProof/>
              </w:rPr>
            </w:rPrChange>
          </w:rPr>
          <w:delText>2.8</w:delText>
        </w:r>
        <w:r w:rsidDel="00506EBF">
          <w:rPr>
            <w:rFonts w:asciiTheme="minorHAnsi" w:eastAsiaTheme="minorEastAsia" w:hAnsiTheme="minorHAnsi" w:cstheme="minorBidi"/>
            <w:b w:val="0"/>
            <w:noProof/>
            <w:sz w:val="22"/>
            <w:szCs w:val="22"/>
          </w:rPr>
          <w:tab/>
        </w:r>
        <w:r w:rsidRPr="00E41F66" w:rsidDel="00506EBF">
          <w:rPr>
            <w:rPrChange w:id="570" w:author="Steffen Maerdian" w:date="2018-04-18T18:14:00Z">
              <w:rPr>
                <w:rStyle w:val="Hyperlink"/>
                <w:b w:val="0"/>
                <w:noProof/>
              </w:rPr>
            </w:rPrChange>
          </w:rPr>
          <w:delText>Performance Requirements</w:delText>
        </w:r>
        <w:r w:rsidDel="00506EBF">
          <w:rPr>
            <w:noProof/>
            <w:webHidden/>
          </w:rPr>
          <w:tab/>
          <w:delText>10</w:delText>
        </w:r>
      </w:del>
    </w:p>
    <w:p w14:paraId="05383943" w14:textId="64322212" w:rsidR="00DB55E3" w:rsidDel="00506EBF" w:rsidRDefault="00DB55E3">
      <w:pPr>
        <w:pStyle w:val="TOC2"/>
        <w:tabs>
          <w:tab w:val="left" w:pos="880"/>
          <w:tab w:val="right" w:leader="dot" w:pos="9350"/>
        </w:tabs>
        <w:rPr>
          <w:del w:id="571" w:author="Keith Oulson" w:date="2018-04-25T13:31:00Z"/>
          <w:rFonts w:asciiTheme="minorHAnsi" w:eastAsiaTheme="minorEastAsia" w:hAnsiTheme="minorHAnsi" w:cstheme="minorBidi"/>
          <w:b w:val="0"/>
          <w:noProof/>
          <w:sz w:val="22"/>
          <w:szCs w:val="22"/>
        </w:rPr>
      </w:pPr>
      <w:del w:id="572" w:author="Keith Oulson" w:date="2018-04-25T13:31:00Z">
        <w:r w:rsidRPr="00E41F66" w:rsidDel="00506EBF">
          <w:rPr>
            <w:rPrChange w:id="573" w:author="Steffen Maerdian" w:date="2018-04-18T18:14:00Z">
              <w:rPr>
                <w:rStyle w:val="Hyperlink"/>
                <w:b w:val="0"/>
                <w:noProof/>
              </w:rPr>
            </w:rPrChange>
          </w:rPr>
          <w:delText>2.9</w:delText>
        </w:r>
        <w:r w:rsidDel="00506EBF">
          <w:rPr>
            <w:rFonts w:asciiTheme="minorHAnsi" w:eastAsiaTheme="minorEastAsia" w:hAnsiTheme="minorHAnsi" w:cstheme="minorBidi"/>
            <w:b w:val="0"/>
            <w:noProof/>
            <w:sz w:val="22"/>
            <w:szCs w:val="22"/>
          </w:rPr>
          <w:tab/>
        </w:r>
        <w:r w:rsidRPr="00E41F66" w:rsidDel="00506EBF">
          <w:rPr>
            <w:rPrChange w:id="574" w:author="Steffen Maerdian" w:date="2018-04-18T18:14:00Z">
              <w:rPr>
                <w:rStyle w:val="Hyperlink"/>
                <w:b w:val="0"/>
                <w:noProof/>
              </w:rPr>
            </w:rPrChange>
          </w:rPr>
          <w:delText>Security</w:delText>
        </w:r>
        <w:r w:rsidDel="00506EBF">
          <w:rPr>
            <w:noProof/>
            <w:webHidden/>
          </w:rPr>
          <w:tab/>
          <w:delText>10</w:delText>
        </w:r>
      </w:del>
    </w:p>
    <w:p w14:paraId="58F96A7F" w14:textId="3556CB89" w:rsidR="00DB55E3" w:rsidDel="00506EBF" w:rsidRDefault="00DB55E3">
      <w:pPr>
        <w:pStyle w:val="TOC2"/>
        <w:tabs>
          <w:tab w:val="left" w:pos="1100"/>
          <w:tab w:val="right" w:leader="dot" w:pos="9350"/>
        </w:tabs>
        <w:rPr>
          <w:del w:id="575" w:author="Keith Oulson" w:date="2018-04-25T13:31:00Z"/>
          <w:rFonts w:asciiTheme="minorHAnsi" w:eastAsiaTheme="minorEastAsia" w:hAnsiTheme="minorHAnsi" w:cstheme="minorBidi"/>
          <w:b w:val="0"/>
          <w:noProof/>
          <w:sz w:val="22"/>
          <w:szCs w:val="22"/>
        </w:rPr>
      </w:pPr>
      <w:del w:id="576" w:author="Keith Oulson" w:date="2018-04-25T13:31:00Z">
        <w:r w:rsidRPr="00E41F66" w:rsidDel="00506EBF">
          <w:rPr>
            <w:rPrChange w:id="577" w:author="Steffen Maerdian" w:date="2018-04-18T18:14:00Z">
              <w:rPr>
                <w:rStyle w:val="Hyperlink"/>
                <w:b w:val="0"/>
                <w:noProof/>
              </w:rPr>
            </w:rPrChange>
          </w:rPr>
          <w:delText>2.10</w:delText>
        </w:r>
        <w:r w:rsidDel="00506EBF">
          <w:rPr>
            <w:rFonts w:asciiTheme="minorHAnsi" w:eastAsiaTheme="minorEastAsia" w:hAnsiTheme="minorHAnsi" w:cstheme="minorBidi"/>
            <w:b w:val="0"/>
            <w:noProof/>
            <w:sz w:val="22"/>
            <w:szCs w:val="22"/>
          </w:rPr>
          <w:tab/>
        </w:r>
        <w:r w:rsidRPr="00E41F66" w:rsidDel="00506EBF">
          <w:rPr>
            <w:rPrChange w:id="578" w:author="Steffen Maerdian" w:date="2018-04-18T18:14:00Z">
              <w:rPr>
                <w:rStyle w:val="Hyperlink"/>
                <w:b w:val="0"/>
                <w:noProof/>
              </w:rPr>
            </w:rPrChange>
          </w:rPr>
          <w:delText>Testing Requirements</w:delText>
        </w:r>
        <w:r w:rsidDel="00506EBF">
          <w:rPr>
            <w:noProof/>
            <w:webHidden/>
          </w:rPr>
          <w:tab/>
          <w:delText>10</w:delText>
        </w:r>
      </w:del>
    </w:p>
    <w:p w14:paraId="73777BF3" w14:textId="1B8CDDFE" w:rsidR="00DB55E3" w:rsidDel="00506EBF" w:rsidRDefault="00DB55E3">
      <w:pPr>
        <w:pStyle w:val="TOC3"/>
        <w:tabs>
          <w:tab w:val="left" w:pos="1320"/>
          <w:tab w:val="right" w:leader="dot" w:pos="9350"/>
        </w:tabs>
        <w:rPr>
          <w:del w:id="579" w:author="Keith Oulson" w:date="2018-04-25T13:31:00Z"/>
          <w:rFonts w:asciiTheme="minorHAnsi" w:eastAsiaTheme="minorEastAsia" w:hAnsiTheme="minorHAnsi" w:cstheme="minorBidi"/>
          <w:iCs w:val="0"/>
          <w:noProof/>
          <w:sz w:val="22"/>
          <w:szCs w:val="22"/>
        </w:rPr>
      </w:pPr>
      <w:del w:id="580" w:author="Keith Oulson" w:date="2018-04-25T13:31:00Z">
        <w:r w:rsidRPr="00E41F66" w:rsidDel="00506EBF">
          <w:rPr>
            <w:rPrChange w:id="581" w:author="Steffen Maerdian" w:date="2018-04-18T18:14:00Z">
              <w:rPr>
                <w:rStyle w:val="Hyperlink"/>
                <w:iCs w:val="0"/>
                <w:noProof/>
              </w:rPr>
            </w:rPrChange>
          </w:rPr>
          <w:delText>2.10.1</w:delText>
        </w:r>
        <w:r w:rsidDel="00506EBF">
          <w:rPr>
            <w:rFonts w:asciiTheme="minorHAnsi" w:eastAsiaTheme="minorEastAsia" w:hAnsiTheme="minorHAnsi" w:cstheme="minorBidi"/>
            <w:iCs w:val="0"/>
            <w:noProof/>
            <w:sz w:val="22"/>
            <w:szCs w:val="22"/>
          </w:rPr>
          <w:tab/>
        </w:r>
        <w:r w:rsidRPr="00E41F66" w:rsidDel="00506EBF">
          <w:rPr>
            <w:rPrChange w:id="582" w:author="Steffen Maerdian" w:date="2018-04-18T18:14:00Z">
              <w:rPr>
                <w:rStyle w:val="Hyperlink"/>
                <w:iCs w:val="0"/>
                <w:noProof/>
              </w:rPr>
            </w:rPrChange>
          </w:rPr>
          <w:delText>Comparison of Data</w:delText>
        </w:r>
        <w:r w:rsidDel="00506EBF">
          <w:rPr>
            <w:noProof/>
            <w:webHidden/>
          </w:rPr>
          <w:tab/>
          <w:delText>10</w:delText>
        </w:r>
      </w:del>
    </w:p>
    <w:p w14:paraId="49DB161C" w14:textId="2A8F59AA" w:rsidR="00DB55E3" w:rsidDel="00506EBF" w:rsidRDefault="00DB55E3">
      <w:pPr>
        <w:pStyle w:val="TOC3"/>
        <w:tabs>
          <w:tab w:val="left" w:pos="1320"/>
          <w:tab w:val="right" w:leader="dot" w:pos="9350"/>
        </w:tabs>
        <w:rPr>
          <w:del w:id="583" w:author="Keith Oulson" w:date="2018-04-25T13:31:00Z"/>
          <w:rFonts w:asciiTheme="minorHAnsi" w:eastAsiaTheme="minorEastAsia" w:hAnsiTheme="minorHAnsi" w:cstheme="minorBidi"/>
          <w:iCs w:val="0"/>
          <w:noProof/>
          <w:sz w:val="22"/>
          <w:szCs w:val="22"/>
        </w:rPr>
      </w:pPr>
      <w:del w:id="584" w:author="Keith Oulson" w:date="2018-04-25T13:31:00Z">
        <w:r w:rsidRPr="00E41F66" w:rsidDel="00506EBF">
          <w:rPr>
            <w:rPrChange w:id="585" w:author="Steffen Maerdian" w:date="2018-04-18T18:14:00Z">
              <w:rPr>
                <w:rStyle w:val="Hyperlink"/>
                <w:iCs w:val="0"/>
                <w:noProof/>
              </w:rPr>
            </w:rPrChange>
          </w:rPr>
          <w:delText>2.10.2</w:delText>
        </w:r>
        <w:r w:rsidDel="00506EBF">
          <w:rPr>
            <w:rFonts w:asciiTheme="minorHAnsi" w:eastAsiaTheme="minorEastAsia" w:hAnsiTheme="minorHAnsi" w:cstheme="minorBidi"/>
            <w:iCs w:val="0"/>
            <w:noProof/>
            <w:sz w:val="22"/>
            <w:szCs w:val="22"/>
          </w:rPr>
          <w:tab/>
        </w:r>
        <w:r w:rsidRPr="00E41F66" w:rsidDel="00506EBF">
          <w:rPr>
            <w:rPrChange w:id="586" w:author="Steffen Maerdian" w:date="2018-04-18T18:14:00Z">
              <w:rPr>
                <w:rStyle w:val="Hyperlink"/>
                <w:iCs w:val="0"/>
                <w:noProof/>
              </w:rPr>
            </w:rPrChange>
          </w:rPr>
          <w:delText>Completeness</w:delText>
        </w:r>
        <w:r w:rsidDel="00506EBF">
          <w:rPr>
            <w:noProof/>
            <w:webHidden/>
          </w:rPr>
          <w:tab/>
          <w:delText>10</w:delText>
        </w:r>
      </w:del>
    </w:p>
    <w:p w14:paraId="74EBFB52" w14:textId="048D96BB" w:rsidR="00DB55E3" w:rsidDel="00506EBF" w:rsidRDefault="00DB55E3">
      <w:pPr>
        <w:pStyle w:val="TOC3"/>
        <w:tabs>
          <w:tab w:val="left" w:pos="1320"/>
          <w:tab w:val="right" w:leader="dot" w:pos="9350"/>
        </w:tabs>
        <w:rPr>
          <w:del w:id="587" w:author="Keith Oulson" w:date="2018-04-25T13:31:00Z"/>
          <w:rFonts w:asciiTheme="minorHAnsi" w:eastAsiaTheme="minorEastAsia" w:hAnsiTheme="minorHAnsi" w:cstheme="minorBidi"/>
          <w:iCs w:val="0"/>
          <w:noProof/>
          <w:sz w:val="22"/>
          <w:szCs w:val="22"/>
        </w:rPr>
      </w:pPr>
      <w:del w:id="588" w:author="Keith Oulson" w:date="2018-04-25T13:31:00Z">
        <w:r w:rsidRPr="00E41F66" w:rsidDel="00506EBF">
          <w:rPr>
            <w:rPrChange w:id="589" w:author="Steffen Maerdian" w:date="2018-04-18T18:14:00Z">
              <w:rPr>
                <w:rStyle w:val="Hyperlink"/>
                <w:iCs w:val="0"/>
                <w:noProof/>
              </w:rPr>
            </w:rPrChange>
          </w:rPr>
          <w:delText>2.10.3</w:delText>
        </w:r>
        <w:r w:rsidDel="00506EBF">
          <w:rPr>
            <w:rFonts w:asciiTheme="minorHAnsi" w:eastAsiaTheme="minorEastAsia" w:hAnsiTheme="minorHAnsi" w:cstheme="minorBidi"/>
            <w:iCs w:val="0"/>
            <w:noProof/>
            <w:sz w:val="22"/>
            <w:szCs w:val="22"/>
          </w:rPr>
          <w:tab/>
        </w:r>
        <w:r w:rsidRPr="00E41F66" w:rsidDel="00506EBF">
          <w:rPr>
            <w:rPrChange w:id="590" w:author="Steffen Maerdian" w:date="2018-04-18T18:14:00Z">
              <w:rPr>
                <w:rStyle w:val="Hyperlink"/>
                <w:iCs w:val="0"/>
                <w:noProof/>
              </w:rPr>
            </w:rPrChange>
          </w:rPr>
          <w:delText>Load Testing</w:delText>
        </w:r>
        <w:r w:rsidDel="00506EBF">
          <w:rPr>
            <w:noProof/>
            <w:webHidden/>
          </w:rPr>
          <w:tab/>
          <w:delText>10</w:delText>
        </w:r>
      </w:del>
    </w:p>
    <w:p w14:paraId="1C15801D" w14:textId="64F95B1B" w:rsidR="00DB55E3" w:rsidDel="00506EBF" w:rsidRDefault="00DB55E3">
      <w:pPr>
        <w:pStyle w:val="TOC2"/>
        <w:tabs>
          <w:tab w:val="left" w:pos="1100"/>
          <w:tab w:val="right" w:leader="dot" w:pos="9350"/>
        </w:tabs>
        <w:rPr>
          <w:del w:id="591" w:author="Keith Oulson" w:date="2018-04-25T13:31:00Z"/>
          <w:rFonts w:asciiTheme="minorHAnsi" w:eastAsiaTheme="minorEastAsia" w:hAnsiTheme="minorHAnsi" w:cstheme="minorBidi"/>
          <w:b w:val="0"/>
          <w:noProof/>
          <w:sz w:val="22"/>
          <w:szCs w:val="22"/>
        </w:rPr>
      </w:pPr>
      <w:del w:id="592" w:author="Keith Oulson" w:date="2018-04-25T13:31:00Z">
        <w:r w:rsidRPr="00E41F66" w:rsidDel="00506EBF">
          <w:rPr>
            <w:rPrChange w:id="593" w:author="Steffen Maerdian" w:date="2018-04-18T18:14:00Z">
              <w:rPr>
                <w:rStyle w:val="Hyperlink"/>
                <w:b w:val="0"/>
                <w:noProof/>
              </w:rPr>
            </w:rPrChange>
          </w:rPr>
          <w:delText>2.11</w:delText>
        </w:r>
        <w:r w:rsidDel="00506EBF">
          <w:rPr>
            <w:rFonts w:asciiTheme="minorHAnsi" w:eastAsiaTheme="minorEastAsia" w:hAnsiTheme="minorHAnsi" w:cstheme="minorBidi"/>
            <w:b w:val="0"/>
            <w:noProof/>
            <w:sz w:val="22"/>
            <w:szCs w:val="22"/>
          </w:rPr>
          <w:tab/>
        </w:r>
        <w:r w:rsidRPr="00E41F66" w:rsidDel="00506EBF">
          <w:rPr>
            <w:rPrChange w:id="594" w:author="Steffen Maerdian" w:date="2018-04-18T18:14:00Z">
              <w:rPr>
                <w:rStyle w:val="Hyperlink"/>
                <w:b w:val="0"/>
                <w:noProof/>
              </w:rPr>
            </w:rPrChange>
          </w:rPr>
          <w:delText>Policies and Constraints</w:delText>
        </w:r>
        <w:r w:rsidDel="00506EBF">
          <w:rPr>
            <w:noProof/>
            <w:webHidden/>
          </w:rPr>
          <w:tab/>
          <w:delText>11</w:delText>
        </w:r>
      </w:del>
    </w:p>
    <w:p w14:paraId="7FE08DCE" w14:textId="7E6236EE" w:rsidR="00DB55E3" w:rsidDel="00506EBF" w:rsidRDefault="00DB55E3">
      <w:pPr>
        <w:pStyle w:val="TOC3"/>
        <w:tabs>
          <w:tab w:val="left" w:pos="1320"/>
          <w:tab w:val="right" w:leader="dot" w:pos="9350"/>
        </w:tabs>
        <w:rPr>
          <w:del w:id="595" w:author="Keith Oulson" w:date="2018-04-25T13:31:00Z"/>
          <w:rFonts w:asciiTheme="minorHAnsi" w:eastAsiaTheme="minorEastAsia" w:hAnsiTheme="minorHAnsi" w:cstheme="minorBidi"/>
          <w:iCs w:val="0"/>
          <w:noProof/>
          <w:sz w:val="22"/>
          <w:szCs w:val="22"/>
        </w:rPr>
      </w:pPr>
      <w:del w:id="596" w:author="Keith Oulson" w:date="2018-04-25T13:31:00Z">
        <w:r w:rsidRPr="00E41F66" w:rsidDel="00506EBF">
          <w:rPr>
            <w:rPrChange w:id="597" w:author="Steffen Maerdian" w:date="2018-04-18T18:14:00Z">
              <w:rPr>
                <w:rStyle w:val="Hyperlink"/>
                <w:iCs w:val="0"/>
                <w:noProof/>
              </w:rPr>
            </w:rPrChange>
          </w:rPr>
          <w:delText>2.11.1</w:delText>
        </w:r>
        <w:r w:rsidDel="00506EBF">
          <w:rPr>
            <w:rFonts w:asciiTheme="minorHAnsi" w:eastAsiaTheme="minorEastAsia" w:hAnsiTheme="minorHAnsi" w:cstheme="minorBidi"/>
            <w:iCs w:val="0"/>
            <w:noProof/>
            <w:sz w:val="22"/>
            <w:szCs w:val="22"/>
          </w:rPr>
          <w:tab/>
        </w:r>
        <w:r w:rsidRPr="00E41F66" w:rsidDel="00506EBF">
          <w:rPr>
            <w:rPrChange w:id="598" w:author="Steffen Maerdian" w:date="2018-04-18T18:14:00Z">
              <w:rPr>
                <w:rStyle w:val="Hyperlink"/>
                <w:iCs w:val="0"/>
                <w:noProof/>
              </w:rPr>
            </w:rPrChange>
          </w:rPr>
          <w:delText>HIPAA Compliance</w:delText>
        </w:r>
        <w:r w:rsidDel="00506EBF">
          <w:rPr>
            <w:noProof/>
            <w:webHidden/>
          </w:rPr>
          <w:tab/>
          <w:delText>11</w:delText>
        </w:r>
      </w:del>
    </w:p>
    <w:p w14:paraId="64AD1DA8" w14:textId="35603BA7" w:rsidR="00DB55E3" w:rsidDel="00506EBF" w:rsidRDefault="00DB55E3">
      <w:pPr>
        <w:pStyle w:val="TOC1"/>
        <w:tabs>
          <w:tab w:val="left" w:pos="440"/>
          <w:tab w:val="right" w:leader="dot" w:pos="9350"/>
        </w:tabs>
        <w:rPr>
          <w:del w:id="599" w:author="Keith Oulson" w:date="2018-04-25T13:31:00Z"/>
          <w:rFonts w:asciiTheme="minorHAnsi" w:eastAsiaTheme="minorEastAsia" w:hAnsiTheme="minorHAnsi" w:cstheme="minorBidi"/>
          <w:b w:val="0"/>
          <w:bCs w:val="0"/>
          <w:noProof/>
          <w:sz w:val="22"/>
          <w:szCs w:val="22"/>
        </w:rPr>
      </w:pPr>
      <w:del w:id="600" w:author="Keith Oulson" w:date="2018-04-25T13:31:00Z">
        <w:r w:rsidRPr="00E41F66" w:rsidDel="00506EBF">
          <w:rPr>
            <w:rPrChange w:id="601" w:author="Steffen Maerdian" w:date="2018-04-18T18:14:00Z">
              <w:rPr>
                <w:rStyle w:val="Hyperlink"/>
                <w:b w:val="0"/>
                <w:bCs w:val="0"/>
                <w:noProof/>
              </w:rPr>
            </w:rPrChange>
          </w:rPr>
          <w:delText>3</w:delText>
        </w:r>
        <w:r w:rsidDel="00506EBF">
          <w:rPr>
            <w:rFonts w:asciiTheme="minorHAnsi" w:eastAsiaTheme="minorEastAsia" w:hAnsiTheme="minorHAnsi" w:cstheme="minorBidi"/>
            <w:b w:val="0"/>
            <w:bCs w:val="0"/>
            <w:noProof/>
            <w:sz w:val="22"/>
            <w:szCs w:val="22"/>
          </w:rPr>
          <w:tab/>
        </w:r>
        <w:r w:rsidRPr="00E41F66" w:rsidDel="00506EBF">
          <w:rPr>
            <w:rPrChange w:id="602" w:author="Steffen Maerdian" w:date="2018-04-18T18:14:00Z">
              <w:rPr>
                <w:rStyle w:val="Hyperlink"/>
                <w:b w:val="0"/>
                <w:bCs w:val="0"/>
                <w:noProof/>
              </w:rPr>
            </w:rPrChange>
          </w:rPr>
          <w:delText>Appendix A</w:delText>
        </w:r>
        <w:r w:rsidDel="00506EBF">
          <w:rPr>
            <w:noProof/>
            <w:webHidden/>
          </w:rPr>
          <w:tab/>
          <w:delText>12</w:delText>
        </w:r>
      </w:del>
    </w:p>
    <w:p w14:paraId="60579FC1" w14:textId="04CFB17A" w:rsidR="00DB55E3" w:rsidDel="00506EBF" w:rsidRDefault="00DB55E3">
      <w:pPr>
        <w:pStyle w:val="TOC2"/>
        <w:tabs>
          <w:tab w:val="left" w:pos="880"/>
          <w:tab w:val="right" w:leader="dot" w:pos="9350"/>
        </w:tabs>
        <w:rPr>
          <w:del w:id="603" w:author="Keith Oulson" w:date="2018-04-25T13:31:00Z"/>
          <w:rFonts w:asciiTheme="minorHAnsi" w:eastAsiaTheme="minorEastAsia" w:hAnsiTheme="minorHAnsi" w:cstheme="minorBidi"/>
          <w:b w:val="0"/>
          <w:noProof/>
          <w:sz w:val="22"/>
          <w:szCs w:val="22"/>
        </w:rPr>
      </w:pPr>
      <w:del w:id="604" w:author="Keith Oulson" w:date="2018-04-25T13:31:00Z">
        <w:r w:rsidRPr="00E41F66" w:rsidDel="00506EBF">
          <w:rPr>
            <w:rPrChange w:id="605" w:author="Steffen Maerdian" w:date="2018-04-18T18:14:00Z">
              <w:rPr>
                <w:rStyle w:val="Hyperlink"/>
                <w:b w:val="0"/>
                <w:noProof/>
              </w:rPr>
            </w:rPrChange>
          </w:rPr>
          <w:delText>3.1</w:delText>
        </w:r>
        <w:r w:rsidDel="00506EBF">
          <w:rPr>
            <w:rFonts w:asciiTheme="minorHAnsi" w:eastAsiaTheme="minorEastAsia" w:hAnsiTheme="minorHAnsi" w:cstheme="minorBidi"/>
            <w:b w:val="0"/>
            <w:noProof/>
            <w:sz w:val="22"/>
            <w:szCs w:val="22"/>
          </w:rPr>
          <w:tab/>
        </w:r>
        <w:r w:rsidRPr="00E41F66" w:rsidDel="00506EBF">
          <w:rPr>
            <w:rPrChange w:id="606" w:author="Steffen Maerdian" w:date="2018-04-18T18:14:00Z">
              <w:rPr>
                <w:rStyle w:val="Hyperlink"/>
                <w:b w:val="0"/>
                <w:noProof/>
              </w:rPr>
            </w:rPrChange>
          </w:rPr>
          <w:delText>Data Elements</w:delText>
        </w:r>
        <w:r w:rsidDel="00506EBF">
          <w:rPr>
            <w:noProof/>
            <w:webHidden/>
          </w:rPr>
          <w:tab/>
          <w:delText>12</w:delText>
        </w:r>
      </w:del>
    </w:p>
    <w:p w14:paraId="1C989445" w14:textId="213BD2F6" w:rsidR="00DB55E3" w:rsidDel="00506EBF" w:rsidRDefault="00DB55E3">
      <w:pPr>
        <w:pStyle w:val="TOC2"/>
        <w:tabs>
          <w:tab w:val="left" w:pos="880"/>
          <w:tab w:val="right" w:leader="dot" w:pos="9350"/>
        </w:tabs>
        <w:rPr>
          <w:del w:id="607" w:author="Keith Oulson" w:date="2018-04-25T13:31:00Z"/>
          <w:rFonts w:asciiTheme="minorHAnsi" w:eastAsiaTheme="minorEastAsia" w:hAnsiTheme="minorHAnsi" w:cstheme="minorBidi"/>
          <w:b w:val="0"/>
          <w:noProof/>
          <w:sz w:val="22"/>
          <w:szCs w:val="22"/>
        </w:rPr>
      </w:pPr>
      <w:del w:id="608" w:author="Keith Oulson" w:date="2018-04-25T13:31:00Z">
        <w:r w:rsidRPr="00E41F66" w:rsidDel="00506EBF">
          <w:rPr>
            <w:rPrChange w:id="609" w:author="Steffen Maerdian" w:date="2018-04-18T18:14:00Z">
              <w:rPr>
                <w:rStyle w:val="Hyperlink"/>
                <w:b w:val="0"/>
                <w:noProof/>
              </w:rPr>
            </w:rPrChange>
          </w:rPr>
          <w:delText>3.2</w:delText>
        </w:r>
        <w:r w:rsidDel="00506EBF">
          <w:rPr>
            <w:rFonts w:asciiTheme="minorHAnsi" w:eastAsiaTheme="minorEastAsia" w:hAnsiTheme="minorHAnsi" w:cstheme="minorBidi"/>
            <w:b w:val="0"/>
            <w:noProof/>
            <w:sz w:val="22"/>
            <w:szCs w:val="22"/>
          </w:rPr>
          <w:tab/>
        </w:r>
        <w:r w:rsidRPr="00E41F66" w:rsidDel="00506EBF">
          <w:rPr>
            <w:rPrChange w:id="610" w:author="Steffen Maerdian" w:date="2018-04-18T18:14:00Z">
              <w:rPr>
                <w:rStyle w:val="Hyperlink"/>
                <w:b w:val="0"/>
                <w:noProof/>
              </w:rPr>
            </w:rPrChange>
          </w:rPr>
          <w:delText>Bundle (275)</w:delText>
        </w:r>
        <w:r w:rsidDel="00506EBF">
          <w:rPr>
            <w:noProof/>
            <w:webHidden/>
          </w:rPr>
          <w:tab/>
          <w:delText>12</w:delText>
        </w:r>
      </w:del>
    </w:p>
    <w:p w14:paraId="247CD6C9" w14:textId="7027D85A" w:rsidR="00DB55E3" w:rsidDel="00506EBF" w:rsidRDefault="00DB55E3">
      <w:pPr>
        <w:pStyle w:val="TOC3"/>
        <w:tabs>
          <w:tab w:val="left" w:pos="1320"/>
          <w:tab w:val="right" w:leader="dot" w:pos="9350"/>
        </w:tabs>
        <w:rPr>
          <w:del w:id="611" w:author="Keith Oulson" w:date="2018-04-25T13:31:00Z"/>
          <w:rFonts w:asciiTheme="minorHAnsi" w:eastAsiaTheme="minorEastAsia" w:hAnsiTheme="minorHAnsi" w:cstheme="minorBidi"/>
          <w:iCs w:val="0"/>
          <w:noProof/>
          <w:sz w:val="22"/>
          <w:szCs w:val="22"/>
        </w:rPr>
      </w:pPr>
      <w:del w:id="612" w:author="Keith Oulson" w:date="2018-04-25T13:31:00Z">
        <w:r w:rsidRPr="00E41F66" w:rsidDel="00506EBF">
          <w:rPr>
            <w:rPrChange w:id="613" w:author="Steffen Maerdian" w:date="2018-04-18T18:14:00Z">
              <w:rPr>
                <w:rStyle w:val="Hyperlink"/>
                <w:iCs w:val="0"/>
                <w:noProof/>
              </w:rPr>
            </w:rPrChange>
          </w:rPr>
          <w:delText>3.2.1</w:delText>
        </w:r>
        <w:r w:rsidDel="00506EBF">
          <w:rPr>
            <w:rFonts w:asciiTheme="minorHAnsi" w:eastAsiaTheme="minorEastAsia" w:hAnsiTheme="minorHAnsi" w:cstheme="minorBidi"/>
            <w:iCs w:val="0"/>
            <w:noProof/>
            <w:sz w:val="22"/>
            <w:szCs w:val="22"/>
          </w:rPr>
          <w:tab/>
        </w:r>
        <w:r w:rsidRPr="00E41F66" w:rsidDel="00506EBF">
          <w:rPr>
            <w:rPrChange w:id="614" w:author="Steffen Maerdian" w:date="2018-04-18T18:14:00Z">
              <w:rPr>
                <w:rStyle w:val="Hyperlink"/>
                <w:iCs w:val="0"/>
                <w:noProof/>
              </w:rPr>
            </w:rPrChange>
          </w:rPr>
          <w:delText>275 Additional Information to Support a Claim or Encounter Bundle</w:delText>
        </w:r>
        <w:r w:rsidDel="00506EBF">
          <w:rPr>
            <w:noProof/>
            <w:webHidden/>
          </w:rPr>
          <w:tab/>
          <w:delText>12</w:delText>
        </w:r>
      </w:del>
    </w:p>
    <w:p w14:paraId="6448ADF1" w14:textId="09875620" w:rsidR="00DB55E3" w:rsidDel="00506EBF" w:rsidRDefault="00DB55E3">
      <w:pPr>
        <w:pStyle w:val="TOC2"/>
        <w:tabs>
          <w:tab w:val="left" w:pos="880"/>
          <w:tab w:val="right" w:leader="dot" w:pos="9350"/>
        </w:tabs>
        <w:rPr>
          <w:del w:id="615" w:author="Keith Oulson" w:date="2018-04-25T13:31:00Z"/>
          <w:rFonts w:asciiTheme="minorHAnsi" w:eastAsiaTheme="minorEastAsia" w:hAnsiTheme="minorHAnsi" w:cstheme="minorBidi"/>
          <w:b w:val="0"/>
          <w:noProof/>
          <w:sz w:val="22"/>
          <w:szCs w:val="22"/>
        </w:rPr>
      </w:pPr>
      <w:del w:id="616" w:author="Keith Oulson" w:date="2018-04-25T13:31:00Z">
        <w:r w:rsidRPr="00E41F66" w:rsidDel="00506EBF">
          <w:rPr>
            <w:rPrChange w:id="617" w:author="Steffen Maerdian" w:date="2018-04-18T18:14:00Z">
              <w:rPr>
                <w:rStyle w:val="Hyperlink"/>
                <w:b w:val="0"/>
                <w:noProof/>
              </w:rPr>
            </w:rPrChange>
          </w:rPr>
          <w:delText>3.3</w:delText>
        </w:r>
        <w:r w:rsidDel="00506EBF">
          <w:rPr>
            <w:rFonts w:asciiTheme="minorHAnsi" w:eastAsiaTheme="minorEastAsia" w:hAnsiTheme="minorHAnsi" w:cstheme="minorBidi"/>
            <w:b w:val="0"/>
            <w:noProof/>
            <w:sz w:val="22"/>
            <w:szCs w:val="22"/>
          </w:rPr>
          <w:tab/>
        </w:r>
        <w:r w:rsidRPr="00E41F66" w:rsidDel="00506EBF">
          <w:rPr>
            <w:rPrChange w:id="618" w:author="Steffen Maerdian" w:date="2018-04-18T18:14:00Z">
              <w:rPr>
                <w:rStyle w:val="Hyperlink"/>
                <w:b w:val="0"/>
                <w:noProof/>
              </w:rPr>
            </w:rPrChange>
          </w:rPr>
          <w:delText>Resource Sections</w:delText>
        </w:r>
        <w:r w:rsidDel="00506EBF">
          <w:rPr>
            <w:noProof/>
            <w:webHidden/>
          </w:rPr>
          <w:tab/>
          <w:delText>13</w:delText>
        </w:r>
      </w:del>
    </w:p>
    <w:p w14:paraId="5345D6FC" w14:textId="57B10FBF" w:rsidR="00DB55E3" w:rsidDel="00506EBF" w:rsidRDefault="00DB55E3">
      <w:pPr>
        <w:pStyle w:val="TOC3"/>
        <w:tabs>
          <w:tab w:val="left" w:pos="1320"/>
          <w:tab w:val="right" w:leader="dot" w:pos="9350"/>
        </w:tabs>
        <w:rPr>
          <w:del w:id="619" w:author="Keith Oulson" w:date="2018-04-25T13:31:00Z"/>
          <w:rFonts w:asciiTheme="minorHAnsi" w:eastAsiaTheme="minorEastAsia" w:hAnsiTheme="minorHAnsi" w:cstheme="minorBidi"/>
          <w:iCs w:val="0"/>
          <w:noProof/>
          <w:sz w:val="22"/>
          <w:szCs w:val="22"/>
        </w:rPr>
      </w:pPr>
      <w:del w:id="620" w:author="Keith Oulson" w:date="2018-04-25T13:31:00Z">
        <w:r w:rsidRPr="00E41F66" w:rsidDel="00506EBF">
          <w:rPr>
            <w:rPrChange w:id="621" w:author="Steffen Maerdian" w:date="2018-04-18T18:14:00Z">
              <w:rPr>
                <w:rStyle w:val="Hyperlink"/>
                <w:iCs w:val="0"/>
                <w:noProof/>
              </w:rPr>
            </w:rPrChange>
          </w:rPr>
          <w:delText>3.3.1</w:delText>
        </w:r>
        <w:r w:rsidDel="00506EBF">
          <w:rPr>
            <w:rFonts w:asciiTheme="minorHAnsi" w:eastAsiaTheme="minorEastAsia" w:hAnsiTheme="minorHAnsi" w:cstheme="minorBidi"/>
            <w:iCs w:val="0"/>
            <w:noProof/>
            <w:sz w:val="22"/>
            <w:szCs w:val="22"/>
          </w:rPr>
          <w:tab/>
        </w:r>
        <w:r w:rsidRPr="00E41F66" w:rsidDel="00506EBF">
          <w:rPr>
            <w:rPrChange w:id="622" w:author="Steffen Maerdian" w:date="2018-04-18T18:14:00Z">
              <w:rPr>
                <w:rStyle w:val="Hyperlink"/>
                <w:iCs w:val="0"/>
                <w:noProof/>
              </w:rPr>
            </w:rPrChange>
          </w:rPr>
          <w:delText>275 Transaction FHIR Bundle Resources</w:delText>
        </w:r>
        <w:r w:rsidDel="00506EBF">
          <w:rPr>
            <w:noProof/>
            <w:webHidden/>
          </w:rPr>
          <w:tab/>
          <w:delText>13</w:delText>
        </w:r>
      </w:del>
    </w:p>
    <w:p w14:paraId="3955529F" w14:textId="2C7C1509" w:rsidR="00DB55E3" w:rsidDel="00506EBF" w:rsidRDefault="00DB55E3">
      <w:pPr>
        <w:pStyle w:val="TOC2"/>
        <w:tabs>
          <w:tab w:val="left" w:pos="880"/>
          <w:tab w:val="right" w:leader="dot" w:pos="9350"/>
        </w:tabs>
        <w:rPr>
          <w:del w:id="623" w:author="Keith Oulson" w:date="2018-04-25T13:31:00Z"/>
          <w:rFonts w:asciiTheme="minorHAnsi" w:eastAsiaTheme="minorEastAsia" w:hAnsiTheme="minorHAnsi" w:cstheme="minorBidi"/>
          <w:b w:val="0"/>
          <w:noProof/>
          <w:sz w:val="22"/>
          <w:szCs w:val="22"/>
        </w:rPr>
      </w:pPr>
      <w:del w:id="624" w:author="Keith Oulson" w:date="2018-04-25T13:31:00Z">
        <w:r w:rsidRPr="00E41F66" w:rsidDel="00506EBF">
          <w:rPr>
            <w:rPrChange w:id="625" w:author="Steffen Maerdian" w:date="2018-04-18T18:14:00Z">
              <w:rPr>
                <w:rStyle w:val="Hyperlink"/>
                <w:b w:val="0"/>
                <w:noProof/>
              </w:rPr>
            </w:rPrChange>
          </w:rPr>
          <w:delText>3.4</w:delText>
        </w:r>
        <w:r w:rsidDel="00506EBF">
          <w:rPr>
            <w:rFonts w:asciiTheme="minorHAnsi" w:eastAsiaTheme="minorEastAsia" w:hAnsiTheme="minorHAnsi" w:cstheme="minorBidi"/>
            <w:b w:val="0"/>
            <w:noProof/>
            <w:sz w:val="22"/>
            <w:szCs w:val="22"/>
          </w:rPr>
          <w:tab/>
        </w:r>
        <w:r w:rsidRPr="00E41F66" w:rsidDel="00506EBF">
          <w:rPr>
            <w:rPrChange w:id="626" w:author="Steffen Maerdian" w:date="2018-04-18T18:14:00Z">
              <w:rPr>
                <w:rStyle w:val="Hyperlink"/>
                <w:b w:val="0"/>
                <w:noProof/>
              </w:rPr>
            </w:rPrChange>
          </w:rPr>
          <w:delText>Mapping Sheet</w:delText>
        </w:r>
        <w:r w:rsidDel="00506EBF">
          <w:rPr>
            <w:noProof/>
            <w:webHidden/>
          </w:rPr>
          <w:tab/>
          <w:delText>13</w:delText>
        </w:r>
      </w:del>
    </w:p>
    <w:p w14:paraId="194F65C5" w14:textId="2AEBAD6C" w:rsidR="00DB55E3" w:rsidDel="00506EBF" w:rsidRDefault="00DB55E3">
      <w:pPr>
        <w:pStyle w:val="TOC1"/>
        <w:tabs>
          <w:tab w:val="left" w:pos="440"/>
          <w:tab w:val="right" w:leader="dot" w:pos="9350"/>
        </w:tabs>
        <w:rPr>
          <w:del w:id="627" w:author="Keith Oulson" w:date="2018-04-25T13:31:00Z"/>
          <w:rFonts w:asciiTheme="minorHAnsi" w:eastAsiaTheme="minorEastAsia" w:hAnsiTheme="minorHAnsi" w:cstheme="minorBidi"/>
          <w:b w:val="0"/>
          <w:bCs w:val="0"/>
          <w:noProof/>
          <w:sz w:val="22"/>
          <w:szCs w:val="22"/>
        </w:rPr>
      </w:pPr>
      <w:del w:id="628" w:author="Keith Oulson" w:date="2018-04-25T13:31:00Z">
        <w:r w:rsidRPr="00E41F66" w:rsidDel="00506EBF">
          <w:rPr>
            <w:rPrChange w:id="629" w:author="Steffen Maerdian" w:date="2018-04-18T18:14:00Z">
              <w:rPr>
                <w:rStyle w:val="Hyperlink"/>
                <w:b w:val="0"/>
                <w:bCs w:val="0"/>
                <w:noProof/>
              </w:rPr>
            </w:rPrChange>
          </w:rPr>
          <w:delText>4</w:delText>
        </w:r>
        <w:r w:rsidDel="00506EBF">
          <w:rPr>
            <w:rFonts w:asciiTheme="minorHAnsi" w:eastAsiaTheme="minorEastAsia" w:hAnsiTheme="minorHAnsi" w:cstheme="minorBidi"/>
            <w:b w:val="0"/>
            <w:bCs w:val="0"/>
            <w:noProof/>
            <w:sz w:val="22"/>
            <w:szCs w:val="22"/>
          </w:rPr>
          <w:tab/>
        </w:r>
        <w:r w:rsidRPr="00E41F66" w:rsidDel="00506EBF">
          <w:rPr>
            <w:rPrChange w:id="630" w:author="Steffen Maerdian" w:date="2018-04-18T18:14:00Z">
              <w:rPr>
                <w:rStyle w:val="Hyperlink"/>
                <w:b w:val="0"/>
                <w:bCs w:val="0"/>
                <w:noProof/>
              </w:rPr>
            </w:rPrChange>
          </w:rPr>
          <w:delText>Appendix B - TASCore Mapping Rules</w:delText>
        </w:r>
        <w:r w:rsidDel="00506EBF">
          <w:rPr>
            <w:noProof/>
            <w:webHidden/>
          </w:rPr>
          <w:tab/>
          <w:delText>13</w:delText>
        </w:r>
      </w:del>
    </w:p>
    <w:p w14:paraId="15FFFF66" w14:textId="77D79A78" w:rsidR="00DB55E3" w:rsidDel="00506EBF" w:rsidRDefault="00DB55E3">
      <w:pPr>
        <w:pStyle w:val="TOC1"/>
        <w:tabs>
          <w:tab w:val="left" w:pos="440"/>
          <w:tab w:val="right" w:leader="dot" w:pos="9350"/>
        </w:tabs>
        <w:rPr>
          <w:del w:id="631" w:author="Keith Oulson" w:date="2018-04-25T13:31:00Z"/>
          <w:rFonts w:asciiTheme="minorHAnsi" w:eastAsiaTheme="minorEastAsia" w:hAnsiTheme="minorHAnsi" w:cstheme="minorBidi"/>
          <w:b w:val="0"/>
          <w:bCs w:val="0"/>
          <w:noProof/>
          <w:sz w:val="22"/>
          <w:szCs w:val="22"/>
        </w:rPr>
      </w:pPr>
      <w:del w:id="632" w:author="Keith Oulson" w:date="2018-04-25T13:31:00Z">
        <w:r w:rsidRPr="00E41F66" w:rsidDel="00506EBF">
          <w:rPr>
            <w:rPrChange w:id="633" w:author="Steffen Maerdian" w:date="2018-04-18T18:14:00Z">
              <w:rPr>
                <w:rStyle w:val="Hyperlink"/>
                <w:b w:val="0"/>
                <w:bCs w:val="0"/>
                <w:noProof/>
              </w:rPr>
            </w:rPrChange>
          </w:rPr>
          <w:delText>5</w:delText>
        </w:r>
        <w:r w:rsidDel="00506EBF">
          <w:rPr>
            <w:rFonts w:asciiTheme="minorHAnsi" w:eastAsiaTheme="minorEastAsia" w:hAnsiTheme="minorHAnsi" w:cstheme="minorBidi"/>
            <w:b w:val="0"/>
            <w:bCs w:val="0"/>
            <w:noProof/>
            <w:sz w:val="22"/>
            <w:szCs w:val="22"/>
          </w:rPr>
          <w:tab/>
        </w:r>
        <w:r w:rsidRPr="00E41F66" w:rsidDel="00506EBF">
          <w:rPr>
            <w:rPrChange w:id="634" w:author="Steffen Maerdian" w:date="2018-04-18T18:14:00Z">
              <w:rPr>
                <w:rStyle w:val="Hyperlink"/>
                <w:b w:val="0"/>
                <w:bCs w:val="0"/>
                <w:noProof/>
              </w:rPr>
            </w:rPrChange>
          </w:rPr>
          <w:delText>Appendix C – TASCore Default Values</w:delText>
        </w:r>
        <w:r w:rsidDel="00506EBF">
          <w:rPr>
            <w:noProof/>
            <w:webHidden/>
          </w:rPr>
          <w:tab/>
          <w:delText>13</w:delText>
        </w:r>
      </w:del>
    </w:p>
    <w:p w14:paraId="18F5B4D0" w14:textId="7D57006D" w:rsidR="00DB55E3" w:rsidDel="00506EBF" w:rsidRDefault="00DB55E3">
      <w:pPr>
        <w:pStyle w:val="TOC1"/>
        <w:tabs>
          <w:tab w:val="left" w:pos="440"/>
          <w:tab w:val="right" w:leader="dot" w:pos="9350"/>
        </w:tabs>
        <w:rPr>
          <w:del w:id="635" w:author="Keith Oulson" w:date="2018-04-25T13:31:00Z"/>
          <w:rFonts w:asciiTheme="minorHAnsi" w:eastAsiaTheme="minorEastAsia" w:hAnsiTheme="minorHAnsi" w:cstheme="minorBidi"/>
          <w:b w:val="0"/>
          <w:bCs w:val="0"/>
          <w:noProof/>
          <w:sz w:val="22"/>
          <w:szCs w:val="22"/>
        </w:rPr>
      </w:pPr>
      <w:del w:id="636" w:author="Keith Oulson" w:date="2018-04-25T13:31:00Z">
        <w:r w:rsidRPr="00E41F66" w:rsidDel="00506EBF">
          <w:rPr>
            <w:rPrChange w:id="637" w:author="Steffen Maerdian" w:date="2018-04-18T18:14:00Z">
              <w:rPr>
                <w:rStyle w:val="Hyperlink"/>
                <w:b w:val="0"/>
                <w:bCs w:val="0"/>
                <w:noProof/>
              </w:rPr>
            </w:rPrChange>
          </w:rPr>
          <w:delText>6</w:delText>
        </w:r>
        <w:r w:rsidDel="00506EBF">
          <w:rPr>
            <w:rFonts w:asciiTheme="minorHAnsi" w:eastAsiaTheme="minorEastAsia" w:hAnsiTheme="minorHAnsi" w:cstheme="minorBidi"/>
            <w:b w:val="0"/>
            <w:bCs w:val="0"/>
            <w:noProof/>
            <w:sz w:val="22"/>
            <w:szCs w:val="22"/>
          </w:rPr>
          <w:tab/>
        </w:r>
        <w:r w:rsidRPr="00E41F66" w:rsidDel="00506EBF">
          <w:rPr>
            <w:rPrChange w:id="638" w:author="Steffen Maerdian" w:date="2018-04-18T18:14:00Z">
              <w:rPr>
                <w:rStyle w:val="Hyperlink"/>
                <w:b w:val="0"/>
                <w:bCs w:val="0"/>
                <w:noProof/>
              </w:rPr>
            </w:rPrChange>
          </w:rPr>
          <w:delText>Appendix D – FSC Mapping Rules</w:delText>
        </w:r>
        <w:r w:rsidDel="00506EBF">
          <w:rPr>
            <w:noProof/>
            <w:webHidden/>
          </w:rPr>
          <w:tab/>
          <w:delText>13</w:delText>
        </w:r>
      </w:del>
    </w:p>
    <w:p w14:paraId="2526515A" w14:textId="38F9AC65" w:rsidR="00DB55E3" w:rsidDel="00506EBF" w:rsidRDefault="00DB55E3">
      <w:pPr>
        <w:pStyle w:val="TOC1"/>
        <w:tabs>
          <w:tab w:val="left" w:pos="440"/>
          <w:tab w:val="right" w:leader="dot" w:pos="9350"/>
        </w:tabs>
        <w:rPr>
          <w:del w:id="639" w:author="Keith Oulson" w:date="2018-04-25T13:31:00Z"/>
          <w:rFonts w:asciiTheme="minorHAnsi" w:eastAsiaTheme="minorEastAsia" w:hAnsiTheme="minorHAnsi" w:cstheme="minorBidi"/>
          <w:b w:val="0"/>
          <w:bCs w:val="0"/>
          <w:noProof/>
          <w:sz w:val="22"/>
          <w:szCs w:val="22"/>
        </w:rPr>
      </w:pPr>
      <w:del w:id="640" w:author="Keith Oulson" w:date="2018-04-25T13:31:00Z">
        <w:r w:rsidRPr="00E41F66" w:rsidDel="00506EBF">
          <w:rPr>
            <w:rPrChange w:id="641" w:author="Steffen Maerdian" w:date="2018-04-18T18:14:00Z">
              <w:rPr>
                <w:rStyle w:val="Hyperlink"/>
                <w:b w:val="0"/>
                <w:bCs w:val="0"/>
                <w:noProof/>
              </w:rPr>
            </w:rPrChange>
          </w:rPr>
          <w:delText>7</w:delText>
        </w:r>
        <w:r w:rsidDel="00506EBF">
          <w:rPr>
            <w:rFonts w:asciiTheme="minorHAnsi" w:eastAsiaTheme="minorEastAsia" w:hAnsiTheme="minorHAnsi" w:cstheme="minorBidi"/>
            <w:b w:val="0"/>
            <w:bCs w:val="0"/>
            <w:noProof/>
            <w:sz w:val="22"/>
            <w:szCs w:val="22"/>
          </w:rPr>
          <w:tab/>
        </w:r>
        <w:r w:rsidRPr="00E41F66" w:rsidDel="00506EBF">
          <w:rPr>
            <w:rPrChange w:id="642" w:author="Steffen Maerdian" w:date="2018-04-18T18:14:00Z">
              <w:rPr>
                <w:rStyle w:val="Hyperlink"/>
                <w:b w:val="0"/>
                <w:bCs w:val="0"/>
                <w:noProof/>
              </w:rPr>
            </w:rPrChange>
          </w:rPr>
          <w:delText>Appendix E – FSC Default Values</w:delText>
        </w:r>
        <w:r w:rsidDel="00506EBF">
          <w:rPr>
            <w:noProof/>
            <w:webHidden/>
          </w:rPr>
          <w:tab/>
          <w:delText>13</w:delText>
        </w:r>
      </w:del>
    </w:p>
    <w:p w14:paraId="4A0BAF9A" w14:textId="76C90298" w:rsidR="00DB55E3" w:rsidDel="00506EBF" w:rsidRDefault="00DB55E3">
      <w:pPr>
        <w:pStyle w:val="TOC1"/>
        <w:tabs>
          <w:tab w:val="left" w:pos="440"/>
          <w:tab w:val="right" w:leader="dot" w:pos="9350"/>
        </w:tabs>
        <w:rPr>
          <w:del w:id="643" w:author="Keith Oulson" w:date="2018-04-25T13:31:00Z"/>
          <w:rFonts w:asciiTheme="minorHAnsi" w:eastAsiaTheme="minorEastAsia" w:hAnsiTheme="minorHAnsi" w:cstheme="minorBidi"/>
          <w:b w:val="0"/>
          <w:bCs w:val="0"/>
          <w:noProof/>
          <w:sz w:val="22"/>
          <w:szCs w:val="22"/>
        </w:rPr>
      </w:pPr>
      <w:del w:id="644" w:author="Keith Oulson" w:date="2018-04-25T13:31:00Z">
        <w:r w:rsidRPr="00E41F66" w:rsidDel="00506EBF">
          <w:rPr>
            <w:rPrChange w:id="645" w:author="Steffen Maerdian" w:date="2018-04-18T18:14:00Z">
              <w:rPr>
                <w:rStyle w:val="Hyperlink"/>
                <w:b w:val="0"/>
                <w:bCs w:val="0"/>
                <w:noProof/>
              </w:rPr>
            </w:rPrChange>
          </w:rPr>
          <w:delText>8</w:delText>
        </w:r>
        <w:r w:rsidDel="00506EBF">
          <w:rPr>
            <w:rFonts w:asciiTheme="minorHAnsi" w:eastAsiaTheme="minorEastAsia" w:hAnsiTheme="minorHAnsi" w:cstheme="minorBidi"/>
            <w:b w:val="0"/>
            <w:bCs w:val="0"/>
            <w:noProof/>
            <w:sz w:val="22"/>
            <w:szCs w:val="22"/>
          </w:rPr>
          <w:tab/>
        </w:r>
        <w:r w:rsidRPr="00E41F66" w:rsidDel="00506EBF">
          <w:rPr>
            <w:rPrChange w:id="646" w:author="Steffen Maerdian" w:date="2018-04-18T18:14:00Z">
              <w:rPr>
                <w:rStyle w:val="Hyperlink"/>
                <w:b w:val="0"/>
                <w:bCs w:val="0"/>
                <w:noProof/>
              </w:rPr>
            </w:rPrChange>
          </w:rPr>
          <w:delText>Glossary</w:delText>
        </w:r>
        <w:r w:rsidDel="00506EBF">
          <w:rPr>
            <w:noProof/>
            <w:webHidden/>
          </w:rPr>
          <w:tab/>
          <w:delText>14</w:delText>
        </w:r>
      </w:del>
    </w:p>
    <w:p w14:paraId="3D5C92D8" w14:textId="3776506A" w:rsidR="00DB55E3" w:rsidDel="00506EBF" w:rsidRDefault="00DB55E3">
      <w:pPr>
        <w:pStyle w:val="TOC1"/>
        <w:tabs>
          <w:tab w:val="left" w:pos="440"/>
          <w:tab w:val="right" w:leader="dot" w:pos="9350"/>
        </w:tabs>
        <w:rPr>
          <w:del w:id="647" w:author="Keith Oulson" w:date="2018-04-25T13:31:00Z"/>
          <w:rFonts w:asciiTheme="minorHAnsi" w:eastAsiaTheme="minorEastAsia" w:hAnsiTheme="minorHAnsi" w:cstheme="minorBidi"/>
          <w:b w:val="0"/>
          <w:bCs w:val="0"/>
          <w:noProof/>
          <w:sz w:val="22"/>
          <w:szCs w:val="22"/>
        </w:rPr>
      </w:pPr>
      <w:del w:id="648" w:author="Keith Oulson" w:date="2018-04-25T13:31:00Z">
        <w:r w:rsidRPr="00E41F66" w:rsidDel="00506EBF">
          <w:rPr>
            <w:rPrChange w:id="649" w:author="Steffen Maerdian" w:date="2018-04-18T18:14:00Z">
              <w:rPr>
                <w:rStyle w:val="Hyperlink"/>
                <w:b w:val="0"/>
                <w:bCs w:val="0"/>
                <w:noProof/>
              </w:rPr>
            </w:rPrChange>
          </w:rPr>
          <w:delText>9</w:delText>
        </w:r>
        <w:r w:rsidDel="00506EBF">
          <w:rPr>
            <w:rFonts w:asciiTheme="minorHAnsi" w:eastAsiaTheme="minorEastAsia" w:hAnsiTheme="minorHAnsi" w:cstheme="minorBidi"/>
            <w:b w:val="0"/>
            <w:bCs w:val="0"/>
            <w:noProof/>
            <w:sz w:val="22"/>
            <w:szCs w:val="22"/>
          </w:rPr>
          <w:tab/>
        </w:r>
        <w:r w:rsidRPr="00E41F66" w:rsidDel="00506EBF">
          <w:rPr>
            <w:rPrChange w:id="650" w:author="Steffen Maerdian" w:date="2018-04-18T18:14:00Z">
              <w:rPr>
                <w:rStyle w:val="Hyperlink"/>
                <w:b w:val="0"/>
                <w:bCs w:val="0"/>
                <w:noProof/>
              </w:rPr>
            </w:rPrChange>
          </w:rPr>
          <w:delText>Attachment A – Approval Signatures</w:delText>
        </w:r>
        <w:r w:rsidDel="00506EBF">
          <w:rPr>
            <w:noProof/>
            <w:webHidden/>
          </w:rPr>
          <w:tab/>
          <w:delText>15</w:delText>
        </w:r>
      </w:del>
    </w:p>
    <w:p w14:paraId="237A3187" w14:textId="26E77B9A" w:rsidR="00DB55E3" w:rsidDel="00506EBF" w:rsidRDefault="00DB55E3">
      <w:pPr>
        <w:pStyle w:val="TOC2"/>
        <w:tabs>
          <w:tab w:val="left" w:pos="880"/>
          <w:tab w:val="right" w:leader="dot" w:pos="9350"/>
        </w:tabs>
        <w:rPr>
          <w:del w:id="651" w:author="Keith Oulson" w:date="2018-04-25T13:31:00Z"/>
          <w:rFonts w:asciiTheme="minorHAnsi" w:eastAsiaTheme="minorEastAsia" w:hAnsiTheme="minorHAnsi" w:cstheme="minorBidi"/>
          <w:b w:val="0"/>
          <w:noProof/>
          <w:sz w:val="22"/>
          <w:szCs w:val="22"/>
        </w:rPr>
      </w:pPr>
      <w:del w:id="652" w:author="Keith Oulson" w:date="2018-04-25T13:31:00Z">
        <w:r w:rsidRPr="00E41F66" w:rsidDel="00506EBF">
          <w:rPr>
            <w:rPrChange w:id="653" w:author="Steffen Maerdian" w:date="2018-04-18T18:14:00Z">
              <w:rPr>
                <w:rStyle w:val="Hyperlink"/>
                <w:b w:val="0"/>
                <w:noProof/>
              </w:rPr>
            </w:rPrChange>
          </w:rPr>
          <w:delText>9.1</w:delText>
        </w:r>
        <w:r w:rsidDel="00506EBF">
          <w:rPr>
            <w:rFonts w:asciiTheme="minorHAnsi" w:eastAsiaTheme="minorEastAsia" w:hAnsiTheme="minorHAnsi" w:cstheme="minorBidi"/>
            <w:b w:val="0"/>
            <w:noProof/>
            <w:sz w:val="22"/>
            <w:szCs w:val="22"/>
          </w:rPr>
          <w:tab/>
        </w:r>
        <w:r w:rsidRPr="00E41F66" w:rsidDel="00506EBF">
          <w:rPr>
            <w:rPrChange w:id="654" w:author="Steffen Maerdian" w:date="2018-04-18T18:14:00Z">
              <w:rPr>
                <w:rStyle w:val="Hyperlink"/>
                <w:b w:val="0"/>
                <w:noProof/>
              </w:rPr>
            </w:rPrChange>
          </w:rPr>
          <w:delText>Signature page continued</w:delText>
        </w:r>
        <w:r w:rsidDel="00506EBF">
          <w:rPr>
            <w:noProof/>
            <w:webHidden/>
          </w:rPr>
          <w:tab/>
          <w:delText>16</w:delText>
        </w:r>
      </w:del>
    </w:p>
    <w:p w14:paraId="22DE13C8" w14:textId="43981BCC" w:rsidR="00CD4A9F" w:rsidRDefault="00CE41B2" w:rsidP="002C1350">
      <w:pPr>
        <w:pStyle w:val="BodyText"/>
        <w:jc w:val="center"/>
        <w:rPr>
          <w:caps/>
        </w:rPr>
      </w:pPr>
      <w:r>
        <w:rPr>
          <w:caps/>
        </w:rPr>
        <w:fldChar w:fldCharType="end"/>
      </w:r>
    </w:p>
    <w:p w14:paraId="5438A616" w14:textId="77777777" w:rsidR="00CD4A9F" w:rsidRDefault="00CD4A9F" w:rsidP="002C1350">
      <w:pPr>
        <w:pStyle w:val="BodyText"/>
        <w:jc w:val="center"/>
        <w:rPr>
          <w:b/>
          <w:bCs/>
          <w:sz w:val="28"/>
        </w:rPr>
      </w:pPr>
    </w:p>
    <w:p w14:paraId="054FEECE" w14:textId="3CA9AC02" w:rsidR="00302507" w:rsidRDefault="002C1350" w:rsidP="002C1350">
      <w:pPr>
        <w:pStyle w:val="BodyText"/>
        <w:jc w:val="center"/>
        <w:rPr>
          <w:b/>
          <w:bCs/>
          <w:sz w:val="28"/>
        </w:rPr>
      </w:pPr>
      <w:r>
        <w:rPr>
          <w:b/>
          <w:bCs/>
          <w:sz w:val="28"/>
        </w:rPr>
        <w:t>Table of Figures</w:t>
      </w:r>
    </w:p>
    <w:p w14:paraId="2936F60D" w14:textId="64B3E489" w:rsidR="00E41F66" w:rsidRDefault="002C1350">
      <w:pPr>
        <w:pStyle w:val="TableofFigures"/>
        <w:tabs>
          <w:tab w:val="right" w:leader="dot" w:pos="9350"/>
        </w:tabs>
        <w:rPr>
          <w:ins w:id="655" w:author="Steffen Maerdian" w:date="2018-04-18T18:15:00Z"/>
          <w:rFonts w:asciiTheme="minorHAnsi" w:eastAsiaTheme="minorEastAsia" w:hAnsiTheme="minorHAnsi" w:cstheme="minorBidi"/>
          <w:i w:val="0"/>
          <w:iCs w:val="0"/>
          <w:noProof/>
          <w:sz w:val="22"/>
          <w:szCs w:val="22"/>
          <w:lang w:eastAsia="en-US"/>
        </w:rPr>
      </w:pPr>
      <w:r>
        <w:rPr>
          <w:b/>
          <w:bCs/>
          <w:sz w:val="28"/>
        </w:rPr>
        <w:fldChar w:fldCharType="begin"/>
      </w:r>
      <w:r>
        <w:rPr>
          <w:b/>
          <w:bCs/>
          <w:sz w:val="28"/>
        </w:rPr>
        <w:instrText xml:space="preserve"> TOC \h \z \c "Figure" </w:instrText>
      </w:r>
      <w:r>
        <w:rPr>
          <w:b/>
          <w:bCs/>
          <w:sz w:val="28"/>
        </w:rPr>
        <w:fldChar w:fldCharType="separate"/>
      </w:r>
      <w:ins w:id="656" w:author="Steffen Maerdian" w:date="2018-04-18T18:15:00Z">
        <w:r w:rsidR="00E41F66" w:rsidRPr="00D179C4">
          <w:rPr>
            <w:rStyle w:val="Hyperlink"/>
            <w:noProof/>
          </w:rPr>
          <w:fldChar w:fldCharType="begin"/>
        </w:r>
        <w:r w:rsidR="00E41F66" w:rsidRPr="00D179C4">
          <w:rPr>
            <w:rStyle w:val="Hyperlink"/>
            <w:noProof/>
          </w:rPr>
          <w:instrText xml:space="preserve"> </w:instrText>
        </w:r>
        <w:r w:rsidR="00E41F66">
          <w:rPr>
            <w:noProof/>
          </w:rPr>
          <w:instrText>HYPERLINK \l "_Toc511838708"</w:instrText>
        </w:r>
        <w:r w:rsidR="00E41F66" w:rsidRPr="00D179C4">
          <w:rPr>
            <w:rStyle w:val="Hyperlink"/>
            <w:noProof/>
          </w:rPr>
          <w:instrText xml:space="preserve"> </w:instrText>
        </w:r>
        <w:r w:rsidR="00E41F66" w:rsidRPr="00D179C4">
          <w:rPr>
            <w:rStyle w:val="Hyperlink"/>
            <w:noProof/>
          </w:rPr>
          <w:fldChar w:fldCharType="separate"/>
        </w:r>
        <w:r w:rsidR="00E41F66" w:rsidRPr="00D179C4">
          <w:rPr>
            <w:rStyle w:val="Hyperlink"/>
            <w:noProof/>
          </w:rPr>
          <w:t>Figure 1- Interim Solution</w:t>
        </w:r>
        <w:r w:rsidR="00E41F66">
          <w:rPr>
            <w:noProof/>
            <w:webHidden/>
          </w:rPr>
          <w:tab/>
        </w:r>
        <w:r w:rsidR="00E41F66">
          <w:rPr>
            <w:noProof/>
            <w:webHidden/>
          </w:rPr>
          <w:fldChar w:fldCharType="begin"/>
        </w:r>
        <w:r w:rsidR="00E41F66">
          <w:rPr>
            <w:noProof/>
            <w:webHidden/>
          </w:rPr>
          <w:instrText xml:space="preserve"> PAGEREF _Toc511838708 \h </w:instrText>
        </w:r>
      </w:ins>
      <w:r w:rsidR="00E41F66">
        <w:rPr>
          <w:noProof/>
          <w:webHidden/>
        </w:rPr>
      </w:r>
      <w:r w:rsidR="00E41F66">
        <w:rPr>
          <w:noProof/>
          <w:webHidden/>
        </w:rPr>
        <w:fldChar w:fldCharType="separate"/>
      </w:r>
      <w:ins w:id="657" w:author="Steffen Maerdian" w:date="2018-04-18T18:15:00Z">
        <w:r w:rsidR="00E41F66">
          <w:rPr>
            <w:noProof/>
            <w:webHidden/>
          </w:rPr>
          <w:t>3</w:t>
        </w:r>
        <w:r w:rsidR="00E41F66">
          <w:rPr>
            <w:noProof/>
            <w:webHidden/>
          </w:rPr>
          <w:fldChar w:fldCharType="end"/>
        </w:r>
        <w:r w:rsidR="00E41F66" w:rsidRPr="00D179C4">
          <w:rPr>
            <w:rStyle w:val="Hyperlink"/>
            <w:noProof/>
          </w:rPr>
          <w:fldChar w:fldCharType="end"/>
        </w:r>
      </w:ins>
    </w:p>
    <w:p w14:paraId="3C8A2445" w14:textId="24E9977B" w:rsidR="00E41F66" w:rsidRDefault="00E41F66">
      <w:pPr>
        <w:pStyle w:val="TableofFigures"/>
        <w:tabs>
          <w:tab w:val="right" w:leader="dot" w:pos="9350"/>
        </w:tabs>
        <w:rPr>
          <w:ins w:id="658" w:author="Steffen Maerdian" w:date="2018-04-18T18:15:00Z"/>
          <w:rFonts w:asciiTheme="minorHAnsi" w:eastAsiaTheme="minorEastAsia" w:hAnsiTheme="minorHAnsi" w:cstheme="minorBidi"/>
          <w:i w:val="0"/>
          <w:iCs w:val="0"/>
          <w:noProof/>
          <w:sz w:val="22"/>
          <w:szCs w:val="22"/>
          <w:lang w:eastAsia="en-US"/>
        </w:rPr>
      </w:pPr>
      <w:ins w:id="659" w:author="Steffen Maerdian" w:date="2018-04-18T18:15:00Z">
        <w:r w:rsidRPr="00D179C4">
          <w:rPr>
            <w:rStyle w:val="Hyperlink"/>
            <w:noProof/>
          </w:rPr>
          <w:fldChar w:fldCharType="begin"/>
        </w:r>
        <w:r w:rsidRPr="00D179C4">
          <w:rPr>
            <w:rStyle w:val="Hyperlink"/>
            <w:noProof/>
          </w:rPr>
          <w:instrText xml:space="preserve"> </w:instrText>
        </w:r>
        <w:r>
          <w:rPr>
            <w:noProof/>
          </w:rPr>
          <w:instrText>HYPERLINK \l "_Toc511838709"</w:instrText>
        </w:r>
        <w:r w:rsidRPr="00D179C4">
          <w:rPr>
            <w:rStyle w:val="Hyperlink"/>
            <w:noProof/>
          </w:rPr>
          <w:instrText xml:space="preserve"> </w:instrText>
        </w:r>
        <w:r w:rsidRPr="00D179C4">
          <w:rPr>
            <w:rStyle w:val="Hyperlink"/>
            <w:noProof/>
          </w:rPr>
          <w:fldChar w:fldCharType="separate"/>
        </w:r>
        <w:r w:rsidRPr="00D179C4">
          <w:rPr>
            <w:rStyle w:val="Hyperlink"/>
            <w:noProof/>
          </w:rPr>
          <w:t>Figure 2 - Future (To Be) Solution</w:t>
        </w:r>
        <w:r>
          <w:rPr>
            <w:noProof/>
            <w:webHidden/>
          </w:rPr>
          <w:tab/>
        </w:r>
        <w:r>
          <w:rPr>
            <w:noProof/>
            <w:webHidden/>
          </w:rPr>
          <w:fldChar w:fldCharType="begin"/>
        </w:r>
        <w:r>
          <w:rPr>
            <w:noProof/>
            <w:webHidden/>
          </w:rPr>
          <w:instrText xml:space="preserve"> PAGEREF _Toc511838709 \h </w:instrText>
        </w:r>
      </w:ins>
      <w:r>
        <w:rPr>
          <w:noProof/>
          <w:webHidden/>
        </w:rPr>
      </w:r>
      <w:r>
        <w:rPr>
          <w:noProof/>
          <w:webHidden/>
        </w:rPr>
        <w:fldChar w:fldCharType="separate"/>
      </w:r>
      <w:ins w:id="660" w:author="Steffen Maerdian" w:date="2018-04-18T18:15:00Z">
        <w:r>
          <w:rPr>
            <w:noProof/>
            <w:webHidden/>
          </w:rPr>
          <w:t>4</w:t>
        </w:r>
        <w:r>
          <w:rPr>
            <w:noProof/>
            <w:webHidden/>
          </w:rPr>
          <w:fldChar w:fldCharType="end"/>
        </w:r>
        <w:r w:rsidRPr="00D179C4">
          <w:rPr>
            <w:rStyle w:val="Hyperlink"/>
            <w:noProof/>
          </w:rPr>
          <w:fldChar w:fldCharType="end"/>
        </w:r>
      </w:ins>
    </w:p>
    <w:p w14:paraId="1A9E32DA" w14:textId="39624453" w:rsidR="00E41F66" w:rsidRDefault="00E41F66">
      <w:pPr>
        <w:pStyle w:val="TableofFigures"/>
        <w:tabs>
          <w:tab w:val="right" w:leader="dot" w:pos="9350"/>
        </w:tabs>
        <w:rPr>
          <w:ins w:id="661" w:author="Steffen Maerdian" w:date="2018-04-18T18:15:00Z"/>
          <w:rFonts w:asciiTheme="minorHAnsi" w:eastAsiaTheme="minorEastAsia" w:hAnsiTheme="minorHAnsi" w:cstheme="minorBidi"/>
          <w:i w:val="0"/>
          <w:iCs w:val="0"/>
          <w:noProof/>
          <w:sz w:val="22"/>
          <w:szCs w:val="22"/>
          <w:lang w:eastAsia="en-US"/>
        </w:rPr>
      </w:pPr>
      <w:ins w:id="662" w:author="Steffen Maerdian" w:date="2018-04-18T18:15:00Z">
        <w:r w:rsidRPr="00D179C4">
          <w:rPr>
            <w:rStyle w:val="Hyperlink"/>
            <w:noProof/>
          </w:rPr>
          <w:fldChar w:fldCharType="begin"/>
        </w:r>
        <w:r w:rsidRPr="00D179C4">
          <w:rPr>
            <w:rStyle w:val="Hyperlink"/>
            <w:noProof/>
          </w:rPr>
          <w:instrText xml:space="preserve"> </w:instrText>
        </w:r>
        <w:r>
          <w:rPr>
            <w:noProof/>
          </w:rPr>
          <w:instrText>HYPERLINK \l "_Toc511838710"</w:instrText>
        </w:r>
        <w:r w:rsidRPr="00D179C4">
          <w:rPr>
            <w:rStyle w:val="Hyperlink"/>
            <w:noProof/>
          </w:rPr>
          <w:instrText xml:space="preserve"> </w:instrText>
        </w:r>
        <w:r w:rsidRPr="00D179C4">
          <w:rPr>
            <w:rStyle w:val="Hyperlink"/>
            <w:noProof/>
          </w:rPr>
          <w:fldChar w:fldCharType="separate"/>
        </w:r>
        <w:r w:rsidRPr="00D179C4">
          <w:rPr>
            <w:rStyle w:val="Hyperlink"/>
            <w:noProof/>
          </w:rPr>
          <w:t>Figure 3 - TASCore / FSC Connectivity</w:t>
        </w:r>
        <w:r>
          <w:rPr>
            <w:noProof/>
            <w:webHidden/>
          </w:rPr>
          <w:tab/>
        </w:r>
        <w:r>
          <w:rPr>
            <w:noProof/>
            <w:webHidden/>
          </w:rPr>
          <w:fldChar w:fldCharType="begin"/>
        </w:r>
        <w:r>
          <w:rPr>
            <w:noProof/>
            <w:webHidden/>
          </w:rPr>
          <w:instrText xml:space="preserve"> PAGEREF _Toc511838710 \h </w:instrText>
        </w:r>
      </w:ins>
      <w:r>
        <w:rPr>
          <w:noProof/>
          <w:webHidden/>
        </w:rPr>
      </w:r>
      <w:r>
        <w:rPr>
          <w:noProof/>
          <w:webHidden/>
        </w:rPr>
        <w:fldChar w:fldCharType="separate"/>
      </w:r>
      <w:ins w:id="663" w:author="Steffen Maerdian" w:date="2018-04-18T18:15:00Z">
        <w:r>
          <w:rPr>
            <w:noProof/>
            <w:webHidden/>
          </w:rPr>
          <w:t>5</w:t>
        </w:r>
        <w:r>
          <w:rPr>
            <w:noProof/>
            <w:webHidden/>
          </w:rPr>
          <w:fldChar w:fldCharType="end"/>
        </w:r>
        <w:r w:rsidRPr="00D179C4">
          <w:rPr>
            <w:rStyle w:val="Hyperlink"/>
            <w:noProof/>
          </w:rPr>
          <w:fldChar w:fldCharType="end"/>
        </w:r>
      </w:ins>
    </w:p>
    <w:p w14:paraId="4211891F" w14:textId="68A3C027" w:rsidR="00E41F66" w:rsidRDefault="00E41F66">
      <w:pPr>
        <w:pStyle w:val="TableofFigures"/>
        <w:tabs>
          <w:tab w:val="right" w:leader="dot" w:pos="9350"/>
        </w:tabs>
        <w:rPr>
          <w:ins w:id="664" w:author="Steffen Maerdian" w:date="2018-04-18T18:15:00Z"/>
          <w:rFonts w:asciiTheme="minorHAnsi" w:eastAsiaTheme="minorEastAsia" w:hAnsiTheme="minorHAnsi" w:cstheme="minorBidi"/>
          <w:i w:val="0"/>
          <w:iCs w:val="0"/>
          <w:noProof/>
          <w:sz w:val="22"/>
          <w:szCs w:val="22"/>
          <w:lang w:eastAsia="en-US"/>
        </w:rPr>
      </w:pPr>
      <w:ins w:id="665" w:author="Steffen Maerdian" w:date="2018-04-18T18:15:00Z">
        <w:r w:rsidRPr="00D179C4">
          <w:rPr>
            <w:rStyle w:val="Hyperlink"/>
            <w:noProof/>
          </w:rPr>
          <w:fldChar w:fldCharType="begin"/>
        </w:r>
        <w:r w:rsidRPr="00D179C4">
          <w:rPr>
            <w:rStyle w:val="Hyperlink"/>
            <w:noProof/>
          </w:rPr>
          <w:instrText xml:space="preserve"> </w:instrText>
        </w:r>
        <w:r>
          <w:rPr>
            <w:noProof/>
          </w:rPr>
          <w:instrText>HYPERLINK \l "_Toc511838711"</w:instrText>
        </w:r>
        <w:r w:rsidRPr="00D179C4">
          <w:rPr>
            <w:rStyle w:val="Hyperlink"/>
            <w:noProof/>
          </w:rPr>
          <w:instrText xml:space="preserve"> </w:instrText>
        </w:r>
        <w:r w:rsidRPr="00D179C4">
          <w:rPr>
            <w:rStyle w:val="Hyperlink"/>
            <w:noProof/>
          </w:rPr>
          <w:fldChar w:fldCharType="separate"/>
        </w:r>
        <w:r w:rsidRPr="00D179C4">
          <w:rPr>
            <w:rStyle w:val="Hyperlink"/>
            <w:noProof/>
          </w:rPr>
          <w:t>Figure 4 – Example FHIR Bundle content</w:t>
        </w:r>
        <w:r>
          <w:rPr>
            <w:noProof/>
            <w:webHidden/>
          </w:rPr>
          <w:tab/>
        </w:r>
        <w:r>
          <w:rPr>
            <w:noProof/>
            <w:webHidden/>
          </w:rPr>
          <w:fldChar w:fldCharType="begin"/>
        </w:r>
        <w:r>
          <w:rPr>
            <w:noProof/>
            <w:webHidden/>
          </w:rPr>
          <w:instrText xml:space="preserve"> PAGEREF _Toc511838711 \h </w:instrText>
        </w:r>
      </w:ins>
      <w:r>
        <w:rPr>
          <w:noProof/>
          <w:webHidden/>
        </w:rPr>
      </w:r>
      <w:r>
        <w:rPr>
          <w:noProof/>
          <w:webHidden/>
        </w:rPr>
        <w:fldChar w:fldCharType="separate"/>
      </w:r>
      <w:ins w:id="666" w:author="Steffen Maerdian" w:date="2018-04-18T18:15:00Z">
        <w:r>
          <w:rPr>
            <w:noProof/>
            <w:webHidden/>
          </w:rPr>
          <w:t>8</w:t>
        </w:r>
        <w:r>
          <w:rPr>
            <w:noProof/>
            <w:webHidden/>
          </w:rPr>
          <w:fldChar w:fldCharType="end"/>
        </w:r>
        <w:r w:rsidRPr="00D179C4">
          <w:rPr>
            <w:rStyle w:val="Hyperlink"/>
            <w:noProof/>
          </w:rPr>
          <w:fldChar w:fldCharType="end"/>
        </w:r>
      </w:ins>
    </w:p>
    <w:p w14:paraId="35C63F62" w14:textId="090AF0E9" w:rsidR="00E41F66" w:rsidRDefault="00E41F66">
      <w:pPr>
        <w:pStyle w:val="TableofFigures"/>
        <w:tabs>
          <w:tab w:val="right" w:leader="dot" w:pos="9350"/>
        </w:tabs>
        <w:rPr>
          <w:ins w:id="667" w:author="Steffen Maerdian" w:date="2018-04-18T18:15:00Z"/>
          <w:rFonts w:asciiTheme="minorHAnsi" w:eastAsiaTheme="minorEastAsia" w:hAnsiTheme="minorHAnsi" w:cstheme="minorBidi"/>
          <w:i w:val="0"/>
          <w:iCs w:val="0"/>
          <w:noProof/>
          <w:sz w:val="22"/>
          <w:szCs w:val="22"/>
          <w:lang w:eastAsia="en-US"/>
        </w:rPr>
      </w:pPr>
      <w:ins w:id="668" w:author="Steffen Maerdian" w:date="2018-04-18T18:15:00Z">
        <w:r w:rsidRPr="00D179C4">
          <w:rPr>
            <w:rStyle w:val="Hyperlink"/>
            <w:noProof/>
          </w:rPr>
          <w:fldChar w:fldCharType="begin"/>
        </w:r>
        <w:r w:rsidRPr="00D179C4">
          <w:rPr>
            <w:rStyle w:val="Hyperlink"/>
            <w:noProof/>
          </w:rPr>
          <w:instrText xml:space="preserve"> </w:instrText>
        </w:r>
        <w:r>
          <w:rPr>
            <w:noProof/>
          </w:rPr>
          <w:instrText>HYPERLINK \l "_Toc511838712"</w:instrText>
        </w:r>
        <w:r w:rsidRPr="00D179C4">
          <w:rPr>
            <w:rStyle w:val="Hyperlink"/>
            <w:noProof/>
          </w:rPr>
          <w:instrText xml:space="preserve"> </w:instrText>
        </w:r>
        <w:r w:rsidRPr="00D179C4">
          <w:rPr>
            <w:rStyle w:val="Hyperlink"/>
            <w:noProof/>
          </w:rPr>
          <w:fldChar w:fldCharType="separate"/>
        </w:r>
        <w:r w:rsidRPr="00D179C4">
          <w:rPr>
            <w:rStyle w:val="Hyperlink"/>
            <w:noProof/>
          </w:rPr>
          <w:t>Figure 5 – Example FHIR Bundle layout</w:t>
        </w:r>
        <w:r>
          <w:rPr>
            <w:noProof/>
            <w:webHidden/>
          </w:rPr>
          <w:tab/>
        </w:r>
        <w:r>
          <w:rPr>
            <w:noProof/>
            <w:webHidden/>
          </w:rPr>
          <w:fldChar w:fldCharType="begin"/>
        </w:r>
        <w:r>
          <w:rPr>
            <w:noProof/>
            <w:webHidden/>
          </w:rPr>
          <w:instrText xml:space="preserve"> PAGEREF _Toc511838712 \h </w:instrText>
        </w:r>
      </w:ins>
      <w:r>
        <w:rPr>
          <w:noProof/>
          <w:webHidden/>
        </w:rPr>
      </w:r>
      <w:r>
        <w:rPr>
          <w:noProof/>
          <w:webHidden/>
        </w:rPr>
        <w:fldChar w:fldCharType="separate"/>
      </w:r>
      <w:ins w:id="669" w:author="Steffen Maerdian" w:date="2018-04-18T18:15:00Z">
        <w:r>
          <w:rPr>
            <w:noProof/>
            <w:webHidden/>
          </w:rPr>
          <w:t>9</w:t>
        </w:r>
        <w:r>
          <w:rPr>
            <w:noProof/>
            <w:webHidden/>
          </w:rPr>
          <w:fldChar w:fldCharType="end"/>
        </w:r>
        <w:r w:rsidRPr="00D179C4">
          <w:rPr>
            <w:rStyle w:val="Hyperlink"/>
            <w:noProof/>
          </w:rPr>
          <w:fldChar w:fldCharType="end"/>
        </w:r>
      </w:ins>
    </w:p>
    <w:p w14:paraId="4CF1913B" w14:textId="25362505" w:rsidR="00305DCD" w:rsidDel="00E41F66" w:rsidRDefault="00305DCD">
      <w:pPr>
        <w:pStyle w:val="TableofFigures"/>
        <w:tabs>
          <w:tab w:val="right" w:leader="dot" w:pos="9350"/>
        </w:tabs>
        <w:rPr>
          <w:del w:id="670" w:author="Steffen Maerdian" w:date="2018-04-18T18:15:00Z"/>
          <w:rFonts w:asciiTheme="minorHAnsi" w:eastAsiaTheme="minorEastAsia" w:hAnsiTheme="minorHAnsi" w:cstheme="minorBidi"/>
          <w:i w:val="0"/>
          <w:iCs w:val="0"/>
          <w:noProof/>
          <w:sz w:val="22"/>
          <w:szCs w:val="22"/>
          <w:lang w:eastAsia="en-US"/>
        </w:rPr>
      </w:pPr>
      <w:del w:id="671" w:author="Steffen Maerdian" w:date="2018-04-18T18:15:00Z">
        <w:r w:rsidRPr="00E41F66" w:rsidDel="00E41F66">
          <w:rPr>
            <w:rPrChange w:id="672" w:author="Steffen Maerdian" w:date="2018-04-18T18:15:00Z">
              <w:rPr>
                <w:rStyle w:val="Hyperlink"/>
                <w:i w:val="0"/>
                <w:iCs w:val="0"/>
                <w:noProof/>
              </w:rPr>
            </w:rPrChange>
          </w:rPr>
          <w:delText>Figure 1- Interim Solution</w:delText>
        </w:r>
        <w:r w:rsidDel="00E41F66">
          <w:rPr>
            <w:noProof/>
            <w:webHidden/>
          </w:rPr>
          <w:tab/>
          <w:delText>3</w:delText>
        </w:r>
      </w:del>
    </w:p>
    <w:p w14:paraId="6A5D68FC" w14:textId="13D2626D" w:rsidR="00305DCD" w:rsidDel="00E41F66" w:rsidRDefault="00305DCD">
      <w:pPr>
        <w:pStyle w:val="TableofFigures"/>
        <w:tabs>
          <w:tab w:val="right" w:leader="dot" w:pos="9350"/>
        </w:tabs>
        <w:rPr>
          <w:del w:id="673" w:author="Steffen Maerdian" w:date="2018-04-18T18:15:00Z"/>
          <w:rFonts w:asciiTheme="minorHAnsi" w:eastAsiaTheme="minorEastAsia" w:hAnsiTheme="minorHAnsi" w:cstheme="minorBidi"/>
          <w:i w:val="0"/>
          <w:iCs w:val="0"/>
          <w:noProof/>
          <w:sz w:val="22"/>
          <w:szCs w:val="22"/>
          <w:lang w:eastAsia="en-US"/>
        </w:rPr>
      </w:pPr>
      <w:del w:id="674" w:author="Steffen Maerdian" w:date="2018-04-18T18:15:00Z">
        <w:r w:rsidRPr="00E41F66" w:rsidDel="00E41F66">
          <w:rPr>
            <w:rPrChange w:id="675" w:author="Steffen Maerdian" w:date="2018-04-18T18:15:00Z">
              <w:rPr>
                <w:rStyle w:val="Hyperlink"/>
                <w:i w:val="0"/>
                <w:iCs w:val="0"/>
                <w:noProof/>
              </w:rPr>
            </w:rPrChange>
          </w:rPr>
          <w:delText>Figure 2 - Future (To Be) Solution</w:delText>
        </w:r>
        <w:r w:rsidDel="00E41F66">
          <w:rPr>
            <w:noProof/>
            <w:webHidden/>
          </w:rPr>
          <w:tab/>
          <w:delText>4</w:delText>
        </w:r>
      </w:del>
    </w:p>
    <w:p w14:paraId="1C91829C" w14:textId="01958A33" w:rsidR="00305DCD" w:rsidDel="00E41F66" w:rsidRDefault="00305DCD">
      <w:pPr>
        <w:pStyle w:val="TableofFigures"/>
        <w:tabs>
          <w:tab w:val="right" w:leader="dot" w:pos="9350"/>
        </w:tabs>
        <w:rPr>
          <w:del w:id="676" w:author="Steffen Maerdian" w:date="2018-04-18T18:15:00Z"/>
          <w:rFonts w:asciiTheme="minorHAnsi" w:eastAsiaTheme="minorEastAsia" w:hAnsiTheme="minorHAnsi" w:cstheme="minorBidi"/>
          <w:i w:val="0"/>
          <w:iCs w:val="0"/>
          <w:noProof/>
          <w:sz w:val="22"/>
          <w:szCs w:val="22"/>
          <w:lang w:eastAsia="en-US"/>
        </w:rPr>
      </w:pPr>
      <w:del w:id="677" w:author="Steffen Maerdian" w:date="2018-04-18T18:15:00Z">
        <w:r w:rsidRPr="00E41F66" w:rsidDel="00E41F66">
          <w:rPr>
            <w:rPrChange w:id="678" w:author="Steffen Maerdian" w:date="2018-04-18T18:15:00Z">
              <w:rPr>
                <w:rStyle w:val="Hyperlink"/>
                <w:i w:val="0"/>
                <w:iCs w:val="0"/>
                <w:noProof/>
              </w:rPr>
            </w:rPrChange>
          </w:rPr>
          <w:delText>Figure 3 - TASCore / FSC Connectivity</w:delText>
        </w:r>
        <w:r w:rsidDel="00E41F66">
          <w:rPr>
            <w:noProof/>
            <w:webHidden/>
          </w:rPr>
          <w:tab/>
          <w:delText>5</w:delText>
        </w:r>
      </w:del>
    </w:p>
    <w:p w14:paraId="154C6634" w14:textId="2583C718" w:rsidR="00305DCD" w:rsidDel="00E41F66" w:rsidRDefault="00305DCD">
      <w:pPr>
        <w:pStyle w:val="TableofFigures"/>
        <w:tabs>
          <w:tab w:val="right" w:leader="dot" w:pos="9350"/>
        </w:tabs>
        <w:rPr>
          <w:del w:id="679" w:author="Steffen Maerdian" w:date="2018-04-18T18:15:00Z"/>
          <w:rFonts w:asciiTheme="minorHAnsi" w:eastAsiaTheme="minorEastAsia" w:hAnsiTheme="minorHAnsi" w:cstheme="minorBidi"/>
          <w:i w:val="0"/>
          <w:iCs w:val="0"/>
          <w:noProof/>
          <w:sz w:val="22"/>
          <w:szCs w:val="22"/>
          <w:lang w:eastAsia="en-US"/>
        </w:rPr>
      </w:pPr>
      <w:del w:id="680" w:author="Steffen Maerdian" w:date="2018-04-18T18:15:00Z">
        <w:r w:rsidRPr="00E41F66" w:rsidDel="00E41F66">
          <w:rPr>
            <w:rPrChange w:id="681" w:author="Steffen Maerdian" w:date="2018-04-18T18:15:00Z">
              <w:rPr>
                <w:rStyle w:val="Hyperlink"/>
                <w:i w:val="0"/>
                <w:iCs w:val="0"/>
                <w:noProof/>
              </w:rPr>
            </w:rPrChange>
          </w:rPr>
          <w:delText>Figure 4 – Example FHIR Bundle content</w:delText>
        </w:r>
        <w:r w:rsidDel="00E41F66">
          <w:rPr>
            <w:noProof/>
            <w:webHidden/>
          </w:rPr>
          <w:tab/>
          <w:delText>8</w:delText>
        </w:r>
      </w:del>
    </w:p>
    <w:p w14:paraId="2EF98FF7" w14:textId="198E36E0" w:rsidR="00305DCD" w:rsidDel="00E41F66" w:rsidRDefault="00305DCD">
      <w:pPr>
        <w:pStyle w:val="TableofFigures"/>
        <w:tabs>
          <w:tab w:val="right" w:leader="dot" w:pos="9350"/>
        </w:tabs>
        <w:rPr>
          <w:del w:id="682" w:author="Steffen Maerdian" w:date="2018-04-18T18:15:00Z"/>
          <w:rFonts w:asciiTheme="minorHAnsi" w:eastAsiaTheme="minorEastAsia" w:hAnsiTheme="minorHAnsi" w:cstheme="minorBidi"/>
          <w:i w:val="0"/>
          <w:iCs w:val="0"/>
          <w:noProof/>
          <w:sz w:val="22"/>
          <w:szCs w:val="22"/>
          <w:lang w:eastAsia="en-US"/>
        </w:rPr>
      </w:pPr>
      <w:del w:id="683" w:author="Steffen Maerdian" w:date="2018-04-18T18:15:00Z">
        <w:r w:rsidRPr="00E41F66" w:rsidDel="00E41F66">
          <w:rPr>
            <w:rPrChange w:id="684" w:author="Steffen Maerdian" w:date="2018-04-18T18:15:00Z">
              <w:rPr>
                <w:rStyle w:val="Hyperlink"/>
                <w:i w:val="0"/>
                <w:iCs w:val="0"/>
                <w:noProof/>
              </w:rPr>
            </w:rPrChange>
          </w:rPr>
          <w:delText>Figure 5 – Example FHIR Bundle layout</w:delText>
        </w:r>
        <w:r w:rsidDel="00E41F66">
          <w:rPr>
            <w:noProof/>
            <w:webHidden/>
          </w:rPr>
          <w:tab/>
          <w:delText>9</w:delText>
        </w:r>
      </w:del>
    </w:p>
    <w:p w14:paraId="644BB729" w14:textId="6A6201F2" w:rsidR="002C1350" w:rsidRPr="00CD4A9F" w:rsidRDefault="002C1350" w:rsidP="002C1350">
      <w:pPr>
        <w:pStyle w:val="BodyText"/>
        <w:rPr>
          <w:b/>
          <w:bCs/>
          <w:sz w:val="28"/>
        </w:rPr>
      </w:pPr>
      <w:r>
        <w:rPr>
          <w:b/>
          <w:bCs/>
          <w:sz w:val="28"/>
        </w:rPr>
        <w:fldChar w:fldCharType="end"/>
      </w:r>
    </w:p>
    <w:p w14:paraId="054FEECF" w14:textId="77777777" w:rsidR="00C93DEB" w:rsidRDefault="00C93DEB" w:rsidP="00302507">
      <w:pPr>
        <w:pStyle w:val="BodyText"/>
        <w:rPr>
          <w:smallCaps/>
          <w:noProof/>
          <w:sz w:val="24"/>
        </w:rPr>
      </w:pPr>
      <w:r>
        <w:fldChar w:fldCharType="begin"/>
      </w:r>
      <w:r>
        <w:instrText xml:space="preserve"> TOC \o "1-3" \h \z \u </w:instrText>
      </w:r>
      <w:r>
        <w:fldChar w:fldCharType="separate"/>
      </w:r>
    </w:p>
    <w:p w14:paraId="054FEED0" w14:textId="77777777" w:rsidR="00111074" w:rsidRDefault="00C93DEB" w:rsidP="00302507">
      <w:pPr>
        <w:pStyle w:val="BodyText"/>
        <w:sectPr w:rsidR="00111074" w:rsidSect="00977A7D">
          <w:footerReference w:type="even" r:id="rId16"/>
          <w:pgSz w:w="12240" w:h="15840" w:code="1"/>
          <w:pgMar w:top="1440" w:right="1440" w:bottom="1440" w:left="1440" w:header="720" w:footer="720" w:gutter="0"/>
          <w:pgNumType w:fmt="lowerRoman"/>
          <w:cols w:space="720"/>
          <w:docGrid w:linePitch="360"/>
        </w:sectPr>
      </w:pPr>
      <w:r>
        <w:fldChar w:fldCharType="end"/>
      </w:r>
    </w:p>
    <w:p w14:paraId="054FEED1" w14:textId="77777777" w:rsidR="00D952B0" w:rsidRPr="00FE0AC2" w:rsidRDefault="00D952B0" w:rsidP="003D5238">
      <w:pPr>
        <w:pStyle w:val="Heading1"/>
        <w:numPr>
          <w:ilvl w:val="0"/>
          <w:numId w:val="8"/>
        </w:numPr>
      </w:pPr>
      <w:bookmarkStart w:id="685" w:name="_Toc146698395"/>
      <w:bookmarkStart w:id="686" w:name="_Toc216071604"/>
      <w:bookmarkStart w:id="687" w:name="_Toc263270951"/>
      <w:bookmarkStart w:id="688" w:name="_Toc263271230"/>
      <w:bookmarkStart w:id="689" w:name="_Toc377477590"/>
      <w:bookmarkStart w:id="690" w:name="_Toc512426435"/>
      <w:bookmarkEnd w:id="0"/>
      <w:bookmarkEnd w:id="685"/>
      <w:r w:rsidRPr="00FE0AC2">
        <w:lastRenderedPageBreak/>
        <w:t>Introduction</w:t>
      </w:r>
      <w:bookmarkEnd w:id="686"/>
      <w:bookmarkEnd w:id="687"/>
      <w:bookmarkEnd w:id="688"/>
      <w:bookmarkEnd w:id="689"/>
      <w:bookmarkEnd w:id="690"/>
    </w:p>
    <w:p w14:paraId="0DEAE151" w14:textId="26A32E18" w:rsidR="000D6D2A" w:rsidRPr="000D6D2A" w:rsidRDefault="00117745" w:rsidP="008600BE">
      <w:pPr>
        <w:pStyle w:val="Title2"/>
        <w:jc w:val="left"/>
        <w:rPr>
          <w:rFonts w:ascii="Verdana" w:hAnsi="Verdana"/>
          <w:b w:val="0"/>
          <w:sz w:val="24"/>
          <w:szCs w:val="24"/>
        </w:rPr>
      </w:pPr>
      <w:bookmarkStart w:id="691" w:name="_Hlk507659613"/>
      <w:r w:rsidRPr="000D6D2A">
        <w:rPr>
          <w:rFonts w:ascii="Verdana" w:hAnsi="Verdana"/>
          <w:b w:val="0"/>
          <w:sz w:val="24"/>
          <w:szCs w:val="24"/>
        </w:rPr>
        <w:t>This document describes the interface between a</w:t>
      </w:r>
      <w:r w:rsidR="004B70A1">
        <w:rPr>
          <w:rFonts w:ascii="Verdana" w:hAnsi="Verdana"/>
          <w:b w:val="0"/>
          <w:sz w:val="24"/>
          <w:szCs w:val="24"/>
        </w:rPr>
        <w:t>n</w:t>
      </w:r>
      <w:r w:rsidRPr="000D6D2A">
        <w:rPr>
          <w:rFonts w:ascii="Verdana" w:hAnsi="Verdana"/>
          <w:b w:val="0"/>
          <w:sz w:val="24"/>
          <w:szCs w:val="24"/>
        </w:rPr>
        <w:t xml:space="preserve"> </w:t>
      </w:r>
      <w:r w:rsidR="00CE0452" w:rsidRPr="000D6D2A">
        <w:rPr>
          <w:rFonts w:ascii="Verdana" w:hAnsi="Verdana"/>
          <w:b w:val="0"/>
          <w:sz w:val="24"/>
          <w:szCs w:val="24"/>
        </w:rPr>
        <w:t xml:space="preserve">MCCF EDI TAS application </w:t>
      </w:r>
      <w:r w:rsidRPr="000D6D2A">
        <w:rPr>
          <w:rFonts w:ascii="Verdana" w:hAnsi="Verdana"/>
          <w:b w:val="0"/>
          <w:sz w:val="24"/>
          <w:szCs w:val="24"/>
        </w:rPr>
        <w:t>and the VA Financial Services Center in Austin, TX</w:t>
      </w:r>
      <w:bookmarkStart w:id="692" w:name="_Toc216071605"/>
      <w:r w:rsidR="000D6D2A" w:rsidRPr="000D6D2A">
        <w:rPr>
          <w:rFonts w:ascii="Verdana" w:hAnsi="Verdana"/>
          <w:b w:val="0"/>
          <w:sz w:val="24"/>
          <w:szCs w:val="24"/>
        </w:rPr>
        <w:t xml:space="preserve"> (FSC) related to the electronic processing of </w:t>
      </w:r>
      <w:r w:rsidR="008600BE" w:rsidRPr="008600BE">
        <w:rPr>
          <w:rFonts w:ascii="Verdana" w:hAnsi="Verdana"/>
          <w:b w:val="0"/>
          <w:sz w:val="24"/>
          <w:szCs w:val="24"/>
        </w:rPr>
        <w:t xml:space="preserve">ASC X12N/005010 275 Additional Information to Support a Health Care Claim or Encounter </w:t>
      </w:r>
      <w:r w:rsidR="000D6D2A">
        <w:rPr>
          <w:rFonts w:ascii="Verdana" w:hAnsi="Verdana"/>
          <w:b w:val="0"/>
          <w:sz w:val="24"/>
          <w:szCs w:val="24"/>
        </w:rPr>
        <w:t>message.</w:t>
      </w:r>
    </w:p>
    <w:bookmarkEnd w:id="691"/>
    <w:p w14:paraId="054FEED2" w14:textId="7E3D4971" w:rsidR="00FD58AE" w:rsidRPr="000D6D2A" w:rsidRDefault="00FD58AE" w:rsidP="00FD58AE">
      <w:pPr>
        <w:pStyle w:val="BodyText"/>
        <w:rPr>
          <w:sz w:val="24"/>
          <w:szCs w:val="24"/>
        </w:rPr>
      </w:pPr>
    </w:p>
    <w:p w14:paraId="054FEED3" w14:textId="4158B819" w:rsidR="00D952B0" w:rsidRPr="00FE0AC2" w:rsidRDefault="00D952B0" w:rsidP="006E49A8">
      <w:pPr>
        <w:pStyle w:val="Heading2"/>
      </w:pPr>
      <w:bookmarkStart w:id="693" w:name="_Toc263270952"/>
      <w:bookmarkStart w:id="694" w:name="_Toc263271231"/>
      <w:bookmarkStart w:id="695" w:name="_Toc377477591"/>
      <w:bookmarkStart w:id="696" w:name="_Toc512426436"/>
      <w:r w:rsidRPr="00FE0AC2">
        <w:t>Purpose</w:t>
      </w:r>
      <w:bookmarkEnd w:id="692"/>
      <w:bookmarkEnd w:id="693"/>
      <w:bookmarkEnd w:id="694"/>
      <w:bookmarkEnd w:id="695"/>
      <w:bookmarkEnd w:id="696"/>
    </w:p>
    <w:p w14:paraId="39E0EC28" w14:textId="63BB1E2D" w:rsidR="00790697" w:rsidRPr="000D6D2A" w:rsidRDefault="00C17200" w:rsidP="00C17200">
      <w:pPr>
        <w:pStyle w:val="BodyText"/>
        <w:rPr>
          <w:sz w:val="24"/>
          <w:szCs w:val="24"/>
        </w:rPr>
      </w:pPr>
      <w:bookmarkStart w:id="697" w:name="_Toc216071606"/>
      <w:bookmarkStart w:id="698" w:name="_Toc263270953"/>
      <w:bookmarkStart w:id="699" w:name="_Toc263271232"/>
      <w:bookmarkStart w:id="700" w:name="_Toc377477592"/>
      <w:r w:rsidRPr="000D6D2A">
        <w:rPr>
          <w:sz w:val="24"/>
          <w:szCs w:val="24"/>
        </w:rPr>
        <w:t xml:space="preserve">The purpose of this Interface Control Document (ICD) is to define the message structure and protocols which govern the interchange of data between </w:t>
      </w:r>
      <w:r w:rsidR="007C7D74">
        <w:rPr>
          <w:sz w:val="24"/>
          <w:szCs w:val="24"/>
        </w:rPr>
        <w:t>eBilling</w:t>
      </w:r>
      <w:r w:rsidRPr="000D6D2A">
        <w:rPr>
          <w:sz w:val="24"/>
          <w:szCs w:val="24"/>
        </w:rPr>
        <w:t xml:space="preserve"> within MCCF EDI TAS and the VA Financial Services Center (FSC) related to the electronic processing of </w:t>
      </w:r>
    </w:p>
    <w:p w14:paraId="2764A1E0" w14:textId="0EE0BC8E" w:rsidR="00790697" w:rsidRPr="000D6D2A" w:rsidRDefault="008600BE" w:rsidP="00790697">
      <w:pPr>
        <w:pStyle w:val="BodyText"/>
        <w:numPr>
          <w:ilvl w:val="0"/>
          <w:numId w:val="22"/>
        </w:numPr>
        <w:rPr>
          <w:sz w:val="24"/>
          <w:szCs w:val="24"/>
        </w:rPr>
      </w:pPr>
      <w:r w:rsidRPr="008600BE">
        <w:rPr>
          <w:sz w:val="24"/>
          <w:szCs w:val="24"/>
        </w:rPr>
        <w:t>ASC X12N/005010 275 Additional Information to Support a Health Care Claim or Encounter</w:t>
      </w:r>
    </w:p>
    <w:p w14:paraId="054FEED5" w14:textId="2029CBC8" w:rsidR="00D952B0" w:rsidRPr="00FE0AC2" w:rsidRDefault="00D952B0" w:rsidP="006E49A8">
      <w:pPr>
        <w:pStyle w:val="Heading2"/>
      </w:pPr>
      <w:bookmarkStart w:id="701" w:name="_Toc512426437"/>
      <w:r w:rsidRPr="00FE0AC2">
        <w:t>Scope</w:t>
      </w:r>
      <w:bookmarkEnd w:id="697"/>
      <w:bookmarkEnd w:id="698"/>
      <w:bookmarkEnd w:id="699"/>
      <w:bookmarkEnd w:id="700"/>
      <w:bookmarkEnd w:id="701"/>
    </w:p>
    <w:p w14:paraId="4936D540" w14:textId="6D44710D" w:rsidR="00C17200" w:rsidRPr="000D6D2A" w:rsidRDefault="00C17200" w:rsidP="00C17200">
      <w:pPr>
        <w:pStyle w:val="BodyText"/>
        <w:rPr>
          <w:sz w:val="24"/>
          <w:szCs w:val="24"/>
        </w:rPr>
      </w:pPr>
      <w:bookmarkStart w:id="702" w:name="_Hlk507659710"/>
      <w:r w:rsidRPr="000D6D2A">
        <w:rPr>
          <w:sz w:val="24"/>
          <w:szCs w:val="24"/>
        </w:rPr>
        <w:t xml:space="preserve">This </w:t>
      </w:r>
      <w:r w:rsidR="00790697" w:rsidRPr="000D6D2A">
        <w:rPr>
          <w:sz w:val="24"/>
          <w:szCs w:val="24"/>
        </w:rPr>
        <w:t>ICD</w:t>
      </w:r>
      <w:r w:rsidRPr="000D6D2A">
        <w:rPr>
          <w:sz w:val="24"/>
          <w:szCs w:val="24"/>
        </w:rPr>
        <w:t xml:space="preserve"> specifies the interface between </w:t>
      </w:r>
      <w:r w:rsidR="00CE0452" w:rsidRPr="000D6D2A">
        <w:rPr>
          <w:sz w:val="24"/>
          <w:szCs w:val="24"/>
        </w:rPr>
        <w:t xml:space="preserve">MCCF EDI TAS </w:t>
      </w:r>
      <w:r w:rsidR="00995B7C">
        <w:rPr>
          <w:sz w:val="24"/>
          <w:szCs w:val="24"/>
        </w:rPr>
        <w:t>eBilling</w:t>
      </w:r>
      <w:r w:rsidRPr="000D6D2A">
        <w:rPr>
          <w:sz w:val="24"/>
          <w:szCs w:val="24"/>
        </w:rPr>
        <w:t xml:space="preserve"> and FSC. This document provides details on the functional, performance, operational and design requirements for the interface. This document defines the layouts for the data that the FSC receives from </w:t>
      </w:r>
      <w:r w:rsidR="00446705" w:rsidRPr="000D6D2A">
        <w:rPr>
          <w:sz w:val="24"/>
          <w:szCs w:val="24"/>
        </w:rPr>
        <w:t xml:space="preserve">MCCF EDI TAS </w:t>
      </w:r>
      <w:r w:rsidR="00995B7C">
        <w:rPr>
          <w:sz w:val="24"/>
          <w:szCs w:val="24"/>
        </w:rPr>
        <w:t>eBilling.</w:t>
      </w:r>
      <w:r w:rsidR="00446705" w:rsidRPr="000D6D2A">
        <w:rPr>
          <w:sz w:val="24"/>
          <w:szCs w:val="24"/>
        </w:rPr>
        <w:t xml:space="preserve"> </w:t>
      </w:r>
      <w:r w:rsidRPr="000D6D2A">
        <w:rPr>
          <w:sz w:val="24"/>
          <w:szCs w:val="24"/>
        </w:rPr>
        <w:t xml:space="preserve">This document is intended for all parties requiring such information, including business stakeholders, </w:t>
      </w:r>
      <w:r w:rsidR="00950894">
        <w:rPr>
          <w:sz w:val="24"/>
          <w:szCs w:val="24"/>
        </w:rPr>
        <w:t>business analysts</w:t>
      </w:r>
      <w:r w:rsidRPr="000D6D2A">
        <w:rPr>
          <w:sz w:val="24"/>
          <w:szCs w:val="24"/>
        </w:rPr>
        <w:t>, software developers, system designers, testers and anyone else responsible for implementing this interface.</w:t>
      </w:r>
    </w:p>
    <w:bookmarkEnd w:id="702"/>
    <w:p w14:paraId="53B70E31" w14:textId="77777777" w:rsidR="00C17200" w:rsidRPr="00C17200" w:rsidRDefault="00C17200" w:rsidP="00C17200">
      <w:pPr>
        <w:pStyle w:val="BodyText"/>
        <w:rPr>
          <w:lang w:eastAsia="en-US"/>
        </w:rPr>
      </w:pPr>
    </w:p>
    <w:p w14:paraId="054FEEDA" w14:textId="0B2127FB" w:rsidR="002E76AB" w:rsidRPr="00FE0AC2" w:rsidRDefault="00D952B0" w:rsidP="006E49A8">
      <w:pPr>
        <w:pStyle w:val="Heading2"/>
      </w:pPr>
      <w:bookmarkStart w:id="703" w:name="_Toc216071607"/>
      <w:bookmarkStart w:id="704" w:name="_Toc263270954"/>
      <w:bookmarkStart w:id="705" w:name="_Toc263271233"/>
      <w:bookmarkStart w:id="706" w:name="_Toc377477593"/>
      <w:bookmarkStart w:id="707" w:name="_Toc512426438"/>
      <w:r w:rsidRPr="00FE0AC2">
        <w:t>System Identification</w:t>
      </w:r>
      <w:bookmarkEnd w:id="703"/>
      <w:bookmarkEnd w:id="704"/>
      <w:bookmarkEnd w:id="705"/>
      <w:bookmarkEnd w:id="706"/>
      <w:bookmarkEnd w:id="707"/>
    </w:p>
    <w:p w14:paraId="693779FD" w14:textId="59F06456" w:rsidR="009A77D0" w:rsidRPr="005B4B5A" w:rsidRDefault="00790697" w:rsidP="009A77D0">
      <w:pPr>
        <w:pStyle w:val="BodyText"/>
        <w:rPr>
          <w:sz w:val="24"/>
          <w:szCs w:val="24"/>
        </w:rPr>
      </w:pPr>
      <w:bookmarkStart w:id="708" w:name="_Hlk507659761"/>
      <w:r w:rsidRPr="005B4B5A">
        <w:rPr>
          <w:sz w:val="24"/>
          <w:szCs w:val="24"/>
        </w:rPr>
        <w:t xml:space="preserve">MCCF EDI TAS </w:t>
      </w:r>
      <w:r w:rsidR="00995B7C">
        <w:rPr>
          <w:sz w:val="24"/>
          <w:szCs w:val="24"/>
        </w:rPr>
        <w:t>eBilling</w:t>
      </w:r>
      <w:r w:rsidRPr="005B4B5A">
        <w:rPr>
          <w:sz w:val="24"/>
          <w:szCs w:val="24"/>
        </w:rPr>
        <w:t xml:space="preserve"> is software designed to support the</w:t>
      </w:r>
      <w:r w:rsidR="000D6D2A" w:rsidRPr="005B4B5A">
        <w:rPr>
          <w:sz w:val="24"/>
          <w:szCs w:val="24"/>
        </w:rPr>
        <w:t xml:space="preserve"> processing of claims,</w:t>
      </w:r>
      <w:r w:rsidRPr="005B4B5A">
        <w:rPr>
          <w:sz w:val="24"/>
          <w:szCs w:val="24"/>
        </w:rPr>
        <w:t xml:space="preserve"> request/inquiries and responses related</w:t>
      </w:r>
      <w:r w:rsidR="003D4500" w:rsidRPr="005B4B5A">
        <w:rPr>
          <w:sz w:val="24"/>
          <w:szCs w:val="24"/>
        </w:rPr>
        <w:t xml:space="preserve"> to</w:t>
      </w:r>
      <w:r w:rsidRPr="005B4B5A">
        <w:rPr>
          <w:sz w:val="24"/>
          <w:szCs w:val="24"/>
        </w:rPr>
        <w:t xml:space="preserve"> health care services</w:t>
      </w:r>
      <w:r w:rsidR="000D6D2A" w:rsidRPr="005B4B5A">
        <w:rPr>
          <w:sz w:val="24"/>
          <w:szCs w:val="24"/>
        </w:rPr>
        <w:t xml:space="preserve">, claims </w:t>
      </w:r>
      <w:r w:rsidR="003D4500" w:rsidRPr="005B4B5A">
        <w:rPr>
          <w:sz w:val="24"/>
          <w:szCs w:val="24"/>
        </w:rPr>
        <w:t xml:space="preserve">and encounter </w:t>
      </w:r>
      <w:r w:rsidRPr="005B4B5A">
        <w:rPr>
          <w:sz w:val="24"/>
          <w:szCs w:val="24"/>
        </w:rPr>
        <w:t xml:space="preserve">reviews. This interface supports the electronic </w:t>
      </w:r>
      <w:r w:rsidR="009A77D0" w:rsidRPr="005B4B5A">
        <w:rPr>
          <w:sz w:val="24"/>
          <w:szCs w:val="24"/>
        </w:rPr>
        <w:t xml:space="preserve">transmission of </w:t>
      </w:r>
      <w:bookmarkEnd w:id="708"/>
      <w:r w:rsidR="00851627" w:rsidRPr="008600BE">
        <w:rPr>
          <w:sz w:val="24"/>
          <w:szCs w:val="24"/>
        </w:rPr>
        <w:t>ASC X12N/005010 275 Additional Information to Support a Health Care Claim or Encounter</w:t>
      </w:r>
      <w:r w:rsidR="00851627">
        <w:rPr>
          <w:sz w:val="24"/>
          <w:szCs w:val="24"/>
        </w:rPr>
        <w:t xml:space="preserve"> messages</w:t>
      </w:r>
      <w:r w:rsidR="00AC3236" w:rsidRPr="005B4B5A">
        <w:rPr>
          <w:sz w:val="24"/>
          <w:szCs w:val="24"/>
        </w:rPr>
        <w:t xml:space="preserve"> </w:t>
      </w:r>
      <w:r w:rsidR="009A77D0" w:rsidRPr="005B4B5A">
        <w:rPr>
          <w:sz w:val="24"/>
          <w:szCs w:val="24"/>
        </w:rPr>
        <w:t xml:space="preserve">between MCCF EDI TAS </w:t>
      </w:r>
      <w:r w:rsidR="00995B7C">
        <w:rPr>
          <w:sz w:val="24"/>
          <w:szCs w:val="24"/>
        </w:rPr>
        <w:t>eBilling</w:t>
      </w:r>
      <w:r w:rsidR="009A77D0" w:rsidRPr="005B4B5A">
        <w:rPr>
          <w:sz w:val="24"/>
          <w:szCs w:val="24"/>
        </w:rPr>
        <w:t xml:space="preserve"> and FSC.</w:t>
      </w:r>
    </w:p>
    <w:p w14:paraId="6282B4F7" w14:textId="222C5144" w:rsidR="009A77D0" w:rsidRPr="005B4B5A" w:rsidRDefault="009A77D0" w:rsidP="009A77D0">
      <w:pPr>
        <w:pStyle w:val="BodyText"/>
        <w:rPr>
          <w:sz w:val="24"/>
          <w:szCs w:val="24"/>
        </w:rPr>
      </w:pPr>
      <w:bookmarkStart w:id="709" w:name="_Hlk507659837"/>
      <w:r w:rsidRPr="005B4B5A">
        <w:rPr>
          <w:sz w:val="24"/>
          <w:szCs w:val="24"/>
        </w:rPr>
        <w:t xml:space="preserve">The messages are initially mapped by MCCF EDI TAS </w:t>
      </w:r>
      <w:r w:rsidR="00995B7C">
        <w:rPr>
          <w:sz w:val="24"/>
          <w:szCs w:val="24"/>
        </w:rPr>
        <w:t>eBilling</w:t>
      </w:r>
      <w:r w:rsidRPr="005B4B5A">
        <w:rPr>
          <w:sz w:val="24"/>
          <w:szCs w:val="24"/>
        </w:rPr>
        <w:t xml:space="preserve"> to FHIR resources inside a FHIR bundle and transmitted to FSC where they are translated into </w:t>
      </w:r>
      <w:bookmarkEnd w:id="709"/>
      <w:r w:rsidR="008600BE" w:rsidRPr="008600BE">
        <w:rPr>
          <w:sz w:val="24"/>
          <w:szCs w:val="24"/>
        </w:rPr>
        <w:t>ASC X12N/005010 275 Additional Information to Support a Health Care Claim or Encounter</w:t>
      </w:r>
      <w:r w:rsidR="008600BE" w:rsidRPr="005B4B5A">
        <w:rPr>
          <w:sz w:val="24"/>
          <w:szCs w:val="24"/>
        </w:rPr>
        <w:t xml:space="preserve"> </w:t>
      </w:r>
      <w:r w:rsidR="008600BE">
        <w:rPr>
          <w:sz w:val="24"/>
          <w:szCs w:val="24"/>
        </w:rPr>
        <w:t xml:space="preserve">messages </w:t>
      </w:r>
      <w:r w:rsidRPr="005B4B5A">
        <w:rPr>
          <w:sz w:val="24"/>
          <w:szCs w:val="24"/>
        </w:rPr>
        <w:t xml:space="preserve">and </w:t>
      </w:r>
      <w:r w:rsidR="00950894">
        <w:rPr>
          <w:sz w:val="24"/>
          <w:szCs w:val="24"/>
        </w:rPr>
        <w:t>then forwards the claim data to the HCCH</w:t>
      </w:r>
      <w:r w:rsidRPr="005B4B5A">
        <w:rPr>
          <w:sz w:val="24"/>
          <w:szCs w:val="24"/>
        </w:rPr>
        <w:t xml:space="preserve">. </w:t>
      </w:r>
    </w:p>
    <w:p w14:paraId="1BAF597D" w14:textId="77777777" w:rsidR="00E67E51" w:rsidRPr="00E67E51" w:rsidRDefault="00E67E51" w:rsidP="00E67E51">
      <w:pPr>
        <w:pStyle w:val="BodyText"/>
        <w:rPr>
          <w:lang w:eastAsia="en-US"/>
        </w:rPr>
      </w:pPr>
    </w:p>
    <w:p w14:paraId="3C476656" w14:textId="77777777" w:rsidR="00513907" w:rsidRDefault="00513907">
      <w:pPr>
        <w:rPr>
          <w:rFonts w:cs="Arial"/>
          <w:b/>
          <w:bCs/>
          <w:iCs/>
          <w:kern w:val="32"/>
        </w:rPr>
      </w:pPr>
      <w:bookmarkStart w:id="710" w:name="_Toc263270955"/>
      <w:bookmarkStart w:id="711" w:name="_Toc263271234"/>
      <w:bookmarkStart w:id="712" w:name="_Toc377477595"/>
      <w:r>
        <w:br w:type="page"/>
      </w:r>
    </w:p>
    <w:p w14:paraId="054FEEDD" w14:textId="177345BF" w:rsidR="00473584" w:rsidRPr="00FE0AC2" w:rsidRDefault="00EF5B1C" w:rsidP="006E49A8">
      <w:pPr>
        <w:pStyle w:val="Heading3"/>
        <w:rPr>
          <w:szCs w:val="24"/>
        </w:rPr>
      </w:pPr>
      <w:bookmarkStart w:id="713" w:name="_Toc512426439"/>
      <w:r w:rsidRPr="00FE0AC2">
        <w:rPr>
          <w:szCs w:val="24"/>
        </w:rPr>
        <w:lastRenderedPageBreak/>
        <w:t xml:space="preserve">MCCF EDI TAS </w:t>
      </w:r>
      <w:bookmarkEnd w:id="710"/>
      <w:bookmarkEnd w:id="711"/>
      <w:bookmarkEnd w:id="712"/>
      <w:r w:rsidR="00995B7C" w:rsidRPr="00FE0AC2">
        <w:rPr>
          <w:szCs w:val="24"/>
        </w:rPr>
        <w:t>eBilling</w:t>
      </w:r>
      <w:bookmarkEnd w:id="713"/>
    </w:p>
    <w:tbl>
      <w:tblPr>
        <w:tblW w:w="4436" w:type="pct"/>
        <w:tblInd w:w="108" w:type="dxa"/>
        <w:tblLook w:val="01E0" w:firstRow="1" w:lastRow="1" w:firstColumn="1" w:lastColumn="1" w:noHBand="0" w:noVBand="0"/>
      </w:tblPr>
      <w:tblGrid>
        <w:gridCol w:w="2340"/>
        <w:gridCol w:w="6156"/>
      </w:tblGrid>
      <w:tr w:rsidR="00D952B0" w:rsidRPr="003B377B" w14:paraId="054FEEE0"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DE" w14:textId="77777777" w:rsidR="00D952B0" w:rsidRPr="003B377B" w:rsidRDefault="00D952B0" w:rsidP="00827B22">
            <w:pPr>
              <w:pStyle w:val="TableHeading"/>
              <w:tabs>
                <w:tab w:val="center" w:pos="4680"/>
                <w:tab w:val="right" w:pos="9360"/>
              </w:tabs>
            </w:pPr>
            <w:bookmarkStart w:id="714" w:name="_Hlk507655303"/>
            <w:r>
              <w:t xml:space="preserve">System </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DF" w14:textId="77777777" w:rsidR="00D952B0" w:rsidRPr="003B377B" w:rsidRDefault="00D952B0" w:rsidP="00827B22">
            <w:pPr>
              <w:pStyle w:val="TableHeading"/>
              <w:tabs>
                <w:tab w:val="center" w:pos="4680"/>
                <w:tab w:val="right" w:pos="9360"/>
              </w:tabs>
            </w:pPr>
            <w:r>
              <w:t>Details</w:t>
            </w:r>
          </w:p>
        </w:tc>
      </w:tr>
      <w:tr w:rsidR="00D952B0" w:rsidRPr="003B377B" w14:paraId="054FEEE3" w14:textId="77777777">
        <w:tc>
          <w:tcPr>
            <w:tcW w:w="2340" w:type="dxa"/>
            <w:tcBorders>
              <w:top w:val="dotted" w:sz="4" w:space="0" w:color="auto"/>
              <w:left w:val="dotted" w:sz="4" w:space="0" w:color="auto"/>
              <w:bottom w:val="dotted" w:sz="4" w:space="0" w:color="auto"/>
              <w:right w:val="dotted" w:sz="4" w:space="0" w:color="auto"/>
            </w:tcBorders>
          </w:tcPr>
          <w:p w14:paraId="054FEEE1"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E2" w14:textId="709CDA6C"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E6" w14:textId="77777777">
        <w:tc>
          <w:tcPr>
            <w:tcW w:w="2340" w:type="dxa"/>
            <w:tcBorders>
              <w:top w:val="dotted" w:sz="4" w:space="0" w:color="auto"/>
              <w:left w:val="dotted" w:sz="4" w:space="0" w:color="auto"/>
              <w:bottom w:val="dotted" w:sz="4" w:space="0" w:color="auto"/>
              <w:right w:val="dotted" w:sz="4" w:space="0" w:color="auto"/>
            </w:tcBorders>
          </w:tcPr>
          <w:p w14:paraId="054FEEE4"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E5" w14:textId="250A9732"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E9" w14:textId="77777777">
        <w:tc>
          <w:tcPr>
            <w:tcW w:w="2340" w:type="dxa"/>
            <w:tcBorders>
              <w:top w:val="dotted" w:sz="4" w:space="0" w:color="auto"/>
              <w:left w:val="dotted" w:sz="4" w:space="0" w:color="auto"/>
              <w:bottom w:val="dotted" w:sz="4" w:space="0" w:color="auto"/>
              <w:right w:val="dotted" w:sz="4" w:space="0" w:color="auto"/>
            </w:tcBorders>
          </w:tcPr>
          <w:p w14:paraId="054FEEE7"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E8" w14:textId="22572658"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EC" w14:textId="77777777">
        <w:tc>
          <w:tcPr>
            <w:tcW w:w="2340" w:type="dxa"/>
            <w:tcBorders>
              <w:top w:val="dotted" w:sz="4" w:space="0" w:color="auto"/>
              <w:left w:val="dotted" w:sz="4" w:space="0" w:color="auto"/>
              <w:bottom w:val="dotted" w:sz="4" w:space="0" w:color="auto"/>
              <w:right w:val="dotted" w:sz="4" w:space="0" w:color="auto"/>
            </w:tcBorders>
          </w:tcPr>
          <w:p w14:paraId="054FEEEA" w14:textId="77777777" w:rsidR="00D952B0" w:rsidRPr="00827B22" w:rsidRDefault="00D952B0" w:rsidP="00827B22">
            <w:pPr>
              <w:pStyle w:val="TableText"/>
              <w:tabs>
                <w:tab w:val="center" w:pos="4680"/>
                <w:tab w:val="right" w:pos="9360"/>
              </w:tabs>
              <w:rPr>
                <w:szCs w:val="16"/>
              </w:rPr>
            </w:pPr>
            <w:r w:rsidRPr="00827B22">
              <w:rPr>
                <w:szCs w:val="16"/>
              </w:rPr>
              <w:t>Release number</w:t>
            </w:r>
          </w:p>
        </w:tc>
        <w:tc>
          <w:tcPr>
            <w:tcW w:w="6156" w:type="dxa"/>
            <w:tcBorders>
              <w:top w:val="dotted" w:sz="4" w:space="0" w:color="auto"/>
              <w:left w:val="dotted" w:sz="4" w:space="0" w:color="auto"/>
              <w:bottom w:val="dotted" w:sz="4" w:space="0" w:color="auto"/>
              <w:right w:val="dotted" w:sz="4" w:space="0" w:color="auto"/>
            </w:tcBorders>
          </w:tcPr>
          <w:p w14:paraId="054FEEEB" w14:textId="0466B4E5" w:rsidR="00D952B0" w:rsidRPr="00CD4A9F" w:rsidRDefault="001E43F8" w:rsidP="000A7B20">
            <w:pPr>
              <w:pStyle w:val="TableText"/>
            </w:pPr>
            <w:r>
              <w:rPr>
                <w:szCs w:val="16"/>
              </w:rPr>
              <w:t>TBD</w:t>
            </w:r>
          </w:p>
        </w:tc>
      </w:tr>
      <w:tr w:rsidR="00D952B0" w:rsidRPr="003B377B" w14:paraId="054FEEEF" w14:textId="77777777">
        <w:tc>
          <w:tcPr>
            <w:tcW w:w="2340" w:type="dxa"/>
            <w:tcBorders>
              <w:top w:val="dotted" w:sz="4" w:space="0" w:color="auto"/>
              <w:left w:val="dotted" w:sz="4" w:space="0" w:color="auto"/>
              <w:bottom w:val="dotted" w:sz="4" w:space="0" w:color="auto"/>
              <w:right w:val="dotted" w:sz="4" w:space="0" w:color="auto"/>
            </w:tcBorders>
          </w:tcPr>
          <w:p w14:paraId="054FEEED"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EEE" w14:textId="73366E22" w:rsidR="00D952B0" w:rsidRPr="00CD4A9F" w:rsidRDefault="001E43F8" w:rsidP="000A7B20">
            <w:pPr>
              <w:pStyle w:val="TableText"/>
            </w:pPr>
            <w:r>
              <w:rPr>
                <w:szCs w:val="16"/>
              </w:rPr>
              <w:t>TBD</w:t>
            </w:r>
          </w:p>
        </w:tc>
      </w:tr>
      <w:tr w:rsidR="00D952B0" w:rsidRPr="003B377B" w14:paraId="054FEEF2" w14:textId="77777777">
        <w:tc>
          <w:tcPr>
            <w:tcW w:w="2340" w:type="dxa"/>
            <w:tcBorders>
              <w:top w:val="dotted" w:sz="4" w:space="0" w:color="auto"/>
              <w:left w:val="dotted" w:sz="4" w:space="0" w:color="auto"/>
              <w:bottom w:val="dotted" w:sz="4" w:space="0" w:color="auto"/>
              <w:right w:val="dotted" w:sz="4" w:space="0" w:color="auto"/>
            </w:tcBorders>
          </w:tcPr>
          <w:p w14:paraId="054FEEF0"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EF1" w14:textId="0A2C105B" w:rsidR="00D952B0" w:rsidRPr="001E43F8" w:rsidRDefault="001E43F8" w:rsidP="00827B22">
            <w:pPr>
              <w:pStyle w:val="TableText"/>
              <w:tabs>
                <w:tab w:val="center" w:pos="4680"/>
                <w:tab w:val="right" w:pos="9360"/>
              </w:tabs>
            </w:pPr>
            <w:r>
              <w:rPr>
                <w:szCs w:val="16"/>
              </w:rPr>
              <w:t>TBD</w:t>
            </w:r>
          </w:p>
        </w:tc>
      </w:tr>
    </w:tbl>
    <w:p w14:paraId="3877B46B" w14:textId="77777777" w:rsidR="005B4B5A" w:rsidRPr="004A2D4C" w:rsidRDefault="005B4B5A" w:rsidP="005B4B5A">
      <w:pPr>
        <w:pStyle w:val="BodyText"/>
        <w:rPr>
          <w:sz w:val="24"/>
          <w:szCs w:val="24"/>
          <w:lang w:eastAsia="en-US"/>
        </w:rPr>
      </w:pPr>
      <w:bookmarkStart w:id="715" w:name="_Hlk507659924"/>
      <w:bookmarkStart w:id="716" w:name="_Toc263270956"/>
      <w:bookmarkStart w:id="717" w:name="_Toc263271235"/>
      <w:bookmarkStart w:id="718" w:name="_Toc377477596"/>
      <w:bookmarkEnd w:id="714"/>
      <w:r w:rsidRPr="004A2D4C">
        <w:rPr>
          <w:sz w:val="24"/>
          <w:szCs w:val="24"/>
          <w:lang w:eastAsia="en-US"/>
        </w:rPr>
        <w:t>The TAS Platform will modernize and automate the business processes used currently as part of the VA revenue cycle. This includes insurance verification, billing, and claims processing, payment, and remittance. These processes are tied to other processes that are out of scope, including documenting the care provided, coding treatment and encounters, and sending claims and receiving remittance to and from the clearinghouse.</w:t>
      </w:r>
    </w:p>
    <w:p w14:paraId="6351382C" w14:textId="1A86AB41" w:rsidR="005B4B5A" w:rsidRPr="004A2D4C" w:rsidRDefault="005B4B5A" w:rsidP="005B4B5A">
      <w:pPr>
        <w:pStyle w:val="BodyText"/>
        <w:rPr>
          <w:sz w:val="24"/>
          <w:szCs w:val="24"/>
          <w:lang w:eastAsia="en-US"/>
        </w:rPr>
      </w:pPr>
      <w:bookmarkStart w:id="719" w:name="_Hlk507659948"/>
      <w:r w:rsidRPr="004A2D4C">
        <w:rPr>
          <w:sz w:val="24"/>
          <w:szCs w:val="24"/>
          <w:lang w:eastAsia="en-US"/>
        </w:rPr>
        <w:t xml:space="preserve">This interface supports the electronic </w:t>
      </w:r>
      <w:r w:rsidR="00C87EBA" w:rsidRPr="004A2D4C">
        <w:rPr>
          <w:sz w:val="24"/>
          <w:szCs w:val="24"/>
          <w:lang w:eastAsia="en-US"/>
        </w:rPr>
        <w:t>third-party</w:t>
      </w:r>
      <w:r w:rsidRPr="004A2D4C">
        <w:rPr>
          <w:sz w:val="24"/>
          <w:szCs w:val="24"/>
          <w:lang w:eastAsia="en-US"/>
        </w:rPr>
        <w:t xml:space="preserve"> billing process which involves the electronic transmission of </w:t>
      </w:r>
      <w:r w:rsidR="00851627" w:rsidRPr="008600BE">
        <w:rPr>
          <w:sz w:val="24"/>
          <w:szCs w:val="24"/>
        </w:rPr>
        <w:t>ASC X12N/005010 275 Additional Information to Support a Health Care Claim or Encounter</w:t>
      </w:r>
      <w:r w:rsidR="00851627">
        <w:rPr>
          <w:sz w:val="24"/>
          <w:szCs w:val="24"/>
        </w:rPr>
        <w:t xml:space="preserve"> messages</w:t>
      </w:r>
      <w:r w:rsidRPr="004A2D4C">
        <w:rPr>
          <w:sz w:val="24"/>
          <w:szCs w:val="24"/>
          <w:lang w:eastAsia="en-US"/>
        </w:rPr>
        <w:t xml:space="preserve"> to </w:t>
      </w:r>
      <w:r w:rsidR="00851627">
        <w:rPr>
          <w:sz w:val="24"/>
          <w:szCs w:val="24"/>
          <w:lang w:eastAsia="en-US"/>
        </w:rPr>
        <w:t>t</w:t>
      </w:r>
      <w:r w:rsidRPr="004A2D4C">
        <w:rPr>
          <w:sz w:val="24"/>
          <w:szCs w:val="24"/>
          <w:lang w:eastAsia="en-US"/>
        </w:rPr>
        <w:t xml:space="preserve">he insurance company </w:t>
      </w:r>
      <w:r>
        <w:rPr>
          <w:sz w:val="24"/>
          <w:szCs w:val="24"/>
          <w:lang w:eastAsia="en-US"/>
        </w:rPr>
        <w:t xml:space="preserve">or </w:t>
      </w:r>
      <w:del w:id="720" w:author="Keith Oulson" w:date="2018-04-12T13:54:00Z">
        <w:r w:rsidDel="00F3474B">
          <w:rPr>
            <w:sz w:val="24"/>
            <w:szCs w:val="24"/>
            <w:lang w:eastAsia="en-US"/>
          </w:rPr>
          <w:delText xml:space="preserve">payer </w:delText>
        </w:r>
      </w:del>
      <w:ins w:id="721" w:author="Keith Oulson" w:date="2018-04-12T13:54:00Z">
        <w:r w:rsidR="00F3474B">
          <w:rPr>
            <w:sz w:val="24"/>
            <w:szCs w:val="24"/>
            <w:lang w:eastAsia="en-US"/>
          </w:rPr>
          <w:t xml:space="preserve">HCCH </w:t>
        </w:r>
      </w:ins>
      <w:r>
        <w:rPr>
          <w:sz w:val="24"/>
          <w:szCs w:val="24"/>
          <w:lang w:eastAsia="en-US"/>
        </w:rPr>
        <w:t>requesting the additional information</w:t>
      </w:r>
      <w:r w:rsidRPr="004A2D4C">
        <w:rPr>
          <w:sz w:val="24"/>
          <w:szCs w:val="24"/>
          <w:lang w:eastAsia="en-US"/>
        </w:rPr>
        <w:t>.</w:t>
      </w:r>
      <w:bookmarkEnd w:id="715"/>
    </w:p>
    <w:bookmarkEnd w:id="719"/>
    <w:p w14:paraId="1883BD24" w14:textId="77777777" w:rsidR="005B4B5A" w:rsidRDefault="005B4B5A" w:rsidP="005B4B5A">
      <w:pPr>
        <w:pStyle w:val="Heading3"/>
        <w:numPr>
          <w:ilvl w:val="0"/>
          <w:numId w:val="0"/>
        </w:numPr>
        <w:ind w:left="720" w:hanging="720"/>
      </w:pPr>
    </w:p>
    <w:p w14:paraId="58A95D3C" w14:textId="5DB58A33" w:rsidR="005B4B5A" w:rsidRPr="00FE0AC2" w:rsidRDefault="00CC7269" w:rsidP="006E49A8">
      <w:pPr>
        <w:pStyle w:val="Heading3"/>
        <w:rPr>
          <w:szCs w:val="24"/>
        </w:rPr>
      </w:pPr>
      <w:bookmarkStart w:id="722" w:name="_Toc512426440"/>
      <w:r w:rsidRPr="00FE0AC2">
        <w:rPr>
          <w:szCs w:val="24"/>
        </w:rPr>
        <w:t>FSC</w:t>
      </w:r>
      <w:bookmarkEnd w:id="716"/>
      <w:bookmarkEnd w:id="717"/>
      <w:bookmarkEnd w:id="718"/>
      <w:bookmarkEnd w:id="722"/>
    </w:p>
    <w:tbl>
      <w:tblPr>
        <w:tblW w:w="4436" w:type="pct"/>
        <w:tblInd w:w="108" w:type="dxa"/>
        <w:tblLook w:val="01E0" w:firstRow="1" w:lastRow="1" w:firstColumn="1" w:lastColumn="1" w:noHBand="0" w:noVBand="0"/>
      </w:tblPr>
      <w:tblGrid>
        <w:gridCol w:w="2340"/>
        <w:gridCol w:w="6156"/>
      </w:tblGrid>
      <w:tr w:rsidR="00D952B0" w:rsidRPr="003B377B" w14:paraId="054FEEF6" w14:textId="77777777">
        <w:tc>
          <w:tcPr>
            <w:tcW w:w="2340" w:type="dxa"/>
            <w:tcBorders>
              <w:top w:val="single" w:sz="6" w:space="0" w:color="auto"/>
              <w:left w:val="single" w:sz="6" w:space="0" w:color="auto"/>
              <w:bottom w:val="single" w:sz="6" w:space="0" w:color="auto"/>
              <w:right w:val="single" w:sz="6" w:space="0" w:color="auto"/>
            </w:tcBorders>
            <w:shd w:val="clear" w:color="auto" w:fill="D9D9D9"/>
          </w:tcPr>
          <w:p w14:paraId="054FEEF4" w14:textId="77777777" w:rsidR="00D952B0" w:rsidRPr="003B377B" w:rsidRDefault="00D952B0" w:rsidP="00827B22">
            <w:pPr>
              <w:pStyle w:val="TableHeading"/>
              <w:tabs>
                <w:tab w:val="center" w:pos="4680"/>
                <w:tab w:val="right" w:pos="9360"/>
              </w:tabs>
            </w:pPr>
            <w:r>
              <w:t xml:space="preserve">System </w:t>
            </w:r>
          </w:p>
        </w:tc>
        <w:tc>
          <w:tcPr>
            <w:tcW w:w="6156" w:type="dxa"/>
            <w:tcBorders>
              <w:top w:val="single" w:sz="6" w:space="0" w:color="auto"/>
              <w:left w:val="single" w:sz="6" w:space="0" w:color="auto"/>
              <w:bottom w:val="single" w:sz="6" w:space="0" w:color="auto"/>
              <w:right w:val="single" w:sz="6" w:space="0" w:color="auto"/>
            </w:tcBorders>
            <w:shd w:val="clear" w:color="auto" w:fill="D9D9D9"/>
          </w:tcPr>
          <w:p w14:paraId="054FEEF5" w14:textId="77777777" w:rsidR="00D952B0" w:rsidRPr="003B377B" w:rsidRDefault="00D952B0" w:rsidP="00827B22">
            <w:pPr>
              <w:pStyle w:val="TableHeading"/>
              <w:tabs>
                <w:tab w:val="center" w:pos="4680"/>
                <w:tab w:val="right" w:pos="9360"/>
              </w:tabs>
            </w:pPr>
            <w:r>
              <w:t>Details</w:t>
            </w:r>
          </w:p>
        </w:tc>
      </w:tr>
      <w:tr w:rsidR="00D952B0" w:rsidRPr="003B377B" w14:paraId="054FEEF9" w14:textId="77777777">
        <w:tc>
          <w:tcPr>
            <w:tcW w:w="2340" w:type="dxa"/>
            <w:tcBorders>
              <w:top w:val="dotted" w:sz="4" w:space="0" w:color="auto"/>
              <w:left w:val="dotted" w:sz="4" w:space="0" w:color="auto"/>
              <w:bottom w:val="dotted" w:sz="4" w:space="0" w:color="auto"/>
              <w:right w:val="dotted" w:sz="4" w:space="0" w:color="auto"/>
            </w:tcBorders>
          </w:tcPr>
          <w:p w14:paraId="054FEEF7" w14:textId="77777777" w:rsidR="00D952B0" w:rsidRPr="00827B22" w:rsidRDefault="00D952B0" w:rsidP="00827B22">
            <w:pPr>
              <w:pStyle w:val="TableText"/>
              <w:tabs>
                <w:tab w:val="center" w:pos="4680"/>
                <w:tab w:val="right" w:pos="9360"/>
              </w:tabs>
              <w:rPr>
                <w:szCs w:val="16"/>
              </w:rPr>
            </w:pPr>
            <w:r w:rsidRPr="00827B22">
              <w:rPr>
                <w:szCs w:val="16"/>
              </w:rPr>
              <w:t>Title</w:t>
            </w:r>
          </w:p>
        </w:tc>
        <w:tc>
          <w:tcPr>
            <w:tcW w:w="6156" w:type="dxa"/>
            <w:tcBorders>
              <w:top w:val="dotted" w:sz="4" w:space="0" w:color="auto"/>
              <w:left w:val="dotted" w:sz="4" w:space="0" w:color="auto"/>
              <w:bottom w:val="dotted" w:sz="4" w:space="0" w:color="auto"/>
              <w:right w:val="dotted" w:sz="4" w:space="0" w:color="auto"/>
            </w:tcBorders>
          </w:tcPr>
          <w:p w14:paraId="054FEEF8" w14:textId="577C2C3A"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FC" w14:textId="77777777">
        <w:tc>
          <w:tcPr>
            <w:tcW w:w="2340" w:type="dxa"/>
            <w:tcBorders>
              <w:top w:val="dotted" w:sz="4" w:space="0" w:color="auto"/>
              <w:left w:val="dotted" w:sz="4" w:space="0" w:color="auto"/>
              <w:bottom w:val="dotted" w:sz="4" w:space="0" w:color="auto"/>
              <w:right w:val="dotted" w:sz="4" w:space="0" w:color="auto"/>
            </w:tcBorders>
          </w:tcPr>
          <w:p w14:paraId="054FEEFA" w14:textId="77777777" w:rsidR="00D952B0" w:rsidRPr="00827B22" w:rsidRDefault="00D952B0" w:rsidP="00827B22">
            <w:pPr>
              <w:pStyle w:val="TableText"/>
              <w:tabs>
                <w:tab w:val="center" w:pos="4680"/>
                <w:tab w:val="right" w:pos="9360"/>
              </w:tabs>
              <w:rPr>
                <w:szCs w:val="16"/>
              </w:rPr>
            </w:pPr>
            <w:r w:rsidRPr="00827B22">
              <w:rPr>
                <w:szCs w:val="16"/>
              </w:rPr>
              <w:t>Abbreviation</w:t>
            </w:r>
          </w:p>
        </w:tc>
        <w:tc>
          <w:tcPr>
            <w:tcW w:w="6156" w:type="dxa"/>
            <w:tcBorders>
              <w:top w:val="dotted" w:sz="4" w:space="0" w:color="auto"/>
              <w:left w:val="dotted" w:sz="4" w:space="0" w:color="auto"/>
              <w:bottom w:val="dotted" w:sz="4" w:space="0" w:color="auto"/>
              <w:right w:val="dotted" w:sz="4" w:space="0" w:color="auto"/>
            </w:tcBorders>
          </w:tcPr>
          <w:p w14:paraId="054FEEFB" w14:textId="51B99D9D"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EFF" w14:textId="77777777">
        <w:tc>
          <w:tcPr>
            <w:tcW w:w="2340" w:type="dxa"/>
            <w:tcBorders>
              <w:top w:val="dotted" w:sz="4" w:space="0" w:color="auto"/>
              <w:left w:val="dotted" w:sz="4" w:space="0" w:color="auto"/>
              <w:bottom w:val="dotted" w:sz="4" w:space="0" w:color="auto"/>
              <w:right w:val="dotted" w:sz="4" w:space="0" w:color="auto"/>
            </w:tcBorders>
          </w:tcPr>
          <w:p w14:paraId="054FEEFD" w14:textId="77777777" w:rsidR="00D952B0" w:rsidRPr="00827B22" w:rsidRDefault="00D952B0" w:rsidP="00827B22">
            <w:pPr>
              <w:pStyle w:val="TableText"/>
              <w:tabs>
                <w:tab w:val="center" w:pos="4680"/>
                <w:tab w:val="right" w:pos="9360"/>
              </w:tabs>
              <w:rPr>
                <w:szCs w:val="16"/>
              </w:rPr>
            </w:pPr>
            <w:r w:rsidRPr="00827B22">
              <w:rPr>
                <w:szCs w:val="16"/>
              </w:rPr>
              <w:t>Version number</w:t>
            </w:r>
          </w:p>
        </w:tc>
        <w:tc>
          <w:tcPr>
            <w:tcW w:w="6156" w:type="dxa"/>
            <w:tcBorders>
              <w:top w:val="dotted" w:sz="4" w:space="0" w:color="auto"/>
              <w:left w:val="dotted" w:sz="4" w:space="0" w:color="auto"/>
              <w:bottom w:val="dotted" w:sz="4" w:space="0" w:color="auto"/>
              <w:right w:val="dotted" w:sz="4" w:space="0" w:color="auto"/>
            </w:tcBorders>
          </w:tcPr>
          <w:p w14:paraId="054FEEFE" w14:textId="58E06321"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F02" w14:textId="77777777">
        <w:tc>
          <w:tcPr>
            <w:tcW w:w="2340" w:type="dxa"/>
            <w:tcBorders>
              <w:top w:val="dotted" w:sz="4" w:space="0" w:color="auto"/>
              <w:left w:val="dotted" w:sz="4" w:space="0" w:color="auto"/>
              <w:bottom w:val="dotted" w:sz="4" w:space="0" w:color="auto"/>
              <w:right w:val="dotted" w:sz="4" w:space="0" w:color="auto"/>
            </w:tcBorders>
          </w:tcPr>
          <w:p w14:paraId="054FEF00" w14:textId="77777777" w:rsidR="00D952B0" w:rsidRPr="00827B22" w:rsidRDefault="00D952B0" w:rsidP="00827B22">
            <w:pPr>
              <w:pStyle w:val="TableText"/>
              <w:tabs>
                <w:tab w:val="center" w:pos="4680"/>
                <w:tab w:val="right" w:pos="9360"/>
              </w:tabs>
              <w:rPr>
                <w:szCs w:val="16"/>
              </w:rPr>
            </w:pPr>
            <w:r w:rsidRPr="00827B22">
              <w:rPr>
                <w:szCs w:val="16"/>
              </w:rPr>
              <w:t>Point of Contact</w:t>
            </w:r>
          </w:p>
        </w:tc>
        <w:tc>
          <w:tcPr>
            <w:tcW w:w="6156" w:type="dxa"/>
            <w:tcBorders>
              <w:top w:val="dotted" w:sz="4" w:space="0" w:color="auto"/>
              <w:left w:val="dotted" w:sz="4" w:space="0" w:color="auto"/>
              <w:bottom w:val="dotted" w:sz="4" w:space="0" w:color="auto"/>
              <w:right w:val="dotted" w:sz="4" w:space="0" w:color="auto"/>
            </w:tcBorders>
          </w:tcPr>
          <w:p w14:paraId="054FEF01" w14:textId="3347D3B0" w:rsidR="00D952B0" w:rsidRPr="00827B22" w:rsidRDefault="001E43F8" w:rsidP="00827B22">
            <w:pPr>
              <w:pStyle w:val="TableText"/>
              <w:tabs>
                <w:tab w:val="center" w:pos="4680"/>
                <w:tab w:val="right" w:pos="9360"/>
              </w:tabs>
              <w:rPr>
                <w:szCs w:val="16"/>
              </w:rPr>
            </w:pPr>
            <w:r>
              <w:rPr>
                <w:szCs w:val="16"/>
              </w:rPr>
              <w:t>TBD</w:t>
            </w:r>
          </w:p>
        </w:tc>
      </w:tr>
      <w:tr w:rsidR="00D952B0" w:rsidRPr="003B377B" w14:paraId="054FEF05" w14:textId="77777777">
        <w:tc>
          <w:tcPr>
            <w:tcW w:w="2340" w:type="dxa"/>
            <w:tcBorders>
              <w:top w:val="dotted" w:sz="4" w:space="0" w:color="auto"/>
              <w:left w:val="dotted" w:sz="4" w:space="0" w:color="auto"/>
              <w:bottom w:val="dotted" w:sz="4" w:space="0" w:color="auto"/>
              <w:right w:val="dotted" w:sz="4" w:space="0" w:color="auto"/>
            </w:tcBorders>
          </w:tcPr>
          <w:p w14:paraId="054FEF03" w14:textId="77777777" w:rsidR="00D952B0" w:rsidRPr="00827B22" w:rsidRDefault="00D952B0" w:rsidP="00827B22">
            <w:pPr>
              <w:pStyle w:val="TableText"/>
              <w:tabs>
                <w:tab w:val="center" w:pos="4680"/>
                <w:tab w:val="right" w:pos="9360"/>
              </w:tabs>
              <w:rPr>
                <w:szCs w:val="16"/>
              </w:rPr>
            </w:pPr>
            <w:r w:rsidRPr="00827B22">
              <w:rPr>
                <w:szCs w:val="16"/>
              </w:rPr>
              <w:t>Vendor [optional]</w:t>
            </w:r>
          </w:p>
        </w:tc>
        <w:tc>
          <w:tcPr>
            <w:tcW w:w="6156" w:type="dxa"/>
            <w:tcBorders>
              <w:top w:val="dotted" w:sz="4" w:space="0" w:color="auto"/>
              <w:left w:val="dotted" w:sz="4" w:space="0" w:color="auto"/>
              <w:bottom w:val="dotted" w:sz="4" w:space="0" w:color="auto"/>
              <w:right w:val="dotted" w:sz="4" w:space="0" w:color="auto"/>
            </w:tcBorders>
          </w:tcPr>
          <w:p w14:paraId="054FEF04" w14:textId="6590D396" w:rsidR="00D952B0" w:rsidRPr="00827B22" w:rsidRDefault="001E43F8" w:rsidP="00827B22">
            <w:pPr>
              <w:pStyle w:val="TableText"/>
              <w:tabs>
                <w:tab w:val="center" w:pos="4680"/>
                <w:tab w:val="right" w:pos="9360"/>
              </w:tabs>
              <w:rPr>
                <w:szCs w:val="16"/>
              </w:rPr>
            </w:pPr>
            <w:r>
              <w:rPr>
                <w:szCs w:val="16"/>
              </w:rPr>
              <w:t>TBD</w:t>
            </w:r>
          </w:p>
        </w:tc>
      </w:tr>
    </w:tbl>
    <w:p w14:paraId="5D768500" w14:textId="394A9860" w:rsidR="00C266B6" w:rsidRPr="001461C2" w:rsidRDefault="00C266B6" w:rsidP="00C266B6">
      <w:pPr>
        <w:pStyle w:val="BodyText"/>
        <w:rPr>
          <w:sz w:val="24"/>
          <w:szCs w:val="24"/>
        </w:rPr>
      </w:pPr>
      <w:bookmarkStart w:id="723" w:name="_Hlk507660038"/>
      <w:bookmarkStart w:id="724" w:name="_Toc216071608"/>
      <w:bookmarkStart w:id="725" w:name="_Toc263270958"/>
      <w:bookmarkStart w:id="726" w:name="_Toc263271237"/>
      <w:bookmarkStart w:id="727" w:name="_Toc377477598"/>
      <w:r w:rsidRPr="001461C2">
        <w:rPr>
          <w:sz w:val="24"/>
          <w:szCs w:val="24"/>
        </w:rPr>
        <w:t>The system(s) at FSC, receive</w:t>
      </w:r>
      <w:r w:rsidR="00B41864">
        <w:rPr>
          <w:sz w:val="24"/>
          <w:szCs w:val="24"/>
        </w:rPr>
        <w:t>(</w:t>
      </w:r>
      <w:r w:rsidRPr="001461C2">
        <w:rPr>
          <w:sz w:val="24"/>
          <w:szCs w:val="24"/>
        </w:rPr>
        <w:t>s</w:t>
      </w:r>
      <w:r w:rsidR="00B41864">
        <w:rPr>
          <w:sz w:val="24"/>
          <w:szCs w:val="24"/>
        </w:rPr>
        <w:t>)</w:t>
      </w:r>
      <w:r w:rsidRPr="001461C2">
        <w:rPr>
          <w:sz w:val="24"/>
          <w:szCs w:val="24"/>
        </w:rPr>
        <w:t xml:space="preserve"> the data from the TAS Platform, translate</w:t>
      </w:r>
      <w:r w:rsidR="00B41864">
        <w:rPr>
          <w:sz w:val="24"/>
          <w:szCs w:val="24"/>
        </w:rPr>
        <w:t>(</w:t>
      </w:r>
      <w:r w:rsidRPr="001461C2">
        <w:rPr>
          <w:sz w:val="24"/>
          <w:szCs w:val="24"/>
        </w:rPr>
        <w:t>s</w:t>
      </w:r>
      <w:r w:rsidR="00B41864">
        <w:rPr>
          <w:sz w:val="24"/>
          <w:szCs w:val="24"/>
        </w:rPr>
        <w:t>)</w:t>
      </w:r>
      <w:r w:rsidRPr="001461C2">
        <w:rPr>
          <w:sz w:val="24"/>
          <w:szCs w:val="24"/>
        </w:rPr>
        <w:t xml:space="preserve"> the data into a standard </w:t>
      </w:r>
      <w:r w:rsidR="00851627" w:rsidRPr="008600BE">
        <w:rPr>
          <w:sz w:val="24"/>
          <w:szCs w:val="24"/>
        </w:rPr>
        <w:t>ASC X12N/005010 275 Additional Information to Support a Health Care Claim or Encounter</w:t>
      </w:r>
      <w:r w:rsidR="00851627">
        <w:rPr>
          <w:sz w:val="24"/>
          <w:szCs w:val="24"/>
        </w:rPr>
        <w:t xml:space="preserve"> </w:t>
      </w:r>
      <w:r w:rsidR="009335FF">
        <w:rPr>
          <w:sz w:val="24"/>
          <w:szCs w:val="24"/>
        </w:rPr>
        <w:t>messages</w:t>
      </w:r>
      <w:r w:rsidRPr="001461C2">
        <w:rPr>
          <w:sz w:val="24"/>
          <w:szCs w:val="24"/>
        </w:rPr>
        <w:t>, validate</w:t>
      </w:r>
      <w:r w:rsidR="00B41864">
        <w:rPr>
          <w:sz w:val="24"/>
          <w:szCs w:val="24"/>
        </w:rPr>
        <w:t>(</w:t>
      </w:r>
      <w:r w:rsidRPr="001461C2">
        <w:rPr>
          <w:sz w:val="24"/>
          <w:szCs w:val="24"/>
        </w:rPr>
        <w:t>s</w:t>
      </w:r>
      <w:r w:rsidR="00B41864">
        <w:rPr>
          <w:sz w:val="24"/>
          <w:szCs w:val="24"/>
        </w:rPr>
        <w:t>)</w:t>
      </w:r>
      <w:r w:rsidRPr="001461C2">
        <w:rPr>
          <w:sz w:val="24"/>
          <w:szCs w:val="24"/>
        </w:rPr>
        <w:t xml:space="preserve"> the data complies with HIPAA standards and then forward</w:t>
      </w:r>
      <w:r w:rsidR="00B41864">
        <w:rPr>
          <w:sz w:val="24"/>
          <w:szCs w:val="24"/>
        </w:rPr>
        <w:t>(</w:t>
      </w:r>
      <w:r w:rsidRPr="001461C2">
        <w:rPr>
          <w:sz w:val="24"/>
          <w:szCs w:val="24"/>
        </w:rPr>
        <w:t>s</w:t>
      </w:r>
      <w:r w:rsidR="00B41864">
        <w:rPr>
          <w:sz w:val="24"/>
          <w:szCs w:val="24"/>
        </w:rPr>
        <w:t>)</w:t>
      </w:r>
      <w:r w:rsidRPr="001461C2">
        <w:rPr>
          <w:sz w:val="24"/>
          <w:szCs w:val="24"/>
        </w:rPr>
        <w:t xml:space="preserve"> the claim data to </w:t>
      </w:r>
      <w:del w:id="728" w:author="Keith Oulson" w:date="2018-04-12T13:56:00Z">
        <w:r w:rsidDel="00D5322F">
          <w:rPr>
            <w:sz w:val="24"/>
            <w:szCs w:val="24"/>
          </w:rPr>
          <w:delText>the payer</w:delText>
        </w:r>
      </w:del>
      <w:ins w:id="729" w:author="Keith Oulson" w:date="2018-04-12T13:56:00Z">
        <w:r w:rsidR="00D5322F">
          <w:rPr>
            <w:sz w:val="24"/>
            <w:szCs w:val="24"/>
          </w:rPr>
          <w:t>HCCH</w:t>
        </w:r>
      </w:ins>
      <w:r w:rsidRPr="001461C2">
        <w:rPr>
          <w:sz w:val="24"/>
          <w:szCs w:val="24"/>
        </w:rPr>
        <w:t>.</w:t>
      </w:r>
    </w:p>
    <w:bookmarkEnd w:id="723"/>
    <w:p w14:paraId="62B03FCC" w14:textId="77777777" w:rsidR="005B4B5A" w:rsidRDefault="005B4B5A" w:rsidP="00C266B6">
      <w:pPr>
        <w:pStyle w:val="Heading2"/>
        <w:numPr>
          <w:ilvl w:val="0"/>
          <w:numId w:val="0"/>
        </w:numPr>
        <w:ind w:left="576" w:hanging="576"/>
      </w:pPr>
    </w:p>
    <w:p w14:paraId="054FEF19" w14:textId="4E104EEA" w:rsidR="00D952B0" w:rsidRPr="00FE0AC2" w:rsidRDefault="00D952B0" w:rsidP="006E49A8">
      <w:pPr>
        <w:pStyle w:val="Heading2"/>
      </w:pPr>
      <w:bookmarkStart w:id="730" w:name="_Toc512426441"/>
      <w:r w:rsidRPr="00FE0AC2">
        <w:t>Operational Agreement</w:t>
      </w:r>
      <w:bookmarkEnd w:id="724"/>
      <w:bookmarkEnd w:id="725"/>
      <w:bookmarkEnd w:id="726"/>
      <w:bookmarkEnd w:id="727"/>
      <w:bookmarkEnd w:id="730"/>
    </w:p>
    <w:p w14:paraId="227DD5A8" w14:textId="4F608B28" w:rsidR="00EF5B1C" w:rsidRPr="00C266B6" w:rsidRDefault="00EF5B1C" w:rsidP="00EF5B1C">
      <w:pPr>
        <w:pStyle w:val="BodyText"/>
        <w:rPr>
          <w:sz w:val="24"/>
          <w:szCs w:val="24"/>
        </w:rPr>
      </w:pPr>
      <w:r w:rsidRPr="00C266B6">
        <w:rPr>
          <w:sz w:val="24"/>
          <w:szCs w:val="24"/>
        </w:rPr>
        <w:t xml:space="preserve">This ICD provides the specification for an interface between MCCF EDI TAS </w:t>
      </w:r>
      <w:r w:rsidR="00995B7C">
        <w:rPr>
          <w:sz w:val="24"/>
          <w:szCs w:val="24"/>
        </w:rPr>
        <w:t>eBilling</w:t>
      </w:r>
      <w:r w:rsidRPr="00C266B6">
        <w:rPr>
          <w:sz w:val="24"/>
          <w:szCs w:val="24"/>
        </w:rPr>
        <w:t xml:space="preserve"> and FSC regarding Health Care Services Review data. The Chief Business Office (CBO) is responsible for notifying FSC personnel of any </w:t>
      </w:r>
      <w:r w:rsidRPr="00C266B6">
        <w:rPr>
          <w:sz w:val="24"/>
          <w:szCs w:val="24"/>
        </w:rPr>
        <w:lastRenderedPageBreak/>
        <w:t xml:space="preserve">potential or planned changes to data feeds once these changes are known </w:t>
      </w:r>
      <w:r w:rsidR="009B42E9" w:rsidRPr="00C266B6">
        <w:rPr>
          <w:sz w:val="24"/>
          <w:szCs w:val="24"/>
        </w:rPr>
        <w:t>to</w:t>
      </w:r>
      <w:r w:rsidRPr="00C266B6">
        <w:rPr>
          <w:sz w:val="24"/>
          <w:szCs w:val="24"/>
        </w:rPr>
        <w:t xml:space="preserve"> minimize adverse impacts.</w:t>
      </w:r>
    </w:p>
    <w:p w14:paraId="10FB1C7E" w14:textId="77777777" w:rsidR="00E67E51" w:rsidRPr="00E67E51" w:rsidRDefault="00E67E51" w:rsidP="00E67E51">
      <w:pPr>
        <w:pStyle w:val="BodyText"/>
        <w:rPr>
          <w:lang w:eastAsia="en-US"/>
        </w:rPr>
      </w:pPr>
    </w:p>
    <w:p w14:paraId="054FEF1B" w14:textId="77777777" w:rsidR="00D952B0" w:rsidRPr="00FE0AC2" w:rsidRDefault="00D952B0" w:rsidP="00FD58AE">
      <w:pPr>
        <w:pStyle w:val="Heading1"/>
      </w:pPr>
      <w:bookmarkStart w:id="731" w:name="_Toc216071609"/>
      <w:bookmarkStart w:id="732" w:name="_Toc263270959"/>
      <w:bookmarkStart w:id="733" w:name="_Toc263271238"/>
      <w:bookmarkStart w:id="734" w:name="_Toc377477599"/>
      <w:bookmarkStart w:id="735" w:name="_Toc512426442"/>
      <w:r w:rsidRPr="00FE0AC2">
        <w:t>Interface Definition</w:t>
      </w:r>
      <w:bookmarkEnd w:id="731"/>
      <w:bookmarkEnd w:id="732"/>
      <w:bookmarkEnd w:id="733"/>
      <w:bookmarkEnd w:id="734"/>
      <w:bookmarkEnd w:id="735"/>
    </w:p>
    <w:p w14:paraId="54B7B745" w14:textId="5930F2C1" w:rsidR="00EF5B1C" w:rsidRPr="00C266B6" w:rsidRDefault="00851627" w:rsidP="00EF5B1C">
      <w:pPr>
        <w:pStyle w:val="BodyText"/>
        <w:rPr>
          <w:sz w:val="24"/>
          <w:szCs w:val="24"/>
        </w:rPr>
      </w:pPr>
      <w:r w:rsidRPr="008600BE">
        <w:rPr>
          <w:sz w:val="24"/>
          <w:szCs w:val="24"/>
        </w:rPr>
        <w:t>ASC X12N/005010 275 Additional Information to Support a Health Care Claim or Encounter</w:t>
      </w:r>
      <w:r w:rsidR="00343639" w:rsidRPr="00C266B6">
        <w:rPr>
          <w:sz w:val="24"/>
          <w:szCs w:val="24"/>
        </w:rPr>
        <w:t xml:space="preserve"> data </w:t>
      </w:r>
      <w:r w:rsidR="00EF5B1C" w:rsidRPr="00C266B6">
        <w:rPr>
          <w:sz w:val="24"/>
          <w:szCs w:val="24"/>
        </w:rPr>
        <w:t xml:space="preserve">is transmitted between MCCF EDI TAS </w:t>
      </w:r>
      <w:r w:rsidR="00995B7C">
        <w:rPr>
          <w:sz w:val="24"/>
          <w:szCs w:val="24"/>
        </w:rPr>
        <w:t>eBilling</w:t>
      </w:r>
      <w:r w:rsidR="00EF5B1C" w:rsidRPr="00C266B6">
        <w:rPr>
          <w:sz w:val="24"/>
          <w:szCs w:val="24"/>
        </w:rPr>
        <w:t xml:space="preserve"> and the FSC in FHIR bundles</w:t>
      </w:r>
      <w:r w:rsidR="00C266B6" w:rsidRPr="00C266B6">
        <w:rPr>
          <w:sz w:val="24"/>
          <w:szCs w:val="24"/>
        </w:rPr>
        <w:t>.</w:t>
      </w:r>
    </w:p>
    <w:p w14:paraId="292D94F1" w14:textId="77777777" w:rsidR="00EF5B1C" w:rsidRPr="00EF5B1C" w:rsidRDefault="00EF5B1C" w:rsidP="00EF5B1C">
      <w:pPr>
        <w:pStyle w:val="BodyText"/>
        <w:rPr>
          <w:lang w:eastAsia="en-US"/>
        </w:rPr>
      </w:pPr>
    </w:p>
    <w:p w14:paraId="097AB28F" w14:textId="77777777" w:rsidR="00F26C34" w:rsidRPr="00FE0AC2" w:rsidRDefault="00F26C34" w:rsidP="006E49A8">
      <w:pPr>
        <w:pStyle w:val="Heading2"/>
      </w:pPr>
      <w:bookmarkStart w:id="736" w:name="_Toc512426443"/>
      <w:r w:rsidRPr="00FE0AC2">
        <w:t>System Overview</w:t>
      </w:r>
      <w:bookmarkEnd w:id="736"/>
    </w:p>
    <w:p w14:paraId="476A13EE" w14:textId="73ECF566" w:rsidR="00343639" w:rsidRPr="00995B7C" w:rsidRDefault="00134C52" w:rsidP="00343639">
      <w:pPr>
        <w:pStyle w:val="BodyText"/>
        <w:rPr>
          <w:strike/>
          <w:sz w:val="24"/>
          <w:szCs w:val="24"/>
        </w:rPr>
      </w:pPr>
      <w:r w:rsidRPr="00995B7C">
        <w:rPr>
          <w:sz w:val="24"/>
          <w:szCs w:val="24"/>
        </w:rPr>
        <w:t xml:space="preserve">FSC </w:t>
      </w:r>
      <w:r w:rsidR="00343639" w:rsidRPr="00995B7C">
        <w:rPr>
          <w:sz w:val="24"/>
          <w:szCs w:val="24"/>
        </w:rPr>
        <w:t>is design</w:t>
      </w:r>
      <w:r w:rsidR="00851627">
        <w:rPr>
          <w:sz w:val="24"/>
          <w:szCs w:val="24"/>
        </w:rPr>
        <w:t>ed</w:t>
      </w:r>
      <w:r w:rsidR="00343639" w:rsidRPr="00995B7C">
        <w:rPr>
          <w:sz w:val="24"/>
          <w:szCs w:val="24"/>
        </w:rPr>
        <w:t xml:space="preserve"> to receive</w:t>
      </w:r>
      <w:r w:rsidRPr="00995B7C">
        <w:rPr>
          <w:sz w:val="24"/>
          <w:szCs w:val="24"/>
        </w:rPr>
        <w:t xml:space="preserve"> FHIR data from</w:t>
      </w:r>
      <w:r w:rsidR="00343639" w:rsidRPr="00995B7C">
        <w:rPr>
          <w:sz w:val="24"/>
          <w:szCs w:val="24"/>
        </w:rPr>
        <w:t xml:space="preserve"> </w:t>
      </w:r>
      <w:r w:rsidRPr="00995B7C">
        <w:rPr>
          <w:sz w:val="24"/>
          <w:szCs w:val="24"/>
        </w:rPr>
        <w:t>MCCF EDI TAS</w:t>
      </w:r>
      <w:r w:rsidR="00343639" w:rsidRPr="00995B7C">
        <w:rPr>
          <w:sz w:val="24"/>
          <w:szCs w:val="24"/>
        </w:rPr>
        <w:t xml:space="preserve"> and</w:t>
      </w:r>
      <w:r w:rsidRPr="00995B7C">
        <w:rPr>
          <w:sz w:val="24"/>
          <w:szCs w:val="24"/>
        </w:rPr>
        <w:t xml:space="preserve"> to</w:t>
      </w:r>
      <w:r w:rsidR="00343639" w:rsidRPr="00995B7C">
        <w:rPr>
          <w:sz w:val="24"/>
          <w:szCs w:val="24"/>
        </w:rPr>
        <w:t xml:space="preserve"> translate that data into </w:t>
      </w:r>
      <w:r w:rsidR="009335FF" w:rsidRPr="00995B7C">
        <w:rPr>
          <w:sz w:val="24"/>
          <w:szCs w:val="24"/>
        </w:rPr>
        <w:t>an</w:t>
      </w:r>
      <w:r w:rsidR="00343639" w:rsidRPr="00995B7C">
        <w:rPr>
          <w:sz w:val="24"/>
          <w:szCs w:val="24"/>
        </w:rPr>
        <w:t xml:space="preserve"> </w:t>
      </w:r>
      <w:r w:rsidR="00851627" w:rsidRPr="008600BE">
        <w:rPr>
          <w:sz w:val="24"/>
          <w:szCs w:val="24"/>
        </w:rPr>
        <w:t>ASC X12N/005010 275 Additional Information to Support a Health Care Claim or Encounter</w:t>
      </w:r>
      <w:r w:rsidR="00851627" w:rsidRPr="00995B7C">
        <w:rPr>
          <w:sz w:val="24"/>
          <w:szCs w:val="24"/>
        </w:rPr>
        <w:t xml:space="preserve"> </w:t>
      </w:r>
      <w:r w:rsidR="00851627">
        <w:rPr>
          <w:sz w:val="24"/>
          <w:szCs w:val="24"/>
        </w:rPr>
        <w:t xml:space="preserve">message </w:t>
      </w:r>
      <w:r w:rsidR="00C266B6" w:rsidRPr="00995B7C">
        <w:rPr>
          <w:sz w:val="24"/>
          <w:szCs w:val="24"/>
        </w:rPr>
        <w:t xml:space="preserve">which is then forwarded on to </w:t>
      </w:r>
      <w:del w:id="737" w:author="Keith Oulson" w:date="2018-04-12T13:59:00Z">
        <w:r w:rsidR="00C266B6" w:rsidRPr="00995B7C" w:rsidDel="00D5322F">
          <w:rPr>
            <w:sz w:val="24"/>
            <w:szCs w:val="24"/>
          </w:rPr>
          <w:delText xml:space="preserve">payers </w:delText>
        </w:r>
      </w:del>
      <w:ins w:id="738" w:author="Keith Oulson" w:date="2018-04-12T13:59:00Z">
        <w:r w:rsidR="00D5322F">
          <w:rPr>
            <w:sz w:val="24"/>
            <w:szCs w:val="24"/>
          </w:rPr>
          <w:t xml:space="preserve">HCCH </w:t>
        </w:r>
      </w:ins>
      <w:r w:rsidR="00C266B6" w:rsidRPr="00995B7C">
        <w:rPr>
          <w:sz w:val="24"/>
          <w:szCs w:val="24"/>
        </w:rPr>
        <w:t>seeking the additional information the message contains.</w:t>
      </w:r>
      <w:r w:rsidRPr="00995B7C">
        <w:rPr>
          <w:sz w:val="24"/>
          <w:szCs w:val="24"/>
        </w:rPr>
        <w:t xml:space="preserve"> </w:t>
      </w:r>
    </w:p>
    <w:p w14:paraId="079AC63B" w14:textId="77777777" w:rsidR="00851627" w:rsidRPr="00343639" w:rsidRDefault="00851627" w:rsidP="00343639">
      <w:pPr>
        <w:pStyle w:val="BodyText"/>
        <w:rPr>
          <w:lang w:eastAsia="en-US"/>
        </w:rPr>
      </w:pPr>
    </w:p>
    <w:p w14:paraId="054FEF1E" w14:textId="47CD4D27" w:rsidR="00D952B0" w:rsidRPr="00851627" w:rsidRDefault="00F26C34" w:rsidP="00477E3A">
      <w:pPr>
        <w:pStyle w:val="Heading3"/>
        <w:rPr>
          <w:szCs w:val="24"/>
        </w:rPr>
      </w:pPr>
      <w:bookmarkStart w:id="739" w:name="_Toc512426444"/>
      <w:r w:rsidRPr="00851627">
        <w:rPr>
          <w:szCs w:val="24"/>
        </w:rPr>
        <w:t>Overview Diagram</w:t>
      </w:r>
      <w:bookmarkEnd w:id="739"/>
      <w:r w:rsidRPr="00851627">
        <w:rPr>
          <w:szCs w:val="24"/>
        </w:rPr>
        <w:t xml:space="preserve"> </w:t>
      </w:r>
    </w:p>
    <w:p w14:paraId="2A15ABFC" w14:textId="3BBFD941" w:rsidR="00426867" w:rsidRPr="00851627" w:rsidRDefault="00426867" w:rsidP="00944285">
      <w:pPr>
        <w:pStyle w:val="BodyText"/>
        <w:rPr>
          <w:sz w:val="24"/>
          <w:szCs w:val="24"/>
          <w:lang w:eastAsia="en-US"/>
        </w:rPr>
      </w:pPr>
      <w:r w:rsidRPr="00851627">
        <w:rPr>
          <w:sz w:val="24"/>
          <w:szCs w:val="24"/>
          <w:lang w:eastAsia="en-US"/>
        </w:rPr>
        <w:t>Interi</w:t>
      </w:r>
      <w:r w:rsidR="00851627" w:rsidRPr="00851627">
        <w:rPr>
          <w:sz w:val="24"/>
          <w:szCs w:val="24"/>
          <w:lang w:eastAsia="en-US"/>
        </w:rPr>
        <w:t>m</w:t>
      </w:r>
      <w:r w:rsidRPr="00851627">
        <w:rPr>
          <w:sz w:val="24"/>
          <w:szCs w:val="24"/>
          <w:lang w:eastAsia="en-US"/>
        </w:rPr>
        <w:t xml:space="preserve"> solution</w:t>
      </w:r>
    </w:p>
    <w:p w14:paraId="5482F75B" w14:textId="77777777" w:rsidR="006D6631" w:rsidRDefault="00426867" w:rsidP="006D6631">
      <w:pPr>
        <w:pStyle w:val="BodyText"/>
      </w:pPr>
      <w:r>
        <w:rPr>
          <w:noProof/>
          <w:lang w:eastAsia="en-US"/>
        </w:rPr>
        <w:drawing>
          <wp:inline distT="0" distB="0" distL="0" distR="0" wp14:anchorId="2503B403" wp14:editId="08A88473">
            <wp:extent cx="5942965" cy="4219575"/>
            <wp:effectExtent l="0" t="0" r="635" b="9525"/>
            <wp:docPr id="6" name="Picture 6" descr="C:\Users\AV Admin\AppData\Local\Microsoft\Windows\INetCache\Content.Word\MCCF TAS Interim VDA Architecture - Inter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V Admin\AppData\Local\Microsoft\Windows\INetCache\Content.Word\MCCF TAS Interim VDA Architecture - Interim.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4492" cy="4220659"/>
                    </a:xfrm>
                    <a:prstGeom prst="rect">
                      <a:avLst/>
                    </a:prstGeom>
                    <a:noFill/>
                    <a:ln>
                      <a:noFill/>
                    </a:ln>
                  </pic:spPr>
                </pic:pic>
              </a:graphicData>
            </a:graphic>
          </wp:inline>
        </w:drawing>
      </w:r>
    </w:p>
    <w:p w14:paraId="69AADA6C" w14:textId="29D8CC4C" w:rsidR="009768C6" w:rsidRDefault="006D6631" w:rsidP="00C87EBA">
      <w:pPr>
        <w:pStyle w:val="Caption"/>
      </w:pPr>
      <w:bookmarkStart w:id="740" w:name="_Toc511838708"/>
      <w:r>
        <w:t xml:space="preserve">Figure </w:t>
      </w:r>
      <w:fldSimple w:instr=" SEQ Figure \* ARABIC ">
        <w:r>
          <w:rPr>
            <w:noProof/>
          </w:rPr>
          <w:t>1</w:t>
        </w:r>
      </w:fldSimple>
      <w:r>
        <w:t>- Interim Solution</w:t>
      </w:r>
      <w:bookmarkEnd w:id="740"/>
    </w:p>
    <w:p w14:paraId="12ABCB9D" w14:textId="41BA5044" w:rsidR="00426867" w:rsidRPr="00851627" w:rsidRDefault="00426867" w:rsidP="00944285">
      <w:pPr>
        <w:pStyle w:val="BodyText"/>
        <w:rPr>
          <w:sz w:val="24"/>
          <w:szCs w:val="24"/>
          <w:lang w:eastAsia="en-US"/>
        </w:rPr>
      </w:pPr>
      <w:r w:rsidRPr="00851627">
        <w:rPr>
          <w:sz w:val="24"/>
          <w:szCs w:val="24"/>
          <w:lang w:eastAsia="en-US"/>
        </w:rPr>
        <w:lastRenderedPageBreak/>
        <w:t>To be solution</w:t>
      </w:r>
    </w:p>
    <w:p w14:paraId="75A6DD32" w14:textId="77777777" w:rsidR="006D6631" w:rsidRDefault="00426867" w:rsidP="006D6631">
      <w:pPr>
        <w:pStyle w:val="BodyText"/>
      </w:pPr>
      <w:r>
        <w:rPr>
          <w:noProof/>
          <w:lang w:eastAsia="en-US"/>
        </w:rPr>
        <w:drawing>
          <wp:inline distT="0" distB="0" distL="0" distR="0" wp14:anchorId="3F929F4B" wp14:editId="4D42E7C0">
            <wp:extent cx="5943600" cy="5702824"/>
            <wp:effectExtent l="0" t="0" r="0" b="0"/>
            <wp:docPr id="7" name="Picture 7" descr="C:\Users\AV Admin\AppData\Local\Microsoft\Windows\INetCache\Content.Word\MCCF TAS Interim VDA Architecture - To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V Admin\AppData\Local\Microsoft\Windows\INetCache\Content.Word\MCCF TAS Interim VDA Architecture - ToB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702824"/>
                    </a:xfrm>
                    <a:prstGeom prst="rect">
                      <a:avLst/>
                    </a:prstGeom>
                    <a:noFill/>
                    <a:ln>
                      <a:noFill/>
                    </a:ln>
                  </pic:spPr>
                </pic:pic>
              </a:graphicData>
            </a:graphic>
          </wp:inline>
        </w:drawing>
      </w:r>
    </w:p>
    <w:p w14:paraId="7F05546E" w14:textId="58204D63" w:rsidR="00426867" w:rsidRPr="009768C6" w:rsidRDefault="006D6631" w:rsidP="00C87EBA">
      <w:pPr>
        <w:pStyle w:val="Caption"/>
      </w:pPr>
      <w:bookmarkStart w:id="741" w:name="_Toc511838709"/>
      <w:r>
        <w:t xml:space="preserve">Figure </w:t>
      </w:r>
      <w:fldSimple w:instr=" SEQ Figure \* ARABIC ">
        <w:r>
          <w:rPr>
            <w:noProof/>
          </w:rPr>
          <w:t>2</w:t>
        </w:r>
      </w:fldSimple>
      <w:r>
        <w:t xml:space="preserve"> - Future (To Be) Solution</w:t>
      </w:r>
      <w:bookmarkEnd w:id="741"/>
    </w:p>
    <w:p w14:paraId="6FA6A519" w14:textId="60BF9FD9" w:rsidR="00E67E51" w:rsidRDefault="00E67E51" w:rsidP="00E67E51">
      <w:pPr>
        <w:pStyle w:val="BodyText"/>
        <w:rPr>
          <w:lang w:eastAsia="en-US"/>
        </w:rPr>
      </w:pPr>
    </w:p>
    <w:p w14:paraId="326441BE" w14:textId="772B92CB" w:rsidR="00104DA4" w:rsidRDefault="00104DA4" w:rsidP="00E67E51">
      <w:pPr>
        <w:pStyle w:val="BodyText"/>
        <w:rPr>
          <w:lang w:eastAsia="en-US"/>
        </w:rPr>
      </w:pPr>
    </w:p>
    <w:p w14:paraId="5DAB66E3" w14:textId="52D9E019" w:rsidR="00104DA4" w:rsidRDefault="00104DA4" w:rsidP="00E67E51">
      <w:pPr>
        <w:pStyle w:val="BodyText"/>
        <w:rPr>
          <w:lang w:eastAsia="en-US"/>
        </w:rPr>
      </w:pPr>
    </w:p>
    <w:p w14:paraId="0B770091" w14:textId="65576C51" w:rsidR="00104DA4" w:rsidRDefault="00104DA4" w:rsidP="00E67E51">
      <w:pPr>
        <w:pStyle w:val="BodyText"/>
        <w:rPr>
          <w:lang w:eastAsia="en-US"/>
        </w:rPr>
      </w:pPr>
    </w:p>
    <w:p w14:paraId="65E3597B" w14:textId="09E40B73" w:rsidR="00104DA4" w:rsidRDefault="00104DA4" w:rsidP="00E67E51">
      <w:pPr>
        <w:pStyle w:val="BodyText"/>
        <w:rPr>
          <w:lang w:eastAsia="en-US"/>
        </w:rPr>
      </w:pPr>
    </w:p>
    <w:p w14:paraId="0C97E9B0" w14:textId="75BDD759" w:rsidR="00104DA4" w:rsidRDefault="00104DA4" w:rsidP="00E67E51">
      <w:pPr>
        <w:pStyle w:val="BodyText"/>
        <w:rPr>
          <w:lang w:eastAsia="en-US"/>
        </w:rPr>
      </w:pPr>
    </w:p>
    <w:p w14:paraId="0EFB77AF" w14:textId="19B0DA90" w:rsidR="00104DA4" w:rsidRDefault="00104DA4" w:rsidP="00E67E51">
      <w:pPr>
        <w:pStyle w:val="BodyText"/>
        <w:rPr>
          <w:lang w:eastAsia="en-US"/>
        </w:rPr>
      </w:pPr>
    </w:p>
    <w:p w14:paraId="30BD75BE" w14:textId="77777777" w:rsidR="00104DA4" w:rsidRPr="00E67E51" w:rsidRDefault="00104DA4" w:rsidP="00E67E51">
      <w:pPr>
        <w:pStyle w:val="BodyText"/>
        <w:rPr>
          <w:lang w:eastAsia="en-US"/>
        </w:rPr>
      </w:pPr>
    </w:p>
    <w:p w14:paraId="0BC1A9D7" w14:textId="5344A228" w:rsidR="00F26C34" w:rsidRPr="00FE0AC2" w:rsidRDefault="00D952B0" w:rsidP="006E49A8">
      <w:pPr>
        <w:pStyle w:val="Heading2"/>
      </w:pPr>
      <w:bookmarkStart w:id="742" w:name="_Toc216071611"/>
      <w:bookmarkStart w:id="743" w:name="_Toc263270961"/>
      <w:bookmarkStart w:id="744" w:name="_Toc263271240"/>
      <w:bookmarkStart w:id="745" w:name="_Toc377477601"/>
      <w:bookmarkStart w:id="746" w:name="_Toc512426445"/>
      <w:r w:rsidRPr="00FE0AC2">
        <w:lastRenderedPageBreak/>
        <w:t>Interface Overview</w:t>
      </w:r>
      <w:bookmarkEnd w:id="742"/>
      <w:bookmarkEnd w:id="743"/>
      <w:bookmarkEnd w:id="744"/>
      <w:bookmarkEnd w:id="745"/>
      <w:bookmarkEnd w:id="746"/>
    </w:p>
    <w:p w14:paraId="133D79F8" w14:textId="7D780219" w:rsidR="001E43F8" w:rsidRPr="00104DA4" w:rsidRDefault="00F7225F" w:rsidP="00104DA4">
      <w:pPr>
        <w:pStyle w:val="BodyText"/>
        <w:rPr>
          <w:sz w:val="24"/>
          <w:szCs w:val="24"/>
        </w:rPr>
      </w:pPr>
      <w:r w:rsidRPr="005559F3">
        <w:rPr>
          <w:sz w:val="24"/>
          <w:szCs w:val="24"/>
        </w:rPr>
        <w:t xml:space="preserve">The messages exchanged between </w:t>
      </w:r>
      <w:r>
        <w:rPr>
          <w:sz w:val="24"/>
          <w:szCs w:val="24"/>
        </w:rPr>
        <w:t>MCCF EDI TAS</w:t>
      </w:r>
      <w:r w:rsidRPr="005559F3">
        <w:rPr>
          <w:sz w:val="24"/>
          <w:szCs w:val="24"/>
        </w:rPr>
        <w:t xml:space="preserve"> </w:t>
      </w:r>
      <w:r>
        <w:rPr>
          <w:sz w:val="24"/>
          <w:szCs w:val="24"/>
        </w:rPr>
        <w:t xml:space="preserve">eBilling </w:t>
      </w:r>
      <w:r w:rsidRPr="005559F3">
        <w:rPr>
          <w:sz w:val="24"/>
          <w:szCs w:val="24"/>
        </w:rPr>
        <w:t xml:space="preserve">and FSC </w:t>
      </w:r>
      <w:r>
        <w:rPr>
          <w:sz w:val="24"/>
          <w:szCs w:val="24"/>
        </w:rPr>
        <w:t>can be done in real time or as queued messaging</w:t>
      </w:r>
      <w:r w:rsidRPr="005559F3">
        <w:rPr>
          <w:sz w:val="24"/>
          <w:szCs w:val="24"/>
        </w:rPr>
        <w:t>.</w:t>
      </w:r>
    </w:p>
    <w:p w14:paraId="6B1039CB" w14:textId="01C5904D" w:rsidR="00E67E51" w:rsidRPr="00851627" w:rsidRDefault="00F26C34" w:rsidP="006E49A8">
      <w:pPr>
        <w:pStyle w:val="Heading3"/>
        <w:rPr>
          <w:szCs w:val="24"/>
        </w:rPr>
      </w:pPr>
      <w:bookmarkStart w:id="747" w:name="_Toc512426446"/>
      <w:r w:rsidRPr="00851627">
        <w:rPr>
          <w:szCs w:val="24"/>
        </w:rPr>
        <w:t>Connectivity between the systems</w:t>
      </w:r>
      <w:bookmarkEnd w:id="747"/>
    </w:p>
    <w:p w14:paraId="7EA910B8" w14:textId="6D8FA960" w:rsidR="00426867" w:rsidRDefault="00426867" w:rsidP="00944285">
      <w:pPr>
        <w:rPr>
          <w:rFonts w:eastAsia="MS Mincho"/>
          <w:sz w:val="20"/>
          <w:szCs w:val="22"/>
        </w:rPr>
      </w:pPr>
    </w:p>
    <w:p w14:paraId="4E63F101" w14:textId="77777777" w:rsidR="00426867" w:rsidRDefault="00426867" w:rsidP="00944285">
      <w:pPr>
        <w:pStyle w:val="BodyText"/>
        <w:rPr>
          <w:lang w:eastAsia="en-US"/>
        </w:rPr>
      </w:pPr>
    </w:p>
    <w:p w14:paraId="7FD9F7D2" w14:textId="77777777" w:rsidR="006D6631" w:rsidRDefault="00426867" w:rsidP="006D6631">
      <w:pPr>
        <w:pStyle w:val="BodyText"/>
      </w:pPr>
      <w:r>
        <w:rPr>
          <w:noProof/>
          <w:lang w:eastAsia="en-US"/>
        </w:rPr>
        <w:drawing>
          <wp:inline distT="0" distB="0" distL="0" distR="0" wp14:anchorId="5CFEA2C4" wp14:editId="535A9750">
            <wp:extent cx="5943600" cy="4638040"/>
            <wp:effectExtent l="0" t="0" r="0" b="0"/>
            <wp:docPr id="1" name="Picture 1" descr="C:\Users\AV Admin\AppData\Local\Microsoft\Windows\INetCache\Content.Word\FSC Prototype Interface Design - Strawm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 Admin\AppData\Local\Microsoft\Windows\INetCache\Content.Word\FSC Prototype Interface Design - Strawma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4638040"/>
                    </a:xfrm>
                    <a:prstGeom prst="rect">
                      <a:avLst/>
                    </a:prstGeom>
                    <a:noFill/>
                    <a:ln>
                      <a:noFill/>
                    </a:ln>
                  </pic:spPr>
                </pic:pic>
              </a:graphicData>
            </a:graphic>
          </wp:inline>
        </w:drawing>
      </w:r>
    </w:p>
    <w:p w14:paraId="0A35D2F7" w14:textId="07279CF9" w:rsidR="00426867" w:rsidRDefault="006D6631" w:rsidP="00C87EBA">
      <w:pPr>
        <w:pStyle w:val="Caption"/>
      </w:pPr>
      <w:bookmarkStart w:id="748" w:name="_Toc511838710"/>
      <w:r>
        <w:t xml:space="preserve">Figure </w:t>
      </w:r>
      <w:fldSimple w:instr=" SEQ Figure \* ARABIC ">
        <w:r>
          <w:rPr>
            <w:noProof/>
          </w:rPr>
          <w:t>3</w:t>
        </w:r>
      </w:fldSimple>
      <w:r>
        <w:t xml:space="preserve"> - TASCore / FSC Connectivity</w:t>
      </w:r>
      <w:bookmarkEnd w:id="748"/>
    </w:p>
    <w:p w14:paraId="0135EDE4" w14:textId="5B99A1F5" w:rsidR="00426867" w:rsidRDefault="00426867" w:rsidP="00426867">
      <w:pPr>
        <w:pStyle w:val="BodyText"/>
        <w:rPr>
          <w:lang w:eastAsia="en-US"/>
        </w:rPr>
      </w:pPr>
    </w:p>
    <w:p w14:paraId="2FE70D05" w14:textId="08D776F4" w:rsidR="00426867" w:rsidRDefault="00426867" w:rsidP="00426867">
      <w:pPr>
        <w:pStyle w:val="BodyText"/>
        <w:rPr>
          <w:lang w:eastAsia="en-US"/>
        </w:rPr>
      </w:pPr>
    </w:p>
    <w:p w14:paraId="4CFB2DA8" w14:textId="2C47F761" w:rsidR="00104DA4" w:rsidRDefault="00104DA4" w:rsidP="00426867">
      <w:pPr>
        <w:pStyle w:val="BodyText"/>
        <w:rPr>
          <w:lang w:eastAsia="en-US"/>
        </w:rPr>
      </w:pPr>
    </w:p>
    <w:p w14:paraId="5FEA21D2" w14:textId="350436D2" w:rsidR="00104DA4" w:rsidRDefault="00104DA4" w:rsidP="00426867">
      <w:pPr>
        <w:pStyle w:val="BodyText"/>
        <w:rPr>
          <w:lang w:eastAsia="en-US"/>
        </w:rPr>
      </w:pPr>
    </w:p>
    <w:p w14:paraId="7DB7E02A" w14:textId="209E6091" w:rsidR="00104DA4" w:rsidRDefault="00104DA4" w:rsidP="00426867">
      <w:pPr>
        <w:pStyle w:val="BodyText"/>
        <w:rPr>
          <w:lang w:eastAsia="en-US"/>
        </w:rPr>
      </w:pPr>
    </w:p>
    <w:p w14:paraId="76EB6022" w14:textId="7AA35D44" w:rsidR="00104DA4" w:rsidRDefault="00104DA4" w:rsidP="00426867">
      <w:pPr>
        <w:pStyle w:val="BodyText"/>
        <w:rPr>
          <w:lang w:eastAsia="en-US"/>
        </w:rPr>
      </w:pPr>
    </w:p>
    <w:p w14:paraId="683DE753" w14:textId="77777777" w:rsidR="00104DA4" w:rsidRPr="00426867" w:rsidRDefault="00104DA4" w:rsidP="00426867">
      <w:pPr>
        <w:pStyle w:val="BodyText"/>
        <w:rPr>
          <w:lang w:eastAsia="en-US"/>
        </w:rPr>
      </w:pPr>
    </w:p>
    <w:p w14:paraId="054FEF23" w14:textId="77777777" w:rsidR="00D952B0" w:rsidRPr="00851627" w:rsidRDefault="00D952B0" w:rsidP="006E49A8">
      <w:pPr>
        <w:pStyle w:val="Heading2"/>
      </w:pPr>
      <w:bookmarkStart w:id="749" w:name="_Toc216071612"/>
      <w:bookmarkStart w:id="750" w:name="_Toc263270962"/>
      <w:bookmarkStart w:id="751" w:name="_Toc263271241"/>
      <w:bookmarkStart w:id="752" w:name="_Toc377477602"/>
      <w:bookmarkStart w:id="753" w:name="_Toc512426447"/>
      <w:r w:rsidRPr="00851627">
        <w:lastRenderedPageBreak/>
        <w:t>Operations</w:t>
      </w:r>
      <w:bookmarkEnd w:id="749"/>
      <w:bookmarkEnd w:id="750"/>
      <w:bookmarkEnd w:id="751"/>
      <w:bookmarkEnd w:id="752"/>
      <w:bookmarkEnd w:id="753"/>
    </w:p>
    <w:p w14:paraId="330F5977" w14:textId="5D383CF0" w:rsidR="00134C52" w:rsidRPr="006E49A8" w:rsidRDefault="00851627" w:rsidP="00134C52">
      <w:pPr>
        <w:pStyle w:val="BodyText"/>
        <w:rPr>
          <w:sz w:val="24"/>
          <w:szCs w:val="24"/>
          <w:lang w:eastAsia="en-US"/>
        </w:rPr>
      </w:pPr>
      <w:r>
        <w:rPr>
          <w:sz w:val="24"/>
          <w:szCs w:val="24"/>
          <w:lang w:eastAsia="en-US"/>
        </w:rPr>
        <w:t>T</w:t>
      </w:r>
      <w:r w:rsidR="006D6631">
        <w:rPr>
          <w:sz w:val="24"/>
          <w:szCs w:val="24"/>
          <w:lang w:eastAsia="en-US"/>
        </w:rPr>
        <w:t>BD</w:t>
      </w:r>
    </w:p>
    <w:p w14:paraId="3D8E9162" w14:textId="2748EE23" w:rsidR="00E67E51" w:rsidRPr="00851627" w:rsidRDefault="00E67E51" w:rsidP="006E49A8">
      <w:pPr>
        <w:pStyle w:val="Heading3"/>
        <w:rPr>
          <w:szCs w:val="24"/>
        </w:rPr>
      </w:pPr>
      <w:bookmarkStart w:id="754" w:name="_Toc512426448"/>
      <w:r w:rsidRPr="00851627">
        <w:rPr>
          <w:szCs w:val="24"/>
        </w:rPr>
        <w:t>Data Extraction</w:t>
      </w:r>
      <w:bookmarkEnd w:id="754"/>
    </w:p>
    <w:p w14:paraId="33E4705C" w14:textId="318CD67A" w:rsidR="00426867" w:rsidRPr="00F7225F" w:rsidRDefault="00426867" w:rsidP="00426867">
      <w:pPr>
        <w:pStyle w:val="BodyText"/>
        <w:rPr>
          <w:sz w:val="24"/>
          <w:szCs w:val="24"/>
          <w:lang w:eastAsia="en-US"/>
        </w:rPr>
      </w:pPr>
      <w:r w:rsidRPr="00F7225F">
        <w:rPr>
          <w:sz w:val="24"/>
          <w:szCs w:val="24"/>
          <w:lang w:eastAsia="en-US"/>
        </w:rPr>
        <w:t>Data being sent to FSC will be extracted from the VistA databases using a FHIR server.</w:t>
      </w:r>
    </w:p>
    <w:p w14:paraId="32F4BDBE" w14:textId="1C37FF0A" w:rsidR="00E67E51" w:rsidRPr="00851627" w:rsidRDefault="00E67E51" w:rsidP="006E49A8">
      <w:pPr>
        <w:pStyle w:val="Heading3"/>
        <w:rPr>
          <w:szCs w:val="24"/>
        </w:rPr>
      </w:pPr>
      <w:bookmarkStart w:id="755" w:name="_Toc512426449"/>
      <w:r w:rsidRPr="00851627">
        <w:rPr>
          <w:szCs w:val="24"/>
        </w:rPr>
        <w:t>Data Transformation</w:t>
      </w:r>
      <w:bookmarkEnd w:id="755"/>
    </w:p>
    <w:p w14:paraId="0085C0BE" w14:textId="1C4EE885" w:rsidR="00E5309F" w:rsidRPr="00F7225F" w:rsidRDefault="00E5309F" w:rsidP="00E5309F">
      <w:pPr>
        <w:pStyle w:val="BodyText"/>
        <w:rPr>
          <w:sz w:val="24"/>
          <w:szCs w:val="24"/>
          <w:lang w:eastAsia="en-US"/>
        </w:rPr>
      </w:pPr>
      <w:r w:rsidRPr="00F7225F">
        <w:rPr>
          <w:sz w:val="24"/>
          <w:szCs w:val="24"/>
          <w:lang w:eastAsia="en-US"/>
        </w:rPr>
        <w:t>MCCF EDI TAS doesn’t transform data for 27</w:t>
      </w:r>
      <w:r w:rsidR="00E80013" w:rsidRPr="00F7225F">
        <w:rPr>
          <w:sz w:val="24"/>
          <w:szCs w:val="24"/>
          <w:lang w:eastAsia="en-US"/>
        </w:rPr>
        <w:t>5</w:t>
      </w:r>
      <w:r w:rsidRPr="00F7225F">
        <w:rPr>
          <w:sz w:val="24"/>
          <w:szCs w:val="24"/>
          <w:lang w:eastAsia="en-US"/>
        </w:rPr>
        <w:t xml:space="preserve"> transactions going </w:t>
      </w:r>
      <w:r w:rsidR="009335FF" w:rsidRPr="00F7225F">
        <w:rPr>
          <w:sz w:val="24"/>
          <w:szCs w:val="24"/>
          <w:lang w:eastAsia="en-US"/>
        </w:rPr>
        <w:t>to</w:t>
      </w:r>
      <w:r w:rsidR="009335FF">
        <w:rPr>
          <w:sz w:val="24"/>
          <w:szCs w:val="24"/>
          <w:lang w:eastAsia="en-US"/>
        </w:rPr>
        <w:t xml:space="preserve"> </w:t>
      </w:r>
      <w:r w:rsidR="009335FF" w:rsidRPr="00F7225F">
        <w:rPr>
          <w:sz w:val="24"/>
          <w:szCs w:val="24"/>
          <w:lang w:eastAsia="en-US"/>
        </w:rPr>
        <w:t>FSC</w:t>
      </w:r>
      <w:r w:rsidR="00E80013" w:rsidRPr="00F7225F">
        <w:rPr>
          <w:sz w:val="24"/>
          <w:szCs w:val="24"/>
          <w:lang w:eastAsia="en-US"/>
        </w:rPr>
        <w:t>.</w:t>
      </w:r>
    </w:p>
    <w:p w14:paraId="5DA58578" w14:textId="77777777" w:rsidR="00E5309F" w:rsidRPr="00E5309F" w:rsidRDefault="00E5309F" w:rsidP="00E5309F">
      <w:pPr>
        <w:pStyle w:val="BodyText"/>
        <w:rPr>
          <w:lang w:eastAsia="en-US"/>
        </w:rPr>
      </w:pPr>
    </w:p>
    <w:p w14:paraId="574DD5E9" w14:textId="4D41C81B" w:rsidR="00E67E51" w:rsidRPr="00851627" w:rsidRDefault="00E67E51" w:rsidP="006E49A8">
      <w:pPr>
        <w:pStyle w:val="Heading3"/>
        <w:rPr>
          <w:szCs w:val="24"/>
        </w:rPr>
      </w:pPr>
      <w:bookmarkStart w:id="756" w:name="_Toc512426450"/>
      <w:r w:rsidRPr="00851627">
        <w:rPr>
          <w:szCs w:val="24"/>
        </w:rPr>
        <w:t>Sending/Receiving</w:t>
      </w:r>
      <w:bookmarkEnd w:id="756"/>
    </w:p>
    <w:p w14:paraId="44105F06" w14:textId="08CB9282" w:rsidR="00C17200" w:rsidRPr="00F7225F" w:rsidRDefault="00E5309F" w:rsidP="00C17200">
      <w:pPr>
        <w:pStyle w:val="BodyText"/>
        <w:rPr>
          <w:sz w:val="24"/>
          <w:szCs w:val="24"/>
          <w:lang w:eastAsia="en-US"/>
        </w:rPr>
      </w:pPr>
      <w:r w:rsidRPr="00F7225F">
        <w:rPr>
          <w:sz w:val="24"/>
          <w:szCs w:val="24"/>
          <w:lang w:eastAsia="en-US"/>
        </w:rPr>
        <w:t xml:space="preserve">MCCF EDI TAS </w:t>
      </w:r>
      <w:r w:rsidR="00F7225F" w:rsidRPr="00F7225F">
        <w:rPr>
          <w:sz w:val="24"/>
          <w:szCs w:val="24"/>
          <w:lang w:eastAsia="en-US"/>
        </w:rPr>
        <w:t xml:space="preserve">eBilling </w:t>
      </w:r>
      <w:r w:rsidRPr="00F7225F">
        <w:rPr>
          <w:sz w:val="24"/>
          <w:szCs w:val="24"/>
          <w:lang w:eastAsia="en-US"/>
        </w:rPr>
        <w:t xml:space="preserve">sends </w:t>
      </w:r>
      <w:r w:rsidR="00851627">
        <w:rPr>
          <w:sz w:val="24"/>
          <w:szCs w:val="24"/>
          <w:lang w:eastAsia="en-US"/>
        </w:rPr>
        <w:t xml:space="preserve">FHIR </w:t>
      </w:r>
      <w:r w:rsidR="00F7225F" w:rsidRPr="00F7225F">
        <w:rPr>
          <w:sz w:val="24"/>
          <w:szCs w:val="24"/>
          <w:lang w:eastAsia="en-US"/>
        </w:rPr>
        <w:t>messages</w:t>
      </w:r>
      <w:r w:rsidR="00E80013" w:rsidRPr="00F7225F">
        <w:rPr>
          <w:sz w:val="24"/>
          <w:szCs w:val="24"/>
          <w:lang w:eastAsia="en-US"/>
        </w:rPr>
        <w:t xml:space="preserve"> </w:t>
      </w:r>
      <w:r w:rsidRPr="00F7225F">
        <w:rPr>
          <w:sz w:val="24"/>
          <w:szCs w:val="24"/>
          <w:lang w:eastAsia="en-US"/>
        </w:rPr>
        <w:t>to FSC</w:t>
      </w:r>
      <w:r w:rsidR="00E80013" w:rsidRPr="00F7225F">
        <w:rPr>
          <w:sz w:val="24"/>
          <w:szCs w:val="24"/>
          <w:lang w:eastAsia="en-US"/>
        </w:rPr>
        <w:t>.</w:t>
      </w:r>
    </w:p>
    <w:p w14:paraId="07155CED" w14:textId="77777777" w:rsidR="007E71D7" w:rsidRPr="00851627" w:rsidRDefault="00D952B0" w:rsidP="006E49A8">
      <w:pPr>
        <w:pStyle w:val="Heading2"/>
      </w:pPr>
      <w:bookmarkStart w:id="757" w:name="_Toc216071613"/>
      <w:bookmarkStart w:id="758" w:name="_Toc263270963"/>
      <w:bookmarkStart w:id="759" w:name="_Toc263271242"/>
      <w:bookmarkStart w:id="760" w:name="_Toc377477603"/>
      <w:bookmarkStart w:id="761" w:name="_Toc512426451"/>
      <w:r w:rsidRPr="00851627">
        <w:t>Data Transfer</w:t>
      </w:r>
      <w:bookmarkEnd w:id="757"/>
      <w:bookmarkEnd w:id="758"/>
      <w:bookmarkEnd w:id="759"/>
      <w:bookmarkEnd w:id="760"/>
      <w:bookmarkEnd w:id="761"/>
    </w:p>
    <w:p w14:paraId="333A9F2E" w14:textId="04C037E2" w:rsidR="00E67E51" w:rsidRPr="00851627" w:rsidRDefault="00E67E51" w:rsidP="00851627">
      <w:r w:rsidRPr="00851627">
        <w:t>Data is transferred between the FSC and the TASCore Application Stack</w:t>
      </w:r>
      <w:r w:rsidR="00851627" w:rsidRPr="00851627">
        <w:t>.</w:t>
      </w:r>
    </w:p>
    <w:p w14:paraId="371ECA10" w14:textId="77777777" w:rsidR="00E67E51" w:rsidRPr="00E67E51" w:rsidRDefault="00E67E51" w:rsidP="00E67E51">
      <w:pPr>
        <w:pStyle w:val="BodyText"/>
        <w:rPr>
          <w:lang w:eastAsia="en-US"/>
        </w:rPr>
      </w:pPr>
    </w:p>
    <w:p w14:paraId="38B98809" w14:textId="77777777" w:rsidR="00377177" w:rsidRPr="00851627" w:rsidRDefault="00D952B0" w:rsidP="006E49A8">
      <w:pPr>
        <w:pStyle w:val="Heading2"/>
      </w:pPr>
      <w:bookmarkStart w:id="762" w:name="_Toc216071614"/>
      <w:bookmarkStart w:id="763" w:name="_Toc263270964"/>
      <w:bookmarkStart w:id="764" w:name="_Toc263271243"/>
      <w:bookmarkStart w:id="765" w:name="_Toc377477604"/>
      <w:bookmarkStart w:id="766" w:name="_Toc512426452"/>
      <w:r w:rsidRPr="00851627">
        <w:t>Transaction Types</w:t>
      </w:r>
      <w:bookmarkEnd w:id="762"/>
      <w:bookmarkEnd w:id="763"/>
      <w:bookmarkEnd w:id="764"/>
      <w:bookmarkEnd w:id="765"/>
      <w:bookmarkEnd w:id="766"/>
    </w:p>
    <w:p w14:paraId="0E2674E6" w14:textId="0B420C8E" w:rsidR="00E5309F" w:rsidRPr="00053BB1" w:rsidRDefault="00E5309F" w:rsidP="00637151">
      <w:pPr>
        <w:rPr>
          <w:rFonts w:eastAsia="MS Mincho"/>
        </w:rPr>
      </w:pPr>
      <w:r w:rsidRPr="00053BB1">
        <w:t xml:space="preserve">MCCF EDI TAS </w:t>
      </w:r>
      <w:r w:rsidR="006C68C4">
        <w:t xml:space="preserve">eBilling </w:t>
      </w:r>
      <w:r w:rsidRPr="00053BB1">
        <w:t>transmits FHIR bundles consisting of different FHIR resources needed to construct a 27</w:t>
      </w:r>
      <w:r w:rsidR="00E80013" w:rsidRPr="00053BB1">
        <w:t>5</w:t>
      </w:r>
      <w:r w:rsidRPr="00053BB1">
        <w:t xml:space="preserve"> </w:t>
      </w:r>
      <w:r w:rsidR="00E80013" w:rsidRPr="00053BB1">
        <w:t xml:space="preserve">transaction. </w:t>
      </w:r>
      <w:r w:rsidRPr="00053BB1">
        <w:t xml:space="preserve">The content is modeled on the </w:t>
      </w:r>
      <w:r w:rsidR="00851627" w:rsidRPr="008600BE">
        <w:t>ASC X12N/005010 275 Additional Information to Support a Health Care Claim or Encounter</w:t>
      </w:r>
      <w:r w:rsidRPr="00053BB1">
        <w:t xml:space="preserve"> standard and contains the data elements necessary for FSC to create valid </w:t>
      </w:r>
      <w:r w:rsidR="00851627" w:rsidRPr="008600BE">
        <w:t>ASC X12N/005010 275 Additional Information to Support a Health Care Claim or Encounter</w:t>
      </w:r>
      <w:r w:rsidR="00D335F3" w:rsidRPr="00053BB1">
        <w:t xml:space="preserve"> transaction</w:t>
      </w:r>
      <w:r w:rsidRPr="00053BB1">
        <w:t xml:space="preserve"> to </w:t>
      </w:r>
      <w:r w:rsidR="00053BB1" w:rsidRPr="00053BB1">
        <w:t xml:space="preserve">send to </w:t>
      </w:r>
      <w:del w:id="767" w:author="Keith Oulson" w:date="2018-04-12T14:02:00Z">
        <w:r w:rsidRPr="00053BB1" w:rsidDel="00D5322F">
          <w:delText>payers</w:delText>
        </w:r>
      </w:del>
      <w:ins w:id="768" w:author="Keith Oulson" w:date="2018-04-12T14:02:00Z">
        <w:r w:rsidR="00D5322F">
          <w:t>HCCH</w:t>
        </w:r>
      </w:ins>
      <w:r w:rsidRPr="00053BB1">
        <w:t>.</w:t>
      </w:r>
      <w:r w:rsidR="00D335F3" w:rsidRPr="00053BB1">
        <w:t xml:space="preserve"> </w:t>
      </w:r>
      <w:r w:rsidR="00E80013" w:rsidRPr="00053BB1">
        <w:t xml:space="preserve">The </w:t>
      </w:r>
      <w:r w:rsidR="00851627" w:rsidRPr="008600BE">
        <w:t>ASC X12N/005010 275 Additional Information to Support a Health Care Claim or Encounter</w:t>
      </w:r>
      <w:r w:rsidR="00851627" w:rsidRPr="00053BB1">
        <w:t xml:space="preserve"> </w:t>
      </w:r>
      <w:r w:rsidR="00E80013" w:rsidRPr="00053BB1">
        <w:t>is a response message caused by receipt of a 277 message – a request for additional health care claim information.</w:t>
      </w:r>
      <w:r w:rsidR="00053BB1">
        <w:t xml:space="preserve"> (See 277RFAI ICD)</w:t>
      </w:r>
    </w:p>
    <w:p w14:paraId="6076D343" w14:textId="3A93AEA1" w:rsidR="00D335F3" w:rsidRPr="00053BB1" w:rsidRDefault="00D335F3" w:rsidP="00D335F3">
      <w:pPr>
        <w:pStyle w:val="BodyText"/>
        <w:rPr>
          <w:sz w:val="24"/>
          <w:szCs w:val="24"/>
        </w:rPr>
      </w:pPr>
      <w:r w:rsidRPr="00053BB1">
        <w:rPr>
          <w:sz w:val="24"/>
          <w:szCs w:val="24"/>
        </w:rPr>
        <w:t>FSC receives 27</w:t>
      </w:r>
      <w:r w:rsidR="00E80013" w:rsidRPr="00053BB1">
        <w:rPr>
          <w:sz w:val="24"/>
          <w:szCs w:val="24"/>
        </w:rPr>
        <w:t xml:space="preserve">7 Health Care Claim Request for Additional Information from </w:t>
      </w:r>
      <w:del w:id="769" w:author="Keith Oulson" w:date="2018-04-12T14:06:00Z">
        <w:r w:rsidR="00E80013" w:rsidRPr="00053BB1" w:rsidDel="005875AF">
          <w:rPr>
            <w:sz w:val="24"/>
            <w:szCs w:val="24"/>
          </w:rPr>
          <w:delText xml:space="preserve">Payers </w:delText>
        </w:r>
      </w:del>
      <w:ins w:id="770" w:author="Keith Oulson" w:date="2018-04-12T14:06:00Z">
        <w:r w:rsidR="005875AF">
          <w:rPr>
            <w:sz w:val="24"/>
            <w:szCs w:val="24"/>
          </w:rPr>
          <w:t>HCCH</w:t>
        </w:r>
        <w:r w:rsidR="005875AF" w:rsidRPr="00053BB1">
          <w:rPr>
            <w:sz w:val="24"/>
            <w:szCs w:val="24"/>
          </w:rPr>
          <w:t xml:space="preserve"> </w:t>
        </w:r>
      </w:ins>
      <w:r w:rsidR="00E80013" w:rsidRPr="00053BB1">
        <w:rPr>
          <w:sz w:val="24"/>
          <w:szCs w:val="24"/>
        </w:rPr>
        <w:t xml:space="preserve">and forwards that to MCCF EDI TAS </w:t>
      </w:r>
      <w:r w:rsidR="00957B9F">
        <w:rPr>
          <w:sz w:val="24"/>
          <w:szCs w:val="24"/>
        </w:rPr>
        <w:t xml:space="preserve">eBilling </w:t>
      </w:r>
      <w:r w:rsidR="00E80013" w:rsidRPr="00053BB1">
        <w:rPr>
          <w:sz w:val="24"/>
          <w:szCs w:val="24"/>
        </w:rPr>
        <w:t xml:space="preserve">as a Bundle containing </w:t>
      </w:r>
      <w:r w:rsidR="00E476E5" w:rsidRPr="00053BB1">
        <w:rPr>
          <w:sz w:val="24"/>
          <w:szCs w:val="24"/>
        </w:rPr>
        <w:t>necessary FHIR resources. T</w:t>
      </w:r>
      <w:r w:rsidR="00E80013" w:rsidRPr="00053BB1">
        <w:rPr>
          <w:sz w:val="24"/>
          <w:szCs w:val="24"/>
        </w:rPr>
        <w:t xml:space="preserve">he </w:t>
      </w:r>
      <w:r w:rsidR="00851627" w:rsidRPr="008600BE">
        <w:rPr>
          <w:sz w:val="24"/>
          <w:szCs w:val="24"/>
        </w:rPr>
        <w:t>ASC X12N/005010 275 Additional Information to Support a Health Care Claim or Encounter</w:t>
      </w:r>
      <w:r w:rsidR="00851627" w:rsidRPr="00053BB1">
        <w:rPr>
          <w:sz w:val="24"/>
          <w:szCs w:val="24"/>
        </w:rPr>
        <w:t xml:space="preserve"> </w:t>
      </w:r>
      <w:r w:rsidR="00E476E5" w:rsidRPr="00053BB1">
        <w:rPr>
          <w:sz w:val="24"/>
          <w:szCs w:val="24"/>
        </w:rPr>
        <w:t xml:space="preserve">message </w:t>
      </w:r>
      <w:r w:rsidR="00E80013" w:rsidRPr="00053BB1">
        <w:rPr>
          <w:sz w:val="24"/>
          <w:szCs w:val="24"/>
        </w:rPr>
        <w:t xml:space="preserve">is the </w:t>
      </w:r>
      <w:r w:rsidRPr="00053BB1">
        <w:rPr>
          <w:sz w:val="24"/>
          <w:szCs w:val="24"/>
        </w:rPr>
        <w:t>response</w:t>
      </w:r>
      <w:r w:rsidR="00E80013" w:rsidRPr="00053BB1">
        <w:rPr>
          <w:sz w:val="24"/>
          <w:szCs w:val="24"/>
        </w:rPr>
        <w:t xml:space="preserve"> and </w:t>
      </w:r>
      <w:r w:rsidR="00775199">
        <w:rPr>
          <w:sz w:val="24"/>
          <w:szCs w:val="24"/>
        </w:rPr>
        <w:t>will</w:t>
      </w:r>
      <w:r w:rsidR="00E80013" w:rsidRPr="00053BB1">
        <w:rPr>
          <w:sz w:val="24"/>
          <w:szCs w:val="24"/>
        </w:rPr>
        <w:t xml:space="preserve"> transfer</w:t>
      </w:r>
      <w:r w:rsidRPr="00053BB1">
        <w:rPr>
          <w:sz w:val="24"/>
          <w:szCs w:val="24"/>
        </w:rPr>
        <w:t xml:space="preserve"> that data in FHIR resources inside FHIR bundles to </w:t>
      </w:r>
      <w:r w:rsidR="00957B9F">
        <w:rPr>
          <w:sz w:val="24"/>
          <w:szCs w:val="24"/>
        </w:rPr>
        <w:t>FSC</w:t>
      </w:r>
      <w:r w:rsidRPr="00053BB1">
        <w:rPr>
          <w:sz w:val="24"/>
          <w:szCs w:val="24"/>
        </w:rPr>
        <w:t>.</w:t>
      </w:r>
    </w:p>
    <w:p w14:paraId="054FEF34" w14:textId="4036A50F" w:rsidR="00864D55" w:rsidRPr="00FE0AC2" w:rsidRDefault="00D952B0" w:rsidP="006E49A8">
      <w:pPr>
        <w:pStyle w:val="Heading2"/>
      </w:pPr>
      <w:bookmarkStart w:id="771" w:name="_Toc216071615"/>
      <w:bookmarkStart w:id="772" w:name="_Toc263270965"/>
      <w:bookmarkStart w:id="773" w:name="_Toc263271244"/>
      <w:bookmarkStart w:id="774" w:name="_Toc377477605"/>
      <w:bookmarkStart w:id="775" w:name="_Toc512426453"/>
      <w:r w:rsidRPr="00FE0AC2">
        <w:t>Data Exchanges</w:t>
      </w:r>
      <w:bookmarkEnd w:id="771"/>
      <w:bookmarkEnd w:id="772"/>
      <w:bookmarkEnd w:id="773"/>
      <w:bookmarkEnd w:id="774"/>
      <w:bookmarkEnd w:id="775"/>
    </w:p>
    <w:p w14:paraId="6DDA5FAF" w14:textId="48047432" w:rsidR="00053BB1" w:rsidRPr="00053BB1" w:rsidRDefault="00637151" w:rsidP="00637151">
      <w:pPr>
        <w:pStyle w:val="BodyText"/>
        <w:rPr>
          <w:sz w:val="24"/>
          <w:szCs w:val="24"/>
        </w:rPr>
      </w:pPr>
      <w:r w:rsidRPr="00053BB1">
        <w:rPr>
          <w:sz w:val="24"/>
          <w:szCs w:val="24"/>
        </w:rPr>
        <w:t>MCCF EDI TAS sends a 27</w:t>
      </w:r>
      <w:r w:rsidR="00E476E5" w:rsidRPr="00053BB1">
        <w:rPr>
          <w:sz w:val="24"/>
          <w:szCs w:val="24"/>
        </w:rPr>
        <w:t>5</w:t>
      </w:r>
      <w:r w:rsidRPr="00053BB1">
        <w:rPr>
          <w:sz w:val="24"/>
          <w:szCs w:val="24"/>
        </w:rPr>
        <w:t xml:space="preserve"> FHIR bundle to FSC</w:t>
      </w:r>
      <w:r w:rsidR="00E476E5" w:rsidRPr="00053BB1">
        <w:rPr>
          <w:sz w:val="24"/>
          <w:szCs w:val="24"/>
        </w:rPr>
        <w:t xml:space="preserve"> in response to having </w:t>
      </w:r>
      <w:r w:rsidR="009335FF" w:rsidRPr="00053BB1">
        <w:rPr>
          <w:sz w:val="24"/>
          <w:szCs w:val="24"/>
        </w:rPr>
        <w:t>received</w:t>
      </w:r>
      <w:r w:rsidR="00E476E5" w:rsidRPr="00053BB1">
        <w:rPr>
          <w:sz w:val="24"/>
          <w:szCs w:val="24"/>
        </w:rPr>
        <w:t xml:space="preserve"> a 277 Health Care Claim Request for Additional Information as a </w:t>
      </w:r>
      <w:r w:rsidRPr="00053BB1">
        <w:rPr>
          <w:sz w:val="24"/>
          <w:szCs w:val="24"/>
        </w:rPr>
        <w:t xml:space="preserve">FHIR bundle from FSC. </w:t>
      </w:r>
      <w:bookmarkStart w:id="776" w:name="_Hlk507663278"/>
      <w:r w:rsidR="00053BB1" w:rsidRPr="00053BB1">
        <w:rPr>
          <w:sz w:val="24"/>
          <w:szCs w:val="24"/>
        </w:rPr>
        <w:t xml:space="preserve">The 275 FHIR bundle sent to FSC contains the necessary FHIR resources so FSC can </w:t>
      </w:r>
      <w:r w:rsidR="009335FF" w:rsidRPr="00053BB1">
        <w:rPr>
          <w:sz w:val="24"/>
          <w:szCs w:val="24"/>
        </w:rPr>
        <w:t>construct</w:t>
      </w:r>
      <w:r w:rsidR="00053BB1" w:rsidRPr="00053BB1">
        <w:rPr>
          <w:sz w:val="24"/>
          <w:szCs w:val="24"/>
        </w:rPr>
        <w:t xml:space="preserve"> a 275 transaction in ASC X12N/005010 format which then forwards the </w:t>
      </w:r>
      <w:r w:rsidR="00851627" w:rsidRPr="008600BE">
        <w:rPr>
          <w:sz w:val="24"/>
          <w:szCs w:val="24"/>
        </w:rPr>
        <w:t>ASC X12N/005010 275 Additional Information to Support a Health Care Claim or Encounter</w:t>
      </w:r>
      <w:r w:rsidR="00851627" w:rsidRPr="00053BB1">
        <w:rPr>
          <w:sz w:val="24"/>
          <w:szCs w:val="24"/>
        </w:rPr>
        <w:t xml:space="preserve"> </w:t>
      </w:r>
      <w:r w:rsidR="00053BB1" w:rsidRPr="00053BB1">
        <w:rPr>
          <w:sz w:val="24"/>
          <w:szCs w:val="24"/>
        </w:rPr>
        <w:t xml:space="preserve">transaction on to </w:t>
      </w:r>
      <w:del w:id="777" w:author="Keith Oulson" w:date="2018-04-12T14:09:00Z">
        <w:r w:rsidR="00053BB1" w:rsidRPr="00053BB1" w:rsidDel="005875AF">
          <w:rPr>
            <w:sz w:val="24"/>
            <w:szCs w:val="24"/>
          </w:rPr>
          <w:delText>the payer</w:delText>
        </w:r>
      </w:del>
      <w:ins w:id="778" w:author="Keith Oulson" w:date="2018-04-12T14:09:00Z">
        <w:r w:rsidR="005875AF">
          <w:rPr>
            <w:sz w:val="24"/>
            <w:szCs w:val="24"/>
          </w:rPr>
          <w:t>HCCH</w:t>
        </w:r>
      </w:ins>
      <w:r w:rsidR="00053BB1" w:rsidRPr="00053BB1">
        <w:rPr>
          <w:sz w:val="24"/>
          <w:szCs w:val="24"/>
        </w:rPr>
        <w:t>.</w:t>
      </w:r>
    </w:p>
    <w:bookmarkEnd w:id="776"/>
    <w:p w14:paraId="42E47247" w14:textId="4EB54698" w:rsidR="00637151" w:rsidRPr="00053BB1" w:rsidRDefault="00637151" w:rsidP="00637151">
      <w:pPr>
        <w:pStyle w:val="BodyText"/>
        <w:rPr>
          <w:sz w:val="24"/>
          <w:szCs w:val="24"/>
        </w:rPr>
      </w:pPr>
      <w:r w:rsidRPr="00053BB1">
        <w:rPr>
          <w:sz w:val="24"/>
          <w:szCs w:val="24"/>
        </w:rPr>
        <w:lastRenderedPageBreak/>
        <w:t>Refer to Section Appendix A</w:t>
      </w:r>
      <w:r w:rsidR="005025E6">
        <w:rPr>
          <w:sz w:val="24"/>
          <w:szCs w:val="24"/>
        </w:rPr>
        <w:t xml:space="preserve"> </w:t>
      </w:r>
      <w:hyperlink w:anchor="_275_Transaction_Resources" w:history="1">
        <w:r w:rsidR="005025E6" w:rsidRPr="00AA61F7">
          <w:rPr>
            <w:rStyle w:val="Hyperlink"/>
            <w:sz w:val="24"/>
            <w:szCs w:val="24"/>
          </w:rPr>
          <w:t>section 3.</w:t>
        </w:r>
        <w:r w:rsidR="00AA61F7">
          <w:rPr>
            <w:rStyle w:val="Hyperlink"/>
            <w:sz w:val="24"/>
            <w:szCs w:val="24"/>
          </w:rPr>
          <w:t>3</w:t>
        </w:r>
        <w:r w:rsidR="005025E6" w:rsidRPr="00AA61F7">
          <w:rPr>
            <w:rStyle w:val="Hyperlink"/>
            <w:sz w:val="24"/>
            <w:szCs w:val="24"/>
          </w:rPr>
          <w:t>.1</w:t>
        </w:r>
      </w:hyperlink>
      <w:r w:rsidRPr="00053BB1">
        <w:rPr>
          <w:sz w:val="24"/>
          <w:szCs w:val="24"/>
        </w:rPr>
        <w:t>.</w:t>
      </w:r>
    </w:p>
    <w:p w14:paraId="06036CF9" w14:textId="7D029AA0" w:rsidR="00377177" w:rsidRPr="00851627" w:rsidRDefault="00377177" w:rsidP="004B4F65">
      <w:pPr>
        <w:pStyle w:val="Heading3"/>
        <w:rPr>
          <w:szCs w:val="24"/>
        </w:rPr>
      </w:pPr>
      <w:bookmarkStart w:id="779" w:name="_Toc512426454"/>
      <w:r w:rsidRPr="00851627">
        <w:rPr>
          <w:szCs w:val="24"/>
        </w:rPr>
        <w:t>FHIR Based Resources</w:t>
      </w:r>
      <w:bookmarkEnd w:id="779"/>
    </w:p>
    <w:p w14:paraId="260F22D7" w14:textId="54A57EBD" w:rsidR="008333B3" w:rsidRPr="00053BB1" w:rsidRDefault="008333B3" w:rsidP="00944285">
      <w:pPr>
        <w:pStyle w:val="BodyText"/>
        <w:rPr>
          <w:sz w:val="24"/>
          <w:szCs w:val="24"/>
          <w:lang w:eastAsia="en-US"/>
        </w:rPr>
      </w:pPr>
      <w:r w:rsidRPr="00053BB1">
        <w:rPr>
          <w:sz w:val="24"/>
          <w:szCs w:val="24"/>
          <w:lang w:eastAsia="en-US"/>
        </w:rPr>
        <w:t>The following FHIR resources are needed to assemble a 27</w:t>
      </w:r>
      <w:r w:rsidR="00E476E5" w:rsidRPr="00053BB1">
        <w:rPr>
          <w:sz w:val="24"/>
          <w:szCs w:val="24"/>
          <w:lang w:eastAsia="en-US"/>
        </w:rPr>
        <w:t>5</w:t>
      </w:r>
      <w:r w:rsidRPr="00053BB1">
        <w:rPr>
          <w:sz w:val="24"/>
          <w:szCs w:val="24"/>
          <w:lang w:eastAsia="en-US"/>
        </w:rPr>
        <w:t xml:space="preserve"> </w:t>
      </w:r>
      <w:r w:rsidR="00053BB1" w:rsidRPr="00053BB1">
        <w:rPr>
          <w:sz w:val="24"/>
          <w:szCs w:val="24"/>
          <w:lang w:eastAsia="en-US"/>
        </w:rPr>
        <w:t>transaction</w:t>
      </w:r>
      <w:r w:rsidRPr="00053BB1">
        <w:rPr>
          <w:sz w:val="24"/>
          <w:szCs w:val="24"/>
          <w:lang w:eastAsia="en-US"/>
        </w:rPr>
        <w:t xml:space="preserve"> FHIR bundle</w:t>
      </w:r>
    </w:p>
    <w:p w14:paraId="21F8E914" w14:textId="77777777" w:rsidR="008333B3" w:rsidRPr="00053BB1" w:rsidRDefault="008333B3" w:rsidP="008333B3">
      <w:pPr>
        <w:pStyle w:val="BodyText"/>
        <w:numPr>
          <w:ilvl w:val="0"/>
          <w:numId w:val="22"/>
        </w:numPr>
        <w:rPr>
          <w:sz w:val="24"/>
          <w:szCs w:val="24"/>
          <w:lang w:eastAsia="en-US"/>
        </w:rPr>
      </w:pPr>
      <w:r w:rsidRPr="00053BB1">
        <w:rPr>
          <w:sz w:val="24"/>
          <w:szCs w:val="24"/>
          <w:lang w:eastAsia="en-US"/>
        </w:rPr>
        <w:t>Basic</w:t>
      </w:r>
    </w:p>
    <w:p w14:paraId="4AC36744" w14:textId="77777777" w:rsidR="008333B3" w:rsidRPr="00053BB1" w:rsidRDefault="008333B3" w:rsidP="008333B3">
      <w:pPr>
        <w:pStyle w:val="BodyText"/>
        <w:numPr>
          <w:ilvl w:val="0"/>
          <w:numId w:val="22"/>
        </w:numPr>
        <w:rPr>
          <w:sz w:val="24"/>
          <w:szCs w:val="24"/>
          <w:lang w:eastAsia="en-US"/>
        </w:rPr>
      </w:pPr>
      <w:r w:rsidRPr="00053BB1">
        <w:rPr>
          <w:sz w:val="24"/>
          <w:szCs w:val="24"/>
          <w:lang w:eastAsia="en-US"/>
        </w:rPr>
        <w:t>Claim</w:t>
      </w:r>
    </w:p>
    <w:p w14:paraId="2897DB6B" w14:textId="77777777" w:rsidR="008333B3" w:rsidRPr="00053BB1" w:rsidRDefault="008333B3" w:rsidP="008333B3">
      <w:pPr>
        <w:pStyle w:val="BodyText"/>
        <w:numPr>
          <w:ilvl w:val="0"/>
          <w:numId w:val="22"/>
        </w:numPr>
        <w:rPr>
          <w:sz w:val="24"/>
          <w:szCs w:val="24"/>
          <w:lang w:eastAsia="en-US"/>
        </w:rPr>
      </w:pPr>
      <w:r w:rsidRPr="00053BB1">
        <w:rPr>
          <w:sz w:val="24"/>
          <w:szCs w:val="24"/>
          <w:lang w:eastAsia="en-US"/>
        </w:rPr>
        <w:t>Consent</w:t>
      </w:r>
    </w:p>
    <w:p w14:paraId="485C9CF9" w14:textId="7949501E" w:rsidR="008333B3" w:rsidRPr="00053BB1" w:rsidRDefault="00E476E5" w:rsidP="008333B3">
      <w:pPr>
        <w:pStyle w:val="BodyText"/>
        <w:numPr>
          <w:ilvl w:val="0"/>
          <w:numId w:val="22"/>
        </w:numPr>
        <w:rPr>
          <w:sz w:val="24"/>
          <w:szCs w:val="24"/>
          <w:lang w:eastAsia="en-US"/>
        </w:rPr>
      </w:pPr>
      <w:r w:rsidRPr="00053BB1">
        <w:rPr>
          <w:sz w:val="24"/>
          <w:szCs w:val="24"/>
          <w:lang w:eastAsia="en-US"/>
        </w:rPr>
        <w:t>Mes</w:t>
      </w:r>
      <w:r w:rsidR="008333B3" w:rsidRPr="00053BB1">
        <w:rPr>
          <w:sz w:val="24"/>
          <w:szCs w:val="24"/>
          <w:lang w:eastAsia="en-US"/>
        </w:rPr>
        <w:t>sageHeader</w:t>
      </w:r>
    </w:p>
    <w:p w14:paraId="5759E38B" w14:textId="2DA6BD95" w:rsidR="005A24B2" w:rsidRPr="00FE0AC2" w:rsidRDefault="00377177" w:rsidP="004B4F65">
      <w:pPr>
        <w:pStyle w:val="Heading3"/>
        <w:rPr>
          <w:szCs w:val="24"/>
        </w:rPr>
      </w:pPr>
      <w:bookmarkStart w:id="780" w:name="_Toc512426455"/>
      <w:r w:rsidRPr="00FE0AC2">
        <w:rPr>
          <w:szCs w:val="24"/>
        </w:rPr>
        <w:t>JSON Format</w:t>
      </w:r>
      <w:bookmarkEnd w:id="780"/>
    </w:p>
    <w:p w14:paraId="58F9EAB0" w14:textId="59712248" w:rsidR="00700BC1" w:rsidRPr="00053BB1" w:rsidRDefault="00691AEA" w:rsidP="00691AEA">
      <w:pPr>
        <w:pStyle w:val="BodyText"/>
        <w:rPr>
          <w:sz w:val="24"/>
          <w:szCs w:val="24"/>
          <w:lang w:eastAsia="en-US"/>
        </w:rPr>
      </w:pPr>
      <w:r w:rsidRPr="00053BB1">
        <w:rPr>
          <w:sz w:val="24"/>
          <w:szCs w:val="24"/>
          <w:lang w:eastAsia="en-US"/>
        </w:rPr>
        <w:t>Messages are formatted using the JSON format and implement a Bundle FHIR Resource</w:t>
      </w:r>
      <w:r w:rsidR="00700BC1" w:rsidRPr="00053BB1">
        <w:rPr>
          <w:sz w:val="24"/>
          <w:szCs w:val="24"/>
          <w:lang w:eastAsia="en-US"/>
        </w:rPr>
        <w:t>.</w:t>
      </w:r>
    </w:p>
    <w:p w14:paraId="5AE595EC" w14:textId="5E551DDF" w:rsidR="00700BC1" w:rsidRPr="00053BB1" w:rsidRDefault="00700BC1" w:rsidP="00691AEA">
      <w:pPr>
        <w:pStyle w:val="BodyText"/>
        <w:rPr>
          <w:sz w:val="24"/>
          <w:szCs w:val="24"/>
          <w:lang w:eastAsia="en-US"/>
        </w:rPr>
      </w:pPr>
      <w:r w:rsidRPr="00053BB1">
        <w:rPr>
          <w:sz w:val="24"/>
          <w:szCs w:val="24"/>
          <w:lang w:eastAsia="en-US"/>
        </w:rPr>
        <w:t xml:space="preserve">Refer to </w:t>
      </w:r>
      <w:hyperlink r:id="rId20" w:history="1">
        <w:r w:rsidRPr="00053BB1">
          <w:rPr>
            <w:rStyle w:val="Hyperlink"/>
            <w:sz w:val="24"/>
            <w:szCs w:val="24"/>
            <w:lang w:eastAsia="en-US"/>
          </w:rPr>
          <w:t>https://www.hl7.org/fhir/json.html</w:t>
        </w:r>
      </w:hyperlink>
      <w:r w:rsidRPr="00053BB1">
        <w:rPr>
          <w:sz w:val="24"/>
          <w:szCs w:val="24"/>
          <w:lang w:eastAsia="en-US"/>
        </w:rPr>
        <w:t xml:space="preserve"> for JSON representation of FHIR Resources.</w:t>
      </w:r>
    </w:p>
    <w:p w14:paraId="7FCBF3AF" w14:textId="60EECC56" w:rsidR="00691AEA" w:rsidRPr="00E476E5" w:rsidRDefault="00691AEA" w:rsidP="00691AEA">
      <w:pPr>
        <w:rPr>
          <w:rFonts w:cs="Arial"/>
          <w:szCs w:val="22"/>
        </w:rPr>
      </w:pPr>
    </w:p>
    <w:p w14:paraId="7211AEAE" w14:textId="078EF007" w:rsidR="005A24B2" w:rsidRDefault="005A24B2" w:rsidP="004B4F65">
      <w:pPr>
        <w:pStyle w:val="Heading4"/>
      </w:pPr>
      <w:r>
        <w:t>27</w:t>
      </w:r>
      <w:r w:rsidR="00E476E5">
        <w:t>5</w:t>
      </w:r>
      <w:r>
        <w:t xml:space="preserve"> Re</w:t>
      </w:r>
      <w:r w:rsidR="00E17ED4">
        <w:t>sponse</w:t>
      </w:r>
      <w:r>
        <w:t xml:space="preserve"> FHIR bundle</w:t>
      </w:r>
    </w:p>
    <w:p w14:paraId="6D695568" w14:textId="47A4CA13" w:rsidR="00691AEA" w:rsidRPr="00D136C5" w:rsidRDefault="00700BC1" w:rsidP="00691AEA">
      <w:pPr>
        <w:pStyle w:val="BodyText"/>
        <w:rPr>
          <w:sz w:val="24"/>
          <w:szCs w:val="24"/>
          <w:lang w:eastAsia="en-US"/>
        </w:rPr>
      </w:pPr>
      <w:r w:rsidRPr="00D136C5">
        <w:rPr>
          <w:sz w:val="24"/>
          <w:szCs w:val="24"/>
          <w:lang w:eastAsia="en-US"/>
        </w:rPr>
        <w:t>A bundle implementing a 27</w:t>
      </w:r>
      <w:r w:rsidR="00E476E5" w:rsidRPr="00D136C5">
        <w:rPr>
          <w:sz w:val="24"/>
          <w:szCs w:val="24"/>
          <w:lang w:eastAsia="en-US"/>
        </w:rPr>
        <w:t>5</w:t>
      </w:r>
      <w:r w:rsidRPr="00D136C5">
        <w:rPr>
          <w:sz w:val="24"/>
          <w:szCs w:val="24"/>
          <w:lang w:eastAsia="en-US"/>
        </w:rPr>
        <w:t xml:space="preserve"> r</w:t>
      </w:r>
      <w:r w:rsidR="00691AEA" w:rsidRPr="00D136C5">
        <w:rPr>
          <w:sz w:val="24"/>
          <w:szCs w:val="24"/>
          <w:lang w:eastAsia="en-US"/>
        </w:rPr>
        <w:t>e</w:t>
      </w:r>
      <w:r w:rsidR="00E476E5" w:rsidRPr="00D136C5">
        <w:rPr>
          <w:sz w:val="24"/>
          <w:szCs w:val="24"/>
          <w:lang w:eastAsia="en-US"/>
        </w:rPr>
        <w:t>sponse</w:t>
      </w:r>
      <w:r w:rsidR="00691AEA" w:rsidRPr="00D136C5">
        <w:rPr>
          <w:sz w:val="24"/>
          <w:szCs w:val="24"/>
          <w:lang w:eastAsia="en-US"/>
        </w:rPr>
        <w:t xml:space="preserve"> sent to FSC </w:t>
      </w:r>
      <w:r w:rsidRPr="00D136C5">
        <w:rPr>
          <w:sz w:val="24"/>
          <w:szCs w:val="24"/>
          <w:lang w:eastAsia="en-US"/>
        </w:rPr>
        <w:t>will have the following structure:</w:t>
      </w:r>
    </w:p>
    <w:p w14:paraId="32F14AD8" w14:textId="3EACF1C6" w:rsidR="005A24B2" w:rsidRPr="00851627" w:rsidRDefault="00D136C5" w:rsidP="005A24B2">
      <w:pPr>
        <w:pStyle w:val="BodyText"/>
        <w:rPr>
          <w:sz w:val="24"/>
          <w:szCs w:val="24"/>
          <w:lang w:eastAsia="en-US"/>
        </w:rPr>
      </w:pPr>
      <w:r w:rsidRPr="00D136C5">
        <w:rPr>
          <w:sz w:val="24"/>
          <w:szCs w:val="24"/>
          <w:lang w:eastAsia="en-US"/>
        </w:rPr>
        <w:t>See appendix A</w:t>
      </w:r>
      <w:r w:rsidR="00894C23">
        <w:rPr>
          <w:sz w:val="24"/>
          <w:szCs w:val="24"/>
          <w:lang w:eastAsia="en-US"/>
        </w:rPr>
        <w:t xml:space="preserve"> </w:t>
      </w:r>
      <w:hyperlink w:anchor="_Bundle" w:history="1">
        <w:r w:rsidR="00894C23" w:rsidRPr="00894C23">
          <w:rPr>
            <w:rStyle w:val="Hyperlink"/>
            <w:sz w:val="24"/>
            <w:szCs w:val="24"/>
            <w:lang w:eastAsia="en-US"/>
          </w:rPr>
          <w:t>section 3.2</w:t>
        </w:r>
      </w:hyperlink>
      <w:r w:rsidR="00851627">
        <w:rPr>
          <w:sz w:val="24"/>
          <w:szCs w:val="24"/>
          <w:lang w:eastAsia="en-US"/>
        </w:rPr>
        <w:t>.</w:t>
      </w:r>
    </w:p>
    <w:p w14:paraId="701BA175" w14:textId="77777777" w:rsidR="005A24B2" w:rsidRDefault="005A24B2" w:rsidP="005A24B2">
      <w:pPr>
        <w:pStyle w:val="BodyText"/>
        <w:rPr>
          <w:lang w:eastAsia="en-US"/>
        </w:rPr>
      </w:pPr>
    </w:p>
    <w:p w14:paraId="67F2E9ED" w14:textId="1A13CF05" w:rsidR="00377177" w:rsidRPr="00FE0AC2" w:rsidRDefault="00377177" w:rsidP="004B4F65">
      <w:pPr>
        <w:pStyle w:val="Heading3"/>
        <w:rPr>
          <w:szCs w:val="24"/>
        </w:rPr>
      </w:pPr>
      <w:bookmarkStart w:id="781" w:name="_Toc512426456"/>
      <w:r w:rsidRPr="00FE0AC2">
        <w:rPr>
          <w:szCs w:val="24"/>
        </w:rPr>
        <w:t>Bundle Definition</w:t>
      </w:r>
      <w:bookmarkEnd w:id="781"/>
    </w:p>
    <w:p w14:paraId="05B78FCF" w14:textId="6A36CDC0" w:rsidR="00D136C5" w:rsidRPr="00D136C5" w:rsidRDefault="00D136C5" w:rsidP="00D136C5">
      <w:pPr>
        <w:autoSpaceDE w:val="0"/>
        <w:autoSpaceDN w:val="0"/>
        <w:rPr>
          <w:rFonts w:cs="Arial"/>
        </w:rPr>
      </w:pPr>
      <w:r w:rsidRPr="00D136C5">
        <w:rPr>
          <w:rFonts w:cs="Arial"/>
        </w:rPr>
        <w:t xml:space="preserve">A Bundle is a container for resources, enabling the grouping and </w:t>
      </w:r>
      <w:r w:rsidR="00894C23">
        <w:rPr>
          <w:rFonts w:cs="Arial"/>
        </w:rPr>
        <w:t>transmitting</w:t>
      </w:r>
      <w:r w:rsidRPr="00D136C5">
        <w:rPr>
          <w:rFonts w:cs="Arial"/>
        </w:rPr>
        <w:t xml:space="preserve"> resources altogether. Resources such as Claim, Patient, etc. will be transmitted inside multiple entries (see entry list inside Bundle) as a resource type.</w:t>
      </w:r>
    </w:p>
    <w:p w14:paraId="5486CC99" w14:textId="3E91F115" w:rsidR="00700BC1" w:rsidRPr="00D136C5" w:rsidRDefault="00700BC1" w:rsidP="00700BC1">
      <w:pPr>
        <w:pStyle w:val="BodyText"/>
        <w:rPr>
          <w:sz w:val="24"/>
          <w:szCs w:val="24"/>
          <w:lang w:eastAsia="en-US"/>
        </w:rPr>
      </w:pPr>
      <w:r w:rsidRPr="00D136C5">
        <w:rPr>
          <w:sz w:val="24"/>
          <w:szCs w:val="24"/>
          <w:lang w:eastAsia="en-US"/>
        </w:rPr>
        <w:t>A Bundle is a top level container in FHIR that contains all the FHIR resources desired for a transaction between MCCF EDI TAS and FSC.</w:t>
      </w:r>
    </w:p>
    <w:p w14:paraId="3E92F014" w14:textId="0D66FF16" w:rsidR="00700BC1" w:rsidRDefault="00700BC1" w:rsidP="00700BC1">
      <w:pPr>
        <w:pStyle w:val="BodyText"/>
        <w:rPr>
          <w:lang w:eastAsia="en-US"/>
        </w:rPr>
      </w:pPr>
    </w:p>
    <w:p w14:paraId="6A663DED" w14:textId="77777777" w:rsidR="00700BC1" w:rsidRDefault="00700BC1" w:rsidP="00700BC1">
      <w:pPr>
        <w:pStyle w:val="BodyText"/>
      </w:pPr>
      <w:r>
        <w:rPr>
          <w:noProof/>
          <w:lang w:eastAsia="en-US"/>
        </w:rPr>
        <w:lastRenderedPageBreak/>
        <w:drawing>
          <wp:inline distT="0" distB="0" distL="0" distR="0" wp14:anchorId="3318C8C4" wp14:editId="58DAC578">
            <wp:extent cx="5943600" cy="4455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55795"/>
                    </a:xfrm>
                    <a:prstGeom prst="rect">
                      <a:avLst/>
                    </a:prstGeom>
                  </pic:spPr>
                </pic:pic>
              </a:graphicData>
            </a:graphic>
          </wp:inline>
        </w:drawing>
      </w:r>
    </w:p>
    <w:p w14:paraId="6F628F1A" w14:textId="5991B113" w:rsidR="00700BC1" w:rsidRDefault="00700BC1" w:rsidP="00700BC1">
      <w:pPr>
        <w:pStyle w:val="Caption"/>
      </w:pPr>
      <w:bookmarkStart w:id="782" w:name="_Toc511838711"/>
      <w:r>
        <w:t xml:space="preserve">Figure </w:t>
      </w:r>
      <w:fldSimple w:instr=" SEQ Figure \* ARABIC ">
        <w:r w:rsidR="006D6631">
          <w:rPr>
            <w:noProof/>
          </w:rPr>
          <w:t>4</w:t>
        </w:r>
      </w:fldSimple>
      <w:r>
        <w:t xml:space="preserve"> </w:t>
      </w:r>
      <w:r w:rsidR="001E43F8">
        <w:t>–</w:t>
      </w:r>
      <w:r>
        <w:t xml:space="preserve"> </w:t>
      </w:r>
      <w:r w:rsidR="001E43F8">
        <w:t>Example FHIR Bundle content</w:t>
      </w:r>
      <w:bookmarkEnd w:id="782"/>
      <w:r w:rsidR="001E43F8">
        <w:t xml:space="preserve">  </w:t>
      </w:r>
    </w:p>
    <w:p w14:paraId="45430A9B" w14:textId="4883D4AD" w:rsidR="0037304C" w:rsidRPr="0037304C" w:rsidRDefault="0037304C" w:rsidP="0037304C">
      <w:r>
        <w:t xml:space="preserve">Source </w:t>
      </w:r>
      <w:r w:rsidRPr="00F4203D">
        <w:t>https://fhir-drills.github.io/bundle.html</w:t>
      </w:r>
    </w:p>
    <w:p w14:paraId="43549EF2" w14:textId="3DEF37C8" w:rsidR="00700BC1" w:rsidRDefault="00700BC1" w:rsidP="00700BC1">
      <w:pPr>
        <w:pStyle w:val="BodyText"/>
        <w:rPr>
          <w:lang w:eastAsia="en-US"/>
        </w:rPr>
      </w:pPr>
    </w:p>
    <w:p w14:paraId="55AD5134" w14:textId="77777777" w:rsidR="00700BC1" w:rsidRDefault="00700BC1" w:rsidP="00700BC1">
      <w:pPr>
        <w:pStyle w:val="BodyText"/>
      </w:pPr>
      <w:r>
        <w:rPr>
          <w:noProof/>
          <w:lang w:eastAsia="en-US"/>
        </w:rPr>
        <w:lastRenderedPageBreak/>
        <w:drawing>
          <wp:inline distT="0" distB="0" distL="0" distR="0" wp14:anchorId="2E8DFA51" wp14:editId="17C8CA06">
            <wp:extent cx="5943600" cy="511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12385"/>
                    </a:xfrm>
                    <a:prstGeom prst="rect">
                      <a:avLst/>
                    </a:prstGeom>
                  </pic:spPr>
                </pic:pic>
              </a:graphicData>
            </a:graphic>
          </wp:inline>
        </w:drawing>
      </w:r>
    </w:p>
    <w:p w14:paraId="0B66FD08" w14:textId="3DB5B7BC" w:rsidR="00377177" w:rsidRDefault="00700BC1" w:rsidP="0061579A">
      <w:pPr>
        <w:pStyle w:val="Caption"/>
      </w:pPr>
      <w:bookmarkStart w:id="783" w:name="_Toc511838712"/>
      <w:r>
        <w:t xml:space="preserve">Figure </w:t>
      </w:r>
      <w:fldSimple w:instr=" SEQ Figure \* ARABIC ">
        <w:r w:rsidR="006D6631">
          <w:rPr>
            <w:noProof/>
          </w:rPr>
          <w:t>5</w:t>
        </w:r>
      </w:fldSimple>
      <w:r>
        <w:t xml:space="preserve"> </w:t>
      </w:r>
      <w:r w:rsidR="001E43F8">
        <w:t>–</w:t>
      </w:r>
      <w:r>
        <w:t xml:space="preserve"> </w:t>
      </w:r>
      <w:r w:rsidR="001E43F8">
        <w:t>Example FHIR Bundle layout</w:t>
      </w:r>
      <w:bookmarkEnd w:id="783"/>
      <w:r w:rsidR="001E43F8">
        <w:t xml:space="preserve"> </w:t>
      </w:r>
    </w:p>
    <w:p w14:paraId="7F56706C" w14:textId="06F8248D" w:rsidR="0037304C" w:rsidRDefault="0037304C" w:rsidP="0037304C">
      <w:r>
        <w:t xml:space="preserve">Source </w:t>
      </w:r>
      <w:r w:rsidRPr="00CC7CB3">
        <w:t>https://www.hl7.org/fhir/bundle.html</w:t>
      </w:r>
    </w:p>
    <w:p w14:paraId="70B8A246" w14:textId="77777777" w:rsidR="0037304C" w:rsidRPr="0037304C" w:rsidRDefault="0037304C" w:rsidP="0037304C"/>
    <w:p w14:paraId="10BE7ED4" w14:textId="75C1F885" w:rsidR="007E71D7" w:rsidRPr="00FE0AC2" w:rsidRDefault="00D952B0" w:rsidP="007E71D7">
      <w:pPr>
        <w:pStyle w:val="Heading2"/>
      </w:pPr>
      <w:bookmarkStart w:id="784" w:name="_Toc216071617"/>
      <w:bookmarkStart w:id="785" w:name="_Toc263270966"/>
      <w:bookmarkStart w:id="786" w:name="_Toc263271245"/>
      <w:bookmarkStart w:id="787" w:name="_Toc377477606"/>
      <w:bookmarkStart w:id="788" w:name="_Toc512426457"/>
      <w:r w:rsidRPr="00FE0AC2">
        <w:t>Communications Methods</w:t>
      </w:r>
      <w:bookmarkStart w:id="789" w:name="_Toc216071618"/>
      <w:bookmarkStart w:id="790" w:name="_Toc263270967"/>
      <w:bookmarkStart w:id="791" w:name="_Toc263271246"/>
      <w:bookmarkStart w:id="792" w:name="_Toc377477607"/>
      <w:bookmarkEnd w:id="784"/>
      <w:bookmarkEnd w:id="785"/>
      <w:bookmarkEnd w:id="786"/>
      <w:bookmarkEnd w:id="787"/>
      <w:bookmarkEnd w:id="788"/>
    </w:p>
    <w:p w14:paraId="0A82E2C0" w14:textId="4408AD00" w:rsidR="00377177" w:rsidRPr="00FE0AC2" w:rsidRDefault="00377177" w:rsidP="004B4F65">
      <w:pPr>
        <w:pStyle w:val="Heading3"/>
        <w:rPr>
          <w:szCs w:val="24"/>
        </w:rPr>
      </w:pPr>
      <w:bookmarkStart w:id="793" w:name="_Toc512426458"/>
      <w:r w:rsidRPr="00FE0AC2">
        <w:rPr>
          <w:szCs w:val="24"/>
        </w:rPr>
        <w:t>Ports and Protocols</w:t>
      </w:r>
      <w:bookmarkEnd w:id="793"/>
    </w:p>
    <w:p w14:paraId="3C4F7100" w14:textId="6603810E" w:rsidR="007E71D7" w:rsidRDefault="007E71D7" w:rsidP="004B4F65">
      <w:pPr>
        <w:pStyle w:val="Heading4"/>
      </w:pPr>
      <w:r>
        <w:t>HTTP(S)</w:t>
      </w:r>
    </w:p>
    <w:p w14:paraId="2F7AD8FE" w14:textId="05B131B7" w:rsidR="00A640B1" w:rsidRPr="00D136C5" w:rsidRDefault="00A640B1" w:rsidP="00A640B1">
      <w:pPr>
        <w:pStyle w:val="BodyText"/>
        <w:rPr>
          <w:sz w:val="24"/>
          <w:szCs w:val="24"/>
          <w:lang w:eastAsia="en-US"/>
        </w:rPr>
      </w:pPr>
      <w:r w:rsidRPr="00D136C5">
        <w:rPr>
          <w:sz w:val="24"/>
          <w:szCs w:val="24"/>
          <w:lang w:eastAsia="en-US"/>
        </w:rPr>
        <w:t>Used for real time communication</w:t>
      </w:r>
      <w:r w:rsidR="00851627">
        <w:rPr>
          <w:sz w:val="24"/>
          <w:szCs w:val="24"/>
          <w:lang w:eastAsia="en-US"/>
        </w:rPr>
        <w:t>.</w:t>
      </w:r>
    </w:p>
    <w:p w14:paraId="722F74EC" w14:textId="0FF3CA1E" w:rsidR="007E71D7" w:rsidRDefault="00957B9F" w:rsidP="004B4F65">
      <w:pPr>
        <w:pStyle w:val="Heading4"/>
      </w:pPr>
      <w:r>
        <w:t>Advanced Message Queuing Protocol (</w:t>
      </w:r>
      <w:r w:rsidR="007E71D7">
        <w:t>AMQP</w:t>
      </w:r>
      <w:r>
        <w:t>)</w:t>
      </w:r>
    </w:p>
    <w:p w14:paraId="1BE1B564" w14:textId="211E8DD2" w:rsidR="007E71D7" w:rsidRPr="0061579A" w:rsidRDefault="00A640B1" w:rsidP="007E71D7">
      <w:pPr>
        <w:pStyle w:val="BodyText"/>
        <w:rPr>
          <w:sz w:val="24"/>
          <w:szCs w:val="24"/>
          <w:lang w:eastAsia="en-US"/>
        </w:rPr>
      </w:pPr>
      <w:r w:rsidRPr="00D136C5">
        <w:rPr>
          <w:sz w:val="24"/>
          <w:szCs w:val="24"/>
          <w:lang w:eastAsia="en-US"/>
        </w:rPr>
        <w:t>AMQP offers reliable messaging via queues.</w:t>
      </w:r>
    </w:p>
    <w:p w14:paraId="20A8AA85" w14:textId="21A04DEB" w:rsidR="00377177" w:rsidRPr="00FE0AC2" w:rsidRDefault="00377177" w:rsidP="004B4F65">
      <w:pPr>
        <w:pStyle w:val="Heading3"/>
        <w:rPr>
          <w:szCs w:val="24"/>
        </w:rPr>
      </w:pPr>
      <w:bookmarkStart w:id="794" w:name="_Toc512426459"/>
      <w:r w:rsidRPr="00FE0AC2">
        <w:rPr>
          <w:szCs w:val="24"/>
        </w:rPr>
        <w:t>ESB Configuration(s)</w:t>
      </w:r>
      <w:bookmarkEnd w:id="794"/>
    </w:p>
    <w:p w14:paraId="1DD9E8AF" w14:textId="2BE1E1A9" w:rsidR="00A640B1" w:rsidRPr="004B4F65" w:rsidRDefault="00A640B1" w:rsidP="00A640B1">
      <w:pPr>
        <w:pStyle w:val="BodyText"/>
        <w:rPr>
          <w:sz w:val="24"/>
          <w:szCs w:val="24"/>
          <w:lang w:eastAsia="en-US"/>
        </w:rPr>
      </w:pPr>
      <w:r w:rsidRPr="004B4F65">
        <w:rPr>
          <w:sz w:val="24"/>
          <w:szCs w:val="24"/>
          <w:lang w:eastAsia="en-US"/>
        </w:rPr>
        <w:t>T</w:t>
      </w:r>
      <w:r w:rsidR="00957B9F">
        <w:rPr>
          <w:sz w:val="24"/>
          <w:szCs w:val="24"/>
          <w:lang w:eastAsia="en-US"/>
        </w:rPr>
        <w:t>BD</w:t>
      </w:r>
    </w:p>
    <w:p w14:paraId="191D0393" w14:textId="7638D8BE" w:rsidR="00377177" w:rsidRPr="00FE0AC2" w:rsidRDefault="00377177" w:rsidP="004B4F65">
      <w:pPr>
        <w:pStyle w:val="Heading3"/>
        <w:rPr>
          <w:szCs w:val="24"/>
        </w:rPr>
      </w:pPr>
      <w:bookmarkStart w:id="795" w:name="_Toc512426460"/>
      <w:r w:rsidRPr="00FE0AC2">
        <w:rPr>
          <w:szCs w:val="24"/>
        </w:rPr>
        <w:t>System Configuration</w:t>
      </w:r>
      <w:bookmarkEnd w:id="795"/>
    </w:p>
    <w:p w14:paraId="61278038" w14:textId="0B2BC730" w:rsidR="00377177" w:rsidRPr="004B4F65" w:rsidRDefault="00A640B1" w:rsidP="00377177">
      <w:pPr>
        <w:pStyle w:val="BodyText"/>
        <w:rPr>
          <w:sz w:val="24"/>
          <w:szCs w:val="24"/>
          <w:lang w:eastAsia="en-US"/>
        </w:rPr>
      </w:pPr>
      <w:r w:rsidRPr="004B4F65">
        <w:rPr>
          <w:sz w:val="24"/>
          <w:szCs w:val="24"/>
          <w:lang w:eastAsia="en-US"/>
        </w:rPr>
        <w:lastRenderedPageBreak/>
        <w:t>TBD</w:t>
      </w:r>
    </w:p>
    <w:p w14:paraId="054FEF37" w14:textId="7C2637E7" w:rsidR="00D952B0" w:rsidRPr="00FE0AC2" w:rsidRDefault="00D952B0" w:rsidP="004B4F65">
      <w:pPr>
        <w:pStyle w:val="Heading2"/>
      </w:pPr>
      <w:bookmarkStart w:id="796" w:name="_Toc512426461"/>
      <w:r w:rsidRPr="00FE0AC2">
        <w:t>Performance Requirements</w:t>
      </w:r>
      <w:bookmarkEnd w:id="789"/>
      <w:bookmarkEnd w:id="790"/>
      <w:bookmarkEnd w:id="791"/>
      <w:bookmarkEnd w:id="792"/>
      <w:bookmarkEnd w:id="796"/>
    </w:p>
    <w:p w14:paraId="1E12E342" w14:textId="77777777" w:rsidR="006D6631" w:rsidRDefault="00D136C5" w:rsidP="006D6631">
      <w:pPr>
        <w:rPr>
          <w:rFonts w:ascii="Calibri" w:hAnsi="Calibri"/>
          <w:sz w:val="22"/>
          <w:szCs w:val="22"/>
        </w:rPr>
      </w:pPr>
      <w:bookmarkStart w:id="797" w:name="_Hlk507664110"/>
      <w:bookmarkStart w:id="798" w:name="_Toc216071619"/>
      <w:bookmarkStart w:id="799" w:name="_Toc263270968"/>
      <w:bookmarkStart w:id="800" w:name="_Toc263271247"/>
      <w:bookmarkStart w:id="801" w:name="_Toc377477608"/>
      <w:r w:rsidRPr="00D43B3E">
        <w:t>System Design Document (SDD); Medical Care Collection</w:t>
      </w:r>
      <w:r w:rsidR="00894C23">
        <w:t>s</w:t>
      </w:r>
      <w:r w:rsidRPr="00D43B3E">
        <w:t xml:space="preserve"> Fund (MCCF) - Electronic Data Interchange Transaction Application Suite (EDI TAS) </w:t>
      </w:r>
      <w:hyperlink r:id="rId23" w:history="1">
        <w:r w:rsidR="006D6631">
          <w:rPr>
            <w:rStyle w:val="Hyperlink"/>
          </w:rPr>
          <w:t>https://vaww.oed.portal.va.gov/pm/hape/ipt_5010/EDI_Portfolio/TASCore/MCCF_EDI_TAS_System_Design_Document_v0.7.pdf</w:t>
        </w:r>
      </w:hyperlink>
      <w:r w:rsidR="006D6631">
        <w:t xml:space="preserve"> </w:t>
      </w:r>
    </w:p>
    <w:p w14:paraId="631148AF" w14:textId="61037F21" w:rsidR="00D136C5" w:rsidRPr="00D43B3E" w:rsidRDefault="00D136C5" w:rsidP="00D136C5">
      <w:pPr>
        <w:pStyle w:val="BodyText"/>
        <w:rPr>
          <w:sz w:val="24"/>
          <w:szCs w:val="24"/>
          <w:lang w:eastAsia="en-US"/>
        </w:rPr>
      </w:pPr>
      <w:r w:rsidRPr="00D43B3E">
        <w:rPr>
          <w:sz w:val="24"/>
          <w:szCs w:val="24"/>
          <w:lang w:eastAsia="en-US"/>
        </w:rPr>
        <w:t xml:space="preserve">if </w:t>
      </w:r>
      <w:r>
        <w:rPr>
          <w:sz w:val="24"/>
          <w:szCs w:val="24"/>
          <w:lang w:eastAsia="en-US"/>
        </w:rPr>
        <w:t>n</w:t>
      </w:r>
      <w:r w:rsidRPr="00D43B3E">
        <w:rPr>
          <w:sz w:val="24"/>
          <w:szCs w:val="24"/>
          <w:lang w:eastAsia="en-US"/>
        </w:rPr>
        <w:t>eeded.</w:t>
      </w:r>
    </w:p>
    <w:p w14:paraId="054FEF39" w14:textId="37141919" w:rsidR="00D952B0" w:rsidRPr="00FE0AC2" w:rsidRDefault="00D952B0" w:rsidP="004B4F65">
      <w:pPr>
        <w:pStyle w:val="Heading2"/>
      </w:pPr>
      <w:bookmarkStart w:id="802" w:name="_Toc512426462"/>
      <w:bookmarkEnd w:id="797"/>
      <w:r w:rsidRPr="00FE0AC2">
        <w:t>Security</w:t>
      </w:r>
      <w:bookmarkEnd w:id="798"/>
      <w:bookmarkEnd w:id="799"/>
      <w:bookmarkEnd w:id="800"/>
      <w:bookmarkEnd w:id="801"/>
      <w:bookmarkEnd w:id="802"/>
    </w:p>
    <w:p w14:paraId="09451A33" w14:textId="0EB6E38C" w:rsidR="006D6631" w:rsidRDefault="00D136C5" w:rsidP="006D6631">
      <w:pPr>
        <w:rPr>
          <w:rFonts w:ascii="Calibri" w:hAnsi="Calibri"/>
          <w:sz w:val="22"/>
          <w:szCs w:val="22"/>
        </w:rPr>
      </w:pPr>
      <w:r w:rsidRPr="00D43B3E">
        <w:t>System Design Document (SDD); Medical Care Collection</w:t>
      </w:r>
      <w:r w:rsidR="00894C23">
        <w:t>s</w:t>
      </w:r>
      <w:r w:rsidRPr="00D43B3E">
        <w:t xml:space="preserve"> Fund (MCCF) - Electronic Data Interchange Transaction Application Suite (EDI TAS) </w:t>
      </w:r>
      <w:hyperlink r:id="rId24" w:history="1">
        <w:r w:rsidR="006D6631">
          <w:rPr>
            <w:rStyle w:val="Hyperlink"/>
          </w:rPr>
          <w:t>https://vaww.oed.portal.va.gov/pm/hape/ipt_5010/EDI_Portfolio/TASCore/MCCF_EDI_TAS_System_Design_Document_v0.7.pdf</w:t>
        </w:r>
      </w:hyperlink>
      <w:r w:rsidR="006D6631">
        <w:t xml:space="preserve"> </w:t>
      </w:r>
    </w:p>
    <w:p w14:paraId="70D691FB" w14:textId="55A52228" w:rsidR="00D136C5" w:rsidRPr="00D43B3E" w:rsidRDefault="00D136C5" w:rsidP="00D136C5">
      <w:pPr>
        <w:pStyle w:val="BodyText"/>
        <w:rPr>
          <w:sz w:val="24"/>
          <w:szCs w:val="24"/>
          <w:lang w:eastAsia="en-US"/>
        </w:rPr>
      </w:pPr>
      <w:r w:rsidRPr="00D43B3E">
        <w:rPr>
          <w:sz w:val="24"/>
          <w:szCs w:val="24"/>
          <w:lang w:eastAsia="en-US"/>
        </w:rPr>
        <w:t xml:space="preserve">if </w:t>
      </w:r>
      <w:r>
        <w:rPr>
          <w:sz w:val="24"/>
          <w:szCs w:val="24"/>
          <w:lang w:eastAsia="en-US"/>
        </w:rPr>
        <w:t>n</w:t>
      </w:r>
      <w:r w:rsidRPr="00D43B3E">
        <w:rPr>
          <w:sz w:val="24"/>
          <w:szCs w:val="24"/>
          <w:lang w:eastAsia="en-US"/>
        </w:rPr>
        <w:t>eeded.</w:t>
      </w:r>
    </w:p>
    <w:p w14:paraId="48FE25EB" w14:textId="6DA34AD3" w:rsidR="00A640B1" w:rsidRPr="00A640B1" w:rsidRDefault="00A640B1" w:rsidP="00A640B1">
      <w:pPr>
        <w:pStyle w:val="BodyText"/>
        <w:rPr>
          <w:lang w:eastAsia="en-US"/>
        </w:rPr>
      </w:pPr>
      <w:bookmarkStart w:id="803" w:name="_Toc216071620"/>
      <w:bookmarkStart w:id="804" w:name="_Toc263270969"/>
      <w:bookmarkStart w:id="805" w:name="_Toc263271248"/>
      <w:bookmarkStart w:id="806" w:name="_Toc377477609"/>
    </w:p>
    <w:p w14:paraId="1E985BD9" w14:textId="1A0FAF88" w:rsidR="00A640B1" w:rsidRDefault="00377177" w:rsidP="00A640B1">
      <w:pPr>
        <w:pStyle w:val="Heading2"/>
        <w:rPr>
          <w:ins w:id="807" w:author="Steffen Maerdian" w:date="2018-04-18T18:10:00Z"/>
        </w:rPr>
      </w:pPr>
      <w:bookmarkStart w:id="808" w:name="_Toc512426463"/>
      <w:r w:rsidRPr="00FE0AC2">
        <w:t>Testing Requirements</w:t>
      </w:r>
      <w:bookmarkEnd w:id="808"/>
    </w:p>
    <w:p w14:paraId="2CB36A9C" w14:textId="77777777" w:rsidR="00E87723" w:rsidRPr="00CE3AF2" w:rsidRDefault="00E87723" w:rsidP="00E87723">
      <w:pPr>
        <w:pStyle w:val="BodyText"/>
        <w:keepNext w:val="0"/>
        <w:numPr>
          <w:ilvl w:val="0"/>
          <w:numId w:val="27"/>
        </w:numPr>
        <w:rPr>
          <w:ins w:id="809" w:author="Steffen Maerdian" w:date="2018-04-18T18:10:00Z"/>
          <w:sz w:val="24"/>
          <w:szCs w:val="24"/>
          <w:lang w:eastAsia="en-US"/>
        </w:rPr>
      </w:pPr>
      <w:ins w:id="810" w:author="Steffen Maerdian" w:date="2018-04-18T18:10:00Z">
        <w:r w:rsidRPr="00CE3AF2">
          <w:rPr>
            <w:sz w:val="24"/>
            <w:szCs w:val="24"/>
            <w:lang w:eastAsia="en-US"/>
          </w:rPr>
          <w:t>Connectivity/Secuirity</w:t>
        </w:r>
      </w:ins>
    </w:p>
    <w:p w14:paraId="7A0DB71D" w14:textId="77777777" w:rsidR="00E87723" w:rsidRPr="00CE3AF2" w:rsidRDefault="00E87723" w:rsidP="00E87723">
      <w:pPr>
        <w:pStyle w:val="BodyText"/>
        <w:keepNext w:val="0"/>
        <w:numPr>
          <w:ilvl w:val="0"/>
          <w:numId w:val="27"/>
        </w:numPr>
        <w:rPr>
          <w:ins w:id="811" w:author="Steffen Maerdian" w:date="2018-04-18T18:10:00Z"/>
          <w:sz w:val="24"/>
          <w:szCs w:val="24"/>
          <w:lang w:eastAsia="en-US"/>
        </w:rPr>
      </w:pPr>
      <w:ins w:id="812" w:author="Steffen Maerdian" w:date="2018-04-18T18:10:00Z">
        <w:r w:rsidRPr="00CE3AF2">
          <w:rPr>
            <w:sz w:val="24"/>
            <w:szCs w:val="24"/>
            <w:lang w:eastAsia="en-US"/>
          </w:rPr>
          <w:t xml:space="preserve">End to End </w:t>
        </w:r>
      </w:ins>
    </w:p>
    <w:p w14:paraId="7B36C892" w14:textId="77777777" w:rsidR="00E87723" w:rsidRPr="00CE3AF2" w:rsidRDefault="00E87723" w:rsidP="00E87723">
      <w:pPr>
        <w:pStyle w:val="BodyText"/>
        <w:keepNext w:val="0"/>
        <w:numPr>
          <w:ilvl w:val="1"/>
          <w:numId w:val="27"/>
        </w:numPr>
        <w:rPr>
          <w:ins w:id="813" w:author="Steffen Maerdian" w:date="2018-04-18T18:10:00Z"/>
          <w:sz w:val="24"/>
          <w:szCs w:val="24"/>
          <w:lang w:eastAsia="en-US"/>
        </w:rPr>
      </w:pPr>
      <w:ins w:id="814" w:author="Steffen Maerdian" w:date="2018-04-18T18:10:00Z">
        <w:r w:rsidRPr="00CE3AF2">
          <w:rPr>
            <w:sz w:val="24"/>
            <w:szCs w:val="24"/>
            <w:lang w:eastAsia="en-US"/>
          </w:rPr>
          <w:t>There might be 2 different End to End test run at different times.</w:t>
        </w:r>
      </w:ins>
    </w:p>
    <w:p w14:paraId="7FB97EBF" w14:textId="77777777" w:rsidR="00E87723" w:rsidRPr="00CE3AF2" w:rsidRDefault="00E87723" w:rsidP="00E87723">
      <w:pPr>
        <w:pStyle w:val="BodyText"/>
        <w:keepNext w:val="0"/>
        <w:numPr>
          <w:ilvl w:val="0"/>
          <w:numId w:val="27"/>
        </w:numPr>
        <w:rPr>
          <w:ins w:id="815" w:author="Steffen Maerdian" w:date="2018-04-18T18:10:00Z"/>
          <w:sz w:val="24"/>
          <w:szCs w:val="24"/>
          <w:lang w:eastAsia="en-US"/>
        </w:rPr>
      </w:pPr>
      <w:ins w:id="816" w:author="Steffen Maerdian" w:date="2018-04-18T18:10:00Z">
        <w:r w:rsidRPr="00CE3AF2">
          <w:rPr>
            <w:sz w:val="24"/>
            <w:szCs w:val="24"/>
            <w:lang w:eastAsia="en-US"/>
          </w:rPr>
          <w:t>Regression testing/Error handling</w:t>
        </w:r>
      </w:ins>
    </w:p>
    <w:p w14:paraId="0A407361" w14:textId="77777777" w:rsidR="00E87723" w:rsidRPr="00CE3AF2" w:rsidRDefault="00E87723" w:rsidP="00E87723">
      <w:pPr>
        <w:pStyle w:val="BodyText"/>
        <w:keepNext w:val="0"/>
        <w:numPr>
          <w:ilvl w:val="0"/>
          <w:numId w:val="27"/>
        </w:numPr>
        <w:rPr>
          <w:ins w:id="817" w:author="Steffen Maerdian" w:date="2018-04-18T18:10:00Z"/>
          <w:sz w:val="24"/>
          <w:szCs w:val="24"/>
          <w:lang w:eastAsia="en-US"/>
        </w:rPr>
      </w:pPr>
      <w:ins w:id="818" w:author="Steffen Maerdian" w:date="2018-04-18T18:10:00Z">
        <w:r w:rsidRPr="00CE3AF2">
          <w:rPr>
            <w:sz w:val="24"/>
            <w:szCs w:val="24"/>
            <w:lang w:eastAsia="en-US"/>
          </w:rPr>
          <w:t>Volume testing</w:t>
        </w:r>
      </w:ins>
    </w:p>
    <w:p w14:paraId="65970BCE" w14:textId="77777777" w:rsidR="00E87723" w:rsidRPr="00CE3AF2" w:rsidRDefault="00E87723" w:rsidP="00E87723">
      <w:pPr>
        <w:pStyle w:val="BodyText"/>
        <w:keepNext w:val="0"/>
        <w:numPr>
          <w:ilvl w:val="1"/>
          <w:numId w:val="27"/>
        </w:numPr>
        <w:rPr>
          <w:ins w:id="819" w:author="Steffen Maerdian" w:date="2018-04-18T18:10:00Z"/>
          <w:sz w:val="24"/>
          <w:szCs w:val="24"/>
          <w:lang w:eastAsia="en-US"/>
        </w:rPr>
      </w:pPr>
      <w:ins w:id="820" w:author="Steffen Maerdian" w:date="2018-04-18T18:10:00Z">
        <w:r w:rsidRPr="00CE3AF2">
          <w:rPr>
            <w:sz w:val="24"/>
            <w:szCs w:val="24"/>
            <w:lang w:eastAsia="en-US"/>
          </w:rPr>
          <w:t>Performance testing</w:t>
        </w:r>
      </w:ins>
    </w:p>
    <w:p w14:paraId="6EACC72F" w14:textId="77777777" w:rsidR="00E87723" w:rsidRPr="00CE3AF2" w:rsidRDefault="00E87723" w:rsidP="00E87723">
      <w:pPr>
        <w:pStyle w:val="BodyText"/>
        <w:keepNext w:val="0"/>
        <w:numPr>
          <w:ilvl w:val="1"/>
          <w:numId w:val="27"/>
        </w:numPr>
        <w:rPr>
          <w:ins w:id="821" w:author="Steffen Maerdian" w:date="2018-04-18T18:10:00Z"/>
          <w:sz w:val="24"/>
          <w:szCs w:val="24"/>
          <w:lang w:eastAsia="en-US"/>
        </w:rPr>
      </w:pPr>
      <w:ins w:id="822" w:author="Steffen Maerdian" w:date="2018-04-18T18:10:00Z">
        <w:r w:rsidRPr="00CE3AF2">
          <w:rPr>
            <w:sz w:val="24"/>
            <w:szCs w:val="24"/>
            <w:lang w:eastAsia="en-US"/>
          </w:rPr>
          <w:t>Endurance testing</w:t>
        </w:r>
      </w:ins>
    </w:p>
    <w:p w14:paraId="75623EBF" w14:textId="77777777" w:rsidR="00E87723" w:rsidRPr="00CE3AF2" w:rsidRDefault="00E87723" w:rsidP="00E87723">
      <w:pPr>
        <w:pStyle w:val="BodyText"/>
        <w:keepNext w:val="0"/>
        <w:numPr>
          <w:ilvl w:val="1"/>
          <w:numId w:val="27"/>
        </w:numPr>
        <w:rPr>
          <w:ins w:id="823" w:author="Steffen Maerdian" w:date="2018-04-18T18:10:00Z"/>
          <w:sz w:val="24"/>
          <w:szCs w:val="24"/>
          <w:lang w:eastAsia="en-US"/>
        </w:rPr>
      </w:pPr>
      <w:ins w:id="824" w:author="Steffen Maerdian" w:date="2018-04-18T18:10:00Z">
        <w:r w:rsidRPr="00CE3AF2">
          <w:rPr>
            <w:sz w:val="24"/>
            <w:szCs w:val="24"/>
            <w:lang w:eastAsia="en-US"/>
          </w:rPr>
          <w:t>Load testing</w:t>
        </w:r>
      </w:ins>
    </w:p>
    <w:p w14:paraId="66CDBC43" w14:textId="28596489" w:rsidR="00E87723" w:rsidRPr="00E87723" w:rsidRDefault="00E87723">
      <w:pPr>
        <w:pStyle w:val="BodyText"/>
        <w:keepNext w:val="0"/>
        <w:numPr>
          <w:ilvl w:val="0"/>
          <w:numId w:val="27"/>
        </w:numPr>
        <w:rPr>
          <w:rPrChange w:id="825" w:author="Steffen Maerdian" w:date="2018-04-18T18:10:00Z">
            <w:rPr/>
          </w:rPrChange>
        </w:rPr>
        <w:pPrChange w:id="826" w:author="Steffen Maerdian" w:date="2018-04-18T18:10:00Z">
          <w:pPr>
            <w:pStyle w:val="Heading2"/>
          </w:pPr>
        </w:pPrChange>
      </w:pPr>
      <w:ins w:id="827" w:author="Steffen Maerdian" w:date="2018-04-18T18:10:00Z">
        <w:r w:rsidRPr="00CE3AF2">
          <w:rPr>
            <w:sz w:val="24"/>
            <w:szCs w:val="24"/>
            <w:lang w:eastAsia="en-US"/>
          </w:rPr>
          <w:t>Smoke testing</w:t>
        </w:r>
      </w:ins>
    </w:p>
    <w:p w14:paraId="225F45A0" w14:textId="1DEEC5E9" w:rsidR="00377177" w:rsidRPr="00FE0AC2" w:rsidRDefault="00377177" w:rsidP="00377177">
      <w:pPr>
        <w:pStyle w:val="Heading3"/>
        <w:rPr>
          <w:szCs w:val="24"/>
        </w:rPr>
      </w:pPr>
      <w:bookmarkStart w:id="828" w:name="_Toc512426464"/>
      <w:r w:rsidRPr="00FE0AC2">
        <w:rPr>
          <w:szCs w:val="24"/>
        </w:rPr>
        <w:t>Comparison of Data</w:t>
      </w:r>
      <w:bookmarkEnd w:id="828"/>
    </w:p>
    <w:p w14:paraId="4D1E7EA0" w14:textId="77777777" w:rsidR="00E87723" w:rsidRPr="00CE3AF2" w:rsidRDefault="00E87723" w:rsidP="00E87723">
      <w:pPr>
        <w:pStyle w:val="BodyText"/>
        <w:rPr>
          <w:ins w:id="829" w:author="Steffen Maerdian" w:date="2018-04-18T18:11:00Z"/>
          <w:sz w:val="24"/>
          <w:szCs w:val="24"/>
          <w:lang w:eastAsia="en-US"/>
        </w:rPr>
      </w:pPr>
      <w:bookmarkStart w:id="830" w:name="_Hlk511837657"/>
      <w:ins w:id="831" w:author="Steffen Maerdian" w:date="2018-04-18T18:11:00Z">
        <w:r w:rsidRPr="00CE3AF2">
          <w:rPr>
            <w:sz w:val="24"/>
            <w:szCs w:val="24"/>
            <w:lang w:eastAsia="en-US"/>
          </w:rPr>
          <w:t xml:space="preserve">Testing the FHIR conformance will be based on </w:t>
        </w:r>
        <w:r w:rsidRPr="00CE3AF2">
          <w:fldChar w:fldCharType="begin"/>
        </w:r>
        <w:r w:rsidRPr="00CE3AF2">
          <w:rPr>
            <w:sz w:val="24"/>
            <w:szCs w:val="24"/>
          </w:rPr>
          <w:instrText xml:space="preserve"> HYPERLINK "https://www.hl7.org/fhir/validation.html" </w:instrText>
        </w:r>
        <w:r w:rsidRPr="00CE3AF2">
          <w:fldChar w:fldCharType="separate"/>
        </w:r>
        <w:r w:rsidRPr="00CE3AF2">
          <w:rPr>
            <w:rStyle w:val="Hyperlink"/>
            <w:sz w:val="24"/>
            <w:szCs w:val="24"/>
            <w:lang w:eastAsia="en-US"/>
          </w:rPr>
          <w:t>https://www.hl7.org/fhir/validation.html</w:t>
        </w:r>
        <w:r w:rsidRPr="00CE3AF2">
          <w:rPr>
            <w:rStyle w:val="Hyperlink"/>
            <w:sz w:val="24"/>
            <w:szCs w:val="24"/>
            <w:lang w:eastAsia="en-US"/>
          </w:rPr>
          <w:fldChar w:fldCharType="end"/>
        </w:r>
        <w:r w:rsidRPr="00CE3AF2">
          <w:rPr>
            <w:sz w:val="24"/>
            <w:szCs w:val="24"/>
            <w:lang w:eastAsia="en-US"/>
          </w:rPr>
          <w:t>.</w:t>
        </w:r>
      </w:ins>
    </w:p>
    <w:p w14:paraId="25EC8E47" w14:textId="77777777" w:rsidR="00E87723" w:rsidRPr="00CE3AF2" w:rsidRDefault="00E87723" w:rsidP="00E87723">
      <w:pPr>
        <w:pStyle w:val="BodyText"/>
        <w:rPr>
          <w:ins w:id="832" w:author="Steffen Maerdian" w:date="2018-04-18T18:11:00Z"/>
          <w:sz w:val="24"/>
          <w:szCs w:val="24"/>
          <w:lang w:eastAsia="en-US"/>
        </w:rPr>
      </w:pPr>
      <w:ins w:id="833" w:author="Steffen Maerdian" w:date="2018-04-18T18:11:00Z">
        <w:r w:rsidRPr="00CE3AF2">
          <w:rPr>
            <w:sz w:val="24"/>
            <w:szCs w:val="24"/>
            <w:lang w:eastAsia="en-US"/>
          </w:rPr>
          <w:t>Business Rules will have to be specifically defined in user stories by the product team (TAS).</w:t>
        </w:r>
      </w:ins>
    </w:p>
    <w:p w14:paraId="7F1AFE93" w14:textId="77777777" w:rsidR="00E87723" w:rsidRPr="00CE3AF2" w:rsidRDefault="00E87723" w:rsidP="00E87723">
      <w:pPr>
        <w:pStyle w:val="BodyText"/>
        <w:keepNext w:val="0"/>
        <w:numPr>
          <w:ilvl w:val="0"/>
          <w:numId w:val="22"/>
        </w:numPr>
        <w:rPr>
          <w:ins w:id="834" w:author="Steffen Maerdian" w:date="2018-04-18T18:11:00Z"/>
          <w:sz w:val="24"/>
          <w:szCs w:val="24"/>
          <w:lang w:eastAsia="en-US"/>
        </w:rPr>
      </w:pPr>
      <w:ins w:id="835" w:author="Steffen Maerdian" w:date="2018-04-18T18:11:00Z">
        <w:r w:rsidRPr="00CE3AF2">
          <w:rPr>
            <w:sz w:val="24"/>
            <w:szCs w:val="24"/>
            <w:lang w:eastAsia="en-US"/>
          </w:rPr>
          <w:t>Which fields are mandatory from a business perspective?</w:t>
        </w:r>
      </w:ins>
    </w:p>
    <w:p w14:paraId="49A543DD" w14:textId="77777777" w:rsidR="00E87723" w:rsidRPr="00CE3AF2" w:rsidRDefault="00E87723" w:rsidP="00E87723">
      <w:pPr>
        <w:pStyle w:val="BodyText"/>
        <w:keepNext w:val="0"/>
        <w:numPr>
          <w:ilvl w:val="0"/>
          <w:numId w:val="22"/>
        </w:numPr>
        <w:rPr>
          <w:ins w:id="836" w:author="Steffen Maerdian" w:date="2018-04-18T18:11:00Z"/>
          <w:sz w:val="24"/>
          <w:szCs w:val="24"/>
          <w:lang w:eastAsia="en-US"/>
        </w:rPr>
      </w:pPr>
      <w:ins w:id="837" w:author="Steffen Maerdian" w:date="2018-04-18T18:11:00Z">
        <w:r w:rsidRPr="00CE3AF2">
          <w:rPr>
            <w:sz w:val="24"/>
            <w:szCs w:val="24"/>
            <w:lang w:eastAsia="en-US"/>
          </w:rPr>
          <w:t xml:space="preserve">Data </w:t>
        </w:r>
        <w:commentRangeStart w:id="838"/>
        <w:commentRangeStart w:id="839"/>
        <w:r w:rsidRPr="00CE3AF2">
          <w:rPr>
            <w:sz w:val="24"/>
            <w:szCs w:val="24"/>
            <w:lang w:eastAsia="en-US"/>
          </w:rPr>
          <w:t>integrity</w:t>
        </w:r>
        <w:commentRangeEnd w:id="838"/>
        <w:r w:rsidRPr="00CE3AF2">
          <w:rPr>
            <w:rStyle w:val="CommentReference"/>
            <w:rFonts w:eastAsia="Times New Roman"/>
            <w:sz w:val="24"/>
            <w:szCs w:val="24"/>
            <w:lang w:eastAsia="en-US"/>
          </w:rPr>
          <w:commentReference w:id="838"/>
        </w:r>
        <w:commentRangeEnd w:id="839"/>
        <w:r w:rsidRPr="00CE3AF2">
          <w:rPr>
            <w:rStyle w:val="CommentReference"/>
            <w:rFonts w:eastAsia="Times New Roman"/>
            <w:sz w:val="24"/>
            <w:szCs w:val="24"/>
            <w:lang w:eastAsia="en-US"/>
          </w:rPr>
          <w:commentReference w:id="839"/>
        </w:r>
        <w:r w:rsidRPr="00CE3AF2">
          <w:rPr>
            <w:sz w:val="24"/>
            <w:szCs w:val="24"/>
            <w:lang w:eastAsia="en-US"/>
          </w:rPr>
          <w:t>.</w:t>
        </w:r>
      </w:ins>
    </w:p>
    <w:p w14:paraId="642955DE" w14:textId="77777777" w:rsidR="00E87723" w:rsidRPr="00CE3AF2" w:rsidRDefault="00E87723" w:rsidP="00E87723">
      <w:pPr>
        <w:keepNext w:val="0"/>
        <w:numPr>
          <w:ilvl w:val="1"/>
          <w:numId w:val="22"/>
        </w:numPr>
        <w:spacing w:before="120" w:after="120"/>
        <w:rPr>
          <w:ins w:id="840" w:author="Steffen Maerdian" w:date="2018-04-18T18:11:00Z"/>
          <w:rFonts w:cs="Arial"/>
        </w:rPr>
      </w:pPr>
      <w:ins w:id="841" w:author="Steffen Maerdian" w:date="2018-04-18T18:11:00Z">
        <w:r w:rsidRPr="00CE3AF2">
          <w:rPr>
            <w:rFonts w:cs="Arial"/>
          </w:rPr>
          <w:t>There are different approaches that TASCore can employ to test data integrity, depending on future user stories and tasks that will define requirements:</w:t>
        </w:r>
      </w:ins>
    </w:p>
    <w:p w14:paraId="20D004A9" w14:textId="77777777" w:rsidR="00E87723" w:rsidRPr="00CE3AF2" w:rsidRDefault="00E87723" w:rsidP="00E87723">
      <w:pPr>
        <w:keepNext w:val="0"/>
        <w:numPr>
          <w:ilvl w:val="2"/>
          <w:numId w:val="22"/>
        </w:numPr>
        <w:spacing w:before="120" w:after="120"/>
        <w:rPr>
          <w:ins w:id="842" w:author="Steffen Maerdian" w:date="2018-04-18T18:11:00Z"/>
          <w:rFonts w:cs="Arial"/>
        </w:rPr>
      </w:pPr>
      <w:ins w:id="843" w:author="Steffen Maerdian" w:date="2018-04-18T18:11:00Z">
        <w:r w:rsidRPr="00CE3AF2">
          <w:rPr>
            <w:rFonts w:cs="Arial"/>
          </w:rPr>
          <w:lastRenderedPageBreak/>
          <w:t>Comparing the source data with the output data.</w:t>
        </w:r>
      </w:ins>
    </w:p>
    <w:p w14:paraId="674F8728" w14:textId="77777777" w:rsidR="00E87723" w:rsidRPr="00CE3AF2" w:rsidRDefault="00E87723" w:rsidP="00E87723">
      <w:pPr>
        <w:keepNext w:val="0"/>
        <w:numPr>
          <w:ilvl w:val="2"/>
          <w:numId w:val="22"/>
        </w:numPr>
        <w:spacing w:before="120" w:after="120"/>
        <w:rPr>
          <w:ins w:id="844" w:author="Steffen Maerdian" w:date="2018-04-18T18:11:00Z"/>
          <w:rFonts w:cs="Arial"/>
        </w:rPr>
      </w:pPr>
      <w:ins w:id="845" w:author="Steffen Maerdian" w:date="2018-04-18T18:11:00Z">
        <w:r w:rsidRPr="00CE3AF2">
          <w:rPr>
            <w:rFonts w:cs="Arial"/>
          </w:rPr>
          <w:t xml:space="preserve">Parallel testing: Run data through existing data flow and through the new data flow and make sure data match. </w:t>
        </w:r>
      </w:ins>
    </w:p>
    <w:p w14:paraId="7100F979" w14:textId="77777777" w:rsidR="00E87723" w:rsidRPr="00CE3AF2" w:rsidRDefault="00E87723" w:rsidP="00E87723">
      <w:pPr>
        <w:keepNext w:val="0"/>
        <w:numPr>
          <w:ilvl w:val="2"/>
          <w:numId w:val="22"/>
        </w:numPr>
        <w:spacing w:before="120" w:after="120"/>
        <w:rPr>
          <w:ins w:id="846" w:author="Steffen Maerdian" w:date="2018-04-18T18:11:00Z"/>
          <w:rFonts w:cs="Arial"/>
        </w:rPr>
      </w:pPr>
      <w:ins w:id="847" w:author="Steffen Maerdian" w:date="2018-04-18T18:11:00Z">
        <w:r w:rsidRPr="00CE3AF2">
          <w:rPr>
            <w:rFonts w:cs="Arial"/>
          </w:rPr>
          <w:t>Conformance testing (FHIR)</w:t>
        </w:r>
      </w:ins>
    </w:p>
    <w:p w14:paraId="4D6F7F08" w14:textId="77777777" w:rsidR="00E87723" w:rsidRPr="00CE3AF2" w:rsidRDefault="00E87723" w:rsidP="00E87723">
      <w:pPr>
        <w:keepNext w:val="0"/>
        <w:numPr>
          <w:ilvl w:val="2"/>
          <w:numId w:val="22"/>
        </w:numPr>
        <w:spacing w:before="120" w:after="120"/>
        <w:rPr>
          <w:ins w:id="848" w:author="Steffen Maerdian" w:date="2018-04-18T18:11:00Z"/>
          <w:rFonts w:cs="Arial"/>
        </w:rPr>
      </w:pPr>
      <w:ins w:id="849" w:author="Steffen Maerdian" w:date="2018-04-18T18:11:00Z">
        <w:r w:rsidRPr="00CE3AF2">
          <w:rPr>
            <w:rFonts w:cs="Arial"/>
          </w:rPr>
          <w:t xml:space="preserve">Data conformity to business specs  </w:t>
        </w:r>
      </w:ins>
    </w:p>
    <w:p w14:paraId="49693B49" w14:textId="77777777" w:rsidR="00E87723" w:rsidRPr="00CE3AF2" w:rsidRDefault="00E87723" w:rsidP="00E87723">
      <w:pPr>
        <w:keepNext w:val="0"/>
        <w:numPr>
          <w:ilvl w:val="3"/>
          <w:numId w:val="22"/>
        </w:numPr>
        <w:spacing w:before="120" w:after="120"/>
        <w:rPr>
          <w:ins w:id="850" w:author="Steffen Maerdian" w:date="2018-04-18T18:11:00Z"/>
          <w:rFonts w:cs="Arial"/>
        </w:rPr>
      </w:pPr>
      <w:ins w:id="851" w:author="Steffen Maerdian" w:date="2018-04-18T18:11:00Z">
        <w:r w:rsidRPr="00CE3AF2">
          <w:rPr>
            <w:rFonts w:cs="Arial"/>
          </w:rPr>
          <w:t>Date format</w:t>
        </w:r>
      </w:ins>
    </w:p>
    <w:p w14:paraId="65143024" w14:textId="77777777" w:rsidR="00E87723" w:rsidRPr="00CE3AF2" w:rsidRDefault="00E87723" w:rsidP="00E87723">
      <w:pPr>
        <w:keepNext w:val="0"/>
        <w:numPr>
          <w:ilvl w:val="3"/>
          <w:numId w:val="22"/>
        </w:numPr>
        <w:spacing w:before="120" w:after="120"/>
        <w:rPr>
          <w:ins w:id="852" w:author="Steffen Maerdian" w:date="2018-04-18T18:11:00Z"/>
          <w:rFonts w:cs="Arial"/>
        </w:rPr>
      </w:pPr>
      <w:ins w:id="853" w:author="Steffen Maerdian" w:date="2018-04-18T18:11:00Z">
        <w:r w:rsidRPr="00CE3AF2">
          <w:rPr>
            <w:rFonts w:cs="Arial"/>
          </w:rPr>
          <w:t>Decimal places</w:t>
        </w:r>
      </w:ins>
    </w:p>
    <w:p w14:paraId="5287C000" w14:textId="77777777" w:rsidR="00E87723" w:rsidRPr="00CE3AF2" w:rsidRDefault="00E87723" w:rsidP="00E87723">
      <w:pPr>
        <w:keepNext w:val="0"/>
        <w:numPr>
          <w:ilvl w:val="3"/>
          <w:numId w:val="22"/>
        </w:numPr>
        <w:spacing w:before="120" w:after="120"/>
        <w:rPr>
          <w:ins w:id="854" w:author="Steffen Maerdian" w:date="2018-04-18T18:11:00Z"/>
          <w:rFonts w:cs="Arial"/>
        </w:rPr>
      </w:pPr>
      <w:ins w:id="855" w:author="Steffen Maerdian" w:date="2018-04-18T18:11:00Z">
        <w:r w:rsidRPr="00CE3AF2">
          <w:rPr>
            <w:rFonts w:cs="Arial"/>
          </w:rPr>
          <w:t xml:space="preserve">Currency notations </w:t>
        </w:r>
      </w:ins>
    </w:p>
    <w:p w14:paraId="3CDDA18F" w14:textId="77777777" w:rsidR="00E87723" w:rsidRPr="00CE3AF2" w:rsidRDefault="00E87723" w:rsidP="00E87723">
      <w:pPr>
        <w:keepNext w:val="0"/>
        <w:numPr>
          <w:ilvl w:val="3"/>
          <w:numId w:val="22"/>
        </w:numPr>
        <w:spacing w:before="120" w:after="120"/>
        <w:rPr>
          <w:ins w:id="856" w:author="Steffen Maerdian" w:date="2018-04-18T18:11:00Z"/>
          <w:rFonts w:cs="Arial"/>
        </w:rPr>
      </w:pPr>
      <w:ins w:id="857" w:author="Steffen Maerdian" w:date="2018-04-18T18:11:00Z">
        <w:r w:rsidRPr="00CE3AF2">
          <w:rPr>
            <w:rFonts w:cs="Arial"/>
          </w:rPr>
          <w:t>Etc.</w:t>
        </w:r>
      </w:ins>
    </w:p>
    <w:p w14:paraId="1D8BB176" w14:textId="77777777" w:rsidR="00E87723" w:rsidRPr="00CE3AF2" w:rsidRDefault="00E87723" w:rsidP="00E87723">
      <w:pPr>
        <w:pStyle w:val="BodyText"/>
        <w:ind w:left="2160"/>
        <w:rPr>
          <w:ins w:id="858" w:author="Steffen Maerdian" w:date="2018-04-18T18:11:00Z"/>
          <w:sz w:val="24"/>
          <w:szCs w:val="24"/>
          <w:lang w:eastAsia="en-US"/>
        </w:rPr>
      </w:pPr>
    </w:p>
    <w:p w14:paraId="1323AC6C" w14:textId="77777777" w:rsidR="00E87723" w:rsidRPr="00CE3AF2" w:rsidRDefault="00E87723" w:rsidP="00E87723">
      <w:pPr>
        <w:pStyle w:val="BodyText"/>
        <w:keepNext w:val="0"/>
        <w:numPr>
          <w:ilvl w:val="0"/>
          <w:numId w:val="22"/>
        </w:numPr>
        <w:rPr>
          <w:ins w:id="859" w:author="Steffen Maerdian" w:date="2018-04-18T18:11:00Z"/>
          <w:sz w:val="24"/>
          <w:szCs w:val="24"/>
          <w:lang w:eastAsia="en-US"/>
        </w:rPr>
      </w:pPr>
      <w:ins w:id="860" w:author="Steffen Maerdian" w:date="2018-04-18T18:11:00Z">
        <w:r w:rsidRPr="00CE3AF2">
          <w:rPr>
            <w:sz w:val="24"/>
            <w:szCs w:val="24"/>
          </w:rPr>
          <w:t xml:space="preserve">Error handling </w:t>
        </w:r>
      </w:ins>
    </w:p>
    <w:bookmarkEnd w:id="830"/>
    <w:p w14:paraId="2F339AF5" w14:textId="5E12E70C" w:rsidR="00957B9F" w:rsidRPr="00513907" w:rsidDel="00E87723" w:rsidRDefault="00957B9F" w:rsidP="00957B9F">
      <w:pPr>
        <w:rPr>
          <w:del w:id="861" w:author="Steffen Maerdian" w:date="2018-04-18T18:11:00Z"/>
        </w:rPr>
      </w:pPr>
      <w:del w:id="862" w:author="Steffen Maerdian" w:date="2018-04-18T18:11:00Z">
        <w:r w:rsidDel="00E87723">
          <w:delText xml:space="preserve"> </w:delText>
        </w:r>
        <w:r w:rsidRPr="00957B9F" w:rsidDel="00E87723">
          <w:delText xml:space="preserve">Testing </w:delText>
        </w:r>
        <w:r w:rsidRPr="00513907" w:rsidDel="00E87723">
          <w:delText>the FHIR conformance will be based on HTTPS://www.hl7.org/fhir/validation.html.</w:delText>
        </w:r>
      </w:del>
    </w:p>
    <w:p w14:paraId="69CC8337" w14:textId="49EDFAD9" w:rsidR="00957B9F" w:rsidRPr="00513907" w:rsidDel="00E87723" w:rsidRDefault="00957B9F" w:rsidP="00957B9F">
      <w:pPr>
        <w:rPr>
          <w:del w:id="863" w:author="Steffen Maerdian" w:date="2018-04-18T18:11:00Z"/>
        </w:rPr>
      </w:pPr>
      <w:del w:id="864" w:author="Steffen Maerdian" w:date="2018-04-18T18:11:00Z">
        <w:r w:rsidRPr="00513907" w:rsidDel="00E87723">
          <w:delText>Business Rules will have to be specifically defined in user stories by the eBilling team.</w:delText>
        </w:r>
      </w:del>
    </w:p>
    <w:p w14:paraId="65D2C97E" w14:textId="7CB8A8DB" w:rsidR="00957B9F" w:rsidDel="00E87723" w:rsidRDefault="00957B9F" w:rsidP="00957B9F">
      <w:pPr>
        <w:pStyle w:val="ListParagraph"/>
        <w:numPr>
          <w:ilvl w:val="0"/>
          <w:numId w:val="26"/>
        </w:numPr>
        <w:rPr>
          <w:del w:id="865" w:author="Steffen Maerdian" w:date="2018-04-18T18:11:00Z"/>
        </w:rPr>
      </w:pPr>
      <w:del w:id="866" w:author="Steffen Maerdian" w:date="2018-04-18T18:11:00Z">
        <w:r w:rsidRPr="00513907" w:rsidDel="00E87723">
          <w:delText>Which fields are mandatory from a business perspective?</w:delText>
        </w:r>
      </w:del>
    </w:p>
    <w:p w14:paraId="67820C8B" w14:textId="41ECB64A" w:rsidR="00957B9F" w:rsidDel="00E87723" w:rsidRDefault="00957B9F" w:rsidP="00957B9F">
      <w:pPr>
        <w:pStyle w:val="ListParagraph"/>
        <w:numPr>
          <w:ilvl w:val="0"/>
          <w:numId w:val="26"/>
        </w:numPr>
        <w:rPr>
          <w:del w:id="867" w:author="Steffen Maerdian" w:date="2018-04-18T18:11:00Z"/>
        </w:rPr>
      </w:pPr>
      <w:del w:id="868" w:author="Steffen Maerdian" w:date="2018-04-18T18:11:00Z">
        <w:r w:rsidDel="00E87723">
          <w:delText>D</w:delText>
        </w:r>
        <w:r w:rsidRPr="009400B6" w:rsidDel="00E87723">
          <w:delText>ata integrity</w:delText>
        </w:r>
      </w:del>
    </w:p>
    <w:p w14:paraId="6C2B2FDE" w14:textId="77777777" w:rsidR="00A640B1" w:rsidRPr="00A640B1" w:rsidRDefault="00A640B1" w:rsidP="00A640B1">
      <w:pPr>
        <w:pStyle w:val="BodyText"/>
        <w:rPr>
          <w:lang w:eastAsia="en-US"/>
        </w:rPr>
      </w:pPr>
    </w:p>
    <w:p w14:paraId="395E2F09" w14:textId="6EB06125" w:rsidR="00377177" w:rsidRPr="00FE0AC2" w:rsidRDefault="00377177" w:rsidP="004B4F65">
      <w:pPr>
        <w:pStyle w:val="Heading3"/>
        <w:rPr>
          <w:szCs w:val="24"/>
        </w:rPr>
      </w:pPr>
      <w:bookmarkStart w:id="869" w:name="_Toc512426465"/>
      <w:r w:rsidRPr="00FE0AC2">
        <w:rPr>
          <w:szCs w:val="24"/>
        </w:rPr>
        <w:t>Completeness</w:t>
      </w:r>
      <w:bookmarkEnd w:id="869"/>
    </w:p>
    <w:p w14:paraId="6EEE475D" w14:textId="0CC9FEE5" w:rsidR="00957B9F" w:rsidRDefault="00957B9F" w:rsidP="00957B9F">
      <w:r>
        <w:t xml:space="preserve"> </w:t>
      </w:r>
      <w:r w:rsidRPr="00513907">
        <w:t>Tests defined in section 2.10.1 must cover all the FHIR resources that are defined in section 2.6.1 in consideration of any functional user story.</w:t>
      </w:r>
    </w:p>
    <w:p w14:paraId="25AE9734" w14:textId="35EB5F70" w:rsidR="00957B9F" w:rsidRDefault="00957B9F" w:rsidP="00957B9F"/>
    <w:p w14:paraId="21B91259" w14:textId="2348678F" w:rsidR="00957B9F" w:rsidRDefault="00957B9F" w:rsidP="00957B9F">
      <w:pPr>
        <w:pStyle w:val="Heading3"/>
      </w:pPr>
      <w:r>
        <w:t xml:space="preserve"> </w:t>
      </w:r>
      <w:bookmarkStart w:id="870" w:name="_Toc512426466"/>
      <w:r>
        <w:t>Load Testing</w:t>
      </w:r>
      <w:bookmarkEnd w:id="870"/>
    </w:p>
    <w:p w14:paraId="0BF3393E" w14:textId="77777777" w:rsidR="00957B9F" w:rsidRPr="00513907" w:rsidRDefault="00957B9F" w:rsidP="00957B9F">
      <w:r w:rsidRPr="00513907">
        <w:t>Bench mark tests must be performed based on individual use case requirements.</w:t>
      </w:r>
    </w:p>
    <w:p w14:paraId="0CE7B5ED" w14:textId="77777777" w:rsidR="00957B9F" w:rsidRPr="005559F3" w:rsidRDefault="00957B9F" w:rsidP="00957B9F">
      <w:pPr>
        <w:pStyle w:val="BodyText"/>
        <w:rPr>
          <w:lang w:eastAsia="en-US"/>
        </w:rPr>
      </w:pPr>
    </w:p>
    <w:p w14:paraId="2BB9A4C7" w14:textId="77777777" w:rsidR="00957B9F" w:rsidRPr="00513907" w:rsidRDefault="00957B9F" w:rsidP="00513907">
      <w:pPr>
        <w:pStyle w:val="BodyText"/>
      </w:pPr>
    </w:p>
    <w:p w14:paraId="7F8BB11D" w14:textId="424CFF04" w:rsidR="00A640B1" w:rsidRDefault="00A640B1" w:rsidP="00A640B1">
      <w:pPr>
        <w:pStyle w:val="BodyText"/>
        <w:rPr>
          <w:lang w:eastAsia="en-US"/>
        </w:rPr>
      </w:pPr>
    </w:p>
    <w:p w14:paraId="1EE01578" w14:textId="52DB76C1" w:rsidR="0061579A" w:rsidRDefault="0061579A" w:rsidP="00A640B1">
      <w:pPr>
        <w:pStyle w:val="BodyText"/>
        <w:rPr>
          <w:lang w:eastAsia="en-US"/>
        </w:rPr>
      </w:pPr>
    </w:p>
    <w:p w14:paraId="4867ADC5" w14:textId="0E9680FD" w:rsidR="0061579A" w:rsidRDefault="0061579A" w:rsidP="00A640B1">
      <w:pPr>
        <w:pStyle w:val="BodyText"/>
        <w:rPr>
          <w:lang w:eastAsia="en-US"/>
        </w:rPr>
      </w:pPr>
    </w:p>
    <w:p w14:paraId="3EDF301E" w14:textId="754C2182" w:rsidR="0061579A" w:rsidRDefault="0061579A" w:rsidP="00A640B1">
      <w:pPr>
        <w:pStyle w:val="BodyText"/>
        <w:rPr>
          <w:lang w:eastAsia="en-US"/>
        </w:rPr>
      </w:pPr>
    </w:p>
    <w:p w14:paraId="04AE6A32" w14:textId="77777777" w:rsidR="0061579A" w:rsidRPr="00A640B1" w:rsidRDefault="0061579A" w:rsidP="00A640B1">
      <w:pPr>
        <w:pStyle w:val="BodyText"/>
        <w:rPr>
          <w:lang w:eastAsia="en-US"/>
        </w:rPr>
      </w:pPr>
    </w:p>
    <w:p w14:paraId="126FCC1E" w14:textId="0EC0281F" w:rsidR="00377177" w:rsidRPr="00FE0AC2" w:rsidRDefault="00377177" w:rsidP="004B4F65">
      <w:pPr>
        <w:pStyle w:val="Heading2"/>
      </w:pPr>
      <w:bookmarkStart w:id="871" w:name="_Toc512426467"/>
      <w:r w:rsidRPr="00FE0AC2">
        <w:t>Policies and Constraints</w:t>
      </w:r>
      <w:bookmarkEnd w:id="871"/>
    </w:p>
    <w:p w14:paraId="7B553B00" w14:textId="413B7094" w:rsidR="00377177" w:rsidRPr="00FE0AC2" w:rsidRDefault="00377177" w:rsidP="004B4F65">
      <w:pPr>
        <w:pStyle w:val="Heading3"/>
        <w:rPr>
          <w:szCs w:val="24"/>
        </w:rPr>
      </w:pPr>
      <w:bookmarkStart w:id="872" w:name="_Toc512426468"/>
      <w:r w:rsidRPr="00FE0AC2">
        <w:rPr>
          <w:szCs w:val="24"/>
        </w:rPr>
        <w:t>HIPAA Compliance</w:t>
      </w:r>
      <w:bookmarkEnd w:id="872"/>
      <w:r w:rsidRPr="00FE0AC2">
        <w:rPr>
          <w:szCs w:val="24"/>
        </w:rPr>
        <w:t xml:space="preserve"> </w:t>
      </w:r>
    </w:p>
    <w:p w14:paraId="66096649" w14:textId="0EBB5A03" w:rsidR="00377177" w:rsidRPr="00377177" w:rsidRDefault="00D136C5" w:rsidP="004B4F65">
      <w:bookmarkStart w:id="873" w:name="_Hlk507664161"/>
      <w:r w:rsidRPr="00D43B3E">
        <w:t xml:space="preserve">FSC receives transactions and then translates them into standard </w:t>
      </w:r>
      <w:r w:rsidR="00751C86" w:rsidRPr="008600BE">
        <w:t>ASC X12N/005010 275 Additional Information to Support a Health Care Claim or Encounter</w:t>
      </w:r>
      <w:r w:rsidR="00751C86" w:rsidRPr="00D43B3E">
        <w:t xml:space="preserve"> </w:t>
      </w:r>
      <w:r w:rsidR="00894C23">
        <w:t xml:space="preserve">message, </w:t>
      </w:r>
      <w:r w:rsidRPr="00D43B3E">
        <w:t xml:space="preserve">validates </w:t>
      </w:r>
      <w:r w:rsidR="009B42E9" w:rsidRPr="00D43B3E">
        <w:t>whether</w:t>
      </w:r>
      <w:r w:rsidRPr="00D43B3E">
        <w:t xml:space="preserve"> the data complies with HIPAA standards</w:t>
      </w:r>
      <w:r w:rsidR="00894C23">
        <w:t>,</w:t>
      </w:r>
      <w:r w:rsidRPr="00D43B3E">
        <w:t xml:space="preserve"> and then forwards the claim data to the VA Healthcare Clearing House (HCCH).</w:t>
      </w:r>
      <w:bookmarkEnd w:id="873"/>
    </w:p>
    <w:p w14:paraId="054FEF43" w14:textId="77777777" w:rsidR="00995F9B" w:rsidRDefault="00995F9B" w:rsidP="00995F9B">
      <w:pPr>
        <w:pStyle w:val="BodyText"/>
        <w:ind w:left="360"/>
        <w:sectPr w:rsidR="00995F9B" w:rsidSect="006E4B3F">
          <w:headerReference w:type="even" r:id="rId28"/>
          <w:footerReference w:type="even" r:id="rId29"/>
          <w:pgSz w:w="12240" w:h="15840" w:code="1"/>
          <w:pgMar w:top="1440" w:right="1440" w:bottom="1440" w:left="1440" w:header="720" w:footer="720" w:gutter="0"/>
          <w:pgNumType w:start="1"/>
          <w:cols w:space="720"/>
          <w:docGrid w:linePitch="360"/>
        </w:sectPr>
      </w:pPr>
      <w:bookmarkStart w:id="874" w:name="_Toc216071626"/>
      <w:bookmarkEnd w:id="803"/>
      <w:bookmarkEnd w:id="804"/>
      <w:bookmarkEnd w:id="805"/>
      <w:bookmarkEnd w:id="806"/>
    </w:p>
    <w:p w14:paraId="054FEF44" w14:textId="77777777" w:rsidR="00995F9B" w:rsidRDefault="00995F9B" w:rsidP="00995F9B">
      <w:pPr>
        <w:pStyle w:val="BodyText"/>
        <w:ind w:left="360"/>
      </w:pPr>
    </w:p>
    <w:p w14:paraId="054FEF45" w14:textId="14EF78E9" w:rsidR="00CC1A4D" w:rsidRPr="00FE0AC2" w:rsidRDefault="00D952B0" w:rsidP="00CC1A4D">
      <w:pPr>
        <w:pStyle w:val="Heading1"/>
      </w:pPr>
      <w:bookmarkStart w:id="875" w:name="_Toc263270971"/>
      <w:bookmarkStart w:id="876" w:name="_Toc263271250"/>
      <w:bookmarkStart w:id="877" w:name="_Toc377477611"/>
      <w:bookmarkStart w:id="878" w:name="_Toc512426469"/>
      <w:r w:rsidRPr="00FE0AC2">
        <w:t>Appendix A</w:t>
      </w:r>
      <w:bookmarkEnd w:id="1"/>
      <w:bookmarkEnd w:id="874"/>
      <w:bookmarkEnd w:id="875"/>
      <w:bookmarkEnd w:id="876"/>
      <w:bookmarkEnd w:id="877"/>
      <w:bookmarkEnd w:id="878"/>
    </w:p>
    <w:p w14:paraId="3275E7CE" w14:textId="7B26AF0B" w:rsidR="00377177" w:rsidRDefault="00377177" w:rsidP="004B4F65">
      <w:pPr>
        <w:pStyle w:val="Heading2"/>
      </w:pPr>
      <w:bookmarkStart w:id="879" w:name="_Toc512426470"/>
      <w:r w:rsidRPr="00FE0AC2">
        <w:t>Data Elements</w:t>
      </w:r>
      <w:bookmarkEnd w:id="879"/>
    </w:p>
    <w:p w14:paraId="6CA8D657" w14:textId="77777777" w:rsidR="0002244B" w:rsidRPr="009400B6" w:rsidRDefault="0002244B" w:rsidP="0002244B">
      <w:pPr>
        <w:pStyle w:val="BodyText"/>
        <w:rPr>
          <w:szCs w:val="24"/>
        </w:rPr>
      </w:pPr>
      <w:r w:rsidRPr="009400B6">
        <w:rPr>
          <w:sz w:val="24"/>
          <w:szCs w:val="24"/>
          <w:lang w:eastAsia="en-US"/>
        </w:rPr>
        <w:t>Data being exchanged between TAS and FSC will be formatted in FHIR using the JSON notation. Data elements are mapped into fields in FHIR resources. FHIR resources will be located inside a FHIR bundle.</w:t>
      </w:r>
    </w:p>
    <w:p w14:paraId="161632D5" w14:textId="77777777" w:rsidR="0002244B" w:rsidRPr="00513907" w:rsidRDefault="0002244B" w:rsidP="00513907">
      <w:pPr>
        <w:pStyle w:val="BodyText"/>
      </w:pPr>
    </w:p>
    <w:p w14:paraId="780BF152" w14:textId="3DB013D3" w:rsidR="00377177" w:rsidRPr="00FE0AC2" w:rsidRDefault="00377177" w:rsidP="004B4F65">
      <w:pPr>
        <w:pStyle w:val="Heading2"/>
      </w:pPr>
      <w:bookmarkStart w:id="880" w:name="_Bundle"/>
      <w:bookmarkStart w:id="881" w:name="_Toc512426471"/>
      <w:bookmarkEnd w:id="880"/>
      <w:r w:rsidRPr="00FE0AC2">
        <w:t>Bundle</w:t>
      </w:r>
      <w:r w:rsidR="0002244B">
        <w:t xml:space="preserve"> (275)</w:t>
      </w:r>
      <w:bookmarkEnd w:id="881"/>
    </w:p>
    <w:p w14:paraId="5FD7D081" w14:textId="0D937C90" w:rsidR="00B60317" w:rsidRPr="000F354C" w:rsidRDefault="00B60317" w:rsidP="00B60317">
      <w:pPr>
        <w:pStyle w:val="BodyText"/>
        <w:rPr>
          <w:sz w:val="24"/>
          <w:szCs w:val="24"/>
          <w:lang w:eastAsia="en-US"/>
        </w:rPr>
      </w:pPr>
      <w:bookmarkStart w:id="882" w:name="_Hlk507664266"/>
      <w:r w:rsidRPr="000F354C">
        <w:rPr>
          <w:sz w:val="24"/>
          <w:szCs w:val="24"/>
          <w:lang w:eastAsia="en-US"/>
        </w:rPr>
        <w:t>Repeating fields within a segment need context definition so they can be differentiated within a segment. Also, repeating fields across multiple segments need to be differentiated. Following steps have been used to assign context to fields.</w:t>
      </w:r>
    </w:p>
    <w:p w14:paraId="7566DE2B" w14:textId="03595FDA" w:rsidR="00B60317" w:rsidRPr="000F354C" w:rsidRDefault="00B60317" w:rsidP="00944285">
      <w:pPr>
        <w:pStyle w:val="BodyText"/>
        <w:numPr>
          <w:ilvl w:val="0"/>
          <w:numId w:val="25"/>
        </w:numPr>
        <w:rPr>
          <w:sz w:val="24"/>
          <w:szCs w:val="24"/>
          <w:lang w:eastAsia="en-US"/>
        </w:rPr>
      </w:pPr>
      <w:r w:rsidRPr="000F354C">
        <w:rPr>
          <w:sz w:val="24"/>
          <w:szCs w:val="24"/>
          <w:lang w:eastAsia="en-US"/>
        </w:rPr>
        <w:t>Identify the segment where the resource is located (Bundle.entry.extension.url="segment" and Bundle.entry.extension.valueString="27</w:t>
      </w:r>
      <w:r w:rsidR="00944285">
        <w:rPr>
          <w:sz w:val="24"/>
          <w:szCs w:val="24"/>
          <w:lang w:eastAsia="en-US"/>
        </w:rPr>
        <w:t>5</w:t>
      </w:r>
      <w:r w:rsidRPr="000F354C">
        <w:rPr>
          <w:sz w:val="24"/>
          <w:szCs w:val="24"/>
          <w:lang w:eastAsia="en-US"/>
        </w:rPr>
        <w:t>-EVN") [MessageType-Segment]</w:t>
      </w:r>
    </w:p>
    <w:p w14:paraId="06661AC0" w14:textId="311E551A" w:rsidR="00B60317" w:rsidRPr="000F354C" w:rsidRDefault="00B60317" w:rsidP="00944285">
      <w:pPr>
        <w:pStyle w:val="BodyText"/>
        <w:numPr>
          <w:ilvl w:val="0"/>
          <w:numId w:val="25"/>
        </w:numPr>
        <w:rPr>
          <w:sz w:val="24"/>
          <w:szCs w:val="24"/>
          <w:lang w:eastAsia="en-US"/>
        </w:rPr>
      </w:pPr>
      <w:r w:rsidRPr="000F354C">
        <w:rPr>
          <w:sz w:val="24"/>
          <w:szCs w:val="24"/>
          <w:lang w:eastAsia="en-US"/>
        </w:rPr>
        <w:t>Where elements repeat within a segment use extension.valueString to identify field (Basic.extension.url="sequence" and Basic.extension.valueString="27</w:t>
      </w:r>
      <w:r w:rsidR="00944285">
        <w:rPr>
          <w:sz w:val="24"/>
          <w:szCs w:val="24"/>
          <w:lang w:eastAsia="en-US"/>
        </w:rPr>
        <w:t>5</w:t>
      </w:r>
      <w:r w:rsidRPr="000F354C">
        <w:rPr>
          <w:sz w:val="24"/>
          <w:szCs w:val="24"/>
          <w:lang w:eastAsia="en-US"/>
        </w:rPr>
        <w:t>-MSH-16" or Location.identifier.extension.url="sequence" and Location.identifier.extension.valueString="27</w:t>
      </w:r>
      <w:r w:rsidR="00944285">
        <w:rPr>
          <w:sz w:val="24"/>
          <w:szCs w:val="24"/>
          <w:lang w:eastAsia="en-US"/>
        </w:rPr>
        <w:t>5</w:t>
      </w:r>
      <w:r w:rsidRPr="000F354C">
        <w:rPr>
          <w:sz w:val="24"/>
          <w:szCs w:val="24"/>
          <w:lang w:eastAsia="en-US"/>
        </w:rPr>
        <w:t>-MSH-3") [MessageType-Segment-Field]</w:t>
      </w:r>
    </w:p>
    <w:p w14:paraId="4A53C26F" w14:textId="5B5C0860" w:rsidR="00F33A02" w:rsidRDefault="00B60317" w:rsidP="00F33A02">
      <w:pPr>
        <w:pStyle w:val="BodyText"/>
        <w:numPr>
          <w:ilvl w:val="0"/>
          <w:numId w:val="25"/>
        </w:numPr>
        <w:rPr>
          <w:lang w:eastAsia="en-US"/>
        </w:rPr>
      </w:pPr>
      <w:r w:rsidRPr="000F354C">
        <w:rPr>
          <w:sz w:val="24"/>
          <w:szCs w:val="24"/>
          <w:lang w:eastAsia="en-US"/>
        </w:rPr>
        <w:t>Repeating segments will include an incrementing id (MSA1, MSA2, ...)</w:t>
      </w:r>
    </w:p>
    <w:p w14:paraId="74BA2E4D" w14:textId="6BE0BD04" w:rsidR="00F33A02" w:rsidRDefault="006D6631" w:rsidP="00CD4A9F">
      <w:pPr>
        <w:pStyle w:val="Heading3"/>
      </w:pPr>
      <w:r>
        <w:t xml:space="preserve">  </w:t>
      </w:r>
      <w:bookmarkStart w:id="883" w:name="_Toc512426472"/>
      <w:r w:rsidR="00F33A02">
        <w:t>275 Add</w:t>
      </w:r>
      <w:r w:rsidR="0061579A">
        <w:t>i</w:t>
      </w:r>
      <w:r w:rsidR="00F33A02">
        <w:t>t</w:t>
      </w:r>
      <w:r w:rsidR="0061579A">
        <w:t>iona</w:t>
      </w:r>
      <w:r w:rsidR="00F33A02">
        <w:t>l Info</w:t>
      </w:r>
      <w:r w:rsidR="0061579A">
        <w:t>rmation</w:t>
      </w:r>
      <w:r w:rsidR="00F33A02">
        <w:t xml:space="preserve"> to Support a Claim or Encounter Bundle</w:t>
      </w:r>
      <w:bookmarkEnd w:id="883"/>
    </w:p>
    <w:p w14:paraId="2358CE54" w14:textId="5C1CFCA4" w:rsidR="00C87EBA" w:rsidRPr="00C87EBA" w:rsidDel="00D36007" w:rsidRDefault="00D36007" w:rsidP="00C87EBA">
      <w:pPr>
        <w:rPr>
          <w:del w:id="884" w:author="Steffen Maerdian" w:date="2018-05-01T15:06:00Z"/>
        </w:rPr>
      </w:pPr>
      <w:ins w:id="885" w:author="Steffen Maerdian" w:date="2018-05-01T15:07:00Z">
        <w:r>
          <w:object w:dxaOrig="1532" w:dyaOrig="991" w14:anchorId="5F1516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76.5pt;height:49.5pt" o:ole="">
              <v:imagedata r:id="rId30" o:title=""/>
            </v:shape>
            <o:OLEObject Type="Embed" ProgID="Package" ShapeID="_x0000_i1042" DrawAspect="Icon" ObjectID="_1586692403" r:id="rId31"/>
          </w:object>
        </w:r>
      </w:ins>
      <w:bookmarkStart w:id="886" w:name="_GoBack"/>
      <w:bookmarkEnd w:id="886"/>
      <w:del w:id="887" w:author="Steffen Maerdian" w:date="2018-05-01T15:06:00Z">
        <w:r w:rsidR="00C87EBA" w:rsidDel="00D36007">
          <w:delText>NOTE</w:delText>
        </w:r>
        <w:r w:rsidR="0061579A" w:rsidDel="00D36007">
          <w:delText>:</w:delText>
        </w:r>
        <w:r w:rsidR="00C87EBA" w:rsidDel="00D36007">
          <w:delText xml:space="preserve"> </w:delText>
        </w:r>
        <w:r w:rsidR="00C87EBA" w:rsidDel="00D36007">
          <w:rPr>
            <w:shd w:val="clear" w:color="auto" w:fill="FFFFFF"/>
          </w:rPr>
          <w:delText>The JSON bundle files are auto-generated using the mapping sheets. They may not be accurate and there are issues that we are aware of. We are continuing to fix the issues that we've identified.</w:delText>
        </w:r>
      </w:del>
    </w:p>
    <w:p w14:paraId="6699AE7A" w14:textId="78AEB8B1" w:rsidR="00C87EBA" w:rsidRPr="00C87EBA" w:rsidRDefault="00C87EBA" w:rsidP="00C87EBA">
      <w:pPr>
        <w:pStyle w:val="BodyText"/>
        <w:rPr>
          <w:lang w:eastAsia="en-US"/>
        </w:rPr>
      </w:pPr>
      <w:del w:id="888" w:author="Steffen Maerdian" w:date="2018-05-01T15:04:00Z">
        <w:r w:rsidDel="00D36007">
          <w:rPr>
            <w:lang w:eastAsia="en-US"/>
          </w:rPr>
          <w:object w:dxaOrig="1551" w:dyaOrig="1004" w14:anchorId="5605368B">
            <v:shape id="_x0000_i1025" type="#_x0000_t75" style="width:77.25pt;height:50.25pt" o:ole="">
              <v:imagedata r:id="rId32" o:title=""/>
            </v:shape>
            <o:OLEObject Type="Embed" ProgID="Package" ShapeID="_x0000_i1025" DrawAspect="Icon" ObjectID="_1586692404" r:id="rId33"/>
          </w:object>
        </w:r>
      </w:del>
    </w:p>
    <w:bookmarkEnd w:id="882"/>
    <w:p w14:paraId="7822952F" w14:textId="6DAF3EAC" w:rsidR="00B60317" w:rsidRDefault="00B60317" w:rsidP="00B60317">
      <w:pPr>
        <w:pStyle w:val="BodyText"/>
      </w:pPr>
    </w:p>
    <w:p w14:paraId="09CB9783" w14:textId="77777777" w:rsidR="001E43F8" w:rsidRDefault="001E43F8">
      <w:pPr>
        <w:keepNext w:val="0"/>
        <w:rPr>
          <w:rFonts w:cs="Arial"/>
          <w:b/>
          <w:iCs/>
          <w:kern w:val="32"/>
          <w:sz w:val="28"/>
          <w:szCs w:val="28"/>
        </w:rPr>
      </w:pPr>
      <w:r>
        <w:br w:type="page"/>
      </w:r>
    </w:p>
    <w:p w14:paraId="2A0F37F5" w14:textId="570C3149" w:rsidR="00377177" w:rsidRPr="00FE0AC2" w:rsidRDefault="00377177" w:rsidP="004B4F65">
      <w:pPr>
        <w:pStyle w:val="Heading2"/>
      </w:pPr>
      <w:bookmarkStart w:id="889" w:name="_Toc512426473"/>
      <w:r w:rsidRPr="00FE0AC2">
        <w:lastRenderedPageBreak/>
        <w:t>Resource Sections</w:t>
      </w:r>
      <w:bookmarkEnd w:id="889"/>
      <w:r w:rsidRPr="00FE0AC2">
        <w:t xml:space="preserve"> </w:t>
      </w:r>
    </w:p>
    <w:p w14:paraId="54FCBD4E" w14:textId="177E8B6A" w:rsidR="00B60317" w:rsidRPr="00FE0AC2" w:rsidRDefault="00B60317" w:rsidP="004B4F65">
      <w:pPr>
        <w:pStyle w:val="Heading3"/>
        <w:rPr>
          <w:szCs w:val="24"/>
        </w:rPr>
      </w:pPr>
      <w:bookmarkStart w:id="890" w:name="_275_Transaction_Resources"/>
      <w:bookmarkStart w:id="891" w:name="_Toc512426474"/>
      <w:bookmarkEnd w:id="890"/>
      <w:r w:rsidRPr="00FE0AC2">
        <w:rPr>
          <w:szCs w:val="24"/>
        </w:rPr>
        <w:t xml:space="preserve">275 Transaction </w:t>
      </w:r>
      <w:r w:rsidR="00D1523D">
        <w:rPr>
          <w:szCs w:val="24"/>
        </w:rPr>
        <w:t xml:space="preserve">FHIR Bundle </w:t>
      </w:r>
      <w:r w:rsidRPr="00FE0AC2">
        <w:rPr>
          <w:szCs w:val="24"/>
        </w:rPr>
        <w:t>Resources</w:t>
      </w:r>
      <w:bookmarkEnd w:id="891"/>
    </w:p>
    <w:p w14:paraId="43746BC2" w14:textId="3F97BB78" w:rsidR="00B60317" w:rsidRDefault="00B60317" w:rsidP="004B4F65">
      <w:pPr>
        <w:pStyle w:val="Heading4"/>
      </w:pPr>
      <w:r>
        <w:t>Basic</w:t>
      </w:r>
    </w:p>
    <w:p w14:paraId="7AC4FA1A" w14:textId="5000D44A" w:rsidR="00B60317" w:rsidRDefault="00F33A02" w:rsidP="00CD4A9F">
      <w:r>
        <w:t>See Basic resource in Bundle located in section 3.2.1</w:t>
      </w:r>
    </w:p>
    <w:p w14:paraId="4ADD044E" w14:textId="77777777" w:rsidR="0061579A" w:rsidRDefault="0061579A" w:rsidP="00CD4A9F"/>
    <w:p w14:paraId="61A408D5" w14:textId="14EC9D15" w:rsidR="00F33A02" w:rsidRDefault="00B60317" w:rsidP="00F33A02">
      <w:pPr>
        <w:pStyle w:val="Heading4"/>
      </w:pPr>
      <w:r>
        <w:t>Claim</w:t>
      </w:r>
    </w:p>
    <w:p w14:paraId="360FF3AB" w14:textId="3ECF9571" w:rsidR="001E43F8" w:rsidRDefault="001E43F8" w:rsidP="001E43F8">
      <w:r>
        <w:t>See Claim resource in Bundle located in section 3.2.1</w:t>
      </w:r>
    </w:p>
    <w:p w14:paraId="5452ED58" w14:textId="77777777" w:rsidR="00F33A02" w:rsidRPr="00CD4A9F" w:rsidRDefault="00F33A02" w:rsidP="00CD4A9F">
      <w:pPr>
        <w:pStyle w:val="BodyText"/>
        <w:rPr>
          <w:lang w:eastAsia="en-US"/>
        </w:rPr>
      </w:pPr>
    </w:p>
    <w:p w14:paraId="1A51BAA5" w14:textId="3CA4ECF6" w:rsidR="00B60317" w:rsidRDefault="00B60317" w:rsidP="004B4F65">
      <w:pPr>
        <w:pStyle w:val="Heading4"/>
      </w:pPr>
      <w:r>
        <w:t>Consent</w:t>
      </w:r>
    </w:p>
    <w:p w14:paraId="52607A68" w14:textId="572A507E" w:rsidR="001E43F8" w:rsidRDefault="001E43F8" w:rsidP="001E43F8">
      <w:r>
        <w:t>See Consent resource in Bundle located in section 3.2.1</w:t>
      </w:r>
    </w:p>
    <w:p w14:paraId="1E237C33" w14:textId="77777777" w:rsidR="001E43F8" w:rsidRPr="00CD4A9F" w:rsidRDefault="001E43F8" w:rsidP="00CD4A9F">
      <w:pPr>
        <w:pStyle w:val="BodyText"/>
        <w:rPr>
          <w:lang w:eastAsia="en-US"/>
        </w:rPr>
      </w:pPr>
    </w:p>
    <w:p w14:paraId="0A443389" w14:textId="0C248269" w:rsidR="00B60317" w:rsidRDefault="00B60317" w:rsidP="004B4F65">
      <w:pPr>
        <w:pStyle w:val="Heading4"/>
      </w:pPr>
      <w:r>
        <w:t>MessageHeader</w:t>
      </w:r>
    </w:p>
    <w:p w14:paraId="283DC2EF" w14:textId="6A3D91B8" w:rsidR="001E43F8" w:rsidRDefault="001E43F8" w:rsidP="001E43F8">
      <w:r>
        <w:t>See MessageHeader resource in Bundle located in section 3.2.1</w:t>
      </w:r>
    </w:p>
    <w:p w14:paraId="628A323D" w14:textId="6AB6358F" w:rsidR="00394ED2" w:rsidRDefault="00394ED2" w:rsidP="00394ED2"/>
    <w:p w14:paraId="6B31A243" w14:textId="77777777" w:rsidR="00394ED2" w:rsidRPr="00394ED2" w:rsidRDefault="00394ED2" w:rsidP="00394ED2"/>
    <w:p w14:paraId="3E44121D" w14:textId="3B361F18" w:rsidR="00377177" w:rsidRDefault="0061579A" w:rsidP="006C7205">
      <w:pPr>
        <w:pStyle w:val="Heading2"/>
      </w:pPr>
      <w:bookmarkStart w:id="892" w:name="_Toc512426475"/>
      <w:r>
        <w:t>Mapping Sheet</w:t>
      </w:r>
      <w:bookmarkEnd w:id="892"/>
    </w:p>
    <w:p w14:paraId="63EABF6D" w14:textId="77777777" w:rsidR="0061579A" w:rsidRDefault="0061579A" w:rsidP="0061579A">
      <w:r>
        <w:t>The following mapping sheet is for the 275 Addtl Info to Support a Claim or Encounter</w:t>
      </w:r>
    </w:p>
    <w:p w14:paraId="3FBEA4B8" w14:textId="77777777" w:rsidR="0061579A" w:rsidRDefault="0061579A" w:rsidP="0061579A">
      <w:r>
        <w:t>Note that at time of document prep, FSC review of the mapping is not complete so this may undergo change in the future.</w:t>
      </w:r>
    </w:p>
    <w:p w14:paraId="0FC204CF" w14:textId="77777777" w:rsidR="0061579A" w:rsidRDefault="0061579A" w:rsidP="0061579A"/>
    <w:p w14:paraId="26539F15" w14:textId="38970718" w:rsidR="0061579A" w:rsidRPr="0061579A" w:rsidRDefault="00265C0F" w:rsidP="0061579A">
      <w:pPr>
        <w:pStyle w:val="BodyText"/>
        <w:rPr>
          <w:lang w:eastAsia="en-US"/>
        </w:rPr>
      </w:pPr>
      <w:del w:id="893" w:author="Steffen Maerdian" w:date="2018-04-19T10:58:00Z">
        <w:r w:rsidDel="001C4FB8">
          <w:rPr>
            <w:lang w:eastAsia="en-US"/>
          </w:rPr>
          <w:object w:dxaOrig="1551" w:dyaOrig="1004" w14:anchorId="36C7F37D">
            <v:shape id="_x0000_i1026" type="#_x0000_t75" style="width:77.25pt;height:50.25pt" o:ole="">
              <v:imagedata r:id="rId34" o:title=""/>
            </v:shape>
            <o:OLEObject Type="Embed" ProgID="Excel.Sheet.12" ShapeID="_x0000_i1026" DrawAspect="Icon" ObjectID="_1586692405" r:id="rId35"/>
          </w:object>
        </w:r>
      </w:del>
      <w:ins w:id="894" w:author="Steffen Maerdian" w:date="2018-04-19T10:58:00Z">
        <w:r w:rsidR="001C4FB8">
          <w:rPr>
            <w:lang w:eastAsia="en-US"/>
          </w:rPr>
          <w:object w:dxaOrig="1532" w:dyaOrig="991" w14:anchorId="14F7F997">
            <v:shape id="_x0000_i1027" type="#_x0000_t75" style="width:76.5pt;height:49.5pt" o:ole="">
              <v:imagedata r:id="rId36" o:title=""/>
            </v:shape>
            <o:OLEObject Type="Embed" ProgID="Excel.Sheet.12" ShapeID="_x0000_i1027" DrawAspect="Icon" ObjectID="_1586692406" r:id="rId37"/>
          </w:object>
        </w:r>
      </w:ins>
    </w:p>
    <w:p w14:paraId="34A652EF" w14:textId="7DD60208" w:rsidR="002C1350" w:rsidRDefault="00B92B9C" w:rsidP="002C1350">
      <w:pPr>
        <w:pStyle w:val="Heading1"/>
      </w:pPr>
      <w:bookmarkStart w:id="895" w:name="_Toc512426476"/>
      <w:r w:rsidRPr="002A6A97">
        <w:t>Appendix B - TASCore Mapping Rules</w:t>
      </w:r>
      <w:bookmarkEnd w:id="895"/>
    </w:p>
    <w:p w14:paraId="1618ECBD" w14:textId="480AFFEA" w:rsidR="002C1350" w:rsidRPr="002C1350" w:rsidRDefault="002C1350" w:rsidP="00CD4A9F">
      <w:r>
        <w:t>TBD</w:t>
      </w:r>
    </w:p>
    <w:p w14:paraId="6289D580" w14:textId="6908921E" w:rsidR="00B92B9C" w:rsidRDefault="00B92B9C" w:rsidP="002A6A97">
      <w:pPr>
        <w:pStyle w:val="Heading1"/>
      </w:pPr>
      <w:bookmarkStart w:id="896" w:name="_Toc512426477"/>
      <w:r w:rsidRPr="002A6A97">
        <w:t>Appendix C – TASCore Default Values</w:t>
      </w:r>
      <w:bookmarkEnd w:id="896"/>
    </w:p>
    <w:p w14:paraId="08DA6823" w14:textId="22114531" w:rsidR="002C1350" w:rsidRPr="002C1350" w:rsidRDefault="002C1350" w:rsidP="00CD4A9F">
      <w:r>
        <w:t>TBD</w:t>
      </w:r>
    </w:p>
    <w:p w14:paraId="4286B744" w14:textId="0B9839CD" w:rsidR="00B92B9C" w:rsidRDefault="00B92B9C" w:rsidP="002A6A97">
      <w:pPr>
        <w:pStyle w:val="Heading1"/>
      </w:pPr>
      <w:bookmarkStart w:id="897" w:name="_Toc512426478"/>
      <w:r w:rsidRPr="002A6A97">
        <w:t>Appendix D – FSC Mapping Rules</w:t>
      </w:r>
      <w:bookmarkEnd w:id="897"/>
    </w:p>
    <w:p w14:paraId="69EE2E82" w14:textId="52CF6D32" w:rsidR="002C1350" w:rsidRPr="002C1350" w:rsidRDefault="002C1350" w:rsidP="00CD4A9F">
      <w:r>
        <w:t>TBD</w:t>
      </w:r>
    </w:p>
    <w:p w14:paraId="71ADE399" w14:textId="7A9CFF9C" w:rsidR="00B92B9C" w:rsidRDefault="00B92B9C" w:rsidP="002A6A97">
      <w:pPr>
        <w:pStyle w:val="Heading1"/>
      </w:pPr>
      <w:bookmarkStart w:id="898" w:name="_Toc512426479"/>
      <w:r w:rsidRPr="002A6A97">
        <w:t>Appendix E – FSC Default Values</w:t>
      </w:r>
      <w:bookmarkEnd w:id="898"/>
    </w:p>
    <w:p w14:paraId="74070BD0" w14:textId="6898319C" w:rsidR="002C1350" w:rsidRDefault="002C1350" w:rsidP="00CD4A9F">
      <w:r>
        <w:t>TBD</w:t>
      </w:r>
    </w:p>
    <w:p w14:paraId="31B41B5E" w14:textId="6570D581" w:rsidR="0061579A" w:rsidRDefault="0061579A" w:rsidP="00CD4A9F"/>
    <w:p w14:paraId="34BBB28C" w14:textId="51909C0D" w:rsidR="0061579A" w:rsidRDefault="0061579A" w:rsidP="00CD4A9F"/>
    <w:p w14:paraId="33BF903D" w14:textId="7BD74E9C" w:rsidR="0061579A" w:rsidRDefault="0061579A" w:rsidP="00CD4A9F"/>
    <w:p w14:paraId="0DEFBFCB" w14:textId="77777777" w:rsidR="0061579A" w:rsidRPr="002C1350" w:rsidRDefault="0061579A" w:rsidP="00CD4A9F"/>
    <w:p w14:paraId="10746FCD" w14:textId="77777777" w:rsidR="00DE1ED5" w:rsidRDefault="00DE1ED5">
      <w:pPr>
        <w:keepNext w:val="0"/>
        <w:rPr>
          <w:ins w:id="899" w:author="Keith Oulson" w:date="2018-04-12T14:21:00Z"/>
          <w:rFonts w:cs="Arial"/>
          <w:b/>
          <w:bCs/>
          <w:kern w:val="32"/>
          <w:sz w:val="32"/>
          <w:szCs w:val="32"/>
        </w:rPr>
      </w:pPr>
      <w:ins w:id="900" w:author="Keith Oulson" w:date="2018-04-12T14:21:00Z">
        <w:r>
          <w:br w:type="page"/>
        </w:r>
      </w:ins>
    </w:p>
    <w:p w14:paraId="513ED87F" w14:textId="76FE2F95" w:rsidR="00944285" w:rsidRDefault="00944285" w:rsidP="00944285">
      <w:pPr>
        <w:pStyle w:val="Heading1"/>
      </w:pPr>
      <w:bookmarkStart w:id="901" w:name="_Toc512426480"/>
      <w:r>
        <w:lastRenderedPageBreak/>
        <w:t>Glossary</w:t>
      </w:r>
      <w:bookmarkEnd w:id="901"/>
    </w:p>
    <w:tbl>
      <w:tblPr>
        <w:tblStyle w:val="TableGrid"/>
        <w:tblW w:w="0" w:type="auto"/>
        <w:tblLook w:val="04A0" w:firstRow="1" w:lastRow="0" w:firstColumn="1" w:lastColumn="0" w:noHBand="0" w:noVBand="1"/>
      </w:tblPr>
      <w:tblGrid>
        <w:gridCol w:w="5507"/>
        <w:gridCol w:w="5509"/>
      </w:tblGrid>
      <w:tr w:rsidR="00944285" w14:paraId="605F3386" w14:textId="77777777" w:rsidTr="00981DB5">
        <w:tc>
          <w:tcPr>
            <w:tcW w:w="5507" w:type="dxa"/>
          </w:tcPr>
          <w:p w14:paraId="39935E12" w14:textId="445F6A61" w:rsidR="00944285" w:rsidRDefault="00944285" w:rsidP="00944285">
            <w:pPr>
              <w:pStyle w:val="BodyText"/>
              <w:rPr>
                <w:lang w:eastAsia="en-US"/>
              </w:rPr>
            </w:pPr>
            <w:r>
              <w:rPr>
                <w:lang w:eastAsia="en-US"/>
              </w:rPr>
              <w:t>AMQP – Advanced Message Queuing Protocol</w:t>
            </w:r>
          </w:p>
        </w:tc>
        <w:tc>
          <w:tcPr>
            <w:tcW w:w="5509" w:type="dxa"/>
          </w:tcPr>
          <w:p w14:paraId="658CA9E9" w14:textId="3948A860" w:rsidR="00944285" w:rsidRDefault="00944285" w:rsidP="00944285">
            <w:pPr>
              <w:pStyle w:val="BodyText"/>
              <w:rPr>
                <w:lang w:eastAsia="en-US"/>
              </w:rPr>
            </w:pPr>
            <w:r>
              <w:rPr>
                <w:lang w:eastAsia="en-US"/>
              </w:rPr>
              <w:t>The Advanced Message Queuing Protocol (AMQP) is an open standard for passing business messages between applications or organizations using queues.</w:t>
            </w:r>
          </w:p>
        </w:tc>
      </w:tr>
      <w:tr w:rsidR="00944285" w14:paraId="311B6A0E" w14:textId="77777777" w:rsidTr="00981DB5">
        <w:tc>
          <w:tcPr>
            <w:tcW w:w="5507" w:type="dxa"/>
          </w:tcPr>
          <w:p w14:paraId="1D66CC61" w14:textId="0CA6844E" w:rsidR="00944285" w:rsidRDefault="00513907" w:rsidP="00944285">
            <w:pPr>
              <w:pStyle w:val="BodyText"/>
              <w:rPr>
                <w:lang w:eastAsia="en-US"/>
              </w:rPr>
            </w:pPr>
            <w:r>
              <w:rPr>
                <w:lang w:eastAsia="en-US"/>
              </w:rPr>
              <w:t>HCCH</w:t>
            </w:r>
          </w:p>
        </w:tc>
        <w:tc>
          <w:tcPr>
            <w:tcW w:w="5509" w:type="dxa"/>
          </w:tcPr>
          <w:p w14:paraId="0BBB7245" w14:textId="0254E890" w:rsidR="00944285" w:rsidRDefault="00513907" w:rsidP="00944285">
            <w:pPr>
              <w:pStyle w:val="BodyText"/>
              <w:rPr>
                <w:lang w:eastAsia="en-US"/>
              </w:rPr>
            </w:pPr>
            <w:r>
              <w:rPr>
                <w:lang w:eastAsia="en-US"/>
              </w:rPr>
              <w:t>Health Care Clearing House</w:t>
            </w:r>
          </w:p>
        </w:tc>
      </w:tr>
      <w:tr w:rsidR="00944285" w14:paraId="47104433" w14:textId="77777777" w:rsidTr="00981DB5">
        <w:tc>
          <w:tcPr>
            <w:tcW w:w="5507" w:type="dxa"/>
          </w:tcPr>
          <w:p w14:paraId="028C9986" w14:textId="25561355" w:rsidR="00944285" w:rsidRDefault="00513907" w:rsidP="00944285">
            <w:pPr>
              <w:pStyle w:val="BodyText"/>
              <w:rPr>
                <w:lang w:eastAsia="en-US"/>
              </w:rPr>
            </w:pPr>
            <w:r>
              <w:rPr>
                <w:lang w:eastAsia="en-US"/>
              </w:rPr>
              <w:t>REST – Representational State Transfer</w:t>
            </w:r>
          </w:p>
        </w:tc>
        <w:tc>
          <w:tcPr>
            <w:tcW w:w="5509" w:type="dxa"/>
          </w:tcPr>
          <w:p w14:paraId="66EA56C9" w14:textId="1BEE194C" w:rsidR="00944285" w:rsidRDefault="00513907" w:rsidP="00944285">
            <w:pPr>
              <w:pStyle w:val="BodyText"/>
              <w:rPr>
                <w:lang w:eastAsia="en-US"/>
              </w:rPr>
            </w:pPr>
            <w:r>
              <w:rPr>
                <w:color w:val="222222"/>
              </w:rPr>
              <w:t>REpresentational State Transfer, or RESTful web services provide interoperability between computer systems on the Internet or other network. Sometimes spelled ReST.</w:t>
            </w:r>
          </w:p>
        </w:tc>
      </w:tr>
    </w:tbl>
    <w:p w14:paraId="581EC854" w14:textId="0111394A" w:rsidR="00885A4A" w:rsidRDefault="00885A4A" w:rsidP="00885A4A">
      <w:pPr>
        <w:pStyle w:val="Heading1"/>
        <w:numPr>
          <w:ilvl w:val="0"/>
          <w:numId w:val="0"/>
        </w:numPr>
        <w:rPr>
          <w:highlight w:val="lightGray"/>
        </w:rPr>
      </w:pPr>
      <w:bookmarkStart w:id="902" w:name="_Toc509578008"/>
    </w:p>
    <w:p w14:paraId="0CCF7300" w14:textId="53D444A9" w:rsidR="0061579A" w:rsidRDefault="0061579A" w:rsidP="0061579A">
      <w:pPr>
        <w:pStyle w:val="BodyText"/>
        <w:rPr>
          <w:highlight w:val="lightGray"/>
          <w:lang w:eastAsia="en-US"/>
        </w:rPr>
      </w:pPr>
    </w:p>
    <w:p w14:paraId="115AD77F" w14:textId="07DE65EA" w:rsidR="0061579A" w:rsidRDefault="0061579A" w:rsidP="0061579A">
      <w:pPr>
        <w:pStyle w:val="BodyText"/>
        <w:rPr>
          <w:highlight w:val="lightGray"/>
          <w:lang w:eastAsia="en-US"/>
        </w:rPr>
      </w:pPr>
    </w:p>
    <w:p w14:paraId="79F87B66" w14:textId="4B0B9676" w:rsidR="0061579A" w:rsidRDefault="0061579A" w:rsidP="0061579A">
      <w:pPr>
        <w:pStyle w:val="BodyText"/>
        <w:rPr>
          <w:highlight w:val="lightGray"/>
          <w:lang w:eastAsia="en-US"/>
        </w:rPr>
      </w:pPr>
    </w:p>
    <w:p w14:paraId="1697FC72" w14:textId="0319188B" w:rsidR="0061579A" w:rsidRDefault="0061579A" w:rsidP="0061579A">
      <w:pPr>
        <w:pStyle w:val="BodyText"/>
        <w:rPr>
          <w:highlight w:val="lightGray"/>
          <w:lang w:eastAsia="en-US"/>
        </w:rPr>
      </w:pPr>
    </w:p>
    <w:p w14:paraId="74CF4EE1" w14:textId="318F0A89" w:rsidR="0061579A" w:rsidRDefault="0061579A" w:rsidP="0061579A">
      <w:pPr>
        <w:pStyle w:val="BodyText"/>
        <w:rPr>
          <w:highlight w:val="lightGray"/>
          <w:lang w:eastAsia="en-US"/>
        </w:rPr>
      </w:pPr>
    </w:p>
    <w:p w14:paraId="579409D4" w14:textId="75EDC867" w:rsidR="0061579A" w:rsidRDefault="0061579A" w:rsidP="0061579A">
      <w:pPr>
        <w:pStyle w:val="BodyText"/>
        <w:rPr>
          <w:highlight w:val="lightGray"/>
          <w:lang w:eastAsia="en-US"/>
        </w:rPr>
      </w:pPr>
    </w:p>
    <w:p w14:paraId="3E2DFF58" w14:textId="12407BD9" w:rsidR="0061579A" w:rsidRDefault="0061579A" w:rsidP="0061579A">
      <w:pPr>
        <w:pStyle w:val="BodyText"/>
        <w:rPr>
          <w:highlight w:val="lightGray"/>
          <w:lang w:eastAsia="en-US"/>
        </w:rPr>
      </w:pPr>
    </w:p>
    <w:p w14:paraId="4EDBDF4A" w14:textId="259B3FAC" w:rsidR="0061579A" w:rsidRDefault="0061579A" w:rsidP="0061579A">
      <w:pPr>
        <w:pStyle w:val="BodyText"/>
        <w:rPr>
          <w:highlight w:val="lightGray"/>
          <w:lang w:eastAsia="en-US"/>
        </w:rPr>
      </w:pPr>
    </w:p>
    <w:p w14:paraId="4FE66487" w14:textId="27C01FE1" w:rsidR="0061579A" w:rsidRDefault="0061579A" w:rsidP="0061579A">
      <w:pPr>
        <w:pStyle w:val="BodyText"/>
        <w:rPr>
          <w:highlight w:val="lightGray"/>
          <w:lang w:eastAsia="en-US"/>
        </w:rPr>
      </w:pPr>
    </w:p>
    <w:p w14:paraId="1093C55F" w14:textId="6EDA1A82" w:rsidR="0061579A" w:rsidRDefault="0061579A" w:rsidP="0061579A">
      <w:pPr>
        <w:pStyle w:val="BodyText"/>
        <w:rPr>
          <w:highlight w:val="lightGray"/>
          <w:lang w:eastAsia="en-US"/>
        </w:rPr>
      </w:pPr>
    </w:p>
    <w:p w14:paraId="4037CE69" w14:textId="4C7A7E95" w:rsidR="0061579A" w:rsidRDefault="0061579A" w:rsidP="0061579A">
      <w:pPr>
        <w:pStyle w:val="BodyText"/>
        <w:rPr>
          <w:highlight w:val="lightGray"/>
          <w:lang w:eastAsia="en-US"/>
        </w:rPr>
      </w:pPr>
    </w:p>
    <w:p w14:paraId="125709A0" w14:textId="49BBB7E3" w:rsidR="0061579A" w:rsidRDefault="0061579A" w:rsidP="0061579A">
      <w:pPr>
        <w:pStyle w:val="BodyText"/>
        <w:rPr>
          <w:highlight w:val="lightGray"/>
          <w:lang w:eastAsia="en-US"/>
        </w:rPr>
      </w:pPr>
    </w:p>
    <w:p w14:paraId="418A57F5" w14:textId="218F3D87" w:rsidR="0061579A" w:rsidRDefault="0061579A" w:rsidP="0061579A">
      <w:pPr>
        <w:pStyle w:val="BodyText"/>
        <w:rPr>
          <w:highlight w:val="lightGray"/>
          <w:lang w:eastAsia="en-US"/>
        </w:rPr>
      </w:pPr>
    </w:p>
    <w:p w14:paraId="0F38260F" w14:textId="124AAF97" w:rsidR="0061579A" w:rsidRDefault="0061579A" w:rsidP="0061579A">
      <w:pPr>
        <w:pStyle w:val="BodyText"/>
        <w:rPr>
          <w:highlight w:val="lightGray"/>
          <w:lang w:eastAsia="en-US"/>
        </w:rPr>
      </w:pPr>
    </w:p>
    <w:p w14:paraId="563EF711" w14:textId="039275F3" w:rsidR="0061579A" w:rsidRDefault="0061579A" w:rsidP="0061579A">
      <w:pPr>
        <w:pStyle w:val="BodyText"/>
        <w:rPr>
          <w:highlight w:val="lightGray"/>
          <w:lang w:eastAsia="en-US"/>
        </w:rPr>
      </w:pPr>
    </w:p>
    <w:p w14:paraId="24C3953D" w14:textId="1B7EAC27" w:rsidR="0061579A" w:rsidRDefault="0061579A" w:rsidP="0061579A">
      <w:pPr>
        <w:pStyle w:val="BodyText"/>
        <w:rPr>
          <w:highlight w:val="lightGray"/>
          <w:lang w:eastAsia="en-US"/>
        </w:rPr>
      </w:pPr>
    </w:p>
    <w:p w14:paraId="659F088A" w14:textId="0C68837D" w:rsidR="0061579A" w:rsidRDefault="0061579A" w:rsidP="0061579A">
      <w:pPr>
        <w:pStyle w:val="BodyText"/>
        <w:rPr>
          <w:highlight w:val="lightGray"/>
          <w:lang w:eastAsia="en-US"/>
        </w:rPr>
      </w:pPr>
    </w:p>
    <w:p w14:paraId="2089031E" w14:textId="61C779AB" w:rsidR="0061579A" w:rsidRDefault="0061579A" w:rsidP="0061579A">
      <w:pPr>
        <w:pStyle w:val="BodyText"/>
        <w:rPr>
          <w:highlight w:val="lightGray"/>
          <w:lang w:eastAsia="en-US"/>
        </w:rPr>
      </w:pPr>
    </w:p>
    <w:p w14:paraId="3C937CD3" w14:textId="4C8F7B82" w:rsidR="0061579A" w:rsidRDefault="0061579A" w:rsidP="0061579A">
      <w:pPr>
        <w:pStyle w:val="BodyText"/>
        <w:rPr>
          <w:highlight w:val="lightGray"/>
          <w:lang w:eastAsia="en-US"/>
        </w:rPr>
      </w:pPr>
    </w:p>
    <w:p w14:paraId="37820DA8" w14:textId="4AE88F49" w:rsidR="0061579A" w:rsidRDefault="0061579A" w:rsidP="0061579A">
      <w:pPr>
        <w:pStyle w:val="BodyText"/>
        <w:rPr>
          <w:highlight w:val="lightGray"/>
          <w:lang w:eastAsia="en-US"/>
        </w:rPr>
      </w:pPr>
    </w:p>
    <w:p w14:paraId="56CDAF59" w14:textId="0A2227B0" w:rsidR="0061579A" w:rsidRDefault="0061579A" w:rsidP="0061579A">
      <w:pPr>
        <w:pStyle w:val="BodyText"/>
        <w:rPr>
          <w:highlight w:val="lightGray"/>
          <w:lang w:eastAsia="en-US"/>
        </w:rPr>
      </w:pPr>
    </w:p>
    <w:p w14:paraId="5B5949CD" w14:textId="4532B6BA" w:rsidR="00981DB5" w:rsidRDefault="00981DB5" w:rsidP="0061579A">
      <w:pPr>
        <w:pStyle w:val="BodyText"/>
        <w:rPr>
          <w:highlight w:val="lightGray"/>
          <w:lang w:eastAsia="en-US"/>
        </w:rPr>
      </w:pPr>
    </w:p>
    <w:p w14:paraId="4598D097" w14:textId="5D1EF5A6" w:rsidR="00981DB5" w:rsidRDefault="00981DB5" w:rsidP="0061579A">
      <w:pPr>
        <w:pStyle w:val="BodyText"/>
        <w:rPr>
          <w:highlight w:val="lightGray"/>
          <w:lang w:eastAsia="en-US"/>
        </w:rPr>
      </w:pPr>
    </w:p>
    <w:p w14:paraId="07C2CDCE" w14:textId="2108F343" w:rsidR="00981DB5" w:rsidRDefault="00981DB5" w:rsidP="0061579A">
      <w:pPr>
        <w:pStyle w:val="BodyText"/>
        <w:rPr>
          <w:highlight w:val="lightGray"/>
          <w:lang w:eastAsia="en-US"/>
        </w:rPr>
      </w:pPr>
    </w:p>
    <w:p w14:paraId="6F69124D" w14:textId="77777777" w:rsidR="00981DB5" w:rsidRDefault="00981DB5" w:rsidP="0061579A">
      <w:pPr>
        <w:pStyle w:val="BodyText"/>
        <w:rPr>
          <w:highlight w:val="lightGray"/>
          <w:lang w:eastAsia="en-US"/>
        </w:rPr>
      </w:pPr>
    </w:p>
    <w:p w14:paraId="3385DA90" w14:textId="5ADE43A3" w:rsidR="0061579A" w:rsidRDefault="0061579A" w:rsidP="0061579A">
      <w:pPr>
        <w:pStyle w:val="BodyText"/>
        <w:rPr>
          <w:highlight w:val="lightGray"/>
          <w:lang w:eastAsia="en-US"/>
        </w:rPr>
      </w:pPr>
    </w:p>
    <w:p w14:paraId="1BD5AA32" w14:textId="77777777" w:rsidR="0061579A" w:rsidRPr="0061579A" w:rsidRDefault="0061579A" w:rsidP="0061579A">
      <w:pPr>
        <w:pStyle w:val="BodyText"/>
        <w:rPr>
          <w:highlight w:val="lightGray"/>
          <w:lang w:eastAsia="en-US"/>
        </w:rPr>
      </w:pPr>
    </w:p>
    <w:p w14:paraId="3DB56D88" w14:textId="77777777" w:rsidR="00DE1ED5" w:rsidRDefault="00DE1ED5">
      <w:pPr>
        <w:keepNext w:val="0"/>
        <w:rPr>
          <w:ins w:id="903" w:author="Keith Oulson" w:date="2018-04-12T14:16:00Z"/>
          <w:rFonts w:cs="Arial"/>
          <w:b/>
          <w:bCs/>
          <w:kern w:val="32"/>
          <w:sz w:val="32"/>
          <w:szCs w:val="32"/>
        </w:rPr>
      </w:pPr>
      <w:ins w:id="904" w:author="Keith Oulson" w:date="2018-04-12T14:16:00Z">
        <w:r>
          <w:lastRenderedPageBreak/>
          <w:br w:type="page"/>
        </w:r>
      </w:ins>
    </w:p>
    <w:p w14:paraId="3EDBF24F" w14:textId="2BFDABD2" w:rsidR="00474602" w:rsidRDefault="00474602" w:rsidP="00885A4A">
      <w:pPr>
        <w:pStyle w:val="Heading1"/>
      </w:pPr>
      <w:bookmarkStart w:id="905" w:name="_Toc512426481"/>
      <w:r>
        <w:lastRenderedPageBreak/>
        <w:t>Attachment A – Approval Signatures</w:t>
      </w:r>
      <w:bookmarkEnd w:id="902"/>
      <w:bookmarkEnd w:id="905"/>
    </w:p>
    <w:p w14:paraId="16EBA063" w14:textId="77777777" w:rsidR="00474602" w:rsidRDefault="00474602" w:rsidP="00474602">
      <w:r w:rsidRPr="00FF300C">
        <w:t xml:space="preserve">This section is used to document the approval of the ICD. The review should be conducted face to face where signatures can be obtained ‘live’ during the review. If unable to conduct a face-to-face meeting then it should be held via </w:t>
      </w:r>
      <w:r>
        <w:t>Lync</w:t>
      </w:r>
      <w:r w:rsidRPr="00FF300C">
        <w:t xml:space="preserve"> and concurrence captured during the meeting. The Scribe should add /es/name by each position cited.</w:t>
      </w:r>
    </w:p>
    <w:p w14:paraId="6874A7B7" w14:textId="77777777" w:rsidR="00474602" w:rsidRDefault="00474602" w:rsidP="00474602"/>
    <w:p w14:paraId="5E5308B2" w14:textId="77777777" w:rsidR="00474602" w:rsidRDefault="00474602" w:rsidP="00474602">
      <w:r>
        <w:t>By signing below, I agree that I have reviewed and agree the document is approved.</w:t>
      </w:r>
    </w:p>
    <w:p w14:paraId="3281801D" w14:textId="77777777" w:rsidR="00474602" w:rsidRDefault="00E650D8" w:rsidP="00474602">
      <w:r>
        <w:pict w14:anchorId="79EB913B">
          <v:shape id="_x0000_i1028" type="#_x0000_t75" alt="Microsoft Office Signature Line..." style="width:192pt;height:96pt">
            <v:imagedata r:id="rId38" o:title=""/>
            <o:lock v:ext="edit" ungrouping="t" rotation="t" cropping="t" verticies="t" text="t" grouping="t"/>
            <o:signatureline v:ext="edit" id="{D0F17C22-5777-43EE-A0B7-3F72864BACB6}" provid="{00000000-0000-0000-0000-000000000000}" o:suggestedsigner="Frank Annecchini" o:suggestedsigner2="VA Product Owner" signinginstructionsset="t" issignatureline="t"/>
          </v:shape>
        </w:pict>
      </w:r>
      <w:r w:rsidR="00474602">
        <w:tab/>
      </w:r>
    </w:p>
    <w:p w14:paraId="2D1C9E25" w14:textId="77777777" w:rsidR="00474602" w:rsidRDefault="00E650D8" w:rsidP="00474602">
      <w:r>
        <w:pict w14:anchorId="5D2F7F3D">
          <v:shape id="_x0000_i1029" type="#_x0000_t75" alt="Microsoft Office Signature Line..." style="width:192pt;height:96pt">
            <v:imagedata r:id="rId39" o:title=""/>
            <o:lock v:ext="edit" ungrouping="t" rotation="t" cropping="t" verticies="t" text="t" grouping="t"/>
            <o:signatureline v:ext="edit" id="{7E6D0D52-8B48-41DE-8998-44F21CED4E0C}" provid="{00000000-0000-0000-0000-000000000000}" o:suggestedsigner="Jim Plastow" o:suggestedsigner2="VA TAS Project Manager" signinginstructionsset="t" issignatureline="t"/>
          </v:shape>
        </w:pict>
      </w:r>
    </w:p>
    <w:p w14:paraId="3DEBC177" w14:textId="77777777" w:rsidR="00474602" w:rsidRDefault="00E650D8" w:rsidP="00474602">
      <w:r>
        <w:pict w14:anchorId="02313C47">
          <v:shape id="_x0000_i1030" type="#_x0000_t75" alt="Microsoft Office Signature Line..." style="width:192pt;height:96pt">
            <v:imagedata r:id="rId40" o:title=""/>
            <o:lock v:ext="edit" ungrouping="t" rotation="t" cropping="t" verticies="t" text="t" grouping="t"/>
            <o:signatureline v:ext="edit" id="{5C976822-9C7B-41C8-B940-1633D07E5D54}" provid="{00000000-0000-0000-0000-000000000000}" o:suggestedsigner="Tony Barraza" o:suggestedsigner2="IT TAS Core Development Manager" signinginstructionsset="t" issignatureline="t"/>
          </v:shape>
        </w:pict>
      </w:r>
    </w:p>
    <w:p w14:paraId="1869CBC6" w14:textId="77777777" w:rsidR="00474602" w:rsidRDefault="00E650D8" w:rsidP="00474602">
      <w:r>
        <w:pict w14:anchorId="35E21F99">
          <v:shape id="_x0000_i1031" type="#_x0000_t75" alt="Microsoft Office Signature Line..." style="width:192pt;height:96pt">
            <v:imagedata r:id="rId41" o:title=""/>
            <o:lock v:ext="edit" ungrouping="t" rotation="t" cropping="t" verticies="t" text="t" grouping="t"/>
            <o:signatureline v:ext="edit" id="{436DD7CD-BC80-4C8F-A93B-1A5F9622C45D}" provid="{00000000-0000-0000-0000-000000000000}" o:suggestedsigner="Sharon Taubenfeld" o:suggestedsigner2="IT Project Manager" signinginstructionsset="t" issignatureline="t"/>
          </v:shape>
        </w:pict>
      </w:r>
    </w:p>
    <w:p w14:paraId="2DBB20BB" w14:textId="5E2D0E6E" w:rsidR="00474602" w:rsidRDefault="00E650D8" w:rsidP="00474602">
      <w:ins w:id="906" w:author="Keith Oulson" w:date="2018-04-12T14:20:00Z">
        <w:r>
          <w:pict w14:anchorId="1D3AE209">
            <v:shape id="_x0000_i1032" type="#_x0000_t75" alt="Microsoft Office Signature Line..." style="width:192pt;height:96pt">
              <v:imagedata r:id="rId42" o:title=""/>
              <o:lock v:ext="edit" ungrouping="t" rotation="t" cropping="t" verticies="t" text="t" grouping="t"/>
              <o:signatureline v:ext="edit" id="{311A2D8C-EE2B-4042-96E8-1089769EDEC9}" provid="{00000000-0000-0000-0000-000000000000}" o:suggestedsigner="Jaime Manzano" o:suggestedsigner2="Chief FSC Electronic Commerce Division (ECD)" issignatureline="t"/>
            </v:shape>
          </w:pict>
        </w:r>
      </w:ins>
      <w:del w:id="907" w:author="Keith Oulson" w:date="2018-04-25T13:30:00Z">
        <w:r w:rsidR="00474602" w:rsidDel="00797A78">
          <w:br w:type="page"/>
        </w:r>
      </w:del>
    </w:p>
    <w:p w14:paraId="7EE36971" w14:textId="63C51ABB" w:rsidR="00474602" w:rsidDel="00797A78" w:rsidRDefault="00474602" w:rsidP="00474602">
      <w:pPr>
        <w:pStyle w:val="Heading2"/>
        <w:rPr>
          <w:del w:id="908" w:author="Keith Oulson" w:date="2018-04-25T13:30:00Z"/>
        </w:rPr>
      </w:pPr>
      <w:bookmarkStart w:id="909" w:name="_Toc509578009"/>
      <w:del w:id="910" w:author="Keith Oulson" w:date="2018-04-25T13:30:00Z">
        <w:r w:rsidDel="00797A78">
          <w:delText>Signature page continued</w:delText>
        </w:r>
        <w:bookmarkEnd w:id="909"/>
      </w:del>
    </w:p>
    <w:p w14:paraId="75510723" w14:textId="77777777" w:rsidR="00474602" w:rsidRDefault="00474602" w:rsidP="00474602"/>
    <w:p w14:paraId="408BC9EB" w14:textId="4ECABDEF" w:rsidR="00474602" w:rsidRDefault="00E650D8" w:rsidP="00474602">
      <w:del w:id="911" w:author="Keith Oulson" w:date="2018-04-25T13:30:00Z">
        <w:r>
          <w:pict w14:anchorId="3EE30614">
            <v:shape id="_x0000_i1033" type="#_x0000_t75" alt="Microsoft Office Signature Line..." style="width:192pt;height:96pt">
              <v:imagedata r:id="rId43" o:title=""/>
              <o:lock v:ext="edit" ungrouping="t" rotation="t" cropping="t" verticies="t" text="t" grouping="t"/>
              <o:signatureline v:ext="edit" id="{DDFD0053-0FFD-4B8F-B7E5-2AE7DA03B351}" provid="{00000000-0000-0000-0000-000000000000}" o:suggestedsigner="Lisa Duncan" o:suggestedsigner2="VA POR eBilling" signinginstructionsset="t" issignatureline="t"/>
            </v:shape>
          </w:pict>
        </w:r>
      </w:del>
    </w:p>
    <w:p w14:paraId="4DCE0E1E" w14:textId="3136033A" w:rsidR="00474602" w:rsidRPr="00A54186" w:rsidRDefault="00E650D8" w:rsidP="00474602">
      <w:del w:id="912" w:author="Keith Oulson" w:date="2018-04-25T13:30:00Z">
        <w:r>
          <w:pict w14:anchorId="266D0169">
            <v:shape id="_x0000_i1034" type="#_x0000_t75" alt="Microsoft Office Signature Line..." style="width:192pt;height:96pt">
              <v:imagedata r:id="rId44" o:title=""/>
              <o:lock v:ext="edit" ungrouping="t" rotation="t" cropping="t" verticies="t" text="t" grouping="t"/>
              <o:signatureline v:ext="edit" id="{24BF4B3E-6C9F-4D3F-AFB5-436DE8B906E0}" provid="{00000000-0000-0000-0000-000000000000}" o:suggestedsigner="Rey Ablaya" o:suggestedsigner2="FSC Project Manager" signinginstructionsset="t" issignatureline="t"/>
            </v:shape>
          </w:pict>
        </w:r>
      </w:del>
    </w:p>
    <w:p w14:paraId="7CBFBB85" w14:textId="77777777" w:rsidR="00B92B9C" w:rsidRPr="00B92B9C" w:rsidRDefault="00B92B9C" w:rsidP="00C87EBA">
      <w:pPr>
        <w:pStyle w:val="BodyText"/>
        <w:rPr>
          <w:lang w:eastAsia="en-US"/>
        </w:rPr>
      </w:pPr>
    </w:p>
    <w:sectPr w:rsidR="00B92B9C" w:rsidRPr="00B92B9C" w:rsidSect="0061579A">
      <w:pgSz w:w="12240" w:h="15840"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38" w:author="Zia, Fahad (B3 Group)" w:date="2018-04-06T15:34:00Z" w:initials="ZF(G">
    <w:p w14:paraId="5A9A79AF" w14:textId="77777777" w:rsidR="00E87723" w:rsidRDefault="00E87723" w:rsidP="00E87723">
      <w:pPr>
        <w:pStyle w:val="CommentText"/>
      </w:pPr>
      <w:r>
        <w:rPr>
          <w:rStyle w:val="CommentReference"/>
        </w:rPr>
        <w:annotationRef/>
      </w:r>
      <w:r>
        <w:rPr>
          <w:rStyle w:val="CommentReference"/>
        </w:rPr>
        <w:annotationRef/>
      </w:r>
      <w:r>
        <w:rPr>
          <w:rStyle w:val="CommentReference"/>
        </w:rPr>
        <w:annotationRef/>
      </w:r>
      <w:r>
        <w:t>Please add specifics on how do you intend to do this. What are the data integrity checks that will be applied?</w:t>
      </w:r>
    </w:p>
    <w:p w14:paraId="733B0F3B" w14:textId="77777777" w:rsidR="00E87723" w:rsidRDefault="00E87723" w:rsidP="00E87723">
      <w:pPr>
        <w:pStyle w:val="CommentText"/>
      </w:pPr>
    </w:p>
  </w:comment>
  <w:comment w:id="839" w:author="Maldonado, James (B3 Group)" w:date="2018-04-10T18:11:00Z" w:initials="MJ(G">
    <w:p w14:paraId="3BC43069" w14:textId="77777777" w:rsidR="00E87723" w:rsidRDefault="00E87723" w:rsidP="00E87723">
      <w:pPr>
        <w:pStyle w:val="CommentText"/>
      </w:pPr>
      <w:r>
        <w:rPr>
          <w:rStyle w:val="CommentReference"/>
        </w:rPr>
        <w:annotationRef/>
      </w:r>
      <w:r>
        <w:t>Send good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B0F3B" w15:done="0"/>
  <w15:commentEx w15:paraId="3BC43069" w15:paraIdParent="733B0F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B0F3B" w16cid:durableId="1E72120A"/>
  <w16cid:commentId w16cid:paraId="3BC43069" w16cid:durableId="1E777C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A350F" w14:textId="77777777" w:rsidR="007348D5" w:rsidRDefault="007348D5">
      <w:r>
        <w:separator/>
      </w:r>
    </w:p>
    <w:p w14:paraId="486259B0" w14:textId="77777777" w:rsidR="007348D5" w:rsidRDefault="007348D5"/>
  </w:endnote>
  <w:endnote w:type="continuationSeparator" w:id="0">
    <w:p w14:paraId="24B8C3DA" w14:textId="77777777" w:rsidR="007348D5" w:rsidRDefault="007348D5">
      <w:r>
        <w:continuationSeparator/>
      </w:r>
    </w:p>
    <w:p w14:paraId="5F3E4D6C" w14:textId="77777777" w:rsidR="007348D5" w:rsidRDefault="007348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B" w14:textId="77777777" w:rsidR="00950894" w:rsidRDefault="00950894" w:rsidP="009F7C75">
    <w:pPr>
      <w:pStyle w:val="Footer"/>
      <w:ind w:right="360"/>
      <w:rPr>
        <w:rStyle w:val="PageNumber"/>
      </w:rPr>
    </w:pPr>
    <w:r>
      <w:t>eClaims Iteration 4</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June 2010</w:t>
    </w:r>
  </w:p>
  <w:p w14:paraId="05501EFC" w14:textId="77777777" w:rsidR="00950894" w:rsidRDefault="00950894">
    <w:pPr>
      <w:pStyle w:val="Footer"/>
    </w:pPr>
    <w:r>
      <w:t>Interface Control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D" w14:textId="3BFA6DB9" w:rsidR="00950894" w:rsidRDefault="00950894" w:rsidP="009F7C75">
    <w:pPr>
      <w:pStyle w:val="Footer"/>
      <w:ind w:right="360"/>
      <w:rPr>
        <w:rStyle w:val="PageNumber"/>
      </w:rPr>
    </w:pPr>
    <w:r>
      <w:t>MCCF eBilling</w:t>
    </w:r>
    <w:r>
      <w:rPr>
        <w:rStyle w:val="PageNumber"/>
      </w:rPr>
      <w:tab/>
    </w:r>
    <w:r>
      <w:rPr>
        <w:rStyle w:val="PageNumber"/>
      </w:rPr>
      <w:fldChar w:fldCharType="begin"/>
    </w:r>
    <w:r>
      <w:rPr>
        <w:rStyle w:val="PageNumber"/>
      </w:rPr>
      <w:instrText xml:space="preserve"> PAGE </w:instrText>
    </w:r>
    <w:r>
      <w:rPr>
        <w:rStyle w:val="PageNumber"/>
      </w:rPr>
      <w:fldChar w:fldCharType="separate"/>
    </w:r>
    <w:r w:rsidR="00D36007">
      <w:rPr>
        <w:rStyle w:val="PageNumber"/>
        <w:noProof/>
      </w:rPr>
      <w:t>16</w:t>
    </w:r>
    <w:r>
      <w:rPr>
        <w:rStyle w:val="PageNumber"/>
      </w:rPr>
      <w:fldChar w:fldCharType="end"/>
    </w:r>
    <w:r>
      <w:rPr>
        <w:rStyle w:val="PageNumber"/>
      </w:rPr>
      <w:tab/>
    </w:r>
    <w:del w:id="9" w:author="Steffen Maerdian" w:date="2018-04-18T18:09:00Z">
      <w:r w:rsidDel="00F92735">
        <w:rPr>
          <w:rStyle w:val="PageNumber"/>
        </w:rPr>
        <w:delText xml:space="preserve">March </w:delText>
      </w:r>
    </w:del>
    <w:ins w:id="10" w:author="Steffen Maerdian" w:date="2018-05-01T15:02:00Z">
      <w:r w:rsidR="00E650D8">
        <w:rPr>
          <w:rStyle w:val="PageNumber"/>
        </w:rPr>
        <w:t>May</w:t>
      </w:r>
    </w:ins>
    <w:ins w:id="11" w:author="Steffen Maerdian" w:date="2018-04-18T18:09:00Z">
      <w:r w:rsidR="00F92735">
        <w:rPr>
          <w:rStyle w:val="PageNumber"/>
        </w:rPr>
        <w:t xml:space="preserve"> </w:t>
      </w:r>
    </w:ins>
    <w:r>
      <w:rPr>
        <w:rStyle w:val="PageNumber"/>
      </w:rPr>
      <w:t>2018</w:t>
    </w:r>
  </w:p>
  <w:p w14:paraId="05501EFE" w14:textId="77777777" w:rsidR="00950894" w:rsidRDefault="00950894">
    <w:pPr>
      <w:pStyle w:val="Footer"/>
    </w:pPr>
    <w:r>
      <w:t>Interface Control Document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EFF" w14:textId="77777777" w:rsidR="00950894" w:rsidRDefault="00950894" w:rsidP="009F7C75">
    <w:pPr>
      <w:pStyle w:val="Footer"/>
      <w:ind w:right="360"/>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r>
      <w:rPr>
        <w:rStyle w:val="PageNumber"/>
      </w:rPr>
      <w:tab/>
      <w:t>March 2014</w:t>
    </w:r>
  </w:p>
  <w:p w14:paraId="05501F00" w14:textId="77777777" w:rsidR="00950894" w:rsidRDefault="00950894">
    <w:pPr>
      <w:pStyle w:val="Footer"/>
    </w:pPr>
    <w:r>
      <w:t>Interface Control Document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2" w14:textId="77777777" w:rsidR="00950894" w:rsidRDefault="00950894" w:rsidP="007B65D7">
    <w:pPr>
      <w:pStyle w:val="Footer"/>
      <w:rPr>
        <w:rStyle w:val="PageNumber"/>
      </w:rPr>
    </w:pPr>
    <w:r>
      <w:t>eBilling Build 3</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March 2014</w:t>
    </w:r>
  </w:p>
  <w:p w14:paraId="05501F03" w14:textId="77777777" w:rsidR="00950894" w:rsidRPr="007B65D7" w:rsidRDefault="00950894" w:rsidP="007B65D7">
    <w:pPr>
      <w:pStyle w:val="Footer"/>
    </w:pPr>
    <w:r>
      <w:rPr>
        <w:rStyle w:val="PageNumber"/>
      </w:rPr>
      <w:t>Interface Control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62A04" w14:textId="77777777" w:rsidR="007348D5" w:rsidRDefault="007348D5">
      <w:r>
        <w:separator/>
      </w:r>
    </w:p>
    <w:p w14:paraId="10E6AF00" w14:textId="77777777" w:rsidR="007348D5" w:rsidRDefault="007348D5"/>
  </w:footnote>
  <w:footnote w:type="continuationSeparator" w:id="0">
    <w:p w14:paraId="79AB84F1" w14:textId="77777777" w:rsidR="007348D5" w:rsidRDefault="007348D5">
      <w:r>
        <w:continuationSeparator/>
      </w:r>
    </w:p>
    <w:p w14:paraId="44180D1C" w14:textId="77777777" w:rsidR="007348D5" w:rsidRDefault="007348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01F01" w14:textId="77777777" w:rsidR="00950894" w:rsidRPr="001336D2" w:rsidRDefault="00950894">
    <w:pP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848479C"/>
    <w:lvl w:ilvl="0">
      <w:start w:val="1"/>
      <w:numFmt w:val="decimal"/>
      <w:pStyle w:val="ListNumber2"/>
      <w:lvlText w:val="%1."/>
      <w:lvlJc w:val="left"/>
      <w:pPr>
        <w:tabs>
          <w:tab w:val="num" w:pos="1080"/>
        </w:tabs>
        <w:ind w:left="1080" w:hanging="360"/>
      </w:pPr>
    </w:lvl>
  </w:abstractNum>
  <w:abstractNum w:abstractNumId="1" w15:restartNumberingAfterBreak="0">
    <w:nsid w:val="FFFFFF88"/>
    <w:multiLevelType w:val="singleLevel"/>
    <w:tmpl w:val="887C8F78"/>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29E781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566EBF"/>
    <w:multiLevelType w:val="hybridMultilevel"/>
    <w:tmpl w:val="DC7053C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C81F81"/>
    <w:multiLevelType w:val="hybridMultilevel"/>
    <w:tmpl w:val="B3F2FA9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96C3577"/>
    <w:multiLevelType w:val="hybridMultilevel"/>
    <w:tmpl w:val="C5828E9A"/>
    <w:lvl w:ilvl="0" w:tplc="38A6C352">
      <w:start w:val="1"/>
      <w:numFmt w:val="lowerLetter"/>
      <w:pStyle w:val="BodyTextLettered1"/>
      <w:lvlText w:val="%1."/>
      <w:lvlJc w:val="left"/>
      <w:pPr>
        <w:tabs>
          <w:tab w:val="num" w:pos="1080"/>
        </w:tabs>
        <w:ind w:left="1080" w:hanging="360"/>
      </w:pPr>
      <w:rPr>
        <w:rFonts w:hint="default"/>
      </w:rPr>
    </w:lvl>
    <w:lvl w:ilvl="1" w:tplc="97CCD7BA" w:tentative="1">
      <w:start w:val="1"/>
      <w:numFmt w:val="lowerLetter"/>
      <w:lvlText w:val="%2."/>
      <w:lvlJc w:val="left"/>
      <w:pPr>
        <w:tabs>
          <w:tab w:val="num" w:pos="1800"/>
        </w:tabs>
        <w:ind w:left="1800" w:hanging="360"/>
      </w:pPr>
    </w:lvl>
    <w:lvl w:ilvl="2" w:tplc="992E0F6E" w:tentative="1">
      <w:start w:val="1"/>
      <w:numFmt w:val="lowerRoman"/>
      <w:lvlText w:val="%3."/>
      <w:lvlJc w:val="right"/>
      <w:pPr>
        <w:tabs>
          <w:tab w:val="num" w:pos="2520"/>
        </w:tabs>
        <w:ind w:left="2520" w:hanging="180"/>
      </w:pPr>
    </w:lvl>
    <w:lvl w:ilvl="3" w:tplc="2AA69446" w:tentative="1">
      <w:start w:val="1"/>
      <w:numFmt w:val="decimal"/>
      <w:lvlText w:val="%4."/>
      <w:lvlJc w:val="left"/>
      <w:pPr>
        <w:tabs>
          <w:tab w:val="num" w:pos="3240"/>
        </w:tabs>
        <w:ind w:left="3240" w:hanging="360"/>
      </w:pPr>
    </w:lvl>
    <w:lvl w:ilvl="4" w:tplc="EEC6AE96" w:tentative="1">
      <w:start w:val="1"/>
      <w:numFmt w:val="lowerLetter"/>
      <w:lvlText w:val="%5."/>
      <w:lvlJc w:val="left"/>
      <w:pPr>
        <w:tabs>
          <w:tab w:val="num" w:pos="3960"/>
        </w:tabs>
        <w:ind w:left="3960" w:hanging="360"/>
      </w:pPr>
    </w:lvl>
    <w:lvl w:ilvl="5" w:tplc="2D7EBAFC" w:tentative="1">
      <w:start w:val="1"/>
      <w:numFmt w:val="lowerRoman"/>
      <w:lvlText w:val="%6."/>
      <w:lvlJc w:val="right"/>
      <w:pPr>
        <w:tabs>
          <w:tab w:val="num" w:pos="4680"/>
        </w:tabs>
        <w:ind w:left="4680" w:hanging="180"/>
      </w:pPr>
    </w:lvl>
    <w:lvl w:ilvl="6" w:tplc="EE78F25A" w:tentative="1">
      <w:start w:val="1"/>
      <w:numFmt w:val="decimal"/>
      <w:lvlText w:val="%7."/>
      <w:lvlJc w:val="left"/>
      <w:pPr>
        <w:tabs>
          <w:tab w:val="num" w:pos="5400"/>
        </w:tabs>
        <w:ind w:left="5400" w:hanging="360"/>
      </w:pPr>
    </w:lvl>
    <w:lvl w:ilvl="7" w:tplc="01F46506" w:tentative="1">
      <w:start w:val="1"/>
      <w:numFmt w:val="lowerLetter"/>
      <w:lvlText w:val="%8."/>
      <w:lvlJc w:val="left"/>
      <w:pPr>
        <w:tabs>
          <w:tab w:val="num" w:pos="6120"/>
        </w:tabs>
        <w:ind w:left="6120" w:hanging="360"/>
      </w:pPr>
    </w:lvl>
    <w:lvl w:ilvl="8" w:tplc="29E4881C" w:tentative="1">
      <w:start w:val="1"/>
      <w:numFmt w:val="lowerRoman"/>
      <w:lvlText w:val="%9."/>
      <w:lvlJc w:val="right"/>
      <w:pPr>
        <w:tabs>
          <w:tab w:val="num" w:pos="6840"/>
        </w:tabs>
        <w:ind w:left="6840" w:hanging="180"/>
      </w:pPr>
    </w:lvl>
  </w:abstractNum>
  <w:abstractNum w:abstractNumId="6" w15:restartNumberingAfterBreak="0">
    <w:nsid w:val="0FCA68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04E205A"/>
    <w:multiLevelType w:val="hybridMultilevel"/>
    <w:tmpl w:val="5B34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696C95"/>
    <w:multiLevelType w:val="hybridMultilevel"/>
    <w:tmpl w:val="B7BC218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D20ECE"/>
    <w:multiLevelType w:val="hybridMultilevel"/>
    <w:tmpl w:val="F05C971A"/>
    <w:lvl w:ilvl="0" w:tplc="0872648E">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72AA4"/>
    <w:multiLevelType w:val="hybridMultilevel"/>
    <w:tmpl w:val="78EA1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6533B"/>
    <w:multiLevelType w:val="hybridMultilevel"/>
    <w:tmpl w:val="8D4069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E65E1D"/>
    <w:multiLevelType w:val="hybridMultilevel"/>
    <w:tmpl w:val="B532D11C"/>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9E3AC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4E044C3"/>
    <w:multiLevelType w:val="hybridMultilevel"/>
    <w:tmpl w:val="84448962"/>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2F0A9A"/>
    <w:multiLevelType w:val="hybridMultilevel"/>
    <w:tmpl w:val="BDF641B0"/>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8E33D5"/>
    <w:multiLevelType w:val="hybridMultilevel"/>
    <w:tmpl w:val="E23A9104"/>
    <w:lvl w:ilvl="0" w:tplc="C6682748">
      <w:start w:val="1"/>
      <w:numFmt w:val="decimal"/>
      <w:lvlText w:val="%1."/>
      <w:lvlJc w:val="left"/>
      <w:pPr>
        <w:ind w:left="720" w:hanging="360"/>
      </w:pPr>
      <w:rPr>
        <w:rFonts w:ascii="Verdana" w:hAnsi="Verdana"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574283"/>
    <w:multiLevelType w:val="hybridMultilevel"/>
    <w:tmpl w:val="A26A6E9A"/>
    <w:lvl w:ilvl="0" w:tplc="61BCCE0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E309DA"/>
    <w:multiLevelType w:val="hybridMultilevel"/>
    <w:tmpl w:val="4DC847E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EB3F48"/>
    <w:multiLevelType w:val="hybridMultilevel"/>
    <w:tmpl w:val="B8BC9D6E"/>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81571F7"/>
    <w:multiLevelType w:val="hybridMultilevel"/>
    <w:tmpl w:val="606A1AEC"/>
    <w:lvl w:ilvl="0" w:tplc="3EA6E02A">
      <w:start w:val="1"/>
      <w:numFmt w:val="bullet"/>
      <w:pStyle w:val="BodyTextBullet2"/>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E17311"/>
    <w:multiLevelType w:val="hybridMultilevel"/>
    <w:tmpl w:val="43C69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175359"/>
    <w:multiLevelType w:val="hybridMultilevel"/>
    <w:tmpl w:val="9A123CDA"/>
    <w:lvl w:ilvl="0" w:tplc="3EA6E02A">
      <w:start w:val="1"/>
      <w:numFmt w:val="bullet"/>
      <w:lvlText w:val=""/>
      <w:lvlJc w:val="left"/>
      <w:pPr>
        <w:ind w:left="1440" w:hanging="360"/>
      </w:pPr>
      <w:rPr>
        <w:rFonts w:ascii="Wingdings" w:hAnsi="Wingdings"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09">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580124"/>
    <w:multiLevelType w:val="hybridMultilevel"/>
    <w:tmpl w:val="CC800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D37129"/>
    <w:multiLevelType w:val="hybridMultilevel"/>
    <w:tmpl w:val="889653CC"/>
    <w:lvl w:ilvl="0" w:tplc="2356EF8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B1173E"/>
    <w:multiLevelType w:val="hybridMultilevel"/>
    <w:tmpl w:val="2640D13E"/>
    <w:lvl w:ilvl="0" w:tplc="04090001">
      <w:start w:val="1"/>
      <w:numFmt w:val="lowerLetter"/>
      <w:pStyle w:val="BodyTextLettered2"/>
      <w:lvlText w:val="%1."/>
      <w:lvlJc w:val="left"/>
      <w:pPr>
        <w:tabs>
          <w:tab w:val="num" w:pos="1440"/>
        </w:tabs>
        <w:ind w:left="1440" w:hanging="360"/>
      </w:pPr>
      <w:rPr>
        <w:rFonts w:hint="default"/>
      </w:rPr>
    </w:lvl>
    <w:lvl w:ilvl="1" w:tplc="04090003">
      <w:start w:val="1"/>
      <w:numFmt w:val="bullet"/>
      <w:lvlText w:val=""/>
      <w:lvlJc w:val="left"/>
      <w:pPr>
        <w:tabs>
          <w:tab w:val="num" w:pos="2160"/>
        </w:tabs>
        <w:ind w:left="2160" w:hanging="360"/>
      </w:pPr>
      <w:rPr>
        <w:rFonts w:ascii="Symbol" w:hAnsi="Symbol" w:hint="default"/>
        <w:color w:val="auto"/>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6" w15:restartNumberingAfterBreak="0">
    <w:nsid w:val="7F9D06EE"/>
    <w:multiLevelType w:val="hybridMultilevel"/>
    <w:tmpl w:val="29E0F7D2"/>
    <w:lvl w:ilvl="0" w:tplc="DA22F30E">
      <w:start w:val="1"/>
      <w:numFmt w:val="bullet"/>
      <w:pStyle w:val="BodyText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5"/>
  </w:num>
  <w:num w:numId="4">
    <w:abstractNumId w:val="25"/>
  </w:num>
  <w:num w:numId="5">
    <w:abstractNumId w:val="26"/>
  </w:num>
  <w:num w:numId="6">
    <w:abstractNumId w:val="20"/>
  </w:num>
  <w:num w:numId="7">
    <w:abstractNumId w:val="17"/>
  </w:num>
  <w:num w:numId="8">
    <w:abstractNumId w:val="13"/>
  </w:num>
  <w:num w:numId="9">
    <w:abstractNumId w:val="6"/>
  </w:num>
  <w:num w:numId="10">
    <w:abstractNumId w:val="1"/>
  </w:num>
  <w:num w:numId="11">
    <w:abstractNumId w:val="4"/>
  </w:num>
  <w:num w:numId="12">
    <w:abstractNumId w:val="3"/>
  </w:num>
  <w:num w:numId="13">
    <w:abstractNumId w:val="19"/>
  </w:num>
  <w:num w:numId="14">
    <w:abstractNumId w:val="12"/>
  </w:num>
  <w:num w:numId="15">
    <w:abstractNumId w:val="15"/>
  </w:num>
  <w:num w:numId="16">
    <w:abstractNumId w:val="11"/>
  </w:num>
  <w:num w:numId="17">
    <w:abstractNumId w:val="8"/>
  </w:num>
  <w:num w:numId="18">
    <w:abstractNumId w:val="14"/>
  </w:num>
  <w:num w:numId="19">
    <w:abstractNumId w:val="22"/>
  </w:num>
  <w:num w:numId="20">
    <w:abstractNumId w:val="18"/>
  </w:num>
  <w:num w:numId="21">
    <w:abstractNumId w:val="24"/>
  </w:num>
  <w:num w:numId="22">
    <w:abstractNumId w:val="9"/>
  </w:num>
  <w:num w:numId="23">
    <w:abstractNumId w:val="21"/>
  </w:num>
  <w:num w:numId="24">
    <w:abstractNumId w:val="23"/>
  </w:num>
  <w:num w:numId="25">
    <w:abstractNumId w:val="10"/>
  </w:num>
  <w:num w:numId="26">
    <w:abstractNumId w:val="7"/>
  </w:num>
  <w:num w:numId="27">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fen Maerdian">
    <w15:presenceInfo w15:providerId="None" w15:userId="Steffen Maerdian"/>
  </w15:person>
  <w15:person w15:author="Keith Oulson">
    <w15:presenceInfo w15:providerId="AD" w15:userId="S-1-5-21-3879305808-3289165270-514292028-2110"/>
  </w15:person>
  <w15:person w15:author="Zia, Fahad (B3 Group)">
    <w15:presenceInfo w15:providerId="AD" w15:userId="S-1-5-21-682003330-839522115-725345543-132710"/>
  </w15:person>
  <w15:person w15:author="Maldonado, James (B3 Group)">
    <w15:presenceInfo w15:providerId="AD" w15:userId="S-1-5-21-682003330-839522115-725345543-1031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en-US" w:vendorID="64" w:dllVersion="0" w:nlCheck="1" w:checkStyle="0"/>
  <w:attachedTemplate r:id="rId1"/>
  <w:stylePaneFormatFilter w:val="3528" w:allStyles="0" w:customStyles="0" w:latentStyles="0" w:stylesInUse="1" w:headingStyles="1" w:numberingStyles="0" w:tableStyles="0" w:directFormattingOnRuns="1" w:directFormattingOnParagraphs="0" w:directFormattingOnNumbering="1" w:directFormattingOnTables="0" w:clearFormatting="1" w:top3HeadingStyles="1" w:visibleStyles="0" w:alternateStyleNames="0"/>
  <w:stylePaneSortMethod w:val="0000"/>
  <w:revisionView w:markup="0"/>
  <w:trackRevisions/>
  <w:documentProtection w:formatting="1" w:enforcement="0"/>
  <w:defaultTabStop w:val="720"/>
  <w:clickAndTypeStyle w:val="BodyText"/>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086B"/>
    <w:rsid w:val="000017E7"/>
    <w:rsid w:val="00001899"/>
    <w:rsid w:val="00001C8C"/>
    <w:rsid w:val="00004137"/>
    <w:rsid w:val="0000474D"/>
    <w:rsid w:val="0000488B"/>
    <w:rsid w:val="000063A7"/>
    <w:rsid w:val="0000675B"/>
    <w:rsid w:val="0000698B"/>
    <w:rsid w:val="00006CE3"/>
    <w:rsid w:val="00006DB8"/>
    <w:rsid w:val="000073CD"/>
    <w:rsid w:val="00007CC9"/>
    <w:rsid w:val="00010140"/>
    <w:rsid w:val="00010D6B"/>
    <w:rsid w:val="0001136D"/>
    <w:rsid w:val="000114B6"/>
    <w:rsid w:val="00011EE6"/>
    <w:rsid w:val="0001226E"/>
    <w:rsid w:val="000142A0"/>
    <w:rsid w:val="00014715"/>
    <w:rsid w:val="000171DA"/>
    <w:rsid w:val="00020082"/>
    <w:rsid w:val="000212B7"/>
    <w:rsid w:val="00021CAD"/>
    <w:rsid w:val="0002244B"/>
    <w:rsid w:val="00023270"/>
    <w:rsid w:val="00023511"/>
    <w:rsid w:val="000243B3"/>
    <w:rsid w:val="000246A0"/>
    <w:rsid w:val="00024C78"/>
    <w:rsid w:val="000256CE"/>
    <w:rsid w:val="000263BB"/>
    <w:rsid w:val="00030342"/>
    <w:rsid w:val="0003034C"/>
    <w:rsid w:val="00031343"/>
    <w:rsid w:val="00031907"/>
    <w:rsid w:val="000352F4"/>
    <w:rsid w:val="000371B5"/>
    <w:rsid w:val="00037AD4"/>
    <w:rsid w:val="00041F69"/>
    <w:rsid w:val="000426BB"/>
    <w:rsid w:val="00045887"/>
    <w:rsid w:val="0004591D"/>
    <w:rsid w:val="0004636C"/>
    <w:rsid w:val="000479A7"/>
    <w:rsid w:val="00050337"/>
    <w:rsid w:val="00051952"/>
    <w:rsid w:val="00053BB1"/>
    <w:rsid w:val="00055A46"/>
    <w:rsid w:val="00056AE9"/>
    <w:rsid w:val="000612EB"/>
    <w:rsid w:val="00062C58"/>
    <w:rsid w:val="0006345A"/>
    <w:rsid w:val="00065E4D"/>
    <w:rsid w:val="00067AC8"/>
    <w:rsid w:val="000702CE"/>
    <w:rsid w:val="00071609"/>
    <w:rsid w:val="00071F6E"/>
    <w:rsid w:val="00072280"/>
    <w:rsid w:val="00072FCC"/>
    <w:rsid w:val="00073275"/>
    <w:rsid w:val="0007330F"/>
    <w:rsid w:val="0007382D"/>
    <w:rsid w:val="00074879"/>
    <w:rsid w:val="000814FF"/>
    <w:rsid w:val="00082DC9"/>
    <w:rsid w:val="000833D1"/>
    <w:rsid w:val="000852ED"/>
    <w:rsid w:val="000855D3"/>
    <w:rsid w:val="00086F75"/>
    <w:rsid w:val="00090448"/>
    <w:rsid w:val="00090AE2"/>
    <w:rsid w:val="00090B9D"/>
    <w:rsid w:val="00091273"/>
    <w:rsid w:val="0009164F"/>
    <w:rsid w:val="0009313F"/>
    <w:rsid w:val="00094463"/>
    <w:rsid w:val="00096992"/>
    <w:rsid w:val="00097055"/>
    <w:rsid w:val="0009752E"/>
    <w:rsid w:val="00097D78"/>
    <w:rsid w:val="000A0099"/>
    <w:rsid w:val="000A0764"/>
    <w:rsid w:val="000A100B"/>
    <w:rsid w:val="000A7B20"/>
    <w:rsid w:val="000B11AD"/>
    <w:rsid w:val="000B156B"/>
    <w:rsid w:val="000B23F8"/>
    <w:rsid w:val="000C01E6"/>
    <w:rsid w:val="000C1BAC"/>
    <w:rsid w:val="000C1F69"/>
    <w:rsid w:val="000C3757"/>
    <w:rsid w:val="000C79B8"/>
    <w:rsid w:val="000C7B8D"/>
    <w:rsid w:val="000D16C8"/>
    <w:rsid w:val="000D341A"/>
    <w:rsid w:val="000D6D2A"/>
    <w:rsid w:val="000D715D"/>
    <w:rsid w:val="000E0A48"/>
    <w:rsid w:val="000E1D0A"/>
    <w:rsid w:val="000E21B5"/>
    <w:rsid w:val="000E4C82"/>
    <w:rsid w:val="000E4C92"/>
    <w:rsid w:val="000E5594"/>
    <w:rsid w:val="000E59A0"/>
    <w:rsid w:val="000E67FF"/>
    <w:rsid w:val="000E7B19"/>
    <w:rsid w:val="000F2916"/>
    <w:rsid w:val="000F3438"/>
    <w:rsid w:val="000F3725"/>
    <w:rsid w:val="000F3733"/>
    <w:rsid w:val="000F38F1"/>
    <w:rsid w:val="000F62AB"/>
    <w:rsid w:val="000F7319"/>
    <w:rsid w:val="0010179F"/>
    <w:rsid w:val="00102C53"/>
    <w:rsid w:val="00104399"/>
    <w:rsid w:val="00104DA4"/>
    <w:rsid w:val="00105938"/>
    <w:rsid w:val="0010664C"/>
    <w:rsid w:val="00106685"/>
    <w:rsid w:val="00107971"/>
    <w:rsid w:val="00110B3B"/>
    <w:rsid w:val="00111074"/>
    <w:rsid w:val="0011412C"/>
    <w:rsid w:val="00115BE9"/>
    <w:rsid w:val="00116343"/>
    <w:rsid w:val="00117745"/>
    <w:rsid w:val="00117A3B"/>
    <w:rsid w:val="00117B6E"/>
    <w:rsid w:val="0012060D"/>
    <w:rsid w:val="00120BEC"/>
    <w:rsid w:val="00125C1D"/>
    <w:rsid w:val="001264E8"/>
    <w:rsid w:val="001270AB"/>
    <w:rsid w:val="001278A1"/>
    <w:rsid w:val="001278C3"/>
    <w:rsid w:val="00133156"/>
    <w:rsid w:val="001336D2"/>
    <w:rsid w:val="00134C52"/>
    <w:rsid w:val="00136094"/>
    <w:rsid w:val="0014468B"/>
    <w:rsid w:val="001453A5"/>
    <w:rsid w:val="00145CF3"/>
    <w:rsid w:val="00146C7B"/>
    <w:rsid w:val="00147C5F"/>
    <w:rsid w:val="00151087"/>
    <w:rsid w:val="001545AE"/>
    <w:rsid w:val="00154C8F"/>
    <w:rsid w:val="001569E6"/>
    <w:rsid w:val="001574A4"/>
    <w:rsid w:val="00160824"/>
    <w:rsid w:val="00160CB2"/>
    <w:rsid w:val="00161E54"/>
    <w:rsid w:val="001624C3"/>
    <w:rsid w:val="00162E7B"/>
    <w:rsid w:val="00162F6E"/>
    <w:rsid w:val="00163E68"/>
    <w:rsid w:val="00165AB8"/>
    <w:rsid w:val="00172D7F"/>
    <w:rsid w:val="00175B6F"/>
    <w:rsid w:val="00176911"/>
    <w:rsid w:val="00180235"/>
    <w:rsid w:val="001802A6"/>
    <w:rsid w:val="0018260A"/>
    <w:rsid w:val="0018396C"/>
    <w:rsid w:val="001850DD"/>
    <w:rsid w:val="00185707"/>
    <w:rsid w:val="00186009"/>
    <w:rsid w:val="001876CC"/>
    <w:rsid w:val="00187CA5"/>
    <w:rsid w:val="00191289"/>
    <w:rsid w:val="00192A67"/>
    <w:rsid w:val="00193FF0"/>
    <w:rsid w:val="00194B33"/>
    <w:rsid w:val="00196DE2"/>
    <w:rsid w:val="00196F00"/>
    <w:rsid w:val="001A0118"/>
    <w:rsid w:val="001A0A2A"/>
    <w:rsid w:val="001A192A"/>
    <w:rsid w:val="001A21E1"/>
    <w:rsid w:val="001A30A0"/>
    <w:rsid w:val="001A32F9"/>
    <w:rsid w:val="001A380C"/>
    <w:rsid w:val="001A3C5C"/>
    <w:rsid w:val="001A3D48"/>
    <w:rsid w:val="001A4C49"/>
    <w:rsid w:val="001A57F5"/>
    <w:rsid w:val="001B12AE"/>
    <w:rsid w:val="001B1BA5"/>
    <w:rsid w:val="001B54E4"/>
    <w:rsid w:val="001B5C83"/>
    <w:rsid w:val="001B6D58"/>
    <w:rsid w:val="001C0031"/>
    <w:rsid w:val="001C1A0A"/>
    <w:rsid w:val="001C2FCA"/>
    <w:rsid w:val="001C4FB8"/>
    <w:rsid w:val="001C5800"/>
    <w:rsid w:val="001C5EA6"/>
    <w:rsid w:val="001C69AB"/>
    <w:rsid w:val="001C6D26"/>
    <w:rsid w:val="001C713F"/>
    <w:rsid w:val="001C77D1"/>
    <w:rsid w:val="001D14AC"/>
    <w:rsid w:val="001D1C21"/>
    <w:rsid w:val="001D3222"/>
    <w:rsid w:val="001D6650"/>
    <w:rsid w:val="001D69F5"/>
    <w:rsid w:val="001E040B"/>
    <w:rsid w:val="001E1E32"/>
    <w:rsid w:val="001E40E8"/>
    <w:rsid w:val="001E43F8"/>
    <w:rsid w:val="001E4B39"/>
    <w:rsid w:val="001E4EA2"/>
    <w:rsid w:val="001E55B8"/>
    <w:rsid w:val="001E6142"/>
    <w:rsid w:val="001E6E2D"/>
    <w:rsid w:val="001F2379"/>
    <w:rsid w:val="001F2E54"/>
    <w:rsid w:val="001F388B"/>
    <w:rsid w:val="001F3B92"/>
    <w:rsid w:val="001F5466"/>
    <w:rsid w:val="001F5DEB"/>
    <w:rsid w:val="001F702C"/>
    <w:rsid w:val="001F74AA"/>
    <w:rsid w:val="00203CBD"/>
    <w:rsid w:val="00210034"/>
    <w:rsid w:val="002109B4"/>
    <w:rsid w:val="00211B52"/>
    <w:rsid w:val="00214349"/>
    <w:rsid w:val="002143E8"/>
    <w:rsid w:val="00214639"/>
    <w:rsid w:val="002157ED"/>
    <w:rsid w:val="0021620A"/>
    <w:rsid w:val="00216F89"/>
    <w:rsid w:val="00217034"/>
    <w:rsid w:val="00217A1E"/>
    <w:rsid w:val="00221697"/>
    <w:rsid w:val="0022223F"/>
    <w:rsid w:val="002230A8"/>
    <w:rsid w:val="002230C1"/>
    <w:rsid w:val="00224B2E"/>
    <w:rsid w:val="002253CD"/>
    <w:rsid w:val="002273CA"/>
    <w:rsid w:val="00230CC8"/>
    <w:rsid w:val="00234111"/>
    <w:rsid w:val="00234740"/>
    <w:rsid w:val="00234F14"/>
    <w:rsid w:val="002408A1"/>
    <w:rsid w:val="002413BB"/>
    <w:rsid w:val="0024184C"/>
    <w:rsid w:val="00242177"/>
    <w:rsid w:val="0024295E"/>
    <w:rsid w:val="00242CCE"/>
    <w:rsid w:val="002432C6"/>
    <w:rsid w:val="00243801"/>
    <w:rsid w:val="002438CE"/>
    <w:rsid w:val="002440FC"/>
    <w:rsid w:val="00244579"/>
    <w:rsid w:val="00245216"/>
    <w:rsid w:val="002464A9"/>
    <w:rsid w:val="0024725B"/>
    <w:rsid w:val="00247C7D"/>
    <w:rsid w:val="002505AA"/>
    <w:rsid w:val="002506FF"/>
    <w:rsid w:val="002529B6"/>
    <w:rsid w:val="00252BD5"/>
    <w:rsid w:val="00252F1E"/>
    <w:rsid w:val="00256419"/>
    <w:rsid w:val="00256F04"/>
    <w:rsid w:val="00257CD3"/>
    <w:rsid w:val="00260372"/>
    <w:rsid w:val="00263416"/>
    <w:rsid w:val="002646C1"/>
    <w:rsid w:val="00265C0F"/>
    <w:rsid w:val="00266D60"/>
    <w:rsid w:val="00267512"/>
    <w:rsid w:val="002676DD"/>
    <w:rsid w:val="00274BB7"/>
    <w:rsid w:val="002753B5"/>
    <w:rsid w:val="002759DA"/>
    <w:rsid w:val="002765D0"/>
    <w:rsid w:val="002766C5"/>
    <w:rsid w:val="00277CE7"/>
    <w:rsid w:val="002808E4"/>
    <w:rsid w:val="00282EDE"/>
    <w:rsid w:val="002864F1"/>
    <w:rsid w:val="00286686"/>
    <w:rsid w:val="00291AE3"/>
    <w:rsid w:val="002950A2"/>
    <w:rsid w:val="00296309"/>
    <w:rsid w:val="002A06F6"/>
    <w:rsid w:val="002A0C8C"/>
    <w:rsid w:val="002A1614"/>
    <w:rsid w:val="002A1F6B"/>
    <w:rsid w:val="002A204C"/>
    <w:rsid w:val="002A2EE5"/>
    <w:rsid w:val="002A2FF8"/>
    <w:rsid w:val="002A3847"/>
    <w:rsid w:val="002A4719"/>
    <w:rsid w:val="002A62AF"/>
    <w:rsid w:val="002A6A97"/>
    <w:rsid w:val="002A71DF"/>
    <w:rsid w:val="002B01FC"/>
    <w:rsid w:val="002B16A9"/>
    <w:rsid w:val="002B3C02"/>
    <w:rsid w:val="002C0ABF"/>
    <w:rsid w:val="002C0DF1"/>
    <w:rsid w:val="002C1296"/>
    <w:rsid w:val="002C1350"/>
    <w:rsid w:val="002C39A9"/>
    <w:rsid w:val="002C3B31"/>
    <w:rsid w:val="002C5C98"/>
    <w:rsid w:val="002C6335"/>
    <w:rsid w:val="002D0C49"/>
    <w:rsid w:val="002D13A7"/>
    <w:rsid w:val="002D1A6C"/>
    <w:rsid w:val="002D37B7"/>
    <w:rsid w:val="002D3EF6"/>
    <w:rsid w:val="002D40E3"/>
    <w:rsid w:val="002D5204"/>
    <w:rsid w:val="002D7025"/>
    <w:rsid w:val="002E02F1"/>
    <w:rsid w:val="002E122E"/>
    <w:rsid w:val="002E12C4"/>
    <w:rsid w:val="002E1CB7"/>
    <w:rsid w:val="002E1D8C"/>
    <w:rsid w:val="002E22F6"/>
    <w:rsid w:val="002E2968"/>
    <w:rsid w:val="002E2D8C"/>
    <w:rsid w:val="002E3512"/>
    <w:rsid w:val="002E3ADB"/>
    <w:rsid w:val="002E6555"/>
    <w:rsid w:val="002E7077"/>
    <w:rsid w:val="002E737D"/>
    <w:rsid w:val="002E751D"/>
    <w:rsid w:val="002E76AB"/>
    <w:rsid w:val="002F0076"/>
    <w:rsid w:val="002F3C0F"/>
    <w:rsid w:val="002F4596"/>
    <w:rsid w:val="002F5410"/>
    <w:rsid w:val="002F5EFA"/>
    <w:rsid w:val="002F7C83"/>
    <w:rsid w:val="003005A5"/>
    <w:rsid w:val="00302507"/>
    <w:rsid w:val="003046F0"/>
    <w:rsid w:val="003048D9"/>
    <w:rsid w:val="00305338"/>
    <w:rsid w:val="00305DCD"/>
    <w:rsid w:val="0030610C"/>
    <w:rsid w:val="0030639C"/>
    <w:rsid w:val="0030683D"/>
    <w:rsid w:val="00306E11"/>
    <w:rsid w:val="0030791E"/>
    <w:rsid w:val="00310CC1"/>
    <w:rsid w:val="003110DB"/>
    <w:rsid w:val="003114C9"/>
    <w:rsid w:val="0031169A"/>
    <w:rsid w:val="003128B2"/>
    <w:rsid w:val="00313577"/>
    <w:rsid w:val="00313BE2"/>
    <w:rsid w:val="00313F2A"/>
    <w:rsid w:val="00313F35"/>
    <w:rsid w:val="00314AE8"/>
    <w:rsid w:val="00314B90"/>
    <w:rsid w:val="003153A9"/>
    <w:rsid w:val="00315D3C"/>
    <w:rsid w:val="003160DE"/>
    <w:rsid w:val="0031639E"/>
    <w:rsid w:val="00316651"/>
    <w:rsid w:val="00316E1B"/>
    <w:rsid w:val="00317686"/>
    <w:rsid w:val="0032241E"/>
    <w:rsid w:val="00325466"/>
    <w:rsid w:val="003256F3"/>
    <w:rsid w:val="00326279"/>
    <w:rsid w:val="00326966"/>
    <w:rsid w:val="0032720D"/>
    <w:rsid w:val="00327268"/>
    <w:rsid w:val="00327568"/>
    <w:rsid w:val="00330F1B"/>
    <w:rsid w:val="00342E0C"/>
    <w:rsid w:val="00343639"/>
    <w:rsid w:val="003446BC"/>
    <w:rsid w:val="00344A1C"/>
    <w:rsid w:val="00346959"/>
    <w:rsid w:val="003477A4"/>
    <w:rsid w:val="0035005C"/>
    <w:rsid w:val="00350155"/>
    <w:rsid w:val="00351368"/>
    <w:rsid w:val="003528DE"/>
    <w:rsid w:val="00353152"/>
    <w:rsid w:val="0035693E"/>
    <w:rsid w:val="00362AB7"/>
    <w:rsid w:val="003635BD"/>
    <w:rsid w:val="0036519F"/>
    <w:rsid w:val="0037013A"/>
    <w:rsid w:val="00371337"/>
    <w:rsid w:val="003713C8"/>
    <w:rsid w:val="0037304C"/>
    <w:rsid w:val="0037310E"/>
    <w:rsid w:val="00374141"/>
    <w:rsid w:val="003746FF"/>
    <w:rsid w:val="00374D17"/>
    <w:rsid w:val="00376DD4"/>
    <w:rsid w:val="0037705A"/>
    <w:rsid w:val="00377177"/>
    <w:rsid w:val="0038145C"/>
    <w:rsid w:val="00381ACF"/>
    <w:rsid w:val="003828F1"/>
    <w:rsid w:val="00382D1E"/>
    <w:rsid w:val="00385415"/>
    <w:rsid w:val="0038788F"/>
    <w:rsid w:val="00392393"/>
    <w:rsid w:val="00392B05"/>
    <w:rsid w:val="00393E8A"/>
    <w:rsid w:val="00394B50"/>
    <w:rsid w:val="00394ED2"/>
    <w:rsid w:val="003975A4"/>
    <w:rsid w:val="003A0BED"/>
    <w:rsid w:val="003A158C"/>
    <w:rsid w:val="003A2865"/>
    <w:rsid w:val="003A45A2"/>
    <w:rsid w:val="003A45F8"/>
    <w:rsid w:val="003A47B0"/>
    <w:rsid w:val="003A4971"/>
    <w:rsid w:val="003B0B98"/>
    <w:rsid w:val="003B176B"/>
    <w:rsid w:val="003B19FF"/>
    <w:rsid w:val="003B3DCB"/>
    <w:rsid w:val="003B6FE5"/>
    <w:rsid w:val="003B74C8"/>
    <w:rsid w:val="003B7504"/>
    <w:rsid w:val="003C23F2"/>
    <w:rsid w:val="003C2662"/>
    <w:rsid w:val="003C30F5"/>
    <w:rsid w:val="003D0F64"/>
    <w:rsid w:val="003D1C66"/>
    <w:rsid w:val="003D4500"/>
    <w:rsid w:val="003D4ED3"/>
    <w:rsid w:val="003D5238"/>
    <w:rsid w:val="003D59EF"/>
    <w:rsid w:val="003D5CCD"/>
    <w:rsid w:val="003D72CF"/>
    <w:rsid w:val="003D7B6F"/>
    <w:rsid w:val="003D7EA1"/>
    <w:rsid w:val="003E08F5"/>
    <w:rsid w:val="003E1770"/>
    <w:rsid w:val="003E1F74"/>
    <w:rsid w:val="003E4BB3"/>
    <w:rsid w:val="003E7124"/>
    <w:rsid w:val="003F0357"/>
    <w:rsid w:val="003F0E04"/>
    <w:rsid w:val="003F1E2F"/>
    <w:rsid w:val="003F4789"/>
    <w:rsid w:val="003F565F"/>
    <w:rsid w:val="003F7031"/>
    <w:rsid w:val="003F7DF6"/>
    <w:rsid w:val="003F7E75"/>
    <w:rsid w:val="00400F9F"/>
    <w:rsid w:val="004021CC"/>
    <w:rsid w:val="00402706"/>
    <w:rsid w:val="004032AA"/>
    <w:rsid w:val="00404639"/>
    <w:rsid w:val="00405072"/>
    <w:rsid w:val="00406FAE"/>
    <w:rsid w:val="004117B7"/>
    <w:rsid w:val="004145D9"/>
    <w:rsid w:val="004154BD"/>
    <w:rsid w:val="0041577C"/>
    <w:rsid w:val="00415F42"/>
    <w:rsid w:val="0042119A"/>
    <w:rsid w:val="00423003"/>
    <w:rsid w:val="00423A58"/>
    <w:rsid w:val="00424320"/>
    <w:rsid w:val="00426867"/>
    <w:rsid w:val="00431825"/>
    <w:rsid w:val="00431B07"/>
    <w:rsid w:val="00432E41"/>
    <w:rsid w:val="0043311D"/>
    <w:rsid w:val="00433216"/>
    <w:rsid w:val="004337F4"/>
    <w:rsid w:val="00433816"/>
    <w:rsid w:val="004360EF"/>
    <w:rsid w:val="004368C6"/>
    <w:rsid w:val="004371FC"/>
    <w:rsid w:val="004373D3"/>
    <w:rsid w:val="00437D19"/>
    <w:rsid w:val="00440838"/>
    <w:rsid w:val="00440A78"/>
    <w:rsid w:val="00441440"/>
    <w:rsid w:val="0044405E"/>
    <w:rsid w:val="00444266"/>
    <w:rsid w:val="004444C0"/>
    <w:rsid w:val="00444E4A"/>
    <w:rsid w:val="00446705"/>
    <w:rsid w:val="00447263"/>
    <w:rsid w:val="00450F5F"/>
    <w:rsid w:val="00451181"/>
    <w:rsid w:val="00451699"/>
    <w:rsid w:val="00451EC5"/>
    <w:rsid w:val="0045262A"/>
    <w:rsid w:val="00452DB6"/>
    <w:rsid w:val="00453AF7"/>
    <w:rsid w:val="0045645C"/>
    <w:rsid w:val="0045649E"/>
    <w:rsid w:val="00456859"/>
    <w:rsid w:val="004568A3"/>
    <w:rsid w:val="00462168"/>
    <w:rsid w:val="00462ECC"/>
    <w:rsid w:val="00464741"/>
    <w:rsid w:val="00465DF8"/>
    <w:rsid w:val="00466D6B"/>
    <w:rsid w:val="00466DC9"/>
    <w:rsid w:val="00467C2B"/>
    <w:rsid w:val="0047144B"/>
    <w:rsid w:val="00473584"/>
    <w:rsid w:val="00474602"/>
    <w:rsid w:val="00474A82"/>
    <w:rsid w:val="00474BBC"/>
    <w:rsid w:val="00475EA5"/>
    <w:rsid w:val="00475EEE"/>
    <w:rsid w:val="004767BE"/>
    <w:rsid w:val="00476A82"/>
    <w:rsid w:val="004774A2"/>
    <w:rsid w:val="0047750D"/>
    <w:rsid w:val="00477E3A"/>
    <w:rsid w:val="0048016C"/>
    <w:rsid w:val="004817D1"/>
    <w:rsid w:val="00482F05"/>
    <w:rsid w:val="0048455F"/>
    <w:rsid w:val="00484DF4"/>
    <w:rsid w:val="0048501A"/>
    <w:rsid w:val="00485111"/>
    <w:rsid w:val="004860B4"/>
    <w:rsid w:val="004870FA"/>
    <w:rsid w:val="0049132B"/>
    <w:rsid w:val="0049181D"/>
    <w:rsid w:val="0049377F"/>
    <w:rsid w:val="004972E1"/>
    <w:rsid w:val="00497EF5"/>
    <w:rsid w:val="004A1592"/>
    <w:rsid w:val="004A281E"/>
    <w:rsid w:val="004A28E1"/>
    <w:rsid w:val="004A6038"/>
    <w:rsid w:val="004A7779"/>
    <w:rsid w:val="004B15AD"/>
    <w:rsid w:val="004B19B2"/>
    <w:rsid w:val="004B2AA2"/>
    <w:rsid w:val="004B4E30"/>
    <w:rsid w:val="004B4F65"/>
    <w:rsid w:val="004B64EC"/>
    <w:rsid w:val="004B70A1"/>
    <w:rsid w:val="004B7CC8"/>
    <w:rsid w:val="004B7D1A"/>
    <w:rsid w:val="004C0028"/>
    <w:rsid w:val="004C522D"/>
    <w:rsid w:val="004C76A6"/>
    <w:rsid w:val="004C76AD"/>
    <w:rsid w:val="004D0E26"/>
    <w:rsid w:val="004D1A22"/>
    <w:rsid w:val="004D3CB7"/>
    <w:rsid w:val="004D3FB6"/>
    <w:rsid w:val="004D5CD2"/>
    <w:rsid w:val="004D7CF9"/>
    <w:rsid w:val="004E1927"/>
    <w:rsid w:val="004E4DC1"/>
    <w:rsid w:val="004F0FB3"/>
    <w:rsid w:val="004F1F89"/>
    <w:rsid w:val="004F3A80"/>
    <w:rsid w:val="00500EE1"/>
    <w:rsid w:val="005025E6"/>
    <w:rsid w:val="005041D5"/>
    <w:rsid w:val="00504BC1"/>
    <w:rsid w:val="00504DD3"/>
    <w:rsid w:val="00506513"/>
    <w:rsid w:val="00506EBF"/>
    <w:rsid w:val="00507012"/>
    <w:rsid w:val="00513907"/>
    <w:rsid w:val="00515EB2"/>
    <w:rsid w:val="00515F2A"/>
    <w:rsid w:val="00520FDF"/>
    <w:rsid w:val="0052687A"/>
    <w:rsid w:val="00526AC1"/>
    <w:rsid w:val="00527B5C"/>
    <w:rsid w:val="00530D34"/>
    <w:rsid w:val="00531CD9"/>
    <w:rsid w:val="005327F9"/>
    <w:rsid w:val="00532B92"/>
    <w:rsid w:val="00532CFF"/>
    <w:rsid w:val="00533440"/>
    <w:rsid w:val="005356F9"/>
    <w:rsid w:val="00537C1A"/>
    <w:rsid w:val="00542949"/>
    <w:rsid w:val="00542C6C"/>
    <w:rsid w:val="00543E06"/>
    <w:rsid w:val="005440EB"/>
    <w:rsid w:val="00550503"/>
    <w:rsid w:val="005530C0"/>
    <w:rsid w:val="00553FC0"/>
    <w:rsid w:val="00554B8F"/>
    <w:rsid w:val="00556047"/>
    <w:rsid w:val="00560154"/>
    <w:rsid w:val="00560616"/>
    <w:rsid w:val="005606E8"/>
    <w:rsid w:val="00561829"/>
    <w:rsid w:val="0056232B"/>
    <w:rsid w:val="005647C7"/>
    <w:rsid w:val="0056618E"/>
    <w:rsid w:val="00566724"/>
    <w:rsid w:val="00566D6A"/>
    <w:rsid w:val="00567604"/>
    <w:rsid w:val="005677AB"/>
    <w:rsid w:val="00567E5B"/>
    <w:rsid w:val="005719C3"/>
    <w:rsid w:val="005726BE"/>
    <w:rsid w:val="00573231"/>
    <w:rsid w:val="00574B3C"/>
    <w:rsid w:val="005750FD"/>
    <w:rsid w:val="00575A45"/>
    <w:rsid w:val="00575CFA"/>
    <w:rsid w:val="00575F3E"/>
    <w:rsid w:val="005768BC"/>
    <w:rsid w:val="00576B05"/>
    <w:rsid w:val="00580AD6"/>
    <w:rsid w:val="005852DF"/>
    <w:rsid w:val="00585881"/>
    <w:rsid w:val="00586DF2"/>
    <w:rsid w:val="005875AF"/>
    <w:rsid w:val="00591BDD"/>
    <w:rsid w:val="00591D04"/>
    <w:rsid w:val="00593E82"/>
    <w:rsid w:val="005942BF"/>
    <w:rsid w:val="0059462C"/>
    <w:rsid w:val="00594DEE"/>
    <w:rsid w:val="00594E97"/>
    <w:rsid w:val="005A0FEA"/>
    <w:rsid w:val="005A22F8"/>
    <w:rsid w:val="005A24B2"/>
    <w:rsid w:val="005A2AE6"/>
    <w:rsid w:val="005A51A5"/>
    <w:rsid w:val="005A54D2"/>
    <w:rsid w:val="005A56B4"/>
    <w:rsid w:val="005A722B"/>
    <w:rsid w:val="005B207F"/>
    <w:rsid w:val="005B2C5D"/>
    <w:rsid w:val="005B2D04"/>
    <w:rsid w:val="005B392E"/>
    <w:rsid w:val="005B3B50"/>
    <w:rsid w:val="005B4162"/>
    <w:rsid w:val="005B4B5A"/>
    <w:rsid w:val="005B631B"/>
    <w:rsid w:val="005B6A29"/>
    <w:rsid w:val="005C1B76"/>
    <w:rsid w:val="005C2354"/>
    <w:rsid w:val="005C446F"/>
    <w:rsid w:val="005C4562"/>
    <w:rsid w:val="005D18C5"/>
    <w:rsid w:val="005D368C"/>
    <w:rsid w:val="005D3B22"/>
    <w:rsid w:val="005D46C3"/>
    <w:rsid w:val="005D549D"/>
    <w:rsid w:val="005D7968"/>
    <w:rsid w:val="005E0B43"/>
    <w:rsid w:val="005E16EF"/>
    <w:rsid w:val="005E19F1"/>
    <w:rsid w:val="005E2300"/>
    <w:rsid w:val="005E2AF9"/>
    <w:rsid w:val="005E2E31"/>
    <w:rsid w:val="005E45E9"/>
    <w:rsid w:val="005E654F"/>
    <w:rsid w:val="005F1D3A"/>
    <w:rsid w:val="005F558A"/>
    <w:rsid w:val="005F7200"/>
    <w:rsid w:val="0060149D"/>
    <w:rsid w:val="0060529E"/>
    <w:rsid w:val="00605771"/>
    <w:rsid w:val="00605CF7"/>
    <w:rsid w:val="00606B5F"/>
    <w:rsid w:val="0061119D"/>
    <w:rsid w:val="00611AF1"/>
    <w:rsid w:val="0061579A"/>
    <w:rsid w:val="0061691C"/>
    <w:rsid w:val="00621033"/>
    <w:rsid w:val="00621DC0"/>
    <w:rsid w:val="00623D4F"/>
    <w:rsid w:val="00627B18"/>
    <w:rsid w:val="006310DA"/>
    <w:rsid w:val="00635C19"/>
    <w:rsid w:val="00637151"/>
    <w:rsid w:val="0064184D"/>
    <w:rsid w:val="00642849"/>
    <w:rsid w:val="00645F3C"/>
    <w:rsid w:val="00647266"/>
    <w:rsid w:val="00651EE8"/>
    <w:rsid w:val="0065443F"/>
    <w:rsid w:val="00654500"/>
    <w:rsid w:val="00655A00"/>
    <w:rsid w:val="00655F23"/>
    <w:rsid w:val="006627CB"/>
    <w:rsid w:val="00663B92"/>
    <w:rsid w:val="00664D4F"/>
    <w:rsid w:val="0066591C"/>
    <w:rsid w:val="00665BF6"/>
    <w:rsid w:val="0066707E"/>
    <w:rsid w:val="006670D2"/>
    <w:rsid w:val="00667E47"/>
    <w:rsid w:val="00672377"/>
    <w:rsid w:val="00672430"/>
    <w:rsid w:val="006725AA"/>
    <w:rsid w:val="006734D2"/>
    <w:rsid w:val="0067493C"/>
    <w:rsid w:val="00675BBF"/>
    <w:rsid w:val="00677085"/>
    <w:rsid w:val="00677451"/>
    <w:rsid w:val="00680463"/>
    <w:rsid w:val="00680563"/>
    <w:rsid w:val="00682B43"/>
    <w:rsid w:val="00683EB5"/>
    <w:rsid w:val="006856F2"/>
    <w:rsid w:val="00685B11"/>
    <w:rsid w:val="00685E9E"/>
    <w:rsid w:val="0068687B"/>
    <w:rsid w:val="00687182"/>
    <w:rsid w:val="00687A85"/>
    <w:rsid w:val="00690276"/>
    <w:rsid w:val="0069054A"/>
    <w:rsid w:val="00691431"/>
    <w:rsid w:val="00691AEA"/>
    <w:rsid w:val="00693CE1"/>
    <w:rsid w:val="00693D87"/>
    <w:rsid w:val="00693FE6"/>
    <w:rsid w:val="0069449C"/>
    <w:rsid w:val="00694F87"/>
    <w:rsid w:val="00695E9B"/>
    <w:rsid w:val="006976CF"/>
    <w:rsid w:val="0069772F"/>
    <w:rsid w:val="006A155A"/>
    <w:rsid w:val="006A20A1"/>
    <w:rsid w:val="006A2ED7"/>
    <w:rsid w:val="006A37E1"/>
    <w:rsid w:val="006A4B74"/>
    <w:rsid w:val="006A6AE0"/>
    <w:rsid w:val="006A7029"/>
    <w:rsid w:val="006A74AF"/>
    <w:rsid w:val="006A7603"/>
    <w:rsid w:val="006B17A7"/>
    <w:rsid w:val="006B3547"/>
    <w:rsid w:val="006B3844"/>
    <w:rsid w:val="006B4DBA"/>
    <w:rsid w:val="006B6422"/>
    <w:rsid w:val="006B683D"/>
    <w:rsid w:val="006B6E61"/>
    <w:rsid w:val="006B782F"/>
    <w:rsid w:val="006C162A"/>
    <w:rsid w:val="006C3858"/>
    <w:rsid w:val="006C450E"/>
    <w:rsid w:val="006C68C4"/>
    <w:rsid w:val="006C7205"/>
    <w:rsid w:val="006C75A8"/>
    <w:rsid w:val="006C7B2E"/>
    <w:rsid w:val="006D0DE4"/>
    <w:rsid w:val="006D1685"/>
    <w:rsid w:val="006D1C9B"/>
    <w:rsid w:val="006D4142"/>
    <w:rsid w:val="006D42C1"/>
    <w:rsid w:val="006D5A19"/>
    <w:rsid w:val="006D6631"/>
    <w:rsid w:val="006D68D8"/>
    <w:rsid w:val="006D68DA"/>
    <w:rsid w:val="006E003D"/>
    <w:rsid w:val="006E0345"/>
    <w:rsid w:val="006E26E0"/>
    <w:rsid w:val="006E32B4"/>
    <w:rsid w:val="006E32E0"/>
    <w:rsid w:val="006E4909"/>
    <w:rsid w:val="006E49A8"/>
    <w:rsid w:val="006E4B3F"/>
    <w:rsid w:val="006E5531"/>
    <w:rsid w:val="006E6316"/>
    <w:rsid w:val="006E75DD"/>
    <w:rsid w:val="006F0EC9"/>
    <w:rsid w:val="006F6D65"/>
    <w:rsid w:val="00700082"/>
    <w:rsid w:val="00700808"/>
    <w:rsid w:val="00700BC1"/>
    <w:rsid w:val="00701D8D"/>
    <w:rsid w:val="0070248B"/>
    <w:rsid w:val="00702C3C"/>
    <w:rsid w:val="00703E85"/>
    <w:rsid w:val="007046A6"/>
    <w:rsid w:val="00704FAD"/>
    <w:rsid w:val="007053CD"/>
    <w:rsid w:val="00705722"/>
    <w:rsid w:val="007075BC"/>
    <w:rsid w:val="00707AEA"/>
    <w:rsid w:val="00707C85"/>
    <w:rsid w:val="00710D20"/>
    <w:rsid w:val="00711B19"/>
    <w:rsid w:val="00711CF2"/>
    <w:rsid w:val="00712217"/>
    <w:rsid w:val="007122DE"/>
    <w:rsid w:val="00714730"/>
    <w:rsid w:val="00715F75"/>
    <w:rsid w:val="00722016"/>
    <w:rsid w:val="0072263E"/>
    <w:rsid w:val="007238FF"/>
    <w:rsid w:val="007247C0"/>
    <w:rsid w:val="0072569B"/>
    <w:rsid w:val="00725C48"/>
    <w:rsid w:val="007269EC"/>
    <w:rsid w:val="0072725E"/>
    <w:rsid w:val="0072774F"/>
    <w:rsid w:val="00730277"/>
    <w:rsid w:val="0073046E"/>
    <w:rsid w:val="0073078F"/>
    <w:rsid w:val="007316E5"/>
    <w:rsid w:val="00732B9E"/>
    <w:rsid w:val="00732F3D"/>
    <w:rsid w:val="007348D5"/>
    <w:rsid w:val="00734939"/>
    <w:rsid w:val="00736B0D"/>
    <w:rsid w:val="00736B78"/>
    <w:rsid w:val="0074152D"/>
    <w:rsid w:val="00741F47"/>
    <w:rsid w:val="00742E23"/>
    <w:rsid w:val="00744AA0"/>
    <w:rsid w:val="00744F0F"/>
    <w:rsid w:val="00747156"/>
    <w:rsid w:val="00747568"/>
    <w:rsid w:val="007476C6"/>
    <w:rsid w:val="00747890"/>
    <w:rsid w:val="0075005F"/>
    <w:rsid w:val="00751C86"/>
    <w:rsid w:val="00751E5A"/>
    <w:rsid w:val="007537E2"/>
    <w:rsid w:val="00754318"/>
    <w:rsid w:val="00754387"/>
    <w:rsid w:val="007575A2"/>
    <w:rsid w:val="00757E8C"/>
    <w:rsid w:val="007618A0"/>
    <w:rsid w:val="00762B08"/>
    <w:rsid w:val="00762B56"/>
    <w:rsid w:val="00763DBB"/>
    <w:rsid w:val="00765B2D"/>
    <w:rsid w:val="00765E89"/>
    <w:rsid w:val="00774A20"/>
    <w:rsid w:val="00775199"/>
    <w:rsid w:val="007777DC"/>
    <w:rsid w:val="007809A2"/>
    <w:rsid w:val="00781144"/>
    <w:rsid w:val="00781C05"/>
    <w:rsid w:val="0078333C"/>
    <w:rsid w:val="00783B52"/>
    <w:rsid w:val="00784AAE"/>
    <w:rsid w:val="00785323"/>
    <w:rsid w:val="00785750"/>
    <w:rsid w:val="007864FA"/>
    <w:rsid w:val="00786756"/>
    <w:rsid w:val="007875FC"/>
    <w:rsid w:val="0078769E"/>
    <w:rsid w:val="00787C9F"/>
    <w:rsid w:val="00790697"/>
    <w:rsid w:val="00790D03"/>
    <w:rsid w:val="007921F1"/>
    <w:rsid w:val="007926DE"/>
    <w:rsid w:val="0079375A"/>
    <w:rsid w:val="00794176"/>
    <w:rsid w:val="00794188"/>
    <w:rsid w:val="007943A8"/>
    <w:rsid w:val="00797A78"/>
    <w:rsid w:val="007A35C2"/>
    <w:rsid w:val="007A39CC"/>
    <w:rsid w:val="007A4B35"/>
    <w:rsid w:val="007A54EE"/>
    <w:rsid w:val="007A55D2"/>
    <w:rsid w:val="007A759E"/>
    <w:rsid w:val="007A7B34"/>
    <w:rsid w:val="007B08CC"/>
    <w:rsid w:val="007B1B0C"/>
    <w:rsid w:val="007B3CEE"/>
    <w:rsid w:val="007B54F4"/>
    <w:rsid w:val="007B65D7"/>
    <w:rsid w:val="007B693F"/>
    <w:rsid w:val="007C2637"/>
    <w:rsid w:val="007C440B"/>
    <w:rsid w:val="007C4FC1"/>
    <w:rsid w:val="007C7D74"/>
    <w:rsid w:val="007D0EF3"/>
    <w:rsid w:val="007D1377"/>
    <w:rsid w:val="007D22F9"/>
    <w:rsid w:val="007D2C5E"/>
    <w:rsid w:val="007D3AE8"/>
    <w:rsid w:val="007D5ECC"/>
    <w:rsid w:val="007D680B"/>
    <w:rsid w:val="007E05D4"/>
    <w:rsid w:val="007E155F"/>
    <w:rsid w:val="007E1C43"/>
    <w:rsid w:val="007E1F3F"/>
    <w:rsid w:val="007E343F"/>
    <w:rsid w:val="007E4370"/>
    <w:rsid w:val="007E71D7"/>
    <w:rsid w:val="007F2B4D"/>
    <w:rsid w:val="007F3397"/>
    <w:rsid w:val="007F3A74"/>
    <w:rsid w:val="007F6892"/>
    <w:rsid w:val="007F767C"/>
    <w:rsid w:val="00801B32"/>
    <w:rsid w:val="008052DE"/>
    <w:rsid w:val="00805B82"/>
    <w:rsid w:val="00806872"/>
    <w:rsid w:val="00811706"/>
    <w:rsid w:val="008134FE"/>
    <w:rsid w:val="00815C2E"/>
    <w:rsid w:val="008218AA"/>
    <w:rsid w:val="00821FD9"/>
    <w:rsid w:val="008231E7"/>
    <w:rsid w:val="00823603"/>
    <w:rsid w:val="00824C90"/>
    <w:rsid w:val="00825719"/>
    <w:rsid w:val="00827B22"/>
    <w:rsid w:val="00830812"/>
    <w:rsid w:val="008308C2"/>
    <w:rsid w:val="00832B13"/>
    <w:rsid w:val="008333B3"/>
    <w:rsid w:val="008335F1"/>
    <w:rsid w:val="00835470"/>
    <w:rsid w:val="00835C22"/>
    <w:rsid w:val="00836EC6"/>
    <w:rsid w:val="00840BEB"/>
    <w:rsid w:val="008423A9"/>
    <w:rsid w:val="008433DB"/>
    <w:rsid w:val="008443B6"/>
    <w:rsid w:val="00845BB9"/>
    <w:rsid w:val="008469C6"/>
    <w:rsid w:val="00847DB0"/>
    <w:rsid w:val="00851627"/>
    <w:rsid w:val="00851812"/>
    <w:rsid w:val="00851F0C"/>
    <w:rsid w:val="00852C2C"/>
    <w:rsid w:val="0085465E"/>
    <w:rsid w:val="00856A08"/>
    <w:rsid w:val="00857FB4"/>
    <w:rsid w:val="008600BE"/>
    <w:rsid w:val="008604BC"/>
    <w:rsid w:val="0086218A"/>
    <w:rsid w:val="00862454"/>
    <w:rsid w:val="00863B21"/>
    <w:rsid w:val="00864116"/>
    <w:rsid w:val="00864D55"/>
    <w:rsid w:val="00871E3C"/>
    <w:rsid w:val="008720B8"/>
    <w:rsid w:val="008725F2"/>
    <w:rsid w:val="00875671"/>
    <w:rsid w:val="008770A8"/>
    <w:rsid w:val="008771A6"/>
    <w:rsid w:val="00880C3D"/>
    <w:rsid w:val="008818D8"/>
    <w:rsid w:val="0088450F"/>
    <w:rsid w:val="00885A4A"/>
    <w:rsid w:val="008874E9"/>
    <w:rsid w:val="00887D77"/>
    <w:rsid w:val="008902C2"/>
    <w:rsid w:val="008906D6"/>
    <w:rsid w:val="00892971"/>
    <w:rsid w:val="00894131"/>
    <w:rsid w:val="00894184"/>
    <w:rsid w:val="00894C23"/>
    <w:rsid w:val="008955D5"/>
    <w:rsid w:val="008962E1"/>
    <w:rsid w:val="00897F4D"/>
    <w:rsid w:val="008A1731"/>
    <w:rsid w:val="008A4AE4"/>
    <w:rsid w:val="008A57DC"/>
    <w:rsid w:val="008A5A23"/>
    <w:rsid w:val="008A5B78"/>
    <w:rsid w:val="008A6716"/>
    <w:rsid w:val="008A783A"/>
    <w:rsid w:val="008B3D1F"/>
    <w:rsid w:val="008B430E"/>
    <w:rsid w:val="008B568B"/>
    <w:rsid w:val="008B644E"/>
    <w:rsid w:val="008B795C"/>
    <w:rsid w:val="008C0642"/>
    <w:rsid w:val="008C1BAD"/>
    <w:rsid w:val="008C274E"/>
    <w:rsid w:val="008C2AB7"/>
    <w:rsid w:val="008C2F21"/>
    <w:rsid w:val="008C4576"/>
    <w:rsid w:val="008C5347"/>
    <w:rsid w:val="008C7548"/>
    <w:rsid w:val="008C7AB2"/>
    <w:rsid w:val="008D0916"/>
    <w:rsid w:val="008D191D"/>
    <w:rsid w:val="008D248D"/>
    <w:rsid w:val="008D2661"/>
    <w:rsid w:val="008D2ED5"/>
    <w:rsid w:val="008D3BE9"/>
    <w:rsid w:val="008D4E31"/>
    <w:rsid w:val="008D6920"/>
    <w:rsid w:val="008D6B9A"/>
    <w:rsid w:val="008E25D1"/>
    <w:rsid w:val="008E2DBF"/>
    <w:rsid w:val="008E2EA6"/>
    <w:rsid w:val="008E3EF4"/>
    <w:rsid w:val="008E4A67"/>
    <w:rsid w:val="008E661A"/>
    <w:rsid w:val="008E6958"/>
    <w:rsid w:val="008E71CB"/>
    <w:rsid w:val="008E7EB0"/>
    <w:rsid w:val="008F298E"/>
    <w:rsid w:val="008F2C53"/>
    <w:rsid w:val="008F2F7F"/>
    <w:rsid w:val="008F43AA"/>
    <w:rsid w:val="008F6E18"/>
    <w:rsid w:val="008F6FEF"/>
    <w:rsid w:val="00900106"/>
    <w:rsid w:val="009011D4"/>
    <w:rsid w:val="00901D12"/>
    <w:rsid w:val="00903133"/>
    <w:rsid w:val="009038F8"/>
    <w:rsid w:val="00906711"/>
    <w:rsid w:val="00913179"/>
    <w:rsid w:val="00914D7B"/>
    <w:rsid w:val="00914F3F"/>
    <w:rsid w:val="00917948"/>
    <w:rsid w:val="00917E47"/>
    <w:rsid w:val="00920F55"/>
    <w:rsid w:val="00922708"/>
    <w:rsid w:val="00923ADA"/>
    <w:rsid w:val="009249B9"/>
    <w:rsid w:val="009269D6"/>
    <w:rsid w:val="00930396"/>
    <w:rsid w:val="009313FE"/>
    <w:rsid w:val="00931F47"/>
    <w:rsid w:val="009335FF"/>
    <w:rsid w:val="009346CB"/>
    <w:rsid w:val="00934908"/>
    <w:rsid w:val="009366BC"/>
    <w:rsid w:val="0093693E"/>
    <w:rsid w:val="00937759"/>
    <w:rsid w:val="009407E3"/>
    <w:rsid w:val="0094096A"/>
    <w:rsid w:val="00942690"/>
    <w:rsid w:val="00944285"/>
    <w:rsid w:val="009453C1"/>
    <w:rsid w:val="0094609A"/>
    <w:rsid w:val="009467DD"/>
    <w:rsid w:val="00947C9C"/>
    <w:rsid w:val="00950894"/>
    <w:rsid w:val="0095133D"/>
    <w:rsid w:val="009525C8"/>
    <w:rsid w:val="009535CD"/>
    <w:rsid w:val="00957B95"/>
    <w:rsid w:val="00957B9F"/>
    <w:rsid w:val="00960CF5"/>
    <w:rsid w:val="00961AC3"/>
    <w:rsid w:val="00962670"/>
    <w:rsid w:val="00967C1C"/>
    <w:rsid w:val="00971F2E"/>
    <w:rsid w:val="009721C9"/>
    <w:rsid w:val="00972758"/>
    <w:rsid w:val="00972D14"/>
    <w:rsid w:val="00973853"/>
    <w:rsid w:val="009763BD"/>
    <w:rsid w:val="009768C6"/>
    <w:rsid w:val="009769D8"/>
    <w:rsid w:val="00977019"/>
    <w:rsid w:val="00977A7D"/>
    <w:rsid w:val="009810ED"/>
    <w:rsid w:val="00981768"/>
    <w:rsid w:val="00981DB5"/>
    <w:rsid w:val="00984A5F"/>
    <w:rsid w:val="00984DA0"/>
    <w:rsid w:val="00985E18"/>
    <w:rsid w:val="009868B4"/>
    <w:rsid w:val="00990AF3"/>
    <w:rsid w:val="00991613"/>
    <w:rsid w:val="00991C63"/>
    <w:rsid w:val="009921F2"/>
    <w:rsid w:val="00992EC2"/>
    <w:rsid w:val="00995B7C"/>
    <w:rsid w:val="00995F9B"/>
    <w:rsid w:val="00996E0A"/>
    <w:rsid w:val="00997C73"/>
    <w:rsid w:val="009A09A6"/>
    <w:rsid w:val="009A4073"/>
    <w:rsid w:val="009A4D03"/>
    <w:rsid w:val="009A4EB3"/>
    <w:rsid w:val="009A5C19"/>
    <w:rsid w:val="009A72F9"/>
    <w:rsid w:val="009A77D0"/>
    <w:rsid w:val="009A7E16"/>
    <w:rsid w:val="009B1957"/>
    <w:rsid w:val="009B25D6"/>
    <w:rsid w:val="009B2B69"/>
    <w:rsid w:val="009B3CD1"/>
    <w:rsid w:val="009B403C"/>
    <w:rsid w:val="009B42E9"/>
    <w:rsid w:val="009B4612"/>
    <w:rsid w:val="009C2895"/>
    <w:rsid w:val="009C3E6B"/>
    <w:rsid w:val="009C4C5F"/>
    <w:rsid w:val="009C53F3"/>
    <w:rsid w:val="009C5E0B"/>
    <w:rsid w:val="009C675B"/>
    <w:rsid w:val="009C7BF5"/>
    <w:rsid w:val="009C7E75"/>
    <w:rsid w:val="009D2A6B"/>
    <w:rsid w:val="009D2A80"/>
    <w:rsid w:val="009D35C7"/>
    <w:rsid w:val="009D368C"/>
    <w:rsid w:val="009D4125"/>
    <w:rsid w:val="009D484C"/>
    <w:rsid w:val="009D527A"/>
    <w:rsid w:val="009D5B3E"/>
    <w:rsid w:val="009D7A1B"/>
    <w:rsid w:val="009E0A5F"/>
    <w:rsid w:val="009E329E"/>
    <w:rsid w:val="009E47D3"/>
    <w:rsid w:val="009E7F72"/>
    <w:rsid w:val="009F3FC7"/>
    <w:rsid w:val="009F5A95"/>
    <w:rsid w:val="009F6D13"/>
    <w:rsid w:val="009F77D2"/>
    <w:rsid w:val="009F7C75"/>
    <w:rsid w:val="009F7FBA"/>
    <w:rsid w:val="00A00368"/>
    <w:rsid w:val="00A00E79"/>
    <w:rsid w:val="00A00F5B"/>
    <w:rsid w:val="00A00F73"/>
    <w:rsid w:val="00A027E8"/>
    <w:rsid w:val="00A04018"/>
    <w:rsid w:val="00A05CA6"/>
    <w:rsid w:val="00A069C4"/>
    <w:rsid w:val="00A1217D"/>
    <w:rsid w:val="00A121AD"/>
    <w:rsid w:val="00A123B6"/>
    <w:rsid w:val="00A13C83"/>
    <w:rsid w:val="00A149C0"/>
    <w:rsid w:val="00A15EFE"/>
    <w:rsid w:val="00A15FA6"/>
    <w:rsid w:val="00A21B43"/>
    <w:rsid w:val="00A22F68"/>
    <w:rsid w:val="00A23167"/>
    <w:rsid w:val="00A233D7"/>
    <w:rsid w:val="00A23441"/>
    <w:rsid w:val="00A23805"/>
    <w:rsid w:val="00A2490E"/>
    <w:rsid w:val="00A24CF9"/>
    <w:rsid w:val="00A252A5"/>
    <w:rsid w:val="00A25C20"/>
    <w:rsid w:val="00A30414"/>
    <w:rsid w:val="00A3145A"/>
    <w:rsid w:val="00A372DD"/>
    <w:rsid w:val="00A37A7B"/>
    <w:rsid w:val="00A43AA1"/>
    <w:rsid w:val="00A44EFF"/>
    <w:rsid w:val="00A46A8D"/>
    <w:rsid w:val="00A47192"/>
    <w:rsid w:val="00A47265"/>
    <w:rsid w:val="00A474BA"/>
    <w:rsid w:val="00A502A4"/>
    <w:rsid w:val="00A509E6"/>
    <w:rsid w:val="00A52A73"/>
    <w:rsid w:val="00A53320"/>
    <w:rsid w:val="00A61C79"/>
    <w:rsid w:val="00A62070"/>
    <w:rsid w:val="00A62CE1"/>
    <w:rsid w:val="00A630E2"/>
    <w:rsid w:val="00A6311E"/>
    <w:rsid w:val="00A640B1"/>
    <w:rsid w:val="00A65FCF"/>
    <w:rsid w:val="00A66281"/>
    <w:rsid w:val="00A67FEB"/>
    <w:rsid w:val="00A723A5"/>
    <w:rsid w:val="00A7484F"/>
    <w:rsid w:val="00A753C8"/>
    <w:rsid w:val="00A75C68"/>
    <w:rsid w:val="00A8157A"/>
    <w:rsid w:val="00A81667"/>
    <w:rsid w:val="00A83D56"/>
    <w:rsid w:val="00A83DF3"/>
    <w:rsid w:val="00A83EB5"/>
    <w:rsid w:val="00A87AB6"/>
    <w:rsid w:val="00A91736"/>
    <w:rsid w:val="00A91D6C"/>
    <w:rsid w:val="00A927F2"/>
    <w:rsid w:val="00A93D74"/>
    <w:rsid w:val="00A969A5"/>
    <w:rsid w:val="00A97AE6"/>
    <w:rsid w:val="00A97FA5"/>
    <w:rsid w:val="00AA0F64"/>
    <w:rsid w:val="00AA337E"/>
    <w:rsid w:val="00AA4299"/>
    <w:rsid w:val="00AA61F7"/>
    <w:rsid w:val="00AA6982"/>
    <w:rsid w:val="00AB3DC7"/>
    <w:rsid w:val="00AB7C56"/>
    <w:rsid w:val="00AC3236"/>
    <w:rsid w:val="00AC5131"/>
    <w:rsid w:val="00AD074D"/>
    <w:rsid w:val="00AD0E9F"/>
    <w:rsid w:val="00AD2180"/>
    <w:rsid w:val="00AD22B9"/>
    <w:rsid w:val="00AD2556"/>
    <w:rsid w:val="00AD47A7"/>
    <w:rsid w:val="00AD4C2E"/>
    <w:rsid w:val="00AD50AE"/>
    <w:rsid w:val="00AD641E"/>
    <w:rsid w:val="00AD7584"/>
    <w:rsid w:val="00AE1BB6"/>
    <w:rsid w:val="00AE247E"/>
    <w:rsid w:val="00AE2C69"/>
    <w:rsid w:val="00AE39FA"/>
    <w:rsid w:val="00AE667B"/>
    <w:rsid w:val="00AF18E0"/>
    <w:rsid w:val="00AF36BB"/>
    <w:rsid w:val="00AF5211"/>
    <w:rsid w:val="00AF5A0B"/>
    <w:rsid w:val="00B01310"/>
    <w:rsid w:val="00B021EE"/>
    <w:rsid w:val="00B03986"/>
    <w:rsid w:val="00B04771"/>
    <w:rsid w:val="00B04C7B"/>
    <w:rsid w:val="00B04ED4"/>
    <w:rsid w:val="00B05A54"/>
    <w:rsid w:val="00B06431"/>
    <w:rsid w:val="00B1043D"/>
    <w:rsid w:val="00B10EA5"/>
    <w:rsid w:val="00B10FEF"/>
    <w:rsid w:val="00B11E06"/>
    <w:rsid w:val="00B13E4F"/>
    <w:rsid w:val="00B15696"/>
    <w:rsid w:val="00B17865"/>
    <w:rsid w:val="00B2123A"/>
    <w:rsid w:val="00B21D77"/>
    <w:rsid w:val="00B2472D"/>
    <w:rsid w:val="00B24BC9"/>
    <w:rsid w:val="00B251CF"/>
    <w:rsid w:val="00B254C3"/>
    <w:rsid w:val="00B25D94"/>
    <w:rsid w:val="00B277E2"/>
    <w:rsid w:val="00B30D8A"/>
    <w:rsid w:val="00B317A0"/>
    <w:rsid w:val="00B32C21"/>
    <w:rsid w:val="00B34C39"/>
    <w:rsid w:val="00B34C8C"/>
    <w:rsid w:val="00B34F09"/>
    <w:rsid w:val="00B361A1"/>
    <w:rsid w:val="00B4073A"/>
    <w:rsid w:val="00B40964"/>
    <w:rsid w:val="00B41864"/>
    <w:rsid w:val="00B421F2"/>
    <w:rsid w:val="00B435C2"/>
    <w:rsid w:val="00B53CAB"/>
    <w:rsid w:val="00B551F2"/>
    <w:rsid w:val="00B563AA"/>
    <w:rsid w:val="00B57337"/>
    <w:rsid w:val="00B60317"/>
    <w:rsid w:val="00B6187D"/>
    <w:rsid w:val="00B61D1B"/>
    <w:rsid w:val="00B651ED"/>
    <w:rsid w:val="00B65F7A"/>
    <w:rsid w:val="00B665DF"/>
    <w:rsid w:val="00B6706C"/>
    <w:rsid w:val="00B70B67"/>
    <w:rsid w:val="00B717A6"/>
    <w:rsid w:val="00B719D8"/>
    <w:rsid w:val="00B71D49"/>
    <w:rsid w:val="00B72344"/>
    <w:rsid w:val="00B73065"/>
    <w:rsid w:val="00B7474F"/>
    <w:rsid w:val="00B74D4A"/>
    <w:rsid w:val="00B75915"/>
    <w:rsid w:val="00B75CF1"/>
    <w:rsid w:val="00B80143"/>
    <w:rsid w:val="00B811B1"/>
    <w:rsid w:val="00B81B81"/>
    <w:rsid w:val="00B83AD0"/>
    <w:rsid w:val="00B83CE8"/>
    <w:rsid w:val="00B83F9C"/>
    <w:rsid w:val="00B84E33"/>
    <w:rsid w:val="00B8557F"/>
    <w:rsid w:val="00B85C65"/>
    <w:rsid w:val="00B87052"/>
    <w:rsid w:val="00B8745A"/>
    <w:rsid w:val="00B92868"/>
    <w:rsid w:val="00B9299D"/>
    <w:rsid w:val="00B92B9C"/>
    <w:rsid w:val="00B938C8"/>
    <w:rsid w:val="00B93A92"/>
    <w:rsid w:val="00B944F1"/>
    <w:rsid w:val="00B9499D"/>
    <w:rsid w:val="00B9508C"/>
    <w:rsid w:val="00B959D1"/>
    <w:rsid w:val="00B96E63"/>
    <w:rsid w:val="00BA0832"/>
    <w:rsid w:val="00BA08F1"/>
    <w:rsid w:val="00BA0CF5"/>
    <w:rsid w:val="00BA0E74"/>
    <w:rsid w:val="00BA15EC"/>
    <w:rsid w:val="00BA230D"/>
    <w:rsid w:val="00BA56A5"/>
    <w:rsid w:val="00BA72A8"/>
    <w:rsid w:val="00BB3CFB"/>
    <w:rsid w:val="00BB53FE"/>
    <w:rsid w:val="00BB75A3"/>
    <w:rsid w:val="00BC0494"/>
    <w:rsid w:val="00BC0F9E"/>
    <w:rsid w:val="00BC1D9A"/>
    <w:rsid w:val="00BC2C41"/>
    <w:rsid w:val="00BC2D41"/>
    <w:rsid w:val="00BC626B"/>
    <w:rsid w:val="00BC6AEC"/>
    <w:rsid w:val="00BD2A9F"/>
    <w:rsid w:val="00BD2B2D"/>
    <w:rsid w:val="00BD2D43"/>
    <w:rsid w:val="00BD6860"/>
    <w:rsid w:val="00BD7307"/>
    <w:rsid w:val="00BE2793"/>
    <w:rsid w:val="00BE27DF"/>
    <w:rsid w:val="00BE3423"/>
    <w:rsid w:val="00BE51AD"/>
    <w:rsid w:val="00BE75C1"/>
    <w:rsid w:val="00BE7AD9"/>
    <w:rsid w:val="00BF0023"/>
    <w:rsid w:val="00BF1EB7"/>
    <w:rsid w:val="00BF3B86"/>
    <w:rsid w:val="00BF5925"/>
    <w:rsid w:val="00BF60EE"/>
    <w:rsid w:val="00BF626B"/>
    <w:rsid w:val="00BF72DB"/>
    <w:rsid w:val="00BF7513"/>
    <w:rsid w:val="00BF76EE"/>
    <w:rsid w:val="00BF7AE3"/>
    <w:rsid w:val="00BF7B9A"/>
    <w:rsid w:val="00C00570"/>
    <w:rsid w:val="00C0250B"/>
    <w:rsid w:val="00C030E1"/>
    <w:rsid w:val="00C03950"/>
    <w:rsid w:val="00C05706"/>
    <w:rsid w:val="00C0570E"/>
    <w:rsid w:val="00C05C4D"/>
    <w:rsid w:val="00C063D6"/>
    <w:rsid w:val="00C07F90"/>
    <w:rsid w:val="00C10749"/>
    <w:rsid w:val="00C10862"/>
    <w:rsid w:val="00C12BC8"/>
    <w:rsid w:val="00C13654"/>
    <w:rsid w:val="00C138D6"/>
    <w:rsid w:val="00C155C6"/>
    <w:rsid w:val="00C1560D"/>
    <w:rsid w:val="00C15A1F"/>
    <w:rsid w:val="00C17200"/>
    <w:rsid w:val="00C206A5"/>
    <w:rsid w:val="00C2195E"/>
    <w:rsid w:val="00C22AA2"/>
    <w:rsid w:val="00C22D2B"/>
    <w:rsid w:val="00C244EB"/>
    <w:rsid w:val="00C25AB8"/>
    <w:rsid w:val="00C266B6"/>
    <w:rsid w:val="00C3004B"/>
    <w:rsid w:val="00C30A2D"/>
    <w:rsid w:val="00C32C56"/>
    <w:rsid w:val="00C36612"/>
    <w:rsid w:val="00C3678B"/>
    <w:rsid w:val="00C368F4"/>
    <w:rsid w:val="00C3695B"/>
    <w:rsid w:val="00C36ED5"/>
    <w:rsid w:val="00C4036F"/>
    <w:rsid w:val="00C409C8"/>
    <w:rsid w:val="00C418B4"/>
    <w:rsid w:val="00C42FC5"/>
    <w:rsid w:val="00C44240"/>
    <w:rsid w:val="00C44243"/>
    <w:rsid w:val="00C4490D"/>
    <w:rsid w:val="00C44C32"/>
    <w:rsid w:val="00C453CB"/>
    <w:rsid w:val="00C46387"/>
    <w:rsid w:val="00C543F5"/>
    <w:rsid w:val="00C54796"/>
    <w:rsid w:val="00C56A93"/>
    <w:rsid w:val="00C6087E"/>
    <w:rsid w:val="00C610A5"/>
    <w:rsid w:val="00C64DE7"/>
    <w:rsid w:val="00C6642B"/>
    <w:rsid w:val="00C6667A"/>
    <w:rsid w:val="00C66C1F"/>
    <w:rsid w:val="00C66FCE"/>
    <w:rsid w:val="00C70A6D"/>
    <w:rsid w:val="00C70E79"/>
    <w:rsid w:val="00C7187A"/>
    <w:rsid w:val="00C7204F"/>
    <w:rsid w:val="00C7211B"/>
    <w:rsid w:val="00C73183"/>
    <w:rsid w:val="00C7495F"/>
    <w:rsid w:val="00C80A7E"/>
    <w:rsid w:val="00C80C2E"/>
    <w:rsid w:val="00C80E9B"/>
    <w:rsid w:val="00C81CB9"/>
    <w:rsid w:val="00C81DF2"/>
    <w:rsid w:val="00C8341F"/>
    <w:rsid w:val="00C83B66"/>
    <w:rsid w:val="00C85AAC"/>
    <w:rsid w:val="00C87EBA"/>
    <w:rsid w:val="00C9029C"/>
    <w:rsid w:val="00C91FB0"/>
    <w:rsid w:val="00C92DA2"/>
    <w:rsid w:val="00C9317B"/>
    <w:rsid w:val="00C93BF9"/>
    <w:rsid w:val="00C93DEB"/>
    <w:rsid w:val="00C946FE"/>
    <w:rsid w:val="00C951AA"/>
    <w:rsid w:val="00C96FD1"/>
    <w:rsid w:val="00CA0F07"/>
    <w:rsid w:val="00CA357F"/>
    <w:rsid w:val="00CA4660"/>
    <w:rsid w:val="00CA56BA"/>
    <w:rsid w:val="00CA6130"/>
    <w:rsid w:val="00CA6515"/>
    <w:rsid w:val="00CA7AB3"/>
    <w:rsid w:val="00CA7E10"/>
    <w:rsid w:val="00CA7FB9"/>
    <w:rsid w:val="00CB0578"/>
    <w:rsid w:val="00CB0923"/>
    <w:rsid w:val="00CB161C"/>
    <w:rsid w:val="00CB2A72"/>
    <w:rsid w:val="00CB4EAF"/>
    <w:rsid w:val="00CB73B5"/>
    <w:rsid w:val="00CC0FC1"/>
    <w:rsid w:val="00CC10A6"/>
    <w:rsid w:val="00CC1A4D"/>
    <w:rsid w:val="00CC2AC0"/>
    <w:rsid w:val="00CC2E40"/>
    <w:rsid w:val="00CC2F16"/>
    <w:rsid w:val="00CC37D8"/>
    <w:rsid w:val="00CC439B"/>
    <w:rsid w:val="00CC5008"/>
    <w:rsid w:val="00CC6025"/>
    <w:rsid w:val="00CC6633"/>
    <w:rsid w:val="00CC7269"/>
    <w:rsid w:val="00CC7CB3"/>
    <w:rsid w:val="00CD08DC"/>
    <w:rsid w:val="00CD0980"/>
    <w:rsid w:val="00CD22BA"/>
    <w:rsid w:val="00CD26F0"/>
    <w:rsid w:val="00CD4A9F"/>
    <w:rsid w:val="00CD4F2E"/>
    <w:rsid w:val="00CE0452"/>
    <w:rsid w:val="00CE3C3C"/>
    <w:rsid w:val="00CE41B2"/>
    <w:rsid w:val="00CE4A22"/>
    <w:rsid w:val="00CE4D3F"/>
    <w:rsid w:val="00CE5970"/>
    <w:rsid w:val="00CE61F4"/>
    <w:rsid w:val="00CE66E7"/>
    <w:rsid w:val="00CE7420"/>
    <w:rsid w:val="00CF0005"/>
    <w:rsid w:val="00CF19AD"/>
    <w:rsid w:val="00CF3A12"/>
    <w:rsid w:val="00CF5A82"/>
    <w:rsid w:val="00D008F5"/>
    <w:rsid w:val="00D00D87"/>
    <w:rsid w:val="00D0249C"/>
    <w:rsid w:val="00D039E6"/>
    <w:rsid w:val="00D051DD"/>
    <w:rsid w:val="00D07AB5"/>
    <w:rsid w:val="00D131CC"/>
    <w:rsid w:val="00D136C5"/>
    <w:rsid w:val="00D1523D"/>
    <w:rsid w:val="00D17320"/>
    <w:rsid w:val="00D17591"/>
    <w:rsid w:val="00D2637C"/>
    <w:rsid w:val="00D271EB"/>
    <w:rsid w:val="00D3114D"/>
    <w:rsid w:val="00D32322"/>
    <w:rsid w:val="00D335F3"/>
    <w:rsid w:val="00D342FA"/>
    <w:rsid w:val="00D36007"/>
    <w:rsid w:val="00D3642C"/>
    <w:rsid w:val="00D36926"/>
    <w:rsid w:val="00D40B4D"/>
    <w:rsid w:val="00D41202"/>
    <w:rsid w:val="00D41E05"/>
    <w:rsid w:val="00D450AB"/>
    <w:rsid w:val="00D4529D"/>
    <w:rsid w:val="00D464D2"/>
    <w:rsid w:val="00D474A0"/>
    <w:rsid w:val="00D47D2B"/>
    <w:rsid w:val="00D5090C"/>
    <w:rsid w:val="00D51655"/>
    <w:rsid w:val="00D51E68"/>
    <w:rsid w:val="00D5322F"/>
    <w:rsid w:val="00D60C86"/>
    <w:rsid w:val="00D624A5"/>
    <w:rsid w:val="00D65C7F"/>
    <w:rsid w:val="00D672E7"/>
    <w:rsid w:val="00D713C8"/>
    <w:rsid w:val="00D714B0"/>
    <w:rsid w:val="00D738F5"/>
    <w:rsid w:val="00D74A61"/>
    <w:rsid w:val="00D75A6C"/>
    <w:rsid w:val="00D82623"/>
    <w:rsid w:val="00D830C5"/>
    <w:rsid w:val="00D833E9"/>
    <w:rsid w:val="00D83562"/>
    <w:rsid w:val="00D83C56"/>
    <w:rsid w:val="00D8449D"/>
    <w:rsid w:val="00D851D4"/>
    <w:rsid w:val="00D851D7"/>
    <w:rsid w:val="00D87E85"/>
    <w:rsid w:val="00D91390"/>
    <w:rsid w:val="00D916CC"/>
    <w:rsid w:val="00D935AD"/>
    <w:rsid w:val="00D94171"/>
    <w:rsid w:val="00D952B0"/>
    <w:rsid w:val="00D954EC"/>
    <w:rsid w:val="00D962CD"/>
    <w:rsid w:val="00D97F71"/>
    <w:rsid w:val="00DA03EF"/>
    <w:rsid w:val="00DA1F84"/>
    <w:rsid w:val="00DA2A60"/>
    <w:rsid w:val="00DA3F72"/>
    <w:rsid w:val="00DA4822"/>
    <w:rsid w:val="00DA5C27"/>
    <w:rsid w:val="00DA7BE7"/>
    <w:rsid w:val="00DA7E40"/>
    <w:rsid w:val="00DB11C8"/>
    <w:rsid w:val="00DB1AD7"/>
    <w:rsid w:val="00DB4035"/>
    <w:rsid w:val="00DB4A3F"/>
    <w:rsid w:val="00DB55E3"/>
    <w:rsid w:val="00DB5BBA"/>
    <w:rsid w:val="00DB68A5"/>
    <w:rsid w:val="00DC28BD"/>
    <w:rsid w:val="00DC2A6D"/>
    <w:rsid w:val="00DC3FD5"/>
    <w:rsid w:val="00DC4595"/>
    <w:rsid w:val="00DC49E2"/>
    <w:rsid w:val="00DC5945"/>
    <w:rsid w:val="00DD2A5E"/>
    <w:rsid w:val="00DD3F1A"/>
    <w:rsid w:val="00DD565E"/>
    <w:rsid w:val="00DD6972"/>
    <w:rsid w:val="00DD6BA1"/>
    <w:rsid w:val="00DE0798"/>
    <w:rsid w:val="00DE1624"/>
    <w:rsid w:val="00DE1ED5"/>
    <w:rsid w:val="00DE1F09"/>
    <w:rsid w:val="00DE3CDC"/>
    <w:rsid w:val="00DE6120"/>
    <w:rsid w:val="00DE6212"/>
    <w:rsid w:val="00DF1DD9"/>
    <w:rsid w:val="00DF1FD3"/>
    <w:rsid w:val="00DF23B3"/>
    <w:rsid w:val="00DF38CD"/>
    <w:rsid w:val="00DF5F4C"/>
    <w:rsid w:val="00DF6A33"/>
    <w:rsid w:val="00E0099D"/>
    <w:rsid w:val="00E02B61"/>
    <w:rsid w:val="00E02FAE"/>
    <w:rsid w:val="00E03070"/>
    <w:rsid w:val="00E03C4A"/>
    <w:rsid w:val="00E05961"/>
    <w:rsid w:val="00E1138B"/>
    <w:rsid w:val="00E13DA1"/>
    <w:rsid w:val="00E1612A"/>
    <w:rsid w:val="00E1774A"/>
    <w:rsid w:val="00E17ED4"/>
    <w:rsid w:val="00E20616"/>
    <w:rsid w:val="00E220BA"/>
    <w:rsid w:val="00E2245D"/>
    <w:rsid w:val="00E2301D"/>
    <w:rsid w:val="00E2381D"/>
    <w:rsid w:val="00E24621"/>
    <w:rsid w:val="00E2463A"/>
    <w:rsid w:val="00E24E6F"/>
    <w:rsid w:val="00E301AA"/>
    <w:rsid w:val="00E3386A"/>
    <w:rsid w:val="00E37ECB"/>
    <w:rsid w:val="00E401C4"/>
    <w:rsid w:val="00E41483"/>
    <w:rsid w:val="00E41F66"/>
    <w:rsid w:val="00E42E2A"/>
    <w:rsid w:val="00E43E3A"/>
    <w:rsid w:val="00E44601"/>
    <w:rsid w:val="00E45798"/>
    <w:rsid w:val="00E4684F"/>
    <w:rsid w:val="00E476E5"/>
    <w:rsid w:val="00E47D1B"/>
    <w:rsid w:val="00E50647"/>
    <w:rsid w:val="00E5241B"/>
    <w:rsid w:val="00E524D6"/>
    <w:rsid w:val="00E5309F"/>
    <w:rsid w:val="00E54E10"/>
    <w:rsid w:val="00E57CF1"/>
    <w:rsid w:val="00E6202B"/>
    <w:rsid w:val="00E622B0"/>
    <w:rsid w:val="00E63C94"/>
    <w:rsid w:val="00E648C4"/>
    <w:rsid w:val="00E650D8"/>
    <w:rsid w:val="00E6530D"/>
    <w:rsid w:val="00E67B7F"/>
    <w:rsid w:val="00E67E51"/>
    <w:rsid w:val="00E71453"/>
    <w:rsid w:val="00E76E04"/>
    <w:rsid w:val="00E76F69"/>
    <w:rsid w:val="00E773E8"/>
    <w:rsid w:val="00E80013"/>
    <w:rsid w:val="00E80FE4"/>
    <w:rsid w:val="00E83725"/>
    <w:rsid w:val="00E84EFB"/>
    <w:rsid w:val="00E8701B"/>
    <w:rsid w:val="00E87723"/>
    <w:rsid w:val="00E9007C"/>
    <w:rsid w:val="00E902F9"/>
    <w:rsid w:val="00E91E51"/>
    <w:rsid w:val="00E94993"/>
    <w:rsid w:val="00E95AF9"/>
    <w:rsid w:val="00E95CA0"/>
    <w:rsid w:val="00E96B4B"/>
    <w:rsid w:val="00EA0A27"/>
    <w:rsid w:val="00EA105F"/>
    <w:rsid w:val="00EA13F2"/>
    <w:rsid w:val="00EA1C70"/>
    <w:rsid w:val="00EA4253"/>
    <w:rsid w:val="00EA4B53"/>
    <w:rsid w:val="00EA5025"/>
    <w:rsid w:val="00EA5924"/>
    <w:rsid w:val="00EA5EBB"/>
    <w:rsid w:val="00EA6E32"/>
    <w:rsid w:val="00EA7B79"/>
    <w:rsid w:val="00EB2513"/>
    <w:rsid w:val="00EB30CA"/>
    <w:rsid w:val="00EB3D71"/>
    <w:rsid w:val="00EB45EC"/>
    <w:rsid w:val="00EB771E"/>
    <w:rsid w:val="00EB7F5F"/>
    <w:rsid w:val="00EC0593"/>
    <w:rsid w:val="00EC0D1B"/>
    <w:rsid w:val="00EC0D31"/>
    <w:rsid w:val="00EC51AF"/>
    <w:rsid w:val="00EC5E00"/>
    <w:rsid w:val="00EC7328"/>
    <w:rsid w:val="00ED0491"/>
    <w:rsid w:val="00ED04D0"/>
    <w:rsid w:val="00ED4712"/>
    <w:rsid w:val="00ED529B"/>
    <w:rsid w:val="00ED5F73"/>
    <w:rsid w:val="00ED691D"/>
    <w:rsid w:val="00ED699D"/>
    <w:rsid w:val="00EE02DF"/>
    <w:rsid w:val="00EE094E"/>
    <w:rsid w:val="00EE2385"/>
    <w:rsid w:val="00EE402C"/>
    <w:rsid w:val="00EE435F"/>
    <w:rsid w:val="00EE4456"/>
    <w:rsid w:val="00EE57C6"/>
    <w:rsid w:val="00EE6E15"/>
    <w:rsid w:val="00EE7995"/>
    <w:rsid w:val="00EE7AFC"/>
    <w:rsid w:val="00EF0921"/>
    <w:rsid w:val="00EF24E0"/>
    <w:rsid w:val="00EF3062"/>
    <w:rsid w:val="00EF43F5"/>
    <w:rsid w:val="00EF5B1C"/>
    <w:rsid w:val="00EF7720"/>
    <w:rsid w:val="00F0365F"/>
    <w:rsid w:val="00F04816"/>
    <w:rsid w:val="00F0489C"/>
    <w:rsid w:val="00F05B25"/>
    <w:rsid w:val="00F0743A"/>
    <w:rsid w:val="00F07523"/>
    <w:rsid w:val="00F0770F"/>
    <w:rsid w:val="00F07C33"/>
    <w:rsid w:val="00F07DCE"/>
    <w:rsid w:val="00F110BF"/>
    <w:rsid w:val="00F11793"/>
    <w:rsid w:val="00F14E36"/>
    <w:rsid w:val="00F16471"/>
    <w:rsid w:val="00F167AB"/>
    <w:rsid w:val="00F1757E"/>
    <w:rsid w:val="00F214A8"/>
    <w:rsid w:val="00F23AE7"/>
    <w:rsid w:val="00F24184"/>
    <w:rsid w:val="00F248ED"/>
    <w:rsid w:val="00F25239"/>
    <w:rsid w:val="00F261D7"/>
    <w:rsid w:val="00F26C34"/>
    <w:rsid w:val="00F27548"/>
    <w:rsid w:val="00F27AFA"/>
    <w:rsid w:val="00F30146"/>
    <w:rsid w:val="00F32FAE"/>
    <w:rsid w:val="00F33A02"/>
    <w:rsid w:val="00F33DEC"/>
    <w:rsid w:val="00F344B0"/>
    <w:rsid w:val="00F3474B"/>
    <w:rsid w:val="00F35627"/>
    <w:rsid w:val="00F35673"/>
    <w:rsid w:val="00F35B8B"/>
    <w:rsid w:val="00F361F8"/>
    <w:rsid w:val="00F366BE"/>
    <w:rsid w:val="00F40001"/>
    <w:rsid w:val="00F4062E"/>
    <w:rsid w:val="00F40CA3"/>
    <w:rsid w:val="00F4182E"/>
    <w:rsid w:val="00F42168"/>
    <w:rsid w:val="00F44896"/>
    <w:rsid w:val="00F44F3B"/>
    <w:rsid w:val="00F45071"/>
    <w:rsid w:val="00F470F8"/>
    <w:rsid w:val="00F4754C"/>
    <w:rsid w:val="00F50013"/>
    <w:rsid w:val="00F5014A"/>
    <w:rsid w:val="00F51B3C"/>
    <w:rsid w:val="00F520FE"/>
    <w:rsid w:val="00F527C1"/>
    <w:rsid w:val="00F52901"/>
    <w:rsid w:val="00F530CF"/>
    <w:rsid w:val="00F5366B"/>
    <w:rsid w:val="00F54831"/>
    <w:rsid w:val="00F5512D"/>
    <w:rsid w:val="00F56506"/>
    <w:rsid w:val="00F57F42"/>
    <w:rsid w:val="00F601FD"/>
    <w:rsid w:val="00F611AA"/>
    <w:rsid w:val="00F62674"/>
    <w:rsid w:val="00F62C4F"/>
    <w:rsid w:val="00F64F84"/>
    <w:rsid w:val="00F6698D"/>
    <w:rsid w:val="00F66AB8"/>
    <w:rsid w:val="00F67C34"/>
    <w:rsid w:val="00F7225F"/>
    <w:rsid w:val="00F7274D"/>
    <w:rsid w:val="00F72D64"/>
    <w:rsid w:val="00F74505"/>
    <w:rsid w:val="00F755CB"/>
    <w:rsid w:val="00F75A49"/>
    <w:rsid w:val="00F76666"/>
    <w:rsid w:val="00F80401"/>
    <w:rsid w:val="00F8099E"/>
    <w:rsid w:val="00F8296B"/>
    <w:rsid w:val="00F8578B"/>
    <w:rsid w:val="00F864DA"/>
    <w:rsid w:val="00F86D4D"/>
    <w:rsid w:val="00F87701"/>
    <w:rsid w:val="00F879AC"/>
    <w:rsid w:val="00F908CE"/>
    <w:rsid w:val="00F92735"/>
    <w:rsid w:val="00F92B7E"/>
    <w:rsid w:val="00F93D5E"/>
    <w:rsid w:val="00F93D97"/>
    <w:rsid w:val="00F94C8A"/>
    <w:rsid w:val="00F97E82"/>
    <w:rsid w:val="00FA25B6"/>
    <w:rsid w:val="00FA46EA"/>
    <w:rsid w:val="00FA4DD0"/>
    <w:rsid w:val="00FA5B5C"/>
    <w:rsid w:val="00FA5EDC"/>
    <w:rsid w:val="00FA639D"/>
    <w:rsid w:val="00FA6427"/>
    <w:rsid w:val="00FA70C1"/>
    <w:rsid w:val="00FB19C7"/>
    <w:rsid w:val="00FB4620"/>
    <w:rsid w:val="00FB547D"/>
    <w:rsid w:val="00FB61BA"/>
    <w:rsid w:val="00FB6ADE"/>
    <w:rsid w:val="00FB7484"/>
    <w:rsid w:val="00FC2EAB"/>
    <w:rsid w:val="00FC3DFB"/>
    <w:rsid w:val="00FC44FC"/>
    <w:rsid w:val="00FC7A04"/>
    <w:rsid w:val="00FC7D55"/>
    <w:rsid w:val="00FD2EEB"/>
    <w:rsid w:val="00FD3180"/>
    <w:rsid w:val="00FD58AE"/>
    <w:rsid w:val="00FE0067"/>
    <w:rsid w:val="00FE0AC2"/>
    <w:rsid w:val="00FE1601"/>
    <w:rsid w:val="00FE2058"/>
    <w:rsid w:val="00FE29B0"/>
    <w:rsid w:val="00FE3863"/>
    <w:rsid w:val="00FE6260"/>
    <w:rsid w:val="00FE6B2C"/>
    <w:rsid w:val="00FE71A0"/>
    <w:rsid w:val="00FE7D92"/>
    <w:rsid w:val="00FF0D6A"/>
    <w:rsid w:val="00FF26FB"/>
    <w:rsid w:val="00FF2C6A"/>
    <w:rsid w:val="00FF34D2"/>
    <w:rsid w:val="00FF37C9"/>
    <w:rsid w:val="00FF4D71"/>
    <w:rsid w:val="00FF58B0"/>
    <w:rsid w:val="00FF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FEDE9"/>
  <w15:docId w15:val="{9CC3A6EF-6739-4E2D-BF6D-EB9824D3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3A02"/>
    <w:pPr>
      <w:keepNext/>
    </w:pPr>
    <w:rPr>
      <w:rFonts w:ascii="Verdana" w:hAnsi="Verdana"/>
      <w:sz w:val="24"/>
      <w:szCs w:val="24"/>
    </w:rPr>
  </w:style>
  <w:style w:type="paragraph" w:styleId="Heading1">
    <w:name w:val="heading 1"/>
    <w:next w:val="BodyText"/>
    <w:link w:val="Heading1Char"/>
    <w:qFormat/>
    <w:rsid w:val="00474602"/>
    <w:pPr>
      <w:keepNext/>
      <w:numPr>
        <w:numId w:val="9"/>
      </w:numPr>
      <w:autoSpaceDE w:val="0"/>
      <w:autoSpaceDN w:val="0"/>
      <w:adjustRightInd w:val="0"/>
      <w:spacing w:before="120" w:after="120"/>
      <w:outlineLvl w:val="0"/>
    </w:pPr>
    <w:rPr>
      <w:rFonts w:ascii="Verdana" w:hAnsi="Verdana" w:cs="Arial"/>
      <w:b/>
      <w:bCs/>
      <w:kern w:val="32"/>
      <w:sz w:val="32"/>
      <w:szCs w:val="32"/>
    </w:rPr>
  </w:style>
  <w:style w:type="paragraph" w:styleId="Heading2">
    <w:name w:val="heading 2"/>
    <w:next w:val="BodyText"/>
    <w:link w:val="Heading2Char"/>
    <w:qFormat/>
    <w:rsid w:val="00F11793"/>
    <w:pPr>
      <w:keepNext/>
      <w:numPr>
        <w:ilvl w:val="1"/>
        <w:numId w:val="9"/>
      </w:numPr>
      <w:tabs>
        <w:tab w:val="left" w:pos="900"/>
      </w:tabs>
      <w:spacing w:before="120" w:after="120"/>
      <w:outlineLvl w:val="1"/>
    </w:pPr>
    <w:rPr>
      <w:rFonts w:ascii="Verdana" w:hAnsi="Verdana" w:cs="Arial"/>
      <w:b/>
      <w:iCs/>
      <w:kern w:val="32"/>
      <w:sz w:val="28"/>
      <w:szCs w:val="28"/>
    </w:rPr>
  </w:style>
  <w:style w:type="paragraph" w:styleId="Heading3">
    <w:name w:val="heading 3"/>
    <w:next w:val="BodyText"/>
    <w:link w:val="Heading3Char"/>
    <w:qFormat/>
    <w:rsid w:val="00F11793"/>
    <w:pPr>
      <w:keepNext/>
      <w:numPr>
        <w:ilvl w:val="2"/>
        <w:numId w:val="9"/>
      </w:numPr>
      <w:spacing w:before="120" w:after="120"/>
      <w:outlineLvl w:val="2"/>
    </w:pPr>
    <w:rPr>
      <w:rFonts w:ascii="Verdana" w:hAnsi="Verdana" w:cs="Arial"/>
      <w:b/>
      <w:bCs/>
      <w:iCs/>
      <w:kern w:val="32"/>
      <w:sz w:val="24"/>
      <w:szCs w:val="26"/>
    </w:rPr>
  </w:style>
  <w:style w:type="paragraph" w:styleId="Heading4">
    <w:name w:val="heading 4"/>
    <w:next w:val="BodyText"/>
    <w:link w:val="Heading4Char"/>
    <w:qFormat/>
    <w:rsid w:val="00F11793"/>
    <w:pPr>
      <w:keepNext/>
      <w:numPr>
        <w:ilvl w:val="3"/>
        <w:numId w:val="9"/>
      </w:numPr>
      <w:spacing w:after="120"/>
      <w:outlineLvl w:val="3"/>
    </w:pPr>
    <w:rPr>
      <w:rFonts w:ascii="Verdana" w:hAnsi="Verdana" w:cs="Arial"/>
      <w:b/>
      <w:kern w:val="32"/>
      <w:sz w:val="24"/>
      <w:szCs w:val="28"/>
    </w:rPr>
  </w:style>
  <w:style w:type="paragraph" w:styleId="Heading5">
    <w:name w:val="heading 5"/>
    <w:basedOn w:val="Normal"/>
    <w:next w:val="Normal"/>
    <w:link w:val="Heading5Char"/>
    <w:qFormat/>
    <w:rsid w:val="00F601FD"/>
    <w:pPr>
      <w:numPr>
        <w:ilvl w:val="4"/>
        <w:numId w:val="9"/>
      </w:numPr>
      <w:spacing w:before="240" w:after="60"/>
      <w:outlineLvl w:val="4"/>
    </w:pPr>
    <w:rPr>
      <w:b/>
      <w:bCs/>
      <w:i/>
      <w:iCs/>
      <w:sz w:val="26"/>
      <w:szCs w:val="26"/>
    </w:rPr>
  </w:style>
  <w:style w:type="paragraph" w:styleId="Heading6">
    <w:name w:val="heading 6"/>
    <w:basedOn w:val="Normal"/>
    <w:next w:val="Normal"/>
    <w:link w:val="Heading6Char"/>
    <w:qFormat/>
    <w:rsid w:val="00F601FD"/>
    <w:pPr>
      <w:numPr>
        <w:ilvl w:val="5"/>
        <w:numId w:val="9"/>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F601FD"/>
    <w:pPr>
      <w:numPr>
        <w:ilvl w:val="6"/>
        <w:numId w:val="9"/>
      </w:numPr>
      <w:spacing w:before="240" w:after="60"/>
      <w:outlineLvl w:val="6"/>
    </w:pPr>
    <w:rPr>
      <w:rFonts w:ascii="Times New Roman" w:hAnsi="Times New Roman"/>
    </w:rPr>
  </w:style>
  <w:style w:type="paragraph" w:styleId="Heading8">
    <w:name w:val="heading 8"/>
    <w:basedOn w:val="Normal"/>
    <w:next w:val="Normal"/>
    <w:link w:val="Heading8Char"/>
    <w:qFormat/>
    <w:rsid w:val="00F601FD"/>
    <w:pPr>
      <w:numPr>
        <w:ilvl w:val="7"/>
        <w:numId w:val="9"/>
      </w:numPr>
      <w:spacing w:before="240" w:after="60"/>
      <w:outlineLvl w:val="7"/>
    </w:pPr>
    <w:rPr>
      <w:rFonts w:ascii="Times New Roman" w:hAnsi="Times New Roman"/>
      <w:i/>
      <w:iCs/>
    </w:rPr>
  </w:style>
  <w:style w:type="paragraph" w:styleId="Heading9">
    <w:name w:val="heading 9"/>
    <w:basedOn w:val="Normal"/>
    <w:next w:val="Normal"/>
    <w:link w:val="Heading9Char"/>
    <w:qFormat/>
    <w:rsid w:val="00F601FD"/>
    <w:pPr>
      <w:numPr>
        <w:ilvl w:val="8"/>
        <w:numId w:val="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85AAC"/>
    <w:pPr>
      <w:tabs>
        <w:tab w:val="left" w:pos="1134"/>
      </w:tabs>
      <w:spacing w:before="120" w:after="120"/>
    </w:pPr>
    <w:rPr>
      <w:rFonts w:eastAsia="MS Mincho"/>
      <w:sz w:val="20"/>
      <w:szCs w:val="22"/>
      <w:lang w:eastAsia="en-GB"/>
    </w:rPr>
  </w:style>
  <w:style w:type="character" w:customStyle="1" w:styleId="BodyTextChar">
    <w:name w:val="Body Text Char"/>
    <w:link w:val="BodyText"/>
    <w:rsid w:val="00C85AAC"/>
    <w:rPr>
      <w:rFonts w:ascii="Arial" w:eastAsia="MS Mincho" w:hAnsi="Arial"/>
      <w:szCs w:val="22"/>
      <w:lang w:eastAsia="en-GB"/>
    </w:rPr>
  </w:style>
  <w:style w:type="character" w:customStyle="1" w:styleId="Heading1Char">
    <w:name w:val="Heading 1 Char"/>
    <w:link w:val="Heading1"/>
    <w:rsid w:val="00474602"/>
    <w:rPr>
      <w:rFonts w:ascii="Verdana" w:hAnsi="Verdana" w:cs="Arial"/>
      <w:b/>
      <w:bCs/>
      <w:kern w:val="32"/>
      <w:sz w:val="32"/>
      <w:szCs w:val="32"/>
    </w:rPr>
  </w:style>
  <w:style w:type="character" w:customStyle="1" w:styleId="Heading2Char">
    <w:name w:val="Heading 2 Char"/>
    <w:link w:val="Heading2"/>
    <w:rsid w:val="00F11793"/>
    <w:rPr>
      <w:rFonts w:ascii="Verdana" w:hAnsi="Verdana" w:cs="Arial"/>
      <w:b/>
      <w:iCs/>
      <w:kern w:val="32"/>
      <w:sz w:val="28"/>
      <w:szCs w:val="28"/>
    </w:rPr>
  </w:style>
  <w:style w:type="character" w:customStyle="1" w:styleId="Heading3Char">
    <w:name w:val="Heading 3 Char"/>
    <w:link w:val="Heading3"/>
    <w:rsid w:val="00F11793"/>
    <w:rPr>
      <w:rFonts w:ascii="Verdana" w:hAnsi="Verdana" w:cs="Arial"/>
      <w:b/>
      <w:bCs/>
      <w:iCs/>
      <w:kern w:val="32"/>
      <w:sz w:val="24"/>
      <w:szCs w:val="26"/>
    </w:rPr>
  </w:style>
  <w:style w:type="character" w:customStyle="1" w:styleId="Heading4Char">
    <w:name w:val="Heading 4 Char"/>
    <w:link w:val="Heading4"/>
    <w:rsid w:val="00F11793"/>
    <w:rPr>
      <w:rFonts w:ascii="Verdana" w:hAnsi="Verdana" w:cs="Arial"/>
      <w:b/>
      <w:kern w:val="32"/>
      <w:sz w:val="24"/>
      <w:szCs w:val="28"/>
    </w:rPr>
  </w:style>
  <w:style w:type="character" w:customStyle="1" w:styleId="Heading5Char">
    <w:name w:val="Heading 5 Char"/>
    <w:link w:val="Heading5"/>
    <w:rsid w:val="0064184D"/>
    <w:rPr>
      <w:rFonts w:ascii="Arial" w:hAnsi="Arial"/>
      <w:b/>
      <w:bCs/>
      <w:i/>
      <w:iCs/>
      <w:sz w:val="26"/>
      <w:szCs w:val="26"/>
    </w:rPr>
  </w:style>
  <w:style w:type="character" w:customStyle="1" w:styleId="Heading6Char">
    <w:name w:val="Heading 6 Char"/>
    <w:link w:val="Heading6"/>
    <w:rsid w:val="0064184D"/>
    <w:rPr>
      <w:b/>
      <w:bCs/>
      <w:sz w:val="22"/>
      <w:szCs w:val="22"/>
    </w:rPr>
  </w:style>
  <w:style w:type="character" w:customStyle="1" w:styleId="Heading7Char">
    <w:name w:val="Heading 7 Char"/>
    <w:link w:val="Heading7"/>
    <w:rsid w:val="0064184D"/>
    <w:rPr>
      <w:sz w:val="24"/>
      <w:szCs w:val="24"/>
    </w:rPr>
  </w:style>
  <w:style w:type="character" w:customStyle="1" w:styleId="Heading8Char">
    <w:name w:val="Heading 8 Char"/>
    <w:link w:val="Heading8"/>
    <w:rsid w:val="0064184D"/>
    <w:rPr>
      <w:i/>
      <w:iCs/>
      <w:sz w:val="24"/>
      <w:szCs w:val="24"/>
    </w:rPr>
  </w:style>
  <w:style w:type="character" w:customStyle="1" w:styleId="Heading9Char">
    <w:name w:val="Heading 9 Char"/>
    <w:link w:val="Heading9"/>
    <w:rsid w:val="0064184D"/>
    <w:rPr>
      <w:rFonts w:ascii="Arial" w:hAnsi="Arial" w:cs="Arial"/>
      <w:sz w:val="22"/>
      <w:szCs w:val="22"/>
    </w:rPr>
  </w:style>
  <w:style w:type="paragraph" w:styleId="BalloonText">
    <w:name w:val="Balloon Text"/>
    <w:basedOn w:val="Normal"/>
    <w:link w:val="BalloonTextChar"/>
    <w:rsid w:val="00F64F84"/>
    <w:rPr>
      <w:rFonts w:ascii="Tahoma" w:hAnsi="Tahoma" w:cs="Tahoma"/>
      <w:sz w:val="16"/>
      <w:szCs w:val="16"/>
    </w:rPr>
  </w:style>
  <w:style w:type="character" w:customStyle="1" w:styleId="BalloonTextChar">
    <w:name w:val="Balloon Text Char"/>
    <w:basedOn w:val="DefaultParagraphFont"/>
    <w:link w:val="BalloonText"/>
    <w:rsid w:val="00F64F84"/>
    <w:rPr>
      <w:rFonts w:ascii="Tahoma" w:hAnsi="Tahoma" w:cs="Tahoma"/>
      <w:sz w:val="16"/>
      <w:szCs w:val="16"/>
    </w:rPr>
  </w:style>
  <w:style w:type="character" w:styleId="Hyperlink">
    <w:name w:val="Hyperlink"/>
    <w:uiPriority w:val="99"/>
    <w:rsid w:val="00F601FD"/>
    <w:rPr>
      <w:color w:val="0000FF"/>
      <w:u w:val="single"/>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rsid w:val="0064184D"/>
    <w:rPr>
      <w:rFonts w:ascii="Arial" w:hAnsi="Arial" w:cs="Arial"/>
      <w:b/>
      <w:bCs/>
      <w:sz w:val="36"/>
      <w:szCs w:val="32"/>
      <w:lang w:val="en-US" w:eastAsia="en-US"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217A1E"/>
    <w:pPr>
      <w:spacing w:before="60" w:after="60"/>
    </w:pPr>
    <w:rPr>
      <w:rFonts w:ascii="Arial" w:hAnsi="Arial" w:cs="Arial"/>
      <w:b/>
      <w:szCs w:val="22"/>
    </w:rPr>
  </w:style>
  <w:style w:type="paragraph" w:customStyle="1" w:styleId="TableText">
    <w:name w:val="Table Text"/>
    <w:rsid w:val="00451EC5"/>
    <w:pPr>
      <w:spacing w:before="60" w:after="60"/>
    </w:pPr>
    <w:rPr>
      <w:rFonts w:ascii="Arial" w:hAnsi="Arial" w:cs="Arial"/>
      <w:sz w:val="18"/>
    </w:rPr>
  </w:style>
  <w:style w:type="paragraph" w:customStyle="1" w:styleId="BodyTextBullet1">
    <w:name w:val="Body Text Bullet 1"/>
    <w:rsid w:val="002759DA"/>
    <w:pPr>
      <w:numPr>
        <w:numId w:val="5"/>
      </w:numPr>
      <w:spacing w:before="60" w:after="60"/>
    </w:pPr>
    <w:rPr>
      <w:rFonts w:ascii="Arial" w:hAnsi="Arial"/>
    </w:rPr>
  </w:style>
  <w:style w:type="paragraph" w:styleId="TOC1">
    <w:name w:val="toc 1"/>
    <w:basedOn w:val="Normal"/>
    <w:next w:val="Normal"/>
    <w:uiPriority w:val="39"/>
    <w:rsid w:val="00591BDD"/>
    <w:pPr>
      <w:spacing w:before="120" w:after="120"/>
    </w:pPr>
    <w:rPr>
      <w:b/>
      <w:bCs/>
      <w:szCs w:val="20"/>
    </w:rPr>
  </w:style>
  <w:style w:type="paragraph" w:styleId="TOC2">
    <w:name w:val="toc 2"/>
    <w:basedOn w:val="Normal"/>
    <w:next w:val="Normal"/>
    <w:uiPriority w:val="39"/>
    <w:rsid w:val="00591BDD"/>
    <w:pPr>
      <w:ind w:left="220"/>
    </w:pPr>
    <w:rPr>
      <w:b/>
      <w:sz w:val="20"/>
      <w:szCs w:val="20"/>
    </w:rPr>
  </w:style>
  <w:style w:type="paragraph" w:styleId="TOC3">
    <w:name w:val="toc 3"/>
    <w:basedOn w:val="Normal"/>
    <w:next w:val="Normal"/>
    <w:uiPriority w:val="39"/>
    <w:rsid w:val="00591BDD"/>
    <w:pPr>
      <w:ind w:left="440"/>
    </w:pPr>
    <w:rPr>
      <w:iCs/>
      <w:sz w:val="20"/>
      <w:szCs w:val="20"/>
    </w:rPr>
  </w:style>
  <w:style w:type="paragraph" w:customStyle="1" w:styleId="BodyTextBullet2">
    <w:name w:val="Body Text Bullet 2"/>
    <w:rsid w:val="00C368F4"/>
    <w:pPr>
      <w:numPr>
        <w:numId w:val="6"/>
      </w:numPr>
      <w:spacing w:before="60" w:after="60"/>
    </w:pPr>
    <w:rPr>
      <w:rFonts w:ascii="Arial" w:hAnsi="Arial"/>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A97FA5"/>
    <w:pPr>
      <w:tabs>
        <w:tab w:val="center" w:pos="4680"/>
        <w:tab w:val="right" w:pos="9360"/>
      </w:tabs>
    </w:pPr>
    <w:rPr>
      <w:rFonts w:ascii="Arial" w:hAnsi="Arial" w:cs="Tahoma"/>
      <w:szCs w:val="16"/>
    </w:rPr>
  </w:style>
  <w:style w:type="character" w:customStyle="1" w:styleId="FooterChar">
    <w:name w:val="Footer Char"/>
    <w:link w:val="Footer"/>
    <w:rsid w:val="00A97FA5"/>
    <w:rPr>
      <w:rFonts w:ascii="Arial" w:hAnsi="Arial" w:cs="Tahoma"/>
      <w:szCs w:val="16"/>
      <w:lang w:val="en-US" w:eastAsia="en-US" w:bidi="ar-SA"/>
    </w:rPr>
  </w:style>
  <w:style w:type="character" w:styleId="PageNumber">
    <w:name w:val="page number"/>
    <w:basedOn w:val="DefaultParagraphFont"/>
    <w:rsid w:val="002E751D"/>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rsid w:val="006F6D65"/>
    <w:pPr>
      <w:ind w:left="660"/>
    </w:pPr>
    <w:rPr>
      <w:rFonts w:ascii="Times New Roman" w:hAnsi="Times New Roman"/>
      <w:sz w:val="18"/>
      <w:szCs w:val="18"/>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eastAsia="MS Mincho"/>
      <w:sz w:val="20"/>
      <w:szCs w:val="20"/>
      <w:lang w:eastAsia="en-GB"/>
    </w:rPr>
  </w:style>
  <w:style w:type="paragraph" w:customStyle="1" w:styleId="Appendix">
    <w:name w:val="Appendix"/>
    <w:next w:val="Normal"/>
    <w:semiHidden/>
    <w:rsid w:val="00D952B0"/>
    <w:pPr>
      <w:keepNext/>
      <w:pageBreakBefore/>
      <w:tabs>
        <w:tab w:val="num" w:pos="1080"/>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styleId="TableofFigures">
    <w:name w:val="table of figures"/>
    <w:basedOn w:val="Normal"/>
    <w:next w:val="Normal"/>
    <w:uiPriority w:val="99"/>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lang w:eastAsia="ja-JP"/>
    </w:rPr>
  </w:style>
  <w:style w:type="paragraph" w:styleId="TOC5">
    <w:name w:val="toc 5"/>
    <w:basedOn w:val="Normal"/>
    <w:next w:val="Normal"/>
    <w:autoRedefine/>
    <w:uiPriority w:val="39"/>
    <w:rsid w:val="00D952B0"/>
    <w:pPr>
      <w:ind w:left="880"/>
    </w:pPr>
    <w:rPr>
      <w:rFonts w:ascii="Times New Roman" w:hAnsi="Times New Roman"/>
      <w:sz w:val="18"/>
      <w:szCs w:val="18"/>
    </w:rPr>
  </w:style>
  <w:style w:type="paragraph" w:styleId="TOC6">
    <w:name w:val="toc 6"/>
    <w:basedOn w:val="Normal"/>
    <w:next w:val="Normal"/>
    <w:autoRedefine/>
    <w:uiPriority w:val="39"/>
    <w:rsid w:val="00D952B0"/>
    <w:pPr>
      <w:ind w:left="1100"/>
    </w:pPr>
    <w:rPr>
      <w:rFonts w:ascii="Times New Roman" w:hAnsi="Times New Roman"/>
      <w:sz w:val="18"/>
      <w:szCs w:val="18"/>
    </w:rPr>
  </w:style>
  <w:style w:type="paragraph" w:styleId="TOC7">
    <w:name w:val="toc 7"/>
    <w:basedOn w:val="Normal"/>
    <w:next w:val="Normal"/>
    <w:autoRedefine/>
    <w:uiPriority w:val="39"/>
    <w:rsid w:val="00D952B0"/>
    <w:pPr>
      <w:ind w:left="1320"/>
    </w:pPr>
    <w:rPr>
      <w:rFonts w:ascii="Times New Roman" w:hAnsi="Times New Roman"/>
      <w:sz w:val="18"/>
      <w:szCs w:val="18"/>
    </w:rPr>
  </w:style>
  <w:style w:type="paragraph" w:styleId="TOC8">
    <w:name w:val="toc 8"/>
    <w:basedOn w:val="Normal"/>
    <w:next w:val="Normal"/>
    <w:autoRedefine/>
    <w:uiPriority w:val="39"/>
    <w:rsid w:val="00D952B0"/>
    <w:pPr>
      <w:ind w:left="1540"/>
    </w:pPr>
    <w:rPr>
      <w:rFonts w:ascii="Times New Roman" w:hAnsi="Times New Roman"/>
      <w:sz w:val="18"/>
      <w:szCs w:val="18"/>
    </w:rPr>
  </w:style>
  <w:style w:type="paragraph" w:styleId="TOC9">
    <w:name w:val="toc 9"/>
    <w:basedOn w:val="Normal"/>
    <w:next w:val="Normal"/>
    <w:autoRedefine/>
    <w:uiPriority w:val="39"/>
    <w:rsid w:val="00D952B0"/>
    <w:pPr>
      <w:ind w:left="1760"/>
    </w:pPr>
    <w:rPr>
      <w:rFonts w:ascii="Times New Roman" w:hAnsi="Times New Roman"/>
      <w:sz w:val="18"/>
      <w:szCs w:val="18"/>
    </w:rPr>
  </w:style>
  <w:style w:type="character" w:styleId="Strong">
    <w:name w:val="Strong"/>
    <w:qFormat/>
    <w:rsid w:val="00D952B0"/>
    <w:rPr>
      <w:b/>
      <w:bCs/>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styleId="ListNumber2">
    <w:name w:val="List Number 2"/>
    <w:basedOn w:val="Normal"/>
    <w:rsid w:val="00D952B0"/>
    <w:pPr>
      <w:numPr>
        <w:numId w:val="2"/>
      </w:numPr>
      <w:suppressAutoHyphens/>
    </w:pPr>
    <w:rPr>
      <w:b/>
      <w:kern w:val="32"/>
      <w:sz w:val="12"/>
      <w:szCs w:val="20"/>
    </w:rPr>
  </w:style>
  <w:style w:type="paragraph" w:styleId="ListNumber4">
    <w:name w:val="List Number 4"/>
    <w:basedOn w:val="Normal"/>
    <w:rsid w:val="00D952B0"/>
    <w:pPr>
      <w:tabs>
        <w:tab w:val="num" w:pos="720"/>
      </w:tabs>
      <w:suppressAutoHyphens/>
      <w:ind w:left="720" w:hanging="360"/>
    </w:pPr>
    <w:rPr>
      <w:kern w:val="32"/>
      <w:szCs w:val="20"/>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styleId="ListBullet2">
    <w:name w:val="List Bullet 2"/>
    <w:basedOn w:val="Normal"/>
    <w:link w:val="ListBullet2Char"/>
    <w:rsid w:val="0064184D"/>
    <w:pPr>
      <w:tabs>
        <w:tab w:val="num" w:pos="360"/>
        <w:tab w:val="right" w:pos="7920"/>
      </w:tabs>
      <w:spacing w:before="80"/>
      <w:ind w:left="360" w:hanging="360"/>
    </w:pPr>
    <w:rPr>
      <w:rFonts w:cs="Angsana New"/>
      <w:sz w:val="20"/>
      <w:szCs w:val="14"/>
      <w:lang w:bidi="th-TH"/>
    </w:rPr>
  </w:style>
  <w:style w:type="character" w:customStyle="1" w:styleId="ListBullet2Char">
    <w:name w:val="List Bullet 2 Char"/>
    <w:link w:val="ListBullet2"/>
    <w:rsid w:val="0064184D"/>
    <w:rPr>
      <w:rFonts w:ascii="Arial" w:hAnsi="Arial" w:cs="Angsana New"/>
      <w:szCs w:val="14"/>
      <w:lang w:bidi="th-TH"/>
    </w:rPr>
  </w:style>
  <w:style w:type="paragraph" w:styleId="TOCHeading">
    <w:name w:val="TOC Heading"/>
    <w:basedOn w:val="Heading1"/>
    <w:qFormat/>
    <w:rsid w:val="00CE41B2"/>
    <w:pPr>
      <w:numPr>
        <w:numId w:val="0"/>
      </w:numPr>
      <w:autoSpaceDE/>
      <w:autoSpaceDN/>
      <w:adjustRightInd/>
      <w:spacing w:before="240" w:after="60"/>
    </w:pPr>
    <w:rPr>
      <w:rFonts w:cs="Angsana New"/>
      <w:b w:val="0"/>
      <w:color w:val="3DA8D5"/>
      <w:sz w:val="44"/>
      <w:szCs w:val="44"/>
      <w:lang w:bidi="th-TH"/>
    </w:rPr>
  </w:style>
  <w:style w:type="paragraph" w:customStyle="1" w:styleId="template">
    <w:name w:val="template"/>
    <w:basedOn w:val="Normal"/>
    <w:uiPriority w:val="99"/>
    <w:rsid w:val="0064184D"/>
    <w:pPr>
      <w:spacing w:line="240" w:lineRule="exact"/>
    </w:pPr>
    <w:rPr>
      <w:rFonts w:cs="Arial"/>
      <w:i/>
      <w:szCs w:val="20"/>
    </w:rPr>
  </w:style>
  <w:style w:type="paragraph" w:customStyle="1" w:styleId="Number">
    <w:name w:val="Number"/>
    <w:basedOn w:val="Normal"/>
    <w:rsid w:val="0064184D"/>
    <w:pPr>
      <w:spacing w:before="120"/>
      <w:ind w:left="1422" w:hanging="432"/>
      <w:jc w:val="both"/>
    </w:pPr>
    <w:rPr>
      <w:rFonts w:cs="Arial"/>
      <w:szCs w:val="22"/>
    </w:rPr>
  </w:style>
  <w:style w:type="paragraph" w:customStyle="1" w:styleId="TableofContents">
    <w:name w:val="Table of Contents"/>
    <w:basedOn w:val="Normal"/>
    <w:rsid w:val="0064184D"/>
    <w:pPr>
      <w:pageBreakBefore/>
      <w:spacing w:after="360"/>
      <w:jc w:val="center"/>
    </w:pPr>
    <w:rPr>
      <w:rFonts w:cs="Arial"/>
      <w:sz w:val="36"/>
      <w:szCs w:val="36"/>
    </w:rPr>
  </w:style>
  <w:style w:type="paragraph" w:customStyle="1" w:styleId="WFPRestrictionlanguage">
    <w:name w:val="WFP_Restriction language"/>
    <w:basedOn w:val="Normal"/>
    <w:rsid w:val="0064184D"/>
    <w:pPr>
      <w:spacing w:after="120"/>
    </w:pPr>
    <w:rPr>
      <w:rFonts w:eastAsia="Arial Unicode MS" w:cs="Arial Unicode MS"/>
      <w:color w:val="FFFFFF"/>
      <w:sz w:val="16"/>
      <w:lang w:eastAsia="zh-CN"/>
    </w:rPr>
  </w:style>
  <w:style w:type="paragraph" w:styleId="Revision">
    <w:name w:val="Revision"/>
    <w:hidden/>
    <w:uiPriority w:val="99"/>
    <w:semiHidden/>
    <w:rsid w:val="0064184D"/>
    <w:rPr>
      <w:rFonts w:ascii="Arial" w:hAnsi="Arial" w:cs="Angsana New"/>
      <w:szCs w:val="14"/>
      <w:lang w:bidi="th-TH"/>
    </w:rPr>
  </w:style>
  <w:style w:type="character" w:styleId="IntenseEmphasis">
    <w:name w:val="Intense Emphasis"/>
    <w:uiPriority w:val="21"/>
    <w:qFormat/>
    <w:rsid w:val="00FE6260"/>
    <w:rPr>
      <w:b/>
      <w:bCs/>
      <w:i/>
      <w:iCs/>
      <w:color w:val="4F81BD"/>
    </w:rPr>
  </w:style>
  <w:style w:type="paragraph" w:styleId="Quote">
    <w:name w:val="Quote"/>
    <w:basedOn w:val="Normal"/>
    <w:next w:val="Normal"/>
    <w:link w:val="QuoteChar"/>
    <w:uiPriority w:val="29"/>
    <w:qFormat/>
    <w:rsid w:val="00FE6260"/>
    <w:pPr>
      <w:spacing w:line="240" w:lineRule="exact"/>
    </w:pPr>
    <w:rPr>
      <w:i/>
      <w:iCs/>
      <w:color w:val="000000"/>
      <w:sz w:val="20"/>
      <w:szCs w:val="20"/>
    </w:rPr>
  </w:style>
  <w:style w:type="character" w:customStyle="1" w:styleId="QuoteChar">
    <w:name w:val="Quote Char"/>
    <w:link w:val="Quote"/>
    <w:uiPriority w:val="29"/>
    <w:rsid w:val="00FE6260"/>
    <w:rPr>
      <w:rFonts w:ascii="Arial" w:hAnsi="Arial"/>
      <w:i/>
      <w:iCs/>
      <w:color w:val="000000"/>
    </w:rPr>
  </w:style>
  <w:style w:type="paragraph" w:styleId="ListParagraph">
    <w:name w:val="List Paragraph"/>
    <w:basedOn w:val="Normal"/>
    <w:uiPriority w:val="34"/>
    <w:qFormat/>
    <w:rsid w:val="007B54F4"/>
    <w:pPr>
      <w:ind w:left="720"/>
      <w:contextualSpacing/>
    </w:pPr>
  </w:style>
  <w:style w:type="paragraph" w:styleId="ListBullet">
    <w:name w:val="List Bullet"/>
    <w:basedOn w:val="Normal"/>
    <w:rsid w:val="00A75C68"/>
    <w:pPr>
      <w:numPr>
        <w:numId w:val="1"/>
      </w:numPr>
      <w:ind w:left="1080"/>
      <w:contextualSpacing/>
    </w:pPr>
    <w:rPr>
      <w:sz w:val="20"/>
    </w:rPr>
  </w:style>
  <w:style w:type="paragraph" w:styleId="Header">
    <w:name w:val="header"/>
    <w:basedOn w:val="Normal"/>
    <w:link w:val="HeaderChar"/>
    <w:rsid w:val="00990AF3"/>
    <w:pPr>
      <w:tabs>
        <w:tab w:val="center" w:pos="4680"/>
        <w:tab w:val="right" w:pos="9360"/>
      </w:tabs>
    </w:pPr>
  </w:style>
  <w:style w:type="character" w:customStyle="1" w:styleId="HeaderChar">
    <w:name w:val="Header Char"/>
    <w:basedOn w:val="DefaultParagraphFont"/>
    <w:link w:val="Header"/>
    <w:rsid w:val="00990AF3"/>
    <w:rPr>
      <w:rFonts w:ascii="Arial" w:hAnsi="Arial"/>
      <w:sz w:val="22"/>
      <w:szCs w:val="24"/>
    </w:rPr>
  </w:style>
  <w:style w:type="paragraph" w:styleId="ListNumber">
    <w:name w:val="List Number"/>
    <w:basedOn w:val="Normal"/>
    <w:rsid w:val="00A502A4"/>
    <w:pPr>
      <w:numPr>
        <w:numId w:val="10"/>
      </w:numPr>
      <w:contextualSpacing/>
    </w:pPr>
    <w:rPr>
      <w:sz w:val="20"/>
    </w:rPr>
  </w:style>
  <w:style w:type="character" w:styleId="CommentReference">
    <w:name w:val="annotation reference"/>
    <w:basedOn w:val="DefaultParagraphFont"/>
    <w:rsid w:val="00B83CE8"/>
    <w:rPr>
      <w:sz w:val="16"/>
      <w:szCs w:val="16"/>
    </w:rPr>
  </w:style>
  <w:style w:type="paragraph" w:styleId="CommentText">
    <w:name w:val="annotation text"/>
    <w:basedOn w:val="Normal"/>
    <w:link w:val="CommentTextChar"/>
    <w:rsid w:val="00B83CE8"/>
    <w:rPr>
      <w:sz w:val="20"/>
      <w:szCs w:val="20"/>
    </w:rPr>
  </w:style>
  <w:style w:type="character" w:customStyle="1" w:styleId="CommentTextChar">
    <w:name w:val="Comment Text Char"/>
    <w:basedOn w:val="DefaultParagraphFont"/>
    <w:link w:val="CommentText"/>
    <w:rsid w:val="00B83CE8"/>
    <w:rPr>
      <w:rFonts w:ascii="Arial" w:hAnsi="Arial"/>
    </w:rPr>
  </w:style>
  <w:style w:type="paragraph" w:styleId="CommentSubject">
    <w:name w:val="annotation subject"/>
    <w:basedOn w:val="CommentText"/>
    <w:next w:val="CommentText"/>
    <w:link w:val="CommentSubjectChar"/>
    <w:rsid w:val="00B83CE8"/>
    <w:rPr>
      <w:b/>
      <w:bCs/>
    </w:rPr>
  </w:style>
  <w:style w:type="character" w:customStyle="1" w:styleId="CommentSubjectChar">
    <w:name w:val="Comment Subject Char"/>
    <w:basedOn w:val="CommentTextChar"/>
    <w:link w:val="CommentSubject"/>
    <w:rsid w:val="00B83CE8"/>
    <w:rPr>
      <w:rFonts w:ascii="Arial" w:hAnsi="Arial"/>
      <w:b/>
      <w:bCs/>
    </w:rPr>
  </w:style>
  <w:style w:type="paragraph" w:styleId="Caption">
    <w:name w:val="caption"/>
    <w:basedOn w:val="Normal"/>
    <w:next w:val="Normal"/>
    <w:unhideWhenUsed/>
    <w:qFormat/>
    <w:rsid w:val="00691AEA"/>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691AEA"/>
    <w:rPr>
      <w:color w:val="808080"/>
      <w:shd w:val="clear" w:color="auto" w:fill="E6E6E6"/>
    </w:rPr>
  </w:style>
  <w:style w:type="character" w:styleId="UnresolvedMention">
    <w:name w:val="Unresolved Mention"/>
    <w:basedOn w:val="DefaultParagraphFont"/>
    <w:uiPriority w:val="99"/>
    <w:semiHidden/>
    <w:unhideWhenUsed/>
    <w:rsid w:val="00AA61F7"/>
    <w:rPr>
      <w:color w:val="808080"/>
      <w:shd w:val="clear" w:color="auto" w:fill="E6E6E6"/>
    </w:rPr>
  </w:style>
  <w:style w:type="character" w:styleId="FollowedHyperlink">
    <w:name w:val="FollowedHyperlink"/>
    <w:basedOn w:val="DefaultParagraphFont"/>
    <w:semiHidden/>
    <w:unhideWhenUsed/>
    <w:rsid w:val="00AA61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1835">
      <w:bodyDiv w:val="1"/>
      <w:marLeft w:val="0"/>
      <w:marRight w:val="0"/>
      <w:marTop w:val="0"/>
      <w:marBottom w:val="0"/>
      <w:divBdr>
        <w:top w:val="none" w:sz="0" w:space="0" w:color="auto"/>
        <w:left w:val="none" w:sz="0" w:space="0" w:color="auto"/>
        <w:bottom w:val="none" w:sz="0" w:space="0" w:color="auto"/>
        <w:right w:val="none" w:sz="0" w:space="0" w:color="auto"/>
      </w:divBdr>
      <w:divsChild>
        <w:div w:id="1123422773">
          <w:marLeft w:val="1800"/>
          <w:marRight w:val="0"/>
          <w:marTop w:val="0"/>
          <w:marBottom w:val="0"/>
          <w:divBdr>
            <w:top w:val="none" w:sz="0" w:space="0" w:color="auto"/>
            <w:left w:val="none" w:sz="0" w:space="0" w:color="auto"/>
            <w:bottom w:val="none" w:sz="0" w:space="0" w:color="auto"/>
            <w:right w:val="none" w:sz="0" w:space="0" w:color="auto"/>
          </w:divBdr>
        </w:div>
      </w:divsChild>
    </w:div>
    <w:div w:id="187451120">
      <w:bodyDiv w:val="1"/>
      <w:marLeft w:val="0"/>
      <w:marRight w:val="0"/>
      <w:marTop w:val="0"/>
      <w:marBottom w:val="0"/>
      <w:divBdr>
        <w:top w:val="none" w:sz="0" w:space="0" w:color="auto"/>
        <w:left w:val="none" w:sz="0" w:space="0" w:color="auto"/>
        <w:bottom w:val="none" w:sz="0" w:space="0" w:color="auto"/>
        <w:right w:val="none" w:sz="0" w:space="0" w:color="auto"/>
      </w:divBdr>
    </w:div>
    <w:div w:id="539435745">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850603171">
      <w:bodyDiv w:val="1"/>
      <w:marLeft w:val="0"/>
      <w:marRight w:val="0"/>
      <w:marTop w:val="0"/>
      <w:marBottom w:val="0"/>
      <w:divBdr>
        <w:top w:val="none" w:sz="0" w:space="0" w:color="auto"/>
        <w:left w:val="none" w:sz="0" w:space="0" w:color="auto"/>
        <w:bottom w:val="none" w:sz="0" w:space="0" w:color="auto"/>
        <w:right w:val="none" w:sz="0" w:space="0" w:color="auto"/>
      </w:divBdr>
    </w:div>
    <w:div w:id="971906525">
      <w:bodyDiv w:val="1"/>
      <w:marLeft w:val="0"/>
      <w:marRight w:val="0"/>
      <w:marTop w:val="0"/>
      <w:marBottom w:val="0"/>
      <w:divBdr>
        <w:top w:val="none" w:sz="0" w:space="0" w:color="auto"/>
        <w:left w:val="none" w:sz="0" w:space="0" w:color="auto"/>
        <w:bottom w:val="none" w:sz="0" w:space="0" w:color="auto"/>
        <w:right w:val="none" w:sz="0" w:space="0" w:color="auto"/>
      </w:divBdr>
    </w:div>
    <w:div w:id="1053456725">
      <w:bodyDiv w:val="1"/>
      <w:marLeft w:val="0"/>
      <w:marRight w:val="0"/>
      <w:marTop w:val="0"/>
      <w:marBottom w:val="0"/>
      <w:divBdr>
        <w:top w:val="none" w:sz="0" w:space="0" w:color="auto"/>
        <w:left w:val="none" w:sz="0" w:space="0" w:color="auto"/>
        <w:bottom w:val="none" w:sz="0" w:space="0" w:color="auto"/>
        <w:right w:val="none" w:sz="0" w:space="0" w:color="auto"/>
      </w:divBdr>
    </w:div>
    <w:div w:id="124957926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0354119">
      <w:bodyDiv w:val="1"/>
      <w:marLeft w:val="0"/>
      <w:marRight w:val="0"/>
      <w:marTop w:val="0"/>
      <w:marBottom w:val="0"/>
      <w:divBdr>
        <w:top w:val="none" w:sz="0" w:space="0" w:color="auto"/>
        <w:left w:val="none" w:sz="0" w:space="0" w:color="auto"/>
        <w:bottom w:val="none" w:sz="0" w:space="0" w:color="auto"/>
        <w:right w:val="none" w:sz="0" w:space="0" w:color="auto"/>
      </w:divBdr>
    </w:div>
    <w:div w:id="1727220315">
      <w:bodyDiv w:val="1"/>
      <w:marLeft w:val="0"/>
      <w:marRight w:val="0"/>
      <w:marTop w:val="0"/>
      <w:marBottom w:val="0"/>
      <w:divBdr>
        <w:top w:val="none" w:sz="0" w:space="0" w:color="auto"/>
        <w:left w:val="none" w:sz="0" w:space="0" w:color="auto"/>
        <w:bottom w:val="none" w:sz="0" w:space="0" w:color="auto"/>
        <w:right w:val="none" w:sz="0" w:space="0" w:color="auto"/>
      </w:divBdr>
      <w:divsChild>
        <w:div w:id="1166244181">
          <w:marLeft w:val="1800"/>
          <w:marRight w:val="0"/>
          <w:marTop w:val="0"/>
          <w:marBottom w:val="0"/>
          <w:divBdr>
            <w:top w:val="none" w:sz="0" w:space="0" w:color="auto"/>
            <w:left w:val="none" w:sz="0" w:space="0" w:color="auto"/>
            <w:bottom w:val="none" w:sz="0" w:space="0" w:color="auto"/>
            <w:right w:val="none" w:sz="0" w:space="0" w:color="auto"/>
          </w:divBdr>
        </w:div>
      </w:divsChild>
    </w:div>
    <w:div w:id="1821995415">
      <w:bodyDiv w:val="1"/>
      <w:marLeft w:val="0"/>
      <w:marRight w:val="0"/>
      <w:marTop w:val="0"/>
      <w:marBottom w:val="0"/>
      <w:divBdr>
        <w:top w:val="none" w:sz="0" w:space="0" w:color="auto"/>
        <w:left w:val="none" w:sz="0" w:space="0" w:color="auto"/>
        <w:bottom w:val="none" w:sz="0" w:space="0" w:color="auto"/>
        <w:right w:val="none" w:sz="0" w:space="0" w:color="auto"/>
      </w:divBdr>
    </w:div>
    <w:div w:id="1985966979">
      <w:bodyDiv w:val="1"/>
      <w:marLeft w:val="0"/>
      <w:marRight w:val="0"/>
      <w:marTop w:val="0"/>
      <w:marBottom w:val="0"/>
      <w:divBdr>
        <w:top w:val="none" w:sz="0" w:space="0" w:color="auto"/>
        <w:left w:val="none" w:sz="0" w:space="0" w:color="auto"/>
        <w:bottom w:val="none" w:sz="0" w:space="0" w:color="auto"/>
        <w:right w:val="none" w:sz="0" w:space="0" w:color="auto"/>
      </w:divBdr>
    </w:div>
    <w:div w:id="2089107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3.png"/><Relationship Id="rId26" Type="http://schemas.microsoft.com/office/2011/relationships/commentsExtended" Target="commentsExtended.xml"/><Relationship Id="rId39" Type="http://schemas.openxmlformats.org/officeDocument/2006/relationships/image" Target="media/image12.emf"/><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9.emf"/><Relationship Id="rId42" Type="http://schemas.openxmlformats.org/officeDocument/2006/relationships/image" Target="media/image15.emf"/><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comments" Target="comments.xml"/><Relationship Id="rId33" Type="http://schemas.openxmlformats.org/officeDocument/2006/relationships/oleObject" Target="embeddings/oleObject2.bin"/><Relationship Id="rId38" Type="http://schemas.openxmlformats.org/officeDocument/2006/relationships/image" Target="media/image11.emf"/><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ww.hl7.org/fhir/json.html" TargetMode="External"/><Relationship Id="rId29" Type="http://schemas.openxmlformats.org/officeDocument/2006/relationships/footer" Target="footer4.xml"/><Relationship Id="rId41"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aww.oed.portal.va.gov/pm/hape/ipt_5010/EDI_Portfolio/TASCore/MCCF_EDI_TAS_System_Design_Document_v0.7.pdf" TargetMode="External"/><Relationship Id="rId32" Type="http://schemas.openxmlformats.org/officeDocument/2006/relationships/image" Target="media/image8.emf"/><Relationship Id="rId37" Type="http://schemas.openxmlformats.org/officeDocument/2006/relationships/package" Target="embeddings/Microsoft_Excel_Worksheet1.xlsx"/><Relationship Id="rId40" Type="http://schemas.openxmlformats.org/officeDocument/2006/relationships/image" Target="media/image13.emf"/><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vaww.oed.portal.va.gov/pm/hape/ipt_5010/EDI_Portfolio/TASCore/MCCF_EDI_TAS_System_Design_Document_v0.7.pdf" TargetMode="External"/><Relationship Id="rId28" Type="http://schemas.openxmlformats.org/officeDocument/2006/relationships/header" Target="header1.xml"/><Relationship Id="rId36" Type="http://schemas.openxmlformats.org/officeDocument/2006/relationships/image" Target="media/image10.emf"/><Relationship Id="rId10" Type="http://schemas.openxmlformats.org/officeDocument/2006/relationships/webSettings" Target="webSettings.xml"/><Relationship Id="rId19" Type="http://schemas.openxmlformats.org/officeDocument/2006/relationships/image" Target="media/image4.png"/><Relationship Id="rId31" Type="http://schemas.openxmlformats.org/officeDocument/2006/relationships/oleObject" Target="embeddings/oleObject1.bin"/><Relationship Id="rId44" Type="http://schemas.openxmlformats.org/officeDocument/2006/relationships/image" Target="media/image17.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png"/><Relationship Id="rId27" Type="http://schemas.microsoft.com/office/2016/09/relationships/commentsIds" Target="commentsIds.xml"/><Relationship Id="rId30" Type="http://schemas.openxmlformats.org/officeDocument/2006/relationships/image" Target="media/image7.emf"/><Relationship Id="rId35" Type="http://schemas.openxmlformats.org/officeDocument/2006/relationships/package" Target="embeddings/Microsoft_Excel_Worksheet.xlsx"/><Relationship Id="rId43" Type="http://schemas.openxmlformats.org/officeDocument/2006/relationships/image" Target="media/image16.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657KNE7CTRDA-2728-580</_dlc_DocId>
    <_dlc_DocIdUrl xmlns="cdd665a5-4d39-4c80-990a-8a3abca4f55f">
      <Url>http://vaww.oed.portal.va.gov/pm/hape/ipt_5010/EDIProvOpRules/_layouts/DocIdRedir.aspx?ID=657KNE7CTRDA-2728-580</Url>
      <Description>657KNE7CTRDA-2728-580</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2D39C6B196CF44E8F29B9238350661A" ma:contentTypeVersion="4" ma:contentTypeDescription="Create a new document." ma:contentTypeScope="" ma:versionID="bf347ebcec846eeece7f3fc22190e79b">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B6EBD-FB81-4F6F-A420-F3AA1DFD108A}">
  <ds:schemaRefs>
    <ds:schemaRef ds:uri="http://schemas.microsoft.com/office/2006/metadata/longProperties"/>
  </ds:schemaRefs>
</ds:datastoreItem>
</file>

<file path=customXml/itemProps2.xml><?xml version="1.0" encoding="utf-8"?>
<ds:datastoreItem xmlns:ds="http://schemas.openxmlformats.org/officeDocument/2006/customXml" ds:itemID="{7D23AA6E-1B1F-43F7-8D98-38EDA9C46366}">
  <ds:schemaRefs>
    <ds:schemaRef ds:uri="http://schemas.microsoft.com/sharepoint/v3/contenttype/forms"/>
  </ds:schemaRefs>
</ds:datastoreItem>
</file>

<file path=customXml/itemProps3.xml><?xml version="1.0" encoding="utf-8"?>
<ds:datastoreItem xmlns:ds="http://schemas.openxmlformats.org/officeDocument/2006/customXml" ds:itemID="{09730018-5CED-4D9D-90FA-BF734655A6EA}">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C36DD6E1-2FBE-4023-8BEB-9E0711F562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DEF266E-A352-477B-B351-105B0262CEE5}">
  <ds:schemaRefs>
    <ds:schemaRef ds:uri="http://schemas.microsoft.com/sharepoint/events"/>
  </ds:schemaRefs>
</ds:datastoreItem>
</file>

<file path=customXml/itemProps6.xml><?xml version="1.0" encoding="utf-8"?>
<ds:datastoreItem xmlns:ds="http://schemas.openxmlformats.org/officeDocument/2006/customXml" ds:itemID="{1BD7125C-83E7-4582-9BFE-3316E210F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182</TotalTime>
  <Pages>20</Pages>
  <Words>3372</Words>
  <Characters>19224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22551</CharactersWithSpaces>
  <SharedDoc>false</SharedDoc>
  <HLinks>
    <vt:vector size="738" baseType="variant">
      <vt:variant>
        <vt:i4>7929899</vt:i4>
      </vt:variant>
      <vt:variant>
        <vt:i4>720</vt:i4>
      </vt:variant>
      <vt:variant>
        <vt:i4>0</vt:i4>
      </vt:variant>
      <vt:variant>
        <vt:i4>5</vt:i4>
      </vt:variant>
      <vt:variant>
        <vt:lpwstr>http://vaww.eclaimpayermanagement-dev.fsc.va.gov/Configure - Payers to Compare Subscriber/List.aspx</vt:lpwstr>
      </vt:variant>
      <vt:variant>
        <vt:lpwstr/>
      </vt:variant>
      <vt:variant>
        <vt:i4>3211296</vt:i4>
      </vt:variant>
      <vt:variant>
        <vt:i4>717</vt:i4>
      </vt:variant>
      <vt:variant>
        <vt:i4>0</vt:i4>
      </vt:variant>
      <vt:variant>
        <vt:i4>5</vt:i4>
      </vt:variant>
      <vt:variant>
        <vt:lpwstr>http://vaww.eclaimpayermanagement-dev.fsc.va.gov/Configure - Remove Secondary ID/List.aspx</vt:lpwstr>
      </vt:variant>
      <vt:variant>
        <vt:lpwstr/>
      </vt:variant>
      <vt:variant>
        <vt:i4>1179739</vt:i4>
      </vt:variant>
      <vt:variant>
        <vt:i4>714</vt:i4>
      </vt:variant>
      <vt:variant>
        <vt:i4>0</vt:i4>
      </vt:variant>
      <vt:variant>
        <vt:i4>5</vt:i4>
      </vt:variant>
      <vt:variant>
        <vt:lpwstr>http://vaww.eclaimpayermanagement-dev.fsc.va.gov/Configure - Remove Other Payer Information/List.aspx</vt:lpwstr>
      </vt:variant>
      <vt:variant>
        <vt:lpwstr/>
      </vt:variant>
      <vt:variant>
        <vt:i4>4390993</vt:i4>
      </vt:variant>
      <vt:variant>
        <vt:i4>711</vt:i4>
      </vt:variant>
      <vt:variant>
        <vt:i4>0</vt:i4>
      </vt:variant>
      <vt:variant>
        <vt:i4>5</vt:i4>
      </vt:variant>
      <vt:variant>
        <vt:lpwstr>http://vaww.eclaimpayermanagement-dev.fsc.va.gov/Configure - Default Billing Providers/List.aspx</vt:lpwstr>
      </vt:variant>
      <vt:variant>
        <vt:lpwstr/>
      </vt:variant>
      <vt:variant>
        <vt:i4>2687084</vt:i4>
      </vt:variant>
      <vt:variant>
        <vt:i4>708</vt:i4>
      </vt:variant>
      <vt:variant>
        <vt:i4>0</vt:i4>
      </vt:variant>
      <vt:variant>
        <vt:i4>5</vt:i4>
      </vt:variant>
      <vt:variant>
        <vt:lpwstr>http://vaww.eclaimpayermanagement-dev.fsc.va.gov/Configure - Service Facility Payer List/List.aspx</vt:lpwstr>
      </vt:variant>
      <vt:variant>
        <vt:lpwstr/>
      </vt:variant>
      <vt:variant>
        <vt:i4>4325462</vt:i4>
      </vt:variant>
      <vt:variant>
        <vt:i4>705</vt:i4>
      </vt:variant>
      <vt:variant>
        <vt:i4>0</vt:i4>
      </vt:variant>
      <vt:variant>
        <vt:i4>5</vt:i4>
      </vt:variant>
      <vt:variant>
        <vt:lpwstr>http://vaww.eclaimpayermanagement-dev.fsc.va.gov/Configure - Payers/List.aspx</vt:lpwstr>
      </vt:variant>
      <vt:variant>
        <vt:lpwstr/>
      </vt:variant>
      <vt:variant>
        <vt:i4>4325462</vt:i4>
      </vt:variant>
      <vt:variant>
        <vt:i4>702</vt:i4>
      </vt:variant>
      <vt:variant>
        <vt:i4>0</vt:i4>
      </vt:variant>
      <vt:variant>
        <vt:i4>5</vt:i4>
      </vt:variant>
      <vt:variant>
        <vt:lpwstr>http://vaww.eclaimpayermanagement-dev.fsc.va.gov/Configure - Payers/List.aspx</vt:lpwstr>
      </vt:variant>
      <vt:variant>
        <vt:lpwstr/>
      </vt:variant>
      <vt:variant>
        <vt:i4>2490412</vt:i4>
      </vt:variant>
      <vt:variant>
        <vt:i4>699</vt:i4>
      </vt:variant>
      <vt:variant>
        <vt:i4>0</vt:i4>
      </vt:variant>
      <vt:variant>
        <vt:i4>5</vt:i4>
      </vt:variant>
      <vt:variant>
        <vt:lpwstr>http://vaww.eclaimpayermanagement-dev.fsc.va.gov/Configure - Payer End to End Testing/List.aspx</vt:lpwstr>
      </vt:variant>
      <vt:variant>
        <vt:lpwstr/>
      </vt:variant>
      <vt:variant>
        <vt:i4>2490419</vt:i4>
      </vt:variant>
      <vt:variant>
        <vt:i4>696</vt:i4>
      </vt:variant>
      <vt:variant>
        <vt:i4>0</vt:i4>
      </vt:variant>
      <vt:variant>
        <vt:i4>5</vt:i4>
      </vt:variant>
      <vt:variant>
        <vt:lpwstr>http://vaww.eclaimpayermanagement-dev.fsc.va.gov/Configure - Valid Clearinghouse IDs/List.aspx</vt:lpwstr>
      </vt:variant>
      <vt:variant>
        <vt:lpwstr/>
      </vt:variant>
      <vt:variant>
        <vt:i4>1966140</vt:i4>
      </vt:variant>
      <vt:variant>
        <vt:i4>683</vt:i4>
      </vt:variant>
      <vt:variant>
        <vt:i4>0</vt:i4>
      </vt:variant>
      <vt:variant>
        <vt:i4>5</vt:i4>
      </vt:variant>
      <vt:variant>
        <vt:lpwstr/>
      </vt:variant>
      <vt:variant>
        <vt:lpwstr>_Toc289767111</vt:lpwstr>
      </vt:variant>
      <vt:variant>
        <vt:i4>1966140</vt:i4>
      </vt:variant>
      <vt:variant>
        <vt:i4>677</vt:i4>
      </vt:variant>
      <vt:variant>
        <vt:i4>0</vt:i4>
      </vt:variant>
      <vt:variant>
        <vt:i4>5</vt:i4>
      </vt:variant>
      <vt:variant>
        <vt:lpwstr/>
      </vt:variant>
      <vt:variant>
        <vt:lpwstr>_Toc289767110</vt:lpwstr>
      </vt:variant>
      <vt:variant>
        <vt:i4>2031676</vt:i4>
      </vt:variant>
      <vt:variant>
        <vt:i4>671</vt:i4>
      </vt:variant>
      <vt:variant>
        <vt:i4>0</vt:i4>
      </vt:variant>
      <vt:variant>
        <vt:i4>5</vt:i4>
      </vt:variant>
      <vt:variant>
        <vt:lpwstr/>
      </vt:variant>
      <vt:variant>
        <vt:lpwstr>_Toc289767109</vt:lpwstr>
      </vt:variant>
      <vt:variant>
        <vt:i4>2031676</vt:i4>
      </vt:variant>
      <vt:variant>
        <vt:i4>665</vt:i4>
      </vt:variant>
      <vt:variant>
        <vt:i4>0</vt:i4>
      </vt:variant>
      <vt:variant>
        <vt:i4>5</vt:i4>
      </vt:variant>
      <vt:variant>
        <vt:lpwstr/>
      </vt:variant>
      <vt:variant>
        <vt:lpwstr>_Toc289767108</vt:lpwstr>
      </vt:variant>
      <vt:variant>
        <vt:i4>2031676</vt:i4>
      </vt:variant>
      <vt:variant>
        <vt:i4>659</vt:i4>
      </vt:variant>
      <vt:variant>
        <vt:i4>0</vt:i4>
      </vt:variant>
      <vt:variant>
        <vt:i4>5</vt:i4>
      </vt:variant>
      <vt:variant>
        <vt:lpwstr/>
      </vt:variant>
      <vt:variant>
        <vt:lpwstr>_Toc289767107</vt:lpwstr>
      </vt:variant>
      <vt:variant>
        <vt:i4>2031676</vt:i4>
      </vt:variant>
      <vt:variant>
        <vt:i4>653</vt:i4>
      </vt:variant>
      <vt:variant>
        <vt:i4>0</vt:i4>
      </vt:variant>
      <vt:variant>
        <vt:i4>5</vt:i4>
      </vt:variant>
      <vt:variant>
        <vt:lpwstr/>
      </vt:variant>
      <vt:variant>
        <vt:lpwstr>_Toc289767106</vt:lpwstr>
      </vt:variant>
      <vt:variant>
        <vt:i4>2031676</vt:i4>
      </vt:variant>
      <vt:variant>
        <vt:i4>647</vt:i4>
      </vt:variant>
      <vt:variant>
        <vt:i4>0</vt:i4>
      </vt:variant>
      <vt:variant>
        <vt:i4>5</vt:i4>
      </vt:variant>
      <vt:variant>
        <vt:lpwstr/>
      </vt:variant>
      <vt:variant>
        <vt:lpwstr>_Toc289767105</vt:lpwstr>
      </vt:variant>
      <vt:variant>
        <vt:i4>2031676</vt:i4>
      </vt:variant>
      <vt:variant>
        <vt:i4>641</vt:i4>
      </vt:variant>
      <vt:variant>
        <vt:i4>0</vt:i4>
      </vt:variant>
      <vt:variant>
        <vt:i4>5</vt:i4>
      </vt:variant>
      <vt:variant>
        <vt:lpwstr/>
      </vt:variant>
      <vt:variant>
        <vt:lpwstr>_Toc289767104</vt:lpwstr>
      </vt:variant>
      <vt:variant>
        <vt:i4>2031676</vt:i4>
      </vt:variant>
      <vt:variant>
        <vt:i4>635</vt:i4>
      </vt:variant>
      <vt:variant>
        <vt:i4>0</vt:i4>
      </vt:variant>
      <vt:variant>
        <vt:i4>5</vt:i4>
      </vt:variant>
      <vt:variant>
        <vt:lpwstr/>
      </vt:variant>
      <vt:variant>
        <vt:lpwstr>_Toc289767103</vt:lpwstr>
      </vt:variant>
      <vt:variant>
        <vt:i4>2031676</vt:i4>
      </vt:variant>
      <vt:variant>
        <vt:i4>629</vt:i4>
      </vt:variant>
      <vt:variant>
        <vt:i4>0</vt:i4>
      </vt:variant>
      <vt:variant>
        <vt:i4>5</vt:i4>
      </vt:variant>
      <vt:variant>
        <vt:lpwstr/>
      </vt:variant>
      <vt:variant>
        <vt:lpwstr>_Toc289767102</vt:lpwstr>
      </vt:variant>
      <vt:variant>
        <vt:i4>2031676</vt:i4>
      </vt:variant>
      <vt:variant>
        <vt:i4>623</vt:i4>
      </vt:variant>
      <vt:variant>
        <vt:i4>0</vt:i4>
      </vt:variant>
      <vt:variant>
        <vt:i4>5</vt:i4>
      </vt:variant>
      <vt:variant>
        <vt:lpwstr/>
      </vt:variant>
      <vt:variant>
        <vt:lpwstr>_Toc289767101</vt:lpwstr>
      </vt:variant>
      <vt:variant>
        <vt:i4>2031676</vt:i4>
      </vt:variant>
      <vt:variant>
        <vt:i4>617</vt:i4>
      </vt:variant>
      <vt:variant>
        <vt:i4>0</vt:i4>
      </vt:variant>
      <vt:variant>
        <vt:i4>5</vt:i4>
      </vt:variant>
      <vt:variant>
        <vt:lpwstr/>
      </vt:variant>
      <vt:variant>
        <vt:lpwstr>_Toc289767100</vt:lpwstr>
      </vt:variant>
      <vt:variant>
        <vt:i4>1441853</vt:i4>
      </vt:variant>
      <vt:variant>
        <vt:i4>611</vt:i4>
      </vt:variant>
      <vt:variant>
        <vt:i4>0</vt:i4>
      </vt:variant>
      <vt:variant>
        <vt:i4>5</vt:i4>
      </vt:variant>
      <vt:variant>
        <vt:lpwstr/>
      </vt:variant>
      <vt:variant>
        <vt:lpwstr>_Toc289767099</vt:lpwstr>
      </vt:variant>
      <vt:variant>
        <vt:i4>1441853</vt:i4>
      </vt:variant>
      <vt:variant>
        <vt:i4>605</vt:i4>
      </vt:variant>
      <vt:variant>
        <vt:i4>0</vt:i4>
      </vt:variant>
      <vt:variant>
        <vt:i4>5</vt:i4>
      </vt:variant>
      <vt:variant>
        <vt:lpwstr/>
      </vt:variant>
      <vt:variant>
        <vt:lpwstr>_Toc289767098</vt:lpwstr>
      </vt:variant>
      <vt:variant>
        <vt:i4>1441853</vt:i4>
      </vt:variant>
      <vt:variant>
        <vt:i4>599</vt:i4>
      </vt:variant>
      <vt:variant>
        <vt:i4>0</vt:i4>
      </vt:variant>
      <vt:variant>
        <vt:i4>5</vt:i4>
      </vt:variant>
      <vt:variant>
        <vt:lpwstr/>
      </vt:variant>
      <vt:variant>
        <vt:lpwstr>_Toc289767097</vt:lpwstr>
      </vt:variant>
      <vt:variant>
        <vt:i4>1441853</vt:i4>
      </vt:variant>
      <vt:variant>
        <vt:i4>593</vt:i4>
      </vt:variant>
      <vt:variant>
        <vt:i4>0</vt:i4>
      </vt:variant>
      <vt:variant>
        <vt:i4>5</vt:i4>
      </vt:variant>
      <vt:variant>
        <vt:lpwstr/>
      </vt:variant>
      <vt:variant>
        <vt:lpwstr>_Toc289767096</vt:lpwstr>
      </vt:variant>
      <vt:variant>
        <vt:i4>1441853</vt:i4>
      </vt:variant>
      <vt:variant>
        <vt:i4>587</vt:i4>
      </vt:variant>
      <vt:variant>
        <vt:i4>0</vt:i4>
      </vt:variant>
      <vt:variant>
        <vt:i4>5</vt:i4>
      </vt:variant>
      <vt:variant>
        <vt:lpwstr/>
      </vt:variant>
      <vt:variant>
        <vt:lpwstr>_Toc289767095</vt:lpwstr>
      </vt:variant>
      <vt:variant>
        <vt:i4>1441853</vt:i4>
      </vt:variant>
      <vt:variant>
        <vt:i4>581</vt:i4>
      </vt:variant>
      <vt:variant>
        <vt:i4>0</vt:i4>
      </vt:variant>
      <vt:variant>
        <vt:i4>5</vt:i4>
      </vt:variant>
      <vt:variant>
        <vt:lpwstr/>
      </vt:variant>
      <vt:variant>
        <vt:lpwstr>_Toc289767094</vt:lpwstr>
      </vt:variant>
      <vt:variant>
        <vt:i4>1441853</vt:i4>
      </vt:variant>
      <vt:variant>
        <vt:i4>575</vt:i4>
      </vt:variant>
      <vt:variant>
        <vt:i4>0</vt:i4>
      </vt:variant>
      <vt:variant>
        <vt:i4>5</vt:i4>
      </vt:variant>
      <vt:variant>
        <vt:lpwstr/>
      </vt:variant>
      <vt:variant>
        <vt:lpwstr>_Toc289767093</vt:lpwstr>
      </vt:variant>
      <vt:variant>
        <vt:i4>1441853</vt:i4>
      </vt:variant>
      <vt:variant>
        <vt:i4>569</vt:i4>
      </vt:variant>
      <vt:variant>
        <vt:i4>0</vt:i4>
      </vt:variant>
      <vt:variant>
        <vt:i4>5</vt:i4>
      </vt:variant>
      <vt:variant>
        <vt:lpwstr/>
      </vt:variant>
      <vt:variant>
        <vt:lpwstr>_Toc289767092</vt:lpwstr>
      </vt:variant>
      <vt:variant>
        <vt:i4>1441853</vt:i4>
      </vt:variant>
      <vt:variant>
        <vt:i4>563</vt:i4>
      </vt:variant>
      <vt:variant>
        <vt:i4>0</vt:i4>
      </vt:variant>
      <vt:variant>
        <vt:i4>5</vt:i4>
      </vt:variant>
      <vt:variant>
        <vt:lpwstr/>
      </vt:variant>
      <vt:variant>
        <vt:lpwstr>_Toc289767091</vt:lpwstr>
      </vt:variant>
      <vt:variant>
        <vt:i4>1441853</vt:i4>
      </vt:variant>
      <vt:variant>
        <vt:i4>557</vt:i4>
      </vt:variant>
      <vt:variant>
        <vt:i4>0</vt:i4>
      </vt:variant>
      <vt:variant>
        <vt:i4>5</vt:i4>
      </vt:variant>
      <vt:variant>
        <vt:lpwstr/>
      </vt:variant>
      <vt:variant>
        <vt:lpwstr>_Toc289767090</vt:lpwstr>
      </vt:variant>
      <vt:variant>
        <vt:i4>1507389</vt:i4>
      </vt:variant>
      <vt:variant>
        <vt:i4>551</vt:i4>
      </vt:variant>
      <vt:variant>
        <vt:i4>0</vt:i4>
      </vt:variant>
      <vt:variant>
        <vt:i4>5</vt:i4>
      </vt:variant>
      <vt:variant>
        <vt:lpwstr/>
      </vt:variant>
      <vt:variant>
        <vt:lpwstr>_Toc289767089</vt:lpwstr>
      </vt:variant>
      <vt:variant>
        <vt:i4>1507389</vt:i4>
      </vt:variant>
      <vt:variant>
        <vt:i4>545</vt:i4>
      </vt:variant>
      <vt:variant>
        <vt:i4>0</vt:i4>
      </vt:variant>
      <vt:variant>
        <vt:i4>5</vt:i4>
      </vt:variant>
      <vt:variant>
        <vt:lpwstr/>
      </vt:variant>
      <vt:variant>
        <vt:lpwstr>_Toc289767088</vt:lpwstr>
      </vt:variant>
      <vt:variant>
        <vt:i4>1507389</vt:i4>
      </vt:variant>
      <vt:variant>
        <vt:i4>539</vt:i4>
      </vt:variant>
      <vt:variant>
        <vt:i4>0</vt:i4>
      </vt:variant>
      <vt:variant>
        <vt:i4>5</vt:i4>
      </vt:variant>
      <vt:variant>
        <vt:lpwstr/>
      </vt:variant>
      <vt:variant>
        <vt:lpwstr>_Toc289767087</vt:lpwstr>
      </vt:variant>
      <vt:variant>
        <vt:i4>1507389</vt:i4>
      </vt:variant>
      <vt:variant>
        <vt:i4>533</vt:i4>
      </vt:variant>
      <vt:variant>
        <vt:i4>0</vt:i4>
      </vt:variant>
      <vt:variant>
        <vt:i4>5</vt:i4>
      </vt:variant>
      <vt:variant>
        <vt:lpwstr/>
      </vt:variant>
      <vt:variant>
        <vt:lpwstr>_Toc289767086</vt:lpwstr>
      </vt:variant>
      <vt:variant>
        <vt:i4>1507389</vt:i4>
      </vt:variant>
      <vt:variant>
        <vt:i4>527</vt:i4>
      </vt:variant>
      <vt:variant>
        <vt:i4>0</vt:i4>
      </vt:variant>
      <vt:variant>
        <vt:i4>5</vt:i4>
      </vt:variant>
      <vt:variant>
        <vt:lpwstr/>
      </vt:variant>
      <vt:variant>
        <vt:lpwstr>_Toc289767085</vt:lpwstr>
      </vt:variant>
      <vt:variant>
        <vt:i4>1507389</vt:i4>
      </vt:variant>
      <vt:variant>
        <vt:i4>521</vt:i4>
      </vt:variant>
      <vt:variant>
        <vt:i4>0</vt:i4>
      </vt:variant>
      <vt:variant>
        <vt:i4>5</vt:i4>
      </vt:variant>
      <vt:variant>
        <vt:lpwstr/>
      </vt:variant>
      <vt:variant>
        <vt:lpwstr>_Toc289767084</vt:lpwstr>
      </vt:variant>
      <vt:variant>
        <vt:i4>1507389</vt:i4>
      </vt:variant>
      <vt:variant>
        <vt:i4>515</vt:i4>
      </vt:variant>
      <vt:variant>
        <vt:i4>0</vt:i4>
      </vt:variant>
      <vt:variant>
        <vt:i4>5</vt:i4>
      </vt:variant>
      <vt:variant>
        <vt:lpwstr/>
      </vt:variant>
      <vt:variant>
        <vt:lpwstr>_Toc289767083</vt:lpwstr>
      </vt:variant>
      <vt:variant>
        <vt:i4>1507389</vt:i4>
      </vt:variant>
      <vt:variant>
        <vt:i4>509</vt:i4>
      </vt:variant>
      <vt:variant>
        <vt:i4>0</vt:i4>
      </vt:variant>
      <vt:variant>
        <vt:i4>5</vt:i4>
      </vt:variant>
      <vt:variant>
        <vt:lpwstr/>
      </vt:variant>
      <vt:variant>
        <vt:lpwstr>_Toc289767082</vt:lpwstr>
      </vt:variant>
      <vt:variant>
        <vt:i4>1507389</vt:i4>
      </vt:variant>
      <vt:variant>
        <vt:i4>503</vt:i4>
      </vt:variant>
      <vt:variant>
        <vt:i4>0</vt:i4>
      </vt:variant>
      <vt:variant>
        <vt:i4>5</vt:i4>
      </vt:variant>
      <vt:variant>
        <vt:lpwstr/>
      </vt:variant>
      <vt:variant>
        <vt:lpwstr>_Toc289767081</vt:lpwstr>
      </vt:variant>
      <vt:variant>
        <vt:i4>1507389</vt:i4>
      </vt:variant>
      <vt:variant>
        <vt:i4>497</vt:i4>
      </vt:variant>
      <vt:variant>
        <vt:i4>0</vt:i4>
      </vt:variant>
      <vt:variant>
        <vt:i4>5</vt:i4>
      </vt:variant>
      <vt:variant>
        <vt:lpwstr/>
      </vt:variant>
      <vt:variant>
        <vt:lpwstr>_Toc289767080</vt:lpwstr>
      </vt:variant>
      <vt:variant>
        <vt:i4>1572925</vt:i4>
      </vt:variant>
      <vt:variant>
        <vt:i4>491</vt:i4>
      </vt:variant>
      <vt:variant>
        <vt:i4>0</vt:i4>
      </vt:variant>
      <vt:variant>
        <vt:i4>5</vt:i4>
      </vt:variant>
      <vt:variant>
        <vt:lpwstr/>
      </vt:variant>
      <vt:variant>
        <vt:lpwstr>_Toc289767079</vt:lpwstr>
      </vt:variant>
      <vt:variant>
        <vt:i4>1572925</vt:i4>
      </vt:variant>
      <vt:variant>
        <vt:i4>485</vt:i4>
      </vt:variant>
      <vt:variant>
        <vt:i4>0</vt:i4>
      </vt:variant>
      <vt:variant>
        <vt:i4>5</vt:i4>
      </vt:variant>
      <vt:variant>
        <vt:lpwstr/>
      </vt:variant>
      <vt:variant>
        <vt:lpwstr>_Toc289767078</vt:lpwstr>
      </vt:variant>
      <vt:variant>
        <vt:i4>1572925</vt:i4>
      </vt:variant>
      <vt:variant>
        <vt:i4>479</vt:i4>
      </vt:variant>
      <vt:variant>
        <vt:i4>0</vt:i4>
      </vt:variant>
      <vt:variant>
        <vt:i4>5</vt:i4>
      </vt:variant>
      <vt:variant>
        <vt:lpwstr/>
      </vt:variant>
      <vt:variant>
        <vt:lpwstr>_Toc289767077</vt:lpwstr>
      </vt:variant>
      <vt:variant>
        <vt:i4>1572925</vt:i4>
      </vt:variant>
      <vt:variant>
        <vt:i4>473</vt:i4>
      </vt:variant>
      <vt:variant>
        <vt:i4>0</vt:i4>
      </vt:variant>
      <vt:variant>
        <vt:i4>5</vt:i4>
      </vt:variant>
      <vt:variant>
        <vt:lpwstr/>
      </vt:variant>
      <vt:variant>
        <vt:lpwstr>_Toc289767076</vt:lpwstr>
      </vt:variant>
      <vt:variant>
        <vt:i4>1572925</vt:i4>
      </vt:variant>
      <vt:variant>
        <vt:i4>467</vt:i4>
      </vt:variant>
      <vt:variant>
        <vt:i4>0</vt:i4>
      </vt:variant>
      <vt:variant>
        <vt:i4>5</vt:i4>
      </vt:variant>
      <vt:variant>
        <vt:lpwstr/>
      </vt:variant>
      <vt:variant>
        <vt:lpwstr>_Toc289767075</vt:lpwstr>
      </vt:variant>
      <vt:variant>
        <vt:i4>1572925</vt:i4>
      </vt:variant>
      <vt:variant>
        <vt:i4>461</vt:i4>
      </vt:variant>
      <vt:variant>
        <vt:i4>0</vt:i4>
      </vt:variant>
      <vt:variant>
        <vt:i4>5</vt:i4>
      </vt:variant>
      <vt:variant>
        <vt:lpwstr/>
      </vt:variant>
      <vt:variant>
        <vt:lpwstr>_Toc289767074</vt:lpwstr>
      </vt:variant>
      <vt:variant>
        <vt:i4>1572925</vt:i4>
      </vt:variant>
      <vt:variant>
        <vt:i4>455</vt:i4>
      </vt:variant>
      <vt:variant>
        <vt:i4>0</vt:i4>
      </vt:variant>
      <vt:variant>
        <vt:i4>5</vt:i4>
      </vt:variant>
      <vt:variant>
        <vt:lpwstr/>
      </vt:variant>
      <vt:variant>
        <vt:lpwstr>_Toc289767073</vt:lpwstr>
      </vt:variant>
      <vt:variant>
        <vt:i4>1572925</vt:i4>
      </vt:variant>
      <vt:variant>
        <vt:i4>449</vt:i4>
      </vt:variant>
      <vt:variant>
        <vt:i4>0</vt:i4>
      </vt:variant>
      <vt:variant>
        <vt:i4>5</vt:i4>
      </vt:variant>
      <vt:variant>
        <vt:lpwstr/>
      </vt:variant>
      <vt:variant>
        <vt:lpwstr>_Toc289767072</vt:lpwstr>
      </vt:variant>
      <vt:variant>
        <vt:i4>1572925</vt:i4>
      </vt:variant>
      <vt:variant>
        <vt:i4>443</vt:i4>
      </vt:variant>
      <vt:variant>
        <vt:i4>0</vt:i4>
      </vt:variant>
      <vt:variant>
        <vt:i4>5</vt:i4>
      </vt:variant>
      <vt:variant>
        <vt:lpwstr/>
      </vt:variant>
      <vt:variant>
        <vt:lpwstr>_Toc289767071</vt:lpwstr>
      </vt:variant>
      <vt:variant>
        <vt:i4>1572925</vt:i4>
      </vt:variant>
      <vt:variant>
        <vt:i4>437</vt:i4>
      </vt:variant>
      <vt:variant>
        <vt:i4>0</vt:i4>
      </vt:variant>
      <vt:variant>
        <vt:i4>5</vt:i4>
      </vt:variant>
      <vt:variant>
        <vt:lpwstr/>
      </vt:variant>
      <vt:variant>
        <vt:lpwstr>_Toc289767070</vt:lpwstr>
      </vt:variant>
      <vt:variant>
        <vt:i4>1638461</vt:i4>
      </vt:variant>
      <vt:variant>
        <vt:i4>431</vt:i4>
      </vt:variant>
      <vt:variant>
        <vt:i4>0</vt:i4>
      </vt:variant>
      <vt:variant>
        <vt:i4>5</vt:i4>
      </vt:variant>
      <vt:variant>
        <vt:lpwstr/>
      </vt:variant>
      <vt:variant>
        <vt:lpwstr>_Toc289767069</vt:lpwstr>
      </vt:variant>
      <vt:variant>
        <vt:i4>1638461</vt:i4>
      </vt:variant>
      <vt:variant>
        <vt:i4>425</vt:i4>
      </vt:variant>
      <vt:variant>
        <vt:i4>0</vt:i4>
      </vt:variant>
      <vt:variant>
        <vt:i4>5</vt:i4>
      </vt:variant>
      <vt:variant>
        <vt:lpwstr/>
      </vt:variant>
      <vt:variant>
        <vt:lpwstr>_Toc289767068</vt:lpwstr>
      </vt:variant>
      <vt:variant>
        <vt:i4>1638461</vt:i4>
      </vt:variant>
      <vt:variant>
        <vt:i4>419</vt:i4>
      </vt:variant>
      <vt:variant>
        <vt:i4>0</vt:i4>
      </vt:variant>
      <vt:variant>
        <vt:i4>5</vt:i4>
      </vt:variant>
      <vt:variant>
        <vt:lpwstr/>
      </vt:variant>
      <vt:variant>
        <vt:lpwstr>_Toc289767067</vt:lpwstr>
      </vt:variant>
      <vt:variant>
        <vt:i4>1638461</vt:i4>
      </vt:variant>
      <vt:variant>
        <vt:i4>413</vt:i4>
      </vt:variant>
      <vt:variant>
        <vt:i4>0</vt:i4>
      </vt:variant>
      <vt:variant>
        <vt:i4>5</vt:i4>
      </vt:variant>
      <vt:variant>
        <vt:lpwstr/>
      </vt:variant>
      <vt:variant>
        <vt:lpwstr>_Toc289767066</vt:lpwstr>
      </vt:variant>
      <vt:variant>
        <vt:i4>1638461</vt:i4>
      </vt:variant>
      <vt:variant>
        <vt:i4>407</vt:i4>
      </vt:variant>
      <vt:variant>
        <vt:i4>0</vt:i4>
      </vt:variant>
      <vt:variant>
        <vt:i4>5</vt:i4>
      </vt:variant>
      <vt:variant>
        <vt:lpwstr/>
      </vt:variant>
      <vt:variant>
        <vt:lpwstr>_Toc289767065</vt:lpwstr>
      </vt:variant>
      <vt:variant>
        <vt:i4>1638461</vt:i4>
      </vt:variant>
      <vt:variant>
        <vt:i4>401</vt:i4>
      </vt:variant>
      <vt:variant>
        <vt:i4>0</vt:i4>
      </vt:variant>
      <vt:variant>
        <vt:i4>5</vt:i4>
      </vt:variant>
      <vt:variant>
        <vt:lpwstr/>
      </vt:variant>
      <vt:variant>
        <vt:lpwstr>_Toc289767064</vt:lpwstr>
      </vt:variant>
      <vt:variant>
        <vt:i4>1638461</vt:i4>
      </vt:variant>
      <vt:variant>
        <vt:i4>395</vt:i4>
      </vt:variant>
      <vt:variant>
        <vt:i4>0</vt:i4>
      </vt:variant>
      <vt:variant>
        <vt:i4>5</vt:i4>
      </vt:variant>
      <vt:variant>
        <vt:lpwstr/>
      </vt:variant>
      <vt:variant>
        <vt:lpwstr>_Toc289767063</vt:lpwstr>
      </vt:variant>
      <vt:variant>
        <vt:i4>1638461</vt:i4>
      </vt:variant>
      <vt:variant>
        <vt:i4>389</vt:i4>
      </vt:variant>
      <vt:variant>
        <vt:i4>0</vt:i4>
      </vt:variant>
      <vt:variant>
        <vt:i4>5</vt:i4>
      </vt:variant>
      <vt:variant>
        <vt:lpwstr/>
      </vt:variant>
      <vt:variant>
        <vt:lpwstr>_Toc289767062</vt:lpwstr>
      </vt:variant>
      <vt:variant>
        <vt:i4>1638461</vt:i4>
      </vt:variant>
      <vt:variant>
        <vt:i4>383</vt:i4>
      </vt:variant>
      <vt:variant>
        <vt:i4>0</vt:i4>
      </vt:variant>
      <vt:variant>
        <vt:i4>5</vt:i4>
      </vt:variant>
      <vt:variant>
        <vt:lpwstr/>
      </vt:variant>
      <vt:variant>
        <vt:lpwstr>_Toc289767061</vt:lpwstr>
      </vt:variant>
      <vt:variant>
        <vt:i4>1638461</vt:i4>
      </vt:variant>
      <vt:variant>
        <vt:i4>377</vt:i4>
      </vt:variant>
      <vt:variant>
        <vt:i4>0</vt:i4>
      </vt:variant>
      <vt:variant>
        <vt:i4>5</vt:i4>
      </vt:variant>
      <vt:variant>
        <vt:lpwstr/>
      </vt:variant>
      <vt:variant>
        <vt:lpwstr>_Toc289767060</vt:lpwstr>
      </vt:variant>
      <vt:variant>
        <vt:i4>1703997</vt:i4>
      </vt:variant>
      <vt:variant>
        <vt:i4>371</vt:i4>
      </vt:variant>
      <vt:variant>
        <vt:i4>0</vt:i4>
      </vt:variant>
      <vt:variant>
        <vt:i4>5</vt:i4>
      </vt:variant>
      <vt:variant>
        <vt:lpwstr/>
      </vt:variant>
      <vt:variant>
        <vt:lpwstr>_Toc289767059</vt:lpwstr>
      </vt:variant>
      <vt:variant>
        <vt:i4>1703997</vt:i4>
      </vt:variant>
      <vt:variant>
        <vt:i4>365</vt:i4>
      </vt:variant>
      <vt:variant>
        <vt:i4>0</vt:i4>
      </vt:variant>
      <vt:variant>
        <vt:i4>5</vt:i4>
      </vt:variant>
      <vt:variant>
        <vt:lpwstr/>
      </vt:variant>
      <vt:variant>
        <vt:lpwstr>_Toc289767058</vt:lpwstr>
      </vt:variant>
      <vt:variant>
        <vt:i4>1703997</vt:i4>
      </vt:variant>
      <vt:variant>
        <vt:i4>359</vt:i4>
      </vt:variant>
      <vt:variant>
        <vt:i4>0</vt:i4>
      </vt:variant>
      <vt:variant>
        <vt:i4>5</vt:i4>
      </vt:variant>
      <vt:variant>
        <vt:lpwstr/>
      </vt:variant>
      <vt:variant>
        <vt:lpwstr>_Toc289767057</vt:lpwstr>
      </vt:variant>
      <vt:variant>
        <vt:i4>1703997</vt:i4>
      </vt:variant>
      <vt:variant>
        <vt:i4>353</vt:i4>
      </vt:variant>
      <vt:variant>
        <vt:i4>0</vt:i4>
      </vt:variant>
      <vt:variant>
        <vt:i4>5</vt:i4>
      </vt:variant>
      <vt:variant>
        <vt:lpwstr/>
      </vt:variant>
      <vt:variant>
        <vt:lpwstr>_Toc289767056</vt:lpwstr>
      </vt:variant>
      <vt:variant>
        <vt:i4>1703997</vt:i4>
      </vt:variant>
      <vt:variant>
        <vt:i4>347</vt:i4>
      </vt:variant>
      <vt:variant>
        <vt:i4>0</vt:i4>
      </vt:variant>
      <vt:variant>
        <vt:i4>5</vt:i4>
      </vt:variant>
      <vt:variant>
        <vt:lpwstr/>
      </vt:variant>
      <vt:variant>
        <vt:lpwstr>_Toc289767055</vt:lpwstr>
      </vt:variant>
      <vt:variant>
        <vt:i4>1703997</vt:i4>
      </vt:variant>
      <vt:variant>
        <vt:i4>341</vt:i4>
      </vt:variant>
      <vt:variant>
        <vt:i4>0</vt:i4>
      </vt:variant>
      <vt:variant>
        <vt:i4>5</vt:i4>
      </vt:variant>
      <vt:variant>
        <vt:lpwstr/>
      </vt:variant>
      <vt:variant>
        <vt:lpwstr>_Toc289767054</vt:lpwstr>
      </vt:variant>
      <vt:variant>
        <vt:i4>1703997</vt:i4>
      </vt:variant>
      <vt:variant>
        <vt:i4>335</vt:i4>
      </vt:variant>
      <vt:variant>
        <vt:i4>0</vt:i4>
      </vt:variant>
      <vt:variant>
        <vt:i4>5</vt:i4>
      </vt:variant>
      <vt:variant>
        <vt:lpwstr/>
      </vt:variant>
      <vt:variant>
        <vt:lpwstr>_Toc289767053</vt:lpwstr>
      </vt:variant>
      <vt:variant>
        <vt:i4>1703997</vt:i4>
      </vt:variant>
      <vt:variant>
        <vt:i4>329</vt:i4>
      </vt:variant>
      <vt:variant>
        <vt:i4>0</vt:i4>
      </vt:variant>
      <vt:variant>
        <vt:i4>5</vt:i4>
      </vt:variant>
      <vt:variant>
        <vt:lpwstr/>
      </vt:variant>
      <vt:variant>
        <vt:lpwstr>_Toc289767052</vt:lpwstr>
      </vt:variant>
      <vt:variant>
        <vt:i4>1703997</vt:i4>
      </vt:variant>
      <vt:variant>
        <vt:i4>323</vt:i4>
      </vt:variant>
      <vt:variant>
        <vt:i4>0</vt:i4>
      </vt:variant>
      <vt:variant>
        <vt:i4>5</vt:i4>
      </vt:variant>
      <vt:variant>
        <vt:lpwstr/>
      </vt:variant>
      <vt:variant>
        <vt:lpwstr>_Toc289767051</vt:lpwstr>
      </vt:variant>
      <vt:variant>
        <vt:i4>1703997</vt:i4>
      </vt:variant>
      <vt:variant>
        <vt:i4>317</vt:i4>
      </vt:variant>
      <vt:variant>
        <vt:i4>0</vt:i4>
      </vt:variant>
      <vt:variant>
        <vt:i4>5</vt:i4>
      </vt:variant>
      <vt:variant>
        <vt:lpwstr/>
      </vt:variant>
      <vt:variant>
        <vt:lpwstr>_Toc289767050</vt:lpwstr>
      </vt:variant>
      <vt:variant>
        <vt:i4>1769533</vt:i4>
      </vt:variant>
      <vt:variant>
        <vt:i4>311</vt:i4>
      </vt:variant>
      <vt:variant>
        <vt:i4>0</vt:i4>
      </vt:variant>
      <vt:variant>
        <vt:i4>5</vt:i4>
      </vt:variant>
      <vt:variant>
        <vt:lpwstr/>
      </vt:variant>
      <vt:variant>
        <vt:lpwstr>_Toc289767049</vt:lpwstr>
      </vt:variant>
      <vt:variant>
        <vt:i4>1769533</vt:i4>
      </vt:variant>
      <vt:variant>
        <vt:i4>305</vt:i4>
      </vt:variant>
      <vt:variant>
        <vt:i4>0</vt:i4>
      </vt:variant>
      <vt:variant>
        <vt:i4>5</vt:i4>
      </vt:variant>
      <vt:variant>
        <vt:lpwstr/>
      </vt:variant>
      <vt:variant>
        <vt:lpwstr>_Toc289767048</vt:lpwstr>
      </vt:variant>
      <vt:variant>
        <vt:i4>1769533</vt:i4>
      </vt:variant>
      <vt:variant>
        <vt:i4>299</vt:i4>
      </vt:variant>
      <vt:variant>
        <vt:i4>0</vt:i4>
      </vt:variant>
      <vt:variant>
        <vt:i4>5</vt:i4>
      </vt:variant>
      <vt:variant>
        <vt:lpwstr/>
      </vt:variant>
      <vt:variant>
        <vt:lpwstr>_Toc289767047</vt:lpwstr>
      </vt:variant>
      <vt:variant>
        <vt:i4>1769533</vt:i4>
      </vt:variant>
      <vt:variant>
        <vt:i4>293</vt:i4>
      </vt:variant>
      <vt:variant>
        <vt:i4>0</vt:i4>
      </vt:variant>
      <vt:variant>
        <vt:i4>5</vt:i4>
      </vt:variant>
      <vt:variant>
        <vt:lpwstr/>
      </vt:variant>
      <vt:variant>
        <vt:lpwstr>_Toc289767046</vt:lpwstr>
      </vt:variant>
      <vt:variant>
        <vt:i4>1769533</vt:i4>
      </vt:variant>
      <vt:variant>
        <vt:i4>287</vt:i4>
      </vt:variant>
      <vt:variant>
        <vt:i4>0</vt:i4>
      </vt:variant>
      <vt:variant>
        <vt:i4>5</vt:i4>
      </vt:variant>
      <vt:variant>
        <vt:lpwstr/>
      </vt:variant>
      <vt:variant>
        <vt:lpwstr>_Toc289767045</vt:lpwstr>
      </vt:variant>
      <vt:variant>
        <vt:i4>1769533</vt:i4>
      </vt:variant>
      <vt:variant>
        <vt:i4>281</vt:i4>
      </vt:variant>
      <vt:variant>
        <vt:i4>0</vt:i4>
      </vt:variant>
      <vt:variant>
        <vt:i4>5</vt:i4>
      </vt:variant>
      <vt:variant>
        <vt:lpwstr/>
      </vt:variant>
      <vt:variant>
        <vt:lpwstr>_Toc289767044</vt:lpwstr>
      </vt:variant>
      <vt:variant>
        <vt:i4>1769533</vt:i4>
      </vt:variant>
      <vt:variant>
        <vt:i4>275</vt:i4>
      </vt:variant>
      <vt:variant>
        <vt:i4>0</vt:i4>
      </vt:variant>
      <vt:variant>
        <vt:i4>5</vt:i4>
      </vt:variant>
      <vt:variant>
        <vt:lpwstr/>
      </vt:variant>
      <vt:variant>
        <vt:lpwstr>_Toc289767043</vt:lpwstr>
      </vt:variant>
      <vt:variant>
        <vt:i4>1769533</vt:i4>
      </vt:variant>
      <vt:variant>
        <vt:i4>269</vt:i4>
      </vt:variant>
      <vt:variant>
        <vt:i4>0</vt:i4>
      </vt:variant>
      <vt:variant>
        <vt:i4>5</vt:i4>
      </vt:variant>
      <vt:variant>
        <vt:lpwstr/>
      </vt:variant>
      <vt:variant>
        <vt:lpwstr>_Toc289767042</vt:lpwstr>
      </vt:variant>
      <vt:variant>
        <vt:i4>1769533</vt:i4>
      </vt:variant>
      <vt:variant>
        <vt:i4>263</vt:i4>
      </vt:variant>
      <vt:variant>
        <vt:i4>0</vt:i4>
      </vt:variant>
      <vt:variant>
        <vt:i4>5</vt:i4>
      </vt:variant>
      <vt:variant>
        <vt:lpwstr/>
      </vt:variant>
      <vt:variant>
        <vt:lpwstr>_Toc289767041</vt:lpwstr>
      </vt:variant>
      <vt:variant>
        <vt:i4>1769533</vt:i4>
      </vt:variant>
      <vt:variant>
        <vt:i4>257</vt:i4>
      </vt:variant>
      <vt:variant>
        <vt:i4>0</vt:i4>
      </vt:variant>
      <vt:variant>
        <vt:i4>5</vt:i4>
      </vt:variant>
      <vt:variant>
        <vt:lpwstr/>
      </vt:variant>
      <vt:variant>
        <vt:lpwstr>_Toc289767040</vt:lpwstr>
      </vt:variant>
      <vt:variant>
        <vt:i4>1835069</vt:i4>
      </vt:variant>
      <vt:variant>
        <vt:i4>251</vt:i4>
      </vt:variant>
      <vt:variant>
        <vt:i4>0</vt:i4>
      </vt:variant>
      <vt:variant>
        <vt:i4>5</vt:i4>
      </vt:variant>
      <vt:variant>
        <vt:lpwstr/>
      </vt:variant>
      <vt:variant>
        <vt:lpwstr>_Toc289767039</vt:lpwstr>
      </vt:variant>
      <vt:variant>
        <vt:i4>1835069</vt:i4>
      </vt:variant>
      <vt:variant>
        <vt:i4>245</vt:i4>
      </vt:variant>
      <vt:variant>
        <vt:i4>0</vt:i4>
      </vt:variant>
      <vt:variant>
        <vt:i4>5</vt:i4>
      </vt:variant>
      <vt:variant>
        <vt:lpwstr/>
      </vt:variant>
      <vt:variant>
        <vt:lpwstr>_Toc289767038</vt:lpwstr>
      </vt:variant>
      <vt:variant>
        <vt:i4>1835069</vt:i4>
      </vt:variant>
      <vt:variant>
        <vt:i4>239</vt:i4>
      </vt:variant>
      <vt:variant>
        <vt:i4>0</vt:i4>
      </vt:variant>
      <vt:variant>
        <vt:i4>5</vt:i4>
      </vt:variant>
      <vt:variant>
        <vt:lpwstr/>
      </vt:variant>
      <vt:variant>
        <vt:lpwstr>_Toc289767037</vt:lpwstr>
      </vt:variant>
      <vt:variant>
        <vt:i4>1835069</vt:i4>
      </vt:variant>
      <vt:variant>
        <vt:i4>233</vt:i4>
      </vt:variant>
      <vt:variant>
        <vt:i4>0</vt:i4>
      </vt:variant>
      <vt:variant>
        <vt:i4>5</vt:i4>
      </vt:variant>
      <vt:variant>
        <vt:lpwstr/>
      </vt:variant>
      <vt:variant>
        <vt:lpwstr>_Toc289767036</vt:lpwstr>
      </vt:variant>
      <vt:variant>
        <vt:i4>1835069</vt:i4>
      </vt:variant>
      <vt:variant>
        <vt:i4>227</vt:i4>
      </vt:variant>
      <vt:variant>
        <vt:i4>0</vt:i4>
      </vt:variant>
      <vt:variant>
        <vt:i4>5</vt:i4>
      </vt:variant>
      <vt:variant>
        <vt:lpwstr/>
      </vt:variant>
      <vt:variant>
        <vt:lpwstr>_Toc289767035</vt:lpwstr>
      </vt:variant>
      <vt:variant>
        <vt:i4>1835069</vt:i4>
      </vt:variant>
      <vt:variant>
        <vt:i4>221</vt:i4>
      </vt:variant>
      <vt:variant>
        <vt:i4>0</vt:i4>
      </vt:variant>
      <vt:variant>
        <vt:i4>5</vt:i4>
      </vt:variant>
      <vt:variant>
        <vt:lpwstr/>
      </vt:variant>
      <vt:variant>
        <vt:lpwstr>_Toc289767034</vt:lpwstr>
      </vt:variant>
      <vt:variant>
        <vt:i4>1835069</vt:i4>
      </vt:variant>
      <vt:variant>
        <vt:i4>215</vt:i4>
      </vt:variant>
      <vt:variant>
        <vt:i4>0</vt:i4>
      </vt:variant>
      <vt:variant>
        <vt:i4>5</vt:i4>
      </vt:variant>
      <vt:variant>
        <vt:lpwstr/>
      </vt:variant>
      <vt:variant>
        <vt:lpwstr>_Toc289767033</vt:lpwstr>
      </vt:variant>
      <vt:variant>
        <vt:i4>1835069</vt:i4>
      </vt:variant>
      <vt:variant>
        <vt:i4>209</vt:i4>
      </vt:variant>
      <vt:variant>
        <vt:i4>0</vt:i4>
      </vt:variant>
      <vt:variant>
        <vt:i4>5</vt:i4>
      </vt:variant>
      <vt:variant>
        <vt:lpwstr/>
      </vt:variant>
      <vt:variant>
        <vt:lpwstr>_Toc289767032</vt:lpwstr>
      </vt:variant>
      <vt:variant>
        <vt:i4>1835069</vt:i4>
      </vt:variant>
      <vt:variant>
        <vt:i4>203</vt:i4>
      </vt:variant>
      <vt:variant>
        <vt:i4>0</vt:i4>
      </vt:variant>
      <vt:variant>
        <vt:i4>5</vt:i4>
      </vt:variant>
      <vt:variant>
        <vt:lpwstr/>
      </vt:variant>
      <vt:variant>
        <vt:lpwstr>_Toc289767031</vt:lpwstr>
      </vt:variant>
      <vt:variant>
        <vt:i4>1835069</vt:i4>
      </vt:variant>
      <vt:variant>
        <vt:i4>197</vt:i4>
      </vt:variant>
      <vt:variant>
        <vt:i4>0</vt:i4>
      </vt:variant>
      <vt:variant>
        <vt:i4>5</vt:i4>
      </vt:variant>
      <vt:variant>
        <vt:lpwstr/>
      </vt:variant>
      <vt:variant>
        <vt:lpwstr>_Toc289767030</vt:lpwstr>
      </vt:variant>
      <vt:variant>
        <vt:i4>1900605</vt:i4>
      </vt:variant>
      <vt:variant>
        <vt:i4>191</vt:i4>
      </vt:variant>
      <vt:variant>
        <vt:i4>0</vt:i4>
      </vt:variant>
      <vt:variant>
        <vt:i4>5</vt:i4>
      </vt:variant>
      <vt:variant>
        <vt:lpwstr/>
      </vt:variant>
      <vt:variant>
        <vt:lpwstr>_Toc289767029</vt:lpwstr>
      </vt:variant>
      <vt:variant>
        <vt:i4>1900605</vt:i4>
      </vt:variant>
      <vt:variant>
        <vt:i4>185</vt:i4>
      </vt:variant>
      <vt:variant>
        <vt:i4>0</vt:i4>
      </vt:variant>
      <vt:variant>
        <vt:i4>5</vt:i4>
      </vt:variant>
      <vt:variant>
        <vt:lpwstr/>
      </vt:variant>
      <vt:variant>
        <vt:lpwstr>_Toc289767028</vt:lpwstr>
      </vt:variant>
      <vt:variant>
        <vt:i4>1900605</vt:i4>
      </vt:variant>
      <vt:variant>
        <vt:i4>179</vt:i4>
      </vt:variant>
      <vt:variant>
        <vt:i4>0</vt:i4>
      </vt:variant>
      <vt:variant>
        <vt:i4>5</vt:i4>
      </vt:variant>
      <vt:variant>
        <vt:lpwstr/>
      </vt:variant>
      <vt:variant>
        <vt:lpwstr>_Toc289767027</vt:lpwstr>
      </vt:variant>
      <vt:variant>
        <vt:i4>1900605</vt:i4>
      </vt:variant>
      <vt:variant>
        <vt:i4>173</vt:i4>
      </vt:variant>
      <vt:variant>
        <vt:i4>0</vt:i4>
      </vt:variant>
      <vt:variant>
        <vt:i4>5</vt:i4>
      </vt:variant>
      <vt:variant>
        <vt:lpwstr/>
      </vt:variant>
      <vt:variant>
        <vt:lpwstr>_Toc289767026</vt:lpwstr>
      </vt:variant>
      <vt:variant>
        <vt:i4>1900605</vt:i4>
      </vt:variant>
      <vt:variant>
        <vt:i4>167</vt:i4>
      </vt:variant>
      <vt:variant>
        <vt:i4>0</vt:i4>
      </vt:variant>
      <vt:variant>
        <vt:i4>5</vt:i4>
      </vt:variant>
      <vt:variant>
        <vt:lpwstr/>
      </vt:variant>
      <vt:variant>
        <vt:lpwstr>_Toc289767025</vt:lpwstr>
      </vt:variant>
      <vt:variant>
        <vt:i4>1900605</vt:i4>
      </vt:variant>
      <vt:variant>
        <vt:i4>161</vt:i4>
      </vt:variant>
      <vt:variant>
        <vt:i4>0</vt:i4>
      </vt:variant>
      <vt:variant>
        <vt:i4>5</vt:i4>
      </vt:variant>
      <vt:variant>
        <vt:lpwstr/>
      </vt:variant>
      <vt:variant>
        <vt:lpwstr>_Toc289767024</vt:lpwstr>
      </vt:variant>
      <vt:variant>
        <vt:i4>1900605</vt:i4>
      </vt:variant>
      <vt:variant>
        <vt:i4>155</vt:i4>
      </vt:variant>
      <vt:variant>
        <vt:i4>0</vt:i4>
      </vt:variant>
      <vt:variant>
        <vt:i4>5</vt:i4>
      </vt:variant>
      <vt:variant>
        <vt:lpwstr/>
      </vt:variant>
      <vt:variant>
        <vt:lpwstr>_Toc289767023</vt:lpwstr>
      </vt:variant>
      <vt:variant>
        <vt:i4>1900605</vt:i4>
      </vt:variant>
      <vt:variant>
        <vt:i4>149</vt:i4>
      </vt:variant>
      <vt:variant>
        <vt:i4>0</vt:i4>
      </vt:variant>
      <vt:variant>
        <vt:i4>5</vt:i4>
      </vt:variant>
      <vt:variant>
        <vt:lpwstr/>
      </vt:variant>
      <vt:variant>
        <vt:lpwstr>_Toc289767022</vt:lpwstr>
      </vt:variant>
      <vt:variant>
        <vt:i4>1900605</vt:i4>
      </vt:variant>
      <vt:variant>
        <vt:i4>143</vt:i4>
      </vt:variant>
      <vt:variant>
        <vt:i4>0</vt:i4>
      </vt:variant>
      <vt:variant>
        <vt:i4>5</vt:i4>
      </vt:variant>
      <vt:variant>
        <vt:lpwstr/>
      </vt:variant>
      <vt:variant>
        <vt:lpwstr>_Toc289767021</vt:lpwstr>
      </vt:variant>
      <vt:variant>
        <vt:i4>1900605</vt:i4>
      </vt:variant>
      <vt:variant>
        <vt:i4>137</vt:i4>
      </vt:variant>
      <vt:variant>
        <vt:i4>0</vt:i4>
      </vt:variant>
      <vt:variant>
        <vt:i4>5</vt:i4>
      </vt:variant>
      <vt:variant>
        <vt:lpwstr/>
      </vt:variant>
      <vt:variant>
        <vt:lpwstr>_Toc289767020</vt:lpwstr>
      </vt:variant>
      <vt:variant>
        <vt:i4>1966141</vt:i4>
      </vt:variant>
      <vt:variant>
        <vt:i4>131</vt:i4>
      </vt:variant>
      <vt:variant>
        <vt:i4>0</vt:i4>
      </vt:variant>
      <vt:variant>
        <vt:i4>5</vt:i4>
      </vt:variant>
      <vt:variant>
        <vt:lpwstr/>
      </vt:variant>
      <vt:variant>
        <vt:lpwstr>_Toc289767019</vt:lpwstr>
      </vt:variant>
      <vt:variant>
        <vt:i4>1966141</vt:i4>
      </vt:variant>
      <vt:variant>
        <vt:i4>125</vt:i4>
      </vt:variant>
      <vt:variant>
        <vt:i4>0</vt:i4>
      </vt:variant>
      <vt:variant>
        <vt:i4>5</vt:i4>
      </vt:variant>
      <vt:variant>
        <vt:lpwstr/>
      </vt:variant>
      <vt:variant>
        <vt:lpwstr>_Toc289767018</vt:lpwstr>
      </vt:variant>
      <vt:variant>
        <vt:i4>1966141</vt:i4>
      </vt:variant>
      <vt:variant>
        <vt:i4>119</vt:i4>
      </vt:variant>
      <vt:variant>
        <vt:i4>0</vt:i4>
      </vt:variant>
      <vt:variant>
        <vt:i4>5</vt:i4>
      </vt:variant>
      <vt:variant>
        <vt:lpwstr/>
      </vt:variant>
      <vt:variant>
        <vt:lpwstr>_Toc289767017</vt:lpwstr>
      </vt:variant>
      <vt:variant>
        <vt:i4>1966141</vt:i4>
      </vt:variant>
      <vt:variant>
        <vt:i4>113</vt:i4>
      </vt:variant>
      <vt:variant>
        <vt:i4>0</vt:i4>
      </vt:variant>
      <vt:variant>
        <vt:i4>5</vt:i4>
      </vt:variant>
      <vt:variant>
        <vt:lpwstr/>
      </vt:variant>
      <vt:variant>
        <vt:lpwstr>_Toc289767016</vt:lpwstr>
      </vt:variant>
      <vt:variant>
        <vt:i4>1966141</vt:i4>
      </vt:variant>
      <vt:variant>
        <vt:i4>107</vt:i4>
      </vt:variant>
      <vt:variant>
        <vt:i4>0</vt:i4>
      </vt:variant>
      <vt:variant>
        <vt:i4>5</vt:i4>
      </vt:variant>
      <vt:variant>
        <vt:lpwstr/>
      </vt:variant>
      <vt:variant>
        <vt:lpwstr>_Toc289767015</vt:lpwstr>
      </vt:variant>
      <vt:variant>
        <vt:i4>1966141</vt:i4>
      </vt:variant>
      <vt:variant>
        <vt:i4>101</vt:i4>
      </vt:variant>
      <vt:variant>
        <vt:i4>0</vt:i4>
      </vt:variant>
      <vt:variant>
        <vt:i4>5</vt:i4>
      </vt:variant>
      <vt:variant>
        <vt:lpwstr/>
      </vt:variant>
      <vt:variant>
        <vt:lpwstr>_Toc289767014</vt:lpwstr>
      </vt:variant>
      <vt:variant>
        <vt:i4>1966141</vt:i4>
      </vt:variant>
      <vt:variant>
        <vt:i4>95</vt:i4>
      </vt:variant>
      <vt:variant>
        <vt:i4>0</vt:i4>
      </vt:variant>
      <vt:variant>
        <vt:i4>5</vt:i4>
      </vt:variant>
      <vt:variant>
        <vt:lpwstr/>
      </vt:variant>
      <vt:variant>
        <vt:lpwstr>_Toc289767013</vt:lpwstr>
      </vt:variant>
      <vt:variant>
        <vt:i4>1966141</vt:i4>
      </vt:variant>
      <vt:variant>
        <vt:i4>89</vt:i4>
      </vt:variant>
      <vt:variant>
        <vt:i4>0</vt:i4>
      </vt:variant>
      <vt:variant>
        <vt:i4>5</vt:i4>
      </vt:variant>
      <vt:variant>
        <vt:lpwstr/>
      </vt:variant>
      <vt:variant>
        <vt:lpwstr>_Toc289767012</vt:lpwstr>
      </vt:variant>
      <vt:variant>
        <vt:i4>1966141</vt:i4>
      </vt:variant>
      <vt:variant>
        <vt:i4>83</vt:i4>
      </vt:variant>
      <vt:variant>
        <vt:i4>0</vt:i4>
      </vt:variant>
      <vt:variant>
        <vt:i4>5</vt:i4>
      </vt:variant>
      <vt:variant>
        <vt:lpwstr/>
      </vt:variant>
      <vt:variant>
        <vt:lpwstr>_Toc289767011</vt:lpwstr>
      </vt:variant>
      <vt:variant>
        <vt:i4>1966141</vt:i4>
      </vt:variant>
      <vt:variant>
        <vt:i4>77</vt:i4>
      </vt:variant>
      <vt:variant>
        <vt:i4>0</vt:i4>
      </vt:variant>
      <vt:variant>
        <vt:i4>5</vt:i4>
      </vt:variant>
      <vt:variant>
        <vt:lpwstr/>
      </vt:variant>
      <vt:variant>
        <vt:lpwstr>_Toc289767010</vt:lpwstr>
      </vt:variant>
      <vt:variant>
        <vt:i4>2031677</vt:i4>
      </vt:variant>
      <vt:variant>
        <vt:i4>71</vt:i4>
      </vt:variant>
      <vt:variant>
        <vt:i4>0</vt:i4>
      </vt:variant>
      <vt:variant>
        <vt:i4>5</vt:i4>
      </vt:variant>
      <vt:variant>
        <vt:lpwstr/>
      </vt:variant>
      <vt:variant>
        <vt:lpwstr>_Toc289767009</vt:lpwstr>
      </vt:variant>
      <vt:variant>
        <vt:i4>2031677</vt:i4>
      </vt:variant>
      <vt:variant>
        <vt:i4>65</vt:i4>
      </vt:variant>
      <vt:variant>
        <vt:i4>0</vt:i4>
      </vt:variant>
      <vt:variant>
        <vt:i4>5</vt:i4>
      </vt:variant>
      <vt:variant>
        <vt:lpwstr/>
      </vt:variant>
      <vt:variant>
        <vt:lpwstr>_Toc289767008</vt:lpwstr>
      </vt:variant>
      <vt:variant>
        <vt:i4>2031677</vt:i4>
      </vt:variant>
      <vt:variant>
        <vt:i4>59</vt:i4>
      </vt:variant>
      <vt:variant>
        <vt:i4>0</vt:i4>
      </vt:variant>
      <vt:variant>
        <vt:i4>5</vt:i4>
      </vt:variant>
      <vt:variant>
        <vt:lpwstr/>
      </vt:variant>
      <vt:variant>
        <vt:lpwstr>_Toc289767007</vt:lpwstr>
      </vt:variant>
      <vt:variant>
        <vt:i4>2031677</vt:i4>
      </vt:variant>
      <vt:variant>
        <vt:i4>53</vt:i4>
      </vt:variant>
      <vt:variant>
        <vt:i4>0</vt:i4>
      </vt:variant>
      <vt:variant>
        <vt:i4>5</vt:i4>
      </vt:variant>
      <vt:variant>
        <vt:lpwstr/>
      </vt:variant>
      <vt:variant>
        <vt:lpwstr>_Toc289767006</vt:lpwstr>
      </vt:variant>
      <vt:variant>
        <vt:i4>2031677</vt:i4>
      </vt:variant>
      <vt:variant>
        <vt:i4>47</vt:i4>
      </vt:variant>
      <vt:variant>
        <vt:i4>0</vt:i4>
      </vt:variant>
      <vt:variant>
        <vt:i4>5</vt:i4>
      </vt:variant>
      <vt:variant>
        <vt:lpwstr/>
      </vt:variant>
      <vt:variant>
        <vt:lpwstr>_Toc289767005</vt:lpwstr>
      </vt:variant>
      <vt:variant>
        <vt:i4>2031677</vt:i4>
      </vt:variant>
      <vt:variant>
        <vt:i4>41</vt:i4>
      </vt:variant>
      <vt:variant>
        <vt:i4>0</vt:i4>
      </vt:variant>
      <vt:variant>
        <vt:i4>5</vt:i4>
      </vt:variant>
      <vt:variant>
        <vt:lpwstr/>
      </vt:variant>
      <vt:variant>
        <vt:lpwstr>_Toc289767004</vt:lpwstr>
      </vt:variant>
      <vt:variant>
        <vt:i4>2031677</vt:i4>
      </vt:variant>
      <vt:variant>
        <vt:i4>35</vt:i4>
      </vt:variant>
      <vt:variant>
        <vt:i4>0</vt:i4>
      </vt:variant>
      <vt:variant>
        <vt:i4>5</vt:i4>
      </vt:variant>
      <vt:variant>
        <vt:lpwstr/>
      </vt:variant>
      <vt:variant>
        <vt:lpwstr>_Toc289767003</vt:lpwstr>
      </vt:variant>
      <vt:variant>
        <vt:i4>2031677</vt:i4>
      </vt:variant>
      <vt:variant>
        <vt:i4>29</vt:i4>
      </vt:variant>
      <vt:variant>
        <vt:i4>0</vt:i4>
      </vt:variant>
      <vt:variant>
        <vt:i4>5</vt:i4>
      </vt:variant>
      <vt:variant>
        <vt:lpwstr/>
      </vt:variant>
      <vt:variant>
        <vt:lpwstr>_Toc289767002</vt:lpwstr>
      </vt:variant>
      <vt:variant>
        <vt:i4>2031677</vt:i4>
      </vt:variant>
      <vt:variant>
        <vt:i4>23</vt:i4>
      </vt:variant>
      <vt:variant>
        <vt:i4>0</vt:i4>
      </vt:variant>
      <vt:variant>
        <vt:i4>5</vt:i4>
      </vt:variant>
      <vt:variant>
        <vt:lpwstr/>
      </vt:variant>
      <vt:variant>
        <vt:lpwstr>_Toc289767001</vt:lpwstr>
      </vt:variant>
      <vt:variant>
        <vt:i4>2031677</vt:i4>
      </vt:variant>
      <vt:variant>
        <vt:i4>17</vt:i4>
      </vt:variant>
      <vt:variant>
        <vt:i4>0</vt:i4>
      </vt:variant>
      <vt:variant>
        <vt:i4>5</vt:i4>
      </vt:variant>
      <vt:variant>
        <vt:lpwstr/>
      </vt:variant>
      <vt:variant>
        <vt:lpwstr>_Toc289767000</vt:lpwstr>
      </vt:variant>
      <vt:variant>
        <vt:i4>1507380</vt:i4>
      </vt:variant>
      <vt:variant>
        <vt:i4>11</vt:i4>
      </vt:variant>
      <vt:variant>
        <vt:i4>0</vt:i4>
      </vt:variant>
      <vt:variant>
        <vt:i4>5</vt:i4>
      </vt:variant>
      <vt:variant>
        <vt:lpwstr/>
      </vt:variant>
      <vt:variant>
        <vt:lpwstr>_Toc289766999</vt:lpwstr>
      </vt:variant>
      <vt:variant>
        <vt:i4>1507380</vt:i4>
      </vt:variant>
      <vt:variant>
        <vt:i4>5</vt:i4>
      </vt:variant>
      <vt:variant>
        <vt:i4>0</vt:i4>
      </vt:variant>
      <vt:variant>
        <vt:i4>5</vt:i4>
      </vt:variant>
      <vt:variant>
        <vt:lpwstr/>
      </vt:variant>
      <vt:variant>
        <vt:lpwstr>_Toc289766998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dc:description>Updated as of 4/4/11</dc:description>
  <cp:lastModifiedBy>Steffen Maerdian</cp:lastModifiedBy>
  <cp:revision>40</cp:revision>
  <cp:lastPrinted>2017-03-16T22:18:00Z</cp:lastPrinted>
  <dcterms:created xsi:type="dcterms:W3CDTF">2018-03-19T18:11:00Z</dcterms:created>
  <dcterms:modified xsi:type="dcterms:W3CDTF">2018-05-01T19:07:00Z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ContentType">
    <vt:lpwstr>Document</vt:lpwstr>
  </property>
  <property fmtid="{D5CDD505-2E9C-101B-9397-08002B2CF9AE}" pid="7" name="ContentTypeId">
    <vt:lpwstr>0x010100F2D39C6B196CF44E8F29B9238350661A</vt:lpwstr>
  </property>
  <property fmtid="{D5CDD505-2E9C-101B-9397-08002B2CF9AE}" pid="8" name="_dlc_DocIdItemGuid">
    <vt:lpwstr>6c425034-8f02-4abd-9050-3380175db405</vt:lpwstr>
  </property>
</Properties>
</file>