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054FEDED" w14:textId="11E16556" w:rsidR="00D833E9" w:rsidRDefault="002F3C0F" w:rsidP="00C53DD3">
      <w:pPr>
        <w:pStyle w:val="Title2"/>
        <w:keepNext/>
      </w:pPr>
      <w:r>
        <w:t>Medical Care Collection</w:t>
      </w:r>
      <w:r w:rsidR="008E378E">
        <w:t>s</w:t>
      </w:r>
      <w:r>
        <w:t xml:space="preserve"> Fund (MCCF) </w:t>
      </w:r>
      <w:r w:rsidR="00E02983">
        <w:t>eBilling</w:t>
      </w:r>
    </w:p>
    <w:p w14:paraId="376BF9D2" w14:textId="1051EA65" w:rsidR="001508D5" w:rsidRDefault="001508D5" w:rsidP="00C53DD3">
      <w:pPr>
        <w:pStyle w:val="Title2"/>
        <w:keepNext/>
      </w:pPr>
      <w:r>
        <w:t>Electronic Data Interchange (EDI)</w:t>
      </w:r>
    </w:p>
    <w:p w14:paraId="445BC99A" w14:textId="249206E4" w:rsidR="001508D5" w:rsidRDefault="001508D5" w:rsidP="00C53DD3">
      <w:pPr>
        <w:pStyle w:val="Title2"/>
        <w:keepNext/>
      </w:pPr>
      <w:r>
        <w:t>Transactions Application</w:t>
      </w:r>
      <w:r w:rsidR="00C53DD3">
        <w:t>s</w:t>
      </w:r>
      <w:r>
        <w:t xml:space="preserve"> Suite (TAS)</w:t>
      </w:r>
    </w:p>
    <w:p w14:paraId="054FEDEE" w14:textId="3EB82958" w:rsidR="009F7FBA" w:rsidRDefault="00111074" w:rsidP="00C53DD3">
      <w:pPr>
        <w:pStyle w:val="Title2"/>
        <w:keepNext/>
      </w:pPr>
      <w:r>
        <w:t>Interface Control Document</w:t>
      </w:r>
    </w:p>
    <w:p w14:paraId="054FEDF0" w14:textId="77777777" w:rsidR="00111074" w:rsidRDefault="00111074" w:rsidP="00C53DD3">
      <w:pPr>
        <w:pStyle w:val="Title2"/>
        <w:keepNext/>
      </w:pPr>
    </w:p>
    <w:p w14:paraId="054FEDF2" w14:textId="36B23B56" w:rsidR="00111074" w:rsidRDefault="008E378E" w:rsidP="00C53DD3">
      <w:pPr>
        <w:pStyle w:val="Title2"/>
        <w:keepNext/>
      </w:pPr>
      <w:r w:rsidRPr="00C316EF">
        <w:t>ASC X12N/005010</w:t>
      </w:r>
      <w:r>
        <w:t xml:space="preserve"> 835 </w:t>
      </w:r>
      <w:r w:rsidR="004368B2">
        <w:t>Medica</w:t>
      </w:r>
      <w:r w:rsidR="003F3435">
        <w:t>re – Equivalent R</w:t>
      </w:r>
      <w:r w:rsidR="001508D5">
        <w:t>emittance Advice</w:t>
      </w:r>
      <w:r w:rsidR="003F3435">
        <w:t xml:space="preserve"> (MRA)</w:t>
      </w: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40E2B438">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2D159C85" w:rsidR="00111074" w:rsidRDefault="003F3435" w:rsidP="00111074">
      <w:pPr>
        <w:pStyle w:val="Title2"/>
      </w:pPr>
      <w:r>
        <w:t>May</w:t>
      </w:r>
      <w:r w:rsidR="0021232A">
        <w:t xml:space="preserve"> </w:t>
      </w:r>
      <w:r w:rsidR="00751E5A">
        <w:t>20</w:t>
      </w:r>
      <w:r w:rsidR="00B70B67">
        <w:t>18</w:t>
      </w:r>
    </w:p>
    <w:p w14:paraId="054FEDFE" w14:textId="059FC7E1" w:rsidR="004337F4" w:rsidDel="007D0456" w:rsidRDefault="004337F4" w:rsidP="00111074">
      <w:pPr>
        <w:pStyle w:val="Title2"/>
        <w:rPr>
          <w:del w:id="2" w:author="Steffen Maerdian" w:date="2018-05-07T12:26:00Z"/>
        </w:rPr>
      </w:pPr>
      <w:r>
        <w:t xml:space="preserve">Version </w:t>
      </w:r>
      <w:r w:rsidR="003F3435">
        <w:t>1.</w:t>
      </w:r>
      <w:ins w:id="3" w:author="Steffen Maerdian" w:date="2018-05-07T12:26:00Z">
        <w:r w:rsidR="007D0456">
          <w:t>1</w:t>
        </w:r>
      </w:ins>
      <w:del w:id="4" w:author="Steffen Maerdian" w:date="2018-05-07T12:26:00Z">
        <w:r w:rsidR="003F3435" w:rsidDel="007D0456">
          <w:delText>0</w:delText>
        </w:r>
      </w:del>
    </w:p>
    <w:p w14:paraId="054FEDFF" w14:textId="77777777" w:rsidR="009F7C75" w:rsidRDefault="009F7C75">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C53DD3">
      <w:pPr>
        <w:pStyle w:val="Title2"/>
        <w:keepNext/>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52D06C31" w:rsidR="00F5512D" w:rsidRPr="00F7010D" w:rsidRDefault="003F3435" w:rsidP="004554EB">
            <w:pPr>
              <w:pStyle w:val="TableText"/>
              <w:rPr>
                <w:rFonts w:ascii="Verdana" w:hAnsi="Verdana"/>
                <w:sz w:val="24"/>
                <w:szCs w:val="24"/>
              </w:rPr>
            </w:pPr>
            <w:r>
              <w:rPr>
                <w:rFonts w:ascii="Verdana" w:hAnsi="Verdana"/>
                <w:sz w:val="24"/>
                <w:szCs w:val="24"/>
              </w:rPr>
              <w:t>05/02/2018</w:t>
            </w:r>
          </w:p>
        </w:tc>
        <w:tc>
          <w:tcPr>
            <w:tcW w:w="1080" w:type="dxa"/>
          </w:tcPr>
          <w:p w14:paraId="054FEE07" w14:textId="1B94C598" w:rsidR="00F5512D" w:rsidRPr="00F7010D" w:rsidRDefault="006F0EC9" w:rsidP="00230CC8">
            <w:pPr>
              <w:pStyle w:val="TableText"/>
              <w:rPr>
                <w:rFonts w:ascii="Verdana" w:hAnsi="Verdana"/>
                <w:sz w:val="24"/>
                <w:szCs w:val="24"/>
              </w:rPr>
            </w:pPr>
            <w:r w:rsidRPr="00F7010D">
              <w:rPr>
                <w:rFonts w:ascii="Verdana" w:hAnsi="Verdana"/>
                <w:sz w:val="24"/>
                <w:szCs w:val="24"/>
              </w:rPr>
              <w:t>1</w:t>
            </w:r>
          </w:p>
        </w:tc>
        <w:tc>
          <w:tcPr>
            <w:tcW w:w="4392" w:type="dxa"/>
          </w:tcPr>
          <w:p w14:paraId="054FEE08" w14:textId="42452A01" w:rsidR="00F5512D" w:rsidRPr="00F7010D" w:rsidRDefault="006F0EC9" w:rsidP="00230CC8">
            <w:pPr>
              <w:pStyle w:val="TableText"/>
              <w:rPr>
                <w:rFonts w:ascii="Verdana" w:hAnsi="Verdana"/>
                <w:sz w:val="24"/>
                <w:szCs w:val="24"/>
              </w:rPr>
            </w:pPr>
            <w:r w:rsidRPr="00F7010D">
              <w:rPr>
                <w:rFonts w:ascii="Verdana" w:hAnsi="Verdana"/>
                <w:sz w:val="24"/>
                <w:szCs w:val="24"/>
              </w:rPr>
              <w:t>Initial creation of document</w:t>
            </w:r>
          </w:p>
        </w:tc>
        <w:tc>
          <w:tcPr>
            <w:tcW w:w="2329" w:type="dxa"/>
          </w:tcPr>
          <w:p w14:paraId="054FEE0A" w14:textId="72693A7B" w:rsidR="00F5512D" w:rsidRPr="00F7010D" w:rsidRDefault="006F0EC9" w:rsidP="00230CC8">
            <w:pPr>
              <w:pStyle w:val="TableText"/>
              <w:rPr>
                <w:rFonts w:ascii="Verdana" w:hAnsi="Verdana"/>
                <w:sz w:val="24"/>
                <w:szCs w:val="24"/>
              </w:rPr>
            </w:pPr>
            <w:r w:rsidRPr="00F7010D">
              <w:rPr>
                <w:rFonts w:ascii="Verdana" w:hAnsi="Verdana"/>
                <w:sz w:val="24"/>
                <w:szCs w:val="24"/>
              </w:rPr>
              <w:t>Steffen Maerdian - Halfaker</w:t>
            </w:r>
          </w:p>
        </w:tc>
      </w:tr>
      <w:tr w:rsidR="007D0456" w14:paraId="38753AC3" w14:textId="77777777" w:rsidTr="00E94225">
        <w:trPr>
          <w:ins w:id="5" w:author="Steffen Maerdian" w:date="2018-05-07T12:26:00Z"/>
        </w:trPr>
        <w:tc>
          <w:tcPr>
            <w:tcW w:w="1728" w:type="dxa"/>
          </w:tcPr>
          <w:p w14:paraId="78244F58" w14:textId="5A0A8BDF" w:rsidR="007D0456" w:rsidRPr="00F7010D" w:rsidRDefault="007D0456" w:rsidP="00E94225">
            <w:pPr>
              <w:pStyle w:val="TableText"/>
              <w:rPr>
                <w:ins w:id="6" w:author="Steffen Maerdian" w:date="2018-05-07T12:26:00Z"/>
                <w:rFonts w:ascii="Verdana" w:hAnsi="Verdana"/>
                <w:sz w:val="24"/>
                <w:szCs w:val="24"/>
              </w:rPr>
            </w:pPr>
            <w:ins w:id="7" w:author="Steffen Maerdian" w:date="2018-05-07T12:26:00Z">
              <w:r>
                <w:rPr>
                  <w:rFonts w:ascii="Verdana" w:hAnsi="Verdana"/>
                  <w:sz w:val="24"/>
                  <w:szCs w:val="24"/>
                </w:rPr>
                <w:t>05/07/2018</w:t>
              </w:r>
            </w:ins>
          </w:p>
        </w:tc>
        <w:tc>
          <w:tcPr>
            <w:tcW w:w="1080" w:type="dxa"/>
          </w:tcPr>
          <w:p w14:paraId="2404DB9B" w14:textId="3D975611" w:rsidR="007D0456" w:rsidRPr="00F7010D" w:rsidRDefault="007D0456" w:rsidP="00E94225">
            <w:pPr>
              <w:pStyle w:val="TableText"/>
              <w:rPr>
                <w:ins w:id="8" w:author="Steffen Maerdian" w:date="2018-05-07T12:26:00Z"/>
                <w:rFonts w:ascii="Verdana" w:hAnsi="Verdana"/>
                <w:sz w:val="24"/>
                <w:szCs w:val="24"/>
              </w:rPr>
            </w:pPr>
            <w:ins w:id="9" w:author="Steffen Maerdian" w:date="2018-05-07T12:26:00Z">
              <w:r w:rsidRPr="00F7010D">
                <w:rPr>
                  <w:rFonts w:ascii="Verdana" w:hAnsi="Verdana"/>
                  <w:sz w:val="24"/>
                  <w:szCs w:val="24"/>
                </w:rPr>
                <w:t>1</w:t>
              </w:r>
              <w:r>
                <w:rPr>
                  <w:rFonts w:ascii="Verdana" w:hAnsi="Verdana"/>
                  <w:sz w:val="24"/>
                  <w:szCs w:val="24"/>
                </w:rPr>
                <w:t>.1</w:t>
              </w:r>
            </w:ins>
          </w:p>
        </w:tc>
        <w:tc>
          <w:tcPr>
            <w:tcW w:w="4392" w:type="dxa"/>
          </w:tcPr>
          <w:p w14:paraId="69698DDE" w14:textId="5807C31C" w:rsidR="007D0456" w:rsidRPr="00F7010D" w:rsidRDefault="007D0456" w:rsidP="00E94225">
            <w:pPr>
              <w:pStyle w:val="TableText"/>
              <w:rPr>
                <w:ins w:id="10" w:author="Steffen Maerdian" w:date="2018-05-07T12:26:00Z"/>
                <w:rFonts w:ascii="Verdana" w:hAnsi="Verdana"/>
                <w:sz w:val="24"/>
                <w:szCs w:val="24"/>
              </w:rPr>
            </w:pPr>
            <w:ins w:id="11" w:author="Steffen Maerdian" w:date="2018-05-07T12:26:00Z">
              <w:r>
                <w:rPr>
                  <w:rFonts w:ascii="Verdana" w:hAnsi="Verdana"/>
                  <w:sz w:val="24"/>
                  <w:szCs w:val="24"/>
                </w:rPr>
                <w:t>Added corrected 835 MRA JSON file</w:t>
              </w:r>
            </w:ins>
          </w:p>
        </w:tc>
        <w:tc>
          <w:tcPr>
            <w:tcW w:w="2329" w:type="dxa"/>
          </w:tcPr>
          <w:p w14:paraId="11745F35" w14:textId="77777777" w:rsidR="007D0456" w:rsidRPr="00F7010D" w:rsidRDefault="007D0456" w:rsidP="00E94225">
            <w:pPr>
              <w:pStyle w:val="TableText"/>
              <w:rPr>
                <w:ins w:id="12" w:author="Steffen Maerdian" w:date="2018-05-07T12:26:00Z"/>
                <w:rFonts w:ascii="Verdana" w:hAnsi="Verdana"/>
                <w:sz w:val="24"/>
                <w:szCs w:val="24"/>
              </w:rPr>
            </w:pPr>
            <w:ins w:id="13" w:author="Steffen Maerdian" w:date="2018-05-07T12:26:00Z">
              <w:r w:rsidRPr="00F7010D">
                <w:rPr>
                  <w:rFonts w:ascii="Verdana" w:hAnsi="Verdana"/>
                  <w:sz w:val="24"/>
                  <w:szCs w:val="24"/>
                </w:rPr>
                <w:t>Steffen Maerdian - Halfaker</w:t>
              </w:r>
            </w:ins>
          </w:p>
        </w:tc>
      </w:tr>
      <w:tr w:rsidR="008E378E" w14:paraId="054FEE10" w14:textId="77777777" w:rsidTr="00E91E51">
        <w:tc>
          <w:tcPr>
            <w:tcW w:w="1728" w:type="dxa"/>
          </w:tcPr>
          <w:p w14:paraId="054FEE0C" w14:textId="702242EC" w:rsidR="008E378E" w:rsidRPr="00F7010D" w:rsidRDefault="008E378E" w:rsidP="00230CC8">
            <w:pPr>
              <w:pStyle w:val="TableText"/>
              <w:rPr>
                <w:rFonts w:ascii="Verdana" w:hAnsi="Verdana"/>
                <w:sz w:val="24"/>
                <w:szCs w:val="24"/>
              </w:rPr>
            </w:pPr>
          </w:p>
        </w:tc>
        <w:tc>
          <w:tcPr>
            <w:tcW w:w="1080" w:type="dxa"/>
          </w:tcPr>
          <w:p w14:paraId="054FEE0D" w14:textId="4021EA31" w:rsidR="008E378E" w:rsidRPr="00F7010D" w:rsidRDefault="008E378E" w:rsidP="00230CC8">
            <w:pPr>
              <w:pStyle w:val="TableText"/>
              <w:rPr>
                <w:rFonts w:ascii="Verdana" w:hAnsi="Verdana"/>
                <w:sz w:val="24"/>
                <w:szCs w:val="24"/>
              </w:rPr>
            </w:pPr>
          </w:p>
        </w:tc>
        <w:tc>
          <w:tcPr>
            <w:tcW w:w="4392" w:type="dxa"/>
          </w:tcPr>
          <w:p w14:paraId="054FEE0E" w14:textId="37A7EC52" w:rsidR="008E378E" w:rsidRPr="00F7010D" w:rsidRDefault="008E378E" w:rsidP="00230CC8">
            <w:pPr>
              <w:pStyle w:val="TableText"/>
              <w:rPr>
                <w:rFonts w:ascii="Verdana" w:hAnsi="Verdana"/>
                <w:sz w:val="24"/>
                <w:szCs w:val="24"/>
              </w:rPr>
            </w:pPr>
          </w:p>
        </w:tc>
        <w:tc>
          <w:tcPr>
            <w:tcW w:w="2329" w:type="dxa"/>
          </w:tcPr>
          <w:p w14:paraId="054FEE0F" w14:textId="356D2818" w:rsidR="008E378E" w:rsidRPr="00F7010D" w:rsidRDefault="008E378E" w:rsidP="00230CC8">
            <w:pPr>
              <w:pStyle w:val="TableText"/>
              <w:rPr>
                <w:rFonts w:ascii="Verdana" w:hAnsi="Verdana"/>
                <w:sz w:val="24"/>
                <w:szCs w:val="24"/>
              </w:rPr>
            </w:pPr>
          </w:p>
        </w:tc>
      </w:tr>
      <w:tr w:rsidR="008E378E" w14:paraId="340B98DC" w14:textId="77777777" w:rsidTr="00163A7E">
        <w:tc>
          <w:tcPr>
            <w:tcW w:w="1728" w:type="dxa"/>
          </w:tcPr>
          <w:p w14:paraId="02E77BAD" w14:textId="3A42C684" w:rsidR="008E378E" w:rsidRPr="00F7010D" w:rsidRDefault="008E378E" w:rsidP="008E378E">
            <w:pPr>
              <w:pStyle w:val="TableText"/>
              <w:rPr>
                <w:rFonts w:ascii="Verdana" w:hAnsi="Verdana"/>
                <w:sz w:val="24"/>
                <w:szCs w:val="24"/>
              </w:rPr>
            </w:pPr>
          </w:p>
        </w:tc>
        <w:tc>
          <w:tcPr>
            <w:tcW w:w="1080" w:type="dxa"/>
          </w:tcPr>
          <w:p w14:paraId="05804224" w14:textId="203206FC" w:rsidR="008E378E" w:rsidRPr="00F7010D" w:rsidRDefault="008E378E" w:rsidP="00163A7E">
            <w:pPr>
              <w:pStyle w:val="TableText"/>
              <w:rPr>
                <w:rFonts w:ascii="Verdana" w:hAnsi="Verdana"/>
                <w:sz w:val="24"/>
                <w:szCs w:val="24"/>
              </w:rPr>
            </w:pPr>
          </w:p>
        </w:tc>
        <w:tc>
          <w:tcPr>
            <w:tcW w:w="4392" w:type="dxa"/>
          </w:tcPr>
          <w:p w14:paraId="24760B97" w14:textId="3C478E7C" w:rsidR="008E378E" w:rsidRPr="00F7010D" w:rsidRDefault="008E378E" w:rsidP="00163A7E">
            <w:pPr>
              <w:pStyle w:val="TableText"/>
              <w:rPr>
                <w:rFonts w:ascii="Verdana" w:hAnsi="Verdana"/>
                <w:sz w:val="24"/>
                <w:szCs w:val="24"/>
              </w:rPr>
            </w:pPr>
          </w:p>
        </w:tc>
        <w:tc>
          <w:tcPr>
            <w:tcW w:w="2329" w:type="dxa"/>
          </w:tcPr>
          <w:p w14:paraId="5FA76647" w14:textId="6D6E51DD" w:rsidR="008E378E" w:rsidRPr="00F7010D" w:rsidRDefault="008E378E" w:rsidP="00163A7E">
            <w:pPr>
              <w:pStyle w:val="TableText"/>
              <w:rPr>
                <w:rFonts w:ascii="Verdana" w:hAnsi="Verdana"/>
                <w:sz w:val="24"/>
                <w:szCs w:val="24"/>
              </w:rPr>
            </w:pPr>
          </w:p>
        </w:tc>
      </w:tr>
      <w:tr w:rsidR="008C4CF5" w14:paraId="054FEE15" w14:textId="77777777" w:rsidTr="00E91E51">
        <w:tc>
          <w:tcPr>
            <w:tcW w:w="1728" w:type="dxa"/>
          </w:tcPr>
          <w:p w14:paraId="054FEE11" w14:textId="47BA808A" w:rsidR="008C4CF5" w:rsidRPr="00F7010D" w:rsidRDefault="008C4CF5" w:rsidP="008C4CF5">
            <w:pPr>
              <w:pStyle w:val="TableText"/>
              <w:rPr>
                <w:rFonts w:ascii="Verdana" w:hAnsi="Verdana"/>
                <w:sz w:val="24"/>
                <w:szCs w:val="24"/>
              </w:rPr>
            </w:pPr>
          </w:p>
        </w:tc>
        <w:tc>
          <w:tcPr>
            <w:tcW w:w="1080" w:type="dxa"/>
          </w:tcPr>
          <w:p w14:paraId="054FEE12" w14:textId="18992F5B" w:rsidR="008C4CF5" w:rsidRPr="00F7010D" w:rsidRDefault="008C4CF5" w:rsidP="008C4CF5">
            <w:pPr>
              <w:pStyle w:val="TableText"/>
              <w:rPr>
                <w:rFonts w:ascii="Verdana" w:hAnsi="Verdana"/>
                <w:sz w:val="24"/>
                <w:szCs w:val="24"/>
              </w:rPr>
            </w:pPr>
          </w:p>
        </w:tc>
        <w:tc>
          <w:tcPr>
            <w:tcW w:w="4392" w:type="dxa"/>
          </w:tcPr>
          <w:p w14:paraId="054FEE13" w14:textId="126A71B7" w:rsidR="008C4CF5" w:rsidRPr="00F7010D" w:rsidRDefault="008C4CF5" w:rsidP="008C4CF5">
            <w:pPr>
              <w:pStyle w:val="TableText"/>
              <w:rPr>
                <w:rFonts w:ascii="Verdana" w:hAnsi="Verdana"/>
                <w:sz w:val="24"/>
                <w:szCs w:val="24"/>
              </w:rPr>
            </w:pPr>
          </w:p>
        </w:tc>
        <w:tc>
          <w:tcPr>
            <w:tcW w:w="2329" w:type="dxa"/>
          </w:tcPr>
          <w:p w14:paraId="054FEE14" w14:textId="2EC68F0B" w:rsidR="008C4CF5" w:rsidRPr="00F7010D" w:rsidRDefault="008C4CF5" w:rsidP="008C4CF5">
            <w:pPr>
              <w:pStyle w:val="TableText"/>
              <w:rPr>
                <w:rFonts w:ascii="Verdana" w:hAnsi="Verdana"/>
                <w:sz w:val="24"/>
                <w:szCs w:val="24"/>
              </w:rPr>
            </w:pPr>
          </w:p>
        </w:tc>
      </w:tr>
      <w:tr w:rsidR="0071222D" w14:paraId="054FEE1A" w14:textId="77777777" w:rsidTr="00E91E51">
        <w:tc>
          <w:tcPr>
            <w:tcW w:w="1728" w:type="dxa"/>
          </w:tcPr>
          <w:p w14:paraId="054FEE16" w14:textId="707CDCE6" w:rsidR="0071222D" w:rsidRPr="00F7010D" w:rsidRDefault="0071222D" w:rsidP="0071222D">
            <w:pPr>
              <w:pStyle w:val="TableText"/>
              <w:rPr>
                <w:rFonts w:ascii="Verdana" w:hAnsi="Verdana"/>
                <w:sz w:val="24"/>
                <w:szCs w:val="24"/>
              </w:rPr>
            </w:pPr>
          </w:p>
        </w:tc>
        <w:tc>
          <w:tcPr>
            <w:tcW w:w="1080" w:type="dxa"/>
          </w:tcPr>
          <w:p w14:paraId="054FEE17" w14:textId="3BB38187" w:rsidR="0071222D" w:rsidRPr="00F7010D" w:rsidRDefault="0071222D" w:rsidP="0071222D">
            <w:pPr>
              <w:pStyle w:val="TableText"/>
              <w:rPr>
                <w:rFonts w:ascii="Verdana" w:hAnsi="Verdana"/>
                <w:sz w:val="24"/>
                <w:szCs w:val="24"/>
              </w:rPr>
            </w:pPr>
          </w:p>
        </w:tc>
        <w:tc>
          <w:tcPr>
            <w:tcW w:w="4392" w:type="dxa"/>
          </w:tcPr>
          <w:p w14:paraId="054FEE18" w14:textId="6FC38ADF" w:rsidR="0071222D" w:rsidRPr="00F7010D" w:rsidRDefault="0071222D" w:rsidP="0071222D">
            <w:pPr>
              <w:pStyle w:val="TableText"/>
              <w:rPr>
                <w:rFonts w:ascii="Verdana" w:hAnsi="Verdana"/>
                <w:sz w:val="24"/>
                <w:szCs w:val="24"/>
              </w:rPr>
            </w:pPr>
          </w:p>
        </w:tc>
        <w:tc>
          <w:tcPr>
            <w:tcW w:w="2329" w:type="dxa"/>
          </w:tcPr>
          <w:p w14:paraId="054FEE19" w14:textId="58E1F6BD" w:rsidR="0071222D" w:rsidRPr="00F7010D" w:rsidRDefault="0071222D" w:rsidP="0071222D">
            <w:pPr>
              <w:pStyle w:val="TableText"/>
              <w:rPr>
                <w:rFonts w:ascii="Verdana" w:hAnsi="Verdana"/>
                <w:sz w:val="24"/>
                <w:szCs w:val="24"/>
              </w:rPr>
            </w:pPr>
          </w:p>
        </w:tc>
      </w:tr>
      <w:tr w:rsidR="0071222D" w14:paraId="054FEE20" w14:textId="77777777" w:rsidTr="00E91E51">
        <w:tc>
          <w:tcPr>
            <w:tcW w:w="1728" w:type="dxa"/>
          </w:tcPr>
          <w:p w14:paraId="054FEE1B" w14:textId="3589062C" w:rsidR="0071222D" w:rsidRPr="00F46722" w:rsidRDefault="0071222D" w:rsidP="0071222D">
            <w:pPr>
              <w:pStyle w:val="TableText"/>
              <w:rPr>
                <w:rFonts w:ascii="Verdana" w:hAnsi="Verdana"/>
                <w:sz w:val="24"/>
                <w:szCs w:val="24"/>
              </w:rPr>
            </w:pPr>
          </w:p>
        </w:tc>
        <w:tc>
          <w:tcPr>
            <w:tcW w:w="1080" w:type="dxa"/>
          </w:tcPr>
          <w:p w14:paraId="054FEE1C" w14:textId="7F6A8BFB" w:rsidR="0071222D" w:rsidRPr="00F46722" w:rsidRDefault="0071222D" w:rsidP="0071222D">
            <w:pPr>
              <w:pStyle w:val="TableText"/>
              <w:rPr>
                <w:rFonts w:ascii="Verdana" w:hAnsi="Verdana"/>
                <w:sz w:val="24"/>
                <w:szCs w:val="24"/>
              </w:rPr>
            </w:pPr>
          </w:p>
        </w:tc>
        <w:tc>
          <w:tcPr>
            <w:tcW w:w="4392" w:type="dxa"/>
          </w:tcPr>
          <w:p w14:paraId="054FEE1E" w14:textId="2B1C8016" w:rsidR="0071222D" w:rsidRPr="00F46722" w:rsidRDefault="0071222D" w:rsidP="0071222D">
            <w:pPr>
              <w:pStyle w:val="TableText"/>
              <w:rPr>
                <w:rFonts w:ascii="Verdana" w:hAnsi="Verdana"/>
                <w:sz w:val="24"/>
                <w:szCs w:val="24"/>
              </w:rPr>
            </w:pPr>
          </w:p>
        </w:tc>
        <w:tc>
          <w:tcPr>
            <w:tcW w:w="2329" w:type="dxa"/>
          </w:tcPr>
          <w:p w14:paraId="054FEE1F" w14:textId="013360FD" w:rsidR="0071222D" w:rsidRPr="00F46722" w:rsidRDefault="0071222D" w:rsidP="0071222D">
            <w:pPr>
              <w:pStyle w:val="TableText"/>
              <w:rPr>
                <w:rFonts w:ascii="Verdana" w:hAnsi="Verdana"/>
                <w:sz w:val="24"/>
                <w:szCs w:val="24"/>
              </w:rPr>
            </w:pPr>
          </w:p>
        </w:tc>
      </w:tr>
      <w:tr w:rsidR="0021232A" w:rsidRPr="0021232A" w14:paraId="054FEE25" w14:textId="77777777" w:rsidTr="00E91E51">
        <w:tc>
          <w:tcPr>
            <w:tcW w:w="1728" w:type="dxa"/>
          </w:tcPr>
          <w:p w14:paraId="054FEE21" w14:textId="1D3957FF" w:rsidR="0021232A" w:rsidRPr="000F6360" w:rsidRDefault="0021232A" w:rsidP="0021232A">
            <w:pPr>
              <w:pStyle w:val="TableText"/>
              <w:rPr>
                <w:rFonts w:ascii="Verdana" w:hAnsi="Verdana"/>
                <w:sz w:val="24"/>
                <w:szCs w:val="24"/>
              </w:rPr>
            </w:pPr>
          </w:p>
        </w:tc>
        <w:tc>
          <w:tcPr>
            <w:tcW w:w="1080" w:type="dxa"/>
          </w:tcPr>
          <w:p w14:paraId="054FEE22" w14:textId="1D27DC40" w:rsidR="0021232A" w:rsidRPr="000F6360" w:rsidRDefault="0021232A" w:rsidP="0021232A">
            <w:pPr>
              <w:pStyle w:val="TableText"/>
              <w:rPr>
                <w:rFonts w:ascii="Verdana" w:hAnsi="Verdana"/>
                <w:sz w:val="24"/>
                <w:szCs w:val="24"/>
              </w:rPr>
            </w:pPr>
          </w:p>
        </w:tc>
        <w:tc>
          <w:tcPr>
            <w:tcW w:w="4392" w:type="dxa"/>
          </w:tcPr>
          <w:p w14:paraId="054FEE23" w14:textId="7CC498D3" w:rsidR="0021232A" w:rsidRPr="000F6360" w:rsidRDefault="0021232A" w:rsidP="0021232A">
            <w:pPr>
              <w:pStyle w:val="TableText"/>
              <w:rPr>
                <w:rFonts w:ascii="Verdana" w:hAnsi="Verdana"/>
                <w:sz w:val="24"/>
                <w:szCs w:val="24"/>
              </w:rPr>
            </w:pPr>
          </w:p>
        </w:tc>
        <w:tc>
          <w:tcPr>
            <w:tcW w:w="2329" w:type="dxa"/>
          </w:tcPr>
          <w:p w14:paraId="054FEE24" w14:textId="64BE8A18" w:rsidR="0021232A" w:rsidRPr="000F6360" w:rsidRDefault="0021232A" w:rsidP="0021232A">
            <w:pPr>
              <w:pStyle w:val="TableText"/>
              <w:rPr>
                <w:rFonts w:ascii="Verdana" w:hAnsi="Verdana"/>
                <w:sz w:val="24"/>
                <w:szCs w:val="24"/>
              </w:rPr>
            </w:pPr>
          </w:p>
        </w:tc>
      </w:tr>
      <w:tr w:rsidR="00D27748" w14:paraId="054FEE2A" w14:textId="77777777" w:rsidTr="00E91E51">
        <w:tc>
          <w:tcPr>
            <w:tcW w:w="1728" w:type="dxa"/>
          </w:tcPr>
          <w:p w14:paraId="054FEE26" w14:textId="24445A63" w:rsidR="00D27748" w:rsidRPr="000F6360" w:rsidRDefault="00D27748" w:rsidP="00D27748">
            <w:pPr>
              <w:pStyle w:val="TableText"/>
              <w:rPr>
                <w:rFonts w:ascii="Verdana" w:hAnsi="Verdana"/>
                <w:sz w:val="24"/>
                <w:szCs w:val="24"/>
              </w:rPr>
            </w:pPr>
          </w:p>
        </w:tc>
        <w:tc>
          <w:tcPr>
            <w:tcW w:w="1080" w:type="dxa"/>
          </w:tcPr>
          <w:p w14:paraId="054FEE27" w14:textId="26B5B743" w:rsidR="00D27748" w:rsidRPr="000F6360" w:rsidRDefault="00D27748" w:rsidP="00D27748">
            <w:pPr>
              <w:pStyle w:val="TableText"/>
              <w:rPr>
                <w:rFonts w:ascii="Verdana" w:hAnsi="Verdana"/>
                <w:sz w:val="24"/>
                <w:szCs w:val="24"/>
              </w:rPr>
            </w:pPr>
          </w:p>
        </w:tc>
        <w:tc>
          <w:tcPr>
            <w:tcW w:w="4392" w:type="dxa"/>
          </w:tcPr>
          <w:p w14:paraId="054FEE28" w14:textId="3E0D7E5E" w:rsidR="00D27748" w:rsidRDefault="00D27748" w:rsidP="00D27748">
            <w:pPr>
              <w:pStyle w:val="TableText"/>
            </w:pPr>
          </w:p>
        </w:tc>
        <w:tc>
          <w:tcPr>
            <w:tcW w:w="2329" w:type="dxa"/>
          </w:tcPr>
          <w:p w14:paraId="054FEE29" w14:textId="3BF195D2" w:rsidR="00D27748" w:rsidRDefault="00D27748" w:rsidP="00D27748">
            <w:pPr>
              <w:pStyle w:val="TableText"/>
            </w:pPr>
          </w:p>
        </w:tc>
      </w:tr>
      <w:tr w:rsidR="0021232A" w14:paraId="054FEE30" w14:textId="77777777" w:rsidTr="00E91E51">
        <w:tc>
          <w:tcPr>
            <w:tcW w:w="1728" w:type="dxa"/>
          </w:tcPr>
          <w:p w14:paraId="054FEE2B" w14:textId="5F12CD8C" w:rsidR="0021232A" w:rsidRDefault="0021232A" w:rsidP="0021232A">
            <w:pPr>
              <w:pStyle w:val="TableText"/>
            </w:pPr>
          </w:p>
        </w:tc>
        <w:tc>
          <w:tcPr>
            <w:tcW w:w="1080" w:type="dxa"/>
          </w:tcPr>
          <w:p w14:paraId="054FEE2C" w14:textId="2E85D395" w:rsidR="0021232A" w:rsidRDefault="0021232A" w:rsidP="0021232A">
            <w:pPr>
              <w:pStyle w:val="TableText"/>
            </w:pPr>
          </w:p>
        </w:tc>
        <w:tc>
          <w:tcPr>
            <w:tcW w:w="4392" w:type="dxa"/>
          </w:tcPr>
          <w:p w14:paraId="054FEE2E" w14:textId="0C01722D" w:rsidR="0021232A" w:rsidRDefault="0021232A" w:rsidP="0021232A">
            <w:pPr>
              <w:pStyle w:val="TableText"/>
            </w:pPr>
          </w:p>
        </w:tc>
        <w:tc>
          <w:tcPr>
            <w:tcW w:w="2329" w:type="dxa"/>
          </w:tcPr>
          <w:p w14:paraId="054FEE2F" w14:textId="1022396B" w:rsidR="0021232A" w:rsidRDefault="0021232A" w:rsidP="0021232A">
            <w:pPr>
              <w:pStyle w:val="TableText"/>
            </w:pPr>
          </w:p>
        </w:tc>
      </w:tr>
      <w:tr w:rsidR="0021232A" w14:paraId="054FEE36" w14:textId="77777777" w:rsidTr="00E91E51">
        <w:tc>
          <w:tcPr>
            <w:tcW w:w="1728" w:type="dxa"/>
          </w:tcPr>
          <w:p w14:paraId="054FEE31" w14:textId="1D366B74" w:rsidR="0021232A" w:rsidRDefault="0021232A" w:rsidP="0021232A">
            <w:pPr>
              <w:pStyle w:val="TableText"/>
            </w:pPr>
          </w:p>
        </w:tc>
        <w:tc>
          <w:tcPr>
            <w:tcW w:w="1080" w:type="dxa"/>
          </w:tcPr>
          <w:p w14:paraId="054FEE32" w14:textId="49D22085" w:rsidR="0021232A" w:rsidRDefault="0021232A" w:rsidP="0021232A">
            <w:pPr>
              <w:pStyle w:val="TableText"/>
            </w:pPr>
          </w:p>
        </w:tc>
        <w:tc>
          <w:tcPr>
            <w:tcW w:w="4392" w:type="dxa"/>
          </w:tcPr>
          <w:p w14:paraId="054FEE34" w14:textId="7AA5E86A" w:rsidR="0021232A" w:rsidRDefault="0021232A" w:rsidP="0021232A">
            <w:pPr>
              <w:pStyle w:val="TableText"/>
            </w:pPr>
          </w:p>
        </w:tc>
        <w:tc>
          <w:tcPr>
            <w:tcW w:w="2329" w:type="dxa"/>
          </w:tcPr>
          <w:p w14:paraId="054FEE35" w14:textId="6F646C91" w:rsidR="0021232A" w:rsidRDefault="0021232A" w:rsidP="0021232A">
            <w:pPr>
              <w:pStyle w:val="TableText"/>
            </w:pPr>
          </w:p>
        </w:tc>
      </w:tr>
      <w:tr w:rsidR="0021232A" w14:paraId="054FEE3D" w14:textId="77777777" w:rsidTr="00E91E51">
        <w:tc>
          <w:tcPr>
            <w:tcW w:w="1728" w:type="dxa"/>
          </w:tcPr>
          <w:p w14:paraId="054FEE37" w14:textId="5A4C7397" w:rsidR="0021232A" w:rsidRDefault="0021232A" w:rsidP="0021232A">
            <w:pPr>
              <w:pStyle w:val="TableText"/>
            </w:pPr>
          </w:p>
        </w:tc>
        <w:tc>
          <w:tcPr>
            <w:tcW w:w="1080" w:type="dxa"/>
          </w:tcPr>
          <w:p w14:paraId="054FEE38" w14:textId="33B24D4E" w:rsidR="0021232A" w:rsidRDefault="0021232A" w:rsidP="0021232A">
            <w:pPr>
              <w:pStyle w:val="TableText"/>
            </w:pPr>
          </w:p>
        </w:tc>
        <w:tc>
          <w:tcPr>
            <w:tcW w:w="4392" w:type="dxa"/>
          </w:tcPr>
          <w:p w14:paraId="054FEE39" w14:textId="62640F78" w:rsidR="0021232A" w:rsidRDefault="0021232A" w:rsidP="0021232A">
            <w:pPr>
              <w:pStyle w:val="TableText"/>
            </w:pPr>
          </w:p>
        </w:tc>
        <w:tc>
          <w:tcPr>
            <w:tcW w:w="2329" w:type="dxa"/>
          </w:tcPr>
          <w:p w14:paraId="054FEE3C" w14:textId="4BC51283" w:rsidR="0021232A" w:rsidRDefault="0021232A" w:rsidP="0021232A">
            <w:pPr>
              <w:pStyle w:val="TableText"/>
            </w:pPr>
          </w:p>
        </w:tc>
      </w:tr>
      <w:tr w:rsidR="0021232A" w14:paraId="054FEE44" w14:textId="77777777" w:rsidTr="00E91E51">
        <w:tc>
          <w:tcPr>
            <w:tcW w:w="1728" w:type="dxa"/>
          </w:tcPr>
          <w:p w14:paraId="054FEE3E" w14:textId="730384AF" w:rsidR="0021232A" w:rsidRDefault="0021232A" w:rsidP="0021232A">
            <w:pPr>
              <w:pStyle w:val="TableText"/>
            </w:pPr>
          </w:p>
        </w:tc>
        <w:tc>
          <w:tcPr>
            <w:tcW w:w="1080" w:type="dxa"/>
          </w:tcPr>
          <w:p w14:paraId="054FEE3F" w14:textId="6C3CC94D" w:rsidR="0021232A" w:rsidRDefault="0021232A" w:rsidP="0021232A">
            <w:pPr>
              <w:pStyle w:val="TableText"/>
            </w:pPr>
          </w:p>
        </w:tc>
        <w:tc>
          <w:tcPr>
            <w:tcW w:w="4392" w:type="dxa"/>
          </w:tcPr>
          <w:p w14:paraId="054FEE40" w14:textId="5F1CBAF2" w:rsidR="0021232A" w:rsidRDefault="0021232A" w:rsidP="0021232A">
            <w:pPr>
              <w:pStyle w:val="TableText"/>
            </w:pPr>
          </w:p>
        </w:tc>
        <w:tc>
          <w:tcPr>
            <w:tcW w:w="2329" w:type="dxa"/>
          </w:tcPr>
          <w:p w14:paraId="054FEE43" w14:textId="41FB41EB" w:rsidR="0021232A" w:rsidRDefault="0021232A" w:rsidP="0021232A">
            <w:pPr>
              <w:pStyle w:val="TableText"/>
            </w:pPr>
          </w:p>
        </w:tc>
      </w:tr>
      <w:tr w:rsidR="0021232A" w14:paraId="054FEE4A" w14:textId="77777777" w:rsidTr="00E91E51">
        <w:tc>
          <w:tcPr>
            <w:tcW w:w="1728" w:type="dxa"/>
          </w:tcPr>
          <w:p w14:paraId="054FEE45" w14:textId="7A943FDE" w:rsidR="0021232A" w:rsidRDefault="0021232A" w:rsidP="0021232A">
            <w:pPr>
              <w:pStyle w:val="TableText"/>
            </w:pPr>
          </w:p>
        </w:tc>
        <w:tc>
          <w:tcPr>
            <w:tcW w:w="1080" w:type="dxa"/>
          </w:tcPr>
          <w:p w14:paraId="054FEE46" w14:textId="1BBE9CDB" w:rsidR="0021232A" w:rsidRDefault="0021232A" w:rsidP="0021232A">
            <w:pPr>
              <w:pStyle w:val="TableText"/>
            </w:pPr>
          </w:p>
        </w:tc>
        <w:tc>
          <w:tcPr>
            <w:tcW w:w="4392" w:type="dxa"/>
          </w:tcPr>
          <w:p w14:paraId="054FEE47" w14:textId="29682776" w:rsidR="0021232A" w:rsidRDefault="0021232A" w:rsidP="0021232A">
            <w:pPr>
              <w:pStyle w:val="TableText"/>
            </w:pPr>
          </w:p>
        </w:tc>
        <w:tc>
          <w:tcPr>
            <w:tcW w:w="2329" w:type="dxa"/>
          </w:tcPr>
          <w:p w14:paraId="054FEE49" w14:textId="69061533" w:rsidR="0021232A" w:rsidRDefault="0021232A" w:rsidP="0021232A">
            <w:pPr>
              <w:pStyle w:val="TableText"/>
            </w:pPr>
          </w:p>
        </w:tc>
      </w:tr>
      <w:tr w:rsidR="0021232A" w14:paraId="054FEE52" w14:textId="77777777" w:rsidTr="00E91E51">
        <w:tc>
          <w:tcPr>
            <w:tcW w:w="1728" w:type="dxa"/>
          </w:tcPr>
          <w:p w14:paraId="054FEE4B" w14:textId="7111891B" w:rsidR="0021232A" w:rsidRDefault="0021232A" w:rsidP="0021232A">
            <w:pPr>
              <w:pStyle w:val="TableText"/>
            </w:pPr>
          </w:p>
        </w:tc>
        <w:tc>
          <w:tcPr>
            <w:tcW w:w="1080" w:type="dxa"/>
          </w:tcPr>
          <w:p w14:paraId="054FEE4C" w14:textId="64D240EC" w:rsidR="0021232A" w:rsidRDefault="0021232A" w:rsidP="0021232A">
            <w:pPr>
              <w:pStyle w:val="TableText"/>
            </w:pPr>
          </w:p>
        </w:tc>
        <w:tc>
          <w:tcPr>
            <w:tcW w:w="4392" w:type="dxa"/>
          </w:tcPr>
          <w:p w14:paraId="054FEE4E" w14:textId="098F984C" w:rsidR="0021232A" w:rsidRDefault="0021232A" w:rsidP="0021232A">
            <w:pPr>
              <w:pStyle w:val="TableText"/>
            </w:pPr>
          </w:p>
        </w:tc>
        <w:tc>
          <w:tcPr>
            <w:tcW w:w="2329" w:type="dxa"/>
          </w:tcPr>
          <w:p w14:paraId="054FEE51" w14:textId="24631E56" w:rsidR="0021232A" w:rsidRDefault="0021232A" w:rsidP="0021232A">
            <w:pPr>
              <w:pStyle w:val="TableText"/>
            </w:pPr>
          </w:p>
        </w:tc>
      </w:tr>
      <w:tr w:rsidR="0021232A" w14:paraId="054FEE57" w14:textId="77777777" w:rsidTr="00E91E51">
        <w:tc>
          <w:tcPr>
            <w:tcW w:w="1728" w:type="dxa"/>
          </w:tcPr>
          <w:p w14:paraId="054FEE53" w14:textId="0997EF0F" w:rsidR="0021232A" w:rsidRDefault="0021232A" w:rsidP="0021232A">
            <w:pPr>
              <w:pStyle w:val="TableText"/>
            </w:pPr>
          </w:p>
        </w:tc>
        <w:tc>
          <w:tcPr>
            <w:tcW w:w="1080" w:type="dxa"/>
          </w:tcPr>
          <w:p w14:paraId="054FEE54" w14:textId="26D9B8EC" w:rsidR="0021232A" w:rsidRDefault="0021232A" w:rsidP="0021232A">
            <w:pPr>
              <w:pStyle w:val="TableText"/>
            </w:pPr>
          </w:p>
        </w:tc>
        <w:tc>
          <w:tcPr>
            <w:tcW w:w="4392" w:type="dxa"/>
          </w:tcPr>
          <w:p w14:paraId="054FEE55" w14:textId="63DCC0B5" w:rsidR="0021232A" w:rsidRDefault="0021232A" w:rsidP="0021232A">
            <w:pPr>
              <w:pStyle w:val="TableText"/>
            </w:pPr>
          </w:p>
        </w:tc>
        <w:tc>
          <w:tcPr>
            <w:tcW w:w="2329" w:type="dxa"/>
          </w:tcPr>
          <w:p w14:paraId="054FEE56" w14:textId="48C5B5D0" w:rsidR="0021232A" w:rsidRDefault="0021232A" w:rsidP="0021232A">
            <w:pPr>
              <w:pStyle w:val="TableText"/>
            </w:pPr>
          </w:p>
        </w:tc>
      </w:tr>
      <w:tr w:rsidR="0021232A" w14:paraId="75624D74" w14:textId="77777777" w:rsidTr="00E91E51">
        <w:tc>
          <w:tcPr>
            <w:tcW w:w="1728" w:type="dxa"/>
          </w:tcPr>
          <w:p w14:paraId="78CE8D2E" w14:textId="6AF00C90" w:rsidR="0021232A" w:rsidRDefault="0021232A" w:rsidP="0021232A">
            <w:pPr>
              <w:pStyle w:val="TableText"/>
            </w:pPr>
          </w:p>
        </w:tc>
        <w:tc>
          <w:tcPr>
            <w:tcW w:w="1080" w:type="dxa"/>
          </w:tcPr>
          <w:p w14:paraId="270B12FA" w14:textId="75196978" w:rsidR="0021232A" w:rsidRDefault="0021232A" w:rsidP="0021232A">
            <w:pPr>
              <w:pStyle w:val="TableText"/>
            </w:pPr>
          </w:p>
        </w:tc>
        <w:tc>
          <w:tcPr>
            <w:tcW w:w="4392" w:type="dxa"/>
          </w:tcPr>
          <w:p w14:paraId="6EE3BEA2" w14:textId="2C05C9BF" w:rsidR="0021232A" w:rsidRDefault="0021232A" w:rsidP="0021232A">
            <w:pPr>
              <w:pStyle w:val="TableText"/>
            </w:pPr>
          </w:p>
        </w:tc>
        <w:tc>
          <w:tcPr>
            <w:tcW w:w="2329" w:type="dxa"/>
          </w:tcPr>
          <w:p w14:paraId="3215476F" w14:textId="24BAC434" w:rsidR="0021232A" w:rsidRDefault="0021232A" w:rsidP="0021232A">
            <w:pPr>
              <w:pStyle w:val="TableText"/>
            </w:pPr>
          </w:p>
        </w:tc>
      </w:tr>
      <w:tr w:rsidR="0021232A" w14:paraId="4DCF4723" w14:textId="77777777" w:rsidTr="00E91E51">
        <w:tc>
          <w:tcPr>
            <w:tcW w:w="1728" w:type="dxa"/>
          </w:tcPr>
          <w:p w14:paraId="5CCC1AB6" w14:textId="1F00BDB6" w:rsidR="0021232A" w:rsidRDefault="0021232A" w:rsidP="0021232A">
            <w:pPr>
              <w:pStyle w:val="TableText"/>
            </w:pPr>
          </w:p>
        </w:tc>
        <w:tc>
          <w:tcPr>
            <w:tcW w:w="1080" w:type="dxa"/>
          </w:tcPr>
          <w:p w14:paraId="1D299B79" w14:textId="126DF29A" w:rsidR="0021232A" w:rsidRDefault="0021232A" w:rsidP="0021232A">
            <w:pPr>
              <w:pStyle w:val="TableText"/>
            </w:pPr>
          </w:p>
        </w:tc>
        <w:tc>
          <w:tcPr>
            <w:tcW w:w="4392" w:type="dxa"/>
          </w:tcPr>
          <w:p w14:paraId="603E4540" w14:textId="3A881A83" w:rsidR="0021232A" w:rsidRDefault="0021232A" w:rsidP="0021232A">
            <w:pPr>
              <w:pStyle w:val="TableText"/>
            </w:pPr>
          </w:p>
        </w:tc>
        <w:tc>
          <w:tcPr>
            <w:tcW w:w="2329" w:type="dxa"/>
          </w:tcPr>
          <w:p w14:paraId="4FF38F5A" w14:textId="161EE6C7" w:rsidR="0021232A" w:rsidRPr="00CC5008" w:rsidRDefault="0021232A" w:rsidP="0021232A">
            <w:pPr>
              <w:pStyle w:val="TableText"/>
            </w:pPr>
          </w:p>
        </w:tc>
      </w:tr>
      <w:tr w:rsidR="0021232A" w14:paraId="11ECACFA" w14:textId="77777777" w:rsidTr="00E91E51">
        <w:tc>
          <w:tcPr>
            <w:tcW w:w="1728" w:type="dxa"/>
          </w:tcPr>
          <w:p w14:paraId="73B87C2C" w14:textId="79D47441" w:rsidR="0021232A" w:rsidRDefault="0021232A" w:rsidP="0021232A">
            <w:pPr>
              <w:pStyle w:val="TableText"/>
            </w:pPr>
          </w:p>
        </w:tc>
        <w:tc>
          <w:tcPr>
            <w:tcW w:w="1080" w:type="dxa"/>
          </w:tcPr>
          <w:p w14:paraId="07808791" w14:textId="64B47409" w:rsidR="0021232A" w:rsidRDefault="0021232A" w:rsidP="0021232A">
            <w:pPr>
              <w:pStyle w:val="TableText"/>
            </w:pPr>
          </w:p>
        </w:tc>
        <w:tc>
          <w:tcPr>
            <w:tcW w:w="4392" w:type="dxa"/>
          </w:tcPr>
          <w:p w14:paraId="68DD8896" w14:textId="510C6CBD" w:rsidR="0021232A" w:rsidRDefault="0021232A" w:rsidP="0021232A">
            <w:pPr>
              <w:pStyle w:val="TableText"/>
            </w:pPr>
          </w:p>
        </w:tc>
        <w:tc>
          <w:tcPr>
            <w:tcW w:w="2329" w:type="dxa"/>
          </w:tcPr>
          <w:p w14:paraId="15CDC434" w14:textId="7A7AB8B2" w:rsidR="0021232A" w:rsidRDefault="0021232A" w:rsidP="0021232A">
            <w:pPr>
              <w:pStyle w:val="TableText"/>
            </w:pPr>
          </w:p>
        </w:tc>
      </w:tr>
      <w:tr w:rsidR="0021232A" w14:paraId="25DC1C72" w14:textId="77777777" w:rsidTr="00E91E51">
        <w:tc>
          <w:tcPr>
            <w:tcW w:w="1728" w:type="dxa"/>
          </w:tcPr>
          <w:p w14:paraId="7BE86D9E" w14:textId="17E95CFD" w:rsidR="0021232A" w:rsidRDefault="0021232A" w:rsidP="0021232A">
            <w:pPr>
              <w:pStyle w:val="TableText"/>
            </w:pPr>
          </w:p>
        </w:tc>
        <w:tc>
          <w:tcPr>
            <w:tcW w:w="1080" w:type="dxa"/>
          </w:tcPr>
          <w:p w14:paraId="1EC2525E" w14:textId="3A6D8DE5" w:rsidR="0021232A" w:rsidRDefault="0021232A" w:rsidP="0021232A">
            <w:pPr>
              <w:pStyle w:val="TableText"/>
            </w:pPr>
          </w:p>
        </w:tc>
        <w:tc>
          <w:tcPr>
            <w:tcW w:w="4392" w:type="dxa"/>
          </w:tcPr>
          <w:p w14:paraId="1FDE9F51" w14:textId="5CBF8566" w:rsidR="0021232A" w:rsidRDefault="0021232A" w:rsidP="0021232A">
            <w:pPr>
              <w:pStyle w:val="TableText"/>
            </w:pPr>
          </w:p>
        </w:tc>
        <w:tc>
          <w:tcPr>
            <w:tcW w:w="2329" w:type="dxa"/>
          </w:tcPr>
          <w:p w14:paraId="3A929E9F" w14:textId="667CCC89" w:rsidR="0021232A" w:rsidRDefault="0021232A" w:rsidP="0021232A">
            <w:pPr>
              <w:pStyle w:val="TableText"/>
            </w:pPr>
          </w:p>
        </w:tc>
      </w:tr>
      <w:tr w:rsidR="0021232A" w14:paraId="6789DE7E" w14:textId="77777777" w:rsidTr="00E91E51">
        <w:tc>
          <w:tcPr>
            <w:tcW w:w="1728" w:type="dxa"/>
          </w:tcPr>
          <w:p w14:paraId="59F74ED0" w14:textId="6311FC6A" w:rsidR="0021232A" w:rsidRDefault="0021232A" w:rsidP="0021232A">
            <w:pPr>
              <w:pStyle w:val="TableText"/>
            </w:pPr>
          </w:p>
        </w:tc>
        <w:tc>
          <w:tcPr>
            <w:tcW w:w="1080" w:type="dxa"/>
          </w:tcPr>
          <w:p w14:paraId="7F9767FC" w14:textId="4074FCC6" w:rsidR="0021232A" w:rsidRDefault="0021232A" w:rsidP="0021232A">
            <w:pPr>
              <w:pStyle w:val="TableText"/>
            </w:pPr>
          </w:p>
        </w:tc>
        <w:tc>
          <w:tcPr>
            <w:tcW w:w="4392" w:type="dxa"/>
          </w:tcPr>
          <w:p w14:paraId="6E7D3A5C" w14:textId="370B1D6F" w:rsidR="0021232A" w:rsidRDefault="0021232A" w:rsidP="0021232A">
            <w:pPr>
              <w:pStyle w:val="TableText"/>
            </w:pPr>
          </w:p>
        </w:tc>
        <w:tc>
          <w:tcPr>
            <w:tcW w:w="2329" w:type="dxa"/>
          </w:tcPr>
          <w:p w14:paraId="5534D986" w14:textId="6EA124BB" w:rsidR="0021232A" w:rsidRDefault="0021232A" w:rsidP="0021232A">
            <w:pPr>
              <w:pStyle w:val="TableText"/>
            </w:pPr>
          </w:p>
        </w:tc>
      </w:tr>
      <w:tr w:rsidR="0021232A" w14:paraId="105C4F83" w14:textId="77777777" w:rsidTr="00E91E51">
        <w:tc>
          <w:tcPr>
            <w:tcW w:w="1728" w:type="dxa"/>
          </w:tcPr>
          <w:p w14:paraId="4CD4887A" w14:textId="794B4F5D" w:rsidR="0021232A" w:rsidRDefault="0021232A" w:rsidP="0021232A">
            <w:pPr>
              <w:pStyle w:val="TableText"/>
            </w:pPr>
          </w:p>
        </w:tc>
        <w:tc>
          <w:tcPr>
            <w:tcW w:w="1080" w:type="dxa"/>
          </w:tcPr>
          <w:p w14:paraId="1084879D" w14:textId="18D332A9" w:rsidR="0021232A" w:rsidRDefault="0021232A" w:rsidP="0021232A">
            <w:pPr>
              <w:pStyle w:val="TableText"/>
            </w:pPr>
          </w:p>
        </w:tc>
        <w:tc>
          <w:tcPr>
            <w:tcW w:w="4392" w:type="dxa"/>
          </w:tcPr>
          <w:p w14:paraId="47535CF7" w14:textId="4CBA0EB6" w:rsidR="0021232A" w:rsidRDefault="0021232A" w:rsidP="0021232A">
            <w:pPr>
              <w:pStyle w:val="TableText"/>
            </w:pPr>
          </w:p>
        </w:tc>
        <w:tc>
          <w:tcPr>
            <w:tcW w:w="2329" w:type="dxa"/>
          </w:tcPr>
          <w:p w14:paraId="64223BC8" w14:textId="440D4919" w:rsidR="0021232A" w:rsidRDefault="0021232A" w:rsidP="0021232A">
            <w:pPr>
              <w:pStyle w:val="TableText"/>
            </w:pPr>
          </w:p>
        </w:tc>
      </w:tr>
    </w:tbl>
    <w:p w14:paraId="665D142B" w14:textId="77777777" w:rsidR="00754387" w:rsidRDefault="00754387" w:rsidP="00942690">
      <w:pPr>
        <w:pStyle w:val="Title2"/>
      </w:pPr>
    </w:p>
    <w:p w14:paraId="51987DF3" w14:textId="77777777" w:rsidR="00754387" w:rsidRDefault="00754387">
      <w:pPr>
        <w:rPr>
          <w:rFonts w:cs="Arial"/>
          <w:b/>
          <w:bCs/>
          <w:sz w:val="28"/>
          <w:szCs w:val="32"/>
        </w:rPr>
      </w:pPr>
      <w:r>
        <w:br w:type="page"/>
      </w:r>
    </w:p>
    <w:p w14:paraId="054FEE5E" w14:textId="1BDB92B9" w:rsidR="00942690" w:rsidRDefault="00942690" w:rsidP="00942690">
      <w:pPr>
        <w:pStyle w:val="Title2"/>
      </w:pPr>
      <w:r>
        <w:lastRenderedPageBreak/>
        <w:t>Table of Contents</w:t>
      </w:r>
    </w:p>
    <w:p w14:paraId="2A366E43" w14:textId="25C821C9" w:rsidR="00E62DCE" w:rsidRDefault="00CE41B2">
      <w:pPr>
        <w:pStyle w:val="TOC1"/>
        <w:tabs>
          <w:tab w:val="left" w:pos="440"/>
          <w:tab w:val="right" w:leader="dot" w:pos="9350"/>
        </w:tabs>
        <w:rPr>
          <w:rFonts w:asciiTheme="minorHAnsi" w:eastAsiaTheme="minorEastAsia" w:hAnsiTheme="minorHAnsi" w:cstheme="minorBidi"/>
          <w:b w:val="0"/>
          <w:bCs w:val="0"/>
          <w:noProof/>
          <w:szCs w:val="22"/>
        </w:rPr>
      </w:pPr>
      <w:r>
        <w:rPr>
          <w:caps/>
        </w:rPr>
        <w:fldChar w:fldCharType="begin"/>
      </w:r>
      <w:r>
        <w:rPr>
          <w:caps/>
        </w:rPr>
        <w:instrText xml:space="preserve"> TOC \o "1-3" \h \z \u </w:instrText>
      </w:r>
      <w:r>
        <w:rPr>
          <w:caps/>
        </w:rPr>
        <w:fldChar w:fldCharType="separate"/>
      </w:r>
      <w:hyperlink w:anchor="_Toc513019544" w:history="1">
        <w:r w:rsidR="00E62DCE" w:rsidRPr="00D61CC9">
          <w:rPr>
            <w:rStyle w:val="Hyperlink"/>
            <w:noProof/>
          </w:rPr>
          <w:t>1</w:t>
        </w:r>
        <w:r w:rsidR="00E62DCE">
          <w:rPr>
            <w:rFonts w:asciiTheme="minorHAnsi" w:eastAsiaTheme="minorEastAsia" w:hAnsiTheme="minorHAnsi" w:cstheme="minorBidi"/>
            <w:b w:val="0"/>
            <w:bCs w:val="0"/>
            <w:noProof/>
            <w:szCs w:val="22"/>
          </w:rPr>
          <w:tab/>
        </w:r>
        <w:r w:rsidR="00E62DCE" w:rsidRPr="00D61CC9">
          <w:rPr>
            <w:rStyle w:val="Hyperlink"/>
            <w:noProof/>
          </w:rPr>
          <w:t>Introduction</w:t>
        </w:r>
        <w:r w:rsidR="00E62DCE">
          <w:rPr>
            <w:noProof/>
            <w:webHidden/>
          </w:rPr>
          <w:tab/>
        </w:r>
        <w:r w:rsidR="00E62DCE">
          <w:rPr>
            <w:noProof/>
            <w:webHidden/>
          </w:rPr>
          <w:fldChar w:fldCharType="begin"/>
        </w:r>
        <w:r w:rsidR="00E62DCE">
          <w:rPr>
            <w:noProof/>
            <w:webHidden/>
          </w:rPr>
          <w:instrText xml:space="preserve"> PAGEREF _Toc513019544 \h </w:instrText>
        </w:r>
        <w:r w:rsidR="00E62DCE">
          <w:rPr>
            <w:noProof/>
            <w:webHidden/>
          </w:rPr>
        </w:r>
        <w:r w:rsidR="00E62DCE">
          <w:rPr>
            <w:noProof/>
            <w:webHidden/>
          </w:rPr>
          <w:fldChar w:fldCharType="separate"/>
        </w:r>
        <w:r w:rsidR="00E62DCE">
          <w:rPr>
            <w:noProof/>
            <w:webHidden/>
          </w:rPr>
          <w:t>1</w:t>
        </w:r>
        <w:r w:rsidR="00E62DCE">
          <w:rPr>
            <w:noProof/>
            <w:webHidden/>
          </w:rPr>
          <w:fldChar w:fldCharType="end"/>
        </w:r>
      </w:hyperlink>
    </w:p>
    <w:p w14:paraId="0530CEDE" w14:textId="24E965AE"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45" w:history="1">
        <w:r w:rsidR="00E62DCE" w:rsidRPr="00D61CC9">
          <w:rPr>
            <w:rStyle w:val="Hyperlink"/>
            <w:noProof/>
          </w:rPr>
          <w:t>1.1</w:t>
        </w:r>
        <w:r w:rsidR="00E62DCE">
          <w:rPr>
            <w:rFonts w:asciiTheme="minorHAnsi" w:eastAsiaTheme="minorEastAsia" w:hAnsiTheme="minorHAnsi" w:cstheme="minorBidi"/>
            <w:b w:val="0"/>
            <w:noProof/>
            <w:sz w:val="22"/>
            <w:szCs w:val="22"/>
          </w:rPr>
          <w:tab/>
        </w:r>
        <w:r w:rsidR="00E62DCE" w:rsidRPr="00D61CC9">
          <w:rPr>
            <w:rStyle w:val="Hyperlink"/>
            <w:noProof/>
          </w:rPr>
          <w:t>Purpose</w:t>
        </w:r>
        <w:r w:rsidR="00E62DCE">
          <w:rPr>
            <w:noProof/>
            <w:webHidden/>
          </w:rPr>
          <w:tab/>
        </w:r>
        <w:r w:rsidR="00E62DCE">
          <w:rPr>
            <w:noProof/>
            <w:webHidden/>
          </w:rPr>
          <w:fldChar w:fldCharType="begin"/>
        </w:r>
        <w:r w:rsidR="00E62DCE">
          <w:rPr>
            <w:noProof/>
            <w:webHidden/>
          </w:rPr>
          <w:instrText xml:space="preserve"> PAGEREF _Toc513019545 \h </w:instrText>
        </w:r>
        <w:r w:rsidR="00E62DCE">
          <w:rPr>
            <w:noProof/>
            <w:webHidden/>
          </w:rPr>
        </w:r>
        <w:r w:rsidR="00E62DCE">
          <w:rPr>
            <w:noProof/>
            <w:webHidden/>
          </w:rPr>
          <w:fldChar w:fldCharType="separate"/>
        </w:r>
        <w:r w:rsidR="00E62DCE">
          <w:rPr>
            <w:noProof/>
            <w:webHidden/>
          </w:rPr>
          <w:t>1</w:t>
        </w:r>
        <w:r w:rsidR="00E62DCE">
          <w:rPr>
            <w:noProof/>
            <w:webHidden/>
          </w:rPr>
          <w:fldChar w:fldCharType="end"/>
        </w:r>
      </w:hyperlink>
    </w:p>
    <w:p w14:paraId="3C7CDBE9" w14:textId="04E758D1"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46" w:history="1">
        <w:r w:rsidR="00E62DCE" w:rsidRPr="00D61CC9">
          <w:rPr>
            <w:rStyle w:val="Hyperlink"/>
            <w:noProof/>
          </w:rPr>
          <w:t>1.2</w:t>
        </w:r>
        <w:r w:rsidR="00E62DCE">
          <w:rPr>
            <w:rFonts w:asciiTheme="minorHAnsi" w:eastAsiaTheme="minorEastAsia" w:hAnsiTheme="minorHAnsi" w:cstheme="minorBidi"/>
            <w:b w:val="0"/>
            <w:noProof/>
            <w:sz w:val="22"/>
            <w:szCs w:val="22"/>
          </w:rPr>
          <w:tab/>
        </w:r>
        <w:r w:rsidR="00E62DCE" w:rsidRPr="00D61CC9">
          <w:rPr>
            <w:rStyle w:val="Hyperlink"/>
            <w:noProof/>
          </w:rPr>
          <w:t>Scope</w:t>
        </w:r>
        <w:r w:rsidR="00E62DCE">
          <w:rPr>
            <w:noProof/>
            <w:webHidden/>
          </w:rPr>
          <w:tab/>
        </w:r>
        <w:r w:rsidR="00E62DCE">
          <w:rPr>
            <w:noProof/>
            <w:webHidden/>
          </w:rPr>
          <w:fldChar w:fldCharType="begin"/>
        </w:r>
        <w:r w:rsidR="00E62DCE">
          <w:rPr>
            <w:noProof/>
            <w:webHidden/>
          </w:rPr>
          <w:instrText xml:space="preserve"> PAGEREF _Toc513019546 \h </w:instrText>
        </w:r>
        <w:r w:rsidR="00E62DCE">
          <w:rPr>
            <w:noProof/>
            <w:webHidden/>
          </w:rPr>
        </w:r>
        <w:r w:rsidR="00E62DCE">
          <w:rPr>
            <w:noProof/>
            <w:webHidden/>
          </w:rPr>
          <w:fldChar w:fldCharType="separate"/>
        </w:r>
        <w:r w:rsidR="00E62DCE">
          <w:rPr>
            <w:noProof/>
            <w:webHidden/>
          </w:rPr>
          <w:t>1</w:t>
        </w:r>
        <w:r w:rsidR="00E62DCE">
          <w:rPr>
            <w:noProof/>
            <w:webHidden/>
          </w:rPr>
          <w:fldChar w:fldCharType="end"/>
        </w:r>
      </w:hyperlink>
    </w:p>
    <w:p w14:paraId="1D0D5B81" w14:textId="56EDB4BB"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47" w:history="1">
        <w:r w:rsidR="00E62DCE" w:rsidRPr="00D61CC9">
          <w:rPr>
            <w:rStyle w:val="Hyperlink"/>
            <w:noProof/>
          </w:rPr>
          <w:t>1.3</w:t>
        </w:r>
        <w:r w:rsidR="00E62DCE">
          <w:rPr>
            <w:rFonts w:asciiTheme="minorHAnsi" w:eastAsiaTheme="minorEastAsia" w:hAnsiTheme="minorHAnsi" w:cstheme="minorBidi"/>
            <w:b w:val="0"/>
            <w:noProof/>
            <w:sz w:val="22"/>
            <w:szCs w:val="22"/>
          </w:rPr>
          <w:tab/>
        </w:r>
        <w:r w:rsidR="00E62DCE" w:rsidRPr="00D61CC9">
          <w:rPr>
            <w:rStyle w:val="Hyperlink"/>
            <w:noProof/>
          </w:rPr>
          <w:t>System Identification</w:t>
        </w:r>
        <w:r w:rsidR="00E62DCE">
          <w:rPr>
            <w:noProof/>
            <w:webHidden/>
          </w:rPr>
          <w:tab/>
        </w:r>
        <w:r w:rsidR="00E62DCE">
          <w:rPr>
            <w:noProof/>
            <w:webHidden/>
          </w:rPr>
          <w:fldChar w:fldCharType="begin"/>
        </w:r>
        <w:r w:rsidR="00E62DCE">
          <w:rPr>
            <w:noProof/>
            <w:webHidden/>
          </w:rPr>
          <w:instrText xml:space="preserve"> PAGEREF _Toc513019547 \h </w:instrText>
        </w:r>
        <w:r w:rsidR="00E62DCE">
          <w:rPr>
            <w:noProof/>
            <w:webHidden/>
          </w:rPr>
        </w:r>
        <w:r w:rsidR="00E62DCE">
          <w:rPr>
            <w:noProof/>
            <w:webHidden/>
          </w:rPr>
          <w:fldChar w:fldCharType="separate"/>
        </w:r>
        <w:r w:rsidR="00E62DCE">
          <w:rPr>
            <w:noProof/>
            <w:webHidden/>
          </w:rPr>
          <w:t>1</w:t>
        </w:r>
        <w:r w:rsidR="00E62DCE">
          <w:rPr>
            <w:noProof/>
            <w:webHidden/>
          </w:rPr>
          <w:fldChar w:fldCharType="end"/>
        </w:r>
      </w:hyperlink>
    </w:p>
    <w:p w14:paraId="247C1FE2" w14:textId="36E62A96"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48" w:history="1">
        <w:r w:rsidR="00E62DCE" w:rsidRPr="00D61CC9">
          <w:rPr>
            <w:rStyle w:val="Hyperlink"/>
            <w:noProof/>
          </w:rPr>
          <w:t>1.3.1</w:t>
        </w:r>
        <w:r w:rsidR="00E62DCE">
          <w:rPr>
            <w:rFonts w:asciiTheme="minorHAnsi" w:eastAsiaTheme="minorEastAsia" w:hAnsiTheme="minorHAnsi" w:cstheme="minorBidi"/>
            <w:iCs w:val="0"/>
            <w:noProof/>
            <w:sz w:val="22"/>
            <w:szCs w:val="22"/>
          </w:rPr>
          <w:tab/>
        </w:r>
        <w:r w:rsidR="00E62DCE" w:rsidRPr="00D61CC9">
          <w:rPr>
            <w:rStyle w:val="Hyperlink"/>
            <w:noProof/>
          </w:rPr>
          <w:t>MCCF EDI TAS eBilling</w:t>
        </w:r>
        <w:r w:rsidR="00E62DCE">
          <w:rPr>
            <w:noProof/>
            <w:webHidden/>
          </w:rPr>
          <w:tab/>
        </w:r>
        <w:r w:rsidR="00E62DCE">
          <w:rPr>
            <w:noProof/>
            <w:webHidden/>
          </w:rPr>
          <w:fldChar w:fldCharType="begin"/>
        </w:r>
        <w:r w:rsidR="00E62DCE">
          <w:rPr>
            <w:noProof/>
            <w:webHidden/>
          </w:rPr>
          <w:instrText xml:space="preserve"> PAGEREF _Toc513019548 \h </w:instrText>
        </w:r>
        <w:r w:rsidR="00E62DCE">
          <w:rPr>
            <w:noProof/>
            <w:webHidden/>
          </w:rPr>
        </w:r>
        <w:r w:rsidR="00E62DCE">
          <w:rPr>
            <w:noProof/>
            <w:webHidden/>
          </w:rPr>
          <w:fldChar w:fldCharType="separate"/>
        </w:r>
        <w:r w:rsidR="00E62DCE">
          <w:rPr>
            <w:noProof/>
            <w:webHidden/>
          </w:rPr>
          <w:t>1</w:t>
        </w:r>
        <w:r w:rsidR="00E62DCE">
          <w:rPr>
            <w:noProof/>
            <w:webHidden/>
          </w:rPr>
          <w:fldChar w:fldCharType="end"/>
        </w:r>
      </w:hyperlink>
    </w:p>
    <w:p w14:paraId="48DFE789" w14:textId="11DD1618"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49" w:history="1">
        <w:r w:rsidR="00E62DCE" w:rsidRPr="00D61CC9">
          <w:rPr>
            <w:rStyle w:val="Hyperlink"/>
            <w:noProof/>
          </w:rPr>
          <w:t>1.3.2</w:t>
        </w:r>
        <w:r w:rsidR="00E62DCE">
          <w:rPr>
            <w:rFonts w:asciiTheme="minorHAnsi" w:eastAsiaTheme="minorEastAsia" w:hAnsiTheme="minorHAnsi" w:cstheme="minorBidi"/>
            <w:iCs w:val="0"/>
            <w:noProof/>
            <w:sz w:val="22"/>
            <w:szCs w:val="22"/>
          </w:rPr>
          <w:tab/>
        </w:r>
        <w:r w:rsidR="00E62DCE" w:rsidRPr="00D61CC9">
          <w:rPr>
            <w:rStyle w:val="Hyperlink"/>
            <w:noProof/>
          </w:rPr>
          <w:t>FSC</w:t>
        </w:r>
        <w:r w:rsidR="00E62DCE">
          <w:rPr>
            <w:noProof/>
            <w:webHidden/>
          </w:rPr>
          <w:tab/>
        </w:r>
        <w:r w:rsidR="00E62DCE">
          <w:rPr>
            <w:noProof/>
            <w:webHidden/>
          </w:rPr>
          <w:fldChar w:fldCharType="begin"/>
        </w:r>
        <w:r w:rsidR="00E62DCE">
          <w:rPr>
            <w:noProof/>
            <w:webHidden/>
          </w:rPr>
          <w:instrText xml:space="preserve"> PAGEREF _Toc513019549 \h </w:instrText>
        </w:r>
        <w:r w:rsidR="00E62DCE">
          <w:rPr>
            <w:noProof/>
            <w:webHidden/>
          </w:rPr>
        </w:r>
        <w:r w:rsidR="00E62DCE">
          <w:rPr>
            <w:noProof/>
            <w:webHidden/>
          </w:rPr>
          <w:fldChar w:fldCharType="separate"/>
        </w:r>
        <w:r w:rsidR="00E62DCE">
          <w:rPr>
            <w:noProof/>
            <w:webHidden/>
          </w:rPr>
          <w:t>2</w:t>
        </w:r>
        <w:r w:rsidR="00E62DCE">
          <w:rPr>
            <w:noProof/>
            <w:webHidden/>
          </w:rPr>
          <w:fldChar w:fldCharType="end"/>
        </w:r>
      </w:hyperlink>
    </w:p>
    <w:p w14:paraId="50C242B8" w14:textId="4B8C8E19"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50" w:history="1">
        <w:r w:rsidR="00E62DCE" w:rsidRPr="00D61CC9">
          <w:rPr>
            <w:rStyle w:val="Hyperlink"/>
            <w:noProof/>
          </w:rPr>
          <w:t>1.4</w:t>
        </w:r>
        <w:r w:rsidR="00E62DCE">
          <w:rPr>
            <w:rFonts w:asciiTheme="minorHAnsi" w:eastAsiaTheme="minorEastAsia" w:hAnsiTheme="minorHAnsi" w:cstheme="minorBidi"/>
            <w:b w:val="0"/>
            <w:noProof/>
            <w:sz w:val="22"/>
            <w:szCs w:val="22"/>
          </w:rPr>
          <w:tab/>
        </w:r>
        <w:r w:rsidR="00E62DCE" w:rsidRPr="00D61CC9">
          <w:rPr>
            <w:rStyle w:val="Hyperlink"/>
            <w:noProof/>
          </w:rPr>
          <w:t>Operational Agreement</w:t>
        </w:r>
        <w:r w:rsidR="00E62DCE">
          <w:rPr>
            <w:noProof/>
            <w:webHidden/>
          </w:rPr>
          <w:tab/>
        </w:r>
        <w:r w:rsidR="00E62DCE">
          <w:rPr>
            <w:noProof/>
            <w:webHidden/>
          </w:rPr>
          <w:fldChar w:fldCharType="begin"/>
        </w:r>
        <w:r w:rsidR="00E62DCE">
          <w:rPr>
            <w:noProof/>
            <w:webHidden/>
          </w:rPr>
          <w:instrText xml:space="preserve"> PAGEREF _Toc513019550 \h </w:instrText>
        </w:r>
        <w:r w:rsidR="00E62DCE">
          <w:rPr>
            <w:noProof/>
            <w:webHidden/>
          </w:rPr>
        </w:r>
        <w:r w:rsidR="00E62DCE">
          <w:rPr>
            <w:noProof/>
            <w:webHidden/>
          </w:rPr>
          <w:fldChar w:fldCharType="separate"/>
        </w:r>
        <w:r w:rsidR="00E62DCE">
          <w:rPr>
            <w:noProof/>
            <w:webHidden/>
          </w:rPr>
          <w:t>2</w:t>
        </w:r>
        <w:r w:rsidR="00E62DCE">
          <w:rPr>
            <w:noProof/>
            <w:webHidden/>
          </w:rPr>
          <w:fldChar w:fldCharType="end"/>
        </w:r>
      </w:hyperlink>
    </w:p>
    <w:p w14:paraId="47865F6A" w14:textId="1EABCE3A"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51" w:history="1">
        <w:r w:rsidR="00E62DCE" w:rsidRPr="00D61CC9">
          <w:rPr>
            <w:rStyle w:val="Hyperlink"/>
            <w:noProof/>
          </w:rPr>
          <w:t>2</w:t>
        </w:r>
        <w:r w:rsidR="00E62DCE">
          <w:rPr>
            <w:rFonts w:asciiTheme="minorHAnsi" w:eastAsiaTheme="minorEastAsia" w:hAnsiTheme="minorHAnsi" w:cstheme="minorBidi"/>
            <w:b w:val="0"/>
            <w:bCs w:val="0"/>
            <w:noProof/>
            <w:szCs w:val="22"/>
          </w:rPr>
          <w:tab/>
        </w:r>
        <w:r w:rsidR="00E62DCE" w:rsidRPr="00D61CC9">
          <w:rPr>
            <w:rStyle w:val="Hyperlink"/>
            <w:noProof/>
          </w:rPr>
          <w:t>Interface Definition</w:t>
        </w:r>
        <w:r w:rsidR="00E62DCE">
          <w:rPr>
            <w:noProof/>
            <w:webHidden/>
          </w:rPr>
          <w:tab/>
        </w:r>
        <w:r w:rsidR="00E62DCE">
          <w:rPr>
            <w:noProof/>
            <w:webHidden/>
          </w:rPr>
          <w:fldChar w:fldCharType="begin"/>
        </w:r>
        <w:r w:rsidR="00E62DCE">
          <w:rPr>
            <w:noProof/>
            <w:webHidden/>
          </w:rPr>
          <w:instrText xml:space="preserve"> PAGEREF _Toc513019551 \h </w:instrText>
        </w:r>
        <w:r w:rsidR="00E62DCE">
          <w:rPr>
            <w:noProof/>
            <w:webHidden/>
          </w:rPr>
        </w:r>
        <w:r w:rsidR="00E62DCE">
          <w:rPr>
            <w:noProof/>
            <w:webHidden/>
          </w:rPr>
          <w:fldChar w:fldCharType="separate"/>
        </w:r>
        <w:r w:rsidR="00E62DCE">
          <w:rPr>
            <w:noProof/>
            <w:webHidden/>
          </w:rPr>
          <w:t>2</w:t>
        </w:r>
        <w:r w:rsidR="00E62DCE">
          <w:rPr>
            <w:noProof/>
            <w:webHidden/>
          </w:rPr>
          <w:fldChar w:fldCharType="end"/>
        </w:r>
      </w:hyperlink>
    </w:p>
    <w:p w14:paraId="090745CB" w14:textId="2AEEAC11"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52" w:history="1">
        <w:r w:rsidR="00E62DCE" w:rsidRPr="00D61CC9">
          <w:rPr>
            <w:rStyle w:val="Hyperlink"/>
            <w:noProof/>
          </w:rPr>
          <w:t>2.1</w:t>
        </w:r>
        <w:r w:rsidR="00E62DCE">
          <w:rPr>
            <w:rFonts w:asciiTheme="minorHAnsi" w:eastAsiaTheme="minorEastAsia" w:hAnsiTheme="minorHAnsi" w:cstheme="minorBidi"/>
            <w:b w:val="0"/>
            <w:noProof/>
            <w:sz w:val="22"/>
            <w:szCs w:val="22"/>
          </w:rPr>
          <w:tab/>
        </w:r>
        <w:r w:rsidR="00E62DCE" w:rsidRPr="00D61CC9">
          <w:rPr>
            <w:rStyle w:val="Hyperlink"/>
            <w:noProof/>
          </w:rPr>
          <w:t>System Overview</w:t>
        </w:r>
        <w:r w:rsidR="00E62DCE">
          <w:rPr>
            <w:noProof/>
            <w:webHidden/>
          </w:rPr>
          <w:tab/>
        </w:r>
        <w:r w:rsidR="00E62DCE">
          <w:rPr>
            <w:noProof/>
            <w:webHidden/>
          </w:rPr>
          <w:fldChar w:fldCharType="begin"/>
        </w:r>
        <w:r w:rsidR="00E62DCE">
          <w:rPr>
            <w:noProof/>
            <w:webHidden/>
          </w:rPr>
          <w:instrText xml:space="preserve"> PAGEREF _Toc513019552 \h </w:instrText>
        </w:r>
        <w:r w:rsidR="00E62DCE">
          <w:rPr>
            <w:noProof/>
            <w:webHidden/>
          </w:rPr>
        </w:r>
        <w:r w:rsidR="00E62DCE">
          <w:rPr>
            <w:noProof/>
            <w:webHidden/>
          </w:rPr>
          <w:fldChar w:fldCharType="separate"/>
        </w:r>
        <w:r w:rsidR="00E62DCE">
          <w:rPr>
            <w:noProof/>
            <w:webHidden/>
          </w:rPr>
          <w:t>2</w:t>
        </w:r>
        <w:r w:rsidR="00E62DCE">
          <w:rPr>
            <w:noProof/>
            <w:webHidden/>
          </w:rPr>
          <w:fldChar w:fldCharType="end"/>
        </w:r>
      </w:hyperlink>
    </w:p>
    <w:p w14:paraId="770D3FE1" w14:textId="2F10C10A"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53" w:history="1">
        <w:r w:rsidR="00E62DCE" w:rsidRPr="00D61CC9">
          <w:rPr>
            <w:rStyle w:val="Hyperlink"/>
            <w:noProof/>
          </w:rPr>
          <w:t>2.1.1</w:t>
        </w:r>
        <w:r w:rsidR="00E62DCE">
          <w:rPr>
            <w:rFonts w:asciiTheme="minorHAnsi" w:eastAsiaTheme="minorEastAsia" w:hAnsiTheme="minorHAnsi" w:cstheme="minorBidi"/>
            <w:iCs w:val="0"/>
            <w:noProof/>
            <w:sz w:val="22"/>
            <w:szCs w:val="22"/>
          </w:rPr>
          <w:tab/>
        </w:r>
        <w:r w:rsidR="00E62DCE" w:rsidRPr="00D61CC9">
          <w:rPr>
            <w:rStyle w:val="Hyperlink"/>
            <w:noProof/>
          </w:rPr>
          <w:t>Overview Diagram</w:t>
        </w:r>
        <w:r w:rsidR="00E62DCE">
          <w:rPr>
            <w:noProof/>
            <w:webHidden/>
          </w:rPr>
          <w:tab/>
        </w:r>
        <w:r w:rsidR="00E62DCE">
          <w:rPr>
            <w:noProof/>
            <w:webHidden/>
          </w:rPr>
          <w:fldChar w:fldCharType="begin"/>
        </w:r>
        <w:r w:rsidR="00E62DCE">
          <w:rPr>
            <w:noProof/>
            <w:webHidden/>
          </w:rPr>
          <w:instrText xml:space="preserve"> PAGEREF _Toc513019553 \h </w:instrText>
        </w:r>
        <w:r w:rsidR="00E62DCE">
          <w:rPr>
            <w:noProof/>
            <w:webHidden/>
          </w:rPr>
        </w:r>
        <w:r w:rsidR="00E62DCE">
          <w:rPr>
            <w:noProof/>
            <w:webHidden/>
          </w:rPr>
          <w:fldChar w:fldCharType="separate"/>
        </w:r>
        <w:r w:rsidR="00E62DCE">
          <w:rPr>
            <w:noProof/>
            <w:webHidden/>
          </w:rPr>
          <w:t>3</w:t>
        </w:r>
        <w:r w:rsidR="00E62DCE">
          <w:rPr>
            <w:noProof/>
            <w:webHidden/>
          </w:rPr>
          <w:fldChar w:fldCharType="end"/>
        </w:r>
      </w:hyperlink>
    </w:p>
    <w:p w14:paraId="52589159" w14:textId="08107991"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54" w:history="1">
        <w:r w:rsidR="00E62DCE" w:rsidRPr="00D61CC9">
          <w:rPr>
            <w:rStyle w:val="Hyperlink"/>
            <w:noProof/>
          </w:rPr>
          <w:t>2.2</w:t>
        </w:r>
        <w:r w:rsidR="00E62DCE">
          <w:rPr>
            <w:rFonts w:asciiTheme="minorHAnsi" w:eastAsiaTheme="minorEastAsia" w:hAnsiTheme="minorHAnsi" w:cstheme="minorBidi"/>
            <w:b w:val="0"/>
            <w:noProof/>
            <w:sz w:val="22"/>
            <w:szCs w:val="22"/>
          </w:rPr>
          <w:tab/>
        </w:r>
        <w:r w:rsidR="00E62DCE" w:rsidRPr="00D61CC9">
          <w:rPr>
            <w:rStyle w:val="Hyperlink"/>
            <w:noProof/>
          </w:rPr>
          <w:t>Interface Overview</w:t>
        </w:r>
        <w:r w:rsidR="00E62DCE">
          <w:rPr>
            <w:noProof/>
            <w:webHidden/>
          </w:rPr>
          <w:tab/>
        </w:r>
        <w:r w:rsidR="00E62DCE">
          <w:rPr>
            <w:noProof/>
            <w:webHidden/>
          </w:rPr>
          <w:fldChar w:fldCharType="begin"/>
        </w:r>
        <w:r w:rsidR="00E62DCE">
          <w:rPr>
            <w:noProof/>
            <w:webHidden/>
          </w:rPr>
          <w:instrText xml:space="preserve"> PAGEREF _Toc513019554 \h </w:instrText>
        </w:r>
        <w:r w:rsidR="00E62DCE">
          <w:rPr>
            <w:noProof/>
            <w:webHidden/>
          </w:rPr>
        </w:r>
        <w:r w:rsidR="00E62DCE">
          <w:rPr>
            <w:noProof/>
            <w:webHidden/>
          </w:rPr>
          <w:fldChar w:fldCharType="separate"/>
        </w:r>
        <w:r w:rsidR="00E62DCE">
          <w:rPr>
            <w:noProof/>
            <w:webHidden/>
          </w:rPr>
          <w:t>5</w:t>
        </w:r>
        <w:r w:rsidR="00E62DCE">
          <w:rPr>
            <w:noProof/>
            <w:webHidden/>
          </w:rPr>
          <w:fldChar w:fldCharType="end"/>
        </w:r>
      </w:hyperlink>
    </w:p>
    <w:p w14:paraId="2ACCF1DA" w14:textId="6595FF32"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55" w:history="1">
        <w:r w:rsidR="00E62DCE" w:rsidRPr="00D61CC9">
          <w:rPr>
            <w:rStyle w:val="Hyperlink"/>
            <w:noProof/>
          </w:rPr>
          <w:t>2.2.1</w:t>
        </w:r>
        <w:r w:rsidR="00E62DCE">
          <w:rPr>
            <w:rFonts w:asciiTheme="minorHAnsi" w:eastAsiaTheme="minorEastAsia" w:hAnsiTheme="minorHAnsi" w:cstheme="minorBidi"/>
            <w:iCs w:val="0"/>
            <w:noProof/>
            <w:sz w:val="22"/>
            <w:szCs w:val="22"/>
          </w:rPr>
          <w:tab/>
        </w:r>
        <w:r w:rsidR="00E62DCE" w:rsidRPr="00D61CC9">
          <w:rPr>
            <w:rStyle w:val="Hyperlink"/>
            <w:noProof/>
          </w:rPr>
          <w:t>Connectivity between the systems</w:t>
        </w:r>
        <w:r w:rsidR="00E62DCE">
          <w:rPr>
            <w:noProof/>
            <w:webHidden/>
          </w:rPr>
          <w:tab/>
        </w:r>
        <w:r w:rsidR="00E62DCE">
          <w:rPr>
            <w:noProof/>
            <w:webHidden/>
          </w:rPr>
          <w:fldChar w:fldCharType="begin"/>
        </w:r>
        <w:r w:rsidR="00E62DCE">
          <w:rPr>
            <w:noProof/>
            <w:webHidden/>
          </w:rPr>
          <w:instrText xml:space="preserve"> PAGEREF _Toc513019555 \h </w:instrText>
        </w:r>
        <w:r w:rsidR="00E62DCE">
          <w:rPr>
            <w:noProof/>
            <w:webHidden/>
          </w:rPr>
        </w:r>
        <w:r w:rsidR="00E62DCE">
          <w:rPr>
            <w:noProof/>
            <w:webHidden/>
          </w:rPr>
          <w:fldChar w:fldCharType="separate"/>
        </w:r>
        <w:r w:rsidR="00E62DCE">
          <w:rPr>
            <w:noProof/>
            <w:webHidden/>
          </w:rPr>
          <w:t>5</w:t>
        </w:r>
        <w:r w:rsidR="00E62DCE">
          <w:rPr>
            <w:noProof/>
            <w:webHidden/>
          </w:rPr>
          <w:fldChar w:fldCharType="end"/>
        </w:r>
      </w:hyperlink>
    </w:p>
    <w:p w14:paraId="13670EF7" w14:textId="46378B0F"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56" w:history="1">
        <w:r w:rsidR="00E62DCE" w:rsidRPr="00D61CC9">
          <w:rPr>
            <w:rStyle w:val="Hyperlink"/>
            <w:noProof/>
          </w:rPr>
          <w:t>2.3</w:t>
        </w:r>
        <w:r w:rsidR="00E62DCE">
          <w:rPr>
            <w:rFonts w:asciiTheme="minorHAnsi" w:eastAsiaTheme="minorEastAsia" w:hAnsiTheme="minorHAnsi" w:cstheme="minorBidi"/>
            <w:b w:val="0"/>
            <w:noProof/>
            <w:sz w:val="22"/>
            <w:szCs w:val="22"/>
          </w:rPr>
          <w:tab/>
        </w:r>
        <w:r w:rsidR="00E62DCE" w:rsidRPr="00D61CC9">
          <w:rPr>
            <w:rStyle w:val="Hyperlink"/>
            <w:noProof/>
          </w:rPr>
          <w:t>Operations</w:t>
        </w:r>
        <w:r w:rsidR="00E62DCE">
          <w:rPr>
            <w:noProof/>
            <w:webHidden/>
          </w:rPr>
          <w:tab/>
        </w:r>
        <w:r w:rsidR="00E62DCE">
          <w:rPr>
            <w:noProof/>
            <w:webHidden/>
          </w:rPr>
          <w:fldChar w:fldCharType="begin"/>
        </w:r>
        <w:r w:rsidR="00E62DCE">
          <w:rPr>
            <w:noProof/>
            <w:webHidden/>
          </w:rPr>
          <w:instrText xml:space="preserve"> PAGEREF _Toc513019556 \h </w:instrText>
        </w:r>
        <w:r w:rsidR="00E62DCE">
          <w:rPr>
            <w:noProof/>
            <w:webHidden/>
          </w:rPr>
        </w:r>
        <w:r w:rsidR="00E62DCE">
          <w:rPr>
            <w:noProof/>
            <w:webHidden/>
          </w:rPr>
          <w:fldChar w:fldCharType="separate"/>
        </w:r>
        <w:r w:rsidR="00E62DCE">
          <w:rPr>
            <w:noProof/>
            <w:webHidden/>
          </w:rPr>
          <w:t>5</w:t>
        </w:r>
        <w:r w:rsidR="00E62DCE">
          <w:rPr>
            <w:noProof/>
            <w:webHidden/>
          </w:rPr>
          <w:fldChar w:fldCharType="end"/>
        </w:r>
      </w:hyperlink>
    </w:p>
    <w:p w14:paraId="73B5DA3E" w14:textId="5B187611"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57" w:history="1">
        <w:r w:rsidR="00E62DCE" w:rsidRPr="00D61CC9">
          <w:rPr>
            <w:rStyle w:val="Hyperlink"/>
            <w:noProof/>
          </w:rPr>
          <w:t>2.3.1</w:t>
        </w:r>
        <w:r w:rsidR="00E62DCE">
          <w:rPr>
            <w:rFonts w:asciiTheme="minorHAnsi" w:eastAsiaTheme="minorEastAsia" w:hAnsiTheme="minorHAnsi" w:cstheme="minorBidi"/>
            <w:iCs w:val="0"/>
            <w:noProof/>
            <w:sz w:val="22"/>
            <w:szCs w:val="22"/>
          </w:rPr>
          <w:tab/>
        </w:r>
        <w:r w:rsidR="00E62DCE" w:rsidRPr="00D61CC9">
          <w:rPr>
            <w:rStyle w:val="Hyperlink"/>
            <w:noProof/>
          </w:rPr>
          <w:t>Data Extraction</w:t>
        </w:r>
        <w:r w:rsidR="00E62DCE">
          <w:rPr>
            <w:noProof/>
            <w:webHidden/>
          </w:rPr>
          <w:tab/>
        </w:r>
        <w:r w:rsidR="00E62DCE">
          <w:rPr>
            <w:noProof/>
            <w:webHidden/>
          </w:rPr>
          <w:fldChar w:fldCharType="begin"/>
        </w:r>
        <w:r w:rsidR="00E62DCE">
          <w:rPr>
            <w:noProof/>
            <w:webHidden/>
          </w:rPr>
          <w:instrText xml:space="preserve"> PAGEREF _Toc513019557 \h </w:instrText>
        </w:r>
        <w:r w:rsidR="00E62DCE">
          <w:rPr>
            <w:noProof/>
            <w:webHidden/>
          </w:rPr>
        </w:r>
        <w:r w:rsidR="00E62DCE">
          <w:rPr>
            <w:noProof/>
            <w:webHidden/>
          </w:rPr>
          <w:fldChar w:fldCharType="separate"/>
        </w:r>
        <w:r w:rsidR="00E62DCE">
          <w:rPr>
            <w:noProof/>
            <w:webHidden/>
          </w:rPr>
          <w:t>5</w:t>
        </w:r>
        <w:r w:rsidR="00E62DCE">
          <w:rPr>
            <w:noProof/>
            <w:webHidden/>
          </w:rPr>
          <w:fldChar w:fldCharType="end"/>
        </w:r>
      </w:hyperlink>
    </w:p>
    <w:p w14:paraId="2282656D" w14:textId="41556184"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58" w:history="1">
        <w:r w:rsidR="00E62DCE" w:rsidRPr="00D61CC9">
          <w:rPr>
            <w:rStyle w:val="Hyperlink"/>
            <w:noProof/>
          </w:rPr>
          <w:t>2.3.2</w:t>
        </w:r>
        <w:r w:rsidR="00E62DCE">
          <w:rPr>
            <w:rFonts w:asciiTheme="minorHAnsi" w:eastAsiaTheme="minorEastAsia" w:hAnsiTheme="minorHAnsi" w:cstheme="minorBidi"/>
            <w:iCs w:val="0"/>
            <w:noProof/>
            <w:sz w:val="22"/>
            <w:szCs w:val="22"/>
          </w:rPr>
          <w:tab/>
        </w:r>
        <w:r w:rsidR="00E62DCE" w:rsidRPr="00D61CC9">
          <w:rPr>
            <w:rStyle w:val="Hyperlink"/>
            <w:noProof/>
          </w:rPr>
          <w:t>Data Transformation</w:t>
        </w:r>
        <w:r w:rsidR="00E62DCE">
          <w:rPr>
            <w:noProof/>
            <w:webHidden/>
          </w:rPr>
          <w:tab/>
        </w:r>
        <w:r w:rsidR="00E62DCE">
          <w:rPr>
            <w:noProof/>
            <w:webHidden/>
          </w:rPr>
          <w:fldChar w:fldCharType="begin"/>
        </w:r>
        <w:r w:rsidR="00E62DCE">
          <w:rPr>
            <w:noProof/>
            <w:webHidden/>
          </w:rPr>
          <w:instrText xml:space="preserve"> PAGEREF _Toc513019558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7F79C575" w14:textId="7D21B218"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59" w:history="1">
        <w:r w:rsidR="00E62DCE" w:rsidRPr="00D61CC9">
          <w:rPr>
            <w:rStyle w:val="Hyperlink"/>
            <w:noProof/>
          </w:rPr>
          <w:t>2.3.3</w:t>
        </w:r>
        <w:r w:rsidR="00E62DCE">
          <w:rPr>
            <w:rFonts w:asciiTheme="minorHAnsi" w:eastAsiaTheme="minorEastAsia" w:hAnsiTheme="minorHAnsi" w:cstheme="minorBidi"/>
            <w:iCs w:val="0"/>
            <w:noProof/>
            <w:sz w:val="22"/>
            <w:szCs w:val="22"/>
          </w:rPr>
          <w:tab/>
        </w:r>
        <w:r w:rsidR="00E62DCE" w:rsidRPr="00D61CC9">
          <w:rPr>
            <w:rStyle w:val="Hyperlink"/>
            <w:noProof/>
          </w:rPr>
          <w:t>Sending/Receiving</w:t>
        </w:r>
        <w:r w:rsidR="00E62DCE">
          <w:rPr>
            <w:noProof/>
            <w:webHidden/>
          </w:rPr>
          <w:tab/>
        </w:r>
        <w:r w:rsidR="00E62DCE">
          <w:rPr>
            <w:noProof/>
            <w:webHidden/>
          </w:rPr>
          <w:fldChar w:fldCharType="begin"/>
        </w:r>
        <w:r w:rsidR="00E62DCE">
          <w:rPr>
            <w:noProof/>
            <w:webHidden/>
          </w:rPr>
          <w:instrText xml:space="preserve"> PAGEREF _Toc513019559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7D9928EA" w14:textId="160BA380"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60" w:history="1">
        <w:r w:rsidR="00E62DCE" w:rsidRPr="00D61CC9">
          <w:rPr>
            <w:rStyle w:val="Hyperlink"/>
            <w:noProof/>
          </w:rPr>
          <w:t>2.4</w:t>
        </w:r>
        <w:r w:rsidR="00E62DCE">
          <w:rPr>
            <w:rFonts w:asciiTheme="minorHAnsi" w:eastAsiaTheme="minorEastAsia" w:hAnsiTheme="minorHAnsi" w:cstheme="minorBidi"/>
            <w:b w:val="0"/>
            <w:noProof/>
            <w:sz w:val="22"/>
            <w:szCs w:val="22"/>
          </w:rPr>
          <w:tab/>
        </w:r>
        <w:r w:rsidR="00E62DCE" w:rsidRPr="00D61CC9">
          <w:rPr>
            <w:rStyle w:val="Hyperlink"/>
            <w:noProof/>
          </w:rPr>
          <w:t>Data Transfer</w:t>
        </w:r>
        <w:r w:rsidR="00E62DCE">
          <w:rPr>
            <w:noProof/>
            <w:webHidden/>
          </w:rPr>
          <w:tab/>
        </w:r>
        <w:r w:rsidR="00E62DCE">
          <w:rPr>
            <w:noProof/>
            <w:webHidden/>
          </w:rPr>
          <w:fldChar w:fldCharType="begin"/>
        </w:r>
        <w:r w:rsidR="00E62DCE">
          <w:rPr>
            <w:noProof/>
            <w:webHidden/>
          </w:rPr>
          <w:instrText xml:space="preserve"> PAGEREF _Toc513019560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77C38C52" w14:textId="36AB2962"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61" w:history="1">
        <w:r w:rsidR="00E62DCE" w:rsidRPr="00D61CC9">
          <w:rPr>
            <w:rStyle w:val="Hyperlink"/>
            <w:noProof/>
          </w:rPr>
          <w:t>2.5</w:t>
        </w:r>
        <w:r w:rsidR="00E62DCE">
          <w:rPr>
            <w:rFonts w:asciiTheme="minorHAnsi" w:eastAsiaTheme="minorEastAsia" w:hAnsiTheme="minorHAnsi" w:cstheme="minorBidi"/>
            <w:b w:val="0"/>
            <w:noProof/>
            <w:sz w:val="22"/>
            <w:szCs w:val="22"/>
          </w:rPr>
          <w:tab/>
        </w:r>
        <w:r w:rsidR="00E62DCE" w:rsidRPr="00D61CC9">
          <w:rPr>
            <w:rStyle w:val="Hyperlink"/>
            <w:noProof/>
          </w:rPr>
          <w:t>Transaction Types</w:t>
        </w:r>
        <w:r w:rsidR="00E62DCE">
          <w:rPr>
            <w:noProof/>
            <w:webHidden/>
          </w:rPr>
          <w:tab/>
        </w:r>
        <w:r w:rsidR="00E62DCE">
          <w:rPr>
            <w:noProof/>
            <w:webHidden/>
          </w:rPr>
          <w:fldChar w:fldCharType="begin"/>
        </w:r>
        <w:r w:rsidR="00E62DCE">
          <w:rPr>
            <w:noProof/>
            <w:webHidden/>
          </w:rPr>
          <w:instrText xml:space="preserve"> PAGEREF _Toc513019561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23EB149C" w14:textId="054902EA"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62" w:history="1">
        <w:r w:rsidR="00E62DCE" w:rsidRPr="00D61CC9">
          <w:rPr>
            <w:rStyle w:val="Hyperlink"/>
            <w:noProof/>
          </w:rPr>
          <w:t>2.6</w:t>
        </w:r>
        <w:r w:rsidR="00E62DCE">
          <w:rPr>
            <w:rFonts w:asciiTheme="minorHAnsi" w:eastAsiaTheme="minorEastAsia" w:hAnsiTheme="minorHAnsi" w:cstheme="minorBidi"/>
            <w:b w:val="0"/>
            <w:noProof/>
            <w:sz w:val="22"/>
            <w:szCs w:val="22"/>
          </w:rPr>
          <w:tab/>
        </w:r>
        <w:r w:rsidR="00E62DCE" w:rsidRPr="00D61CC9">
          <w:rPr>
            <w:rStyle w:val="Hyperlink"/>
            <w:noProof/>
          </w:rPr>
          <w:t>Data Exchanges</w:t>
        </w:r>
        <w:r w:rsidR="00E62DCE">
          <w:rPr>
            <w:noProof/>
            <w:webHidden/>
          </w:rPr>
          <w:tab/>
        </w:r>
        <w:r w:rsidR="00E62DCE">
          <w:rPr>
            <w:noProof/>
            <w:webHidden/>
          </w:rPr>
          <w:fldChar w:fldCharType="begin"/>
        </w:r>
        <w:r w:rsidR="00E62DCE">
          <w:rPr>
            <w:noProof/>
            <w:webHidden/>
          </w:rPr>
          <w:instrText xml:space="preserve"> PAGEREF _Toc513019562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0C827107" w14:textId="0AF730E3"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63" w:history="1">
        <w:r w:rsidR="00E62DCE" w:rsidRPr="00D61CC9">
          <w:rPr>
            <w:rStyle w:val="Hyperlink"/>
            <w:noProof/>
          </w:rPr>
          <w:t>2.6.1</w:t>
        </w:r>
        <w:r w:rsidR="00E62DCE">
          <w:rPr>
            <w:rFonts w:asciiTheme="minorHAnsi" w:eastAsiaTheme="minorEastAsia" w:hAnsiTheme="minorHAnsi" w:cstheme="minorBidi"/>
            <w:iCs w:val="0"/>
            <w:noProof/>
            <w:sz w:val="22"/>
            <w:szCs w:val="22"/>
          </w:rPr>
          <w:tab/>
        </w:r>
        <w:r w:rsidR="00E62DCE" w:rsidRPr="00D61CC9">
          <w:rPr>
            <w:rStyle w:val="Hyperlink"/>
            <w:noProof/>
          </w:rPr>
          <w:t>FHIR Based Resources</w:t>
        </w:r>
        <w:r w:rsidR="00E62DCE">
          <w:rPr>
            <w:noProof/>
            <w:webHidden/>
          </w:rPr>
          <w:tab/>
        </w:r>
        <w:r w:rsidR="00E62DCE">
          <w:rPr>
            <w:noProof/>
            <w:webHidden/>
          </w:rPr>
          <w:fldChar w:fldCharType="begin"/>
        </w:r>
        <w:r w:rsidR="00E62DCE">
          <w:rPr>
            <w:noProof/>
            <w:webHidden/>
          </w:rPr>
          <w:instrText xml:space="preserve"> PAGEREF _Toc513019563 \h </w:instrText>
        </w:r>
        <w:r w:rsidR="00E62DCE">
          <w:rPr>
            <w:noProof/>
            <w:webHidden/>
          </w:rPr>
        </w:r>
        <w:r w:rsidR="00E62DCE">
          <w:rPr>
            <w:noProof/>
            <w:webHidden/>
          </w:rPr>
          <w:fldChar w:fldCharType="separate"/>
        </w:r>
        <w:r w:rsidR="00E62DCE">
          <w:rPr>
            <w:noProof/>
            <w:webHidden/>
          </w:rPr>
          <w:t>6</w:t>
        </w:r>
        <w:r w:rsidR="00E62DCE">
          <w:rPr>
            <w:noProof/>
            <w:webHidden/>
          </w:rPr>
          <w:fldChar w:fldCharType="end"/>
        </w:r>
      </w:hyperlink>
    </w:p>
    <w:p w14:paraId="0336D08B" w14:textId="08C5F266"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64" w:history="1">
        <w:r w:rsidR="00E62DCE" w:rsidRPr="00D61CC9">
          <w:rPr>
            <w:rStyle w:val="Hyperlink"/>
            <w:noProof/>
          </w:rPr>
          <w:t>2.6.2</w:t>
        </w:r>
        <w:r w:rsidR="00E62DCE">
          <w:rPr>
            <w:rFonts w:asciiTheme="minorHAnsi" w:eastAsiaTheme="minorEastAsia" w:hAnsiTheme="minorHAnsi" w:cstheme="minorBidi"/>
            <w:iCs w:val="0"/>
            <w:noProof/>
            <w:sz w:val="22"/>
            <w:szCs w:val="22"/>
          </w:rPr>
          <w:tab/>
        </w:r>
        <w:r w:rsidR="00E62DCE" w:rsidRPr="00D61CC9">
          <w:rPr>
            <w:rStyle w:val="Hyperlink"/>
            <w:noProof/>
          </w:rPr>
          <w:t>Bundle Definition</w:t>
        </w:r>
        <w:r w:rsidR="00E62DCE">
          <w:rPr>
            <w:noProof/>
            <w:webHidden/>
          </w:rPr>
          <w:tab/>
        </w:r>
        <w:r w:rsidR="00E62DCE">
          <w:rPr>
            <w:noProof/>
            <w:webHidden/>
          </w:rPr>
          <w:fldChar w:fldCharType="begin"/>
        </w:r>
        <w:r w:rsidR="00E62DCE">
          <w:rPr>
            <w:noProof/>
            <w:webHidden/>
          </w:rPr>
          <w:instrText xml:space="preserve"> PAGEREF _Toc513019564 \h </w:instrText>
        </w:r>
        <w:r w:rsidR="00E62DCE">
          <w:rPr>
            <w:noProof/>
            <w:webHidden/>
          </w:rPr>
        </w:r>
        <w:r w:rsidR="00E62DCE">
          <w:rPr>
            <w:noProof/>
            <w:webHidden/>
          </w:rPr>
          <w:fldChar w:fldCharType="separate"/>
        </w:r>
        <w:r w:rsidR="00E62DCE">
          <w:rPr>
            <w:noProof/>
            <w:webHidden/>
          </w:rPr>
          <w:t>7</w:t>
        </w:r>
        <w:r w:rsidR="00E62DCE">
          <w:rPr>
            <w:noProof/>
            <w:webHidden/>
          </w:rPr>
          <w:fldChar w:fldCharType="end"/>
        </w:r>
      </w:hyperlink>
    </w:p>
    <w:p w14:paraId="68EB2468" w14:textId="05F05866"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65" w:history="1">
        <w:r w:rsidR="00E62DCE" w:rsidRPr="00D61CC9">
          <w:rPr>
            <w:rStyle w:val="Hyperlink"/>
            <w:noProof/>
          </w:rPr>
          <w:t>2.7</w:t>
        </w:r>
        <w:r w:rsidR="00E62DCE">
          <w:rPr>
            <w:rFonts w:asciiTheme="minorHAnsi" w:eastAsiaTheme="minorEastAsia" w:hAnsiTheme="minorHAnsi" w:cstheme="minorBidi"/>
            <w:b w:val="0"/>
            <w:noProof/>
            <w:sz w:val="22"/>
            <w:szCs w:val="22"/>
          </w:rPr>
          <w:tab/>
        </w:r>
        <w:r w:rsidR="00E62DCE" w:rsidRPr="00D61CC9">
          <w:rPr>
            <w:rStyle w:val="Hyperlink"/>
            <w:noProof/>
          </w:rPr>
          <w:t>Communications Methods</w:t>
        </w:r>
        <w:r w:rsidR="00E62DCE">
          <w:rPr>
            <w:noProof/>
            <w:webHidden/>
          </w:rPr>
          <w:tab/>
        </w:r>
        <w:r w:rsidR="00E62DCE">
          <w:rPr>
            <w:noProof/>
            <w:webHidden/>
          </w:rPr>
          <w:fldChar w:fldCharType="begin"/>
        </w:r>
        <w:r w:rsidR="00E62DCE">
          <w:rPr>
            <w:noProof/>
            <w:webHidden/>
          </w:rPr>
          <w:instrText xml:space="preserve"> PAGEREF _Toc513019565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1FE0A7AA" w14:textId="04D2C99A"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66" w:history="1">
        <w:r w:rsidR="00E62DCE" w:rsidRPr="00D61CC9">
          <w:rPr>
            <w:rStyle w:val="Hyperlink"/>
            <w:noProof/>
          </w:rPr>
          <w:t>2.7.1</w:t>
        </w:r>
        <w:r w:rsidR="00E62DCE">
          <w:rPr>
            <w:rFonts w:asciiTheme="minorHAnsi" w:eastAsiaTheme="minorEastAsia" w:hAnsiTheme="minorHAnsi" w:cstheme="minorBidi"/>
            <w:iCs w:val="0"/>
            <w:noProof/>
            <w:sz w:val="22"/>
            <w:szCs w:val="22"/>
          </w:rPr>
          <w:tab/>
        </w:r>
        <w:r w:rsidR="00E62DCE" w:rsidRPr="00D61CC9">
          <w:rPr>
            <w:rStyle w:val="Hyperlink"/>
            <w:noProof/>
          </w:rPr>
          <w:t>Ports and Protocols</w:t>
        </w:r>
        <w:r w:rsidR="00E62DCE">
          <w:rPr>
            <w:noProof/>
            <w:webHidden/>
          </w:rPr>
          <w:tab/>
        </w:r>
        <w:r w:rsidR="00E62DCE">
          <w:rPr>
            <w:noProof/>
            <w:webHidden/>
          </w:rPr>
          <w:fldChar w:fldCharType="begin"/>
        </w:r>
        <w:r w:rsidR="00E62DCE">
          <w:rPr>
            <w:noProof/>
            <w:webHidden/>
          </w:rPr>
          <w:instrText xml:space="preserve"> PAGEREF _Toc513019566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088CF53C" w14:textId="2A8E710A"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67" w:history="1">
        <w:r w:rsidR="00E62DCE" w:rsidRPr="00D61CC9">
          <w:rPr>
            <w:rStyle w:val="Hyperlink"/>
            <w:noProof/>
          </w:rPr>
          <w:t>2.7.2</w:t>
        </w:r>
        <w:r w:rsidR="00E62DCE">
          <w:rPr>
            <w:rFonts w:asciiTheme="minorHAnsi" w:eastAsiaTheme="minorEastAsia" w:hAnsiTheme="minorHAnsi" w:cstheme="minorBidi"/>
            <w:iCs w:val="0"/>
            <w:noProof/>
            <w:sz w:val="22"/>
            <w:szCs w:val="22"/>
          </w:rPr>
          <w:tab/>
        </w:r>
        <w:r w:rsidR="00E62DCE" w:rsidRPr="00D61CC9">
          <w:rPr>
            <w:rStyle w:val="Hyperlink"/>
            <w:noProof/>
          </w:rPr>
          <w:t>ESB Configuration(s)</w:t>
        </w:r>
        <w:r w:rsidR="00E62DCE">
          <w:rPr>
            <w:noProof/>
            <w:webHidden/>
          </w:rPr>
          <w:tab/>
        </w:r>
        <w:r w:rsidR="00E62DCE">
          <w:rPr>
            <w:noProof/>
            <w:webHidden/>
          </w:rPr>
          <w:fldChar w:fldCharType="begin"/>
        </w:r>
        <w:r w:rsidR="00E62DCE">
          <w:rPr>
            <w:noProof/>
            <w:webHidden/>
          </w:rPr>
          <w:instrText xml:space="preserve"> PAGEREF _Toc513019567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22A8B56C" w14:textId="433CDF1A"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68" w:history="1">
        <w:r w:rsidR="00E62DCE" w:rsidRPr="00D61CC9">
          <w:rPr>
            <w:rStyle w:val="Hyperlink"/>
            <w:noProof/>
          </w:rPr>
          <w:t>2.7.3</w:t>
        </w:r>
        <w:r w:rsidR="00E62DCE">
          <w:rPr>
            <w:rFonts w:asciiTheme="minorHAnsi" w:eastAsiaTheme="minorEastAsia" w:hAnsiTheme="minorHAnsi" w:cstheme="minorBidi"/>
            <w:iCs w:val="0"/>
            <w:noProof/>
            <w:sz w:val="22"/>
            <w:szCs w:val="22"/>
          </w:rPr>
          <w:tab/>
        </w:r>
        <w:r w:rsidR="00E62DCE" w:rsidRPr="00D61CC9">
          <w:rPr>
            <w:rStyle w:val="Hyperlink"/>
            <w:noProof/>
          </w:rPr>
          <w:t>System Configuration</w:t>
        </w:r>
        <w:r w:rsidR="00E62DCE">
          <w:rPr>
            <w:noProof/>
            <w:webHidden/>
          </w:rPr>
          <w:tab/>
        </w:r>
        <w:r w:rsidR="00E62DCE">
          <w:rPr>
            <w:noProof/>
            <w:webHidden/>
          </w:rPr>
          <w:fldChar w:fldCharType="begin"/>
        </w:r>
        <w:r w:rsidR="00E62DCE">
          <w:rPr>
            <w:noProof/>
            <w:webHidden/>
          </w:rPr>
          <w:instrText xml:space="preserve"> PAGEREF _Toc513019568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3D44B3AC" w14:textId="49705EFE"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69" w:history="1">
        <w:r w:rsidR="00E62DCE" w:rsidRPr="00D61CC9">
          <w:rPr>
            <w:rStyle w:val="Hyperlink"/>
            <w:noProof/>
          </w:rPr>
          <w:t>2.8</w:t>
        </w:r>
        <w:r w:rsidR="00E62DCE">
          <w:rPr>
            <w:rFonts w:asciiTheme="minorHAnsi" w:eastAsiaTheme="minorEastAsia" w:hAnsiTheme="minorHAnsi" w:cstheme="minorBidi"/>
            <w:b w:val="0"/>
            <w:noProof/>
            <w:sz w:val="22"/>
            <w:szCs w:val="22"/>
          </w:rPr>
          <w:tab/>
        </w:r>
        <w:r w:rsidR="00E62DCE" w:rsidRPr="00D61CC9">
          <w:rPr>
            <w:rStyle w:val="Hyperlink"/>
            <w:noProof/>
          </w:rPr>
          <w:t>Performance Requirements</w:t>
        </w:r>
        <w:r w:rsidR="00E62DCE">
          <w:rPr>
            <w:noProof/>
            <w:webHidden/>
          </w:rPr>
          <w:tab/>
        </w:r>
        <w:r w:rsidR="00E62DCE">
          <w:rPr>
            <w:noProof/>
            <w:webHidden/>
          </w:rPr>
          <w:fldChar w:fldCharType="begin"/>
        </w:r>
        <w:r w:rsidR="00E62DCE">
          <w:rPr>
            <w:noProof/>
            <w:webHidden/>
          </w:rPr>
          <w:instrText xml:space="preserve"> PAGEREF _Toc513019569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0FAD933F" w14:textId="5704C13F"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70" w:history="1">
        <w:r w:rsidR="00E62DCE" w:rsidRPr="00D61CC9">
          <w:rPr>
            <w:rStyle w:val="Hyperlink"/>
            <w:noProof/>
          </w:rPr>
          <w:t>2.9</w:t>
        </w:r>
        <w:r w:rsidR="00E62DCE">
          <w:rPr>
            <w:rFonts w:asciiTheme="minorHAnsi" w:eastAsiaTheme="minorEastAsia" w:hAnsiTheme="minorHAnsi" w:cstheme="minorBidi"/>
            <w:b w:val="0"/>
            <w:noProof/>
            <w:sz w:val="22"/>
            <w:szCs w:val="22"/>
          </w:rPr>
          <w:tab/>
        </w:r>
        <w:r w:rsidR="00E62DCE" w:rsidRPr="00D61CC9">
          <w:rPr>
            <w:rStyle w:val="Hyperlink"/>
            <w:noProof/>
          </w:rPr>
          <w:t>Security</w:t>
        </w:r>
        <w:r w:rsidR="00E62DCE">
          <w:rPr>
            <w:noProof/>
            <w:webHidden/>
          </w:rPr>
          <w:tab/>
        </w:r>
        <w:r w:rsidR="00E62DCE">
          <w:rPr>
            <w:noProof/>
            <w:webHidden/>
          </w:rPr>
          <w:fldChar w:fldCharType="begin"/>
        </w:r>
        <w:r w:rsidR="00E62DCE">
          <w:rPr>
            <w:noProof/>
            <w:webHidden/>
          </w:rPr>
          <w:instrText xml:space="preserve"> PAGEREF _Toc513019570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10F68F7D" w14:textId="2D164DA5"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71" w:history="1">
        <w:r w:rsidR="00E62DCE" w:rsidRPr="00D61CC9">
          <w:rPr>
            <w:rStyle w:val="Hyperlink"/>
            <w:noProof/>
          </w:rPr>
          <w:t>2.10</w:t>
        </w:r>
        <w:r w:rsidR="00E62DCE">
          <w:rPr>
            <w:rFonts w:asciiTheme="minorHAnsi" w:eastAsiaTheme="minorEastAsia" w:hAnsiTheme="minorHAnsi" w:cstheme="minorBidi"/>
            <w:b w:val="0"/>
            <w:noProof/>
            <w:sz w:val="22"/>
            <w:szCs w:val="22"/>
          </w:rPr>
          <w:tab/>
        </w:r>
        <w:r w:rsidR="00E62DCE" w:rsidRPr="00D61CC9">
          <w:rPr>
            <w:rStyle w:val="Hyperlink"/>
            <w:noProof/>
          </w:rPr>
          <w:t>Testing Requirements</w:t>
        </w:r>
        <w:r w:rsidR="00E62DCE">
          <w:rPr>
            <w:noProof/>
            <w:webHidden/>
          </w:rPr>
          <w:tab/>
        </w:r>
        <w:r w:rsidR="00E62DCE">
          <w:rPr>
            <w:noProof/>
            <w:webHidden/>
          </w:rPr>
          <w:fldChar w:fldCharType="begin"/>
        </w:r>
        <w:r w:rsidR="00E62DCE">
          <w:rPr>
            <w:noProof/>
            <w:webHidden/>
          </w:rPr>
          <w:instrText xml:space="preserve"> PAGEREF _Toc513019571 \h </w:instrText>
        </w:r>
        <w:r w:rsidR="00E62DCE">
          <w:rPr>
            <w:noProof/>
            <w:webHidden/>
          </w:rPr>
        </w:r>
        <w:r w:rsidR="00E62DCE">
          <w:rPr>
            <w:noProof/>
            <w:webHidden/>
          </w:rPr>
          <w:fldChar w:fldCharType="separate"/>
        </w:r>
        <w:r w:rsidR="00E62DCE">
          <w:rPr>
            <w:noProof/>
            <w:webHidden/>
          </w:rPr>
          <w:t>10</w:t>
        </w:r>
        <w:r w:rsidR="00E62DCE">
          <w:rPr>
            <w:noProof/>
            <w:webHidden/>
          </w:rPr>
          <w:fldChar w:fldCharType="end"/>
        </w:r>
      </w:hyperlink>
    </w:p>
    <w:p w14:paraId="5DEB5958" w14:textId="064F0163"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72" w:history="1">
        <w:r w:rsidR="00E62DCE" w:rsidRPr="00D61CC9">
          <w:rPr>
            <w:rStyle w:val="Hyperlink"/>
            <w:noProof/>
          </w:rPr>
          <w:t>2.10.1</w:t>
        </w:r>
        <w:r w:rsidR="00E62DCE">
          <w:rPr>
            <w:rFonts w:asciiTheme="minorHAnsi" w:eastAsiaTheme="minorEastAsia" w:hAnsiTheme="minorHAnsi" w:cstheme="minorBidi"/>
            <w:iCs w:val="0"/>
            <w:noProof/>
            <w:sz w:val="22"/>
            <w:szCs w:val="22"/>
          </w:rPr>
          <w:tab/>
        </w:r>
        <w:r w:rsidR="00E62DCE" w:rsidRPr="00D61CC9">
          <w:rPr>
            <w:rStyle w:val="Hyperlink"/>
            <w:noProof/>
          </w:rPr>
          <w:t>Comparison of Data</w:t>
        </w:r>
        <w:r w:rsidR="00E62DCE">
          <w:rPr>
            <w:noProof/>
            <w:webHidden/>
          </w:rPr>
          <w:tab/>
        </w:r>
        <w:r w:rsidR="00E62DCE">
          <w:rPr>
            <w:noProof/>
            <w:webHidden/>
          </w:rPr>
          <w:fldChar w:fldCharType="begin"/>
        </w:r>
        <w:r w:rsidR="00E62DCE">
          <w:rPr>
            <w:noProof/>
            <w:webHidden/>
          </w:rPr>
          <w:instrText xml:space="preserve"> PAGEREF _Toc513019572 \h </w:instrText>
        </w:r>
        <w:r w:rsidR="00E62DCE">
          <w:rPr>
            <w:noProof/>
            <w:webHidden/>
          </w:rPr>
        </w:r>
        <w:r w:rsidR="00E62DCE">
          <w:rPr>
            <w:noProof/>
            <w:webHidden/>
          </w:rPr>
          <w:fldChar w:fldCharType="separate"/>
        </w:r>
        <w:r w:rsidR="00E62DCE">
          <w:rPr>
            <w:noProof/>
            <w:webHidden/>
          </w:rPr>
          <w:t>11</w:t>
        </w:r>
        <w:r w:rsidR="00E62DCE">
          <w:rPr>
            <w:noProof/>
            <w:webHidden/>
          </w:rPr>
          <w:fldChar w:fldCharType="end"/>
        </w:r>
      </w:hyperlink>
    </w:p>
    <w:p w14:paraId="28CF61E2" w14:textId="2F079730"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73" w:history="1">
        <w:r w:rsidR="00E62DCE" w:rsidRPr="00D61CC9">
          <w:rPr>
            <w:rStyle w:val="Hyperlink"/>
            <w:noProof/>
          </w:rPr>
          <w:t>2.10.2</w:t>
        </w:r>
        <w:r w:rsidR="00E62DCE">
          <w:rPr>
            <w:rFonts w:asciiTheme="minorHAnsi" w:eastAsiaTheme="minorEastAsia" w:hAnsiTheme="minorHAnsi" w:cstheme="minorBidi"/>
            <w:iCs w:val="0"/>
            <w:noProof/>
            <w:sz w:val="22"/>
            <w:szCs w:val="22"/>
          </w:rPr>
          <w:tab/>
        </w:r>
        <w:r w:rsidR="00E62DCE" w:rsidRPr="00D61CC9">
          <w:rPr>
            <w:rStyle w:val="Hyperlink"/>
            <w:noProof/>
          </w:rPr>
          <w:t>Completeness</w:t>
        </w:r>
        <w:r w:rsidR="00E62DCE">
          <w:rPr>
            <w:noProof/>
            <w:webHidden/>
          </w:rPr>
          <w:tab/>
        </w:r>
        <w:r w:rsidR="00E62DCE">
          <w:rPr>
            <w:noProof/>
            <w:webHidden/>
          </w:rPr>
          <w:fldChar w:fldCharType="begin"/>
        </w:r>
        <w:r w:rsidR="00E62DCE">
          <w:rPr>
            <w:noProof/>
            <w:webHidden/>
          </w:rPr>
          <w:instrText xml:space="preserve"> PAGEREF _Toc513019573 \h </w:instrText>
        </w:r>
        <w:r w:rsidR="00E62DCE">
          <w:rPr>
            <w:noProof/>
            <w:webHidden/>
          </w:rPr>
        </w:r>
        <w:r w:rsidR="00E62DCE">
          <w:rPr>
            <w:noProof/>
            <w:webHidden/>
          </w:rPr>
          <w:fldChar w:fldCharType="separate"/>
        </w:r>
        <w:r w:rsidR="00E62DCE">
          <w:rPr>
            <w:noProof/>
            <w:webHidden/>
          </w:rPr>
          <w:t>11</w:t>
        </w:r>
        <w:r w:rsidR="00E62DCE">
          <w:rPr>
            <w:noProof/>
            <w:webHidden/>
          </w:rPr>
          <w:fldChar w:fldCharType="end"/>
        </w:r>
      </w:hyperlink>
    </w:p>
    <w:p w14:paraId="36EAD792" w14:textId="76E974FC"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74" w:history="1">
        <w:r w:rsidR="00E62DCE" w:rsidRPr="00D61CC9">
          <w:rPr>
            <w:rStyle w:val="Hyperlink"/>
            <w:noProof/>
          </w:rPr>
          <w:t>2.10.3</w:t>
        </w:r>
        <w:r w:rsidR="00E62DCE">
          <w:rPr>
            <w:rFonts w:asciiTheme="minorHAnsi" w:eastAsiaTheme="minorEastAsia" w:hAnsiTheme="minorHAnsi" w:cstheme="minorBidi"/>
            <w:iCs w:val="0"/>
            <w:noProof/>
            <w:sz w:val="22"/>
            <w:szCs w:val="22"/>
          </w:rPr>
          <w:tab/>
        </w:r>
        <w:r w:rsidR="00E62DCE" w:rsidRPr="00D61CC9">
          <w:rPr>
            <w:rStyle w:val="Hyperlink"/>
            <w:noProof/>
          </w:rPr>
          <w:t>Load Testing</w:t>
        </w:r>
        <w:r w:rsidR="00E62DCE">
          <w:rPr>
            <w:noProof/>
            <w:webHidden/>
          </w:rPr>
          <w:tab/>
        </w:r>
        <w:r w:rsidR="00E62DCE">
          <w:rPr>
            <w:noProof/>
            <w:webHidden/>
          </w:rPr>
          <w:fldChar w:fldCharType="begin"/>
        </w:r>
        <w:r w:rsidR="00E62DCE">
          <w:rPr>
            <w:noProof/>
            <w:webHidden/>
          </w:rPr>
          <w:instrText xml:space="preserve"> PAGEREF _Toc513019574 \h </w:instrText>
        </w:r>
        <w:r w:rsidR="00E62DCE">
          <w:rPr>
            <w:noProof/>
            <w:webHidden/>
          </w:rPr>
        </w:r>
        <w:r w:rsidR="00E62DCE">
          <w:rPr>
            <w:noProof/>
            <w:webHidden/>
          </w:rPr>
          <w:fldChar w:fldCharType="separate"/>
        </w:r>
        <w:r w:rsidR="00E62DCE">
          <w:rPr>
            <w:noProof/>
            <w:webHidden/>
          </w:rPr>
          <w:t>11</w:t>
        </w:r>
        <w:r w:rsidR="00E62DCE">
          <w:rPr>
            <w:noProof/>
            <w:webHidden/>
          </w:rPr>
          <w:fldChar w:fldCharType="end"/>
        </w:r>
      </w:hyperlink>
    </w:p>
    <w:p w14:paraId="6A5CC5EB" w14:textId="6FAC12D3"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75" w:history="1">
        <w:r w:rsidR="00E62DCE" w:rsidRPr="00D61CC9">
          <w:rPr>
            <w:rStyle w:val="Hyperlink"/>
            <w:noProof/>
          </w:rPr>
          <w:t>2.11</w:t>
        </w:r>
        <w:r w:rsidR="00E62DCE">
          <w:rPr>
            <w:rFonts w:asciiTheme="minorHAnsi" w:eastAsiaTheme="minorEastAsia" w:hAnsiTheme="minorHAnsi" w:cstheme="minorBidi"/>
            <w:b w:val="0"/>
            <w:noProof/>
            <w:sz w:val="22"/>
            <w:szCs w:val="22"/>
          </w:rPr>
          <w:tab/>
        </w:r>
        <w:r w:rsidR="00E62DCE" w:rsidRPr="00D61CC9">
          <w:rPr>
            <w:rStyle w:val="Hyperlink"/>
            <w:noProof/>
          </w:rPr>
          <w:t>Policies and Constraints</w:t>
        </w:r>
        <w:r w:rsidR="00E62DCE">
          <w:rPr>
            <w:noProof/>
            <w:webHidden/>
          </w:rPr>
          <w:tab/>
        </w:r>
        <w:r w:rsidR="00E62DCE">
          <w:rPr>
            <w:noProof/>
            <w:webHidden/>
          </w:rPr>
          <w:fldChar w:fldCharType="begin"/>
        </w:r>
        <w:r w:rsidR="00E62DCE">
          <w:rPr>
            <w:noProof/>
            <w:webHidden/>
          </w:rPr>
          <w:instrText xml:space="preserve"> PAGEREF _Toc513019575 \h </w:instrText>
        </w:r>
        <w:r w:rsidR="00E62DCE">
          <w:rPr>
            <w:noProof/>
            <w:webHidden/>
          </w:rPr>
        </w:r>
        <w:r w:rsidR="00E62DCE">
          <w:rPr>
            <w:noProof/>
            <w:webHidden/>
          </w:rPr>
          <w:fldChar w:fldCharType="separate"/>
        </w:r>
        <w:r w:rsidR="00E62DCE">
          <w:rPr>
            <w:noProof/>
            <w:webHidden/>
          </w:rPr>
          <w:t>11</w:t>
        </w:r>
        <w:r w:rsidR="00E62DCE">
          <w:rPr>
            <w:noProof/>
            <w:webHidden/>
          </w:rPr>
          <w:fldChar w:fldCharType="end"/>
        </w:r>
      </w:hyperlink>
    </w:p>
    <w:p w14:paraId="0421A5F6" w14:textId="66F1211B"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76" w:history="1">
        <w:r w:rsidR="00E62DCE" w:rsidRPr="00D61CC9">
          <w:rPr>
            <w:rStyle w:val="Hyperlink"/>
            <w:noProof/>
          </w:rPr>
          <w:t>2.11.1</w:t>
        </w:r>
        <w:r w:rsidR="00E62DCE">
          <w:rPr>
            <w:rFonts w:asciiTheme="minorHAnsi" w:eastAsiaTheme="minorEastAsia" w:hAnsiTheme="minorHAnsi" w:cstheme="minorBidi"/>
            <w:iCs w:val="0"/>
            <w:noProof/>
            <w:sz w:val="22"/>
            <w:szCs w:val="22"/>
          </w:rPr>
          <w:tab/>
        </w:r>
        <w:r w:rsidR="00E62DCE" w:rsidRPr="00D61CC9">
          <w:rPr>
            <w:rStyle w:val="Hyperlink"/>
            <w:noProof/>
          </w:rPr>
          <w:t>HIPAA Compliance</w:t>
        </w:r>
        <w:r w:rsidR="00E62DCE">
          <w:rPr>
            <w:noProof/>
            <w:webHidden/>
          </w:rPr>
          <w:tab/>
        </w:r>
        <w:r w:rsidR="00E62DCE">
          <w:rPr>
            <w:noProof/>
            <w:webHidden/>
          </w:rPr>
          <w:fldChar w:fldCharType="begin"/>
        </w:r>
        <w:r w:rsidR="00E62DCE">
          <w:rPr>
            <w:noProof/>
            <w:webHidden/>
          </w:rPr>
          <w:instrText xml:space="preserve"> PAGEREF _Toc513019576 \h </w:instrText>
        </w:r>
        <w:r w:rsidR="00E62DCE">
          <w:rPr>
            <w:noProof/>
            <w:webHidden/>
          </w:rPr>
        </w:r>
        <w:r w:rsidR="00E62DCE">
          <w:rPr>
            <w:noProof/>
            <w:webHidden/>
          </w:rPr>
          <w:fldChar w:fldCharType="separate"/>
        </w:r>
        <w:r w:rsidR="00E62DCE">
          <w:rPr>
            <w:noProof/>
            <w:webHidden/>
          </w:rPr>
          <w:t>11</w:t>
        </w:r>
        <w:r w:rsidR="00E62DCE">
          <w:rPr>
            <w:noProof/>
            <w:webHidden/>
          </w:rPr>
          <w:fldChar w:fldCharType="end"/>
        </w:r>
      </w:hyperlink>
    </w:p>
    <w:p w14:paraId="19E87CD3" w14:textId="54E16907"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77" w:history="1">
        <w:r w:rsidR="00E62DCE" w:rsidRPr="00D61CC9">
          <w:rPr>
            <w:rStyle w:val="Hyperlink"/>
            <w:noProof/>
          </w:rPr>
          <w:t>3</w:t>
        </w:r>
        <w:r w:rsidR="00E62DCE">
          <w:rPr>
            <w:rFonts w:asciiTheme="minorHAnsi" w:eastAsiaTheme="minorEastAsia" w:hAnsiTheme="minorHAnsi" w:cstheme="minorBidi"/>
            <w:b w:val="0"/>
            <w:bCs w:val="0"/>
            <w:noProof/>
            <w:szCs w:val="22"/>
          </w:rPr>
          <w:tab/>
        </w:r>
        <w:r w:rsidR="00E62DCE" w:rsidRPr="00D61CC9">
          <w:rPr>
            <w:rStyle w:val="Hyperlink"/>
            <w:noProof/>
          </w:rPr>
          <w:t>Appendix A</w:t>
        </w:r>
        <w:r w:rsidR="00E62DCE">
          <w:rPr>
            <w:noProof/>
            <w:webHidden/>
          </w:rPr>
          <w:tab/>
        </w:r>
        <w:r w:rsidR="00E62DCE">
          <w:rPr>
            <w:noProof/>
            <w:webHidden/>
          </w:rPr>
          <w:fldChar w:fldCharType="begin"/>
        </w:r>
        <w:r w:rsidR="00E62DCE">
          <w:rPr>
            <w:noProof/>
            <w:webHidden/>
          </w:rPr>
          <w:instrText xml:space="preserve"> PAGEREF _Toc513019577 \h </w:instrText>
        </w:r>
        <w:r w:rsidR="00E62DCE">
          <w:rPr>
            <w:noProof/>
            <w:webHidden/>
          </w:rPr>
        </w:r>
        <w:r w:rsidR="00E62DCE">
          <w:rPr>
            <w:noProof/>
            <w:webHidden/>
          </w:rPr>
          <w:fldChar w:fldCharType="separate"/>
        </w:r>
        <w:r w:rsidR="00E62DCE">
          <w:rPr>
            <w:noProof/>
            <w:webHidden/>
          </w:rPr>
          <w:t>12</w:t>
        </w:r>
        <w:r w:rsidR="00E62DCE">
          <w:rPr>
            <w:noProof/>
            <w:webHidden/>
          </w:rPr>
          <w:fldChar w:fldCharType="end"/>
        </w:r>
      </w:hyperlink>
    </w:p>
    <w:p w14:paraId="070975CF" w14:textId="5C04136D"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78" w:history="1">
        <w:r w:rsidR="00E62DCE" w:rsidRPr="00D61CC9">
          <w:rPr>
            <w:rStyle w:val="Hyperlink"/>
            <w:noProof/>
          </w:rPr>
          <w:t>3.1</w:t>
        </w:r>
        <w:r w:rsidR="00E62DCE">
          <w:rPr>
            <w:rFonts w:asciiTheme="minorHAnsi" w:eastAsiaTheme="minorEastAsia" w:hAnsiTheme="minorHAnsi" w:cstheme="minorBidi"/>
            <w:b w:val="0"/>
            <w:noProof/>
            <w:sz w:val="22"/>
            <w:szCs w:val="22"/>
          </w:rPr>
          <w:tab/>
        </w:r>
        <w:r w:rsidR="00E62DCE" w:rsidRPr="00D61CC9">
          <w:rPr>
            <w:rStyle w:val="Hyperlink"/>
            <w:noProof/>
          </w:rPr>
          <w:t>Data Elements</w:t>
        </w:r>
        <w:r w:rsidR="00E62DCE">
          <w:rPr>
            <w:noProof/>
            <w:webHidden/>
          </w:rPr>
          <w:tab/>
        </w:r>
        <w:r w:rsidR="00E62DCE">
          <w:rPr>
            <w:noProof/>
            <w:webHidden/>
          </w:rPr>
          <w:fldChar w:fldCharType="begin"/>
        </w:r>
        <w:r w:rsidR="00E62DCE">
          <w:rPr>
            <w:noProof/>
            <w:webHidden/>
          </w:rPr>
          <w:instrText xml:space="preserve"> PAGEREF _Toc513019578 \h </w:instrText>
        </w:r>
        <w:r w:rsidR="00E62DCE">
          <w:rPr>
            <w:noProof/>
            <w:webHidden/>
          </w:rPr>
        </w:r>
        <w:r w:rsidR="00E62DCE">
          <w:rPr>
            <w:noProof/>
            <w:webHidden/>
          </w:rPr>
          <w:fldChar w:fldCharType="separate"/>
        </w:r>
        <w:r w:rsidR="00E62DCE">
          <w:rPr>
            <w:noProof/>
            <w:webHidden/>
          </w:rPr>
          <w:t>12</w:t>
        </w:r>
        <w:r w:rsidR="00E62DCE">
          <w:rPr>
            <w:noProof/>
            <w:webHidden/>
          </w:rPr>
          <w:fldChar w:fldCharType="end"/>
        </w:r>
      </w:hyperlink>
    </w:p>
    <w:p w14:paraId="10F940CC" w14:textId="767F3A7A"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79" w:history="1">
        <w:r w:rsidR="00E62DCE" w:rsidRPr="00D61CC9">
          <w:rPr>
            <w:rStyle w:val="Hyperlink"/>
            <w:noProof/>
          </w:rPr>
          <w:t>3.2</w:t>
        </w:r>
        <w:r w:rsidR="00E62DCE">
          <w:rPr>
            <w:rFonts w:asciiTheme="minorHAnsi" w:eastAsiaTheme="minorEastAsia" w:hAnsiTheme="minorHAnsi" w:cstheme="minorBidi"/>
            <w:b w:val="0"/>
            <w:noProof/>
            <w:sz w:val="22"/>
            <w:szCs w:val="22"/>
          </w:rPr>
          <w:tab/>
        </w:r>
        <w:r w:rsidR="00E62DCE" w:rsidRPr="00D61CC9">
          <w:rPr>
            <w:rStyle w:val="Hyperlink"/>
            <w:noProof/>
          </w:rPr>
          <w:t>Bundle</w:t>
        </w:r>
        <w:r w:rsidR="00E62DCE">
          <w:rPr>
            <w:noProof/>
            <w:webHidden/>
          </w:rPr>
          <w:tab/>
        </w:r>
        <w:r w:rsidR="00E62DCE">
          <w:rPr>
            <w:noProof/>
            <w:webHidden/>
          </w:rPr>
          <w:fldChar w:fldCharType="begin"/>
        </w:r>
        <w:r w:rsidR="00E62DCE">
          <w:rPr>
            <w:noProof/>
            <w:webHidden/>
          </w:rPr>
          <w:instrText xml:space="preserve"> PAGEREF _Toc513019579 \h </w:instrText>
        </w:r>
        <w:r w:rsidR="00E62DCE">
          <w:rPr>
            <w:noProof/>
            <w:webHidden/>
          </w:rPr>
        </w:r>
        <w:r w:rsidR="00E62DCE">
          <w:rPr>
            <w:noProof/>
            <w:webHidden/>
          </w:rPr>
          <w:fldChar w:fldCharType="separate"/>
        </w:r>
        <w:r w:rsidR="00E62DCE">
          <w:rPr>
            <w:noProof/>
            <w:webHidden/>
          </w:rPr>
          <w:t>12</w:t>
        </w:r>
        <w:r w:rsidR="00E62DCE">
          <w:rPr>
            <w:noProof/>
            <w:webHidden/>
          </w:rPr>
          <w:fldChar w:fldCharType="end"/>
        </w:r>
      </w:hyperlink>
    </w:p>
    <w:p w14:paraId="4537873C" w14:textId="49B4A3FC"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80" w:history="1">
        <w:r w:rsidR="00E62DCE" w:rsidRPr="00D61CC9">
          <w:rPr>
            <w:rStyle w:val="Hyperlink"/>
            <w:noProof/>
          </w:rPr>
          <w:t>3.2.1</w:t>
        </w:r>
        <w:r w:rsidR="00E62DCE">
          <w:rPr>
            <w:rFonts w:asciiTheme="minorHAnsi" w:eastAsiaTheme="minorEastAsia" w:hAnsiTheme="minorHAnsi" w:cstheme="minorBidi"/>
            <w:iCs w:val="0"/>
            <w:noProof/>
            <w:sz w:val="22"/>
            <w:szCs w:val="22"/>
          </w:rPr>
          <w:tab/>
        </w:r>
        <w:r w:rsidR="00E62DCE" w:rsidRPr="00D61CC9">
          <w:rPr>
            <w:rStyle w:val="Hyperlink"/>
            <w:noProof/>
          </w:rPr>
          <w:t>MRA Bundle</w:t>
        </w:r>
        <w:r w:rsidR="00E62DCE">
          <w:rPr>
            <w:noProof/>
            <w:webHidden/>
          </w:rPr>
          <w:tab/>
        </w:r>
        <w:r w:rsidR="00E62DCE">
          <w:rPr>
            <w:noProof/>
            <w:webHidden/>
          </w:rPr>
          <w:fldChar w:fldCharType="begin"/>
        </w:r>
        <w:r w:rsidR="00E62DCE">
          <w:rPr>
            <w:noProof/>
            <w:webHidden/>
          </w:rPr>
          <w:instrText xml:space="preserve"> PAGEREF _Toc513019580 \h </w:instrText>
        </w:r>
        <w:r w:rsidR="00E62DCE">
          <w:rPr>
            <w:noProof/>
            <w:webHidden/>
          </w:rPr>
        </w:r>
        <w:r w:rsidR="00E62DCE">
          <w:rPr>
            <w:noProof/>
            <w:webHidden/>
          </w:rPr>
          <w:fldChar w:fldCharType="separate"/>
        </w:r>
        <w:r w:rsidR="00E62DCE">
          <w:rPr>
            <w:noProof/>
            <w:webHidden/>
          </w:rPr>
          <w:t>12</w:t>
        </w:r>
        <w:r w:rsidR="00E62DCE">
          <w:rPr>
            <w:noProof/>
            <w:webHidden/>
          </w:rPr>
          <w:fldChar w:fldCharType="end"/>
        </w:r>
      </w:hyperlink>
    </w:p>
    <w:p w14:paraId="7E4BDA51" w14:textId="212D7CCE"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81" w:history="1">
        <w:r w:rsidR="00E62DCE" w:rsidRPr="00D61CC9">
          <w:rPr>
            <w:rStyle w:val="Hyperlink"/>
            <w:noProof/>
          </w:rPr>
          <w:t>3.3</w:t>
        </w:r>
        <w:r w:rsidR="00E62DCE">
          <w:rPr>
            <w:rFonts w:asciiTheme="minorHAnsi" w:eastAsiaTheme="minorEastAsia" w:hAnsiTheme="minorHAnsi" w:cstheme="minorBidi"/>
            <w:b w:val="0"/>
            <w:noProof/>
            <w:sz w:val="22"/>
            <w:szCs w:val="22"/>
          </w:rPr>
          <w:tab/>
        </w:r>
        <w:r w:rsidR="00E62DCE" w:rsidRPr="00D61CC9">
          <w:rPr>
            <w:rStyle w:val="Hyperlink"/>
            <w:noProof/>
          </w:rPr>
          <w:t>Resource Sections</w:t>
        </w:r>
        <w:r w:rsidR="00E62DCE">
          <w:rPr>
            <w:noProof/>
            <w:webHidden/>
          </w:rPr>
          <w:tab/>
        </w:r>
        <w:r w:rsidR="00E62DCE">
          <w:rPr>
            <w:noProof/>
            <w:webHidden/>
          </w:rPr>
          <w:fldChar w:fldCharType="begin"/>
        </w:r>
        <w:r w:rsidR="00E62DCE">
          <w:rPr>
            <w:noProof/>
            <w:webHidden/>
          </w:rPr>
          <w:instrText xml:space="preserve"> PAGEREF _Toc513019581 \h </w:instrText>
        </w:r>
        <w:r w:rsidR="00E62DCE">
          <w:rPr>
            <w:noProof/>
            <w:webHidden/>
          </w:rPr>
        </w:r>
        <w:r w:rsidR="00E62DCE">
          <w:rPr>
            <w:noProof/>
            <w:webHidden/>
          </w:rPr>
          <w:fldChar w:fldCharType="separate"/>
        </w:r>
        <w:r w:rsidR="00E62DCE">
          <w:rPr>
            <w:noProof/>
            <w:webHidden/>
          </w:rPr>
          <w:t>13</w:t>
        </w:r>
        <w:r w:rsidR="00E62DCE">
          <w:rPr>
            <w:noProof/>
            <w:webHidden/>
          </w:rPr>
          <w:fldChar w:fldCharType="end"/>
        </w:r>
      </w:hyperlink>
    </w:p>
    <w:p w14:paraId="3F03473E" w14:textId="24A0AA11" w:rsidR="00E62DCE" w:rsidRDefault="004C6088">
      <w:pPr>
        <w:pStyle w:val="TOC3"/>
        <w:tabs>
          <w:tab w:val="left" w:pos="1320"/>
          <w:tab w:val="right" w:leader="dot" w:pos="9350"/>
        </w:tabs>
        <w:rPr>
          <w:rFonts w:asciiTheme="minorHAnsi" w:eastAsiaTheme="minorEastAsia" w:hAnsiTheme="minorHAnsi" w:cstheme="minorBidi"/>
          <w:iCs w:val="0"/>
          <w:noProof/>
          <w:sz w:val="22"/>
          <w:szCs w:val="22"/>
        </w:rPr>
      </w:pPr>
      <w:hyperlink w:anchor="_Toc513019582" w:history="1">
        <w:r w:rsidR="00E62DCE" w:rsidRPr="00D61CC9">
          <w:rPr>
            <w:rStyle w:val="Hyperlink"/>
            <w:noProof/>
          </w:rPr>
          <w:t>3.3.1</w:t>
        </w:r>
        <w:r w:rsidR="00E62DCE">
          <w:rPr>
            <w:rFonts w:asciiTheme="minorHAnsi" w:eastAsiaTheme="minorEastAsia" w:hAnsiTheme="minorHAnsi" w:cstheme="minorBidi"/>
            <w:iCs w:val="0"/>
            <w:noProof/>
            <w:sz w:val="22"/>
            <w:szCs w:val="22"/>
          </w:rPr>
          <w:tab/>
        </w:r>
        <w:r w:rsidR="00E62DCE" w:rsidRPr="00D61CC9">
          <w:rPr>
            <w:rStyle w:val="Hyperlink"/>
            <w:noProof/>
          </w:rPr>
          <w:t>835 MRA FHIR Bundle Resources</w:t>
        </w:r>
        <w:r w:rsidR="00E62DCE">
          <w:rPr>
            <w:noProof/>
            <w:webHidden/>
          </w:rPr>
          <w:tab/>
        </w:r>
        <w:r w:rsidR="00E62DCE">
          <w:rPr>
            <w:noProof/>
            <w:webHidden/>
          </w:rPr>
          <w:fldChar w:fldCharType="begin"/>
        </w:r>
        <w:r w:rsidR="00E62DCE">
          <w:rPr>
            <w:noProof/>
            <w:webHidden/>
          </w:rPr>
          <w:instrText xml:space="preserve"> PAGEREF _Toc513019582 \h </w:instrText>
        </w:r>
        <w:r w:rsidR="00E62DCE">
          <w:rPr>
            <w:noProof/>
            <w:webHidden/>
          </w:rPr>
        </w:r>
        <w:r w:rsidR="00E62DCE">
          <w:rPr>
            <w:noProof/>
            <w:webHidden/>
          </w:rPr>
          <w:fldChar w:fldCharType="separate"/>
        </w:r>
        <w:r w:rsidR="00E62DCE">
          <w:rPr>
            <w:noProof/>
            <w:webHidden/>
          </w:rPr>
          <w:t>13</w:t>
        </w:r>
        <w:r w:rsidR="00E62DCE">
          <w:rPr>
            <w:noProof/>
            <w:webHidden/>
          </w:rPr>
          <w:fldChar w:fldCharType="end"/>
        </w:r>
      </w:hyperlink>
    </w:p>
    <w:p w14:paraId="7BD0EC10" w14:textId="5DA3E2C6" w:rsidR="00E62DCE" w:rsidRDefault="004C6088">
      <w:pPr>
        <w:pStyle w:val="TOC2"/>
        <w:tabs>
          <w:tab w:val="left" w:pos="880"/>
          <w:tab w:val="right" w:leader="dot" w:pos="9350"/>
        </w:tabs>
        <w:rPr>
          <w:rFonts w:asciiTheme="minorHAnsi" w:eastAsiaTheme="minorEastAsia" w:hAnsiTheme="minorHAnsi" w:cstheme="minorBidi"/>
          <w:b w:val="0"/>
          <w:noProof/>
          <w:sz w:val="22"/>
          <w:szCs w:val="22"/>
        </w:rPr>
      </w:pPr>
      <w:hyperlink w:anchor="_Toc513019583" w:history="1">
        <w:r w:rsidR="00E62DCE" w:rsidRPr="00D61CC9">
          <w:rPr>
            <w:rStyle w:val="Hyperlink"/>
            <w:noProof/>
          </w:rPr>
          <w:t>3.4</w:t>
        </w:r>
        <w:r w:rsidR="00E62DCE">
          <w:rPr>
            <w:rFonts w:asciiTheme="minorHAnsi" w:eastAsiaTheme="minorEastAsia" w:hAnsiTheme="minorHAnsi" w:cstheme="minorBidi"/>
            <w:b w:val="0"/>
            <w:noProof/>
            <w:sz w:val="22"/>
            <w:szCs w:val="22"/>
          </w:rPr>
          <w:tab/>
        </w:r>
        <w:r w:rsidR="00E62DCE" w:rsidRPr="00D61CC9">
          <w:rPr>
            <w:rStyle w:val="Hyperlink"/>
            <w:noProof/>
          </w:rPr>
          <w:t>Mapping Sheet</w:t>
        </w:r>
        <w:r w:rsidR="00E62DCE">
          <w:rPr>
            <w:noProof/>
            <w:webHidden/>
          </w:rPr>
          <w:tab/>
        </w:r>
        <w:r w:rsidR="00E62DCE">
          <w:rPr>
            <w:noProof/>
            <w:webHidden/>
          </w:rPr>
          <w:fldChar w:fldCharType="begin"/>
        </w:r>
        <w:r w:rsidR="00E62DCE">
          <w:rPr>
            <w:noProof/>
            <w:webHidden/>
          </w:rPr>
          <w:instrText xml:space="preserve"> PAGEREF _Toc513019583 \h </w:instrText>
        </w:r>
        <w:r w:rsidR="00E62DCE">
          <w:rPr>
            <w:noProof/>
            <w:webHidden/>
          </w:rPr>
        </w:r>
        <w:r w:rsidR="00E62DCE">
          <w:rPr>
            <w:noProof/>
            <w:webHidden/>
          </w:rPr>
          <w:fldChar w:fldCharType="separate"/>
        </w:r>
        <w:r w:rsidR="00E62DCE">
          <w:rPr>
            <w:noProof/>
            <w:webHidden/>
          </w:rPr>
          <w:t>13</w:t>
        </w:r>
        <w:r w:rsidR="00E62DCE">
          <w:rPr>
            <w:noProof/>
            <w:webHidden/>
          </w:rPr>
          <w:fldChar w:fldCharType="end"/>
        </w:r>
      </w:hyperlink>
    </w:p>
    <w:p w14:paraId="18FD1A26" w14:textId="08B9D8A8"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84" w:history="1">
        <w:r w:rsidR="00E62DCE" w:rsidRPr="00D61CC9">
          <w:rPr>
            <w:rStyle w:val="Hyperlink"/>
            <w:noProof/>
          </w:rPr>
          <w:t>4</w:t>
        </w:r>
        <w:r w:rsidR="00E62DCE">
          <w:rPr>
            <w:rFonts w:asciiTheme="minorHAnsi" w:eastAsiaTheme="minorEastAsia" w:hAnsiTheme="minorHAnsi" w:cstheme="minorBidi"/>
            <w:b w:val="0"/>
            <w:bCs w:val="0"/>
            <w:noProof/>
            <w:szCs w:val="22"/>
          </w:rPr>
          <w:tab/>
        </w:r>
        <w:r w:rsidR="00E62DCE" w:rsidRPr="00D61CC9">
          <w:rPr>
            <w:rStyle w:val="Hyperlink"/>
            <w:noProof/>
          </w:rPr>
          <w:t>Appendix B - TASCore Mapping Rules</w:t>
        </w:r>
        <w:r w:rsidR="00E62DCE">
          <w:rPr>
            <w:noProof/>
            <w:webHidden/>
          </w:rPr>
          <w:tab/>
        </w:r>
        <w:r w:rsidR="00E62DCE">
          <w:rPr>
            <w:noProof/>
            <w:webHidden/>
          </w:rPr>
          <w:fldChar w:fldCharType="begin"/>
        </w:r>
        <w:r w:rsidR="00E62DCE">
          <w:rPr>
            <w:noProof/>
            <w:webHidden/>
          </w:rPr>
          <w:instrText xml:space="preserve"> PAGEREF _Toc513019584 \h </w:instrText>
        </w:r>
        <w:r w:rsidR="00E62DCE">
          <w:rPr>
            <w:noProof/>
            <w:webHidden/>
          </w:rPr>
        </w:r>
        <w:r w:rsidR="00E62DCE">
          <w:rPr>
            <w:noProof/>
            <w:webHidden/>
          </w:rPr>
          <w:fldChar w:fldCharType="separate"/>
        </w:r>
        <w:r w:rsidR="00E62DCE">
          <w:rPr>
            <w:noProof/>
            <w:webHidden/>
          </w:rPr>
          <w:t>14</w:t>
        </w:r>
        <w:r w:rsidR="00E62DCE">
          <w:rPr>
            <w:noProof/>
            <w:webHidden/>
          </w:rPr>
          <w:fldChar w:fldCharType="end"/>
        </w:r>
      </w:hyperlink>
    </w:p>
    <w:p w14:paraId="40E0F2DB" w14:textId="1A07CA65"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85" w:history="1">
        <w:r w:rsidR="00E62DCE" w:rsidRPr="00D61CC9">
          <w:rPr>
            <w:rStyle w:val="Hyperlink"/>
            <w:noProof/>
          </w:rPr>
          <w:t>5</w:t>
        </w:r>
        <w:r w:rsidR="00E62DCE">
          <w:rPr>
            <w:rFonts w:asciiTheme="minorHAnsi" w:eastAsiaTheme="minorEastAsia" w:hAnsiTheme="minorHAnsi" w:cstheme="minorBidi"/>
            <w:b w:val="0"/>
            <w:bCs w:val="0"/>
            <w:noProof/>
            <w:szCs w:val="22"/>
          </w:rPr>
          <w:tab/>
        </w:r>
        <w:r w:rsidR="00E62DCE" w:rsidRPr="00D61CC9">
          <w:rPr>
            <w:rStyle w:val="Hyperlink"/>
            <w:noProof/>
          </w:rPr>
          <w:t>Appendix C – TASCore Default Values</w:t>
        </w:r>
        <w:r w:rsidR="00E62DCE">
          <w:rPr>
            <w:noProof/>
            <w:webHidden/>
          </w:rPr>
          <w:tab/>
        </w:r>
        <w:r w:rsidR="00E62DCE">
          <w:rPr>
            <w:noProof/>
            <w:webHidden/>
          </w:rPr>
          <w:fldChar w:fldCharType="begin"/>
        </w:r>
        <w:r w:rsidR="00E62DCE">
          <w:rPr>
            <w:noProof/>
            <w:webHidden/>
          </w:rPr>
          <w:instrText xml:space="preserve"> PAGEREF _Toc513019585 \h </w:instrText>
        </w:r>
        <w:r w:rsidR="00E62DCE">
          <w:rPr>
            <w:noProof/>
            <w:webHidden/>
          </w:rPr>
        </w:r>
        <w:r w:rsidR="00E62DCE">
          <w:rPr>
            <w:noProof/>
            <w:webHidden/>
          </w:rPr>
          <w:fldChar w:fldCharType="separate"/>
        </w:r>
        <w:r w:rsidR="00E62DCE">
          <w:rPr>
            <w:noProof/>
            <w:webHidden/>
          </w:rPr>
          <w:t>14</w:t>
        </w:r>
        <w:r w:rsidR="00E62DCE">
          <w:rPr>
            <w:noProof/>
            <w:webHidden/>
          </w:rPr>
          <w:fldChar w:fldCharType="end"/>
        </w:r>
      </w:hyperlink>
    </w:p>
    <w:p w14:paraId="10D1873D" w14:textId="4AA6D949"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86" w:history="1">
        <w:r w:rsidR="00E62DCE" w:rsidRPr="00D61CC9">
          <w:rPr>
            <w:rStyle w:val="Hyperlink"/>
            <w:noProof/>
          </w:rPr>
          <w:t>6</w:t>
        </w:r>
        <w:r w:rsidR="00E62DCE">
          <w:rPr>
            <w:rFonts w:asciiTheme="minorHAnsi" w:eastAsiaTheme="minorEastAsia" w:hAnsiTheme="minorHAnsi" w:cstheme="minorBidi"/>
            <w:b w:val="0"/>
            <w:bCs w:val="0"/>
            <w:noProof/>
            <w:szCs w:val="22"/>
          </w:rPr>
          <w:tab/>
        </w:r>
        <w:r w:rsidR="00E62DCE" w:rsidRPr="00D61CC9">
          <w:rPr>
            <w:rStyle w:val="Hyperlink"/>
            <w:noProof/>
          </w:rPr>
          <w:t>Appendix D – FSC Mapping Rules</w:t>
        </w:r>
        <w:r w:rsidR="00E62DCE">
          <w:rPr>
            <w:noProof/>
            <w:webHidden/>
          </w:rPr>
          <w:tab/>
        </w:r>
        <w:r w:rsidR="00E62DCE">
          <w:rPr>
            <w:noProof/>
            <w:webHidden/>
          </w:rPr>
          <w:fldChar w:fldCharType="begin"/>
        </w:r>
        <w:r w:rsidR="00E62DCE">
          <w:rPr>
            <w:noProof/>
            <w:webHidden/>
          </w:rPr>
          <w:instrText xml:space="preserve"> PAGEREF _Toc513019586 \h </w:instrText>
        </w:r>
        <w:r w:rsidR="00E62DCE">
          <w:rPr>
            <w:noProof/>
            <w:webHidden/>
          </w:rPr>
        </w:r>
        <w:r w:rsidR="00E62DCE">
          <w:rPr>
            <w:noProof/>
            <w:webHidden/>
          </w:rPr>
          <w:fldChar w:fldCharType="separate"/>
        </w:r>
        <w:r w:rsidR="00E62DCE">
          <w:rPr>
            <w:noProof/>
            <w:webHidden/>
          </w:rPr>
          <w:t>14</w:t>
        </w:r>
        <w:r w:rsidR="00E62DCE">
          <w:rPr>
            <w:noProof/>
            <w:webHidden/>
          </w:rPr>
          <w:fldChar w:fldCharType="end"/>
        </w:r>
      </w:hyperlink>
    </w:p>
    <w:p w14:paraId="513DF42B" w14:textId="6D9C13F7"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87" w:history="1">
        <w:r w:rsidR="00E62DCE" w:rsidRPr="00D61CC9">
          <w:rPr>
            <w:rStyle w:val="Hyperlink"/>
            <w:noProof/>
          </w:rPr>
          <w:t>7</w:t>
        </w:r>
        <w:r w:rsidR="00E62DCE">
          <w:rPr>
            <w:rFonts w:asciiTheme="minorHAnsi" w:eastAsiaTheme="minorEastAsia" w:hAnsiTheme="minorHAnsi" w:cstheme="minorBidi"/>
            <w:b w:val="0"/>
            <w:bCs w:val="0"/>
            <w:noProof/>
            <w:szCs w:val="22"/>
          </w:rPr>
          <w:tab/>
        </w:r>
        <w:r w:rsidR="00E62DCE" w:rsidRPr="00D61CC9">
          <w:rPr>
            <w:rStyle w:val="Hyperlink"/>
            <w:noProof/>
          </w:rPr>
          <w:t>Appendix E – FSC Default Values</w:t>
        </w:r>
        <w:r w:rsidR="00E62DCE">
          <w:rPr>
            <w:noProof/>
            <w:webHidden/>
          </w:rPr>
          <w:tab/>
        </w:r>
        <w:r w:rsidR="00E62DCE">
          <w:rPr>
            <w:noProof/>
            <w:webHidden/>
          </w:rPr>
          <w:fldChar w:fldCharType="begin"/>
        </w:r>
        <w:r w:rsidR="00E62DCE">
          <w:rPr>
            <w:noProof/>
            <w:webHidden/>
          </w:rPr>
          <w:instrText xml:space="preserve"> PAGEREF _Toc513019587 \h </w:instrText>
        </w:r>
        <w:r w:rsidR="00E62DCE">
          <w:rPr>
            <w:noProof/>
            <w:webHidden/>
          </w:rPr>
        </w:r>
        <w:r w:rsidR="00E62DCE">
          <w:rPr>
            <w:noProof/>
            <w:webHidden/>
          </w:rPr>
          <w:fldChar w:fldCharType="separate"/>
        </w:r>
        <w:r w:rsidR="00E62DCE">
          <w:rPr>
            <w:noProof/>
            <w:webHidden/>
          </w:rPr>
          <w:t>14</w:t>
        </w:r>
        <w:r w:rsidR="00E62DCE">
          <w:rPr>
            <w:noProof/>
            <w:webHidden/>
          </w:rPr>
          <w:fldChar w:fldCharType="end"/>
        </w:r>
      </w:hyperlink>
    </w:p>
    <w:p w14:paraId="50CCFAA0" w14:textId="2D5C967B"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88" w:history="1">
        <w:r w:rsidR="00E62DCE" w:rsidRPr="00D61CC9">
          <w:rPr>
            <w:rStyle w:val="Hyperlink"/>
            <w:noProof/>
          </w:rPr>
          <w:t>8</w:t>
        </w:r>
        <w:r w:rsidR="00E62DCE">
          <w:rPr>
            <w:rFonts w:asciiTheme="minorHAnsi" w:eastAsiaTheme="minorEastAsia" w:hAnsiTheme="minorHAnsi" w:cstheme="minorBidi"/>
            <w:b w:val="0"/>
            <w:bCs w:val="0"/>
            <w:noProof/>
            <w:szCs w:val="22"/>
          </w:rPr>
          <w:tab/>
        </w:r>
        <w:r w:rsidR="00E62DCE" w:rsidRPr="00D61CC9">
          <w:rPr>
            <w:rStyle w:val="Hyperlink"/>
            <w:noProof/>
          </w:rPr>
          <w:t>Glossary</w:t>
        </w:r>
        <w:r w:rsidR="00E62DCE">
          <w:rPr>
            <w:noProof/>
            <w:webHidden/>
          </w:rPr>
          <w:tab/>
        </w:r>
        <w:r w:rsidR="00E62DCE">
          <w:rPr>
            <w:noProof/>
            <w:webHidden/>
          </w:rPr>
          <w:fldChar w:fldCharType="begin"/>
        </w:r>
        <w:r w:rsidR="00E62DCE">
          <w:rPr>
            <w:noProof/>
            <w:webHidden/>
          </w:rPr>
          <w:instrText xml:space="preserve"> PAGEREF _Toc513019588 \h </w:instrText>
        </w:r>
        <w:r w:rsidR="00E62DCE">
          <w:rPr>
            <w:noProof/>
            <w:webHidden/>
          </w:rPr>
        </w:r>
        <w:r w:rsidR="00E62DCE">
          <w:rPr>
            <w:noProof/>
            <w:webHidden/>
          </w:rPr>
          <w:fldChar w:fldCharType="separate"/>
        </w:r>
        <w:r w:rsidR="00E62DCE">
          <w:rPr>
            <w:noProof/>
            <w:webHidden/>
          </w:rPr>
          <w:t>14</w:t>
        </w:r>
        <w:r w:rsidR="00E62DCE">
          <w:rPr>
            <w:noProof/>
            <w:webHidden/>
          </w:rPr>
          <w:fldChar w:fldCharType="end"/>
        </w:r>
      </w:hyperlink>
    </w:p>
    <w:p w14:paraId="62B7A045" w14:textId="72B71762" w:rsidR="00E62DCE" w:rsidRDefault="004C6088">
      <w:pPr>
        <w:pStyle w:val="TOC1"/>
        <w:tabs>
          <w:tab w:val="left" w:pos="440"/>
          <w:tab w:val="right" w:leader="dot" w:pos="9350"/>
        </w:tabs>
        <w:rPr>
          <w:rFonts w:asciiTheme="minorHAnsi" w:eastAsiaTheme="minorEastAsia" w:hAnsiTheme="minorHAnsi" w:cstheme="minorBidi"/>
          <w:b w:val="0"/>
          <w:bCs w:val="0"/>
          <w:noProof/>
          <w:szCs w:val="22"/>
        </w:rPr>
      </w:pPr>
      <w:hyperlink w:anchor="_Toc513019594" w:history="1">
        <w:r w:rsidR="00E62DCE" w:rsidRPr="00D61CC9">
          <w:rPr>
            <w:rStyle w:val="Hyperlink"/>
            <w:noProof/>
          </w:rPr>
          <w:t>9</w:t>
        </w:r>
        <w:r w:rsidR="00E62DCE">
          <w:rPr>
            <w:rFonts w:asciiTheme="minorHAnsi" w:eastAsiaTheme="minorEastAsia" w:hAnsiTheme="minorHAnsi" w:cstheme="minorBidi"/>
            <w:b w:val="0"/>
            <w:bCs w:val="0"/>
            <w:noProof/>
            <w:szCs w:val="22"/>
          </w:rPr>
          <w:tab/>
        </w:r>
        <w:r w:rsidR="00E62DCE" w:rsidRPr="00D61CC9">
          <w:rPr>
            <w:rStyle w:val="Hyperlink"/>
            <w:noProof/>
          </w:rPr>
          <w:t>Attachment A – Approval Signatures</w:t>
        </w:r>
        <w:r w:rsidR="00E62DCE">
          <w:rPr>
            <w:noProof/>
            <w:webHidden/>
          </w:rPr>
          <w:tab/>
        </w:r>
        <w:r w:rsidR="00E62DCE">
          <w:rPr>
            <w:noProof/>
            <w:webHidden/>
          </w:rPr>
          <w:fldChar w:fldCharType="begin"/>
        </w:r>
        <w:r w:rsidR="00E62DCE">
          <w:rPr>
            <w:noProof/>
            <w:webHidden/>
          </w:rPr>
          <w:instrText xml:space="preserve"> PAGEREF _Toc513019594 \h </w:instrText>
        </w:r>
        <w:r w:rsidR="00E62DCE">
          <w:rPr>
            <w:noProof/>
            <w:webHidden/>
          </w:rPr>
        </w:r>
        <w:r w:rsidR="00E62DCE">
          <w:rPr>
            <w:noProof/>
            <w:webHidden/>
          </w:rPr>
          <w:fldChar w:fldCharType="separate"/>
        </w:r>
        <w:r w:rsidR="00E62DCE">
          <w:rPr>
            <w:noProof/>
            <w:webHidden/>
          </w:rPr>
          <w:t>15</w:t>
        </w:r>
        <w:r w:rsidR="00E62DCE">
          <w:rPr>
            <w:noProof/>
            <w:webHidden/>
          </w:rPr>
          <w:fldChar w:fldCharType="end"/>
        </w:r>
      </w:hyperlink>
    </w:p>
    <w:p w14:paraId="054FEECE" w14:textId="19F6C028" w:rsidR="00302507" w:rsidRPr="00302507" w:rsidRDefault="00CE41B2" w:rsidP="00302507">
      <w:pPr>
        <w:pStyle w:val="BodyText"/>
      </w:pPr>
      <w:r>
        <w:rPr>
          <w:caps/>
        </w:rPr>
        <w:fldChar w:fldCharType="end"/>
      </w:r>
    </w:p>
    <w:p w14:paraId="00EE52F7" w14:textId="77777777" w:rsidR="00530F00" w:rsidRDefault="00530F00" w:rsidP="00302507">
      <w:pPr>
        <w:pStyle w:val="BodyText"/>
      </w:pPr>
    </w:p>
    <w:p w14:paraId="6B7B0585" w14:textId="7B5789F7" w:rsidR="00530F00" w:rsidRDefault="00530F00" w:rsidP="00530F00">
      <w:pPr>
        <w:pStyle w:val="Title2"/>
      </w:pPr>
      <w:r>
        <w:t>Table of Figures</w:t>
      </w:r>
    </w:p>
    <w:p w14:paraId="322700B9" w14:textId="77777777" w:rsidR="00530F00" w:rsidRDefault="00530F00" w:rsidP="00302507">
      <w:pPr>
        <w:pStyle w:val="BodyText"/>
      </w:pPr>
    </w:p>
    <w:p w14:paraId="0BF9C614" w14:textId="04AA9623" w:rsidR="00E62DCE" w:rsidRDefault="00530F00">
      <w:pPr>
        <w:pStyle w:val="TableofFigures"/>
        <w:tabs>
          <w:tab w:val="right" w:leader="dot" w:pos="9350"/>
        </w:tabs>
        <w:rPr>
          <w:rFonts w:asciiTheme="minorHAnsi" w:eastAsiaTheme="minorEastAsia" w:hAnsiTheme="minorHAnsi" w:cstheme="minorBidi"/>
          <w:i w:val="0"/>
          <w:iCs w:val="0"/>
          <w:noProof/>
          <w:sz w:val="22"/>
          <w:szCs w:val="22"/>
          <w:lang w:eastAsia="en-US"/>
        </w:rPr>
      </w:pPr>
      <w:r>
        <w:fldChar w:fldCharType="begin"/>
      </w:r>
      <w:r>
        <w:instrText xml:space="preserve"> TOC \h \z \c "Figure" </w:instrText>
      </w:r>
      <w:r>
        <w:fldChar w:fldCharType="separate"/>
      </w:r>
      <w:hyperlink w:anchor="_Toc513019595" w:history="1">
        <w:r w:rsidR="00E62DCE" w:rsidRPr="000B6D57">
          <w:rPr>
            <w:rStyle w:val="Hyperlink"/>
            <w:noProof/>
          </w:rPr>
          <w:t>Figure 1 - Interim Solution</w:t>
        </w:r>
        <w:r w:rsidR="00E62DCE">
          <w:rPr>
            <w:noProof/>
            <w:webHidden/>
          </w:rPr>
          <w:tab/>
        </w:r>
        <w:r w:rsidR="00E62DCE">
          <w:rPr>
            <w:noProof/>
            <w:webHidden/>
          </w:rPr>
          <w:fldChar w:fldCharType="begin"/>
        </w:r>
        <w:r w:rsidR="00E62DCE">
          <w:rPr>
            <w:noProof/>
            <w:webHidden/>
          </w:rPr>
          <w:instrText xml:space="preserve"> PAGEREF _Toc513019595 \h </w:instrText>
        </w:r>
        <w:r w:rsidR="00E62DCE">
          <w:rPr>
            <w:noProof/>
            <w:webHidden/>
          </w:rPr>
        </w:r>
        <w:r w:rsidR="00E62DCE">
          <w:rPr>
            <w:noProof/>
            <w:webHidden/>
          </w:rPr>
          <w:fldChar w:fldCharType="separate"/>
        </w:r>
        <w:r w:rsidR="00E62DCE">
          <w:rPr>
            <w:noProof/>
            <w:webHidden/>
          </w:rPr>
          <w:t>3</w:t>
        </w:r>
        <w:r w:rsidR="00E62DCE">
          <w:rPr>
            <w:noProof/>
            <w:webHidden/>
          </w:rPr>
          <w:fldChar w:fldCharType="end"/>
        </w:r>
      </w:hyperlink>
    </w:p>
    <w:p w14:paraId="0830AA43" w14:textId="10629CF7" w:rsidR="00E62DCE" w:rsidRDefault="004C608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13019596" w:history="1">
        <w:r w:rsidR="00E62DCE" w:rsidRPr="000B6D57">
          <w:rPr>
            <w:rStyle w:val="Hyperlink"/>
            <w:noProof/>
          </w:rPr>
          <w:t>Figure 2 - To Be Solution</w:t>
        </w:r>
        <w:r w:rsidR="00E62DCE">
          <w:rPr>
            <w:noProof/>
            <w:webHidden/>
          </w:rPr>
          <w:tab/>
        </w:r>
        <w:r w:rsidR="00E62DCE">
          <w:rPr>
            <w:noProof/>
            <w:webHidden/>
          </w:rPr>
          <w:fldChar w:fldCharType="begin"/>
        </w:r>
        <w:r w:rsidR="00E62DCE">
          <w:rPr>
            <w:noProof/>
            <w:webHidden/>
          </w:rPr>
          <w:instrText xml:space="preserve"> PAGEREF _Toc513019596 \h </w:instrText>
        </w:r>
        <w:r w:rsidR="00E62DCE">
          <w:rPr>
            <w:noProof/>
            <w:webHidden/>
          </w:rPr>
        </w:r>
        <w:r w:rsidR="00E62DCE">
          <w:rPr>
            <w:noProof/>
            <w:webHidden/>
          </w:rPr>
          <w:fldChar w:fldCharType="separate"/>
        </w:r>
        <w:r w:rsidR="00E62DCE">
          <w:rPr>
            <w:noProof/>
            <w:webHidden/>
          </w:rPr>
          <w:t>4</w:t>
        </w:r>
        <w:r w:rsidR="00E62DCE">
          <w:rPr>
            <w:noProof/>
            <w:webHidden/>
          </w:rPr>
          <w:fldChar w:fldCharType="end"/>
        </w:r>
      </w:hyperlink>
    </w:p>
    <w:p w14:paraId="4E007A45" w14:textId="70A01E9E" w:rsidR="00E62DCE" w:rsidRDefault="004C608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13019597" w:history="1">
        <w:r w:rsidR="00E62DCE" w:rsidRPr="000B6D57">
          <w:rPr>
            <w:rStyle w:val="Hyperlink"/>
            <w:noProof/>
          </w:rPr>
          <w:t>Figure 3 - Connectivity</w:t>
        </w:r>
        <w:r w:rsidR="00E62DCE">
          <w:rPr>
            <w:noProof/>
            <w:webHidden/>
          </w:rPr>
          <w:tab/>
        </w:r>
        <w:r w:rsidR="00E62DCE">
          <w:rPr>
            <w:noProof/>
            <w:webHidden/>
          </w:rPr>
          <w:fldChar w:fldCharType="begin"/>
        </w:r>
        <w:r w:rsidR="00E62DCE">
          <w:rPr>
            <w:noProof/>
            <w:webHidden/>
          </w:rPr>
          <w:instrText xml:space="preserve"> PAGEREF _Toc513019597 \h </w:instrText>
        </w:r>
        <w:r w:rsidR="00E62DCE">
          <w:rPr>
            <w:noProof/>
            <w:webHidden/>
          </w:rPr>
        </w:r>
        <w:r w:rsidR="00E62DCE">
          <w:rPr>
            <w:noProof/>
            <w:webHidden/>
          </w:rPr>
          <w:fldChar w:fldCharType="separate"/>
        </w:r>
        <w:r w:rsidR="00E62DCE">
          <w:rPr>
            <w:noProof/>
            <w:webHidden/>
          </w:rPr>
          <w:t>5</w:t>
        </w:r>
        <w:r w:rsidR="00E62DCE">
          <w:rPr>
            <w:noProof/>
            <w:webHidden/>
          </w:rPr>
          <w:fldChar w:fldCharType="end"/>
        </w:r>
      </w:hyperlink>
    </w:p>
    <w:p w14:paraId="035F902C" w14:textId="6C129AFE" w:rsidR="00E62DCE" w:rsidRDefault="004C608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13019598" w:history="1">
        <w:r w:rsidR="00E62DCE" w:rsidRPr="000B6D57">
          <w:rPr>
            <w:rStyle w:val="Hyperlink"/>
            <w:noProof/>
          </w:rPr>
          <w:t>Figure 4 - FHIR Bundle</w:t>
        </w:r>
        <w:r w:rsidR="00E62DCE">
          <w:rPr>
            <w:noProof/>
            <w:webHidden/>
          </w:rPr>
          <w:tab/>
        </w:r>
        <w:r w:rsidR="00E62DCE">
          <w:rPr>
            <w:noProof/>
            <w:webHidden/>
          </w:rPr>
          <w:fldChar w:fldCharType="begin"/>
        </w:r>
        <w:r w:rsidR="00E62DCE">
          <w:rPr>
            <w:noProof/>
            <w:webHidden/>
          </w:rPr>
          <w:instrText xml:space="preserve"> PAGEREF _Toc513019598 \h </w:instrText>
        </w:r>
        <w:r w:rsidR="00E62DCE">
          <w:rPr>
            <w:noProof/>
            <w:webHidden/>
          </w:rPr>
        </w:r>
        <w:r w:rsidR="00E62DCE">
          <w:rPr>
            <w:noProof/>
            <w:webHidden/>
          </w:rPr>
          <w:fldChar w:fldCharType="separate"/>
        </w:r>
        <w:r w:rsidR="00E62DCE">
          <w:rPr>
            <w:noProof/>
            <w:webHidden/>
          </w:rPr>
          <w:t>8</w:t>
        </w:r>
        <w:r w:rsidR="00E62DCE">
          <w:rPr>
            <w:noProof/>
            <w:webHidden/>
          </w:rPr>
          <w:fldChar w:fldCharType="end"/>
        </w:r>
      </w:hyperlink>
    </w:p>
    <w:p w14:paraId="042A9911" w14:textId="42972B2F" w:rsidR="00E62DCE" w:rsidRDefault="004C6088">
      <w:pPr>
        <w:pStyle w:val="TableofFigures"/>
        <w:tabs>
          <w:tab w:val="right" w:leader="dot" w:pos="9350"/>
        </w:tabs>
        <w:rPr>
          <w:rFonts w:asciiTheme="minorHAnsi" w:eastAsiaTheme="minorEastAsia" w:hAnsiTheme="minorHAnsi" w:cstheme="minorBidi"/>
          <w:i w:val="0"/>
          <w:iCs w:val="0"/>
          <w:noProof/>
          <w:sz w:val="22"/>
          <w:szCs w:val="22"/>
          <w:lang w:eastAsia="en-US"/>
        </w:rPr>
      </w:pPr>
      <w:hyperlink w:anchor="_Toc513019599" w:history="1">
        <w:r w:rsidR="00E62DCE" w:rsidRPr="000B6D57">
          <w:rPr>
            <w:rStyle w:val="Hyperlink"/>
            <w:noProof/>
          </w:rPr>
          <w:t>Figure 5 - FHIR Bundle JSON</w:t>
        </w:r>
        <w:r w:rsidR="00E62DCE">
          <w:rPr>
            <w:noProof/>
            <w:webHidden/>
          </w:rPr>
          <w:tab/>
        </w:r>
        <w:r w:rsidR="00E62DCE">
          <w:rPr>
            <w:noProof/>
            <w:webHidden/>
          </w:rPr>
          <w:fldChar w:fldCharType="begin"/>
        </w:r>
        <w:r w:rsidR="00E62DCE">
          <w:rPr>
            <w:noProof/>
            <w:webHidden/>
          </w:rPr>
          <w:instrText xml:space="preserve"> PAGEREF _Toc513019599 \h </w:instrText>
        </w:r>
        <w:r w:rsidR="00E62DCE">
          <w:rPr>
            <w:noProof/>
            <w:webHidden/>
          </w:rPr>
        </w:r>
        <w:r w:rsidR="00E62DCE">
          <w:rPr>
            <w:noProof/>
            <w:webHidden/>
          </w:rPr>
          <w:fldChar w:fldCharType="separate"/>
        </w:r>
        <w:r w:rsidR="00E62DCE">
          <w:rPr>
            <w:noProof/>
            <w:webHidden/>
          </w:rPr>
          <w:t>9</w:t>
        </w:r>
        <w:r w:rsidR="00E62DCE">
          <w:rPr>
            <w:noProof/>
            <w:webHidden/>
          </w:rPr>
          <w:fldChar w:fldCharType="end"/>
        </w:r>
      </w:hyperlink>
    </w:p>
    <w:p w14:paraId="054FEED0" w14:textId="1A13FDBC" w:rsidR="00111074" w:rsidRDefault="00530F00"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Pr="00C53DD3" w:rsidRDefault="00D952B0" w:rsidP="003D5238">
      <w:pPr>
        <w:pStyle w:val="Heading1"/>
        <w:numPr>
          <w:ilvl w:val="0"/>
          <w:numId w:val="8"/>
        </w:numPr>
      </w:pPr>
      <w:bookmarkStart w:id="14" w:name="_Toc146698395"/>
      <w:bookmarkStart w:id="15" w:name="_Toc216071604"/>
      <w:bookmarkStart w:id="16" w:name="_Toc263270951"/>
      <w:bookmarkStart w:id="17" w:name="_Toc263271230"/>
      <w:bookmarkStart w:id="18" w:name="_Toc377477590"/>
      <w:bookmarkStart w:id="19" w:name="_Toc513019544"/>
      <w:bookmarkEnd w:id="0"/>
      <w:bookmarkEnd w:id="14"/>
      <w:r w:rsidRPr="00C53DD3">
        <w:lastRenderedPageBreak/>
        <w:t>Introduction</w:t>
      </w:r>
      <w:bookmarkEnd w:id="15"/>
      <w:bookmarkEnd w:id="16"/>
      <w:bookmarkEnd w:id="17"/>
      <w:bookmarkEnd w:id="18"/>
      <w:bookmarkEnd w:id="19"/>
    </w:p>
    <w:p w14:paraId="054FEED2" w14:textId="3D4B8F81" w:rsidR="00FD58AE" w:rsidRPr="00C53DD3" w:rsidRDefault="00117745" w:rsidP="00FD58AE">
      <w:pPr>
        <w:pStyle w:val="BodyText"/>
        <w:rPr>
          <w:rFonts w:ascii="Verdana" w:hAnsi="Verdana"/>
          <w:sz w:val="24"/>
          <w:szCs w:val="24"/>
        </w:rPr>
      </w:pPr>
      <w:r w:rsidRPr="00C53DD3">
        <w:rPr>
          <w:rFonts w:ascii="Verdana" w:hAnsi="Verdana"/>
          <w:sz w:val="24"/>
          <w:szCs w:val="24"/>
        </w:rPr>
        <w:t xml:space="preserve">This document describes the interface between </w:t>
      </w:r>
      <w:r w:rsidR="006A2DDB">
        <w:rPr>
          <w:rFonts w:ascii="Verdana" w:hAnsi="Verdana"/>
          <w:sz w:val="24"/>
          <w:szCs w:val="24"/>
        </w:rPr>
        <w:t>the</w:t>
      </w:r>
      <w:r w:rsidRPr="00C53DD3">
        <w:rPr>
          <w:rFonts w:ascii="Verdana" w:hAnsi="Verdana"/>
          <w:sz w:val="24"/>
          <w:szCs w:val="24"/>
        </w:rPr>
        <w:t xml:space="preserve"> </w:t>
      </w:r>
      <w:r w:rsidR="00CE0452" w:rsidRPr="00C53DD3">
        <w:rPr>
          <w:rFonts w:ascii="Verdana" w:hAnsi="Verdana"/>
          <w:sz w:val="24"/>
          <w:szCs w:val="24"/>
        </w:rPr>
        <w:t xml:space="preserve">MCCF EDI TAS </w:t>
      </w:r>
      <w:r w:rsidR="003F3435">
        <w:rPr>
          <w:rFonts w:ascii="Verdana" w:hAnsi="Verdana"/>
          <w:sz w:val="24"/>
          <w:szCs w:val="24"/>
        </w:rPr>
        <w:t>eBilling</w:t>
      </w:r>
      <w:r w:rsidR="008119FB" w:rsidRPr="00C53DD3">
        <w:rPr>
          <w:rFonts w:ascii="Verdana" w:hAnsi="Verdana"/>
          <w:sz w:val="24"/>
          <w:szCs w:val="24"/>
        </w:rPr>
        <w:t xml:space="preserve"> </w:t>
      </w:r>
      <w:r w:rsidR="00CE0452" w:rsidRPr="00C53DD3">
        <w:rPr>
          <w:rFonts w:ascii="Verdana" w:hAnsi="Verdana"/>
          <w:sz w:val="24"/>
          <w:szCs w:val="24"/>
        </w:rPr>
        <w:t xml:space="preserve">application </w:t>
      </w:r>
      <w:r w:rsidRPr="00C53DD3">
        <w:rPr>
          <w:rFonts w:ascii="Verdana" w:hAnsi="Verdana"/>
          <w:sz w:val="24"/>
          <w:szCs w:val="24"/>
        </w:rPr>
        <w:t>and the VA Financial Services Center in Austin, TX</w:t>
      </w:r>
      <w:bookmarkStart w:id="20" w:name="_Toc216071605"/>
      <w:r w:rsidR="00EB3D36" w:rsidRPr="00C53DD3">
        <w:rPr>
          <w:rFonts w:ascii="Verdana" w:hAnsi="Verdana"/>
          <w:sz w:val="24"/>
          <w:szCs w:val="24"/>
        </w:rPr>
        <w:t xml:space="preserve"> </w:t>
      </w:r>
      <w:r w:rsidR="004E2A9D" w:rsidRPr="00C53DD3">
        <w:rPr>
          <w:rFonts w:ascii="Verdana" w:hAnsi="Verdana"/>
          <w:sz w:val="24"/>
          <w:szCs w:val="24"/>
        </w:rPr>
        <w:t xml:space="preserve">(FSC) </w:t>
      </w:r>
      <w:r w:rsidR="00EB3D36" w:rsidRPr="00C53DD3">
        <w:rPr>
          <w:rFonts w:ascii="Verdana" w:hAnsi="Verdana"/>
          <w:sz w:val="24"/>
          <w:szCs w:val="24"/>
        </w:rPr>
        <w:t xml:space="preserve">for </w:t>
      </w:r>
      <w:r w:rsidR="006E48F9" w:rsidRPr="006E48F9">
        <w:rPr>
          <w:rFonts w:ascii="Verdana" w:hAnsi="Verdana"/>
          <w:sz w:val="24"/>
          <w:szCs w:val="24"/>
        </w:rPr>
        <w:t xml:space="preserve">ASC X12N/005010 835 </w:t>
      </w:r>
      <w:r w:rsidR="003F3435">
        <w:rPr>
          <w:rFonts w:ascii="Verdana" w:hAnsi="Verdana"/>
          <w:sz w:val="24"/>
          <w:szCs w:val="24"/>
        </w:rPr>
        <w:t xml:space="preserve">MRA messages. </w:t>
      </w:r>
    </w:p>
    <w:p w14:paraId="054FEED3" w14:textId="77777777" w:rsidR="00D952B0" w:rsidRPr="00C53DD3" w:rsidRDefault="00D952B0" w:rsidP="00C53DD3">
      <w:pPr>
        <w:pStyle w:val="Heading2"/>
      </w:pPr>
      <w:bookmarkStart w:id="21" w:name="_Toc263270952"/>
      <w:bookmarkStart w:id="22" w:name="_Toc263271231"/>
      <w:bookmarkStart w:id="23" w:name="_Toc377477591"/>
      <w:bookmarkStart w:id="24" w:name="_Toc513019545"/>
      <w:r w:rsidRPr="00C53DD3">
        <w:t>Purpose</w:t>
      </w:r>
      <w:bookmarkEnd w:id="20"/>
      <w:bookmarkEnd w:id="21"/>
      <w:bookmarkEnd w:id="22"/>
      <w:bookmarkEnd w:id="23"/>
      <w:bookmarkEnd w:id="24"/>
    </w:p>
    <w:p w14:paraId="39E0EC28" w14:textId="5BEA5769" w:rsidR="00790697" w:rsidRPr="00C53DD3" w:rsidRDefault="00C17200" w:rsidP="00C17200">
      <w:pPr>
        <w:pStyle w:val="BodyText"/>
        <w:rPr>
          <w:rFonts w:ascii="Verdana" w:hAnsi="Verdana"/>
          <w:sz w:val="24"/>
          <w:szCs w:val="24"/>
        </w:rPr>
      </w:pPr>
      <w:bookmarkStart w:id="25" w:name="_Toc216071606"/>
      <w:bookmarkStart w:id="26" w:name="_Toc263270953"/>
      <w:bookmarkStart w:id="27" w:name="_Toc263271232"/>
      <w:bookmarkStart w:id="28" w:name="_Toc377477592"/>
      <w:r w:rsidRPr="00C53DD3">
        <w:rPr>
          <w:rFonts w:ascii="Verdana" w:hAnsi="Verdana"/>
          <w:sz w:val="24"/>
          <w:szCs w:val="24"/>
        </w:rPr>
        <w:t xml:space="preserve">The purpose of this Interface Control Document (ICD) is to define the message structure and protocols which govern the interchange of data between </w:t>
      </w:r>
      <w:r w:rsidR="0041182B">
        <w:rPr>
          <w:rFonts w:ascii="Verdana" w:hAnsi="Verdana"/>
          <w:sz w:val="24"/>
          <w:szCs w:val="24"/>
        </w:rPr>
        <w:t xml:space="preserve">the FSC and </w:t>
      </w:r>
      <w:r w:rsidR="003F3435">
        <w:rPr>
          <w:rFonts w:ascii="Verdana" w:hAnsi="Verdana"/>
          <w:sz w:val="24"/>
          <w:szCs w:val="24"/>
        </w:rPr>
        <w:t>eBilling</w:t>
      </w:r>
      <w:r w:rsidR="008119FB" w:rsidRPr="00C53DD3">
        <w:rPr>
          <w:rFonts w:ascii="Verdana" w:hAnsi="Verdana"/>
          <w:sz w:val="24"/>
          <w:szCs w:val="24"/>
        </w:rPr>
        <w:t xml:space="preserve"> </w:t>
      </w:r>
      <w:r w:rsidRPr="00C53DD3">
        <w:rPr>
          <w:rFonts w:ascii="Verdana" w:hAnsi="Verdana"/>
          <w:sz w:val="24"/>
          <w:szCs w:val="24"/>
        </w:rPr>
        <w:t xml:space="preserve">within MCCF EDI TAS related to the electronic processing of </w:t>
      </w:r>
      <w:r w:rsidR="006E48F9" w:rsidRPr="006E48F9">
        <w:rPr>
          <w:rFonts w:ascii="Verdana" w:hAnsi="Verdana"/>
          <w:sz w:val="24"/>
          <w:szCs w:val="24"/>
        </w:rPr>
        <w:t xml:space="preserve">ASC X12N/005010 835 </w:t>
      </w:r>
      <w:r w:rsidR="003F3435">
        <w:rPr>
          <w:rFonts w:ascii="Verdana" w:hAnsi="Verdana"/>
          <w:sz w:val="24"/>
          <w:szCs w:val="24"/>
        </w:rPr>
        <w:t>MRA messages.</w:t>
      </w:r>
    </w:p>
    <w:p w14:paraId="2764A1E0" w14:textId="1686945B" w:rsidR="00790697" w:rsidRPr="008C4CF5" w:rsidRDefault="00C17200" w:rsidP="008D609F">
      <w:pPr>
        <w:pStyle w:val="BodyText"/>
        <w:rPr>
          <w:sz w:val="24"/>
          <w:szCs w:val="24"/>
        </w:rPr>
      </w:pPr>
      <w:r w:rsidRPr="008C4CF5">
        <w:rPr>
          <w:sz w:val="24"/>
          <w:szCs w:val="24"/>
        </w:rPr>
        <w:t xml:space="preserve"> </w:t>
      </w:r>
    </w:p>
    <w:p w14:paraId="054FEED5" w14:textId="2029CBC8" w:rsidR="00D952B0" w:rsidRPr="00C53DD3" w:rsidRDefault="00D952B0" w:rsidP="00C53DD3">
      <w:pPr>
        <w:pStyle w:val="Heading2"/>
      </w:pPr>
      <w:bookmarkStart w:id="29" w:name="_Toc507081177"/>
      <w:bookmarkStart w:id="30" w:name="_Toc507676420"/>
      <w:bookmarkStart w:id="31" w:name="_Toc513019546"/>
      <w:bookmarkEnd w:id="29"/>
      <w:bookmarkEnd w:id="30"/>
      <w:r w:rsidRPr="00C53DD3">
        <w:t>Scope</w:t>
      </w:r>
      <w:bookmarkEnd w:id="25"/>
      <w:bookmarkEnd w:id="26"/>
      <w:bookmarkEnd w:id="27"/>
      <w:bookmarkEnd w:id="28"/>
      <w:bookmarkEnd w:id="31"/>
    </w:p>
    <w:p w14:paraId="4936D540" w14:textId="00D72AE6" w:rsidR="00C17200" w:rsidRPr="00C53DD3" w:rsidRDefault="00C17200" w:rsidP="00C17200">
      <w:pPr>
        <w:pStyle w:val="BodyText"/>
        <w:rPr>
          <w:rFonts w:ascii="Verdana" w:hAnsi="Verdana"/>
          <w:sz w:val="24"/>
          <w:szCs w:val="24"/>
        </w:rPr>
      </w:pPr>
      <w:r w:rsidRPr="00C53DD3">
        <w:rPr>
          <w:rFonts w:ascii="Verdana" w:hAnsi="Verdana"/>
          <w:sz w:val="24"/>
          <w:szCs w:val="24"/>
        </w:rPr>
        <w:t xml:space="preserve">This </w:t>
      </w:r>
      <w:r w:rsidR="00790697" w:rsidRPr="00C53DD3">
        <w:rPr>
          <w:rFonts w:ascii="Verdana" w:hAnsi="Verdana"/>
          <w:sz w:val="24"/>
          <w:szCs w:val="24"/>
        </w:rPr>
        <w:t>ICD</w:t>
      </w:r>
      <w:r w:rsidRPr="00C53DD3">
        <w:rPr>
          <w:rFonts w:ascii="Verdana" w:hAnsi="Verdana"/>
          <w:sz w:val="24"/>
          <w:szCs w:val="24"/>
        </w:rPr>
        <w:t xml:space="preserve"> specifies the interface between </w:t>
      </w:r>
      <w:r w:rsidR="0041182B">
        <w:rPr>
          <w:rFonts w:ascii="Verdana" w:hAnsi="Verdana"/>
          <w:sz w:val="24"/>
          <w:szCs w:val="24"/>
        </w:rPr>
        <w:t xml:space="preserve">FSC and </w:t>
      </w:r>
      <w:r w:rsidR="00CE0452" w:rsidRPr="00C53DD3">
        <w:rPr>
          <w:rFonts w:ascii="Verdana" w:hAnsi="Verdana"/>
          <w:sz w:val="24"/>
          <w:szCs w:val="24"/>
        </w:rPr>
        <w:t xml:space="preserve">MCCF EDI TAS </w:t>
      </w:r>
      <w:r w:rsidR="003F3435">
        <w:rPr>
          <w:rFonts w:ascii="Verdana" w:hAnsi="Verdana"/>
          <w:sz w:val="24"/>
          <w:szCs w:val="24"/>
        </w:rPr>
        <w:t>eBilling</w:t>
      </w:r>
      <w:r w:rsidRPr="00C53DD3">
        <w:rPr>
          <w:rFonts w:ascii="Verdana" w:hAnsi="Verdana"/>
          <w:sz w:val="24"/>
          <w:szCs w:val="24"/>
        </w:rPr>
        <w:t>. This document provides details on the functional, performance, operational</w:t>
      </w:r>
      <w:r w:rsidR="0041182B">
        <w:rPr>
          <w:rFonts w:ascii="Verdana" w:hAnsi="Verdana"/>
          <w:sz w:val="24"/>
          <w:szCs w:val="24"/>
        </w:rPr>
        <w:t>,</w:t>
      </w:r>
      <w:r w:rsidRPr="00C53DD3">
        <w:rPr>
          <w:rFonts w:ascii="Verdana" w:hAnsi="Verdana"/>
          <w:sz w:val="24"/>
          <w:szCs w:val="24"/>
        </w:rPr>
        <w:t xml:space="preserve"> and design requirements for the interface. This document defines the layouts for the data that the FSC </w:t>
      </w:r>
      <w:r w:rsidR="008119FB" w:rsidRPr="00C53DD3">
        <w:rPr>
          <w:rFonts w:ascii="Verdana" w:hAnsi="Verdana"/>
          <w:sz w:val="24"/>
          <w:szCs w:val="24"/>
        </w:rPr>
        <w:t>sends to</w:t>
      </w:r>
      <w:r w:rsidRPr="00C53DD3">
        <w:rPr>
          <w:rFonts w:ascii="Verdana" w:hAnsi="Verdana"/>
          <w:sz w:val="24"/>
          <w:szCs w:val="24"/>
        </w:rPr>
        <w:t xml:space="preserve"> </w:t>
      </w:r>
      <w:r w:rsidR="00446705" w:rsidRPr="00C53DD3">
        <w:rPr>
          <w:rFonts w:ascii="Verdana" w:hAnsi="Verdana"/>
          <w:sz w:val="24"/>
          <w:szCs w:val="24"/>
        </w:rPr>
        <w:t xml:space="preserve">MCCF EDI TAS </w:t>
      </w:r>
      <w:r w:rsidR="003F3435">
        <w:rPr>
          <w:rFonts w:ascii="Verdana" w:hAnsi="Verdana"/>
          <w:sz w:val="24"/>
          <w:szCs w:val="24"/>
        </w:rPr>
        <w:t>eBilling</w:t>
      </w:r>
      <w:r w:rsidRPr="00C53DD3">
        <w:rPr>
          <w:rFonts w:ascii="Verdana" w:hAnsi="Verdana"/>
          <w:sz w:val="24"/>
          <w:szCs w:val="24"/>
        </w:rPr>
        <w:t>.</w:t>
      </w:r>
      <w:r w:rsidR="00017B73">
        <w:rPr>
          <w:rFonts w:ascii="Verdana" w:hAnsi="Verdana"/>
          <w:sz w:val="24"/>
          <w:szCs w:val="24"/>
        </w:rPr>
        <w:t xml:space="preserve"> </w:t>
      </w:r>
      <w:r w:rsidRPr="00C53DD3">
        <w:rPr>
          <w:rFonts w:ascii="Verdana" w:hAnsi="Verdana"/>
          <w:sz w:val="24"/>
          <w:szCs w:val="24"/>
        </w:rPr>
        <w:t>This document is intended for all parties requiring such information, including business stakeholders, end-users, software developers, system designers, testers</w:t>
      </w:r>
      <w:r w:rsidR="0041182B">
        <w:rPr>
          <w:rFonts w:ascii="Verdana" w:hAnsi="Verdana"/>
          <w:sz w:val="24"/>
          <w:szCs w:val="24"/>
        </w:rPr>
        <w:t>,</w:t>
      </w:r>
      <w:r w:rsidRPr="00C53DD3">
        <w:rPr>
          <w:rFonts w:ascii="Verdana" w:hAnsi="Verdana"/>
          <w:sz w:val="24"/>
          <w:szCs w:val="24"/>
        </w:rPr>
        <w:t xml:space="preserve"> and anyone else responsible for implementing this interface.</w:t>
      </w:r>
    </w:p>
    <w:p w14:paraId="53B70E31" w14:textId="77777777" w:rsidR="00C17200" w:rsidRPr="008C4CF5" w:rsidRDefault="00C17200" w:rsidP="00C17200">
      <w:pPr>
        <w:pStyle w:val="BodyText"/>
        <w:rPr>
          <w:sz w:val="24"/>
          <w:szCs w:val="24"/>
          <w:lang w:eastAsia="en-US"/>
        </w:rPr>
      </w:pPr>
    </w:p>
    <w:p w14:paraId="3073203C" w14:textId="7FF560F3" w:rsidR="006A2DDB" w:rsidRPr="006A2DDB" w:rsidRDefault="00D952B0" w:rsidP="006A2DDB">
      <w:pPr>
        <w:pStyle w:val="Heading2"/>
      </w:pPr>
      <w:bookmarkStart w:id="32" w:name="_Toc216071607"/>
      <w:bookmarkStart w:id="33" w:name="_Toc263270954"/>
      <w:bookmarkStart w:id="34" w:name="_Toc263271233"/>
      <w:bookmarkStart w:id="35" w:name="_Toc377477593"/>
      <w:bookmarkStart w:id="36" w:name="_Toc513019547"/>
      <w:r w:rsidRPr="00C53DD3">
        <w:t>System Identification</w:t>
      </w:r>
      <w:bookmarkEnd w:id="32"/>
      <w:bookmarkEnd w:id="33"/>
      <w:bookmarkEnd w:id="34"/>
      <w:bookmarkEnd w:id="35"/>
      <w:bookmarkEnd w:id="36"/>
    </w:p>
    <w:p w14:paraId="1BAF597D" w14:textId="4A4E9B64" w:rsidR="00E67E51" w:rsidRDefault="006A2DDB" w:rsidP="00E67E51">
      <w:pPr>
        <w:pStyle w:val="BodyText"/>
        <w:rPr>
          <w:rFonts w:ascii="Verdana" w:hAnsi="Verdana"/>
          <w:sz w:val="24"/>
          <w:szCs w:val="24"/>
        </w:rPr>
      </w:pPr>
      <w:r w:rsidRPr="0094736F">
        <w:rPr>
          <w:rFonts w:ascii="Verdana" w:hAnsi="Verdana"/>
          <w:sz w:val="24"/>
          <w:szCs w:val="24"/>
        </w:rPr>
        <w:t xml:space="preserve">This </w:t>
      </w:r>
      <w:r>
        <w:rPr>
          <w:rFonts w:ascii="Verdana" w:hAnsi="Verdana"/>
          <w:sz w:val="24"/>
          <w:szCs w:val="24"/>
        </w:rPr>
        <w:t>ICD</w:t>
      </w:r>
      <w:r w:rsidRPr="0094736F">
        <w:rPr>
          <w:rFonts w:ascii="Verdana" w:hAnsi="Verdana"/>
          <w:sz w:val="24"/>
          <w:szCs w:val="24"/>
        </w:rPr>
        <w:t xml:space="preserve"> describes a generalized interface between the </w:t>
      </w:r>
      <w:r>
        <w:rPr>
          <w:rFonts w:ascii="Verdana" w:hAnsi="Verdana"/>
          <w:sz w:val="24"/>
          <w:szCs w:val="24"/>
        </w:rPr>
        <w:t xml:space="preserve">MCCDF EDI </w:t>
      </w:r>
      <w:r w:rsidRPr="0094736F">
        <w:rPr>
          <w:rFonts w:ascii="Verdana" w:hAnsi="Verdana"/>
          <w:sz w:val="24"/>
          <w:szCs w:val="24"/>
        </w:rPr>
        <w:t>TAS Platform and the system(s) at the FSC.</w:t>
      </w:r>
    </w:p>
    <w:p w14:paraId="22CC0452" w14:textId="77777777" w:rsidR="008C244B" w:rsidRPr="008C244B" w:rsidRDefault="008C244B" w:rsidP="00E67E51">
      <w:pPr>
        <w:pStyle w:val="BodyText"/>
        <w:rPr>
          <w:rFonts w:ascii="Verdana" w:hAnsi="Verdana"/>
          <w:sz w:val="24"/>
          <w:szCs w:val="24"/>
        </w:rPr>
      </w:pPr>
    </w:p>
    <w:p w14:paraId="45A0CD41" w14:textId="54E9390D" w:rsidR="006A2DDB" w:rsidRPr="008C244B" w:rsidRDefault="00EF5B1C" w:rsidP="00294264">
      <w:pPr>
        <w:pStyle w:val="Heading3"/>
      </w:pPr>
      <w:bookmarkStart w:id="37" w:name="_Toc263270955"/>
      <w:bookmarkStart w:id="38" w:name="_Toc263271234"/>
      <w:bookmarkStart w:id="39" w:name="_Toc377477595"/>
      <w:bookmarkStart w:id="40" w:name="_Toc513019548"/>
      <w:r w:rsidRPr="00C53DD3">
        <w:t xml:space="preserve">MCCF EDI TAS </w:t>
      </w:r>
      <w:bookmarkEnd w:id="37"/>
      <w:bookmarkEnd w:id="38"/>
      <w:bookmarkEnd w:id="39"/>
      <w:r w:rsidR="003F3435">
        <w:t>eBilling</w:t>
      </w:r>
      <w:bookmarkEnd w:id="40"/>
    </w:p>
    <w:p w14:paraId="36AC4BB7" w14:textId="6EC527E9" w:rsidR="006A2DDB" w:rsidRDefault="006A2DDB" w:rsidP="006A2DDB">
      <w:pPr>
        <w:pStyle w:val="BodyText"/>
        <w:rPr>
          <w:rFonts w:ascii="Verdana" w:hAnsi="Verdana"/>
          <w:sz w:val="24"/>
          <w:szCs w:val="24"/>
        </w:rPr>
      </w:pPr>
      <w:r w:rsidRPr="0094736F">
        <w:rPr>
          <w:rFonts w:ascii="Verdana" w:hAnsi="Verdana"/>
          <w:sz w:val="24"/>
          <w:szCs w:val="24"/>
        </w:rPr>
        <w:t xml:space="preserve">The </w:t>
      </w:r>
      <w:r>
        <w:rPr>
          <w:rFonts w:ascii="Verdana" w:hAnsi="Verdana"/>
          <w:sz w:val="24"/>
          <w:szCs w:val="24"/>
        </w:rPr>
        <w:t xml:space="preserve">MCCF EDI </w:t>
      </w:r>
      <w:r w:rsidRPr="0094736F">
        <w:rPr>
          <w:rFonts w:ascii="Verdana" w:hAnsi="Verdana"/>
          <w:sz w:val="24"/>
          <w:szCs w:val="24"/>
        </w:rPr>
        <w:t>TAS Platform will modernize and automate the business processes used currently as part of the VA revenue cycle. This includes insurance verification, billing</w:t>
      </w:r>
      <w:r w:rsidR="008C4CF5">
        <w:rPr>
          <w:rFonts w:ascii="Verdana" w:hAnsi="Verdana"/>
          <w:sz w:val="24"/>
          <w:szCs w:val="24"/>
        </w:rPr>
        <w:t xml:space="preserve"> </w:t>
      </w:r>
      <w:r w:rsidRPr="0094736F">
        <w:rPr>
          <w:rFonts w:ascii="Verdana" w:hAnsi="Verdana"/>
          <w:sz w:val="24"/>
          <w:szCs w:val="24"/>
        </w:rPr>
        <w:t xml:space="preserve">and claims processing, payment, and remittance. These processes are tied to other processes that are out of scope, including documenting the care provided, coding treatment and encounters, and sending claims and receiving remittance to and from the </w:t>
      </w:r>
      <w:r w:rsidR="000D2B4E">
        <w:rPr>
          <w:rFonts w:ascii="Verdana" w:hAnsi="Verdana"/>
          <w:sz w:val="24"/>
          <w:szCs w:val="24"/>
        </w:rPr>
        <w:t>Health Care C</w:t>
      </w:r>
      <w:r w:rsidRPr="0094736F">
        <w:rPr>
          <w:rFonts w:ascii="Verdana" w:hAnsi="Verdana"/>
          <w:sz w:val="24"/>
          <w:szCs w:val="24"/>
        </w:rPr>
        <w:t>learing</w:t>
      </w:r>
      <w:r w:rsidR="000D2B4E">
        <w:rPr>
          <w:rFonts w:ascii="Verdana" w:hAnsi="Verdana"/>
          <w:sz w:val="24"/>
          <w:szCs w:val="24"/>
        </w:rPr>
        <w:t xml:space="preserve"> H</w:t>
      </w:r>
      <w:r w:rsidRPr="0094736F">
        <w:rPr>
          <w:rFonts w:ascii="Verdana" w:hAnsi="Verdana"/>
          <w:sz w:val="24"/>
          <w:szCs w:val="24"/>
        </w:rPr>
        <w:t>ouse</w:t>
      </w:r>
      <w:r w:rsidR="000D2B4E">
        <w:rPr>
          <w:rFonts w:ascii="Verdana" w:hAnsi="Verdana"/>
          <w:sz w:val="24"/>
          <w:szCs w:val="24"/>
        </w:rPr>
        <w:t xml:space="preserve"> (HCCH)</w:t>
      </w:r>
      <w:r w:rsidRPr="0094736F">
        <w:rPr>
          <w:rFonts w:ascii="Verdana" w:hAnsi="Verdana"/>
          <w:sz w:val="24"/>
          <w:szCs w:val="24"/>
        </w:rPr>
        <w:t>.</w:t>
      </w:r>
    </w:p>
    <w:p w14:paraId="032FCDB8" w14:textId="047E866C" w:rsidR="006A2DDB" w:rsidRDefault="006A2DDB" w:rsidP="006A2DDB">
      <w:pPr>
        <w:pStyle w:val="BodyText"/>
        <w:rPr>
          <w:rFonts w:ascii="Verdana" w:hAnsi="Verdana"/>
          <w:sz w:val="24"/>
          <w:szCs w:val="24"/>
        </w:rPr>
      </w:pPr>
      <w:r w:rsidRPr="0094736F">
        <w:rPr>
          <w:rFonts w:ascii="Verdana" w:hAnsi="Verdana"/>
          <w:sz w:val="24"/>
          <w:szCs w:val="24"/>
        </w:rPr>
        <w:t xml:space="preserve">This interface supports the electronic </w:t>
      </w:r>
      <w:r w:rsidR="00F70E5F" w:rsidRPr="0094736F">
        <w:rPr>
          <w:rFonts w:ascii="Verdana" w:hAnsi="Verdana"/>
          <w:sz w:val="24"/>
          <w:szCs w:val="24"/>
        </w:rPr>
        <w:t>third-party</w:t>
      </w:r>
      <w:r w:rsidRPr="0094736F">
        <w:rPr>
          <w:rFonts w:ascii="Verdana" w:hAnsi="Verdana"/>
          <w:sz w:val="24"/>
          <w:szCs w:val="24"/>
        </w:rPr>
        <w:t xml:space="preserve"> billing process which involves the electronic transmission </w:t>
      </w:r>
      <w:r w:rsidR="001B016D">
        <w:rPr>
          <w:rFonts w:ascii="Verdana" w:hAnsi="Verdana"/>
          <w:sz w:val="24"/>
          <w:szCs w:val="24"/>
        </w:rPr>
        <w:t xml:space="preserve">of </w:t>
      </w:r>
      <w:r>
        <w:rPr>
          <w:rFonts w:ascii="Verdana" w:hAnsi="Verdana"/>
          <w:sz w:val="24"/>
          <w:szCs w:val="24"/>
        </w:rPr>
        <w:t xml:space="preserve">835 </w:t>
      </w:r>
      <w:r w:rsidR="000D2B4E">
        <w:rPr>
          <w:rFonts w:ascii="Verdana" w:hAnsi="Verdana"/>
          <w:sz w:val="24"/>
          <w:szCs w:val="24"/>
        </w:rPr>
        <w:t xml:space="preserve">MRA </w:t>
      </w:r>
      <w:r>
        <w:rPr>
          <w:rFonts w:ascii="Verdana" w:hAnsi="Verdana"/>
          <w:sz w:val="24"/>
          <w:szCs w:val="24"/>
        </w:rPr>
        <w:t xml:space="preserve">messages </w:t>
      </w:r>
      <w:r w:rsidRPr="00C53DD3">
        <w:rPr>
          <w:rFonts w:ascii="Verdana" w:hAnsi="Verdana"/>
          <w:sz w:val="24"/>
          <w:szCs w:val="24"/>
        </w:rPr>
        <w:t xml:space="preserve">between FSC and MCCF EDI TAS </w:t>
      </w:r>
      <w:r w:rsidR="003F3435">
        <w:rPr>
          <w:rFonts w:ascii="Verdana" w:hAnsi="Verdana"/>
          <w:sz w:val="24"/>
          <w:szCs w:val="24"/>
        </w:rPr>
        <w:t>eBilling</w:t>
      </w:r>
      <w:r w:rsidRPr="00C53DD3">
        <w:rPr>
          <w:rFonts w:ascii="Verdana" w:hAnsi="Verdana"/>
          <w:sz w:val="24"/>
          <w:szCs w:val="24"/>
        </w:rPr>
        <w:t>.</w:t>
      </w:r>
    </w:p>
    <w:p w14:paraId="3B1E3768" w14:textId="77777777" w:rsidR="009B66C1" w:rsidRPr="006A2DDB" w:rsidRDefault="009B66C1" w:rsidP="006A2DDB">
      <w:pPr>
        <w:pStyle w:val="BodyText"/>
        <w:rPr>
          <w:rFonts w:ascii="Verdana" w:hAnsi="Verdana"/>
          <w:sz w:val="24"/>
          <w:szCs w:val="24"/>
        </w:rPr>
      </w:pPr>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12377B53" w:rsidR="00D952B0" w:rsidRPr="00C53DD3" w:rsidRDefault="00D952B0" w:rsidP="003A5F4A">
            <w:pPr>
              <w:pStyle w:val="TableHeading"/>
              <w:keepNext/>
              <w:tabs>
                <w:tab w:val="center" w:pos="4680"/>
                <w:tab w:val="right" w:pos="9360"/>
              </w:tabs>
              <w:rPr>
                <w:szCs w:val="20"/>
              </w:rPr>
            </w:pPr>
            <w:r w:rsidRPr="00C53DD3">
              <w:rPr>
                <w:szCs w:val="20"/>
              </w:rPr>
              <w:lastRenderedPageBreak/>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C53DD3" w:rsidRDefault="00D952B0" w:rsidP="00827B22">
            <w:pPr>
              <w:pStyle w:val="TableText"/>
              <w:tabs>
                <w:tab w:val="center" w:pos="4680"/>
                <w:tab w:val="right" w:pos="9360"/>
              </w:tabs>
              <w:rPr>
                <w:sz w:val="20"/>
              </w:rPr>
            </w:pPr>
            <w:r w:rsidRPr="00C53DD3">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0F201516"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C53DD3" w:rsidRDefault="00D952B0" w:rsidP="00827B22">
            <w:pPr>
              <w:pStyle w:val="TableText"/>
              <w:tabs>
                <w:tab w:val="center" w:pos="4680"/>
                <w:tab w:val="right" w:pos="9360"/>
              </w:tabs>
              <w:rPr>
                <w:sz w:val="20"/>
              </w:rPr>
            </w:pPr>
            <w:r w:rsidRPr="00C53DD3">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11AE01FB"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C53DD3" w:rsidRDefault="00D952B0" w:rsidP="00827B22">
            <w:pPr>
              <w:pStyle w:val="TableText"/>
              <w:tabs>
                <w:tab w:val="center" w:pos="4680"/>
                <w:tab w:val="right" w:pos="9360"/>
              </w:tabs>
              <w:rPr>
                <w:sz w:val="20"/>
              </w:rPr>
            </w:pPr>
            <w:r w:rsidRPr="00C53DD3">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4F60F552"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C53DD3" w:rsidRDefault="00D952B0" w:rsidP="00827B22">
            <w:pPr>
              <w:pStyle w:val="TableText"/>
              <w:tabs>
                <w:tab w:val="center" w:pos="4680"/>
                <w:tab w:val="right" w:pos="9360"/>
              </w:tabs>
              <w:rPr>
                <w:sz w:val="20"/>
              </w:rPr>
            </w:pPr>
            <w:r w:rsidRPr="00C53DD3">
              <w:rPr>
                <w:sz w:val="20"/>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6B1EB00A" w:rsidR="00D952B0" w:rsidRPr="006B3A72" w:rsidRDefault="003A5F4A" w:rsidP="000A7B20">
            <w:pPr>
              <w:pStyle w:val="TableText"/>
            </w:pPr>
            <w:r>
              <w:rPr>
                <w:szCs w:val="16"/>
              </w:rP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3B93FC51" w:rsidR="00D952B0" w:rsidRPr="006B3A72" w:rsidRDefault="003A5F4A" w:rsidP="000A7B20">
            <w:pPr>
              <w:pStyle w:val="TableText"/>
            </w:pPr>
            <w:r>
              <w:rPr>
                <w:szCs w:val="16"/>
              </w:rP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09B49CC7" w:rsidR="00D952B0" w:rsidRPr="00827B22" w:rsidRDefault="003A5F4A" w:rsidP="00827B22">
            <w:pPr>
              <w:pStyle w:val="TableText"/>
              <w:tabs>
                <w:tab w:val="center" w:pos="4680"/>
                <w:tab w:val="right" w:pos="9360"/>
              </w:tabs>
              <w:rPr>
                <w:szCs w:val="16"/>
              </w:rPr>
            </w:pPr>
            <w:r>
              <w:rPr>
                <w:szCs w:val="16"/>
              </w:rPr>
              <w:t>tbd</w:t>
            </w:r>
          </w:p>
        </w:tc>
      </w:tr>
    </w:tbl>
    <w:p w14:paraId="054FEEF3" w14:textId="46920005" w:rsidR="00D952B0" w:rsidRDefault="00CC7269" w:rsidP="00C53DD3">
      <w:pPr>
        <w:pStyle w:val="Heading3"/>
        <w:rPr>
          <w:szCs w:val="24"/>
        </w:rPr>
      </w:pPr>
      <w:bookmarkStart w:id="41" w:name="_Toc263270956"/>
      <w:bookmarkStart w:id="42" w:name="_Toc263271235"/>
      <w:bookmarkStart w:id="43" w:name="_Toc377477596"/>
      <w:bookmarkStart w:id="44" w:name="_Toc513019549"/>
      <w:r w:rsidRPr="00C53DD3">
        <w:rPr>
          <w:szCs w:val="24"/>
        </w:rPr>
        <w:t>FSC</w:t>
      </w:r>
      <w:bookmarkEnd w:id="41"/>
      <w:bookmarkEnd w:id="42"/>
      <w:bookmarkEnd w:id="43"/>
      <w:bookmarkEnd w:id="44"/>
    </w:p>
    <w:p w14:paraId="7C91762A" w14:textId="3F8B1CDF" w:rsidR="008C244B" w:rsidRPr="00FE7734" w:rsidRDefault="006A2DDB" w:rsidP="006A2DDB">
      <w:pPr>
        <w:pStyle w:val="BodyText"/>
        <w:rPr>
          <w:rFonts w:ascii="Verdana" w:hAnsi="Verdana"/>
          <w:sz w:val="24"/>
          <w:szCs w:val="24"/>
        </w:rPr>
      </w:pPr>
      <w:r w:rsidRPr="0094736F">
        <w:rPr>
          <w:rFonts w:ascii="Verdana" w:hAnsi="Verdana"/>
          <w:sz w:val="24"/>
          <w:szCs w:val="24"/>
        </w:rPr>
        <w:t>The system(s) at FSC</w:t>
      </w:r>
      <w:r>
        <w:rPr>
          <w:rFonts w:ascii="Verdana" w:hAnsi="Verdana"/>
          <w:sz w:val="24"/>
          <w:szCs w:val="24"/>
        </w:rPr>
        <w:t xml:space="preserve"> receive</w:t>
      </w:r>
      <w:r w:rsidR="000D2B4E">
        <w:rPr>
          <w:rFonts w:ascii="Verdana" w:hAnsi="Verdana"/>
          <w:sz w:val="24"/>
          <w:szCs w:val="24"/>
        </w:rPr>
        <w:t>(</w:t>
      </w:r>
      <w:r>
        <w:rPr>
          <w:rFonts w:ascii="Verdana" w:hAnsi="Verdana"/>
          <w:sz w:val="24"/>
          <w:szCs w:val="24"/>
        </w:rPr>
        <w:t>s</w:t>
      </w:r>
      <w:r w:rsidR="000D2B4E">
        <w:rPr>
          <w:rFonts w:ascii="Verdana" w:hAnsi="Verdana"/>
          <w:sz w:val="24"/>
          <w:szCs w:val="24"/>
        </w:rPr>
        <w:t>)</w:t>
      </w:r>
      <w:r>
        <w:rPr>
          <w:rFonts w:ascii="Verdana" w:hAnsi="Verdana"/>
          <w:sz w:val="24"/>
          <w:szCs w:val="24"/>
        </w:rPr>
        <w:t xml:space="preserve"> </w:t>
      </w:r>
      <w:r w:rsidR="008C244B">
        <w:rPr>
          <w:rFonts w:ascii="Verdana" w:hAnsi="Verdana"/>
          <w:sz w:val="24"/>
          <w:szCs w:val="24"/>
        </w:rPr>
        <w:t>835</w:t>
      </w:r>
      <w:r w:rsidR="009B66C1">
        <w:rPr>
          <w:rFonts w:ascii="Verdana" w:hAnsi="Verdana"/>
          <w:sz w:val="24"/>
          <w:szCs w:val="24"/>
        </w:rPr>
        <w:t xml:space="preserve"> </w:t>
      </w:r>
      <w:r w:rsidR="000D2B4E">
        <w:rPr>
          <w:rFonts w:ascii="Verdana" w:hAnsi="Verdana"/>
          <w:sz w:val="24"/>
          <w:szCs w:val="24"/>
        </w:rPr>
        <w:t xml:space="preserve">MRA </w:t>
      </w:r>
      <w:r w:rsidR="009B66C1">
        <w:rPr>
          <w:rFonts w:ascii="Verdana" w:hAnsi="Verdana"/>
          <w:sz w:val="24"/>
          <w:szCs w:val="24"/>
        </w:rPr>
        <w:t>messages</w:t>
      </w:r>
      <w:r>
        <w:rPr>
          <w:rFonts w:ascii="Verdana" w:hAnsi="Verdana"/>
          <w:sz w:val="24"/>
          <w:szCs w:val="24"/>
        </w:rPr>
        <w:t xml:space="preserve"> from </w:t>
      </w:r>
      <w:r w:rsidR="000D2B4E">
        <w:rPr>
          <w:rFonts w:ascii="Verdana" w:hAnsi="Verdana"/>
          <w:sz w:val="24"/>
          <w:szCs w:val="24"/>
        </w:rPr>
        <w:t>HCCH</w:t>
      </w:r>
      <w:r>
        <w:rPr>
          <w:rFonts w:ascii="Verdana" w:hAnsi="Verdana"/>
          <w:sz w:val="24"/>
          <w:szCs w:val="24"/>
        </w:rPr>
        <w:t xml:space="preserve"> and forward</w:t>
      </w:r>
      <w:r w:rsidR="000D2B4E">
        <w:rPr>
          <w:rFonts w:ascii="Verdana" w:hAnsi="Verdana"/>
          <w:sz w:val="24"/>
          <w:szCs w:val="24"/>
        </w:rPr>
        <w:t>(</w:t>
      </w:r>
      <w:r>
        <w:rPr>
          <w:rFonts w:ascii="Verdana" w:hAnsi="Verdana"/>
          <w:sz w:val="24"/>
          <w:szCs w:val="24"/>
        </w:rPr>
        <w:t>s</w:t>
      </w:r>
      <w:r w:rsidR="000D2B4E">
        <w:rPr>
          <w:rFonts w:ascii="Verdana" w:hAnsi="Verdana"/>
          <w:sz w:val="24"/>
          <w:szCs w:val="24"/>
        </w:rPr>
        <w:t>)</w:t>
      </w:r>
      <w:r>
        <w:rPr>
          <w:rFonts w:ascii="Verdana" w:hAnsi="Verdana"/>
          <w:sz w:val="24"/>
          <w:szCs w:val="24"/>
        </w:rPr>
        <w:t xml:space="preserve"> them to the MCCF EDI TAS Platform.</w:t>
      </w:r>
    </w:p>
    <w:p w14:paraId="21AE8A37" w14:textId="77777777" w:rsidR="006A2DDB" w:rsidRPr="006A2DDB" w:rsidRDefault="006A2DDB" w:rsidP="006A2DDB">
      <w:pPr>
        <w:pStyle w:val="BodyText"/>
        <w:rPr>
          <w:lang w:eastAsia="en-US"/>
        </w:rPr>
      </w:pPr>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130DA044" w:rsidR="00D952B0" w:rsidRPr="003B377B" w:rsidRDefault="00D952B0" w:rsidP="006B3A72">
            <w:pPr>
              <w:pStyle w:val="TableHeading"/>
              <w:keepNext/>
              <w:tabs>
                <w:tab w:val="center" w:pos="4680"/>
                <w:tab w:val="right" w:pos="9360"/>
              </w:tabs>
            </w:pPr>
            <w:r>
              <w:t>System</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C53DD3" w:rsidRDefault="00D952B0" w:rsidP="00827B22">
            <w:pPr>
              <w:pStyle w:val="TableText"/>
              <w:tabs>
                <w:tab w:val="center" w:pos="4680"/>
                <w:tab w:val="right" w:pos="9360"/>
              </w:tabs>
              <w:rPr>
                <w:sz w:val="20"/>
              </w:rPr>
            </w:pPr>
            <w:r w:rsidRPr="00C53DD3">
              <w:rPr>
                <w:sz w:val="20"/>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495D03F5"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C53DD3" w:rsidRDefault="00D952B0" w:rsidP="00827B22">
            <w:pPr>
              <w:pStyle w:val="TableText"/>
              <w:tabs>
                <w:tab w:val="center" w:pos="4680"/>
                <w:tab w:val="right" w:pos="9360"/>
              </w:tabs>
              <w:rPr>
                <w:sz w:val="20"/>
              </w:rPr>
            </w:pPr>
            <w:r w:rsidRPr="00C53DD3">
              <w:rPr>
                <w:sz w:val="20"/>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087E02E3"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C53DD3" w:rsidRDefault="00D952B0" w:rsidP="00827B22">
            <w:pPr>
              <w:pStyle w:val="TableText"/>
              <w:tabs>
                <w:tab w:val="center" w:pos="4680"/>
                <w:tab w:val="right" w:pos="9360"/>
              </w:tabs>
              <w:rPr>
                <w:sz w:val="20"/>
              </w:rPr>
            </w:pPr>
            <w:r w:rsidRPr="00C53DD3">
              <w:rPr>
                <w:sz w:val="20"/>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4AE8BE66"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C53DD3" w:rsidRDefault="00D952B0" w:rsidP="00827B22">
            <w:pPr>
              <w:pStyle w:val="TableText"/>
              <w:tabs>
                <w:tab w:val="center" w:pos="4680"/>
                <w:tab w:val="right" w:pos="9360"/>
              </w:tabs>
              <w:rPr>
                <w:sz w:val="20"/>
              </w:rPr>
            </w:pPr>
            <w:r w:rsidRPr="00C53DD3">
              <w:rPr>
                <w:sz w:val="20"/>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42D50B24" w:rsidR="00D952B0" w:rsidRPr="00827B22" w:rsidRDefault="003A5F4A"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C53DD3" w:rsidRDefault="00D952B0" w:rsidP="00827B22">
            <w:pPr>
              <w:pStyle w:val="TableText"/>
              <w:tabs>
                <w:tab w:val="center" w:pos="4680"/>
                <w:tab w:val="right" w:pos="9360"/>
              </w:tabs>
              <w:rPr>
                <w:sz w:val="20"/>
              </w:rPr>
            </w:pPr>
            <w:r w:rsidRPr="00C53DD3">
              <w:rPr>
                <w:sz w:val="20"/>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2A94F679" w:rsidR="00D952B0" w:rsidRPr="00827B22" w:rsidRDefault="003A5F4A" w:rsidP="00827B22">
            <w:pPr>
              <w:pStyle w:val="TableText"/>
              <w:tabs>
                <w:tab w:val="center" w:pos="4680"/>
                <w:tab w:val="right" w:pos="9360"/>
              </w:tabs>
              <w:rPr>
                <w:szCs w:val="16"/>
              </w:rPr>
            </w:pPr>
            <w:r>
              <w:rPr>
                <w:szCs w:val="16"/>
              </w:rPr>
              <w:t>tbd</w:t>
            </w:r>
          </w:p>
        </w:tc>
      </w:tr>
    </w:tbl>
    <w:p w14:paraId="054FEF19" w14:textId="77777777" w:rsidR="00D952B0" w:rsidRPr="00C53DD3" w:rsidRDefault="00D952B0" w:rsidP="00C53DD3">
      <w:pPr>
        <w:pStyle w:val="Heading2"/>
      </w:pPr>
      <w:bookmarkStart w:id="45" w:name="_Toc216071608"/>
      <w:bookmarkStart w:id="46" w:name="_Toc263270958"/>
      <w:bookmarkStart w:id="47" w:name="_Toc263271237"/>
      <w:bookmarkStart w:id="48" w:name="_Toc377477598"/>
      <w:bookmarkStart w:id="49" w:name="_Toc513019550"/>
      <w:r w:rsidRPr="00C53DD3">
        <w:t>Operational Agreement</w:t>
      </w:r>
      <w:bookmarkEnd w:id="45"/>
      <w:bookmarkEnd w:id="46"/>
      <w:bookmarkEnd w:id="47"/>
      <w:bookmarkEnd w:id="48"/>
      <w:bookmarkEnd w:id="49"/>
    </w:p>
    <w:p w14:paraId="227DD5A8" w14:textId="27A06C14" w:rsidR="00EF5B1C" w:rsidRPr="00C53DD3" w:rsidRDefault="00EF5B1C" w:rsidP="00EF5B1C">
      <w:pPr>
        <w:pStyle w:val="BodyText"/>
        <w:rPr>
          <w:rFonts w:ascii="Verdana" w:hAnsi="Verdana"/>
          <w:sz w:val="24"/>
          <w:szCs w:val="24"/>
        </w:rPr>
      </w:pPr>
      <w:r w:rsidRPr="00C53DD3">
        <w:rPr>
          <w:rFonts w:ascii="Verdana" w:hAnsi="Verdana"/>
          <w:sz w:val="24"/>
          <w:szCs w:val="24"/>
        </w:rPr>
        <w:t xml:space="preserve">This ICD provides the specification for an interface between MCCF EDI TAS </w:t>
      </w:r>
      <w:r w:rsidR="003F3435">
        <w:rPr>
          <w:rFonts w:ascii="Verdana" w:hAnsi="Verdana"/>
          <w:sz w:val="24"/>
          <w:szCs w:val="24"/>
        </w:rPr>
        <w:t>eBilling</w:t>
      </w:r>
      <w:r w:rsidR="00C150F4" w:rsidRPr="00C53DD3">
        <w:rPr>
          <w:rFonts w:ascii="Verdana" w:hAnsi="Verdana"/>
          <w:sz w:val="24"/>
          <w:szCs w:val="24"/>
        </w:rPr>
        <w:t xml:space="preserve"> </w:t>
      </w:r>
      <w:r w:rsidRPr="00C53DD3">
        <w:rPr>
          <w:rFonts w:ascii="Verdana" w:hAnsi="Verdana"/>
          <w:sz w:val="24"/>
          <w:szCs w:val="24"/>
        </w:rPr>
        <w:t xml:space="preserve">and FSC regarding </w:t>
      </w:r>
      <w:r w:rsidR="000D2B4E">
        <w:rPr>
          <w:rFonts w:ascii="Verdana" w:hAnsi="Verdana"/>
          <w:sz w:val="24"/>
          <w:szCs w:val="24"/>
        </w:rPr>
        <w:t>M</w:t>
      </w:r>
      <w:r w:rsidR="00C150F4" w:rsidRPr="00C53DD3">
        <w:rPr>
          <w:rFonts w:ascii="Verdana" w:hAnsi="Verdana"/>
          <w:sz w:val="24"/>
          <w:szCs w:val="24"/>
        </w:rPr>
        <w:t xml:space="preserve">RA </w:t>
      </w:r>
      <w:r w:rsidRPr="00C53DD3">
        <w:rPr>
          <w:rFonts w:ascii="Verdana" w:hAnsi="Verdana"/>
          <w:sz w:val="24"/>
          <w:szCs w:val="24"/>
        </w:rPr>
        <w:t xml:space="preserve">data. The Chief Business Office (CBO) is responsible for notifying FSC personnel of any potential or planned changes to data feeds once these changes are known </w:t>
      </w:r>
      <w:r w:rsidR="003E1F6D" w:rsidRPr="00C53DD3">
        <w:rPr>
          <w:rFonts w:ascii="Verdana" w:hAnsi="Verdana"/>
          <w:sz w:val="24"/>
          <w:szCs w:val="24"/>
        </w:rPr>
        <w:t>to</w:t>
      </w:r>
      <w:r w:rsidRPr="00C53DD3">
        <w:rPr>
          <w:rFonts w:ascii="Verdana" w:hAnsi="Verdana"/>
          <w:sz w:val="24"/>
          <w:szCs w:val="24"/>
        </w:rPr>
        <w:t xml:space="preserve"> minimize adverse impacts.</w:t>
      </w:r>
    </w:p>
    <w:p w14:paraId="10FB1C7E" w14:textId="77777777" w:rsidR="00E67E51" w:rsidRPr="006B3A72" w:rsidRDefault="00E67E51" w:rsidP="00E67E51">
      <w:pPr>
        <w:pStyle w:val="BodyText"/>
        <w:rPr>
          <w:sz w:val="24"/>
          <w:szCs w:val="24"/>
          <w:lang w:eastAsia="en-US"/>
        </w:rPr>
      </w:pPr>
    </w:p>
    <w:p w14:paraId="054FEF1B" w14:textId="77777777" w:rsidR="00D952B0" w:rsidRPr="00C53DD3" w:rsidRDefault="00D952B0" w:rsidP="00FD58AE">
      <w:pPr>
        <w:pStyle w:val="Heading1"/>
      </w:pPr>
      <w:bookmarkStart w:id="50" w:name="_Toc216071609"/>
      <w:bookmarkStart w:id="51" w:name="_Toc263270959"/>
      <w:bookmarkStart w:id="52" w:name="_Toc263271238"/>
      <w:bookmarkStart w:id="53" w:name="_Toc377477599"/>
      <w:bookmarkStart w:id="54" w:name="_Toc513019551"/>
      <w:r w:rsidRPr="00C53DD3">
        <w:t>Interface Definition</w:t>
      </w:r>
      <w:bookmarkEnd w:id="50"/>
      <w:bookmarkEnd w:id="51"/>
      <w:bookmarkEnd w:id="52"/>
      <w:bookmarkEnd w:id="53"/>
      <w:bookmarkEnd w:id="54"/>
    </w:p>
    <w:p w14:paraId="54B7B745" w14:textId="505F110F" w:rsidR="00EF5B1C" w:rsidRPr="00C53DD3" w:rsidRDefault="000D2B4E" w:rsidP="00EF5B1C">
      <w:pPr>
        <w:pStyle w:val="BodyText"/>
        <w:rPr>
          <w:rFonts w:ascii="Verdana" w:hAnsi="Verdana"/>
          <w:sz w:val="24"/>
          <w:szCs w:val="24"/>
        </w:rPr>
      </w:pPr>
      <w:r>
        <w:rPr>
          <w:rFonts w:ascii="Verdana" w:hAnsi="Verdana"/>
          <w:sz w:val="24"/>
          <w:szCs w:val="24"/>
        </w:rPr>
        <w:t>M</w:t>
      </w:r>
      <w:r w:rsidR="00C150F4" w:rsidRPr="00C53DD3">
        <w:rPr>
          <w:rFonts w:ascii="Verdana" w:hAnsi="Verdana"/>
          <w:sz w:val="24"/>
          <w:szCs w:val="24"/>
        </w:rPr>
        <w:t>RA</w:t>
      </w:r>
      <w:r>
        <w:rPr>
          <w:rFonts w:ascii="Verdana" w:hAnsi="Verdana"/>
          <w:sz w:val="24"/>
          <w:szCs w:val="24"/>
        </w:rPr>
        <w:t xml:space="preserve"> </w:t>
      </w:r>
      <w:r w:rsidR="00C150F4" w:rsidRPr="00C53DD3">
        <w:rPr>
          <w:rFonts w:ascii="Verdana" w:hAnsi="Verdana"/>
          <w:sz w:val="24"/>
          <w:szCs w:val="24"/>
        </w:rPr>
        <w:t>data</w:t>
      </w:r>
      <w:r w:rsidR="00343639" w:rsidRPr="00C53DD3">
        <w:rPr>
          <w:rFonts w:ascii="Verdana" w:hAnsi="Verdana"/>
          <w:sz w:val="24"/>
          <w:szCs w:val="24"/>
        </w:rPr>
        <w:t xml:space="preserve"> </w:t>
      </w:r>
      <w:r w:rsidR="00EF5B1C" w:rsidRPr="00C53DD3">
        <w:rPr>
          <w:rFonts w:ascii="Verdana" w:hAnsi="Verdana"/>
          <w:sz w:val="24"/>
          <w:szCs w:val="24"/>
        </w:rPr>
        <w:t>is transmitted between the FSC</w:t>
      </w:r>
      <w:r w:rsidR="00C150F4" w:rsidRPr="00C53DD3">
        <w:rPr>
          <w:rFonts w:ascii="Verdana" w:hAnsi="Verdana"/>
          <w:sz w:val="24"/>
          <w:szCs w:val="24"/>
        </w:rPr>
        <w:t xml:space="preserve"> and MCCF EDI TAS </w:t>
      </w:r>
      <w:r w:rsidR="003F3435">
        <w:rPr>
          <w:rFonts w:ascii="Verdana" w:hAnsi="Verdana"/>
          <w:sz w:val="24"/>
          <w:szCs w:val="24"/>
        </w:rPr>
        <w:t>eBilling</w:t>
      </w:r>
      <w:r w:rsidR="00EF5B1C" w:rsidRPr="00C53DD3">
        <w:rPr>
          <w:rFonts w:ascii="Verdana" w:hAnsi="Verdana"/>
          <w:sz w:val="24"/>
          <w:szCs w:val="24"/>
        </w:rPr>
        <w:t xml:space="preserve"> in FHIR bundles</w:t>
      </w:r>
      <w:r w:rsidR="00637B24" w:rsidRPr="00C53DD3">
        <w:rPr>
          <w:rFonts w:ascii="Verdana" w:hAnsi="Verdana"/>
          <w:sz w:val="24"/>
          <w:szCs w:val="24"/>
        </w:rPr>
        <w:t>.</w:t>
      </w:r>
    </w:p>
    <w:p w14:paraId="292D94F1" w14:textId="77777777" w:rsidR="00EF5B1C" w:rsidRPr="006B3A72" w:rsidRDefault="00EF5B1C" w:rsidP="00EF5B1C">
      <w:pPr>
        <w:pStyle w:val="BodyText"/>
        <w:rPr>
          <w:sz w:val="24"/>
          <w:szCs w:val="24"/>
          <w:lang w:eastAsia="en-US"/>
        </w:rPr>
      </w:pPr>
    </w:p>
    <w:p w14:paraId="097AB28F" w14:textId="77777777" w:rsidR="00F26C34" w:rsidRPr="00C53DD3" w:rsidRDefault="00F26C34" w:rsidP="009E0E03">
      <w:pPr>
        <w:pStyle w:val="Heading2"/>
      </w:pPr>
      <w:bookmarkStart w:id="55" w:name="_Toc513019552"/>
      <w:r w:rsidRPr="00C53DD3">
        <w:t>System Overview</w:t>
      </w:r>
      <w:bookmarkEnd w:id="55"/>
    </w:p>
    <w:p w14:paraId="5F6D1118" w14:textId="50A8303D" w:rsidR="00134C52" w:rsidRPr="00C53DD3" w:rsidRDefault="00343639" w:rsidP="00343639">
      <w:pPr>
        <w:pStyle w:val="BodyText"/>
        <w:rPr>
          <w:rFonts w:ascii="Verdana" w:hAnsi="Verdana"/>
          <w:sz w:val="24"/>
          <w:szCs w:val="24"/>
        </w:rPr>
      </w:pPr>
      <w:r w:rsidRPr="00C53DD3">
        <w:rPr>
          <w:rFonts w:ascii="Verdana" w:hAnsi="Verdana"/>
          <w:sz w:val="24"/>
          <w:szCs w:val="24"/>
        </w:rPr>
        <w:t xml:space="preserve">The MCCF EDI TAS </w:t>
      </w:r>
      <w:r w:rsidR="003F3435">
        <w:rPr>
          <w:rFonts w:ascii="Verdana" w:hAnsi="Verdana"/>
          <w:sz w:val="24"/>
          <w:szCs w:val="24"/>
        </w:rPr>
        <w:t>eBilling</w:t>
      </w:r>
      <w:r w:rsidR="00C150F4" w:rsidRPr="00C53DD3">
        <w:rPr>
          <w:rFonts w:ascii="Verdana" w:hAnsi="Verdana"/>
          <w:sz w:val="24"/>
          <w:szCs w:val="24"/>
        </w:rPr>
        <w:t xml:space="preserve"> </w:t>
      </w:r>
      <w:r w:rsidR="00B01855">
        <w:rPr>
          <w:rFonts w:ascii="Verdana" w:hAnsi="Verdana"/>
          <w:sz w:val="24"/>
          <w:szCs w:val="24"/>
        </w:rPr>
        <w:t xml:space="preserve">module </w:t>
      </w:r>
      <w:r w:rsidRPr="00C53DD3">
        <w:rPr>
          <w:rFonts w:ascii="Verdana" w:hAnsi="Verdana"/>
          <w:sz w:val="24"/>
          <w:szCs w:val="24"/>
        </w:rPr>
        <w:t xml:space="preserve">is designed to facilitate </w:t>
      </w:r>
      <w:r w:rsidR="000D2B4E">
        <w:rPr>
          <w:rFonts w:ascii="Verdana" w:hAnsi="Verdana"/>
          <w:sz w:val="24"/>
          <w:szCs w:val="24"/>
        </w:rPr>
        <w:t>reception</w:t>
      </w:r>
      <w:r w:rsidRPr="00C53DD3">
        <w:rPr>
          <w:rFonts w:ascii="Verdana" w:hAnsi="Verdana"/>
          <w:sz w:val="24"/>
          <w:szCs w:val="24"/>
        </w:rPr>
        <w:t xml:space="preserve"> of </w:t>
      </w:r>
      <w:r w:rsidR="000D2B4E">
        <w:rPr>
          <w:rFonts w:ascii="Verdana" w:hAnsi="Verdana"/>
          <w:sz w:val="24"/>
          <w:szCs w:val="24"/>
        </w:rPr>
        <w:t>M</w:t>
      </w:r>
      <w:r w:rsidR="004803C1" w:rsidRPr="00C53DD3">
        <w:rPr>
          <w:rFonts w:ascii="Verdana" w:hAnsi="Verdana"/>
          <w:sz w:val="24"/>
          <w:szCs w:val="24"/>
        </w:rPr>
        <w:t>RA data</w:t>
      </w:r>
      <w:r w:rsidR="00134C52" w:rsidRPr="00C53DD3">
        <w:rPr>
          <w:rFonts w:ascii="Verdana" w:hAnsi="Verdana"/>
          <w:sz w:val="24"/>
          <w:szCs w:val="24"/>
        </w:rPr>
        <w:t xml:space="preserve"> from the FSC.</w:t>
      </w:r>
    </w:p>
    <w:p w14:paraId="372D6C78" w14:textId="145FD894" w:rsidR="009E0E03" w:rsidRPr="009B66C1" w:rsidRDefault="00134C52" w:rsidP="00343639">
      <w:pPr>
        <w:pStyle w:val="BodyText"/>
        <w:rPr>
          <w:rFonts w:ascii="Verdana" w:hAnsi="Verdana"/>
          <w:sz w:val="24"/>
          <w:szCs w:val="24"/>
        </w:rPr>
      </w:pPr>
      <w:r w:rsidRPr="00C53DD3">
        <w:rPr>
          <w:rFonts w:ascii="Verdana" w:hAnsi="Verdana"/>
          <w:sz w:val="24"/>
          <w:szCs w:val="24"/>
        </w:rPr>
        <w:t xml:space="preserve">FSC </w:t>
      </w:r>
      <w:r w:rsidR="00343639" w:rsidRPr="00C53DD3">
        <w:rPr>
          <w:rFonts w:ascii="Verdana" w:hAnsi="Verdana"/>
          <w:sz w:val="24"/>
          <w:szCs w:val="24"/>
        </w:rPr>
        <w:t>is design</w:t>
      </w:r>
      <w:r w:rsidR="004803C1" w:rsidRPr="00C53DD3">
        <w:rPr>
          <w:rFonts w:ascii="Verdana" w:hAnsi="Verdana"/>
          <w:sz w:val="24"/>
          <w:szCs w:val="24"/>
        </w:rPr>
        <w:t>ed</w:t>
      </w:r>
      <w:r w:rsidR="00343639" w:rsidRPr="00C53DD3">
        <w:rPr>
          <w:rFonts w:ascii="Verdana" w:hAnsi="Verdana"/>
          <w:sz w:val="24"/>
          <w:szCs w:val="24"/>
        </w:rPr>
        <w:t xml:space="preserve"> to </w:t>
      </w:r>
      <w:r w:rsidR="004803C1" w:rsidRPr="00C53DD3">
        <w:rPr>
          <w:rFonts w:ascii="Verdana" w:hAnsi="Verdana"/>
          <w:sz w:val="24"/>
          <w:szCs w:val="24"/>
        </w:rPr>
        <w:t xml:space="preserve">receive </w:t>
      </w:r>
      <w:r w:rsidR="000D2B4E">
        <w:rPr>
          <w:rFonts w:ascii="Verdana" w:hAnsi="Verdana"/>
          <w:sz w:val="24"/>
          <w:szCs w:val="24"/>
        </w:rPr>
        <w:t>MRA</w:t>
      </w:r>
      <w:r w:rsidR="004803C1" w:rsidRPr="00C53DD3">
        <w:rPr>
          <w:rFonts w:ascii="Verdana" w:hAnsi="Verdana"/>
          <w:sz w:val="24"/>
          <w:szCs w:val="24"/>
        </w:rPr>
        <w:t xml:space="preserve"> data from </w:t>
      </w:r>
      <w:r w:rsidR="000D2B4E">
        <w:rPr>
          <w:rFonts w:ascii="Verdana" w:hAnsi="Verdana"/>
          <w:sz w:val="24"/>
          <w:szCs w:val="24"/>
        </w:rPr>
        <w:t>HCCH</w:t>
      </w:r>
      <w:r w:rsidR="004803C1" w:rsidRPr="00C53DD3">
        <w:rPr>
          <w:rFonts w:ascii="Verdana" w:hAnsi="Verdana"/>
          <w:sz w:val="24"/>
          <w:szCs w:val="24"/>
        </w:rPr>
        <w:t xml:space="preserve">, </w:t>
      </w:r>
      <w:r w:rsidRPr="00C53DD3">
        <w:rPr>
          <w:rFonts w:ascii="Verdana" w:hAnsi="Verdana"/>
          <w:sz w:val="24"/>
          <w:szCs w:val="24"/>
        </w:rPr>
        <w:t>to</w:t>
      </w:r>
      <w:r w:rsidR="00343639" w:rsidRPr="00C53DD3">
        <w:rPr>
          <w:rFonts w:ascii="Verdana" w:hAnsi="Verdana"/>
          <w:sz w:val="24"/>
          <w:szCs w:val="24"/>
        </w:rPr>
        <w:t xml:space="preserve"> translate that data into </w:t>
      </w:r>
      <w:r w:rsidR="004803C1" w:rsidRPr="00C53DD3">
        <w:rPr>
          <w:rFonts w:ascii="Verdana" w:hAnsi="Verdana"/>
          <w:sz w:val="24"/>
          <w:szCs w:val="24"/>
        </w:rPr>
        <w:t xml:space="preserve">FHIR resources </w:t>
      </w:r>
      <w:r w:rsidR="00B01855">
        <w:rPr>
          <w:rFonts w:ascii="Verdana" w:hAnsi="Verdana"/>
          <w:sz w:val="24"/>
          <w:szCs w:val="24"/>
        </w:rPr>
        <w:t xml:space="preserve">in a FHIR </w:t>
      </w:r>
      <w:r w:rsidR="004803C1" w:rsidRPr="00C53DD3">
        <w:rPr>
          <w:rFonts w:ascii="Verdana" w:hAnsi="Verdana"/>
          <w:sz w:val="24"/>
          <w:szCs w:val="24"/>
        </w:rPr>
        <w:t xml:space="preserve">bundle and send it to MCCF EDI TAS </w:t>
      </w:r>
      <w:r w:rsidR="003F3435">
        <w:rPr>
          <w:rFonts w:ascii="Verdana" w:hAnsi="Verdana"/>
          <w:sz w:val="24"/>
          <w:szCs w:val="24"/>
        </w:rPr>
        <w:t>eBilling</w:t>
      </w:r>
      <w:r w:rsidR="004803C1" w:rsidRPr="00C53DD3">
        <w:rPr>
          <w:rFonts w:ascii="Verdana" w:hAnsi="Verdana"/>
          <w:sz w:val="24"/>
          <w:szCs w:val="24"/>
        </w:rPr>
        <w:t>.</w:t>
      </w:r>
    </w:p>
    <w:p w14:paraId="054FEF1E" w14:textId="47CD4D27" w:rsidR="00D952B0" w:rsidRPr="00C53DD3" w:rsidRDefault="00F26C34" w:rsidP="009B66C1">
      <w:pPr>
        <w:pStyle w:val="Heading3"/>
        <w:rPr>
          <w:szCs w:val="24"/>
        </w:rPr>
      </w:pPr>
      <w:bookmarkStart w:id="56" w:name="_Toc513019553"/>
      <w:r w:rsidRPr="00C53DD3">
        <w:rPr>
          <w:szCs w:val="24"/>
        </w:rPr>
        <w:lastRenderedPageBreak/>
        <w:t>Overview Diagram</w:t>
      </w:r>
      <w:bookmarkEnd w:id="56"/>
      <w:r w:rsidRPr="00C53DD3">
        <w:rPr>
          <w:szCs w:val="24"/>
        </w:rPr>
        <w:t xml:space="preserve"> </w:t>
      </w:r>
    </w:p>
    <w:p w14:paraId="2A15ABFC" w14:textId="30B7F5B5" w:rsidR="00426867" w:rsidRPr="00C53DD3" w:rsidRDefault="006234B6" w:rsidP="006B3A72">
      <w:pPr>
        <w:pStyle w:val="BodyText"/>
        <w:keepNext/>
        <w:rPr>
          <w:rFonts w:ascii="Verdana" w:hAnsi="Verdana"/>
          <w:sz w:val="24"/>
          <w:szCs w:val="24"/>
          <w:lang w:eastAsia="en-US"/>
        </w:rPr>
      </w:pPr>
      <w:r>
        <w:rPr>
          <w:rFonts w:ascii="Verdana" w:hAnsi="Verdana"/>
          <w:sz w:val="24"/>
          <w:szCs w:val="24"/>
          <w:lang w:eastAsia="en-US"/>
        </w:rPr>
        <w:t>Interim</w:t>
      </w:r>
      <w:r w:rsidR="00426867" w:rsidRPr="00C53DD3">
        <w:rPr>
          <w:rFonts w:ascii="Verdana" w:hAnsi="Verdana"/>
          <w:sz w:val="24"/>
          <w:szCs w:val="24"/>
          <w:lang w:eastAsia="en-US"/>
        </w:rPr>
        <w:t xml:space="preserve"> solution</w:t>
      </w:r>
    </w:p>
    <w:p w14:paraId="5B8C8178" w14:textId="77777777" w:rsidR="00F21056" w:rsidRDefault="00426867" w:rsidP="00F21056">
      <w:pPr>
        <w:pStyle w:val="BodyText"/>
        <w:keepNext/>
      </w:pPr>
      <w:r>
        <w:rPr>
          <w:noProof/>
          <w:lang w:eastAsia="en-US"/>
        </w:rPr>
        <w:drawing>
          <wp:inline distT="0" distB="0" distL="0" distR="0" wp14:anchorId="2503B403" wp14:editId="494A5404">
            <wp:extent cx="5943600" cy="5702824"/>
            <wp:effectExtent l="0" t="0" r="0" b="0"/>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69AADA6C" w14:textId="5375B2A4" w:rsidR="009768C6" w:rsidRDefault="00F21056" w:rsidP="00F21056">
      <w:pPr>
        <w:pStyle w:val="Caption"/>
      </w:pPr>
      <w:bookmarkStart w:id="57" w:name="_Toc513019595"/>
      <w:r>
        <w:t xml:space="preserve">Figure </w:t>
      </w:r>
      <w:r w:rsidR="004C6088">
        <w:fldChar w:fldCharType="begin"/>
      </w:r>
      <w:r w:rsidR="004C6088">
        <w:instrText xml:space="preserve"> SEQ Figure \* ARABIC </w:instrText>
      </w:r>
      <w:r w:rsidR="004C6088">
        <w:fldChar w:fldCharType="separate"/>
      </w:r>
      <w:r>
        <w:rPr>
          <w:noProof/>
        </w:rPr>
        <w:t>1</w:t>
      </w:r>
      <w:r w:rsidR="004C6088">
        <w:rPr>
          <w:noProof/>
        </w:rPr>
        <w:fldChar w:fldCharType="end"/>
      </w:r>
      <w:r>
        <w:t xml:space="preserve"> - Interim Solution</w:t>
      </w:r>
      <w:bookmarkEnd w:id="57"/>
    </w:p>
    <w:p w14:paraId="5619B905" w14:textId="1A2EDB9D" w:rsidR="00426867" w:rsidRPr="006B3A72" w:rsidRDefault="00426867" w:rsidP="009768C6">
      <w:pPr>
        <w:pStyle w:val="BodyText"/>
        <w:rPr>
          <w:sz w:val="24"/>
          <w:szCs w:val="24"/>
          <w:lang w:eastAsia="en-US"/>
        </w:rPr>
      </w:pPr>
    </w:p>
    <w:p w14:paraId="12ABCB9D" w14:textId="41BA5044" w:rsidR="00426867" w:rsidRPr="00C53DD3" w:rsidRDefault="00426867" w:rsidP="006B3A72">
      <w:pPr>
        <w:pStyle w:val="BodyText"/>
        <w:keepNext/>
        <w:rPr>
          <w:rFonts w:ascii="Verdana" w:hAnsi="Verdana"/>
          <w:sz w:val="24"/>
          <w:szCs w:val="24"/>
          <w:lang w:eastAsia="en-US"/>
        </w:rPr>
      </w:pPr>
      <w:r w:rsidRPr="00C53DD3">
        <w:rPr>
          <w:rFonts w:ascii="Verdana" w:hAnsi="Verdana"/>
          <w:sz w:val="24"/>
          <w:szCs w:val="24"/>
          <w:lang w:eastAsia="en-US"/>
        </w:rPr>
        <w:lastRenderedPageBreak/>
        <w:t>To be solution</w:t>
      </w:r>
    </w:p>
    <w:p w14:paraId="247A544F" w14:textId="77777777" w:rsidR="00F21056" w:rsidRDefault="00426867" w:rsidP="00F21056">
      <w:pPr>
        <w:pStyle w:val="BodyText"/>
        <w:keepN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60728CD1" w:rsidR="00426867" w:rsidRPr="009768C6" w:rsidRDefault="00F21056" w:rsidP="00F21056">
      <w:pPr>
        <w:pStyle w:val="Caption"/>
      </w:pPr>
      <w:bookmarkStart w:id="58" w:name="_Toc513019596"/>
      <w:r>
        <w:t xml:space="preserve">Figure </w:t>
      </w:r>
      <w:r w:rsidR="004C6088">
        <w:fldChar w:fldCharType="begin"/>
      </w:r>
      <w:r w:rsidR="004C6088">
        <w:instrText xml:space="preserve"> SEQ Figure \* ARABIC </w:instrText>
      </w:r>
      <w:r w:rsidR="004C6088">
        <w:fldChar w:fldCharType="separate"/>
      </w:r>
      <w:r>
        <w:rPr>
          <w:noProof/>
        </w:rPr>
        <w:t>2</w:t>
      </w:r>
      <w:r w:rsidR="004C6088">
        <w:rPr>
          <w:noProof/>
        </w:rPr>
        <w:fldChar w:fldCharType="end"/>
      </w:r>
      <w:r>
        <w:t xml:space="preserve"> - To Be Solution</w:t>
      </w:r>
      <w:bookmarkEnd w:id="58"/>
    </w:p>
    <w:p w14:paraId="6FA6A519" w14:textId="44E707F4" w:rsidR="00E67E51" w:rsidRDefault="00E67E51" w:rsidP="00E67E51">
      <w:pPr>
        <w:pStyle w:val="BodyText"/>
        <w:rPr>
          <w:sz w:val="24"/>
          <w:szCs w:val="24"/>
          <w:lang w:eastAsia="en-US"/>
        </w:rPr>
      </w:pPr>
    </w:p>
    <w:p w14:paraId="6E290763" w14:textId="5395F906" w:rsidR="00F21056" w:rsidRDefault="00F21056" w:rsidP="00E67E51">
      <w:pPr>
        <w:pStyle w:val="BodyText"/>
        <w:rPr>
          <w:sz w:val="24"/>
          <w:szCs w:val="24"/>
          <w:lang w:eastAsia="en-US"/>
        </w:rPr>
      </w:pPr>
    </w:p>
    <w:p w14:paraId="3B7F389E" w14:textId="2A873E2E" w:rsidR="00F21056" w:rsidRDefault="00F21056" w:rsidP="00E67E51">
      <w:pPr>
        <w:pStyle w:val="BodyText"/>
        <w:rPr>
          <w:sz w:val="24"/>
          <w:szCs w:val="24"/>
          <w:lang w:eastAsia="en-US"/>
        </w:rPr>
      </w:pPr>
    </w:p>
    <w:p w14:paraId="216925FB" w14:textId="729C7733" w:rsidR="00F21056" w:rsidRDefault="00F21056" w:rsidP="00E67E51">
      <w:pPr>
        <w:pStyle w:val="BodyText"/>
        <w:rPr>
          <w:sz w:val="24"/>
          <w:szCs w:val="24"/>
          <w:lang w:eastAsia="en-US"/>
        </w:rPr>
      </w:pPr>
    </w:p>
    <w:p w14:paraId="7795D7B6" w14:textId="6C6C682A" w:rsidR="00F21056" w:rsidRDefault="00F21056" w:rsidP="00E67E51">
      <w:pPr>
        <w:pStyle w:val="BodyText"/>
        <w:rPr>
          <w:sz w:val="24"/>
          <w:szCs w:val="24"/>
          <w:lang w:eastAsia="en-US"/>
        </w:rPr>
      </w:pPr>
    </w:p>
    <w:p w14:paraId="15E4FE09" w14:textId="77777777" w:rsidR="00F21056" w:rsidRPr="006B3A72" w:rsidRDefault="00F21056" w:rsidP="00E67E51">
      <w:pPr>
        <w:pStyle w:val="BodyText"/>
        <w:rPr>
          <w:sz w:val="24"/>
          <w:szCs w:val="24"/>
          <w:lang w:eastAsia="en-US"/>
        </w:rPr>
      </w:pPr>
    </w:p>
    <w:p w14:paraId="0BC1A9D7" w14:textId="5344A228" w:rsidR="00F26C34" w:rsidRDefault="00D952B0" w:rsidP="00C53DD3">
      <w:pPr>
        <w:pStyle w:val="Heading2"/>
      </w:pPr>
      <w:bookmarkStart w:id="59" w:name="_Toc216071611"/>
      <w:bookmarkStart w:id="60" w:name="_Toc263270961"/>
      <w:bookmarkStart w:id="61" w:name="_Toc263271240"/>
      <w:bookmarkStart w:id="62" w:name="_Toc377477601"/>
      <w:bookmarkStart w:id="63" w:name="_Toc513019554"/>
      <w:r w:rsidRPr="00FD58AE">
        <w:lastRenderedPageBreak/>
        <w:t>Interface Overview</w:t>
      </w:r>
      <w:bookmarkEnd w:id="59"/>
      <w:bookmarkEnd w:id="60"/>
      <w:bookmarkEnd w:id="61"/>
      <w:bookmarkEnd w:id="62"/>
      <w:bookmarkEnd w:id="63"/>
    </w:p>
    <w:p w14:paraId="1895A02B" w14:textId="72E9CBC6" w:rsidR="00182C2C" w:rsidRPr="00C53DD3" w:rsidRDefault="00182C2C" w:rsidP="00182C2C">
      <w:pPr>
        <w:pStyle w:val="BodyText"/>
        <w:rPr>
          <w:rFonts w:ascii="Verdana" w:hAnsi="Verdana"/>
          <w:sz w:val="24"/>
          <w:szCs w:val="24"/>
        </w:rPr>
      </w:pPr>
      <w:r w:rsidRPr="00C53DD3">
        <w:rPr>
          <w:rFonts w:ascii="Verdana" w:hAnsi="Verdana"/>
          <w:sz w:val="24"/>
          <w:szCs w:val="24"/>
        </w:rPr>
        <w:t xml:space="preserve">Exchanging messages between </w:t>
      </w:r>
      <w:r w:rsidR="0041182B">
        <w:rPr>
          <w:rFonts w:ascii="Verdana" w:hAnsi="Verdana"/>
          <w:sz w:val="24"/>
          <w:szCs w:val="24"/>
        </w:rPr>
        <w:t xml:space="preserve">FSC and </w:t>
      </w:r>
      <w:r w:rsidRPr="00C53DD3">
        <w:rPr>
          <w:rFonts w:ascii="Verdana" w:hAnsi="Verdana"/>
          <w:sz w:val="24"/>
          <w:szCs w:val="24"/>
        </w:rPr>
        <w:t xml:space="preserve">MCCF EDI TAS </w:t>
      </w:r>
      <w:r w:rsidR="003F3435">
        <w:rPr>
          <w:rFonts w:ascii="Verdana" w:hAnsi="Verdana"/>
          <w:sz w:val="24"/>
          <w:szCs w:val="24"/>
        </w:rPr>
        <w:t>eBilling</w:t>
      </w:r>
      <w:r w:rsidRPr="00C53DD3">
        <w:rPr>
          <w:rFonts w:ascii="Verdana" w:hAnsi="Verdana"/>
          <w:sz w:val="24"/>
          <w:szCs w:val="24"/>
        </w:rPr>
        <w:t xml:space="preserve"> can be done in real time or via message queuing.</w:t>
      </w:r>
    </w:p>
    <w:p w14:paraId="7F969265" w14:textId="77777777" w:rsidR="009E0E03" w:rsidRPr="006B3A72" w:rsidRDefault="009E0E03" w:rsidP="00134C52">
      <w:pPr>
        <w:pStyle w:val="BodyText"/>
        <w:rPr>
          <w:sz w:val="24"/>
          <w:szCs w:val="24"/>
          <w:lang w:eastAsia="en-US"/>
        </w:rPr>
      </w:pPr>
    </w:p>
    <w:p w14:paraId="4E63F101" w14:textId="7FF31424" w:rsidR="00426867" w:rsidRPr="009E0E03" w:rsidRDefault="00F26C34" w:rsidP="00426867">
      <w:pPr>
        <w:pStyle w:val="Heading3"/>
        <w:rPr>
          <w:szCs w:val="24"/>
        </w:rPr>
      </w:pPr>
      <w:bookmarkStart w:id="64" w:name="_Toc513019555"/>
      <w:r w:rsidRPr="00C53DD3">
        <w:rPr>
          <w:szCs w:val="24"/>
        </w:rPr>
        <w:t>Connectivity between the systems</w:t>
      </w:r>
      <w:bookmarkEnd w:id="64"/>
    </w:p>
    <w:p w14:paraId="2C9AE6D4" w14:textId="77777777" w:rsidR="00F21056" w:rsidRDefault="00426867" w:rsidP="00F21056">
      <w:pPr>
        <w:pStyle w:val="BodyText"/>
        <w:keepN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2B0E1459" w:rsidR="00426867" w:rsidRDefault="00F21056" w:rsidP="00F21056">
      <w:pPr>
        <w:pStyle w:val="Caption"/>
      </w:pPr>
      <w:bookmarkStart w:id="65" w:name="_Toc513019597"/>
      <w:r>
        <w:t xml:space="preserve">Figure </w:t>
      </w:r>
      <w:r w:rsidR="004C6088">
        <w:fldChar w:fldCharType="begin"/>
      </w:r>
      <w:r w:rsidR="004C6088">
        <w:instrText xml:space="preserve"> SEQ Figure \* ARABIC </w:instrText>
      </w:r>
      <w:r w:rsidR="004C6088">
        <w:fldChar w:fldCharType="separate"/>
      </w:r>
      <w:r>
        <w:rPr>
          <w:noProof/>
        </w:rPr>
        <w:t>3</w:t>
      </w:r>
      <w:r w:rsidR="004C6088">
        <w:rPr>
          <w:noProof/>
        </w:rPr>
        <w:fldChar w:fldCharType="end"/>
      </w:r>
      <w:r>
        <w:t xml:space="preserve"> - Connectivity</w:t>
      </w:r>
      <w:bookmarkEnd w:id="65"/>
    </w:p>
    <w:p w14:paraId="0135EDE4" w14:textId="5B99A1F5" w:rsidR="00426867" w:rsidRPr="006B3A72" w:rsidRDefault="00426867" w:rsidP="00426867">
      <w:pPr>
        <w:pStyle w:val="BodyText"/>
        <w:rPr>
          <w:sz w:val="24"/>
          <w:szCs w:val="24"/>
          <w:lang w:eastAsia="en-US"/>
        </w:rPr>
      </w:pPr>
    </w:p>
    <w:p w14:paraId="2FE70D05" w14:textId="77777777" w:rsidR="00426867" w:rsidRPr="006B3A72" w:rsidRDefault="00426867" w:rsidP="00426867">
      <w:pPr>
        <w:pStyle w:val="BodyText"/>
        <w:rPr>
          <w:sz w:val="24"/>
          <w:szCs w:val="24"/>
          <w:lang w:eastAsia="en-US"/>
        </w:rPr>
      </w:pPr>
    </w:p>
    <w:p w14:paraId="054FEF23" w14:textId="77777777" w:rsidR="00D952B0" w:rsidRPr="00C53DD3" w:rsidRDefault="00D952B0" w:rsidP="001434F5">
      <w:pPr>
        <w:pStyle w:val="Heading2"/>
      </w:pPr>
      <w:bookmarkStart w:id="66" w:name="_Toc216071612"/>
      <w:bookmarkStart w:id="67" w:name="_Toc263270962"/>
      <w:bookmarkStart w:id="68" w:name="_Toc263271241"/>
      <w:bookmarkStart w:id="69" w:name="_Toc377477602"/>
      <w:bookmarkStart w:id="70" w:name="_Toc513019556"/>
      <w:r w:rsidRPr="00C53DD3">
        <w:t>Operations</w:t>
      </w:r>
      <w:bookmarkEnd w:id="66"/>
      <w:bookmarkEnd w:id="67"/>
      <w:bookmarkEnd w:id="68"/>
      <w:bookmarkEnd w:id="69"/>
      <w:bookmarkEnd w:id="70"/>
    </w:p>
    <w:p w14:paraId="330F5977" w14:textId="294B2340" w:rsidR="00134C52" w:rsidRPr="00C53DD3" w:rsidRDefault="007E71D7" w:rsidP="00134C52">
      <w:pPr>
        <w:pStyle w:val="BodyText"/>
        <w:rPr>
          <w:rFonts w:ascii="Verdana" w:hAnsi="Verdana"/>
          <w:sz w:val="24"/>
          <w:szCs w:val="24"/>
          <w:lang w:eastAsia="en-US"/>
        </w:rPr>
      </w:pPr>
      <w:r w:rsidRPr="00C53DD3">
        <w:rPr>
          <w:rFonts w:ascii="Verdana" w:hAnsi="Verdana"/>
          <w:sz w:val="24"/>
          <w:szCs w:val="24"/>
          <w:lang w:eastAsia="en-US"/>
        </w:rPr>
        <w:t>Tbd</w:t>
      </w:r>
    </w:p>
    <w:p w14:paraId="3D8E9162" w14:textId="2748EE23" w:rsidR="00E67E51" w:rsidRPr="00C53DD3" w:rsidRDefault="00E67E51" w:rsidP="00E67E51">
      <w:pPr>
        <w:pStyle w:val="Heading3"/>
        <w:rPr>
          <w:szCs w:val="24"/>
        </w:rPr>
      </w:pPr>
      <w:bookmarkStart w:id="71" w:name="_Toc513019557"/>
      <w:r w:rsidRPr="00C53DD3">
        <w:rPr>
          <w:szCs w:val="24"/>
        </w:rPr>
        <w:t>Data Extraction</w:t>
      </w:r>
      <w:bookmarkEnd w:id="71"/>
    </w:p>
    <w:p w14:paraId="26C8E31C" w14:textId="77777777" w:rsidR="00462FA9" w:rsidRPr="002C39AC" w:rsidRDefault="00462FA9" w:rsidP="00462FA9">
      <w:pPr>
        <w:pStyle w:val="BodyText"/>
        <w:rPr>
          <w:rFonts w:ascii="Verdana" w:hAnsi="Verdana"/>
          <w:sz w:val="24"/>
          <w:szCs w:val="24"/>
          <w:lang w:eastAsia="en-US"/>
        </w:rPr>
      </w:pPr>
      <w:r>
        <w:rPr>
          <w:rFonts w:ascii="Verdana" w:hAnsi="Verdana"/>
          <w:sz w:val="24"/>
          <w:szCs w:val="24"/>
          <w:lang w:eastAsia="en-US"/>
        </w:rPr>
        <w:t>Tbd</w:t>
      </w:r>
    </w:p>
    <w:p w14:paraId="32F4BDBE" w14:textId="1C37FF0A" w:rsidR="00E67E51" w:rsidRPr="00C53DD3" w:rsidRDefault="00E67E51" w:rsidP="00C53DD3">
      <w:pPr>
        <w:pStyle w:val="Heading3"/>
        <w:rPr>
          <w:szCs w:val="24"/>
        </w:rPr>
      </w:pPr>
      <w:bookmarkStart w:id="72" w:name="_Toc513019558"/>
      <w:r w:rsidRPr="00C53DD3">
        <w:rPr>
          <w:szCs w:val="24"/>
        </w:rPr>
        <w:lastRenderedPageBreak/>
        <w:t>Data Transformation</w:t>
      </w:r>
      <w:bookmarkEnd w:id="72"/>
    </w:p>
    <w:p w14:paraId="1D2AF510" w14:textId="30E14D36" w:rsidR="00182C2C" w:rsidRPr="002C39AC" w:rsidRDefault="00FC1378" w:rsidP="00182C2C">
      <w:pPr>
        <w:pStyle w:val="BodyText"/>
        <w:rPr>
          <w:rFonts w:ascii="Verdana" w:hAnsi="Verdana"/>
          <w:sz w:val="24"/>
          <w:szCs w:val="24"/>
          <w:lang w:eastAsia="en-US"/>
        </w:rPr>
      </w:pPr>
      <w:r>
        <w:rPr>
          <w:rFonts w:ascii="Verdana" w:hAnsi="Verdana"/>
          <w:sz w:val="24"/>
          <w:szCs w:val="24"/>
          <w:lang w:eastAsia="en-US"/>
        </w:rPr>
        <w:t>Tbd</w:t>
      </w:r>
    </w:p>
    <w:p w14:paraId="574DD5E9" w14:textId="4D41C81B" w:rsidR="00E67E51" w:rsidRPr="002C39AC" w:rsidRDefault="00E67E51" w:rsidP="002C39AC">
      <w:pPr>
        <w:pStyle w:val="Heading3"/>
        <w:rPr>
          <w:szCs w:val="24"/>
        </w:rPr>
      </w:pPr>
      <w:bookmarkStart w:id="73" w:name="_Toc513019559"/>
      <w:r w:rsidRPr="002C39AC">
        <w:rPr>
          <w:szCs w:val="24"/>
        </w:rPr>
        <w:t>Sending/Receiving</w:t>
      </w:r>
      <w:bookmarkEnd w:id="73"/>
    </w:p>
    <w:p w14:paraId="0C80D0D6" w14:textId="12818A20" w:rsidR="00E67E51" w:rsidRPr="001434F5" w:rsidRDefault="00E5309F" w:rsidP="00E67E51">
      <w:pPr>
        <w:pStyle w:val="BodyText"/>
        <w:rPr>
          <w:rFonts w:ascii="Verdana" w:hAnsi="Verdana"/>
          <w:sz w:val="24"/>
          <w:szCs w:val="24"/>
          <w:lang w:eastAsia="en-US"/>
        </w:rPr>
      </w:pPr>
      <w:r w:rsidRPr="002C39AC">
        <w:rPr>
          <w:rFonts w:ascii="Verdana" w:hAnsi="Verdana"/>
          <w:sz w:val="24"/>
          <w:szCs w:val="24"/>
          <w:lang w:eastAsia="en-US"/>
        </w:rPr>
        <w:t xml:space="preserve">MCCF EDI TAS </w:t>
      </w:r>
      <w:r w:rsidR="003F3435">
        <w:rPr>
          <w:rFonts w:ascii="Verdana" w:hAnsi="Verdana"/>
          <w:sz w:val="24"/>
          <w:szCs w:val="24"/>
          <w:lang w:eastAsia="en-US"/>
        </w:rPr>
        <w:t>eBilling</w:t>
      </w:r>
      <w:r w:rsidR="00182C2C" w:rsidRPr="002C39AC">
        <w:rPr>
          <w:rFonts w:ascii="Verdana" w:hAnsi="Verdana"/>
          <w:sz w:val="24"/>
          <w:szCs w:val="24"/>
          <w:lang w:eastAsia="en-US"/>
        </w:rPr>
        <w:t xml:space="preserve"> </w:t>
      </w:r>
      <w:r w:rsidRPr="002C39AC">
        <w:rPr>
          <w:rFonts w:ascii="Verdana" w:hAnsi="Verdana"/>
          <w:sz w:val="24"/>
          <w:szCs w:val="24"/>
          <w:lang w:eastAsia="en-US"/>
        </w:rPr>
        <w:t>receives</w:t>
      </w:r>
      <w:r w:rsidR="000D2B4E">
        <w:rPr>
          <w:rFonts w:ascii="Verdana" w:hAnsi="Verdana"/>
          <w:sz w:val="24"/>
          <w:szCs w:val="24"/>
          <w:lang w:eastAsia="en-US"/>
        </w:rPr>
        <w:t xml:space="preserve"> MRA</w:t>
      </w:r>
      <w:r w:rsidR="004803C1" w:rsidRPr="002C39AC">
        <w:rPr>
          <w:rFonts w:ascii="Verdana" w:hAnsi="Verdana"/>
          <w:sz w:val="24"/>
          <w:szCs w:val="24"/>
          <w:lang w:eastAsia="en-US"/>
        </w:rPr>
        <w:t xml:space="preserve"> messages </w:t>
      </w:r>
      <w:r w:rsidRPr="002C39AC">
        <w:rPr>
          <w:rFonts w:ascii="Verdana" w:hAnsi="Verdana"/>
          <w:sz w:val="24"/>
          <w:szCs w:val="24"/>
          <w:lang w:eastAsia="en-US"/>
        </w:rPr>
        <w:t>from FSC.</w:t>
      </w:r>
    </w:p>
    <w:p w14:paraId="07155CED" w14:textId="77777777" w:rsidR="007E71D7" w:rsidRPr="002C39AC" w:rsidRDefault="00D952B0" w:rsidP="002C39AC">
      <w:pPr>
        <w:pStyle w:val="Heading2"/>
      </w:pPr>
      <w:bookmarkStart w:id="74" w:name="_Toc216071613"/>
      <w:bookmarkStart w:id="75" w:name="_Toc263270963"/>
      <w:bookmarkStart w:id="76" w:name="_Toc263271242"/>
      <w:bookmarkStart w:id="77" w:name="_Toc377477603"/>
      <w:bookmarkStart w:id="78" w:name="_Toc513019560"/>
      <w:r w:rsidRPr="002C39AC">
        <w:t>Data Transfer</w:t>
      </w:r>
      <w:bookmarkEnd w:id="74"/>
      <w:bookmarkEnd w:id="75"/>
      <w:bookmarkEnd w:id="76"/>
      <w:bookmarkEnd w:id="77"/>
      <w:bookmarkEnd w:id="78"/>
    </w:p>
    <w:p w14:paraId="371ECA10" w14:textId="1DC3C4B3" w:rsidR="00E67E51" w:rsidRDefault="00E67E51" w:rsidP="001D60EA">
      <w:pPr>
        <w:rPr>
          <w:rFonts w:ascii="Verdana" w:hAnsi="Verdana"/>
          <w:sz w:val="24"/>
        </w:rPr>
      </w:pPr>
      <w:r w:rsidRPr="001D60EA">
        <w:rPr>
          <w:rFonts w:ascii="Verdana" w:hAnsi="Verdana"/>
          <w:sz w:val="24"/>
        </w:rPr>
        <w:t>Data is transferred between the FSC and the TASCore Application Stack</w:t>
      </w:r>
      <w:r w:rsidR="009B66C1">
        <w:rPr>
          <w:rFonts w:ascii="Verdana" w:hAnsi="Verdana"/>
          <w:sz w:val="24"/>
        </w:rPr>
        <w:t>.</w:t>
      </w:r>
    </w:p>
    <w:p w14:paraId="38B98809" w14:textId="77777777" w:rsidR="00377177" w:rsidRPr="002C39AC" w:rsidRDefault="00D952B0" w:rsidP="002C39AC">
      <w:pPr>
        <w:pStyle w:val="Heading2"/>
      </w:pPr>
      <w:bookmarkStart w:id="79" w:name="_Toc216071614"/>
      <w:bookmarkStart w:id="80" w:name="_Toc263270964"/>
      <w:bookmarkStart w:id="81" w:name="_Toc263271243"/>
      <w:bookmarkStart w:id="82" w:name="_Toc377477604"/>
      <w:bookmarkStart w:id="83" w:name="_Toc513019561"/>
      <w:r w:rsidRPr="002C39AC">
        <w:t>Transaction Types</w:t>
      </w:r>
      <w:bookmarkEnd w:id="79"/>
      <w:bookmarkEnd w:id="80"/>
      <w:bookmarkEnd w:id="81"/>
      <w:bookmarkEnd w:id="82"/>
      <w:bookmarkEnd w:id="83"/>
    </w:p>
    <w:p w14:paraId="0E2674E6" w14:textId="63A998BC" w:rsidR="00E5309F" w:rsidRPr="002C39AC" w:rsidRDefault="005E61E7" w:rsidP="00637151">
      <w:pPr>
        <w:rPr>
          <w:rFonts w:ascii="Verdana" w:eastAsia="MS Mincho" w:hAnsi="Verdana"/>
          <w:sz w:val="24"/>
        </w:rPr>
      </w:pPr>
      <w:r w:rsidRPr="002C39AC">
        <w:rPr>
          <w:rFonts w:ascii="Verdana" w:hAnsi="Verdana"/>
          <w:sz w:val="24"/>
        </w:rPr>
        <w:t xml:space="preserve">FSC receives </w:t>
      </w:r>
      <w:r w:rsidR="000D2B4E">
        <w:rPr>
          <w:rFonts w:ascii="Verdana" w:hAnsi="Verdana"/>
          <w:sz w:val="24"/>
        </w:rPr>
        <w:t>MRA</w:t>
      </w:r>
      <w:r w:rsidRPr="002C39AC">
        <w:rPr>
          <w:rFonts w:ascii="Verdana" w:hAnsi="Verdana"/>
          <w:sz w:val="24"/>
        </w:rPr>
        <w:t xml:space="preserve"> messages from </w:t>
      </w:r>
      <w:r w:rsidR="000D2B4E">
        <w:rPr>
          <w:rFonts w:ascii="Verdana" w:hAnsi="Verdana"/>
          <w:sz w:val="24"/>
        </w:rPr>
        <w:t>HCCH</w:t>
      </w:r>
      <w:r w:rsidRPr="002C39AC">
        <w:rPr>
          <w:rFonts w:ascii="Verdana" w:hAnsi="Verdana"/>
          <w:sz w:val="24"/>
        </w:rPr>
        <w:t xml:space="preserve"> and transmits that data in FHIR resources inside FHIR bundles to MCCF EDI TAS </w:t>
      </w:r>
      <w:r w:rsidR="003F3435">
        <w:rPr>
          <w:rFonts w:ascii="Verdana" w:hAnsi="Verdana"/>
          <w:sz w:val="24"/>
        </w:rPr>
        <w:t>eBilling</w:t>
      </w:r>
      <w:r w:rsidRPr="002C39AC">
        <w:rPr>
          <w:rFonts w:ascii="Verdana" w:hAnsi="Verdana"/>
          <w:sz w:val="24"/>
        </w:rPr>
        <w:t>.</w:t>
      </w:r>
    </w:p>
    <w:p w14:paraId="054FEF34" w14:textId="4036A50F" w:rsidR="00864D55" w:rsidRPr="002C39AC" w:rsidRDefault="00D952B0" w:rsidP="002C39AC">
      <w:pPr>
        <w:pStyle w:val="Heading2"/>
      </w:pPr>
      <w:bookmarkStart w:id="84" w:name="_Toc216071615"/>
      <w:bookmarkStart w:id="85" w:name="_Toc263270965"/>
      <w:bookmarkStart w:id="86" w:name="_Toc263271244"/>
      <w:bookmarkStart w:id="87" w:name="_Toc377477605"/>
      <w:bookmarkStart w:id="88" w:name="_Toc513019562"/>
      <w:r w:rsidRPr="002C39AC">
        <w:t>Data Exchanges</w:t>
      </w:r>
      <w:bookmarkEnd w:id="84"/>
      <w:bookmarkEnd w:id="85"/>
      <w:bookmarkEnd w:id="86"/>
      <w:bookmarkEnd w:id="87"/>
      <w:bookmarkEnd w:id="88"/>
    </w:p>
    <w:p w14:paraId="6E36B257" w14:textId="3C80E225" w:rsidR="00A82A5C" w:rsidRDefault="005E61E7" w:rsidP="00637151">
      <w:pPr>
        <w:pStyle w:val="BodyText"/>
        <w:rPr>
          <w:rFonts w:ascii="Verdana" w:hAnsi="Verdana"/>
          <w:sz w:val="24"/>
          <w:szCs w:val="24"/>
        </w:rPr>
      </w:pPr>
      <w:r w:rsidRPr="002C39AC">
        <w:rPr>
          <w:rFonts w:ascii="Verdana" w:hAnsi="Verdana"/>
          <w:sz w:val="24"/>
          <w:szCs w:val="24"/>
        </w:rPr>
        <w:t>FSC send</w:t>
      </w:r>
      <w:r w:rsidR="003E6522" w:rsidRPr="002C39AC">
        <w:rPr>
          <w:rFonts w:ascii="Verdana" w:hAnsi="Verdana"/>
          <w:sz w:val="24"/>
          <w:szCs w:val="24"/>
        </w:rPr>
        <w:t>s</w:t>
      </w:r>
      <w:r w:rsidRPr="002C39AC">
        <w:rPr>
          <w:rFonts w:ascii="Verdana" w:hAnsi="Verdana"/>
          <w:sz w:val="24"/>
          <w:szCs w:val="24"/>
        </w:rPr>
        <w:t xml:space="preserve"> a FHIR Bundle to MCCF EDI TAS </w:t>
      </w:r>
      <w:r w:rsidR="003F3435">
        <w:rPr>
          <w:rFonts w:ascii="Verdana" w:hAnsi="Verdana"/>
          <w:sz w:val="24"/>
          <w:szCs w:val="24"/>
        </w:rPr>
        <w:t>eBilling</w:t>
      </w:r>
      <w:r w:rsidRPr="002C39AC">
        <w:rPr>
          <w:rFonts w:ascii="Verdana" w:hAnsi="Verdana"/>
          <w:sz w:val="24"/>
          <w:szCs w:val="24"/>
        </w:rPr>
        <w:t>.</w:t>
      </w:r>
    </w:p>
    <w:p w14:paraId="42E47247" w14:textId="646C652F" w:rsidR="00637151" w:rsidRPr="002C39AC" w:rsidRDefault="00637151" w:rsidP="00637151">
      <w:pPr>
        <w:pStyle w:val="BodyText"/>
        <w:rPr>
          <w:rFonts w:ascii="Verdana" w:hAnsi="Verdana"/>
          <w:sz w:val="24"/>
          <w:szCs w:val="24"/>
        </w:rPr>
      </w:pPr>
      <w:r w:rsidRPr="002C39AC">
        <w:rPr>
          <w:rFonts w:ascii="Verdana" w:hAnsi="Verdana"/>
          <w:sz w:val="24"/>
          <w:szCs w:val="24"/>
        </w:rPr>
        <w:t>Refer to Appendix A</w:t>
      </w:r>
      <w:r w:rsidR="00705DC7">
        <w:rPr>
          <w:rFonts w:ascii="Verdana" w:hAnsi="Verdana"/>
          <w:sz w:val="24"/>
          <w:szCs w:val="24"/>
        </w:rPr>
        <w:t>.</w:t>
      </w:r>
    </w:p>
    <w:p w14:paraId="06036CF9" w14:textId="7D029AA0" w:rsidR="00377177" w:rsidRPr="002C39AC" w:rsidRDefault="00377177" w:rsidP="002C39AC">
      <w:pPr>
        <w:pStyle w:val="Heading3"/>
        <w:rPr>
          <w:szCs w:val="24"/>
        </w:rPr>
      </w:pPr>
      <w:bookmarkStart w:id="89" w:name="_Toc513019563"/>
      <w:r w:rsidRPr="002C39AC">
        <w:rPr>
          <w:szCs w:val="24"/>
        </w:rPr>
        <w:t>FHIR Based Resources</w:t>
      </w:r>
      <w:bookmarkEnd w:id="89"/>
    </w:p>
    <w:p w14:paraId="08EE0C66" w14:textId="3CA7A7D3" w:rsidR="003B7D58" w:rsidRDefault="003B7D58" w:rsidP="003B7D58">
      <w:pPr>
        <w:pStyle w:val="Heading4"/>
      </w:pPr>
      <w:r>
        <w:t>MRA</w:t>
      </w:r>
    </w:p>
    <w:p w14:paraId="2F5E668B" w14:textId="49AE785E" w:rsidR="003B7D58" w:rsidRPr="001D60EA" w:rsidRDefault="003B7D58" w:rsidP="003B7D58">
      <w:pPr>
        <w:pStyle w:val="BodyText"/>
        <w:keepNext/>
        <w:rPr>
          <w:rFonts w:ascii="Verdana" w:hAnsi="Verdana"/>
          <w:sz w:val="24"/>
          <w:szCs w:val="24"/>
          <w:lang w:eastAsia="en-US"/>
        </w:rPr>
      </w:pPr>
      <w:r w:rsidRPr="001D60EA">
        <w:rPr>
          <w:rFonts w:ascii="Verdana" w:hAnsi="Verdana"/>
          <w:sz w:val="24"/>
          <w:szCs w:val="24"/>
          <w:lang w:eastAsia="en-US"/>
        </w:rPr>
        <w:t>The following FHIR resources are neede</w:t>
      </w:r>
      <w:r>
        <w:rPr>
          <w:rFonts w:ascii="Verdana" w:hAnsi="Verdana"/>
          <w:sz w:val="24"/>
          <w:szCs w:val="24"/>
          <w:lang w:eastAsia="en-US"/>
        </w:rPr>
        <w:t xml:space="preserve">d to assemble </w:t>
      </w:r>
      <w:r w:rsidR="00BF604C">
        <w:rPr>
          <w:rFonts w:ascii="Verdana" w:hAnsi="Verdana"/>
          <w:sz w:val="24"/>
          <w:szCs w:val="24"/>
          <w:lang w:eastAsia="en-US"/>
        </w:rPr>
        <w:t>an</w:t>
      </w:r>
      <w:r>
        <w:rPr>
          <w:rFonts w:ascii="Verdana" w:hAnsi="Verdana"/>
          <w:sz w:val="24"/>
          <w:szCs w:val="24"/>
          <w:lang w:eastAsia="en-US"/>
        </w:rPr>
        <w:t xml:space="preserve"> MRA </w:t>
      </w:r>
      <w:r w:rsidRPr="001D60EA">
        <w:rPr>
          <w:rFonts w:ascii="Verdana" w:hAnsi="Verdana"/>
          <w:sz w:val="24"/>
          <w:szCs w:val="24"/>
          <w:lang w:eastAsia="en-US"/>
        </w:rPr>
        <w:t>Message FHIR bundle</w:t>
      </w:r>
    </w:p>
    <w:p w14:paraId="5390B2E5"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Basic</w:t>
      </w:r>
    </w:p>
    <w:p w14:paraId="712BD135"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Claim</w:t>
      </w:r>
    </w:p>
    <w:p w14:paraId="3905CC2D"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ClaimResponse</w:t>
      </w:r>
    </w:p>
    <w:p w14:paraId="17DD8A4A" w14:textId="0DD1D360" w:rsidR="003B7D58"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Coverage</w:t>
      </w:r>
    </w:p>
    <w:p w14:paraId="45A6D4F4" w14:textId="0470B223" w:rsidR="00F8385E" w:rsidRPr="00F8385E" w:rsidRDefault="00F8385E">
      <w:pPr>
        <w:pStyle w:val="BodyText"/>
        <w:numPr>
          <w:ilvl w:val="0"/>
          <w:numId w:val="22"/>
        </w:numPr>
        <w:rPr>
          <w:rFonts w:ascii="Verdana" w:hAnsi="Verdana"/>
          <w:sz w:val="24"/>
          <w:szCs w:val="24"/>
          <w:lang w:eastAsia="en-US"/>
        </w:rPr>
      </w:pPr>
      <w:r w:rsidRPr="002C39AC">
        <w:rPr>
          <w:rFonts w:ascii="Verdana" w:hAnsi="Verdana"/>
          <w:sz w:val="24"/>
          <w:szCs w:val="24"/>
          <w:lang w:eastAsia="en-US"/>
        </w:rPr>
        <w:t>MessageDefinition</w:t>
      </w:r>
    </w:p>
    <w:p w14:paraId="290EF44D" w14:textId="70F25B6F" w:rsidR="003B7D58" w:rsidRDefault="00F8385E" w:rsidP="003B7D58">
      <w:pPr>
        <w:pStyle w:val="BodyText"/>
        <w:numPr>
          <w:ilvl w:val="0"/>
          <w:numId w:val="22"/>
        </w:numPr>
        <w:rPr>
          <w:rFonts w:ascii="Verdana" w:hAnsi="Verdana"/>
          <w:sz w:val="24"/>
          <w:szCs w:val="24"/>
          <w:lang w:eastAsia="en-US"/>
        </w:rPr>
      </w:pPr>
      <w:r>
        <w:rPr>
          <w:rFonts w:ascii="Verdana" w:hAnsi="Verdana"/>
          <w:sz w:val="24"/>
          <w:szCs w:val="24"/>
          <w:lang w:eastAsia="en-US"/>
        </w:rPr>
        <w:t>Message</w:t>
      </w:r>
      <w:r w:rsidR="003B7D58" w:rsidRPr="002C39AC">
        <w:rPr>
          <w:rFonts w:ascii="Verdana" w:hAnsi="Verdana"/>
          <w:sz w:val="24"/>
          <w:szCs w:val="24"/>
          <w:lang w:eastAsia="en-US"/>
        </w:rPr>
        <w:t>Header</w:t>
      </w:r>
    </w:p>
    <w:p w14:paraId="1CAA9FEC" w14:textId="34A6A619" w:rsidR="00F8385E" w:rsidRPr="002C39AC" w:rsidRDefault="00F8385E" w:rsidP="003B7D58">
      <w:pPr>
        <w:pStyle w:val="BodyText"/>
        <w:numPr>
          <w:ilvl w:val="0"/>
          <w:numId w:val="22"/>
        </w:numPr>
        <w:rPr>
          <w:rFonts w:ascii="Verdana" w:hAnsi="Verdana"/>
          <w:sz w:val="24"/>
          <w:szCs w:val="24"/>
          <w:lang w:eastAsia="en-US"/>
        </w:rPr>
      </w:pPr>
      <w:r>
        <w:rPr>
          <w:rFonts w:ascii="Verdana" w:hAnsi="Verdana"/>
          <w:sz w:val="24"/>
          <w:szCs w:val="24"/>
          <w:lang w:eastAsia="en-US"/>
        </w:rPr>
        <w:t>Observation</w:t>
      </w:r>
    </w:p>
    <w:p w14:paraId="64D7E584"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Organization</w:t>
      </w:r>
    </w:p>
    <w:p w14:paraId="498CEEE4"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Patient</w:t>
      </w:r>
    </w:p>
    <w:p w14:paraId="3EB576EC"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PaymentReconciliation</w:t>
      </w:r>
    </w:p>
    <w:p w14:paraId="52A00A42" w14:textId="77777777" w:rsidR="003B7D58" w:rsidRPr="002C39AC"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Practitioner</w:t>
      </w:r>
    </w:p>
    <w:p w14:paraId="60B66D9A" w14:textId="77777777" w:rsidR="003B7D58" w:rsidRDefault="003B7D58" w:rsidP="003B7D58">
      <w:pPr>
        <w:pStyle w:val="BodyText"/>
        <w:numPr>
          <w:ilvl w:val="0"/>
          <w:numId w:val="22"/>
        </w:numPr>
        <w:rPr>
          <w:rFonts w:ascii="Verdana" w:hAnsi="Verdana"/>
          <w:sz w:val="24"/>
          <w:szCs w:val="24"/>
          <w:lang w:eastAsia="en-US"/>
        </w:rPr>
      </w:pPr>
      <w:r w:rsidRPr="002C39AC">
        <w:rPr>
          <w:rFonts w:ascii="Verdana" w:hAnsi="Verdana"/>
          <w:sz w:val="24"/>
          <w:szCs w:val="24"/>
          <w:lang w:eastAsia="en-US"/>
        </w:rPr>
        <w:t>Procedure</w:t>
      </w:r>
    </w:p>
    <w:p w14:paraId="70810F01" w14:textId="1EE4778C" w:rsidR="00E00D3A" w:rsidRDefault="00E00D3A" w:rsidP="00F7010D">
      <w:pPr>
        <w:pStyle w:val="BodyText"/>
        <w:rPr>
          <w:rFonts w:ascii="Verdana" w:hAnsi="Verdana"/>
          <w:sz w:val="24"/>
          <w:szCs w:val="24"/>
          <w:lang w:eastAsia="en-US"/>
        </w:rPr>
      </w:pPr>
    </w:p>
    <w:p w14:paraId="0518AE2D" w14:textId="768CF508" w:rsidR="00E00D3A" w:rsidRDefault="00E00D3A" w:rsidP="00F7010D">
      <w:pPr>
        <w:pStyle w:val="BodyText"/>
        <w:rPr>
          <w:rFonts w:ascii="Verdana" w:hAnsi="Verdana"/>
          <w:sz w:val="24"/>
          <w:szCs w:val="24"/>
          <w:lang w:eastAsia="en-US"/>
        </w:rPr>
      </w:pPr>
    </w:p>
    <w:p w14:paraId="47D312D1" w14:textId="77777777" w:rsidR="00E00D3A" w:rsidRPr="002C39AC" w:rsidRDefault="00E00D3A" w:rsidP="00F7010D">
      <w:pPr>
        <w:pStyle w:val="BodyText"/>
        <w:rPr>
          <w:rFonts w:ascii="Verdana" w:hAnsi="Verdana"/>
          <w:sz w:val="24"/>
          <w:szCs w:val="24"/>
          <w:lang w:eastAsia="en-US"/>
        </w:rPr>
      </w:pPr>
    </w:p>
    <w:p w14:paraId="5759E38B" w14:textId="2DA6BD95" w:rsidR="005A24B2" w:rsidRPr="002C39AC" w:rsidRDefault="00377177" w:rsidP="00F7010D">
      <w:pPr>
        <w:pStyle w:val="Heading4"/>
      </w:pPr>
      <w:r w:rsidRPr="002C39AC">
        <w:lastRenderedPageBreak/>
        <w:t>JSON Format</w:t>
      </w:r>
    </w:p>
    <w:p w14:paraId="58F9EAB0" w14:textId="59712248" w:rsidR="00700BC1" w:rsidRPr="002C39AC" w:rsidRDefault="00691AEA" w:rsidP="00691AEA">
      <w:pPr>
        <w:pStyle w:val="BodyText"/>
        <w:rPr>
          <w:rFonts w:ascii="Verdana" w:hAnsi="Verdana"/>
          <w:sz w:val="24"/>
          <w:szCs w:val="24"/>
          <w:lang w:eastAsia="en-US"/>
        </w:rPr>
      </w:pPr>
      <w:r w:rsidRPr="002C39AC">
        <w:rPr>
          <w:rFonts w:ascii="Verdana" w:hAnsi="Verdana"/>
          <w:sz w:val="24"/>
          <w:szCs w:val="24"/>
          <w:lang w:eastAsia="en-US"/>
        </w:rPr>
        <w:t>Messages are formatted using the JSON format and implement a Bundle FHIR Resource</w:t>
      </w:r>
      <w:r w:rsidR="00700BC1" w:rsidRPr="002C39AC">
        <w:rPr>
          <w:rFonts w:ascii="Verdana" w:hAnsi="Verdana"/>
          <w:sz w:val="24"/>
          <w:szCs w:val="24"/>
          <w:lang w:eastAsia="en-US"/>
        </w:rPr>
        <w:t>.</w:t>
      </w:r>
    </w:p>
    <w:p w14:paraId="5AE595EC" w14:textId="5E551DDF" w:rsidR="00700BC1" w:rsidRPr="002C39AC" w:rsidRDefault="00700BC1" w:rsidP="00691AEA">
      <w:pPr>
        <w:pStyle w:val="BodyText"/>
        <w:rPr>
          <w:rFonts w:ascii="Verdana" w:hAnsi="Verdana"/>
          <w:sz w:val="24"/>
          <w:szCs w:val="24"/>
          <w:lang w:eastAsia="en-US"/>
        </w:rPr>
      </w:pPr>
      <w:r w:rsidRPr="002C39AC">
        <w:rPr>
          <w:rFonts w:ascii="Verdana" w:hAnsi="Verdana"/>
          <w:sz w:val="24"/>
          <w:szCs w:val="24"/>
          <w:lang w:eastAsia="en-US"/>
        </w:rPr>
        <w:t xml:space="preserve">Refer to </w:t>
      </w:r>
      <w:hyperlink r:id="rId20" w:history="1">
        <w:r w:rsidRPr="002C39AC">
          <w:rPr>
            <w:rStyle w:val="Hyperlink"/>
            <w:rFonts w:ascii="Verdana" w:hAnsi="Verdana"/>
            <w:sz w:val="24"/>
            <w:szCs w:val="24"/>
            <w:lang w:eastAsia="en-US"/>
          </w:rPr>
          <w:t>https://www.hl7.org/fhir/json.html</w:t>
        </w:r>
      </w:hyperlink>
      <w:r w:rsidRPr="002C39AC">
        <w:rPr>
          <w:rFonts w:ascii="Verdana" w:hAnsi="Verdana"/>
          <w:sz w:val="24"/>
          <w:szCs w:val="24"/>
          <w:lang w:eastAsia="en-US"/>
        </w:rPr>
        <w:t xml:space="preserve"> for JSON representation of FHIR Resources.</w:t>
      </w:r>
    </w:p>
    <w:p w14:paraId="5FC5C04F" w14:textId="21770F18" w:rsidR="00067EC2" w:rsidRPr="00067EC2" w:rsidRDefault="00067EC2" w:rsidP="00F7010D">
      <w:pPr>
        <w:pStyle w:val="Heading4"/>
      </w:pPr>
      <w:r>
        <w:t>835 MRA FHIR bundle</w:t>
      </w:r>
    </w:p>
    <w:p w14:paraId="6D695568" w14:textId="6F9435A5" w:rsidR="00691AEA" w:rsidRPr="002C39AC" w:rsidRDefault="00700BC1" w:rsidP="00691AEA">
      <w:pPr>
        <w:pStyle w:val="BodyText"/>
        <w:rPr>
          <w:rFonts w:ascii="Verdana" w:hAnsi="Verdana"/>
          <w:sz w:val="24"/>
          <w:szCs w:val="24"/>
          <w:lang w:eastAsia="en-US"/>
        </w:rPr>
      </w:pPr>
      <w:r w:rsidRPr="002C39AC">
        <w:rPr>
          <w:rFonts w:ascii="Verdana" w:hAnsi="Verdana"/>
          <w:sz w:val="24"/>
          <w:szCs w:val="24"/>
          <w:lang w:eastAsia="en-US"/>
        </w:rPr>
        <w:t xml:space="preserve">A bundle implementing </w:t>
      </w:r>
      <w:r w:rsidR="00F70E5F" w:rsidRPr="002C39AC">
        <w:rPr>
          <w:rFonts w:ascii="Verdana" w:hAnsi="Verdana"/>
          <w:sz w:val="24"/>
          <w:szCs w:val="24"/>
          <w:lang w:eastAsia="en-US"/>
        </w:rPr>
        <w:t>an</w:t>
      </w:r>
      <w:r w:rsidRPr="002C39AC">
        <w:rPr>
          <w:rFonts w:ascii="Verdana" w:hAnsi="Verdana"/>
          <w:sz w:val="24"/>
          <w:szCs w:val="24"/>
          <w:lang w:eastAsia="en-US"/>
        </w:rPr>
        <w:t xml:space="preserve"> </w:t>
      </w:r>
      <w:r w:rsidR="00F96945" w:rsidRPr="002C39AC">
        <w:rPr>
          <w:rFonts w:ascii="Verdana" w:hAnsi="Verdana"/>
          <w:sz w:val="24"/>
          <w:szCs w:val="24"/>
          <w:lang w:eastAsia="en-US"/>
        </w:rPr>
        <w:t>835</w:t>
      </w:r>
      <w:r w:rsidR="00067EC2">
        <w:rPr>
          <w:rFonts w:ascii="Verdana" w:hAnsi="Verdana"/>
          <w:sz w:val="24"/>
          <w:szCs w:val="24"/>
          <w:lang w:eastAsia="en-US"/>
        </w:rPr>
        <w:t xml:space="preserve"> MRA</w:t>
      </w:r>
      <w:r w:rsidRPr="002C39AC">
        <w:rPr>
          <w:rFonts w:ascii="Verdana" w:hAnsi="Verdana"/>
          <w:sz w:val="24"/>
          <w:szCs w:val="24"/>
          <w:lang w:eastAsia="en-US"/>
        </w:rPr>
        <w:t xml:space="preserve"> </w:t>
      </w:r>
      <w:r w:rsidR="00F96945" w:rsidRPr="002C39AC">
        <w:rPr>
          <w:rFonts w:ascii="Verdana" w:hAnsi="Verdana"/>
          <w:sz w:val="24"/>
          <w:szCs w:val="24"/>
          <w:lang w:eastAsia="en-US"/>
        </w:rPr>
        <w:t>message</w:t>
      </w:r>
      <w:r w:rsidR="00691AEA" w:rsidRPr="002C39AC">
        <w:rPr>
          <w:rFonts w:ascii="Verdana" w:hAnsi="Verdana"/>
          <w:sz w:val="24"/>
          <w:szCs w:val="24"/>
          <w:lang w:eastAsia="en-US"/>
        </w:rPr>
        <w:t xml:space="preserve"> sent </w:t>
      </w:r>
      <w:r w:rsidR="00F96945" w:rsidRPr="002C39AC">
        <w:rPr>
          <w:rFonts w:ascii="Verdana" w:hAnsi="Verdana"/>
          <w:sz w:val="24"/>
          <w:szCs w:val="24"/>
          <w:lang w:eastAsia="en-US"/>
        </w:rPr>
        <w:t>from</w:t>
      </w:r>
      <w:r w:rsidR="00691AEA" w:rsidRPr="002C39AC">
        <w:rPr>
          <w:rFonts w:ascii="Verdana" w:hAnsi="Verdana"/>
          <w:sz w:val="24"/>
          <w:szCs w:val="24"/>
          <w:lang w:eastAsia="en-US"/>
        </w:rPr>
        <w:t xml:space="preserve"> FSC </w:t>
      </w:r>
      <w:r w:rsidR="007777CC">
        <w:rPr>
          <w:rFonts w:ascii="Verdana" w:hAnsi="Verdana"/>
          <w:sz w:val="24"/>
          <w:szCs w:val="24"/>
          <w:lang w:eastAsia="en-US"/>
        </w:rPr>
        <w:t xml:space="preserve">to </w:t>
      </w:r>
      <w:r w:rsidR="00F96945" w:rsidRPr="002C39AC">
        <w:rPr>
          <w:rFonts w:ascii="Verdana" w:hAnsi="Verdana"/>
          <w:sz w:val="24"/>
          <w:szCs w:val="24"/>
          <w:lang w:eastAsia="en-US"/>
        </w:rPr>
        <w:t xml:space="preserve">MCCF EDI TAS </w:t>
      </w:r>
      <w:r w:rsidR="003F3435">
        <w:rPr>
          <w:rFonts w:ascii="Verdana" w:hAnsi="Verdana"/>
          <w:sz w:val="24"/>
          <w:szCs w:val="24"/>
          <w:lang w:eastAsia="en-US"/>
        </w:rPr>
        <w:t>eBilling</w:t>
      </w:r>
      <w:r w:rsidR="00F96945" w:rsidRPr="002C39AC">
        <w:rPr>
          <w:rFonts w:ascii="Verdana" w:hAnsi="Verdana"/>
          <w:sz w:val="24"/>
          <w:szCs w:val="24"/>
          <w:lang w:eastAsia="en-US"/>
        </w:rPr>
        <w:t xml:space="preserve"> will have the following structure</w:t>
      </w:r>
      <w:r w:rsidRPr="002C39AC">
        <w:rPr>
          <w:rFonts w:ascii="Verdana" w:hAnsi="Verdana"/>
          <w:sz w:val="24"/>
          <w:szCs w:val="24"/>
          <w:lang w:eastAsia="en-US"/>
        </w:rPr>
        <w:t>:</w:t>
      </w:r>
    </w:p>
    <w:p w14:paraId="593C4718" w14:textId="77777777" w:rsidR="00767014" w:rsidRDefault="0060103B" w:rsidP="005A24B2">
      <w:pPr>
        <w:pStyle w:val="BodyText"/>
        <w:rPr>
          <w:rFonts w:ascii="Verdana" w:hAnsi="Verdana"/>
          <w:sz w:val="24"/>
          <w:szCs w:val="24"/>
          <w:lang w:eastAsia="en-US"/>
        </w:rPr>
      </w:pPr>
      <w:r>
        <w:rPr>
          <w:rFonts w:ascii="Verdana" w:hAnsi="Verdana"/>
          <w:sz w:val="24"/>
          <w:szCs w:val="24"/>
          <w:lang w:eastAsia="en-US"/>
        </w:rPr>
        <w:t xml:space="preserve">See </w:t>
      </w:r>
      <w:r w:rsidR="006234B6">
        <w:rPr>
          <w:rFonts w:ascii="Verdana" w:hAnsi="Verdana"/>
          <w:sz w:val="24"/>
          <w:szCs w:val="24"/>
          <w:lang w:eastAsia="en-US"/>
        </w:rPr>
        <w:t>Appendix</w:t>
      </w:r>
      <w:r>
        <w:rPr>
          <w:rFonts w:ascii="Verdana" w:hAnsi="Verdana"/>
          <w:sz w:val="24"/>
          <w:szCs w:val="24"/>
          <w:lang w:eastAsia="en-US"/>
        </w:rPr>
        <w:t xml:space="preserve"> A</w:t>
      </w:r>
      <w:r w:rsidR="00B21EED">
        <w:rPr>
          <w:rFonts w:ascii="Verdana" w:hAnsi="Verdana"/>
          <w:sz w:val="24"/>
          <w:szCs w:val="24"/>
          <w:lang w:eastAsia="en-US"/>
        </w:rPr>
        <w:t>.</w:t>
      </w:r>
    </w:p>
    <w:p w14:paraId="6DD111D7" w14:textId="20531F56" w:rsidR="005A24B2" w:rsidRDefault="005A24B2" w:rsidP="005A24B2">
      <w:pPr>
        <w:pStyle w:val="BodyText"/>
        <w:rPr>
          <w:rFonts w:ascii="Verdana" w:hAnsi="Verdana"/>
          <w:sz w:val="24"/>
          <w:szCs w:val="24"/>
          <w:lang w:eastAsia="en-US"/>
        </w:rPr>
      </w:pPr>
    </w:p>
    <w:p w14:paraId="67F2E9ED" w14:textId="1A13CF05" w:rsidR="00377177" w:rsidRPr="002C39AC" w:rsidRDefault="00377177" w:rsidP="002C39AC">
      <w:pPr>
        <w:pStyle w:val="Heading3"/>
        <w:rPr>
          <w:szCs w:val="24"/>
        </w:rPr>
      </w:pPr>
      <w:bookmarkStart w:id="90" w:name="_Toc513019564"/>
      <w:r w:rsidRPr="002C39AC">
        <w:rPr>
          <w:szCs w:val="24"/>
        </w:rPr>
        <w:t>Bundle Definition</w:t>
      </w:r>
      <w:bookmarkEnd w:id="90"/>
    </w:p>
    <w:p w14:paraId="532A93C9" w14:textId="1B7F09D2" w:rsidR="00A82A5C" w:rsidRDefault="00A82A5C" w:rsidP="00182C2C">
      <w:pPr>
        <w:autoSpaceDE w:val="0"/>
        <w:autoSpaceDN w:val="0"/>
        <w:rPr>
          <w:rFonts w:ascii="Verdana" w:hAnsi="Verdana" w:cs="Helvetica"/>
          <w:sz w:val="24"/>
        </w:rPr>
      </w:pPr>
      <w:r w:rsidRPr="00A82A5C">
        <w:rPr>
          <w:rFonts w:ascii="Verdana" w:hAnsi="Verdana" w:cs="Helvetica"/>
          <w:sz w:val="24"/>
        </w:rPr>
        <w:t xml:space="preserve">A Bundle is a </w:t>
      </w:r>
      <w:r w:rsidR="00F70E5F" w:rsidRPr="00A82A5C">
        <w:rPr>
          <w:rFonts w:ascii="Verdana" w:hAnsi="Verdana" w:cs="Helvetica"/>
          <w:sz w:val="24"/>
        </w:rPr>
        <w:t>top-level</w:t>
      </w:r>
      <w:r w:rsidRPr="00A82A5C">
        <w:rPr>
          <w:rFonts w:ascii="Verdana" w:hAnsi="Verdana" w:cs="Helvetica"/>
          <w:sz w:val="24"/>
        </w:rPr>
        <w:t xml:space="preserve"> container in FHIR that contains all the FHIR resources desired for a transaction between MCCF EDI TAS and FSC.</w:t>
      </w:r>
    </w:p>
    <w:p w14:paraId="68A33627" w14:textId="77777777" w:rsidR="008B7EC3" w:rsidRDefault="008B7EC3" w:rsidP="00182C2C">
      <w:pPr>
        <w:autoSpaceDE w:val="0"/>
        <w:autoSpaceDN w:val="0"/>
        <w:rPr>
          <w:rFonts w:ascii="Verdana" w:hAnsi="Verdana" w:cs="Helvetica"/>
          <w:sz w:val="24"/>
        </w:rPr>
      </w:pPr>
    </w:p>
    <w:p w14:paraId="1A2725B9" w14:textId="330A1D7E" w:rsidR="00182C2C" w:rsidRPr="002C39AC" w:rsidRDefault="00182C2C" w:rsidP="00182C2C">
      <w:pPr>
        <w:autoSpaceDE w:val="0"/>
        <w:autoSpaceDN w:val="0"/>
        <w:rPr>
          <w:rFonts w:ascii="Verdana" w:hAnsi="Verdana"/>
          <w:sz w:val="24"/>
        </w:rPr>
      </w:pPr>
      <w:r w:rsidRPr="002C39AC">
        <w:rPr>
          <w:rFonts w:ascii="Verdana" w:hAnsi="Verdana" w:cs="Helvetica"/>
          <w:sz w:val="24"/>
        </w:rPr>
        <w:t xml:space="preserve">A Bundle is a container for resources, enabling </w:t>
      </w:r>
      <w:r w:rsidR="00A82A5C">
        <w:rPr>
          <w:rFonts w:ascii="Verdana" w:hAnsi="Verdana" w:cs="Helvetica"/>
          <w:sz w:val="24"/>
        </w:rPr>
        <w:t>one</w:t>
      </w:r>
      <w:r w:rsidRPr="002C39AC">
        <w:rPr>
          <w:rFonts w:ascii="Verdana" w:hAnsi="Verdana" w:cs="Helvetica"/>
          <w:sz w:val="24"/>
        </w:rPr>
        <w:t xml:space="preserve"> to group and transmit resources altogether at once</w:t>
      </w:r>
      <w:r w:rsidRPr="002C39AC">
        <w:rPr>
          <w:rFonts w:ascii="Verdana" w:hAnsi="Verdana" w:cs="Segoe UI"/>
          <w:sz w:val="24"/>
        </w:rPr>
        <w:t>. Resources such as Claim, Patient, etc.</w:t>
      </w:r>
      <w:r w:rsidR="00017B73">
        <w:rPr>
          <w:rFonts w:ascii="Verdana" w:hAnsi="Verdana" w:cs="Segoe UI"/>
          <w:sz w:val="24"/>
        </w:rPr>
        <w:t>,</w:t>
      </w:r>
      <w:r w:rsidRPr="002C39AC">
        <w:rPr>
          <w:rFonts w:ascii="Verdana" w:hAnsi="Verdana" w:cs="Segoe UI"/>
          <w:sz w:val="24"/>
        </w:rPr>
        <w:t xml:space="preserve"> will be transmitted inside multiple entries (see entry list inside Bundle) as a resource type.</w:t>
      </w:r>
    </w:p>
    <w:p w14:paraId="3E92F014" w14:textId="0D66FF16" w:rsidR="00700BC1" w:rsidRPr="006B3A72" w:rsidRDefault="00700BC1" w:rsidP="00700BC1">
      <w:pPr>
        <w:pStyle w:val="BodyText"/>
        <w:rPr>
          <w:sz w:val="24"/>
          <w:szCs w:val="24"/>
          <w:lang w:eastAsia="en-US"/>
        </w:rPr>
      </w:pPr>
    </w:p>
    <w:p w14:paraId="6A663DED" w14:textId="77777777" w:rsidR="00700BC1" w:rsidRDefault="00700BC1" w:rsidP="00700BC1">
      <w:pPr>
        <w:pStyle w:val="BodyText"/>
        <w:keepN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6F628F1A" w14:textId="6AF8317E" w:rsidR="00700BC1" w:rsidRDefault="00700BC1" w:rsidP="00700BC1">
      <w:pPr>
        <w:pStyle w:val="Caption"/>
      </w:pPr>
      <w:bookmarkStart w:id="91" w:name="_Toc513019598"/>
      <w:r>
        <w:t xml:space="preserve">Figure </w:t>
      </w:r>
      <w:r w:rsidR="004C6088">
        <w:fldChar w:fldCharType="begin"/>
      </w:r>
      <w:r w:rsidR="004C6088">
        <w:instrText xml:space="preserve"> SEQ Figure \* ARABIC </w:instrText>
      </w:r>
      <w:r w:rsidR="004C6088">
        <w:fldChar w:fldCharType="separate"/>
      </w:r>
      <w:r w:rsidR="00F21056">
        <w:rPr>
          <w:noProof/>
        </w:rPr>
        <w:t>4</w:t>
      </w:r>
      <w:r w:rsidR="004C6088">
        <w:rPr>
          <w:noProof/>
        </w:rPr>
        <w:fldChar w:fldCharType="end"/>
      </w:r>
      <w:r>
        <w:t xml:space="preserve"> - </w:t>
      </w:r>
      <w:r w:rsidR="006709DC">
        <w:t>FHIR Bundle</w:t>
      </w:r>
      <w:bookmarkEnd w:id="91"/>
    </w:p>
    <w:p w14:paraId="4E815EDF" w14:textId="77777777" w:rsidR="006709DC" w:rsidRPr="00BE0D22" w:rsidRDefault="006709DC" w:rsidP="006709DC">
      <w:pPr>
        <w:rPr>
          <w:rFonts w:ascii="Verdana" w:hAnsi="Verdana"/>
          <w:sz w:val="24"/>
        </w:rPr>
      </w:pPr>
      <w:r w:rsidRPr="00BE0D22">
        <w:rPr>
          <w:rFonts w:ascii="Verdana" w:hAnsi="Verdana"/>
          <w:sz w:val="24"/>
        </w:rPr>
        <w:t>Source https://fhir-drills.github.io/bundle.html</w:t>
      </w:r>
    </w:p>
    <w:p w14:paraId="43549EF2" w14:textId="3DEF37C8" w:rsidR="00700BC1" w:rsidRPr="006B3A72" w:rsidRDefault="00700BC1" w:rsidP="00700BC1">
      <w:pPr>
        <w:pStyle w:val="BodyText"/>
        <w:rPr>
          <w:sz w:val="24"/>
          <w:szCs w:val="24"/>
          <w:lang w:eastAsia="en-US"/>
        </w:rPr>
      </w:pPr>
    </w:p>
    <w:p w14:paraId="55AD5134" w14:textId="77777777" w:rsidR="00700BC1" w:rsidRDefault="00700BC1" w:rsidP="00700BC1">
      <w:pPr>
        <w:pStyle w:val="BodyText"/>
        <w:keepN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35FD08AC" w14:textId="331A6A60" w:rsidR="006709DC" w:rsidRDefault="00700BC1" w:rsidP="00700BC1">
      <w:pPr>
        <w:pStyle w:val="Caption"/>
      </w:pPr>
      <w:bookmarkStart w:id="92" w:name="_Toc513019599"/>
      <w:r>
        <w:t xml:space="preserve">Figure </w:t>
      </w:r>
      <w:r w:rsidR="004C6088">
        <w:fldChar w:fldCharType="begin"/>
      </w:r>
      <w:r w:rsidR="004C6088">
        <w:instrText xml:space="preserve"> SEQ Figure \* ARABIC </w:instrText>
      </w:r>
      <w:r w:rsidR="004C6088">
        <w:fldChar w:fldCharType="separate"/>
      </w:r>
      <w:r w:rsidR="00F21056">
        <w:rPr>
          <w:noProof/>
        </w:rPr>
        <w:t>5</w:t>
      </w:r>
      <w:r w:rsidR="004C6088">
        <w:rPr>
          <w:noProof/>
        </w:rPr>
        <w:fldChar w:fldCharType="end"/>
      </w:r>
      <w:r>
        <w:t xml:space="preserve"> - </w:t>
      </w:r>
      <w:r w:rsidR="006709DC" w:rsidRPr="00BE0D22">
        <w:t>FHIR Bundle JSON</w:t>
      </w:r>
      <w:bookmarkEnd w:id="92"/>
      <w:r w:rsidR="006709DC" w:rsidDel="006709DC">
        <w:t xml:space="preserve"> </w:t>
      </w:r>
    </w:p>
    <w:p w14:paraId="70C7E943" w14:textId="77777777" w:rsidR="006709DC" w:rsidRPr="00BE0D22" w:rsidRDefault="006709DC" w:rsidP="006709DC">
      <w:pPr>
        <w:pStyle w:val="Caption"/>
        <w:rPr>
          <w:rFonts w:ascii="Verdana" w:hAnsi="Verdana"/>
          <w:i w:val="0"/>
          <w:color w:val="auto"/>
          <w:sz w:val="24"/>
          <w:szCs w:val="24"/>
        </w:rPr>
      </w:pPr>
      <w:r w:rsidRPr="00BE0D22">
        <w:rPr>
          <w:rFonts w:ascii="Verdana" w:hAnsi="Verdana"/>
          <w:i w:val="0"/>
          <w:color w:val="auto"/>
          <w:sz w:val="24"/>
          <w:szCs w:val="24"/>
        </w:rPr>
        <w:t>Source https://www.hl7.org/fhir/bundle.html</w:t>
      </w:r>
    </w:p>
    <w:p w14:paraId="75112A3A" w14:textId="32BF62B0" w:rsidR="00700BC1" w:rsidRDefault="00700BC1" w:rsidP="00700BC1">
      <w:pPr>
        <w:pStyle w:val="Caption"/>
      </w:pPr>
    </w:p>
    <w:p w14:paraId="1D3BC927" w14:textId="77777777" w:rsidR="00700BC1" w:rsidRPr="006B3A72" w:rsidRDefault="00700BC1" w:rsidP="00700BC1">
      <w:pPr>
        <w:pStyle w:val="BodyText"/>
        <w:rPr>
          <w:sz w:val="24"/>
          <w:szCs w:val="24"/>
          <w:lang w:eastAsia="en-US"/>
        </w:rPr>
      </w:pPr>
    </w:p>
    <w:p w14:paraId="0B66FD08" w14:textId="36EC6BA8" w:rsidR="00377177" w:rsidRDefault="00377177" w:rsidP="00377177">
      <w:pPr>
        <w:pStyle w:val="BodyText"/>
        <w:rPr>
          <w:sz w:val="24"/>
          <w:szCs w:val="24"/>
          <w:lang w:eastAsia="en-US"/>
        </w:rPr>
      </w:pPr>
    </w:p>
    <w:p w14:paraId="26EAE413" w14:textId="2B7E0930" w:rsidR="006709DC" w:rsidRDefault="006709DC" w:rsidP="00377177">
      <w:pPr>
        <w:pStyle w:val="BodyText"/>
        <w:rPr>
          <w:sz w:val="24"/>
          <w:szCs w:val="24"/>
          <w:lang w:eastAsia="en-US"/>
        </w:rPr>
      </w:pPr>
    </w:p>
    <w:p w14:paraId="1D333E25" w14:textId="66FD13D9" w:rsidR="006709DC" w:rsidRDefault="006709DC" w:rsidP="00377177">
      <w:pPr>
        <w:pStyle w:val="BodyText"/>
        <w:rPr>
          <w:sz w:val="24"/>
          <w:szCs w:val="24"/>
          <w:lang w:eastAsia="en-US"/>
        </w:rPr>
      </w:pPr>
    </w:p>
    <w:p w14:paraId="7C34DCA5" w14:textId="191028EB" w:rsidR="006709DC" w:rsidRPr="006B3A72" w:rsidRDefault="006709DC" w:rsidP="00377177">
      <w:pPr>
        <w:pStyle w:val="BodyText"/>
        <w:rPr>
          <w:sz w:val="24"/>
          <w:szCs w:val="24"/>
          <w:lang w:eastAsia="en-US"/>
        </w:rPr>
      </w:pPr>
    </w:p>
    <w:p w14:paraId="10BE7ED4" w14:textId="1A661A4F" w:rsidR="007E71D7" w:rsidRPr="002C39AC" w:rsidRDefault="00D952B0" w:rsidP="007E71D7">
      <w:pPr>
        <w:pStyle w:val="Heading2"/>
      </w:pPr>
      <w:bookmarkStart w:id="93" w:name="_Toc216071617"/>
      <w:bookmarkStart w:id="94" w:name="_Toc263270966"/>
      <w:bookmarkStart w:id="95" w:name="_Toc263271245"/>
      <w:bookmarkStart w:id="96" w:name="_Toc377477606"/>
      <w:bookmarkStart w:id="97" w:name="_Toc513019565"/>
      <w:r w:rsidRPr="002C39AC">
        <w:lastRenderedPageBreak/>
        <w:t>Communications Methods</w:t>
      </w:r>
      <w:bookmarkStart w:id="98" w:name="_Toc216071618"/>
      <w:bookmarkStart w:id="99" w:name="_Toc263270967"/>
      <w:bookmarkStart w:id="100" w:name="_Toc263271246"/>
      <w:bookmarkStart w:id="101" w:name="_Toc377477607"/>
      <w:bookmarkEnd w:id="93"/>
      <w:bookmarkEnd w:id="94"/>
      <w:bookmarkEnd w:id="95"/>
      <w:bookmarkEnd w:id="96"/>
      <w:bookmarkEnd w:id="97"/>
    </w:p>
    <w:p w14:paraId="0A82E2C0" w14:textId="4408AD00" w:rsidR="00377177" w:rsidRPr="002C39AC" w:rsidRDefault="00377177" w:rsidP="002C39AC">
      <w:pPr>
        <w:pStyle w:val="Heading3"/>
        <w:rPr>
          <w:szCs w:val="24"/>
        </w:rPr>
      </w:pPr>
      <w:bookmarkStart w:id="102" w:name="_Toc513019566"/>
      <w:r w:rsidRPr="002C39AC">
        <w:rPr>
          <w:szCs w:val="24"/>
        </w:rPr>
        <w:t>Ports and Protocols</w:t>
      </w:r>
      <w:bookmarkEnd w:id="102"/>
    </w:p>
    <w:p w14:paraId="3C4F7100" w14:textId="6603810E" w:rsidR="007E71D7" w:rsidRDefault="007E71D7" w:rsidP="002C39AC">
      <w:pPr>
        <w:pStyle w:val="Heading4"/>
      </w:pPr>
      <w:r>
        <w:t>HTTP(S)</w:t>
      </w:r>
    </w:p>
    <w:p w14:paraId="02169DD2" w14:textId="77777777" w:rsidR="00182C2C" w:rsidRPr="002C39AC" w:rsidRDefault="00182C2C" w:rsidP="00182C2C">
      <w:pPr>
        <w:pStyle w:val="BodyText"/>
        <w:rPr>
          <w:rFonts w:ascii="Verdana" w:hAnsi="Verdana"/>
          <w:sz w:val="24"/>
          <w:szCs w:val="24"/>
          <w:lang w:eastAsia="en-US"/>
        </w:rPr>
      </w:pPr>
      <w:r w:rsidRPr="002C39AC">
        <w:rPr>
          <w:rFonts w:ascii="Verdana" w:hAnsi="Verdana"/>
          <w:sz w:val="24"/>
          <w:szCs w:val="24"/>
          <w:lang w:eastAsia="en-US"/>
        </w:rPr>
        <w:t>Can be used for real time communication.</w:t>
      </w:r>
    </w:p>
    <w:p w14:paraId="722F74EC" w14:textId="1A4BBB5E" w:rsidR="007E71D7" w:rsidRDefault="00F46722" w:rsidP="002C39AC">
      <w:pPr>
        <w:pStyle w:val="Heading4"/>
      </w:pPr>
      <w:r w:rsidRPr="00F7010D">
        <w:rPr>
          <w:rFonts w:cs="Segoe UI"/>
        </w:rPr>
        <w:t>Advanced Message Queuing Protocol</w:t>
      </w:r>
      <w:r>
        <w:t xml:space="preserve"> (</w:t>
      </w:r>
      <w:r w:rsidR="007E71D7">
        <w:t>AMQP</w:t>
      </w:r>
      <w:r>
        <w:t>)</w:t>
      </w:r>
    </w:p>
    <w:p w14:paraId="00E61905" w14:textId="79AE5AFA" w:rsidR="00182C2C" w:rsidRPr="002C39AC" w:rsidRDefault="00182C2C" w:rsidP="00182C2C">
      <w:pPr>
        <w:pStyle w:val="BodyText"/>
        <w:rPr>
          <w:rFonts w:ascii="Verdana" w:hAnsi="Verdana"/>
          <w:sz w:val="24"/>
          <w:szCs w:val="24"/>
          <w:lang w:eastAsia="en-US"/>
        </w:rPr>
      </w:pPr>
      <w:r w:rsidRPr="002C39AC">
        <w:rPr>
          <w:rFonts w:ascii="Verdana" w:hAnsi="Verdana"/>
          <w:sz w:val="24"/>
          <w:szCs w:val="24"/>
          <w:lang w:eastAsia="en-US"/>
        </w:rPr>
        <w:t>AMQP offers reliable messaging via queues.</w:t>
      </w:r>
    </w:p>
    <w:p w14:paraId="20A8AA85" w14:textId="21A04DEB" w:rsidR="00377177" w:rsidRDefault="00377177" w:rsidP="002C39AC">
      <w:pPr>
        <w:pStyle w:val="Heading3"/>
      </w:pPr>
      <w:bookmarkStart w:id="103" w:name="_Toc513019567"/>
      <w:r>
        <w:t>ESB Configuration(s)</w:t>
      </w:r>
      <w:bookmarkEnd w:id="103"/>
    </w:p>
    <w:p w14:paraId="1DD9E8AF" w14:textId="39AE92A2" w:rsidR="00A640B1" w:rsidRPr="002C39AC" w:rsidRDefault="0060103B" w:rsidP="00A640B1">
      <w:pPr>
        <w:pStyle w:val="BodyText"/>
        <w:rPr>
          <w:rFonts w:ascii="Verdana" w:hAnsi="Verdana"/>
          <w:sz w:val="24"/>
          <w:szCs w:val="24"/>
          <w:lang w:eastAsia="en-US"/>
        </w:rPr>
      </w:pPr>
      <w:r>
        <w:rPr>
          <w:rFonts w:ascii="Verdana" w:hAnsi="Verdana"/>
          <w:sz w:val="24"/>
          <w:szCs w:val="24"/>
          <w:lang w:eastAsia="en-US"/>
        </w:rPr>
        <w:t>Tbd</w:t>
      </w:r>
    </w:p>
    <w:p w14:paraId="191D0393" w14:textId="7638D8BE" w:rsidR="00377177" w:rsidRPr="002C39AC" w:rsidRDefault="00377177" w:rsidP="002C39AC">
      <w:pPr>
        <w:pStyle w:val="Heading3"/>
        <w:rPr>
          <w:szCs w:val="24"/>
        </w:rPr>
      </w:pPr>
      <w:bookmarkStart w:id="104" w:name="_Toc513019568"/>
      <w:r w:rsidRPr="002C39AC">
        <w:rPr>
          <w:szCs w:val="24"/>
        </w:rPr>
        <w:t>System Configuration</w:t>
      </w:r>
      <w:bookmarkEnd w:id="104"/>
    </w:p>
    <w:p w14:paraId="61278038" w14:textId="769F8790" w:rsidR="00377177" w:rsidRPr="002C39AC" w:rsidRDefault="0060103B" w:rsidP="00377177">
      <w:pPr>
        <w:pStyle w:val="BodyText"/>
        <w:rPr>
          <w:rFonts w:ascii="Verdana" w:hAnsi="Verdana"/>
          <w:sz w:val="24"/>
          <w:szCs w:val="24"/>
          <w:lang w:eastAsia="en-US"/>
        </w:rPr>
      </w:pPr>
      <w:r>
        <w:rPr>
          <w:rFonts w:ascii="Verdana" w:hAnsi="Verdana"/>
          <w:sz w:val="24"/>
          <w:szCs w:val="24"/>
          <w:lang w:eastAsia="en-US"/>
        </w:rPr>
        <w:t>Tbd</w:t>
      </w:r>
    </w:p>
    <w:p w14:paraId="054FEF37" w14:textId="7C2637E7" w:rsidR="00D952B0" w:rsidRPr="002C39AC" w:rsidRDefault="00D952B0" w:rsidP="002C39AC">
      <w:pPr>
        <w:pStyle w:val="Heading2"/>
      </w:pPr>
      <w:bookmarkStart w:id="105" w:name="_Toc513019569"/>
      <w:r w:rsidRPr="002C39AC">
        <w:t>Performance Requirements</w:t>
      </w:r>
      <w:bookmarkEnd w:id="98"/>
      <w:bookmarkEnd w:id="99"/>
      <w:bookmarkEnd w:id="100"/>
      <w:bookmarkEnd w:id="101"/>
      <w:bookmarkEnd w:id="105"/>
    </w:p>
    <w:p w14:paraId="4E2EE606" w14:textId="114DAF79" w:rsidR="00B72A1B" w:rsidRPr="00BE0D22" w:rsidRDefault="00B72A1B" w:rsidP="00B72A1B">
      <w:pPr>
        <w:rPr>
          <w:rFonts w:ascii="Verdana" w:hAnsi="Verdana"/>
          <w:sz w:val="24"/>
        </w:rPr>
      </w:pPr>
      <w:bookmarkStart w:id="106" w:name="_Toc216071619"/>
      <w:bookmarkStart w:id="107" w:name="_Toc263270968"/>
      <w:bookmarkStart w:id="108" w:name="_Toc263271247"/>
      <w:bookmarkStart w:id="109" w:name="_Toc377477608"/>
      <w:r w:rsidRPr="00BE0D22">
        <w:rPr>
          <w:rFonts w:ascii="Verdana" w:eastAsia="MS Mincho" w:hAnsi="Verdana"/>
          <w:sz w:val="24"/>
        </w:rPr>
        <w:t>Refer to MCC</w:t>
      </w:r>
      <w:r w:rsidR="009631CD">
        <w:rPr>
          <w:rFonts w:ascii="Verdana" w:eastAsia="MS Mincho" w:hAnsi="Verdana"/>
          <w:sz w:val="24"/>
        </w:rPr>
        <w:t>F</w:t>
      </w:r>
      <w:r w:rsidRPr="00BE0D22">
        <w:rPr>
          <w:rFonts w:ascii="Verdana" w:eastAsia="MS Mincho" w:hAnsi="Verdana"/>
          <w:sz w:val="24"/>
        </w:rPr>
        <w:t xml:space="preserve"> EDI TAS SDD </w:t>
      </w:r>
      <w:hyperlink r:id="rId23" w:history="1">
        <w:r w:rsidRPr="00BE0D22">
          <w:rPr>
            <w:rStyle w:val="Hyperlink"/>
            <w:rFonts w:ascii="Verdana" w:hAnsi="Verdana"/>
            <w:sz w:val="24"/>
          </w:rPr>
          <w:t>https://vaww.oed.portal.va.gov/pm/hape/ipt_5010/EDI_Portfolio/TASCore/MCCF_EDI_TAS_System_Design_Document_v0.7.pdf</w:t>
        </w:r>
      </w:hyperlink>
    </w:p>
    <w:p w14:paraId="054FEF39" w14:textId="37141919" w:rsidR="00D952B0" w:rsidRPr="002C39AC" w:rsidRDefault="00D952B0" w:rsidP="002C39AC">
      <w:pPr>
        <w:pStyle w:val="Heading2"/>
      </w:pPr>
      <w:bookmarkStart w:id="110" w:name="_Toc513019570"/>
      <w:r w:rsidRPr="002C39AC">
        <w:t>Security</w:t>
      </w:r>
      <w:bookmarkEnd w:id="106"/>
      <w:bookmarkEnd w:id="107"/>
      <w:bookmarkEnd w:id="108"/>
      <w:bookmarkEnd w:id="109"/>
      <w:bookmarkEnd w:id="110"/>
    </w:p>
    <w:p w14:paraId="6E448FFD" w14:textId="0A2E9B5A" w:rsidR="00B72A1B" w:rsidRPr="00BE0D22" w:rsidRDefault="00B72A1B" w:rsidP="00B72A1B">
      <w:pPr>
        <w:rPr>
          <w:rFonts w:ascii="Verdana" w:hAnsi="Verdana"/>
          <w:sz w:val="24"/>
        </w:rPr>
      </w:pPr>
      <w:r w:rsidRPr="00BE0D22">
        <w:rPr>
          <w:rFonts w:ascii="Verdana" w:eastAsia="MS Mincho" w:hAnsi="Verdana"/>
          <w:sz w:val="24"/>
        </w:rPr>
        <w:t>Refer to MCC</w:t>
      </w:r>
      <w:r w:rsidR="009631CD">
        <w:rPr>
          <w:rFonts w:ascii="Verdana" w:eastAsia="MS Mincho" w:hAnsi="Verdana"/>
          <w:sz w:val="24"/>
        </w:rPr>
        <w:t>F</w:t>
      </w:r>
      <w:r w:rsidRPr="00BE0D22">
        <w:rPr>
          <w:rFonts w:ascii="Verdana" w:eastAsia="MS Mincho" w:hAnsi="Verdana"/>
          <w:sz w:val="24"/>
        </w:rPr>
        <w:t xml:space="preserve"> EDI TAS SDD </w:t>
      </w:r>
      <w:hyperlink r:id="rId24" w:history="1">
        <w:r w:rsidRPr="00BE0D22">
          <w:rPr>
            <w:rStyle w:val="Hyperlink"/>
            <w:rFonts w:ascii="Verdana" w:hAnsi="Verdana"/>
            <w:sz w:val="24"/>
          </w:rPr>
          <w:t>https://vaww.oed.portal.va.gov/pm/hape/ipt_5010/EDI_Portfolio/TASCore/MCCF_EDI_TAS_System_Design_Document_v0.7.pdf</w:t>
        </w:r>
      </w:hyperlink>
    </w:p>
    <w:p w14:paraId="48FE25EB" w14:textId="77777777" w:rsidR="00A640B1" w:rsidRPr="006B3A72" w:rsidRDefault="00A640B1" w:rsidP="00A640B1">
      <w:pPr>
        <w:pStyle w:val="BodyText"/>
        <w:rPr>
          <w:sz w:val="24"/>
          <w:szCs w:val="24"/>
          <w:lang w:eastAsia="en-US"/>
        </w:rPr>
      </w:pPr>
      <w:bookmarkStart w:id="111" w:name="_Toc216071620"/>
      <w:bookmarkStart w:id="112" w:name="_Toc263270969"/>
      <w:bookmarkStart w:id="113" w:name="_Toc263271248"/>
      <w:bookmarkStart w:id="114" w:name="_Toc377477609"/>
    </w:p>
    <w:p w14:paraId="1A459C44" w14:textId="20B38F2D" w:rsidR="002E1658" w:rsidRDefault="002E1658" w:rsidP="002E1658">
      <w:pPr>
        <w:pStyle w:val="Heading2"/>
        <w:rPr>
          <w:iCs w:val="0"/>
        </w:rPr>
      </w:pPr>
      <w:bookmarkStart w:id="115" w:name="_Toc508023856"/>
      <w:bookmarkStart w:id="116" w:name="_Toc513019571"/>
      <w:r w:rsidRPr="00F7010D">
        <w:rPr>
          <w:iCs w:val="0"/>
        </w:rPr>
        <w:t>Testing Requirements</w:t>
      </w:r>
      <w:bookmarkEnd w:id="115"/>
      <w:bookmarkEnd w:id="116"/>
    </w:p>
    <w:p w14:paraId="43657AC1" w14:textId="77777777" w:rsidR="00392C79" w:rsidRPr="00392C79" w:rsidRDefault="00392C79" w:rsidP="00392C79">
      <w:pPr>
        <w:pStyle w:val="BodyText"/>
        <w:numPr>
          <w:ilvl w:val="0"/>
          <w:numId w:val="26"/>
        </w:numPr>
        <w:rPr>
          <w:rFonts w:ascii="Verdana" w:hAnsi="Verdana"/>
          <w:sz w:val="24"/>
          <w:szCs w:val="24"/>
          <w:lang w:eastAsia="en-US"/>
        </w:rPr>
      </w:pPr>
      <w:r w:rsidRPr="00392C79">
        <w:rPr>
          <w:rFonts w:ascii="Verdana" w:hAnsi="Verdana"/>
          <w:sz w:val="24"/>
          <w:szCs w:val="24"/>
          <w:lang w:eastAsia="en-US"/>
        </w:rPr>
        <w:t>Connectivity/Secuirity</w:t>
      </w:r>
    </w:p>
    <w:p w14:paraId="27231974" w14:textId="77777777" w:rsidR="00392C79" w:rsidRPr="00392C79" w:rsidRDefault="00392C79" w:rsidP="00392C79">
      <w:pPr>
        <w:pStyle w:val="BodyText"/>
        <w:numPr>
          <w:ilvl w:val="0"/>
          <w:numId w:val="26"/>
        </w:numPr>
        <w:rPr>
          <w:rFonts w:ascii="Verdana" w:hAnsi="Verdana"/>
          <w:sz w:val="24"/>
          <w:szCs w:val="24"/>
          <w:lang w:eastAsia="en-US"/>
        </w:rPr>
      </w:pPr>
      <w:r w:rsidRPr="00392C79">
        <w:rPr>
          <w:rFonts w:ascii="Verdana" w:hAnsi="Verdana"/>
          <w:sz w:val="24"/>
          <w:szCs w:val="24"/>
          <w:lang w:eastAsia="en-US"/>
        </w:rPr>
        <w:t xml:space="preserve">End to End </w:t>
      </w:r>
    </w:p>
    <w:p w14:paraId="08943ABB" w14:textId="77777777" w:rsidR="00392C79" w:rsidRPr="00392C79" w:rsidRDefault="00392C79" w:rsidP="00392C79">
      <w:pPr>
        <w:pStyle w:val="BodyText"/>
        <w:numPr>
          <w:ilvl w:val="1"/>
          <w:numId w:val="26"/>
        </w:numPr>
        <w:rPr>
          <w:rFonts w:ascii="Verdana" w:hAnsi="Verdana"/>
          <w:sz w:val="24"/>
          <w:szCs w:val="24"/>
          <w:lang w:eastAsia="en-US"/>
        </w:rPr>
      </w:pPr>
      <w:r w:rsidRPr="00392C79">
        <w:rPr>
          <w:rFonts w:ascii="Verdana" w:hAnsi="Verdana"/>
          <w:sz w:val="24"/>
          <w:szCs w:val="24"/>
          <w:lang w:eastAsia="en-US"/>
        </w:rPr>
        <w:t>There might be 2 different End to End test run at different times.</w:t>
      </w:r>
    </w:p>
    <w:p w14:paraId="399DC544" w14:textId="77777777" w:rsidR="00392C79" w:rsidRPr="00392C79" w:rsidRDefault="00392C79" w:rsidP="00392C79">
      <w:pPr>
        <w:pStyle w:val="BodyText"/>
        <w:numPr>
          <w:ilvl w:val="0"/>
          <w:numId w:val="26"/>
        </w:numPr>
        <w:rPr>
          <w:rFonts w:ascii="Verdana" w:hAnsi="Verdana"/>
          <w:sz w:val="24"/>
          <w:szCs w:val="24"/>
          <w:lang w:eastAsia="en-US"/>
        </w:rPr>
      </w:pPr>
      <w:r w:rsidRPr="00392C79">
        <w:rPr>
          <w:rFonts w:ascii="Verdana" w:hAnsi="Verdana"/>
          <w:sz w:val="24"/>
          <w:szCs w:val="24"/>
          <w:lang w:eastAsia="en-US"/>
        </w:rPr>
        <w:t>Regression testing/Error handling</w:t>
      </w:r>
    </w:p>
    <w:p w14:paraId="74A5976B" w14:textId="77777777" w:rsidR="00392C79" w:rsidRPr="00392C79" w:rsidRDefault="00392C79" w:rsidP="00392C79">
      <w:pPr>
        <w:pStyle w:val="BodyText"/>
        <w:numPr>
          <w:ilvl w:val="0"/>
          <w:numId w:val="26"/>
        </w:numPr>
        <w:rPr>
          <w:rFonts w:ascii="Verdana" w:hAnsi="Verdana"/>
          <w:sz w:val="24"/>
          <w:szCs w:val="24"/>
          <w:lang w:eastAsia="en-US"/>
        </w:rPr>
      </w:pPr>
      <w:r w:rsidRPr="00392C79">
        <w:rPr>
          <w:rFonts w:ascii="Verdana" w:hAnsi="Verdana"/>
          <w:sz w:val="24"/>
          <w:szCs w:val="24"/>
          <w:lang w:eastAsia="en-US"/>
        </w:rPr>
        <w:t>Volume testing</w:t>
      </w:r>
    </w:p>
    <w:p w14:paraId="0FAEDC49" w14:textId="77777777" w:rsidR="00392C79" w:rsidRPr="00392C79" w:rsidRDefault="00392C79" w:rsidP="00392C79">
      <w:pPr>
        <w:pStyle w:val="BodyText"/>
        <w:numPr>
          <w:ilvl w:val="1"/>
          <w:numId w:val="26"/>
        </w:numPr>
        <w:rPr>
          <w:rFonts w:ascii="Verdana" w:hAnsi="Verdana"/>
          <w:sz w:val="24"/>
          <w:szCs w:val="24"/>
          <w:lang w:eastAsia="en-US"/>
        </w:rPr>
      </w:pPr>
      <w:r w:rsidRPr="00392C79">
        <w:rPr>
          <w:rFonts w:ascii="Verdana" w:hAnsi="Verdana"/>
          <w:sz w:val="24"/>
          <w:szCs w:val="24"/>
          <w:lang w:eastAsia="en-US"/>
        </w:rPr>
        <w:t>Performance testing</w:t>
      </w:r>
    </w:p>
    <w:p w14:paraId="42458C19" w14:textId="77777777" w:rsidR="00392C79" w:rsidRPr="00392C79" w:rsidRDefault="00392C79" w:rsidP="00392C79">
      <w:pPr>
        <w:pStyle w:val="BodyText"/>
        <w:numPr>
          <w:ilvl w:val="1"/>
          <w:numId w:val="26"/>
        </w:numPr>
        <w:rPr>
          <w:rFonts w:ascii="Verdana" w:hAnsi="Verdana"/>
          <w:sz w:val="24"/>
          <w:szCs w:val="24"/>
          <w:lang w:eastAsia="en-US"/>
        </w:rPr>
      </w:pPr>
      <w:r w:rsidRPr="00392C79">
        <w:rPr>
          <w:rFonts w:ascii="Verdana" w:hAnsi="Verdana"/>
          <w:sz w:val="24"/>
          <w:szCs w:val="24"/>
          <w:lang w:eastAsia="en-US"/>
        </w:rPr>
        <w:t>Endurance testing</w:t>
      </w:r>
    </w:p>
    <w:p w14:paraId="011C820A" w14:textId="77777777" w:rsidR="00392C79" w:rsidRPr="00392C79" w:rsidRDefault="00392C79" w:rsidP="00392C79">
      <w:pPr>
        <w:pStyle w:val="BodyText"/>
        <w:numPr>
          <w:ilvl w:val="1"/>
          <w:numId w:val="26"/>
        </w:numPr>
        <w:rPr>
          <w:rFonts w:ascii="Verdana" w:hAnsi="Verdana"/>
          <w:sz w:val="24"/>
          <w:szCs w:val="24"/>
          <w:lang w:eastAsia="en-US"/>
        </w:rPr>
      </w:pPr>
      <w:r w:rsidRPr="00392C79">
        <w:rPr>
          <w:rFonts w:ascii="Verdana" w:hAnsi="Verdana"/>
          <w:sz w:val="24"/>
          <w:szCs w:val="24"/>
          <w:lang w:eastAsia="en-US"/>
        </w:rPr>
        <w:t>Load testing</w:t>
      </w:r>
    </w:p>
    <w:p w14:paraId="3DB55CC6" w14:textId="77777777" w:rsidR="00392C79" w:rsidRPr="00392C79" w:rsidRDefault="00392C79" w:rsidP="00392C79">
      <w:pPr>
        <w:pStyle w:val="BodyText"/>
        <w:numPr>
          <w:ilvl w:val="0"/>
          <w:numId w:val="26"/>
        </w:numPr>
        <w:rPr>
          <w:rFonts w:ascii="Verdana" w:hAnsi="Verdana"/>
        </w:rPr>
      </w:pPr>
      <w:r w:rsidRPr="00392C79">
        <w:rPr>
          <w:rFonts w:ascii="Verdana" w:hAnsi="Verdana"/>
          <w:sz w:val="24"/>
          <w:szCs w:val="24"/>
          <w:lang w:eastAsia="en-US"/>
        </w:rPr>
        <w:t>Smoke testing</w:t>
      </w:r>
    </w:p>
    <w:p w14:paraId="23886A5F" w14:textId="77777777" w:rsidR="00392C79" w:rsidRPr="00392C79" w:rsidRDefault="00392C79" w:rsidP="00392C79">
      <w:pPr>
        <w:pStyle w:val="BodyText"/>
        <w:rPr>
          <w:lang w:eastAsia="en-US"/>
        </w:rPr>
      </w:pPr>
    </w:p>
    <w:p w14:paraId="7B889F76" w14:textId="77777777" w:rsidR="002E1658" w:rsidRPr="003816B9" w:rsidRDefault="002E1658" w:rsidP="002E1658">
      <w:pPr>
        <w:pStyle w:val="Heading3"/>
        <w:rPr>
          <w:szCs w:val="24"/>
        </w:rPr>
      </w:pPr>
      <w:bookmarkStart w:id="117" w:name="_Toc508004774"/>
      <w:bookmarkStart w:id="118" w:name="_Toc513019572"/>
      <w:r w:rsidRPr="003816B9">
        <w:rPr>
          <w:szCs w:val="24"/>
        </w:rPr>
        <w:lastRenderedPageBreak/>
        <w:t>Comparison of Data</w:t>
      </w:r>
      <w:bookmarkEnd w:id="117"/>
      <w:bookmarkEnd w:id="118"/>
    </w:p>
    <w:p w14:paraId="435A6C00" w14:textId="04CBAF23" w:rsidR="002E1658" w:rsidRDefault="002E1658" w:rsidP="002E1658">
      <w:pPr>
        <w:pStyle w:val="BodyText"/>
        <w:rPr>
          <w:rFonts w:ascii="Verdana" w:hAnsi="Verdana"/>
          <w:sz w:val="24"/>
          <w:szCs w:val="24"/>
          <w:lang w:eastAsia="en-US"/>
        </w:rPr>
      </w:pPr>
      <w:r>
        <w:rPr>
          <w:rFonts w:ascii="Verdana" w:hAnsi="Verdana"/>
          <w:sz w:val="24"/>
          <w:szCs w:val="24"/>
          <w:lang w:eastAsia="en-US"/>
        </w:rPr>
        <w:t xml:space="preserve">Testing the FHIR conformance will be based on </w:t>
      </w:r>
      <w:hyperlink r:id="rId25" w:history="1">
        <w:r w:rsidRPr="00392C79">
          <w:rPr>
            <w:rStyle w:val="Hyperlink"/>
            <w:rFonts w:ascii="Verdana" w:hAnsi="Verdana"/>
            <w:sz w:val="24"/>
            <w:szCs w:val="24"/>
            <w:lang w:eastAsia="en-US"/>
          </w:rPr>
          <w:t>https://www.hl7.org/fhir/validation.html</w:t>
        </w:r>
      </w:hyperlink>
      <w:r>
        <w:rPr>
          <w:rFonts w:ascii="Verdana" w:hAnsi="Verdana"/>
          <w:sz w:val="24"/>
          <w:szCs w:val="24"/>
          <w:lang w:eastAsia="en-US"/>
        </w:rPr>
        <w:t>.</w:t>
      </w:r>
    </w:p>
    <w:p w14:paraId="7EEE18D5" w14:textId="77777777" w:rsidR="002E1658" w:rsidRDefault="002E1658" w:rsidP="002E1658">
      <w:pPr>
        <w:pStyle w:val="BodyText"/>
        <w:rPr>
          <w:rFonts w:ascii="Verdana" w:hAnsi="Verdana"/>
          <w:sz w:val="24"/>
          <w:szCs w:val="24"/>
          <w:lang w:eastAsia="en-US"/>
        </w:rPr>
      </w:pPr>
      <w:r>
        <w:rPr>
          <w:rFonts w:ascii="Verdana" w:hAnsi="Verdana"/>
          <w:sz w:val="24"/>
          <w:szCs w:val="24"/>
          <w:lang w:eastAsia="en-US"/>
        </w:rPr>
        <w:t>Business Rules will have to be specifically defined in user stories by the product team.</w:t>
      </w:r>
    </w:p>
    <w:p w14:paraId="0F3BA59C" w14:textId="77777777" w:rsidR="002E1658" w:rsidRDefault="002E1658" w:rsidP="002E1658">
      <w:pPr>
        <w:pStyle w:val="BodyText"/>
        <w:numPr>
          <w:ilvl w:val="0"/>
          <w:numId w:val="22"/>
        </w:numPr>
        <w:rPr>
          <w:rFonts w:ascii="Verdana" w:hAnsi="Verdana"/>
          <w:sz w:val="24"/>
          <w:szCs w:val="24"/>
          <w:lang w:eastAsia="en-US"/>
        </w:rPr>
      </w:pPr>
      <w:r>
        <w:rPr>
          <w:rFonts w:ascii="Verdana" w:hAnsi="Verdana"/>
          <w:sz w:val="24"/>
          <w:szCs w:val="24"/>
          <w:lang w:eastAsia="en-US"/>
        </w:rPr>
        <w:t>Which fields are mandatory from a business perspective?</w:t>
      </w:r>
    </w:p>
    <w:p w14:paraId="41381943" w14:textId="5DB0A4EC" w:rsidR="00392C79" w:rsidRPr="00CE3AF2" w:rsidRDefault="002E1658" w:rsidP="00392C79">
      <w:pPr>
        <w:pStyle w:val="BodyText"/>
        <w:numPr>
          <w:ilvl w:val="0"/>
          <w:numId w:val="22"/>
        </w:numPr>
        <w:rPr>
          <w:sz w:val="24"/>
          <w:szCs w:val="24"/>
          <w:lang w:eastAsia="en-US"/>
        </w:rPr>
      </w:pPr>
      <w:r>
        <w:rPr>
          <w:rFonts w:ascii="Verdana" w:hAnsi="Verdana"/>
          <w:sz w:val="24"/>
          <w:szCs w:val="24"/>
          <w:lang w:eastAsia="en-US"/>
        </w:rPr>
        <w:t>Data integrity.</w:t>
      </w:r>
      <w:r w:rsidR="00392C79" w:rsidRPr="00392C79">
        <w:rPr>
          <w:sz w:val="24"/>
          <w:szCs w:val="24"/>
          <w:lang w:eastAsia="en-US"/>
        </w:rPr>
        <w:t xml:space="preserve"> </w:t>
      </w:r>
    </w:p>
    <w:p w14:paraId="202DE8C6" w14:textId="77777777" w:rsidR="00392C79" w:rsidRPr="00392C79" w:rsidRDefault="00392C79" w:rsidP="00392C79">
      <w:pPr>
        <w:numPr>
          <w:ilvl w:val="1"/>
          <w:numId w:val="22"/>
        </w:numPr>
        <w:spacing w:before="120" w:after="120"/>
        <w:rPr>
          <w:rFonts w:ascii="Verdana" w:hAnsi="Verdana" w:cs="Arial"/>
          <w:sz w:val="24"/>
        </w:rPr>
      </w:pPr>
      <w:r w:rsidRPr="00392C79">
        <w:rPr>
          <w:rFonts w:ascii="Verdana" w:hAnsi="Verdana" w:cs="Arial"/>
          <w:sz w:val="24"/>
        </w:rPr>
        <w:t>There are different approaches that TASCore can employ to test data integrity, depending on future user stories and tasks that will define requirements:</w:t>
      </w:r>
    </w:p>
    <w:p w14:paraId="1C47BEB6" w14:textId="77777777" w:rsidR="00392C79" w:rsidRPr="00392C79" w:rsidRDefault="00392C79" w:rsidP="00392C79">
      <w:pPr>
        <w:numPr>
          <w:ilvl w:val="2"/>
          <w:numId w:val="22"/>
        </w:numPr>
        <w:spacing w:before="120" w:after="120"/>
        <w:rPr>
          <w:rFonts w:ascii="Verdana" w:hAnsi="Verdana" w:cs="Arial"/>
          <w:sz w:val="24"/>
        </w:rPr>
      </w:pPr>
      <w:r w:rsidRPr="00392C79">
        <w:rPr>
          <w:rFonts w:ascii="Verdana" w:hAnsi="Verdana" w:cs="Arial"/>
          <w:sz w:val="24"/>
        </w:rPr>
        <w:t>Comparing the source data with the output data.</w:t>
      </w:r>
    </w:p>
    <w:p w14:paraId="076C0A3D" w14:textId="77777777" w:rsidR="00392C79" w:rsidRPr="00392C79" w:rsidRDefault="00392C79" w:rsidP="00392C79">
      <w:pPr>
        <w:numPr>
          <w:ilvl w:val="2"/>
          <w:numId w:val="22"/>
        </w:numPr>
        <w:spacing w:before="120" w:after="120"/>
        <w:rPr>
          <w:rFonts w:ascii="Verdana" w:hAnsi="Verdana" w:cs="Arial"/>
          <w:sz w:val="24"/>
        </w:rPr>
      </w:pPr>
      <w:r w:rsidRPr="00392C79">
        <w:rPr>
          <w:rFonts w:ascii="Verdana" w:hAnsi="Verdana" w:cs="Arial"/>
          <w:sz w:val="24"/>
        </w:rPr>
        <w:t xml:space="preserve">Parallel testing: Run data through existing data flow and through the new data flow and make sure data match. </w:t>
      </w:r>
    </w:p>
    <w:p w14:paraId="56D16986" w14:textId="77777777" w:rsidR="00392C79" w:rsidRPr="00392C79" w:rsidRDefault="00392C79" w:rsidP="00392C79">
      <w:pPr>
        <w:numPr>
          <w:ilvl w:val="2"/>
          <w:numId w:val="22"/>
        </w:numPr>
        <w:spacing w:before="120" w:after="120"/>
        <w:rPr>
          <w:rFonts w:ascii="Verdana" w:hAnsi="Verdana" w:cs="Arial"/>
          <w:sz w:val="24"/>
        </w:rPr>
      </w:pPr>
      <w:r w:rsidRPr="00392C79">
        <w:rPr>
          <w:rFonts w:ascii="Verdana" w:hAnsi="Verdana" w:cs="Arial"/>
          <w:sz w:val="24"/>
        </w:rPr>
        <w:t>Conformance testing (FHIR)</w:t>
      </w:r>
    </w:p>
    <w:p w14:paraId="3ACA2FB1" w14:textId="77777777" w:rsidR="00392C79" w:rsidRPr="00392C79" w:rsidRDefault="00392C79" w:rsidP="00392C79">
      <w:pPr>
        <w:numPr>
          <w:ilvl w:val="2"/>
          <w:numId w:val="22"/>
        </w:numPr>
        <w:spacing w:before="120" w:after="120"/>
        <w:rPr>
          <w:rFonts w:ascii="Verdana" w:hAnsi="Verdana" w:cs="Arial"/>
          <w:sz w:val="24"/>
        </w:rPr>
      </w:pPr>
      <w:r w:rsidRPr="00392C79">
        <w:rPr>
          <w:rFonts w:ascii="Verdana" w:hAnsi="Verdana" w:cs="Arial"/>
          <w:sz w:val="24"/>
        </w:rPr>
        <w:t xml:space="preserve">Data conformity to business specs  </w:t>
      </w:r>
    </w:p>
    <w:p w14:paraId="7994765C" w14:textId="77777777" w:rsidR="00392C79" w:rsidRPr="00392C79" w:rsidRDefault="00392C79" w:rsidP="00392C79">
      <w:pPr>
        <w:numPr>
          <w:ilvl w:val="3"/>
          <w:numId w:val="22"/>
        </w:numPr>
        <w:spacing w:before="120" w:after="120"/>
        <w:rPr>
          <w:rFonts w:ascii="Verdana" w:hAnsi="Verdana" w:cs="Arial"/>
          <w:sz w:val="24"/>
        </w:rPr>
      </w:pPr>
      <w:r w:rsidRPr="00392C79">
        <w:rPr>
          <w:rFonts w:ascii="Verdana" w:hAnsi="Verdana" w:cs="Arial"/>
          <w:sz w:val="24"/>
        </w:rPr>
        <w:t>Date format</w:t>
      </w:r>
    </w:p>
    <w:p w14:paraId="4F8D9830" w14:textId="77777777" w:rsidR="00392C79" w:rsidRPr="00392C79" w:rsidRDefault="00392C79" w:rsidP="00392C79">
      <w:pPr>
        <w:numPr>
          <w:ilvl w:val="3"/>
          <w:numId w:val="22"/>
        </w:numPr>
        <w:spacing w:before="120" w:after="120"/>
        <w:rPr>
          <w:rFonts w:ascii="Verdana" w:hAnsi="Verdana" w:cs="Arial"/>
          <w:sz w:val="24"/>
        </w:rPr>
      </w:pPr>
      <w:r w:rsidRPr="00392C79">
        <w:rPr>
          <w:rFonts w:ascii="Verdana" w:hAnsi="Verdana" w:cs="Arial"/>
          <w:sz w:val="24"/>
        </w:rPr>
        <w:t>Decimal places</w:t>
      </w:r>
    </w:p>
    <w:p w14:paraId="06145184" w14:textId="77777777" w:rsidR="00392C79" w:rsidRPr="00392C79" w:rsidRDefault="00392C79" w:rsidP="00392C79">
      <w:pPr>
        <w:numPr>
          <w:ilvl w:val="3"/>
          <w:numId w:val="22"/>
        </w:numPr>
        <w:spacing w:before="120" w:after="120"/>
        <w:rPr>
          <w:rFonts w:ascii="Verdana" w:hAnsi="Verdana" w:cs="Arial"/>
          <w:sz w:val="24"/>
        </w:rPr>
      </w:pPr>
      <w:r w:rsidRPr="00392C79">
        <w:rPr>
          <w:rFonts w:ascii="Verdana" w:hAnsi="Verdana" w:cs="Arial"/>
          <w:sz w:val="24"/>
        </w:rPr>
        <w:t xml:space="preserve">Currency notations </w:t>
      </w:r>
    </w:p>
    <w:p w14:paraId="5487F3E4" w14:textId="77777777" w:rsidR="00392C79" w:rsidRPr="00392C79" w:rsidRDefault="00392C79" w:rsidP="00392C79">
      <w:pPr>
        <w:numPr>
          <w:ilvl w:val="3"/>
          <w:numId w:val="22"/>
        </w:numPr>
        <w:spacing w:before="120" w:after="120"/>
        <w:rPr>
          <w:rFonts w:ascii="Verdana" w:hAnsi="Verdana" w:cs="Arial"/>
          <w:sz w:val="24"/>
        </w:rPr>
      </w:pPr>
      <w:r w:rsidRPr="00392C79">
        <w:rPr>
          <w:rFonts w:ascii="Verdana" w:hAnsi="Verdana" w:cs="Arial"/>
          <w:sz w:val="24"/>
        </w:rPr>
        <w:t>Etc.</w:t>
      </w:r>
    </w:p>
    <w:p w14:paraId="7EA461D8" w14:textId="77777777" w:rsidR="00392C79" w:rsidRPr="00392C79" w:rsidRDefault="00392C79" w:rsidP="00392C79">
      <w:pPr>
        <w:pStyle w:val="BodyText"/>
        <w:ind w:left="2160"/>
        <w:rPr>
          <w:rFonts w:ascii="Verdana" w:hAnsi="Verdana"/>
          <w:sz w:val="24"/>
          <w:szCs w:val="24"/>
          <w:lang w:eastAsia="en-US"/>
        </w:rPr>
      </w:pPr>
    </w:p>
    <w:p w14:paraId="7E4CF975" w14:textId="3965879B" w:rsidR="002E1658" w:rsidRPr="00392C79" w:rsidRDefault="00392C79" w:rsidP="00392C79">
      <w:pPr>
        <w:pStyle w:val="BodyText"/>
        <w:numPr>
          <w:ilvl w:val="0"/>
          <w:numId w:val="22"/>
        </w:numPr>
        <w:rPr>
          <w:rFonts w:ascii="Verdana" w:hAnsi="Verdana"/>
          <w:sz w:val="24"/>
          <w:szCs w:val="24"/>
          <w:lang w:eastAsia="en-US"/>
        </w:rPr>
      </w:pPr>
      <w:r w:rsidRPr="00392C79">
        <w:rPr>
          <w:rFonts w:ascii="Verdana" w:hAnsi="Verdana"/>
          <w:sz w:val="24"/>
          <w:szCs w:val="24"/>
        </w:rPr>
        <w:t xml:space="preserve">Error handling </w:t>
      </w:r>
    </w:p>
    <w:p w14:paraId="6A0AE8A6" w14:textId="77777777" w:rsidR="002E1658" w:rsidRPr="00A640B1" w:rsidRDefault="002E1658" w:rsidP="002E1658">
      <w:pPr>
        <w:pStyle w:val="BodyText"/>
        <w:rPr>
          <w:lang w:eastAsia="en-US"/>
        </w:rPr>
      </w:pPr>
    </w:p>
    <w:p w14:paraId="3F8C1EEB" w14:textId="77777777" w:rsidR="002E1658" w:rsidRPr="003816B9" w:rsidRDefault="002E1658" w:rsidP="002E1658">
      <w:pPr>
        <w:pStyle w:val="Heading3"/>
        <w:rPr>
          <w:szCs w:val="24"/>
        </w:rPr>
      </w:pPr>
      <w:bookmarkStart w:id="119" w:name="_Toc508004775"/>
      <w:bookmarkStart w:id="120" w:name="_Toc513019573"/>
      <w:r w:rsidRPr="003816B9">
        <w:rPr>
          <w:szCs w:val="24"/>
        </w:rPr>
        <w:t>Completeness</w:t>
      </w:r>
      <w:bookmarkEnd w:id="119"/>
      <w:bookmarkEnd w:id="120"/>
    </w:p>
    <w:p w14:paraId="7D8AE573" w14:textId="77777777" w:rsidR="002E1658" w:rsidRDefault="002E1658" w:rsidP="002E1658">
      <w:pPr>
        <w:pStyle w:val="BodyText"/>
        <w:rPr>
          <w:rFonts w:ascii="Verdana" w:hAnsi="Verdana"/>
          <w:sz w:val="24"/>
          <w:szCs w:val="24"/>
          <w:lang w:eastAsia="en-US"/>
        </w:rPr>
      </w:pPr>
      <w:r>
        <w:rPr>
          <w:rFonts w:ascii="Verdana" w:hAnsi="Verdana"/>
          <w:sz w:val="24"/>
          <w:szCs w:val="24"/>
          <w:lang w:eastAsia="en-US"/>
        </w:rPr>
        <w:t>Tests defined in section 2.10.1 must cover all the FHIR resources that are defined in section 2.6.1 in consideration of any functional user story.</w:t>
      </w:r>
    </w:p>
    <w:p w14:paraId="549162F0" w14:textId="77777777" w:rsidR="002E1658" w:rsidRPr="003816B9" w:rsidRDefault="002E1658" w:rsidP="002E1658">
      <w:pPr>
        <w:pStyle w:val="Heading3"/>
        <w:rPr>
          <w:szCs w:val="24"/>
        </w:rPr>
      </w:pPr>
      <w:bookmarkStart w:id="121" w:name="_Toc513019574"/>
      <w:r w:rsidRPr="003816B9">
        <w:rPr>
          <w:szCs w:val="24"/>
        </w:rPr>
        <w:t>Load Testing</w:t>
      </w:r>
      <w:bookmarkEnd w:id="121"/>
    </w:p>
    <w:p w14:paraId="688D7C42" w14:textId="77777777" w:rsidR="002E1658" w:rsidRPr="00F642AF" w:rsidRDefault="002E1658" w:rsidP="002E1658">
      <w:pPr>
        <w:pStyle w:val="BodyText"/>
        <w:rPr>
          <w:rFonts w:ascii="Verdana" w:hAnsi="Verdana"/>
          <w:sz w:val="24"/>
          <w:szCs w:val="24"/>
          <w:lang w:eastAsia="en-US"/>
        </w:rPr>
      </w:pPr>
      <w:r w:rsidRPr="00F642AF">
        <w:rPr>
          <w:rFonts w:ascii="Verdana" w:hAnsi="Verdana"/>
          <w:sz w:val="24"/>
          <w:szCs w:val="24"/>
          <w:lang w:eastAsia="en-US"/>
        </w:rPr>
        <w:t>Bench mark tests must be performed based on individual use case requirements.</w:t>
      </w:r>
    </w:p>
    <w:p w14:paraId="7F8BB11D" w14:textId="77777777" w:rsidR="00A640B1" w:rsidRPr="006B3A72" w:rsidRDefault="00A640B1" w:rsidP="00A640B1">
      <w:pPr>
        <w:pStyle w:val="BodyText"/>
        <w:rPr>
          <w:sz w:val="24"/>
          <w:szCs w:val="24"/>
          <w:lang w:eastAsia="en-US"/>
        </w:rPr>
      </w:pPr>
    </w:p>
    <w:p w14:paraId="126FCC1E" w14:textId="0EC0281F" w:rsidR="00377177" w:rsidRPr="002C39AC" w:rsidRDefault="00377177" w:rsidP="002C39AC">
      <w:pPr>
        <w:pStyle w:val="Heading2"/>
      </w:pPr>
      <w:bookmarkStart w:id="122" w:name="_Toc513019575"/>
      <w:r w:rsidRPr="002C39AC">
        <w:t>Policies and Constraints</w:t>
      </w:r>
      <w:bookmarkEnd w:id="122"/>
    </w:p>
    <w:p w14:paraId="7B553B00" w14:textId="413B7094" w:rsidR="00377177" w:rsidRPr="002C39AC" w:rsidRDefault="00377177" w:rsidP="002C39AC">
      <w:pPr>
        <w:pStyle w:val="Heading3"/>
        <w:rPr>
          <w:szCs w:val="24"/>
        </w:rPr>
      </w:pPr>
      <w:bookmarkStart w:id="123" w:name="_Toc513019576"/>
      <w:r w:rsidRPr="002C39AC">
        <w:rPr>
          <w:szCs w:val="24"/>
        </w:rPr>
        <w:t>HIPAA Compliance</w:t>
      </w:r>
      <w:bookmarkEnd w:id="123"/>
      <w:r w:rsidRPr="002C39AC">
        <w:rPr>
          <w:szCs w:val="24"/>
        </w:rPr>
        <w:t xml:space="preserve"> </w:t>
      </w:r>
    </w:p>
    <w:p w14:paraId="2F9C65B7" w14:textId="5E3CC20A" w:rsidR="0060103B" w:rsidRPr="008D609F" w:rsidRDefault="0060103B" w:rsidP="008D609F">
      <w:pPr>
        <w:rPr>
          <w:rFonts w:ascii="Verdana" w:hAnsi="Verdana"/>
          <w:sz w:val="24"/>
        </w:rPr>
      </w:pPr>
      <w:r w:rsidRPr="008D609F">
        <w:rPr>
          <w:rFonts w:ascii="Verdana" w:eastAsia="MS Mincho" w:hAnsi="Verdana"/>
          <w:sz w:val="24"/>
        </w:rPr>
        <w:t xml:space="preserve">FSC receives </w:t>
      </w:r>
      <w:r w:rsidR="00392C79">
        <w:rPr>
          <w:rFonts w:ascii="Verdana" w:eastAsia="MS Mincho" w:hAnsi="Verdana"/>
          <w:sz w:val="24"/>
        </w:rPr>
        <w:t>MRA</w:t>
      </w:r>
      <w:r>
        <w:rPr>
          <w:rFonts w:ascii="Verdana" w:eastAsia="MS Mincho" w:hAnsi="Verdana"/>
          <w:sz w:val="24"/>
        </w:rPr>
        <w:t xml:space="preserve"> data from </w:t>
      </w:r>
      <w:r w:rsidR="000D2B4E">
        <w:rPr>
          <w:rFonts w:ascii="Verdana" w:eastAsia="MS Mincho" w:hAnsi="Verdana"/>
          <w:sz w:val="24"/>
        </w:rPr>
        <w:t>HCCH</w:t>
      </w:r>
      <w:r>
        <w:rPr>
          <w:rFonts w:ascii="Verdana" w:eastAsia="MS Mincho" w:hAnsi="Verdana"/>
          <w:sz w:val="24"/>
        </w:rPr>
        <w:t>.</w:t>
      </w:r>
    </w:p>
    <w:p w14:paraId="66096649" w14:textId="77777777" w:rsidR="00377177" w:rsidRPr="006B3A72" w:rsidRDefault="00377177" w:rsidP="00377177">
      <w:pPr>
        <w:pStyle w:val="BodyText"/>
        <w:rPr>
          <w:sz w:val="24"/>
          <w:szCs w:val="24"/>
          <w:lang w:eastAsia="en-US"/>
        </w:rPr>
      </w:pPr>
    </w:p>
    <w:p w14:paraId="054FEF43" w14:textId="77777777" w:rsidR="00995F9B" w:rsidRDefault="00995F9B" w:rsidP="00995F9B">
      <w:pPr>
        <w:pStyle w:val="BodyText"/>
        <w:ind w:left="360"/>
        <w:sectPr w:rsidR="00995F9B" w:rsidSect="006E4B3F">
          <w:headerReference w:type="even" r:id="rId26"/>
          <w:footerReference w:type="even" r:id="rId27"/>
          <w:pgSz w:w="12240" w:h="15840" w:code="1"/>
          <w:pgMar w:top="1440" w:right="1440" w:bottom="1440" w:left="1440" w:header="720" w:footer="720" w:gutter="0"/>
          <w:pgNumType w:start="1"/>
          <w:cols w:space="720"/>
          <w:docGrid w:linePitch="360"/>
        </w:sectPr>
      </w:pPr>
      <w:bookmarkStart w:id="124" w:name="_Toc216071626"/>
      <w:bookmarkEnd w:id="111"/>
      <w:bookmarkEnd w:id="112"/>
      <w:bookmarkEnd w:id="113"/>
      <w:bookmarkEnd w:id="114"/>
    </w:p>
    <w:p w14:paraId="054FEF44" w14:textId="77777777" w:rsidR="00995F9B" w:rsidRDefault="00995F9B" w:rsidP="00995F9B">
      <w:pPr>
        <w:pStyle w:val="BodyText"/>
        <w:ind w:left="360"/>
      </w:pPr>
    </w:p>
    <w:p w14:paraId="054FEF45" w14:textId="1273F095" w:rsidR="00CC1A4D" w:rsidRPr="002C39AC" w:rsidRDefault="00D952B0" w:rsidP="002C39AC">
      <w:pPr>
        <w:pStyle w:val="Heading1"/>
      </w:pPr>
      <w:bookmarkStart w:id="125" w:name="_Toc263270971"/>
      <w:bookmarkStart w:id="126" w:name="_Toc263271250"/>
      <w:bookmarkStart w:id="127" w:name="_Toc377477611"/>
      <w:bookmarkStart w:id="128" w:name="_Toc513019577"/>
      <w:r w:rsidRPr="002C39AC">
        <w:t>Appendix A</w:t>
      </w:r>
      <w:bookmarkEnd w:id="1"/>
      <w:bookmarkEnd w:id="124"/>
      <w:bookmarkEnd w:id="125"/>
      <w:bookmarkEnd w:id="126"/>
      <w:bookmarkEnd w:id="127"/>
      <w:bookmarkEnd w:id="128"/>
    </w:p>
    <w:p w14:paraId="3275E7CE" w14:textId="59FF2AF7" w:rsidR="00377177" w:rsidRDefault="00377177" w:rsidP="002C39AC">
      <w:pPr>
        <w:pStyle w:val="Heading2"/>
      </w:pPr>
      <w:bookmarkStart w:id="129" w:name="_Toc513019578"/>
      <w:r w:rsidRPr="002C39AC">
        <w:t>Data Elements</w:t>
      </w:r>
      <w:bookmarkEnd w:id="129"/>
    </w:p>
    <w:p w14:paraId="26BFDAFE" w14:textId="77777777" w:rsidR="00D65069" w:rsidRPr="003816B9" w:rsidRDefault="00D65069" w:rsidP="00D65069">
      <w:pPr>
        <w:pStyle w:val="BodyText"/>
        <w:rPr>
          <w:rFonts w:ascii="Verdana" w:hAnsi="Verdana"/>
          <w:sz w:val="24"/>
          <w:szCs w:val="24"/>
        </w:rPr>
      </w:pPr>
      <w:r>
        <w:rPr>
          <w:rFonts w:ascii="Verdana" w:hAnsi="Verdana"/>
          <w:sz w:val="24"/>
          <w:szCs w:val="24"/>
          <w:lang w:eastAsia="en-US"/>
        </w:rPr>
        <w:t xml:space="preserve">Data being exchanged between TAS and FSC will be formatted in FHIR using the JSON notation. Data elements are mapped into fields in FHIR resources. FHIR resources will be located inside a FHIR bundle. </w:t>
      </w:r>
    </w:p>
    <w:p w14:paraId="2D2022DE" w14:textId="77777777" w:rsidR="00D65069" w:rsidRPr="00F7010D" w:rsidRDefault="00D65069" w:rsidP="00F7010D">
      <w:pPr>
        <w:pStyle w:val="BodyText"/>
      </w:pPr>
    </w:p>
    <w:p w14:paraId="780BF152" w14:textId="7FE87818" w:rsidR="00377177" w:rsidRDefault="00377177" w:rsidP="002C39AC">
      <w:pPr>
        <w:pStyle w:val="Heading2"/>
      </w:pPr>
      <w:bookmarkStart w:id="130" w:name="_Bundle"/>
      <w:bookmarkStart w:id="131" w:name="_Toc513019579"/>
      <w:bookmarkEnd w:id="130"/>
      <w:r w:rsidRPr="002C39AC">
        <w:t>Bundle</w:t>
      </w:r>
      <w:bookmarkEnd w:id="131"/>
    </w:p>
    <w:p w14:paraId="5F866C63" w14:textId="2D49AFBC" w:rsidR="009E0E03" w:rsidRDefault="009E0E03" w:rsidP="009E0E03">
      <w:pPr>
        <w:pStyle w:val="BodyText"/>
        <w:rPr>
          <w:rFonts w:ascii="Verdana" w:hAnsi="Verdana"/>
          <w:sz w:val="24"/>
          <w:szCs w:val="24"/>
          <w:lang w:eastAsia="en-US"/>
        </w:rPr>
      </w:pPr>
      <w:r w:rsidRPr="008D609F">
        <w:rPr>
          <w:rFonts w:ascii="Verdana" w:hAnsi="Verdana"/>
          <w:sz w:val="24"/>
          <w:szCs w:val="24"/>
          <w:lang w:eastAsia="en-US"/>
        </w:rPr>
        <w:t>Repeating fields within a segment need context</w:t>
      </w:r>
      <w:r>
        <w:rPr>
          <w:rFonts w:ascii="Verdana" w:hAnsi="Verdana"/>
          <w:sz w:val="24"/>
          <w:szCs w:val="24"/>
          <w:lang w:eastAsia="en-US"/>
        </w:rPr>
        <w:t xml:space="preserve"> definition so they can be differentiated within a segment.</w:t>
      </w:r>
    </w:p>
    <w:p w14:paraId="42F90E6C" w14:textId="77777777" w:rsidR="009E0E03" w:rsidRPr="008D609F" w:rsidRDefault="009E0E03" w:rsidP="009E0E03">
      <w:pPr>
        <w:pStyle w:val="BodyText"/>
        <w:rPr>
          <w:rFonts w:ascii="Verdana" w:hAnsi="Verdana"/>
          <w:sz w:val="24"/>
          <w:szCs w:val="24"/>
          <w:lang w:eastAsia="en-US"/>
        </w:rPr>
      </w:pPr>
      <w:r>
        <w:rPr>
          <w:rFonts w:ascii="Verdana" w:hAnsi="Verdana"/>
          <w:sz w:val="24"/>
          <w:szCs w:val="24"/>
          <w:lang w:eastAsia="en-US"/>
        </w:rPr>
        <w:t xml:space="preserve">Also, repeating fields across multiple segments need to be differentiated. Following </w:t>
      </w:r>
      <w:r w:rsidRPr="008D609F">
        <w:rPr>
          <w:rFonts w:ascii="Verdana" w:hAnsi="Verdana"/>
          <w:sz w:val="24"/>
          <w:szCs w:val="24"/>
          <w:lang w:eastAsia="en-US"/>
        </w:rPr>
        <w:t xml:space="preserve">steps </w:t>
      </w:r>
      <w:r>
        <w:rPr>
          <w:rFonts w:ascii="Verdana" w:hAnsi="Verdana"/>
          <w:sz w:val="24"/>
          <w:szCs w:val="24"/>
          <w:lang w:eastAsia="en-US"/>
        </w:rPr>
        <w:t xml:space="preserve">have been used to </w:t>
      </w:r>
      <w:r w:rsidRPr="008D609F">
        <w:rPr>
          <w:rFonts w:ascii="Verdana" w:hAnsi="Verdana"/>
          <w:sz w:val="24"/>
          <w:szCs w:val="24"/>
          <w:lang w:eastAsia="en-US"/>
        </w:rPr>
        <w:t>assign context to fields.</w:t>
      </w:r>
    </w:p>
    <w:p w14:paraId="67AB13C2" w14:textId="1A3FF828" w:rsidR="009E0E03" w:rsidRPr="008D609F" w:rsidRDefault="009E0E03" w:rsidP="00D65069">
      <w:pPr>
        <w:pStyle w:val="BodyText"/>
        <w:numPr>
          <w:ilvl w:val="0"/>
          <w:numId w:val="25"/>
        </w:numPr>
        <w:rPr>
          <w:rFonts w:ascii="Verdana" w:hAnsi="Verdana"/>
          <w:sz w:val="24"/>
          <w:szCs w:val="24"/>
          <w:lang w:eastAsia="en-US"/>
        </w:rPr>
      </w:pPr>
      <w:r w:rsidRPr="008D609F">
        <w:rPr>
          <w:rFonts w:ascii="Verdana" w:hAnsi="Verdana"/>
          <w:sz w:val="24"/>
          <w:szCs w:val="24"/>
          <w:lang w:eastAsia="en-US"/>
        </w:rPr>
        <w:t xml:space="preserve">Identify the </w:t>
      </w:r>
      <w:r w:rsidRPr="00DC422B">
        <w:rPr>
          <w:rFonts w:ascii="Verdana" w:hAnsi="Verdana"/>
          <w:sz w:val="24"/>
          <w:szCs w:val="24"/>
          <w:lang w:eastAsia="en-US"/>
        </w:rPr>
        <w:t>segment</w:t>
      </w:r>
      <w:r>
        <w:rPr>
          <w:rFonts w:ascii="Verdana" w:hAnsi="Verdana"/>
          <w:sz w:val="24"/>
          <w:szCs w:val="24"/>
          <w:lang w:eastAsia="en-US"/>
        </w:rPr>
        <w:t xml:space="preserve"> where the resource is located </w:t>
      </w:r>
      <w:r w:rsidRPr="008D609F">
        <w:rPr>
          <w:rFonts w:ascii="Verdana" w:hAnsi="Verdana"/>
          <w:sz w:val="24"/>
          <w:szCs w:val="24"/>
          <w:lang w:eastAsia="en-US"/>
        </w:rPr>
        <w:t>(Bundle.entry.extension.url="segment" and Bundle.entry.extension.valueString="</w:t>
      </w:r>
      <w:r w:rsidR="00D65069" w:rsidRPr="00D65069">
        <w:t xml:space="preserve"> </w:t>
      </w:r>
      <w:r w:rsidR="00392C79">
        <w:rPr>
          <w:rFonts w:ascii="Verdana" w:hAnsi="Verdana"/>
          <w:sz w:val="24"/>
          <w:szCs w:val="24"/>
          <w:lang w:eastAsia="en-US"/>
        </w:rPr>
        <w:t>835</w:t>
      </w:r>
      <w:r w:rsidR="00D65069" w:rsidRPr="00D65069">
        <w:rPr>
          <w:rFonts w:ascii="Verdana" w:hAnsi="Verdana"/>
          <w:sz w:val="24"/>
          <w:szCs w:val="24"/>
          <w:lang w:eastAsia="en-US"/>
        </w:rPr>
        <w:t>-Header</w:t>
      </w:r>
      <w:r w:rsidRPr="008D609F">
        <w:rPr>
          <w:rFonts w:ascii="Verdana" w:hAnsi="Verdana"/>
          <w:sz w:val="24"/>
          <w:szCs w:val="24"/>
          <w:lang w:eastAsia="en-US"/>
        </w:rPr>
        <w:t>") [MessageType-Segment]</w:t>
      </w:r>
    </w:p>
    <w:p w14:paraId="2921E11B" w14:textId="0D4B031F" w:rsidR="009E0E03" w:rsidRPr="008D609F" w:rsidRDefault="009E0E03" w:rsidP="00807A4A">
      <w:pPr>
        <w:pStyle w:val="BodyText"/>
        <w:numPr>
          <w:ilvl w:val="0"/>
          <w:numId w:val="25"/>
        </w:numPr>
        <w:rPr>
          <w:rFonts w:ascii="Verdana" w:hAnsi="Verdana"/>
          <w:sz w:val="24"/>
          <w:szCs w:val="24"/>
          <w:lang w:eastAsia="en-US"/>
        </w:rPr>
      </w:pPr>
      <w:r w:rsidRPr="008D609F">
        <w:rPr>
          <w:rFonts w:ascii="Verdana" w:hAnsi="Verdana"/>
          <w:sz w:val="24"/>
          <w:szCs w:val="24"/>
          <w:lang w:eastAsia="en-US"/>
        </w:rPr>
        <w:t>Where elements repeat within a segment use ext</w:t>
      </w:r>
      <w:r>
        <w:rPr>
          <w:rFonts w:ascii="Verdana" w:hAnsi="Verdana"/>
          <w:sz w:val="24"/>
          <w:szCs w:val="24"/>
          <w:lang w:eastAsia="en-US"/>
        </w:rPr>
        <w:t xml:space="preserve">ension.valueString to identify </w:t>
      </w:r>
      <w:r w:rsidRPr="008D609F">
        <w:rPr>
          <w:rFonts w:ascii="Verdana" w:hAnsi="Verdana"/>
          <w:sz w:val="24"/>
          <w:szCs w:val="24"/>
          <w:lang w:eastAsia="en-US"/>
        </w:rPr>
        <w:t>field (</w:t>
      </w:r>
      <w:r w:rsidR="00807A4A" w:rsidRPr="00807A4A">
        <w:rPr>
          <w:rFonts w:ascii="Verdana" w:hAnsi="Verdana"/>
          <w:sz w:val="24"/>
          <w:szCs w:val="24"/>
          <w:lang w:eastAsia="en-US"/>
        </w:rPr>
        <w:t>MessageHeader.extension.url="sequence", MessageHeader.extension.valueString="835-Header-01"</w:t>
      </w:r>
      <w:r>
        <w:rPr>
          <w:rFonts w:ascii="Verdana" w:hAnsi="Verdana"/>
          <w:sz w:val="24"/>
          <w:szCs w:val="24"/>
          <w:lang w:eastAsia="en-US"/>
        </w:rPr>
        <w:t xml:space="preserve">) </w:t>
      </w:r>
      <w:r w:rsidRPr="008D609F">
        <w:rPr>
          <w:rFonts w:ascii="Verdana" w:hAnsi="Verdana"/>
          <w:sz w:val="24"/>
          <w:szCs w:val="24"/>
          <w:lang w:eastAsia="en-US"/>
        </w:rPr>
        <w:t>[MessageType-Segment-Field]</w:t>
      </w:r>
    </w:p>
    <w:p w14:paraId="13C5844E" w14:textId="37F14AF9" w:rsidR="009E0E03" w:rsidRPr="00725794" w:rsidRDefault="009E0E03" w:rsidP="00807A4A">
      <w:pPr>
        <w:pStyle w:val="BodyText"/>
        <w:numPr>
          <w:ilvl w:val="0"/>
          <w:numId w:val="25"/>
        </w:numPr>
        <w:rPr>
          <w:rFonts w:ascii="Verdana" w:hAnsi="Verdana"/>
          <w:szCs w:val="24"/>
        </w:rPr>
      </w:pPr>
      <w:r w:rsidRPr="008D609F">
        <w:rPr>
          <w:rFonts w:ascii="Verdana" w:hAnsi="Verdana"/>
          <w:sz w:val="24"/>
          <w:szCs w:val="24"/>
          <w:lang w:eastAsia="en-US"/>
        </w:rPr>
        <w:t>Repeating segments will include an incrementing id (</w:t>
      </w:r>
      <w:r w:rsidR="00807A4A" w:rsidRPr="00807A4A">
        <w:rPr>
          <w:rFonts w:ascii="Verdana" w:hAnsi="Verdana"/>
          <w:sz w:val="24"/>
          <w:szCs w:val="24"/>
          <w:lang w:eastAsia="en-US"/>
        </w:rPr>
        <w:t>835-PayerAdjustmentRecordGroup2</w:t>
      </w:r>
      <w:r w:rsidRPr="008D609F">
        <w:rPr>
          <w:rFonts w:ascii="Verdana" w:hAnsi="Verdana"/>
          <w:sz w:val="24"/>
          <w:szCs w:val="24"/>
          <w:lang w:eastAsia="en-US"/>
        </w:rPr>
        <w:t xml:space="preserve">, </w:t>
      </w:r>
      <w:r w:rsidR="00807A4A">
        <w:rPr>
          <w:rFonts w:ascii="Verdana" w:hAnsi="Verdana"/>
          <w:sz w:val="24"/>
          <w:szCs w:val="24"/>
          <w:lang w:eastAsia="en-US"/>
        </w:rPr>
        <w:t>835-PayerAdjustmentRecordGroup3</w:t>
      </w:r>
      <w:r w:rsidRPr="008D609F">
        <w:rPr>
          <w:rFonts w:ascii="Verdana" w:hAnsi="Verdana"/>
          <w:sz w:val="24"/>
          <w:szCs w:val="24"/>
          <w:lang w:eastAsia="en-US"/>
        </w:rPr>
        <w:t>, ...)</w:t>
      </w:r>
    </w:p>
    <w:p w14:paraId="3ED5F644" w14:textId="04F374D1" w:rsidR="00725794" w:rsidRDefault="00725794" w:rsidP="00725794">
      <w:pPr>
        <w:pStyle w:val="BodyText"/>
        <w:rPr>
          <w:rFonts w:ascii="Verdana" w:hAnsi="Verdana"/>
          <w:szCs w:val="24"/>
        </w:rPr>
      </w:pPr>
    </w:p>
    <w:p w14:paraId="427005E4" w14:textId="2E5DF69A" w:rsidR="00725794" w:rsidRDefault="00725794" w:rsidP="00725794">
      <w:pPr>
        <w:pStyle w:val="BodyText"/>
        <w:rPr>
          <w:rFonts w:ascii="Verdana" w:hAnsi="Verdana"/>
          <w:sz w:val="24"/>
          <w:szCs w:val="24"/>
          <w:lang w:eastAsia="en-US"/>
        </w:rPr>
      </w:pPr>
      <w:r>
        <w:rPr>
          <w:rFonts w:ascii="Verdana" w:hAnsi="Verdana"/>
          <w:sz w:val="24"/>
          <w:szCs w:val="24"/>
          <w:lang w:eastAsia="en-US"/>
        </w:rPr>
        <w:t>Following JSON file</w:t>
      </w:r>
      <w:del w:id="132" w:author="Steffen Maerdian" w:date="2018-05-11T08:00:00Z">
        <w:r w:rsidDel="00345756">
          <w:rPr>
            <w:rFonts w:ascii="Verdana" w:hAnsi="Verdana"/>
            <w:sz w:val="24"/>
            <w:szCs w:val="24"/>
            <w:lang w:eastAsia="en-US"/>
          </w:rPr>
          <w:delText>s</w:delText>
        </w:r>
      </w:del>
      <w:r>
        <w:rPr>
          <w:rFonts w:ascii="Verdana" w:hAnsi="Verdana"/>
          <w:sz w:val="24"/>
          <w:szCs w:val="24"/>
          <w:lang w:eastAsia="en-US"/>
        </w:rPr>
        <w:t xml:space="preserve"> describe</w:t>
      </w:r>
      <w:ins w:id="133" w:author="Steffen Maerdian" w:date="2018-05-11T08:00:00Z">
        <w:r w:rsidR="00345756">
          <w:rPr>
            <w:rFonts w:ascii="Verdana" w:hAnsi="Verdana"/>
            <w:sz w:val="24"/>
            <w:szCs w:val="24"/>
            <w:lang w:eastAsia="en-US"/>
          </w:rPr>
          <w:t>s</w:t>
        </w:r>
      </w:ins>
      <w:bookmarkStart w:id="134" w:name="_GoBack"/>
      <w:bookmarkEnd w:id="134"/>
      <w:r>
        <w:rPr>
          <w:rFonts w:ascii="Verdana" w:hAnsi="Verdana"/>
          <w:sz w:val="24"/>
          <w:szCs w:val="24"/>
          <w:lang w:eastAsia="en-US"/>
        </w:rPr>
        <w:t xml:space="preserve"> the 835</w:t>
      </w:r>
      <w:ins w:id="135" w:author="Steffen Maerdian" w:date="2018-05-11T08:00:00Z">
        <w:r w:rsidR="00E82CF3">
          <w:rPr>
            <w:rFonts w:ascii="Verdana" w:hAnsi="Verdana"/>
            <w:sz w:val="24"/>
            <w:szCs w:val="24"/>
            <w:lang w:eastAsia="en-US"/>
          </w:rPr>
          <w:t xml:space="preserve"> MRA</w:t>
        </w:r>
      </w:ins>
      <w:r>
        <w:rPr>
          <w:rFonts w:ascii="Verdana" w:hAnsi="Verdana"/>
          <w:sz w:val="24"/>
          <w:szCs w:val="24"/>
          <w:lang w:eastAsia="en-US"/>
        </w:rPr>
        <w:t xml:space="preserve"> bundle</w:t>
      </w:r>
      <w:del w:id="136" w:author="Steffen Maerdian" w:date="2018-05-11T08:00:00Z">
        <w:r w:rsidDel="00E82CF3">
          <w:rPr>
            <w:rFonts w:ascii="Verdana" w:hAnsi="Verdana"/>
            <w:sz w:val="24"/>
            <w:szCs w:val="24"/>
            <w:lang w:eastAsia="en-US"/>
          </w:rPr>
          <w:delText>s</w:delText>
        </w:r>
      </w:del>
      <w:r>
        <w:rPr>
          <w:rFonts w:ascii="Verdana" w:hAnsi="Verdana"/>
          <w:sz w:val="24"/>
          <w:szCs w:val="24"/>
          <w:lang w:eastAsia="en-US"/>
        </w:rPr>
        <w:t xml:space="preserve">. </w:t>
      </w:r>
      <w:del w:id="137" w:author="Steffen Maerdian" w:date="2018-05-11T08:00:00Z">
        <w:r w:rsidRPr="00073EFA" w:rsidDel="00E82CF3">
          <w:rPr>
            <w:rFonts w:ascii="Verdana" w:hAnsi="Verdana" w:cs="Segoe UI"/>
            <w:color w:val="333333"/>
            <w:sz w:val="24"/>
            <w:szCs w:val="24"/>
            <w:shd w:val="clear" w:color="auto" w:fill="FFFFFF"/>
          </w:rPr>
          <w:delText>The JSON bundle files are auto-generated using the mapping sheets. They may not be accurate and there are issues that we are aware of. We are continuing to fix the issues that we've identified</w:delText>
        </w:r>
        <w:r w:rsidDel="00E82CF3">
          <w:rPr>
            <w:rFonts w:ascii="Segoe UI" w:hAnsi="Segoe UI" w:cs="Segoe UI"/>
            <w:color w:val="333333"/>
            <w:sz w:val="21"/>
            <w:szCs w:val="21"/>
            <w:shd w:val="clear" w:color="auto" w:fill="FFFFFF"/>
          </w:rPr>
          <w:delText>.</w:delText>
        </w:r>
      </w:del>
    </w:p>
    <w:p w14:paraId="7308B9C9" w14:textId="77777777" w:rsidR="009C69D8" w:rsidRPr="00F7010D" w:rsidRDefault="009C69D8" w:rsidP="00F7010D">
      <w:pPr>
        <w:pStyle w:val="BodyText"/>
        <w:ind w:left="720"/>
        <w:rPr>
          <w:rFonts w:ascii="Verdana" w:hAnsi="Verdana"/>
          <w:szCs w:val="24"/>
        </w:rPr>
      </w:pPr>
    </w:p>
    <w:p w14:paraId="0C21722E" w14:textId="601E9EF8" w:rsidR="009C69D8" w:rsidRDefault="009C69D8" w:rsidP="00725794">
      <w:pPr>
        <w:pStyle w:val="Heading3"/>
      </w:pPr>
      <w:bookmarkStart w:id="138" w:name="_Toc513019580"/>
      <w:r>
        <w:t>MRA Bundle</w:t>
      </w:r>
      <w:bookmarkEnd w:id="138"/>
    </w:p>
    <w:p w14:paraId="11C56990" w14:textId="2E46439A" w:rsidR="00725794" w:rsidRPr="00725794" w:rsidRDefault="00725794" w:rsidP="00725794">
      <w:pPr>
        <w:pStyle w:val="BodyText"/>
        <w:rPr>
          <w:lang w:eastAsia="en-US"/>
        </w:rPr>
      </w:pPr>
      <w:del w:id="139" w:author="Steffen Maerdian" w:date="2018-05-07T12:27:00Z">
        <w:r w:rsidDel="00041E0F">
          <w:rPr>
            <w:lang w:eastAsia="en-US"/>
          </w:rPr>
          <w:object w:dxaOrig="1540" w:dyaOrig="997" w14:anchorId="1B1F88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8" o:title=""/>
            </v:shape>
            <o:OLEObject Type="Embed" ProgID="Package" ShapeID="_x0000_i1025" DrawAspect="Icon" ObjectID="_1587530796" r:id="rId29"/>
          </w:object>
        </w:r>
      </w:del>
      <w:ins w:id="140" w:author="Steffen Maerdian" w:date="2018-05-07T12:27:00Z">
        <w:r w:rsidR="00041E0F">
          <w:rPr>
            <w:lang w:eastAsia="en-US"/>
          </w:rPr>
          <w:object w:dxaOrig="1532" w:dyaOrig="991" w14:anchorId="589C2CCE">
            <v:shape id="_x0000_i1026" type="#_x0000_t75" style="width:76.5pt;height:49.5pt" o:ole="">
              <v:imagedata r:id="rId30" o:title=""/>
            </v:shape>
            <o:OLEObject Type="Embed" ProgID="Package" ShapeID="_x0000_i1026" DrawAspect="Icon" ObjectID="_1587530797" r:id="rId31"/>
          </w:object>
        </w:r>
      </w:ins>
    </w:p>
    <w:p w14:paraId="33403C7F" w14:textId="1675B650" w:rsidR="00767014" w:rsidRPr="006B3A72" w:rsidRDefault="00767014" w:rsidP="009E0E03">
      <w:pPr>
        <w:pStyle w:val="BodyText"/>
        <w:rPr>
          <w:sz w:val="24"/>
          <w:szCs w:val="24"/>
          <w:lang w:eastAsia="en-US"/>
        </w:rPr>
      </w:pPr>
    </w:p>
    <w:p w14:paraId="2A0F37F5" w14:textId="402FFB25" w:rsidR="00377177" w:rsidRDefault="00377177">
      <w:pPr>
        <w:pStyle w:val="Heading2"/>
      </w:pPr>
      <w:bookmarkStart w:id="141" w:name="_Toc513019581"/>
      <w:r w:rsidRPr="002C39AC">
        <w:lastRenderedPageBreak/>
        <w:t>Resource Sections</w:t>
      </w:r>
      <w:bookmarkEnd w:id="141"/>
    </w:p>
    <w:p w14:paraId="27571FAE" w14:textId="77777777" w:rsidR="00767014" w:rsidRDefault="00767014" w:rsidP="00087BFB">
      <w:pPr>
        <w:pStyle w:val="BodyText"/>
        <w:keepNext/>
      </w:pPr>
      <w:bookmarkStart w:id="142" w:name="_835_MRA_and"/>
      <w:bookmarkEnd w:id="142"/>
    </w:p>
    <w:p w14:paraId="19A1F29D" w14:textId="7FCCC39B" w:rsidR="00767014" w:rsidRPr="00351655" w:rsidRDefault="00767014" w:rsidP="00767014">
      <w:pPr>
        <w:pStyle w:val="Heading3"/>
        <w:rPr>
          <w:szCs w:val="24"/>
        </w:rPr>
      </w:pPr>
      <w:bookmarkStart w:id="143" w:name="_Toc513019582"/>
      <w:r>
        <w:rPr>
          <w:szCs w:val="24"/>
        </w:rPr>
        <w:t>835</w:t>
      </w:r>
      <w:r w:rsidRPr="0030769F">
        <w:rPr>
          <w:szCs w:val="24"/>
        </w:rPr>
        <w:t xml:space="preserve"> </w:t>
      </w:r>
      <w:r>
        <w:rPr>
          <w:szCs w:val="24"/>
        </w:rPr>
        <w:t>MRA</w:t>
      </w:r>
      <w:r w:rsidRPr="0030769F">
        <w:rPr>
          <w:szCs w:val="24"/>
        </w:rPr>
        <w:t xml:space="preserve"> FHIR Bundle Resources</w:t>
      </w:r>
      <w:bookmarkEnd w:id="143"/>
    </w:p>
    <w:p w14:paraId="74E53717" w14:textId="77777777" w:rsidR="00767014" w:rsidRDefault="00767014" w:rsidP="00767014">
      <w:pPr>
        <w:pStyle w:val="Heading4"/>
      </w:pPr>
      <w:r>
        <w:t>Basic</w:t>
      </w:r>
    </w:p>
    <w:p w14:paraId="187F6731" w14:textId="74842D74" w:rsidR="00767014" w:rsidRPr="006B3A72" w:rsidRDefault="00767014" w:rsidP="00767014">
      <w:pPr>
        <w:pStyle w:val="BodyText"/>
        <w:keepNext/>
        <w:rPr>
          <w:sz w:val="24"/>
          <w:szCs w:val="24"/>
          <w:lang w:eastAsia="en-US"/>
        </w:rPr>
      </w:pPr>
      <w:r w:rsidRPr="00963487">
        <w:rPr>
          <w:rFonts w:ascii="Verdana" w:hAnsi="Verdana"/>
          <w:sz w:val="24"/>
          <w:szCs w:val="24"/>
        </w:rPr>
        <w:t>See Basic resource in Bundle included in section 3.2</w:t>
      </w:r>
      <w:r>
        <w:rPr>
          <w:rFonts w:ascii="Verdana" w:hAnsi="Verdana"/>
          <w:sz w:val="24"/>
          <w:szCs w:val="24"/>
        </w:rPr>
        <w:t>.</w:t>
      </w:r>
      <w:r w:rsidR="00392C79">
        <w:rPr>
          <w:rFonts w:ascii="Verdana" w:hAnsi="Verdana"/>
          <w:sz w:val="24"/>
          <w:szCs w:val="24"/>
        </w:rPr>
        <w:t>1</w:t>
      </w:r>
    </w:p>
    <w:p w14:paraId="6AA683C3" w14:textId="77777777" w:rsidR="00767014" w:rsidRDefault="00767014" w:rsidP="00767014">
      <w:pPr>
        <w:pStyle w:val="Heading4"/>
      </w:pPr>
      <w:r>
        <w:t>Claim</w:t>
      </w:r>
    </w:p>
    <w:p w14:paraId="1119BC30" w14:textId="18A7D3A3" w:rsidR="00767014" w:rsidRPr="00163A7E" w:rsidRDefault="00767014" w:rsidP="00767014">
      <w:pPr>
        <w:pStyle w:val="BodyText"/>
        <w:keepNext/>
        <w:rPr>
          <w:lang w:eastAsia="en-US"/>
        </w:rPr>
      </w:pPr>
      <w:r w:rsidRPr="00BE0D22">
        <w:rPr>
          <w:rFonts w:ascii="Verdana" w:hAnsi="Verdana"/>
          <w:sz w:val="24"/>
          <w:szCs w:val="24"/>
        </w:rPr>
        <w:t xml:space="preserve">See </w:t>
      </w:r>
      <w:r>
        <w:rPr>
          <w:rFonts w:ascii="Verdana" w:hAnsi="Verdana"/>
          <w:sz w:val="24"/>
          <w:szCs w:val="24"/>
        </w:rPr>
        <w:t>Claim</w:t>
      </w:r>
      <w:r w:rsidRPr="00BE0D22">
        <w:rPr>
          <w:rFonts w:ascii="Verdana" w:hAnsi="Verdana"/>
          <w:sz w:val="24"/>
          <w:szCs w:val="24"/>
        </w:rPr>
        <w:t xml:space="preserve"> resource in Bundle included </w:t>
      </w:r>
      <w:r w:rsidRPr="00963487">
        <w:rPr>
          <w:rFonts w:ascii="Verdana" w:hAnsi="Verdana"/>
          <w:sz w:val="24"/>
          <w:szCs w:val="24"/>
        </w:rPr>
        <w:t xml:space="preserve">in section </w:t>
      </w:r>
      <w:r w:rsidR="00392C79">
        <w:rPr>
          <w:rFonts w:ascii="Verdana" w:hAnsi="Verdana"/>
          <w:sz w:val="24"/>
          <w:szCs w:val="24"/>
        </w:rPr>
        <w:t>3.2.1</w:t>
      </w:r>
    </w:p>
    <w:p w14:paraId="235549F1" w14:textId="77777777" w:rsidR="00767014" w:rsidRDefault="00767014" w:rsidP="00767014">
      <w:pPr>
        <w:pStyle w:val="Heading4"/>
      </w:pPr>
      <w:r>
        <w:t>ClaimResponse</w:t>
      </w:r>
    </w:p>
    <w:p w14:paraId="1A02677D" w14:textId="2AEF7777" w:rsidR="00767014" w:rsidRPr="00163A7E"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ClaimResponse</w:t>
      </w:r>
      <w:r w:rsidRPr="00963487">
        <w:rPr>
          <w:rFonts w:ascii="Verdana" w:hAnsi="Verdana"/>
          <w:sz w:val="24"/>
          <w:szCs w:val="24"/>
        </w:rPr>
        <w:t xml:space="preserve"> resource in Bundle included in section </w:t>
      </w:r>
      <w:r w:rsidR="00392C79">
        <w:rPr>
          <w:rFonts w:ascii="Verdana" w:hAnsi="Verdana"/>
          <w:sz w:val="24"/>
          <w:szCs w:val="24"/>
        </w:rPr>
        <w:t>3.2.1</w:t>
      </w:r>
    </w:p>
    <w:p w14:paraId="6948DE14" w14:textId="77777777" w:rsidR="00767014" w:rsidRDefault="00767014" w:rsidP="00767014">
      <w:pPr>
        <w:pStyle w:val="Heading4"/>
      </w:pPr>
      <w:r>
        <w:t>Coverage</w:t>
      </w:r>
    </w:p>
    <w:p w14:paraId="2B7CA3E5" w14:textId="49C72BF9" w:rsidR="00767014" w:rsidRPr="00163A7E"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Coverage</w:t>
      </w:r>
      <w:r w:rsidRPr="00963487">
        <w:rPr>
          <w:rFonts w:ascii="Verdana" w:hAnsi="Verdana"/>
          <w:sz w:val="24"/>
          <w:szCs w:val="24"/>
        </w:rPr>
        <w:t xml:space="preserve"> resource in Bundle included in section </w:t>
      </w:r>
      <w:r w:rsidR="00392C79">
        <w:rPr>
          <w:rFonts w:ascii="Verdana" w:hAnsi="Verdana"/>
          <w:sz w:val="24"/>
          <w:szCs w:val="24"/>
        </w:rPr>
        <w:t>3.2.1</w:t>
      </w:r>
    </w:p>
    <w:p w14:paraId="67A860FB" w14:textId="77777777" w:rsidR="00767014" w:rsidRDefault="00767014" w:rsidP="00767014">
      <w:pPr>
        <w:pStyle w:val="Heading4"/>
      </w:pPr>
      <w:r>
        <w:t>MessageHeader</w:t>
      </w:r>
    </w:p>
    <w:p w14:paraId="419D6064" w14:textId="7DB862BE" w:rsidR="00767014" w:rsidRPr="00087BFB"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MessageHeader</w:t>
      </w:r>
      <w:r w:rsidRPr="00963487">
        <w:rPr>
          <w:rFonts w:ascii="Verdana" w:hAnsi="Verdana"/>
          <w:sz w:val="24"/>
          <w:szCs w:val="24"/>
        </w:rPr>
        <w:t xml:space="preserve"> resource in Bundle included in section </w:t>
      </w:r>
      <w:r w:rsidR="00392C79">
        <w:rPr>
          <w:rFonts w:ascii="Verdana" w:hAnsi="Verdana"/>
          <w:sz w:val="24"/>
          <w:szCs w:val="24"/>
        </w:rPr>
        <w:t>3.2.1</w:t>
      </w:r>
    </w:p>
    <w:p w14:paraId="4D87A2AF" w14:textId="77777777" w:rsidR="00767014" w:rsidRDefault="00767014" w:rsidP="00767014">
      <w:pPr>
        <w:pStyle w:val="Heading4"/>
      </w:pPr>
      <w:r>
        <w:t>MessageDefinition</w:t>
      </w:r>
    </w:p>
    <w:p w14:paraId="677902EA" w14:textId="11FF8F11" w:rsidR="00767014" w:rsidRPr="00087BFB"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MessageDefinition</w:t>
      </w:r>
      <w:r w:rsidRPr="00963487">
        <w:rPr>
          <w:rFonts w:ascii="Verdana" w:hAnsi="Verdana"/>
          <w:sz w:val="24"/>
          <w:szCs w:val="24"/>
        </w:rPr>
        <w:t xml:space="preserve"> resource in Bundle included in in section </w:t>
      </w:r>
      <w:r w:rsidR="00392C79">
        <w:rPr>
          <w:rFonts w:ascii="Verdana" w:hAnsi="Verdana"/>
          <w:sz w:val="24"/>
          <w:szCs w:val="24"/>
        </w:rPr>
        <w:t>3.2.1</w:t>
      </w:r>
    </w:p>
    <w:p w14:paraId="2871C811" w14:textId="77777777" w:rsidR="00767014" w:rsidRDefault="00767014" w:rsidP="00767014">
      <w:pPr>
        <w:pStyle w:val="Heading4"/>
      </w:pPr>
      <w:r>
        <w:t>Organization</w:t>
      </w:r>
    </w:p>
    <w:p w14:paraId="3014EDB9" w14:textId="32E21B3A" w:rsidR="00767014" w:rsidRPr="00087BFB"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Organization</w:t>
      </w:r>
      <w:r w:rsidRPr="00963487">
        <w:rPr>
          <w:rFonts w:ascii="Verdana" w:hAnsi="Verdana"/>
          <w:sz w:val="24"/>
          <w:szCs w:val="24"/>
        </w:rPr>
        <w:t xml:space="preserve"> resource in Bundle included in section </w:t>
      </w:r>
      <w:r w:rsidR="00392C79">
        <w:rPr>
          <w:rFonts w:ascii="Verdana" w:hAnsi="Verdana"/>
          <w:sz w:val="24"/>
          <w:szCs w:val="24"/>
        </w:rPr>
        <w:t>3.2.1</w:t>
      </w:r>
    </w:p>
    <w:p w14:paraId="2DF098DE" w14:textId="77777777" w:rsidR="00767014" w:rsidRDefault="00767014" w:rsidP="00767014">
      <w:pPr>
        <w:pStyle w:val="Heading4"/>
      </w:pPr>
      <w:r>
        <w:t>Patient</w:t>
      </w:r>
    </w:p>
    <w:p w14:paraId="02253B25" w14:textId="2B6AEC04" w:rsidR="00767014" w:rsidRPr="00087BFB" w:rsidRDefault="00767014" w:rsidP="00767014">
      <w:pPr>
        <w:pStyle w:val="BodyText"/>
        <w:keepNext/>
        <w:rPr>
          <w:lang w:eastAsia="en-US"/>
        </w:rPr>
      </w:pPr>
      <w:r w:rsidRPr="00963487">
        <w:rPr>
          <w:rFonts w:ascii="Verdana" w:hAnsi="Verdana"/>
          <w:sz w:val="24"/>
          <w:szCs w:val="24"/>
        </w:rPr>
        <w:t xml:space="preserve">See </w:t>
      </w:r>
      <w:r w:rsidR="00BF604C">
        <w:rPr>
          <w:rFonts w:ascii="Verdana" w:hAnsi="Verdana"/>
          <w:sz w:val="24"/>
          <w:szCs w:val="24"/>
        </w:rPr>
        <w:t>Patient</w:t>
      </w:r>
      <w:r w:rsidRPr="00963487">
        <w:rPr>
          <w:rFonts w:ascii="Verdana" w:hAnsi="Verdana"/>
          <w:sz w:val="24"/>
          <w:szCs w:val="24"/>
        </w:rPr>
        <w:t xml:space="preserve"> resource in Bundle included in section </w:t>
      </w:r>
      <w:r w:rsidR="00392C79">
        <w:rPr>
          <w:rFonts w:ascii="Verdana" w:hAnsi="Verdana"/>
          <w:sz w:val="24"/>
          <w:szCs w:val="24"/>
        </w:rPr>
        <w:t>3.2.1</w:t>
      </w:r>
    </w:p>
    <w:p w14:paraId="695A9A49" w14:textId="77777777" w:rsidR="00767014" w:rsidRDefault="00767014" w:rsidP="00767014">
      <w:pPr>
        <w:pStyle w:val="Heading4"/>
      </w:pPr>
      <w:r>
        <w:t>PaymentReconciliation</w:t>
      </w:r>
    </w:p>
    <w:p w14:paraId="53DDC3EE" w14:textId="06D7DD78" w:rsidR="00767014" w:rsidRPr="00087BFB"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PaymentReconciliation</w:t>
      </w:r>
      <w:r w:rsidRPr="00963487">
        <w:rPr>
          <w:rFonts w:ascii="Verdana" w:hAnsi="Verdana"/>
          <w:sz w:val="24"/>
          <w:szCs w:val="24"/>
        </w:rPr>
        <w:t xml:space="preserve"> </w:t>
      </w:r>
      <w:r>
        <w:rPr>
          <w:rFonts w:ascii="Verdana" w:hAnsi="Verdana"/>
          <w:sz w:val="24"/>
          <w:szCs w:val="24"/>
        </w:rPr>
        <w:t xml:space="preserve">in Bundle </w:t>
      </w:r>
      <w:r w:rsidRPr="00963487">
        <w:rPr>
          <w:rFonts w:ascii="Verdana" w:hAnsi="Verdana"/>
          <w:sz w:val="24"/>
          <w:szCs w:val="24"/>
        </w:rPr>
        <w:t xml:space="preserve">resource </w:t>
      </w:r>
      <w:r>
        <w:rPr>
          <w:rFonts w:ascii="Verdana" w:hAnsi="Verdana"/>
          <w:sz w:val="24"/>
          <w:szCs w:val="24"/>
        </w:rPr>
        <w:t xml:space="preserve">included </w:t>
      </w:r>
      <w:r w:rsidRPr="00963487">
        <w:rPr>
          <w:rFonts w:ascii="Verdana" w:hAnsi="Verdana"/>
          <w:sz w:val="24"/>
          <w:szCs w:val="24"/>
        </w:rPr>
        <w:t xml:space="preserve">in section </w:t>
      </w:r>
      <w:r w:rsidR="00392C79">
        <w:rPr>
          <w:rFonts w:ascii="Verdana" w:hAnsi="Verdana"/>
          <w:sz w:val="24"/>
          <w:szCs w:val="24"/>
        </w:rPr>
        <w:t>3.2.1</w:t>
      </w:r>
    </w:p>
    <w:p w14:paraId="7DB25108" w14:textId="77777777" w:rsidR="00767014" w:rsidRDefault="00767014" w:rsidP="00767014">
      <w:pPr>
        <w:pStyle w:val="Heading4"/>
      </w:pPr>
      <w:r>
        <w:t>Practitioner</w:t>
      </w:r>
    </w:p>
    <w:p w14:paraId="3CDB9C5D" w14:textId="231404E1" w:rsidR="00767014" w:rsidRPr="00087BFB" w:rsidRDefault="00767014" w:rsidP="00767014">
      <w:pPr>
        <w:pStyle w:val="BodyText"/>
        <w:keepNext/>
        <w:rPr>
          <w:lang w:eastAsia="en-US"/>
        </w:rPr>
      </w:pPr>
      <w:r w:rsidRPr="00963487">
        <w:rPr>
          <w:rFonts w:ascii="Verdana" w:hAnsi="Verdana"/>
          <w:sz w:val="24"/>
          <w:szCs w:val="24"/>
        </w:rPr>
        <w:t xml:space="preserve">See </w:t>
      </w:r>
      <w:r>
        <w:rPr>
          <w:rFonts w:ascii="Verdana" w:hAnsi="Verdana"/>
          <w:sz w:val="24"/>
          <w:szCs w:val="24"/>
        </w:rPr>
        <w:t>Practitioner</w:t>
      </w:r>
      <w:r w:rsidRPr="00963487">
        <w:rPr>
          <w:rFonts w:ascii="Verdana" w:hAnsi="Verdana"/>
          <w:sz w:val="24"/>
          <w:szCs w:val="24"/>
        </w:rPr>
        <w:t xml:space="preserve"> resource in Bundle included in section </w:t>
      </w:r>
      <w:r w:rsidR="00392C79">
        <w:rPr>
          <w:rFonts w:ascii="Verdana" w:hAnsi="Verdana"/>
          <w:sz w:val="24"/>
          <w:szCs w:val="24"/>
        </w:rPr>
        <w:t>3.2.1</w:t>
      </w:r>
    </w:p>
    <w:p w14:paraId="500A6A62" w14:textId="77777777" w:rsidR="00767014" w:rsidRDefault="00767014" w:rsidP="00767014">
      <w:pPr>
        <w:pStyle w:val="Heading4"/>
      </w:pPr>
      <w:r>
        <w:t>Procedure</w:t>
      </w:r>
    </w:p>
    <w:p w14:paraId="3AA02032" w14:textId="2D90265E" w:rsidR="00767014" w:rsidRDefault="00767014" w:rsidP="00767014">
      <w:pPr>
        <w:pStyle w:val="BodyText"/>
        <w:keepNext/>
        <w:rPr>
          <w:rFonts w:ascii="Verdana" w:hAnsi="Verdana"/>
          <w:sz w:val="24"/>
          <w:szCs w:val="24"/>
        </w:rPr>
      </w:pPr>
      <w:r w:rsidRPr="00963487">
        <w:rPr>
          <w:rFonts w:ascii="Verdana" w:hAnsi="Verdana"/>
          <w:sz w:val="24"/>
          <w:szCs w:val="24"/>
        </w:rPr>
        <w:t xml:space="preserve">See </w:t>
      </w:r>
      <w:r>
        <w:rPr>
          <w:rFonts w:ascii="Verdana" w:hAnsi="Verdana"/>
          <w:sz w:val="24"/>
          <w:szCs w:val="24"/>
        </w:rPr>
        <w:t>Procedure</w:t>
      </w:r>
      <w:r w:rsidRPr="00963487">
        <w:rPr>
          <w:rFonts w:ascii="Verdana" w:hAnsi="Verdana"/>
          <w:sz w:val="24"/>
          <w:szCs w:val="24"/>
        </w:rPr>
        <w:t xml:space="preserve"> resource in Bundle included in section </w:t>
      </w:r>
      <w:r w:rsidR="00392C79">
        <w:rPr>
          <w:rFonts w:ascii="Verdana" w:hAnsi="Verdana"/>
          <w:sz w:val="24"/>
          <w:szCs w:val="24"/>
        </w:rPr>
        <w:t>3.2.1</w:t>
      </w:r>
    </w:p>
    <w:p w14:paraId="7094B39B" w14:textId="4696760F" w:rsidR="00767014" w:rsidRDefault="00767014" w:rsidP="00767014">
      <w:pPr>
        <w:pStyle w:val="BodyText"/>
        <w:keepNext/>
        <w:rPr>
          <w:rFonts w:ascii="Verdana" w:hAnsi="Verdana"/>
          <w:sz w:val="24"/>
          <w:szCs w:val="24"/>
        </w:rPr>
      </w:pPr>
    </w:p>
    <w:p w14:paraId="153BFF4F" w14:textId="77777777" w:rsidR="00767014" w:rsidRDefault="00767014" w:rsidP="00767014">
      <w:pPr>
        <w:pStyle w:val="BodyText"/>
        <w:keepNext/>
        <w:rPr>
          <w:rFonts w:ascii="Verdana" w:hAnsi="Verdana"/>
          <w:sz w:val="24"/>
          <w:szCs w:val="24"/>
        </w:rPr>
      </w:pPr>
    </w:p>
    <w:p w14:paraId="45A02107" w14:textId="3DB22686" w:rsidR="00087BFB" w:rsidRDefault="00087BFB" w:rsidP="00087BFB">
      <w:pPr>
        <w:pStyle w:val="BodyText"/>
        <w:keepNext/>
      </w:pPr>
    </w:p>
    <w:p w14:paraId="3E44121D" w14:textId="0F8A7BC6" w:rsidR="00377177" w:rsidRDefault="003C42BF" w:rsidP="001762A8">
      <w:pPr>
        <w:pStyle w:val="Heading2"/>
      </w:pPr>
      <w:bookmarkStart w:id="144" w:name="_Toc513019583"/>
      <w:r>
        <w:t>Mapping Sheet</w:t>
      </w:r>
      <w:bookmarkEnd w:id="144"/>
    </w:p>
    <w:p w14:paraId="17FC4B08" w14:textId="7A6F5EC3" w:rsidR="00A00E17" w:rsidRDefault="00A00E17" w:rsidP="00F7010D">
      <w:pPr>
        <w:pStyle w:val="BodyText"/>
        <w:rPr>
          <w:rFonts w:ascii="Verdana" w:hAnsi="Verdana"/>
          <w:sz w:val="24"/>
          <w:szCs w:val="24"/>
        </w:rPr>
      </w:pPr>
    </w:p>
    <w:p w14:paraId="63AAF0DC" w14:textId="6D6B39C5" w:rsidR="00A00E17" w:rsidRPr="00F7010D" w:rsidRDefault="00F10B22" w:rsidP="00F7010D">
      <w:pPr>
        <w:pStyle w:val="BodyText"/>
        <w:rPr>
          <w:rFonts w:ascii="Verdana" w:hAnsi="Verdana"/>
          <w:sz w:val="24"/>
          <w:szCs w:val="24"/>
        </w:rPr>
      </w:pPr>
      <w:r>
        <w:rPr>
          <w:rFonts w:ascii="Verdana" w:hAnsi="Verdana"/>
          <w:sz w:val="24"/>
          <w:szCs w:val="24"/>
        </w:rPr>
        <w:object w:dxaOrig="1551" w:dyaOrig="1004" w14:anchorId="45942244">
          <v:shape id="_x0000_i1027" type="#_x0000_t75" style="width:77.25pt;height:50.25pt" o:ole="">
            <v:imagedata r:id="rId32" o:title=""/>
          </v:shape>
          <o:OLEObject Type="Embed" ProgID="Excel.Sheet.12" ShapeID="_x0000_i1027" DrawAspect="Icon" ObjectID="_1587530798" r:id="rId33"/>
        </w:object>
      </w:r>
    </w:p>
    <w:p w14:paraId="695178E2" w14:textId="0886B307" w:rsidR="00351655" w:rsidRDefault="00351655" w:rsidP="00F7010D">
      <w:pPr>
        <w:pStyle w:val="BodyText"/>
      </w:pPr>
    </w:p>
    <w:p w14:paraId="706EE425" w14:textId="7850070F" w:rsidR="00A00E17" w:rsidRDefault="00A00E17" w:rsidP="00F7010D">
      <w:pPr>
        <w:pStyle w:val="BodyText"/>
      </w:pPr>
    </w:p>
    <w:p w14:paraId="312BBE37" w14:textId="77777777" w:rsidR="00A00E17" w:rsidRDefault="00A00E17" w:rsidP="00F7010D">
      <w:pPr>
        <w:pStyle w:val="BodyText"/>
      </w:pPr>
    </w:p>
    <w:p w14:paraId="2266EFF8" w14:textId="5E9C2266" w:rsidR="00351655" w:rsidRDefault="00351655" w:rsidP="00F7010D">
      <w:pPr>
        <w:pStyle w:val="BodyText"/>
      </w:pPr>
    </w:p>
    <w:p w14:paraId="26E08D3B" w14:textId="77777777" w:rsidR="00A00E17" w:rsidRPr="00F7010D" w:rsidRDefault="00A00E17" w:rsidP="00F7010D">
      <w:pPr>
        <w:pStyle w:val="BodyText"/>
      </w:pPr>
    </w:p>
    <w:p w14:paraId="4A3C9B9F" w14:textId="3BD5D9BA" w:rsidR="00B92B9C" w:rsidRDefault="00B92B9C" w:rsidP="00B92B9C">
      <w:pPr>
        <w:pStyle w:val="Heading1"/>
      </w:pPr>
      <w:bookmarkStart w:id="145" w:name="_Toc513019584"/>
      <w:r w:rsidRPr="002C39AC">
        <w:t>Appendix B - TASCore Mapping Rules</w:t>
      </w:r>
      <w:bookmarkEnd w:id="145"/>
    </w:p>
    <w:p w14:paraId="160E8BDD" w14:textId="527F7F25" w:rsidR="001123AF" w:rsidRPr="00F7010D" w:rsidRDefault="001123AF" w:rsidP="00F7010D">
      <w:pPr>
        <w:pStyle w:val="BodyText"/>
        <w:rPr>
          <w:rFonts w:ascii="Verdana" w:hAnsi="Verdana"/>
          <w:sz w:val="24"/>
          <w:szCs w:val="24"/>
        </w:rPr>
      </w:pPr>
      <w:r w:rsidRPr="00F7010D">
        <w:rPr>
          <w:rFonts w:ascii="Verdana" w:hAnsi="Verdana"/>
          <w:sz w:val="24"/>
          <w:szCs w:val="24"/>
          <w:lang w:eastAsia="en-US"/>
        </w:rPr>
        <w:t>Tbd</w:t>
      </w:r>
    </w:p>
    <w:p w14:paraId="3132FA33" w14:textId="77777777" w:rsidR="001123AF" w:rsidRDefault="00B92B9C" w:rsidP="00B92B9C">
      <w:pPr>
        <w:pStyle w:val="Heading1"/>
      </w:pPr>
      <w:bookmarkStart w:id="146" w:name="_Toc513019585"/>
      <w:r w:rsidRPr="002C39AC">
        <w:t>Appendix C – TASCore Default Values</w:t>
      </w:r>
      <w:bookmarkEnd w:id="146"/>
    </w:p>
    <w:p w14:paraId="6289D580" w14:textId="4E438EFD" w:rsidR="00B92B9C" w:rsidRPr="00F7010D" w:rsidRDefault="001123AF" w:rsidP="00F7010D">
      <w:pPr>
        <w:pStyle w:val="BodyText"/>
        <w:rPr>
          <w:rFonts w:ascii="Verdana" w:hAnsi="Verdana"/>
          <w:sz w:val="24"/>
          <w:szCs w:val="24"/>
        </w:rPr>
      </w:pPr>
      <w:r w:rsidRPr="00963487">
        <w:rPr>
          <w:rFonts w:ascii="Verdana" w:hAnsi="Verdana"/>
          <w:sz w:val="24"/>
          <w:szCs w:val="24"/>
          <w:lang w:eastAsia="en-US"/>
        </w:rPr>
        <w:t>Tbd</w:t>
      </w:r>
    </w:p>
    <w:p w14:paraId="4286B744" w14:textId="2B7B2C0F" w:rsidR="00B92B9C" w:rsidRDefault="00B92B9C" w:rsidP="00B92B9C">
      <w:pPr>
        <w:pStyle w:val="Heading1"/>
      </w:pPr>
      <w:bookmarkStart w:id="147" w:name="_Toc513019586"/>
      <w:r w:rsidRPr="002C39AC">
        <w:t>Appendix D – FSC Mapping Rules</w:t>
      </w:r>
      <w:bookmarkEnd w:id="147"/>
    </w:p>
    <w:p w14:paraId="2F561238" w14:textId="0B3840B0" w:rsidR="001123AF" w:rsidRPr="00F7010D" w:rsidRDefault="001123AF" w:rsidP="00F7010D">
      <w:pPr>
        <w:pStyle w:val="BodyText"/>
        <w:rPr>
          <w:rFonts w:ascii="Verdana" w:hAnsi="Verdana"/>
          <w:sz w:val="24"/>
          <w:szCs w:val="24"/>
        </w:rPr>
      </w:pPr>
      <w:r w:rsidRPr="00963487">
        <w:rPr>
          <w:rFonts w:ascii="Verdana" w:hAnsi="Verdana"/>
          <w:sz w:val="24"/>
          <w:szCs w:val="24"/>
          <w:lang w:eastAsia="en-US"/>
        </w:rPr>
        <w:t>Tbd</w:t>
      </w:r>
    </w:p>
    <w:p w14:paraId="71ADE399" w14:textId="260FD0CB" w:rsidR="00B92B9C" w:rsidRDefault="00B92B9C" w:rsidP="00B92B9C">
      <w:pPr>
        <w:pStyle w:val="Heading1"/>
      </w:pPr>
      <w:bookmarkStart w:id="148" w:name="_Toc513019587"/>
      <w:r w:rsidRPr="002C39AC">
        <w:t>Appendix E – FSC Default Values</w:t>
      </w:r>
      <w:bookmarkEnd w:id="148"/>
    </w:p>
    <w:p w14:paraId="47C9B18B" w14:textId="3CDDE75F" w:rsidR="001123AF" w:rsidRPr="00F7010D" w:rsidRDefault="001123AF" w:rsidP="00F7010D">
      <w:pPr>
        <w:pStyle w:val="BodyText"/>
        <w:rPr>
          <w:rFonts w:ascii="Verdana" w:hAnsi="Verdana"/>
          <w:sz w:val="24"/>
          <w:szCs w:val="24"/>
        </w:rPr>
      </w:pPr>
      <w:r>
        <w:rPr>
          <w:rFonts w:ascii="Verdana" w:hAnsi="Verdana"/>
          <w:sz w:val="24"/>
          <w:szCs w:val="24"/>
          <w:lang w:eastAsia="en-US"/>
        </w:rPr>
        <w:t>See mapping sheet section 3.3.</w:t>
      </w:r>
      <w:r w:rsidR="00EE1655">
        <w:rPr>
          <w:rFonts w:ascii="Verdana" w:hAnsi="Verdana"/>
          <w:sz w:val="24"/>
          <w:szCs w:val="24"/>
          <w:lang w:eastAsia="en-US"/>
        </w:rPr>
        <w:t>4</w:t>
      </w:r>
    </w:p>
    <w:p w14:paraId="47B4C858" w14:textId="3BC0A8AF" w:rsidR="00CE5F72" w:rsidRDefault="00CE5F72">
      <w:pPr>
        <w:pStyle w:val="Heading1"/>
      </w:pPr>
      <w:bookmarkStart w:id="149" w:name="_Toc513019588"/>
      <w:r>
        <w:t>Glossary</w:t>
      </w:r>
      <w:bookmarkEnd w:id="149"/>
    </w:p>
    <w:tbl>
      <w:tblPr>
        <w:tblW w:w="0" w:type="auto"/>
        <w:shd w:val="clear" w:color="auto" w:fill="FFFFFF"/>
        <w:tblCellMar>
          <w:left w:w="0" w:type="dxa"/>
          <w:right w:w="0" w:type="dxa"/>
        </w:tblCellMar>
        <w:tblLook w:val="04A0" w:firstRow="1" w:lastRow="0" w:firstColumn="1" w:lastColumn="0" w:noHBand="0" w:noVBand="1"/>
      </w:tblPr>
      <w:tblGrid>
        <w:gridCol w:w="3392"/>
        <w:gridCol w:w="7783"/>
      </w:tblGrid>
      <w:tr w:rsidR="00EE7B83" w:rsidRPr="00EE7B83" w14:paraId="17C1CF45" w14:textId="77777777" w:rsidTr="00EE7B8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28FF4FA2" w14:textId="77777777" w:rsidR="00EE7B83" w:rsidRPr="00F7010D" w:rsidRDefault="00EE7B83" w:rsidP="00EE7B83">
            <w:pPr>
              <w:rPr>
                <w:rFonts w:cs="Arial"/>
                <w:b/>
                <w:bCs/>
                <w:color w:val="333333"/>
                <w:sz w:val="21"/>
                <w:szCs w:val="21"/>
              </w:rPr>
            </w:pPr>
            <w:r w:rsidRPr="00F7010D">
              <w:rPr>
                <w:rFonts w:cs="Arial"/>
                <w:b/>
                <w:bCs/>
                <w:color w:val="333333"/>
                <w:sz w:val="21"/>
                <w:szCs w:val="21"/>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225" w:type="dxa"/>
            </w:tcMar>
            <w:hideMark/>
          </w:tcPr>
          <w:p w14:paraId="659ECA3F" w14:textId="77777777" w:rsidR="00EE7B83" w:rsidRPr="00F7010D" w:rsidRDefault="00EE7B83" w:rsidP="00EE7B83">
            <w:pPr>
              <w:rPr>
                <w:rFonts w:cs="Arial"/>
                <w:b/>
                <w:bCs/>
                <w:color w:val="333333"/>
                <w:sz w:val="21"/>
                <w:szCs w:val="21"/>
              </w:rPr>
            </w:pPr>
            <w:r w:rsidRPr="00F7010D">
              <w:rPr>
                <w:rFonts w:cs="Arial"/>
                <w:b/>
                <w:bCs/>
                <w:color w:val="333333"/>
                <w:sz w:val="21"/>
                <w:szCs w:val="21"/>
              </w:rPr>
              <w:t>Meaning</w:t>
            </w:r>
          </w:p>
        </w:tc>
      </w:tr>
      <w:tr w:rsidR="00EE7B83" w:rsidRPr="00EE7B83" w14:paraId="21A158B6" w14:textId="77777777" w:rsidTr="00EE7B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3951A1" w14:textId="77777777" w:rsidR="00EE7B83" w:rsidRPr="00F7010D" w:rsidRDefault="00EE7B83" w:rsidP="00EE7B83">
            <w:pPr>
              <w:rPr>
                <w:rFonts w:ascii="Verdana" w:hAnsi="Verdana" w:cs="Segoe UI"/>
                <w:sz w:val="24"/>
              </w:rPr>
            </w:pPr>
            <w:r w:rsidRPr="00F7010D">
              <w:rPr>
                <w:rFonts w:ascii="Verdana" w:hAnsi="Verdana" w:cs="Segoe UI"/>
                <w:sz w:val="24"/>
              </w:rPr>
              <w:t>AMQP - Advanced Message Queuing Protocol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D2C83" w14:textId="77777777" w:rsidR="00EE7B83" w:rsidRPr="00F7010D" w:rsidRDefault="00EE7B83" w:rsidP="00EE7B83">
            <w:pPr>
              <w:rPr>
                <w:rFonts w:ascii="Verdana" w:hAnsi="Verdana" w:cs="Segoe UI"/>
                <w:sz w:val="24"/>
              </w:rPr>
            </w:pPr>
            <w:r w:rsidRPr="00F7010D">
              <w:rPr>
                <w:rFonts w:ascii="Verdana" w:hAnsi="Verdana" w:cs="Segoe UI"/>
                <w:sz w:val="24"/>
              </w:rPr>
              <w:t>The </w:t>
            </w:r>
            <w:r w:rsidRPr="00F7010D">
              <w:rPr>
                <w:rFonts w:ascii="Verdana" w:hAnsi="Verdana" w:cs="Segoe UI"/>
                <w:i/>
                <w:iCs/>
                <w:sz w:val="24"/>
              </w:rPr>
              <w:t>Advanced Message Queuing Protocol</w:t>
            </w:r>
            <w:r w:rsidRPr="00F7010D">
              <w:rPr>
                <w:rFonts w:ascii="Verdana" w:hAnsi="Verdana" w:cs="Segoe UI"/>
                <w:sz w:val="24"/>
              </w:rPr>
              <w:t> (</w:t>
            </w:r>
            <w:r w:rsidRPr="00F7010D">
              <w:rPr>
                <w:rFonts w:ascii="Verdana" w:hAnsi="Verdana" w:cs="Segoe UI"/>
                <w:i/>
                <w:iCs/>
                <w:sz w:val="24"/>
              </w:rPr>
              <w:t>AMQP</w:t>
            </w:r>
            <w:r w:rsidRPr="00F7010D">
              <w:rPr>
                <w:rFonts w:ascii="Verdana" w:hAnsi="Verdana" w:cs="Segoe UI"/>
                <w:sz w:val="24"/>
              </w:rPr>
              <w:t>) is an open standard for passing business messages between applications or organizations using queues. </w:t>
            </w:r>
          </w:p>
        </w:tc>
      </w:tr>
      <w:tr w:rsidR="00EE7B83" w:rsidRPr="00EE7B83" w14:paraId="124C8BDF" w14:textId="77777777" w:rsidTr="00EE7B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D50928" w14:textId="77777777" w:rsidR="00EE7B83" w:rsidRPr="00F7010D" w:rsidRDefault="00EE7B83" w:rsidP="00EE7B83">
            <w:pPr>
              <w:rPr>
                <w:rFonts w:ascii="Verdana" w:hAnsi="Verdana" w:cs="Segoe UI"/>
                <w:sz w:val="24"/>
              </w:rPr>
            </w:pPr>
            <w:r w:rsidRPr="00F7010D">
              <w:rPr>
                <w:rFonts w:ascii="Verdana" w:hAnsi="Verdana" w:cs="Segoe UI"/>
                <w:sz w:val="24"/>
              </w:rPr>
              <w:t>HCCH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CD2D38" w14:textId="77777777" w:rsidR="00EE7B83" w:rsidRPr="00F7010D" w:rsidRDefault="00EE7B83" w:rsidP="00EE7B83">
            <w:pPr>
              <w:rPr>
                <w:rFonts w:ascii="Verdana" w:hAnsi="Verdana" w:cs="Segoe UI"/>
                <w:sz w:val="24"/>
              </w:rPr>
            </w:pPr>
            <w:r w:rsidRPr="00F7010D">
              <w:rPr>
                <w:rFonts w:ascii="Verdana" w:hAnsi="Verdana" w:cs="Segoe UI"/>
                <w:sz w:val="24"/>
              </w:rPr>
              <w:t>Health Care Clearing House</w:t>
            </w:r>
          </w:p>
        </w:tc>
      </w:tr>
      <w:tr w:rsidR="00EE7B83" w:rsidRPr="00EE7B83" w14:paraId="658298E6" w14:textId="77777777" w:rsidTr="00EE7B8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9EAB47" w14:textId="77777777" w:rsidR="00EE7B83" w:rsidRPr="00F7010D" w:rsidRDefault="00EE7B83" w:rsidP="00EE7B83">
            <w:pPr>
              <w:rPr>
                <w:rFonts w:ascii="Verdana" w:hAnsi="Verdana" w:cs="Segoe UI"/>
                <w:sz w:val="24"/>
              </w:rPr>
            </w:pPr>
            <w:r w:rsidRPr="00F7010D">
              <w:rPr>
                <w:rFonts w:ascii="Verdana" w:hAnsi="Verdana" w:cs="Segoe UI"/>
                <w:sz w:val="24"/>
              </w:rPr>
              <w:t>REST - REpresentational State Transfer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1D7E49" w14:textId="23FF664D" w:rsidR="00EE7B83" w:rsidRPr="00F7010D" w:rsidRDefault="00EE7B83" w:rsidP="00EE7B83">
            <w:pPr>
              <w:rPr>
                <w:rFonts w:ascii="Verdana" w:hAnsi="Verdana" w:cs="Segoe UI"/>
                <w:sz w:val="24"/>
              </w:rPr>
            </w:pPr>
            <w:r w:rsidRPr="00F7010D">
              <w:rPr>
                <w:rFonts w:ascii="Verdana" w:hAnsi="Verdana" w:cs="Segoe UI"/>
                <w:sz w:val="24"/>
              </w:rPr>
              <w:t>REpresentational State Transfer, or RESTful web services provide interoperability between computer systems on the Internet or other network. Sometimes spelled ReST.</w:t>
            </w:r>
          </w:p>
        </w:tc>
      </w:tr>
    </w:tbl>
    <w:p w14:paraId="69140AB4" w14:textId="77777777" w:rsidR="00EE7B83" w:rsidRPr="00F7010D" w:rsidRDefault="00EE7B83" w:rsidP="00F7010D">
      <w:pPr>
        <w:pStyle w:val="BodyText"/>
        <w:rPr>
          <w:lang w:eastAsia="en-US"/>
        </w:rPr>
      </w:pPr>
    </w:p>
    <w:p w14:paraId="4AA9DDC6" w14:textId="5D90A7C9" w:rsidR="00B92B9C" w:rsidRDefault="00B92B9C" w:rsidP="00B92B9C">
      <w:pPr>
        <w:pStyle w:val="BodyText"/>
        <w:rPr>
          <w:sz w:val="24"/>
          <w:szCs w:val="24"/>
          <w:lang w:eastAsia="en-US"/>
        </w:rPr>
      </w:pPr>
    </w:p>
    <w:p w14:paraId="1181B133" w14:textId="352A209F" w:rsidR="0030651F" w:rsidRDefault="0030651F" w:rsidP="00B92B9C">
      <w:pPr>
        <w:pStyle w:val="BodyText"/>
        <w:rPr>
          <w:sz w:val="24"/>
          <w:szCs w:val="24"/>
          <w:lang w:eastAsia="en-US"/>
        </w:rPr>
      </w:pPr>
    </w:p>
    <w:p w14:paraId="2C324FDA" w14:textId="06F069FF" w:rsidR="00D5238D" w:rsidRDefault="00D5238D">
      <w:pPr>
        <w:rPr>
          <w:rFonts w:ascii="Verdana" w:hAnsi="Verdana" w:cs="Arial"/>
          <w:b/>
          <w:bCs/>
          <w:kern w:val="32"/>
          <w:sz w:val="24"/>
        </w:rPr>
      </w:pPr>
      <w:bookmarkStart w:id="150" w:name="_Toc512926095"/>
      <w:bookmarkEnd w:id="150"/>
      <w:r>
        <w:rPr>
          <w:sz w:val="24"/>
        </w:rPr>
        <w:br w:type="page"/>
      </w:r>
    </w:p>
    <w:p w14:paraId="32A04675" w14:textId="77777777" w:rsidR="007B2786" w:rsidRDefault="007B2786" w:rsidP="007B2786">
      <w:pPr>
        <w:pStyle w:val="Heading1"/>
      </w:pPr>
      <w:bookmarkStart w:id="151" w:name="_Toc513019538"/>
      <w:bookmarkStart w:id="152" w:name="_Toc513019589"/>
      <w:bookmarkStart w:id="153" w:name="_Toc512926096"/>
      <w:bookmarkStart w:id="154" w:name="_Toc513019539"/>
      <w:bookmarkStart w:id="155" w:name="_Toc513019590"/>
      <w:bookmarkStart w:id="156" w:name="_Toc512926097"/>
      <w:bookmarkStart w:id="157" w:name="_Toc513019540"/>
      <w:bookmarkStart w:id="158" w:name="_Toc513019591"/>
      <w:bookmarkStart w:id="159" w:name="_Toc512926098"/>
      <w:bookmarkStart w:id="160" w:name="_Toc513019541"/>
      <w:bookmarkStart w:id="161" w:name="_Toc513019592"/>
      <w:bookmarkStart w:id="162" w:name="_Toc512926099"/>
      <w:bookmarkStart w:id="163" w:name="_Toc513019542"/>
      <w:bookmarkStart w:id="164" w:name="_Toc513019593"/>
      <w:bookmarkStart w:id="165" w:name="_Toc509578613"/>
      <w:bookmarkStart w:id="166" w:name="_Toc513019594"/>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Attachment A – Approval Signatures</w:t>
      </w:r>
      <w:bookmarkEnd w:id="165"/>
      <w:bookmarkEnd w:id="166"/>
    </w:p>
    <w:p w14:paraId="49BBBC43" w14:textId="77777777" w:rsidR="007B2786" w:rsidRDefault="007B2786" w:rsidP="007B2786">
      <w:r>
        <w:t>This section is used to document the approval of the ICD. The review should be conducted face to face where signatures can be obtained ‘live’ during the review. If unable to conduct a face-to-face meeting then it should be held via Lync and concurrence captured during the meeting. The Scribe should add /es/name by each position cited.</w:t>
      </w:r>
    </w:p>
    <w:p w14:paraId="4232344D" w14:textId="77777777" w:rsidR="007B2786" w:rsidRDefault="007B2786" w:rsidP="007B2786"/>
    <w:p w14:paraId="1B0D3F46" w14:textId="77777777" w:rsidR="007B2786" w:rsidRDefault="007B2786" w:rsidP="007B2786">
      <w:r>
        <w:t>By signing below, I agree that I have reviewed and agree the document is approved.</w:t>
      </w:r>
    </w:p>
    <w:p w14:paraId="273E97F3" w14:textId="77777777" w:rsidR="00D27748" w:rsidRDefault="00E82CF3" w:rsidP="00D27748">
      <w:r>
        <w:pict w14:anchorId="304CBA82">
          <v:shape id="_x0000_i1028" type="#_x0000_t75" alt="Microsoft Office Signature Line..." style="width:192pt;height:96pt">
            <v:imagedata r:id="rId34" o:title=""/>
            <o:lock v:ext="edit" ungrouping="t" rotation="t" cropping="t" verticies="t" text="t" grouping="t"/>
            <o:signatureline v:ext="edit" id="{E2951E80-408B-4DA3-A19F-EAC92C4436D4}" provid="{00000000-0000-0000-0000-000000000000}" o:suggestedsigner="Frank Annecchini" o:suggestedsigner2="VA Product Owner" signinginstructionsset="t" issignatureline="t"/>
          </v:shape>
        </w:pict>
      </w:r>
      <w:r w:rsidR="00D27748">
        <w:tab/>
      </w:r>
    </w:p>
    <w:p w14:paraId="2757FF6C" w14:textId="77777777" w:rsidR="00D27748" w:rsidRDefault="00E82CF3" w:rsidP="00D27748">
      <w:r>
        <w:pict w14:anchorId="0A9BE772">
          <v:shape id="_x0000_i1029" type="#_x0000_t75" alt="Microsoft Office Signature Line..." style="width:192pt;height:96pt">
            <v:imagedata r:id="rId35" o:title=""/>
            <o:lock v:ext="edit" ungrouping="t" rotation="t" cropping="t" verticies="t" text="t" grouping="t"/>
            <o:signatureline v:ext="edit" id="{36DE8FD3-B682-412C-B44C-96B56EDA47A8}" provid="{00000000-0000-0000-0000-000000000000}" o:suggestedsigner="Jim Plastow" o:suggestedsigner2="VA TAS Project Manager" signinginstructionsset="t" issignatureline="t"/>
          </v:shape>
        </w:pict>
      </w:r>
    </w:p>
    <w:p w14:paraId="75EEAA46" w14:textId="77777777" w:rsidR="00D27748" w:rsidRDefault="00D27748" w:rsidP="00D27748"/>
    <w:p w14:paraId="600729AD" w14:textId="4FD91CA2" w:rsidR="00D27748" w:rsidRDefault="00E82CF3" w:rsidP="00D27748">
      <w:r>
        <w:pict w14:anchorId="1A0AA834">
          <v:shape id="_x0000_i1030" type="#_x0000_t75" alt="Microsoft Office Signature Line..." style="width:192pt;height:96pt">
            <v:imagedata r:id="rId36" o:title=""/>
            <o:lock v:ext="edit" ungrouping="t" rotation="t" cropping="t" verticies="t" text="t" grouping="t"/>
            <o:signatureline v:ext="edit" id="{0EC65255-B461-4BB1-8E66-205DBBF9D779}" provid="{00000000-0000-0000-0000-000000000000}" o:suggestedsigner="Anthony Barraza" o:suggestedsigner2="IT Project Manager, TAS Core Dev Manager" signinginstructionsset="t" issignatureline="t"/>
          </v:shape>
        </w:pict>
      </w:r>
    </w:p>
    <w:p w14:paraId="572C5036" w14:textId="42DABC96" w:rsidR="00D5238D" w:rsidRDefault="00E82CF3" w:rsidP="00D27748">
      <w:r>
        <w:pict w14:anchorId="5C81AC8B">
          <v:shape id="_x0000_i1031" type="#_x0000_t75" alt="Microsoft Office Signature Line..." style="width:192pt;height:96pt">
            <v:imagedata r:id="rId37" o:title=""/>
            <o:lock v:ext="edit" ungrouping="t" rotation="t" cropping="t" verticies="t" text="t" grouping="t"/>
            <o:signatureline v:ext="edit" id="{641A9742-975C-4A5C-A7DE-EB712B425933}" provid="{00000000-0000-0000-0000-000000000000}" o:suggestedsigner="Sharon Taubenfeld" o:suggestedsigner2="IT Project Manager" issignatureline="t"/>
          </v:shape>
        </w:pict>
      </w:r>
    </w:p>
    <w:p w14:paraId="0DD6C192" w14:textId="77777777" w:rsidR="00D27748" w:rsidRDefault="00D27748" w:rsidP="00D27748"/>
    <w:p w14:paraId="02CCAADA" w14:textId="77777777" w:rsidR="00D27748" w:rsidRPr="00B92B9C" w:rsidRDefault="00E82CF3" w:rsidP="00D27748">
      <w:r>
        <w:pict w14:anchorId="25E397AD">
          <v:shape id="_x0000_i1032" type="#_x0000_t75" alt="Microsoft Office Signature Line..." style="width:192pt;height:96pt">
            <v:imagedata r:id="rId38" o:title=""/>
            <o:lock v:ext="edit" ungrouping="t" rotation="t" cropping="t" verticies="t" text="t" grouping="t"/>
            <o:signatureline v:ext="edit" id="{402A9575-3829-45FE-9231-08C59730E650}" provid="{00000000-0000-0000-0000-000000000000}" o:suggestedsigner="Jaime Manzano" o:suggestedsigner2="Chief, FSC Electronic Commerce Division (ECD)" signinginstructionsset="t" issignatureline="t"/>
          </v:shape>
        </w:pict>
      </w:r>
    </w:p>
    <w:p w14:paraId="00C31224" w14:textId="77777777" w:rsidR="00D27748" w:rsidRDefault="00D27748" w:rsidP="00D27748"/>
    <w:p w14:paraId="104CD71F" w14:textId="485B1F68" w:rsidR="007B2786" w:rsidRDefault="007B2786" w:rsidP="007B2786"/>
    <w:p w14:paraId="6EE56C64" w14:textId="77777777" w:rsidR="007B2786" w:rsidRDefault="007B2786" w:rsidP="007B2786">
      <w:pPr>
        <w:pStyle w:val="BodyText"/>
        <w:rPr>
          <w:lang w:eastAsia="en-US"/>
        </w:rPr>
      </w:pPr>
    </w:p>
    <w:p w14:paraId="7CBFBB85" w14:textId="77777777" w:rsidR="00B92B9C" w:rsidRPr="006B3A72" w:rsidRDefault="00B92B9C" w:rsidP="00B92B9C">
      <w:pPr>
        <w:pStyle w:val="BodyText"/>
        <w:rPr>
          <w:sz w:val="24"/>
          <w:szCs w:val="24"/>
          <w:lang w:eastAsia="en-US"/>
        </w:rPr>
      </w:pPr>
    </w:p>
    <w:sectPr w:rsidR="00B92B9C" w:rsidRPr="006B3A72" w:rsidSect="00F4672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0941B" w14:textId="77777777" w:rsidR="004C6088" w:rsidRDefault="004C6088">
      <w:r>
        <w:separator/>
      </w:r>
    </w:p>
    <w:p w14:paraId="53CEB423" w14:textId="77777777" w:rsidR="004C6088" w:rsidRDefault="004C6088"/>
  </w:endnote>
  <w:endnote w:type="continuationSeparator" w:id="0">
    <w:p w14:paraId="55B336E7" w14:textId="77777777" w:rsidR="004C6088" w:rsidRDefault="004C6088">
      <w:r>
        <w:continuationSeparator/>
      </w:r>
    </w:p>
    <w:p w14:paraId="574E183B" w14:textId="77777777" w:rsidR="004C6088" w:rsidRDefault="004C6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6926D434" w:rsidR="00E02983" w:rsidRDefault="00E02983" w:rsidP="009F7C75">
    <w:pPr>
      <w:pStyle w:val="Footer"/>
      <w:ind w:right="360"/>
      <w:rPr>
        <w:rStyle w:val="PageNumber"/>
      </w:rPr>
    </w:pPr>
    <w:r>
      <w:t>ePayments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E02983" w:rsidRDefault="00E02983">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5CB89DB2" w:rsidR="00E02983" w:rsidRDefault="00E02983" w:rsidP="009F7C75">
    <w:pPr>
      <w:pStyle w:val="Footer"/>
      <w:ind w:right="360"/>
      <w:rPr>
        <w:rStyle w:val="PageNumber"/>
      </w:rPr>
    </w:pPr>
    <w:r>
      <w:t>MCCF e</w:t>
    </w:r>
    <w:r w:rsidR="003F3435">
      <w:t>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345756">
      <w:rPr>
        <w:rStyle w:val="PageNumber"/>
        <w:noProof/>
      </w:rPr>
      <w:t>15</w:t>
    </w:r>
    <w:r>
      <w:rPr>
        <w:rStyle w:val="PageNumber"/>
      </w:rPr>
      <w:fldChar w:fldCharType="end"/>
    </w:r>
    <w:r>
      <w:rPr>
        <w:rStyle w:val="PageNumber"/>
      </w:rPr>
      <w:tab/>
    </w:r>
    <w:r w:rsidR="003F3435">
      <w:rPr>
        <w:rStyle w:val="PageNumber"/>
      </w:rPr>
      <w:t>May</w:t>
    </w:r>
    <w:r>
      <w:rPr>
        <w:rStyle w:val="PageNumber"/>
      </w:rPr>
      <w:t xml:space="preserve"> 2018</w:t>
    </w:r>
  </w:p>
  <w:p w14:paraId="05501EFE" w14:textId="77777777" w:rsidR="00E02983" w:rsidRDefault="00E02983">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3B2DD51D" w:rsidR="00E02983" w:rsidRDefault="00E02983" w:rsidP="009F7C75">
    <w:pPr>
      <w:pStyle w:val="Footer"/>
      <w:ind w:right="360"/>
      <w:rPr>
        <w:rStyle w:val="PageNumber"/>
      </w:rPr>
    </w:pPr>
    <w:r>
      <w:t>ePayments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E02983" w:rsidRDefault="00E02983">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0EB4B4AB" w:rsidR="00E02983" w:rsidRDefault="00E02983" w:rsidP="007B65D7">
    <w:pPr>
      <w:pStyle w:val="Footer"/>
      <w:rPr>
        <w:rStyle w:val="PageNumber"/>
      </w:rPr>
    </w:pPr>
    <w:r>
      <w:t>ePayments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E02983" w:rsidRPr="007B65D7" w:rsidRDefault="00E02983"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D4790" w14:textId="77777777" w:rsidR="004C6088" w:rsidRDefault="004C6088">
      <w:r>
        <w:separator/>
      </w:r>
    </w:p>
    <w:p w14:paraId="07CF284C" w14:textId="77777777" w:rsidR="004C6088" w:rsidRDefault="004C6088"/>
  </w:footnote>
  <w:footnote w:type="continuationSeparator" w:id="0">
    <w:p w14:paraId="6FF02618" w14:textId="77777777" w:rsidR="004C6088" w:rsidRDefault="004C6088">
      <w:r>
        <w:continuationSeparator/>
      </w:r>
    </w:p>
    <w:p w14:paraId="6AF253BD" w14:textId="77777777" w:rsidR="004C6088" w:rsidRDefault="004C6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E02983" w:rsidRPr="001336D2" w:rsidRDefault="00E02983">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C5FF9"/>
    <w:multiLevelType w:val="hybridMultilevel"/>
    <w:tmpl w:val="43405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2E5F7F"/>
    <w:multiLevelType w:val="hybridMultilevel"/>
    <w:tmpl w:val="F2D0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5"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4"/>
  </w:num>
  <w:num w:numId="5">
    <w:abstractNumId w:val="25"/>
  </w:num>
  <w:num w:numId="6">
    <w:abstractNumId w:val="20"/>
  </w:num>
  <w:num w:numId="7">
    <w:abstractNumId w:val="16"/>
  </w:num>
  <w:num w:numId="8">
    <w:abstractNumId w:val="11"/>
  </w:num>
  <w:num w:numId="9">
    <w:abstractNumId w:val="6"/>
  </w:num>
  <w:num w:numId="10">
    <w:abstractNumId w:val="1"/>
  </w:num>
  <w:num w:numId="11">
    <w:abstractNumId w:val="4"/>
  </w:num>
  <w:num w:numId="12">
    <w:abstractNumId w:val="3"/>
  </w:num>
  <w:num w:numId="13">
    <w:abstractNumId w:val="19"/>
  </w:num>
  <w:num w:numId="14">
    <w:abstractNumId w:val="10"/>
  </w:num>
  <w:num w:numId="15">
    <w:abstractNumId w:val="13"/>
  </w:num>
  <w:num w:numId="16">
    <w:abstractNumId w:val="9"/>
  </w:num>
  <w:num w:numId="17">
    <w:abstractNumId w:val="7"/>
  </w:num>
  <w:num w:numId="18">
    <w:abstractNumId w:val="12"/>
  </w:num>
  <w:num w:numId="19">
    <w:abstractNumId w:val="22"/>
  </w:num>
  <w:num w:numId="20">
    <w:abstractNumId w:val="18"/>
  </w:num>
  <w:num w:numId="21">
    <w:abstractNumId w:val="23"/>
  </w:num>
  <w:num w:numId="22">
    <w:abstractNumId w:val="8"/>
  </w:num>
  <w:num w:numId="23">
    <w:abstractNumId w:val="21"/>
  </w:num>
  <w:num w:numId="24">
    <w:abstractNumId w:val="15"/>
  </w:num>
  <w:num w:numId="25">
    <w:abstractNumId w:val="17"/>
  </w:num>
  <w:num w:numId="26">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fen Maerdian">
    <w15:presenceInfo w15:providerId="None" w15:userId="Steffen Maerd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revisionView w:markup="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17B73"/>
    <w:rsid w:val="00020082"/>
    <w:rsid w:val="000212B7"/>
    <w:rsid w:val="00021CAD"/>
    <w:rsid w:val="000222A9"/>
    <w:rsid w:val="00023270"/>
    <w:rsid w:val="00023511"/>
    <w:rsid w:val="000243B3"/>
    <w:rsid w:val="000246A0"/>
    <w:rsid w:val="00024C78"/>
    <w:rsid w:val="000256CE"/>
    <w:rsid w:val="000263BB"/>
    <w:rsid w:val="00030342"/>
    <w:rsid w:val="0003034C"/>
    <w:rsid w:val="00031343"/>
    <w:rsid w:val="00031907"/>
    <w:rsid w:val="00034E00"/>
    <w:rsid w:val="000352F4"/>
    <w:rsid w:val="000371B5"/>
    <w:rsid w:val="00037AD4"/>
    <w:rsid w:val="00041E0F"/>
    <w:rsid w:val="00041F69"/>
    <w:rsid w:val="000426BB"/>
    <w:rsid w:val="00045887"/>
    <w:rsid w:val="0004591D"/>
    <w:rsid w:val="0004636C"/>
    <w:rsid w:val="000479A7"/>
    <w:rsid w:val="00050337"/>
    <w:rsid w:val="00051952"/>
    <w:rsid w:val="00055A46"/>
    <w:rsid w:val="00056AE9"/>
    <w:rsid w:val="000612EB"/>
    <w:rsid w:val="00062C58"/>
    <w:rsid w:val="00067AC8"/>
    <w:rsid w:val="00067EC2"/>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873B3"/>
    <w:rsid w:val="00087BFB"/>
    <w:rsid w:val="00090448"/>
    <w:rsid w:val="00090AE2"/>
    <w:rsid w:val="00090B9D"/>
    <w:rsid w:val="00091273"/>
    <w:rsid w:val="0009164F"/>
    <w:rsid w:val="00094463"/>
    <w:rsid w:val="00096992"/>
    <w:rsid w:val="0009752E"/>
    <w:rsid w:val="00097D78"/>
    <w:rsid w:val="000A0099"/>
    <w:rsid w:val="000A0764"/>
    <w:rsid w:val="000A100B"/>
    <w:rsid w:val="000A7B20"/>
    <w:rsid w:val="000B11AD"/>
    <w:rsid w:val="000B156B"/>
    <w:rsid w:val="000B23F8"/>
    <w:rsid w:val="000C01E6"/>
    <w:rsid w:val="000C1BAC"/>
    <w:rsid w:val="000C1F69"/>
    <w:rsid w:val="000C3757"/>
    <w:rsid w:val="000C79B8"/>
    <w:rsid w:val="000C7B8D"/>
    <w:rsid w:val="000D16C8"/>
    <w:rsid w:val="000D2B4E"/>
    <w:rsid w:val="000D341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6360"/>
    <w:rsid w:val="000F7319"/>
    <w:rsid w:val="0010179F"/>
    <w:rsid w:val="00102C53"/>
    <w:rsid w:val="00104399"/>
    <w:rsid w:val="00105938"/>
    <w:rsid w:val="0010664C"/>
    <w:rsid w:val="00106685"/>
    <w:rsid w:val="00107971"/>
    <w:rsid w:val="00110B3B"/>
    <w:rsid w:val="00111074"/>
    <w:rsid w:val="001123AF"/>
    <w:rsid w:val="0011412C"/>
    <w:rsid w:val="00115BE9"/>
    <w:rsid w:val="00116343"/>
    <w:rsid w:val="00117745"/>
    <w:rsid w:val="00117A3B"/>
    <w:rsid w:val="00117B6E"/>
    <w:rsid w:val="0012060D"/>
    <w:rsid w:val="00120BEC"/>
    <w:rsid w:val="00125C1D"/>
    <w:rsid w:val="001264E8"/>
    <w:rsid w:val="001270AB"/>
    <w:rsid w:val="001278A1"/>
    <w:rsid w:val="001278C3"/>
    <w:rsid w:val="00133156"/>
    <w:rsid w:val="001336D2"/>
    <w:rsid w:val="00134C52"/>
    <w:rsid w:val="00136094"/>
    <w:rsid w:val="001434F5"/>
    <w:rsid w:val="0014468B"/>
    <w:rsid w:val="001453A5"/>
    <w:rsid w:val="00145CF3"/>
    <w:rsid w:val="00146C7B"/>
    <w:rsid w:val="00147C5F"/>
    <w:rsid w:val="001508D5"/>
    <w:rsid w:val="00151087"/>
    <w:rsid w:val="001539DD"/>
    <w:rsid w:val="001545AE"/>
    <w:rsid w:val="00154C8F"/>
    <w:rsid w:val="001569E6"/>
    <w:rsid w:val="001574A4"/>
    <w:rsid w:val="00160824"/>
    <w:rsid w:val="00160CB2"/>
    <w:rsid w:val="00161E54"/>
    <w:rsid w:val="001624C3"/>
    <w:rsid w:val="00162E7B"/>
    <w:rsid w:val="00162F6E"/>
    <w:rsid w:val="00163A7E"/>
    <w:rsid w:val="00163E68"/>
    <w:rsid w:val="00165AB8"/>
    <w:rsid w:val="00172D7F"/>
    <w:rsid w:val="00175B6F"/>
    <w:rsid w:val="001762A8"/>
    <w:rsid w:val="00176911"/>
    <w:rsid w:val="00180235"/>
    <w:rsid w:val="001802A6"/>
    <w:rsid w:val="00182C2C"/>
    <w:rsid w:val="0018396C"/>
    <w:rsid w:val="001850DD"/>
    <w:rsid w:val="00185707"/>
    <w:rsid w:val="00186009"/>
    <w:rsid w:val="001876CC"/>
    <w:rsid w:val="00187A67"/>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016D"/>
    <w:rsid w:val="001B12AE"/>
    <w:rsid w:val="001B1BA5"/>
    <w:rsid w:val="001B54E4"/>
    <w:rsid w:val="001B5C83"/>
    <w:rsid w:val="001B6D58"/>
    <w:rsid w:val="001C0031"/>
    <w:rsid w:val="001C1A0A"/>
    <w:rsid w:val="001C2FCA"/>
    <w:rsid w:val="001C5800"/>
    <w:rsid w:val="001C5EA6"/>
    <w:rsid w:val="001C69AB"/>
    <w:rsid w:val="001C6D26"/>
    <w:rsid w:val="001C713F"/>
    <w:rsid w:val="001C77D1"/>
    <w:rsid w:val="001D14AC"/>
    <w:rsid w:val="001D1C21"/>
    <w:rsid w:val="001D3222"/>
    <w:rsid w:val="001D60EA"/>
    <w:rsid w:val="001D6650"/>
    <w:rsid w:val="001D69F5"/>
    <w:rsid w:val="001D6CD4"/>
    <w:rsid w:val="001E040B"/>
    <w:rsid w:val="001E1E32"/>
    <w:rsid w:val="001E40E8"/>
    <w:rsid w:val="001E4B39"/>
    <w:rsid w:val="001E4EA2"/>
    <w:rsid w:val="001E55B8"/>
    <w:rsid w:val="001E6142"/>
    <w:rsid w:val="001E6E2D"/>
    <w:rsid w:val="001F2379"/>
    <w:rsid w:val="001F2E54"/>
    <w:rsid w:val="001F388B"/>
    <w:rsid w:val="001F3B92"/>
    <w:rsid w:val="001F5466"/>
    <w:rsid w:val="001F5DEB"/>
    <w:rsid w:val="001F702C"/>
    <w:rsid w:val="001F710D"/>
    <w:rsid w:val="001F74AA"/>
    <w:rsid w:val="0020091A"/>
    <w:rsid w:val="00203CBD"/>
    <w:rsid w:val="00210034"/>
    <w:rsid w:val="002109B4"/>
    <w:rsid w:val="00211B52"/>
    <w:rsid w:val="0021232A"/>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2EE8"/>
    <w:rsid w:val="00234111"/>
    <w:rsid w:val="00234740"/>
    <w:rsid w:val="00234F14"/>
    <w:rsid w:val="00236756"/>
    <w:rsid w:val="002408A1"/>
    <w:rsid w:val="002413BB"/>
    <w:rsid w:val="0024184C"/>
    <w:rsid w:val="00242177"/>
    <w:rsid w:val="0024295E"/>
    <w:rsid w:val="00242CCE"/>
    <w:rsid w:val="002432C6"/>
    <w:rsid w:val="00243801"/>
    <w:rsid w:val="002438CE"/>
    <w:rsid w:val="002440FC"/>
    <w:rsid w:val="00244579"/>
    <w:rsid w:val="00244DEB"/>
    <w:rsid w:val="00245216"/>
    <w:rsid w:val="00245E23"/>
    <w:rsid w:val="002464A9"/>
    <w:rsid w:val="0024725B"/>
    <w:rsid w:val="00247C7D"/>
    <w:rsid w:val="002505AA"/>
    <w:rsid w:val="002506FF"/>
    <w:rsid w:val="002529B6"/>
    <w:rsid w:val="00252BD5"/>
    <w:rsid w:val="00252F1E"/>
    <w:rsid w:val="00256419"/>
    <w:rsid w:val="00256F04"/>
    <w:rsid w:val="00257CD3"/>
    <w:rsid w:val="00260372"/>
    <w:rsid w:val="0026208D"/>
    <w:rsid w:val="00263416"/>
    <w:rsid w:val="00263B49"/>
    <w:rsid w:val="002646C1"/>
    <w:rsid w:val="00266D60"/>
    <w:rsid w:val="00267512"/>
    <w:rsid w:val="002676DD"/>
    <w:rsid w:val="00274BB7"/>
    <w:rsid w:val="002753B5"/>
    <w:rsid w:val="002759DA"/>
    <w:rsid w:val="002765D0"/>
    <w:rsid w:val="002766C5"/>
    <w:rsid w:val="00277CE7"/>
    <w:rsid w:val="002808E4"/>
    <w:rsid w:val="00282EDE"/>
    <w:rsid w:val="002864F1"/>
    <w:rsid w:val="00291AE3"/>
    <w:rsid w:val="00294264"/>
    <w:rsid w:val="00294BCE"/>
    <w:rsid w:val="002950A2"/>
    <w:rsid w:val="00296309"/>
    <w:rsid w:val="002A06F6"/>
    <w:rsid w:val="002A0C8C"/>
    <w:rsid w:val="002A1614"/>
    <w:rsid w:val="002A1F6B"/>
    <w:rsid w:val="002A204C"/>
    <w:rsid w:val="002A2EE5"/>
    <w:rsid w:val="002A2FF8"/>
    <w:rsid w:val="002A3847"/>
    <w:rsid w:val="002A4719"/>
    <w:rsid w:val="002A62AF"/>
    <w:rsid w:val="002A71DF"/>
    <w:rsid w:val="002B01FC"/>
    <w:rsid w:val="002B16A9"/>
    <w:rsid w:val="002B3C02"/>
    <w:rsid w:val="002C0ABF"/>
    <w:rsid w:val="002C0DF1"/>
    <w:rsid w:val="002C1296"/>
    <w:rsid w:val="002C39A9"/>
    <w:rsid w:val="002C39AC"/>
    <w:rsid w:val="002C3B31"/>
    <w:rsid w:val="002C5C98"/>
    <w:rsid w:val="002C5CE2"/>
    <w:rsid w:val="002C6335"/>
    <w:rsid w:val="002D0C49"/>
    <w:rsid w:val="002D13A7"/>
    <w:rsid w:val="002D1A6C"/>
    <w:rsid w:val="002D37B7"/>
    <w:rsid w:val="002D3EF6"/>
    <w:rsid w:val="002D40E3"/>
    <w:rsid w:val="002D5204"/>
    <w:rsid w:val="002E122E"/>
    <w:rsid w:val="002E12C4"/>
    <w:rsid w:val="002E1658"/>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46F0"/>
    <w:rsid w:val="003048D9"/>
    <w:rsid w:val="00305338"/>
    <w:rsid w:val="0030610C"/>
    <w:rsid w:val="0030639C"/>
    <w:rsid w:val="0030651F"/>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5D7"/>
    <w:rsid w:val="00330F1B"/>
    <w:rsid w:val="00342E0C"/>
    <w:rsid w:val="00343639"/>
    <w:rsid w:val="003446BC"/>
    <w:rsid w:val="00344A1C"/>
    <w:rsid w:val="00345756"/>
    <w:rsid w:val="00346959"/>
    <w:rsid w:val="003477A4"/>
    <w:rsid w:val="0035005C"/>
    <w:rsid w:val="00350155"/>
    <w:rsid w:val="0035084D"/>
    <w:rsid w:val="00351368"/>
    <w:rsid w:val="00351655"/>
    <w:rsid w:val="003528DE"/>
    <w:rsid w:val="00353152"/>
    <w:rsid w:val="0035693E"/>
    <w:rsid w:val="00362AB7"/>
    <w:rsid w:val="003635BD"/>
    <w:rsid w:val="0036519F"/>
    <w:rsid w:val="0037013A"/>
    <w:rsid w:val="003713C8"/>
    <w:rsid w:val="0037310E"/>
    <w:rsid w:val="00374141"/>
    <w:rsid w:val="003746FF"/>
    <w:rsid w:val="00374D17"/>
    <w:rsid w:val="00376DD4"/>
    <w:rsid w:val="0037705A"/>
    <w:rsid w:val="00377177"/>
    <w:rsid w:val="0038145C"/>
    <w:rsid w:val="00381ACF"/>
    <w:rsid w:val="003821A1"/>
    <w:rsid w:val="003828F1"/>
    <w:rsid w:val="00382D1E"/>
    <w:rsid w:val="00385415"/>
    <w:rsid w:val="0038788F"/>
    <w:rsid w:val="00392B05"/>
    <w:rsid w:val="00392C79"/>
    <w:rsid w:val="00393E8A"/>
    <w:rsid w:val="00394B50"/>
    <w:rsid w:val="003975A4"/>
    <w:rsid w:val="003A0BED"/>
    <w:rsid w:val="003A158C"/>
    <w:rsid w:val="003A2865"/>
    <w:rsid w:val="003A45A2"/>
    <w:rsid w:val="003A45F8"/>
    <w:rsid w:val="003A47B0"/>
    <w:rsid w:val="003A4971"/>
    <w:rsid w:val="003A5F4A"/>
    <w:rsid w:val="003B0B98"/>
    <w:rsid w:val="003B176B"/>
    <w:rsid w:val="003B19FF"/>
    <w:rsid w:val="003B3BFB"/>
    <w:rsid w:val="003B3DCB"/>
    <w:rsid w:val="003B6FE5"/>
    <w:rsid w:val="003B74C8"/>
    <w:rsid w:val="003B7504"/>
    <w:rsid w:val="003B7D58"/>
    <w:rsid w:val="003C1302"/>
    <w:rsid w:val="003C23F2"/>
    <w:rsid w:val="003C2662"/>
    <w:rsid w:val="003C30F5"/>
    <w:rsid w:val="003C42BF"/>
    <w:rsid w:val="003D0F64"/>
    <w:rsid w:val="003D1C66"/>
    <w:rsid w:val="003D30AD"/>
    <w:rsid w:val="003D45A2"/>
    <w:rsid w:val="003D4ED3"/>
    <w:rsid w:val="003D5238"/>
    <w:rsid w:val="003D59EF"/>
    <w:rsid w:val="003D5CCD"/>
    <w:rsid w:val="003D72CF"/>
    <w:rsid w:val="003D7B6F"/>
    <w:rsid w:val="003D7EA1"/>
    <w:rsid w:val="003E08F5"/>
    <w:rsid w:val="003E1770"/>
    <w:rsid w:val="003E1F6D"/>
    <w:rsid w:val="003E1F74"/>
    <w:rsid w:val="003E4BB3"/>
    <w:rsid w:val="003E6522"/>
    <w:rsid w:val="003E7124"/>
    <w:rsid w:val="003F0357"/>
    <w:rsid w:val="003F0E04"/>
    <w:rsid w:val="003F1E2F"/>
    <w:rsid w:val="003F3435"/>
    <w:rsid w:val="003F4789"/>
    <w:rsid w:val="003F565F"/>
    <w:rsid w:val="003F5894"/>
    <w:rsid w:val="003F7DF6"/>
    <w:rsid w:val="003F7E75"/>
    <w:rsid w:val="00400F9F"/>
    <w:rsid w:val="004021CC"/>
    <w:rsid w:val="00402706"/>
    <w:rsid w:val="004032AA"/>
    <w:rsid w:val="00404639"/>
    <w:rsid w:val="00405072"/>
    <w:rsid w:val="004060AB"/>
    <w:rsid w:val="00406FAE"/>
    <w:rsid w:val="0041182B"/>
    <w:rsid w:val="004137AA"/>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B2"/>
    <w:rsid w:val="004368C6"/>
    <w:rsid w:val="004371FC"/>
    <w:rsid w:val="004373D3"/>
    <w:rsid w:val="00437D19"/>
    <w:rsid w:val="00440838"/>
    <w:rsid w:val="00440A78"/>
    <w:rsid w:val="00441440"/>
    <w:rsid w:val="0044405E"/>
    <w:rsid w:val="00444266"/>
    <w:rsid w:val="004444C0"/>
    <w:rsid w:val="00446705"/>
    <w:rsid w:val="00447263"/>
    <w:rsid w:val="00450F5F"/>
    <w:rsid w:val="00451181"/>
    <w:rsid w:val="00451699"/>
    <w:rsid w:val="00451EC5"/>
    <w:rsid w:val="0045262A"/>
    <w:rsid w:val="00452DB6"/>
    <w:rsid w:val="00453AF7"/>
    <w:rsid w:val="004554EB"/>
    <w:rsid w:val="0045645C"/>
    <w:rsid w:val="0045649E"/>
    <w:rsid w:val="00456859"/>
    <w:rsid w:val="004568A3"/>
    <w:rsid w:val="00462168"/>
    <w:rsid w:val="00462ECC"/>
    <w:rsid w:val="00462FA9"/>
    <w:rsid w:val="00464741"/>
    <w:rsid w:val="00465DF8"/>
    <w:rsid w:val="00466D6B"/>
    <w:rsid w:val="00466DC9"/>
    <w:rsid w:val="00467C2B"/>
    <w:rsid w:val="0047144B"/>
    <w:rsid w:val="00473584"/>
    <w:rsid w:val="00474A82"/>
    <w:rsid w:val="00474BBC"/>
    <w:rsid w:val="00475EA5"/>
    <w:rsid w:val="00475EEE"/>
    <w:rsid w:val="004767BE"/>
    <w:rsid w:val="00476A82"/>
    <w:rsid w:val="004774A2"/>
    <w:rsid w:val="0047750D"/>
    <w:rsid w:val="0048016C"/>
    <w:rsid w:val="004803C1"/>
    <w:rsid w:val="004817D1"/>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4E30"/>
    <w:rsid w:val="004B64EC"/>
    <w:rsid w:val="004B7CC8"/>
    <w:rsid w:val="004B7D1A"/>
    <w:rsid w:val="004C0028"/>
    <w:rsid w:val="004C522D"/>
    <w:rsid w:val="004C6088"/>
    <w:rsid w:val="004C76A6"/>
    <w:rsid w:val="004C76AD"/>
    <w:rsid w:val="004D0E26"/>
    <w:rsid w:val="004D1A22"/>
    <w:rsid w:val="004D3CB7"/>
    <w:rsid w:val="004D3FB6"/>
    <w:rsid w:val="004D5CD2"/>
    <w:rsid w:val="004D7CF9"/>
    <w:rsid w:val="004E1927"/>
    <w:rsid w:val="004E2A9D"/>
    <w:rsid w:val="004E4DC1"/>
    <w:rsid w:val="004F0FB3"/>
    <w:rsid w:val="004F1F89"/>
    <w:rsid w:val="004F3A80"/>
    <w:rsid w:val="00500EE1"/>
    <w:rsid w:val="005041D5"/>
    <w:rsid w:val="00504BC1"/>
    <w:rsid w:val="00504DD3"/>
    <w:rsid w:val="00506513"/>
    <w:rsid w:val="00507012"/>
    <w:rsid w:val="00515EB2"/>
    <w:rsid w:val="00515F2A"/>
    <w:rsid w:val="00520FDF"/>
    <w:rsid w:val="0052687A"/>
    <w:rsid w:val="00526AC1"/>
    <w:rsid w:val="00527B5C"/>
    <w:rsid w:val="00530D34"/>
    <w:rsid w:val="00530F00"/>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60154"/>
    <w:rsid w:val="00560616"/>
    <w:rsid w:val="005606E8"/>
    <w:rsid w:val="00561829"/>
    <w:rsid w:val="005620B4"/>
    <w:rsid w:val="0056232B"/>
    <w:rsid w:val="005647C7"/>
    <w:rsid w:val="0056618E"/>
    <w:rsid w:val="00566724"/>
    <w:rsid w:val="00566D6A"/>
    <w:rsid w:val="00567604"/>
    <w:rsid w:val="005677AB"/>
    <w:rsid w:val="00567E5B"/>
    <w:rsid w:val="005719C3"/>
    <w:rsid w:val="005726BE"/>
    <w:rsid w:val="005729D9"/>
    <w:rsid w:val="00573231"/>
    <w:rsid w:val="00574B3C"/>
    <w:rsid w:val="005750FD"/>
    <w:rsid w:val="00575A45"/>
    <w:rsid w:val="00575CFA"/>
    <w:rsid w:val="00575F3E"/>
    <w:rsid w:val="005768BC"/>
    <w:rsid w:val="00576B05"/>
    <w:rsid w:val="00580AD6"/>
    <w:rsid w:val="005852DF"/>
    <w:rsid w:val="00585881"/>
    <w:rsid w:val="00586DF2"/>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655C"/>
    <w:rsid w:val="005A722B"/>
    <w:rsid w:val="005B207F"/>
    <w:rsid w:val="005B2C5D"/>
    <w:rsid w:val="005B2D04"/>
    <w:rsid w:val="005B392E"/>
    <w:rsid w:val="005B3B50"/>
    <w:rsid w:val="005B631B"/>
    <w:rsid w:val="005B6A29"/>
    <w:rsid w:val="005C1B76"/>
    <w:rsid w:val="005C2354"/>
    <w:rsid w:val="005C446F"/>
    <w:rsid w:val="005C4562"/>
    <w:rsid w:val="005D18C5"/>
    <w:rsid w:val="005D368C"/>
    <w:rsid w:val="005D3B22"/>
    <w:rsid w:val="005D46C3"/>
    <w:rsid w:val="005D549D"/>
    <w:rsid w:val="005D7968"/>
    <w:rsid w:val="005E0B43"/>
    <w:rsid w:val="005E16EF"/>
    <w:rsid w:val="005E19F1"/>
    <w:rsid w:val="005E2300"/>
    <w:rsid w:val="005E2AF9"/>
    <w:rsid w:val="005E2E31"/>
    <w:rsid w:val="005E45E9"/>
    <w:rsid w:val="005E61E7"/>
    <w:rsid w:val="005E654F"/>
    <w:rsid w:val="005F1D3A"/>
    <w:rsid w:val="005F558A"/>
    <w:rsid w:val="005F7200"/>
    <w:rsid w:val="0060103B"/>
    <w:rsid w:val="0060149D"/>
    <w:rsid w:val="0060529E"/>
    <w:rsid w:val="00605771"/>
    <w:rsid w:val="00605CF7"/>
    <w:rsid w:val="00606B5F"/>
    <w:rsid w:val="0061119D"/>
    <w:rsid w:val="00611AF1"/>
    <w:rsid w:val="00621033"/>
    <w:rsid w:val="00621DC0"/>
    <w:rsid w:val="006234B6"/>
    <w:rsid w:val="00623D4F"/>
    <w:rsid w:val="00627B18"/>
    <w:rsid w:val="006310DA"/>
    <w:rsid w:val="00635C19"/>
    <w:rsid w:val="00637151"/>
    <w:rsid w:val="00637B24"/>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09DC"/>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D56"/>
    <w:rsid w:val="006A155A"/>
    <w:rsid w:val="006A20A1"/>
    <w:rsid w:val="006A2DDB"/>
    <w:rsid w:val="006A2ED7"/>
    <w:rsid w:val="006A37E1"/>
    <w:rsid w:val="006A4B74"/>
    <w:rsid w:val="006A6AE0"/>
    <w:rsid w:val="006A7029"/>
    <w:rsid w:val="006A74AF"/>
    <w:rsid w:val="006A7603"/>
    <w:rsid w:val="006B17A7"/>
    <w:rsid w:val="006B3547"/>
    <w:rsid w:val="006B3844"/>
    <w:rsid w:val="006B3A72"/>
    <w:rsid w:val="006B4DBA"/>
    <w:rsid w:val="006B6422"/>
    <w:rsid w:val="006B683D"/>
    <w:rsid w:val="006B6E61"/>
    <w:rsid w:val="006B782F"/>
    <w:rsid w:val="006C162A"/>
    <w:rsid w:val="006C3858"/>
    <w:rsid w:val="006C450E"/>
    <w:rsid w:val="006C75A8"/>
    <w:rsid w:val="006C7B2E"/>
    <w:rsid w:val="006D0DE4"/>
    <w:rsid w:val="006D1685"/>
    <w:rsid w:val="006D1C9B"/>
    <w:rsid w:val="006D4142"/>
    <w:rsid w:val="006D42C1"/>
    <w:rsid w:val="006D5A19"/>
    <w:rsid w:val="006D670E"/>
    <w:rsid w:val="006D68D8"/>
    <w:rsid w:val="006D68DA"/>
    <w:rsid w:val="006E003D"/>
    <w:rsid w:val="006E0345"/>
    <w:rsid w:val="006E26E0"/>
    <w:rsid w:val="006E32B4"/>
    <w:rsid w:val="006E32E0"/>
    <w:rsid w:val="006E48F9"/>
    <w:rsid w:val="006E4909"/>
    <w:rsid w:val="006E4B3F"/>
    <w:rsid w:val="006E5531"/>
    <w:rsid w:val="006E6316"/>
    <w:rsid w:val="006E75DD"/>
    <w:rsid w:val="006F0EC9"/>
    <w:rsid w:val="006F6D65"/>
    <w:rsid w:val="00700082"/>
    <w:rsid w:val="00700808"/>
    <w:rsid w:val="00700BC1"/>
    <w:rsid w:val="0070145D"/>
    <w:rsid w:val="00701D8D"/>
    <w:rsid w:val="0070248B"/>
    <w:rsid w:val="00702C3C"/>
    <w:rsid w:val="00703E85"/>
    <w:rsid w:val="007046A6"/>
    <w:rsid w:val="00704FAD"/>
    <w:rsid w:val="007053CD"/>
    <w:rsid w:val="00705722"/>
    <w:rsid w:val="00705DC7"/>
    <w:rsid w:val="007075BC"/>
    <w:rsid w:val="00707AEA"/>
    <w:rsid w:val="00707C85"/>
    <w:rsid w:val="00710D20"/>
    <w:rsid w:val="00711B19"/>
    <w:rsid w:val="00711CF2"/>
    <w:rsid w:val="00712217"/>
    <w:rsid w:val="0071222D"/>
    <w:rsid w:val="007122DE"/>
    <w:rsid w:val="00714730"/>
    <w:rsid w:val="00715F75"/>
    <w:rsid w:val="00722016"/>
    <w:rsid w:val="0072263E"/>
    <w:rsid w:val="007238FF"/>
    <w:rsid w:val="00724691"/>
    <w:rsid w:val="007247C0"/>
    <w:rsid w:val="0072569B"/>
    <w:rsid w:val="00725794"/>
    <w:rsid w:val="007269EC"/>
    <w:rsid w:val="0072725E"/>
    <w:rsid w:val="0072774F"/>
    <w:rsid w:val="00730277"/>
    <w:rsid w:val="0073046E"/>
    <w:rsid w:val="0073078F"/>
    <w:rsid w:val="007316E5"/>
    <w:rsid w:val="00732B9E"/>
    <w:rsid w:val="00732F3D"/>
    <w:rsid w:val="00734939"/>
    <w:rsid w:val="00736B0D"/>
    <w:rsid w:val="00736B78"/>
    <w:rsid w:val="00740CF4"/>
    <w:rsid w:val="0074152D"/>
    <w:rsid w:val="00741F47"/>
    <w:rsid w:val="00742E23"/>
    <w:rsid w:val="00743390"/>
    <w:rsid w:val="007448F5"/>
    <w:rsid w:val="00744AA0"/>
    <w:rsid w:val="00744F0F"/>
    <w:rsid w:val="00747156"/>
    <w:rsid w:val="00747568"/>
    <w:rsid w:val="007476C6"/>
    <w:rsid w:val="00747890"/>
    <w:rsid w:val="0075005F"/>
    <w:rsid w:val="00751E5A"/>
    <w:rsid w:val="007537E2"/>
    <w:rsid w:val="00754318"/>
    <w:rsid w:val="00754387"/>
    <w:rsid w:val="00755D2C"/>
    <w:rsid w:val="007575A2"/>
    <w:rsid w:val="00757E8C"/>
    <w:rsid w:val="00760488"/>
    <w:rsid w:val="007618A0"/>
    <w:rsid w:val="00762B08"/>
    <w:rsid w:val="00762B56"/>
    <w:rsid w:val="00763DBB"/>
    <w:rsid w:val="00765B2D"/>
    <w:rsid w:val="00765E89"/>
    <w:rsid w:val="00767014"/>
    <w:rsid w:val="00774A20"/>
    <w:rsid w:val="0077527A"/>
    <w:rsid w:val="007777CC"/>
    <w:rsid w:val="007809A2"/>
    <w:rsid w:val="00781144"/>
    <w:rsid w:val="00781C05"/>
    <w:rsid w:val="0078333C"/>
    <w:rsid w:val="00784AAE"/>
    <w:rsid w:val="00785323"/>
    <w:rsid w:val="00785750"/>
    <w:rsid w:val="007864FA"/>
    <w:rsid w:val="00786756"/>
    <w:rsid w:val="007875FC"/>
    <w:rsid w:val="0078769E"/>
    <w:rsid w:val="00787C9F"/>
    <w:rsid w:val="00790697"/>
    <w:rsid w:val="00790D03"/>
    <w:rsid w:val="007926DE"/>
    <w:rsid w:val="0079375A"/>
    <w:rsid w:val="00794176"/>
    <w:rsid w:val="00794188"/>
    <w:rsid w:val="007943A8"/>
    <w:rsid w:val="007A0293"/>
    <w:rsid w:val="007A35C2"/>
    <w:rsid w:val="007A39CC"/>
    <w:rsid w:val="007A4B35"/>
    <w:rsid w:val="007A54EE"/>
    <w:rsid w:val="007A55D2"/>
    <w:rsid w:val="007A759E"/>
    <w:rsid w:val="007A7B34"/>
    <w:rsid w:val="007B08CC"/>
    <w:rsid w:val="007B1B0C"/>
    <w:rsid w:val="007B2786"/>
    <w:rsid w:val="007B3CEE"/>
    <w:rsid w:val="007B54F4"/>
    <w:rsid w:val="007B65D7"/>
    <w:rsid w:val="007B693F"/>
    <w:rsid w:val="007C2637"/>
    <w:rsid w:val="007C295B"/>
    <w:rsid w:val="007C440B"/>
    <w:rsid w:val="007C4FC1"/>
    <w:rsid w:val="007D0456"/>
    <w:rsid w:val="007D0EF3"/>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526F"/>
    <w:rsid w:val="007F6892"/>
    <w:rsid w:val="007F7227"/>
    <w:rsid w:val="007F767C"/>
    <w:rsid w:val="008018D0"/>
    <w:rsid w:val="00801B32"/>
    <w:rsid w:val="008052DE"/>
    <w:rsid w:val="00805B82"/>
    <w:rsid w:val="00806872"/>
    <w:rsid w:val="00807A4A"/>
    <w:rsid w:val="00811706"/>
    <w:rsid w:val="008119FB"/>
    <w:rsid w:val="008134FE"/>
    <w:rsid w:val="00815C2E"/>
    <w:rsid w:val="00821142"/>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812"/>
    <w:rsid w:val="00851F0C"/>
    <w:rsid w:val="00852C2C"/>
    <w:rsid w:val="0085465E"/>
    <w:rsid w:val="00856A08"/>
    <w:rsid w:val="00857FB4"/>
    <w:rsid w:val="008604BC"/>
    <w:rsid w:val="0086218A"/>
    <w:rsid w:val="00862454"/>
    <w:rsid w:val="00863B21"/>
    <w:rsid w:val="00864116"/>
    <w:rsid w:val="00864D55"/>
    <w:rsid w:val="00867606"/>
    <w:rsid w:val="00871E3C"/>
    <w:rsid w:val="008720B8"/>
    <w:rsid w:val="008725F2"/>
    <w:rsid w:val="00875671"/>
    <w:rsid w:val="008770A8"/>
    <w:rsid w:val="008771A6"/>
    <w:rsid w:val="00880C3D"/>
    <w:rsid w:val="008818D8"/>
    <w:rsid w:val="0088450F"/>
    <w:rsid w:val="008874E9"/>
    <w:rsid w:val="00887D77"/>
    <w:rsid w:val="008902C2"/>
    <w:rsid w:val="008906D6"/>
    <w:rsid w:val="00892971"/>
    <w:rsid w:val="00894131"/>
    <w:rsid w:val="00894184"/>
    <w:rsid w:val="008955D5"/>
    <w:rsid w:val="008962E1"/>
    <w:rsid w:val="00897F4D"/>
    <w:rsid w:val="008A1731"/>
    <w:rsid w:val="008A4AE4"/>
    <w:rsid w:val="008A57DC"/>
    <w:rsid w:val="008A5A23"/>
    <w:rsid w:val="008A5B78"/>
    <w:rsid w:val="008A783A"/>
    <w:rsid w:val="008B3D1F"/>
    <w:rsid w:val="008B430E"/>
    <w:rsid w:val="008B568B"/>
    <w:rsid w:val="008B644E"/>
    <w:rsid w:val="008B795C"/>
    <w:rsid w:val="008B7EC3"/>
    <w:rsid w:val="008C0642"/>
    <w:rsid w:val="008C1BAD"/>
    <w:rsid w:val="008C244B"/>
    <w:rsid w:val="008C274E"/>
    <w:rsid w:val="008C2AB7"/>
    <w:rsid w:val="008C2F21"/>
    <w:rsid w:val="008C4576"/>
    <w:rsid w:val="008C4CF5"/>
    <w:rsid w:val="008C5347"/>
    <w:rsid w:val="008C7548"/>
    <w:rsid w:val="008C7AB2"/>
    <w:rsid w:val="008D0916"/>
    <w:rsid w:val="008D191D"/>
    <w:rsid w:val="008D248D"/>
    <w:rsid w:val="008D2661"/>
    <w:rsid w:val="008D2ED5"/>
    <w:rsid w:val="008D3BE9"/>
    <w:rsid w:val="008D4E31"/>
    <w:rsid w:val="008D609F"/>
    <w:rsid w:val="008D6920"/>
    <w:rsid w:val="008D6B9A"/>
    <w:rsid w:val="008E25D1"/>
    <w:rsid w:val="008E2EA6"/>
    <w:rsid w:val="008E378E"/>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D7B"/>
    <w:rsid w:val="00914F3F"/>
    <w:rsid w:val="00917948"/>
    <w:rsid w:val="00917E47"/>
    <w:rsid w:val="00920F55"/>
    <w:rsid w:val="00922708"/>
    <w:rsid w:val="009249B9"/>
    <w:rsid w:val="009269D6"/>
    <w:rsid w:val="009313FE"/>
    <w:rsid w:val="00931F47"/>
    <w:rsid w:val="009346CB"/>
    <w:rsid w:val="00934908"/>
    <w:rsid w:val="009366BC"/>
    <w:rsid w:val="0093693E"/>
    <w:rsid w:val="00937759"/>
    <w:rsid w:val="009407E3"/>
    <w:rsid w:val="0094096A"/>
    <w:rsid w:val="00942690"/>
    <w:rsid w:val="009453C1"/>
    <w:rsid w:val="0094609A"/>
    <w:rsid w:val="009467DD"/>
    <w:rsid w:val="00947C9C"/>
    <w:rsid w:val="0095133D"/>
    <w:rsid w:val="009525C8"/>
    <w:rsid w:val="009535CD"/>
    <w:rsid w:val="00957B95"/>
    <w:rsid w:val="00960CF5"/>
    <w:rsid w:val="00961AC3"/>
    <w:rsid w:val="00962670"/>
    <w:rsid w:val="009631CD"/>
    <w:rsid w:val="00967C1C"/>
    <w:rsid w:val="009721C9"/>
    <w:rsid w:val="00972758"/>
    <w:rsid w:val="00972D14"/>
    <w:rsid w:val="00973853"/>
    <w:rsid w:val="009763BD"/>
    <w:rsid w:val="009768C6"/>
    <w:rsid w:val="00977019"/>
    <w:rsid w:val="00977A7D"/>
    <w:rsid w:val="009810ED"/>
    <w:rsid w:val="00981768"/>
    <w:rsid w:val="00984A5F"/>
    <w:rsid w:val="00984DA0"/>
    <w:rsid w:val="00985E18"/>
    <w:rsid w:val="009868B4"/>
    <w:rsid w:val="00990AF3"/>
    <w:rsid w:val="00991613"/>
    <w:rsid w:val="00991C63"/>
    <w:rsid w:val="009921F2"/>
    <w:rsid w:val="00992EC2"/>
    <w:rsid w:val="00995F9B"/>
    <w:rsid w:val="00996AAA"/>
    <w:rsid w:val="00996E0A"/>
    <w:rsid w:val="009A09A6"/>
    <w:rsid w:val="009A4073"/>
    <w:rsid w:val="009A4D03"/>
    <w:rsid w:val="009A4EB3"/>
    <w:rsid w:val="009A5C19"/>
    <w:rsid w:val="009A77D0"/>
    <w:rsid w:val="009A7E16"/>
    <w:rsid w:val="009B1957"/>
    <w:rsid w:val="009B25D6"/>
    <w:rsid w:val="009B2B69"/>
    <w:rsid w:val="009B3CD1"/>
    <w:rsid w:val="009B403C"/>
    <w:rsid w:val="009B4612"/>
    <w:rsid w:val="009B66C1"/>
    <w:rsid w:val="009C2895"/>
    <w:rsid w:val="009C3E6B"/>
    <w:rsid w:val="009C4C5F"/>
    <w:rsid w:val="009C53F3"/>
    <w:rsid w:val="009C5E0B"/>
    <w:rsid w:val="009C675B"/>
    <w:rsid w:val="009C69D8"/>
    <w:rsid w:val="009C7BF5"/>
    <w:rsid w:val="009C7E75"/>
    <w:rsid w:val="009D2A6B"/>
    <w:rsid w:val="009D2A80"/>
    <w:rsid w:val="009D35C7"/>
    <w:rsid w:val="009D368C"/>
    <w:rsid w:val="009D4125"/>
    <w:rsid w:val="009D484C"/>
    <w:rsid w:val="009D527A"/>
    <w:rsid w:val="009D7A1B"/>
    <w:rsid w:val="009E0834"/>
    <w:rsid w:val="009E0A5F"/>
    <w:rsid w:val="009E0E03"/>
    <w:rsid w:val="009E329E"/>
    <w:rsid w:val="009E3F38"/>
    <w:rsid w:val="009E47D3"/>
    <w:rsid w:val="009E7F72"/>
    <w:rsid w:val="009F3FC7"/>
    <w:rsid w:val="009F5A95"/>
    <w:rsid w:val="009F6D13"/>
    <w:rsid w:val="009F77D2"/>
    <w:rsid w:val="009F7C75"/>
    <w:rsid w:val="009F7FBA"/>
    <w:rsid w:val="00A00368"/>
    <w:rsid w:val="00A00E17"/>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502A4"/>
    <w:rsid w:val="00A509E6"/>
    <w:rsid w:val="00A52A73"/>
    <w:rsid w:val="00A53320"/>
    <w:rsid w:val="00A542AA"/>
    <w:rsid w:val="00A61C79"/>
    <w:rsid w:val="00A62070"/>
    <w:rsid w:val="00A62CE1"/>
    <w:rsid w:val="00A630E2"/>
    <w:rsid w:val="00A6311E"/>
    <w:rsid w:val="00A640B1"/>
    <w:rsid w:val="00A65FCF"/>
    <w:rsid w:val="00A66281"/>
    <w:rsid w:val="00A67FEB"/>
    <w:rsid w:val="00A71F7C"/>
    <w:rsid w:val="00A723A5"/>
    <w:rsid w:val="00A7484F"/>
    <w:rsid w:val="00A753C8"/>
    <w:rsid w:val="00A75C68"/>
    <w:rsid w:val="00A8157A"/>
    <w:rsid w:val="00A81667"/>
    <w:rsid w:val="00A82A5C"/>
    <w:rsid w:val="00A83D56"/>
    <w:rsid w:val="00A83DF3"/>
    <w:rsid w:val="00A83EB5"/>
    <w:rsid w:val="00A91736"/>
    <w:rsid w:val="00A91D6C"/>
    <w:rsid w:val="00A927F2"/>
    <w:rsid w:val="00A93D74"/>
    <w:rsid w:val="00A969A5"/>
    <w:rsid w:val="00A97AE6"/>
    <w:rsid w:val="00A97FA5"/>
    <w:rsid w:val="00AA0BF5"/>
    <w:rsid w:val="00AA0F64"/>
    <w:rsid w:val="00AA337E"/>
    <w:rsid w:val="00AA4299"/>
    <w:rsid w:val="00AA6982"/>
    <w:rsid w:val="00AB3DC7"/>
    <w:rsid w:val="00AB7C56"/>
    <w:rsid w:val="00AC5131"/>
    <w:rsid w:val="00AD074D"/>
    <w:rsid w:val="00AD0E9F"/>
    <w:rsid w:val="00AD2180"/>
    <w:rsid w:val="00AD22B9"/>
    <w:rsid w:val="00AD2556"/>
    <w:rsid w:val="00AD47A7"/>
    <w:rsid w:val="00AD4C2E"/>
    <w:rsid w:val="00AD50AE"/>
    <w:rsid w:val="00AD641E"/>
    <w:rsid w:val="00AD7584"/>
    <w:rsid w:val="00AE1BB6"/>
    <w:rsid w:val="00AE247E"/>
    <w:rsid w:val="00AE2C69"/>
    <w:rsid w:val="00AE39FA"/>
    <w:rsid w:val="00AE667B"/>
    <w:rsid w:val="00AF18E0"/>
    <w:rsid w:val="00AF36BB"/>
    <w:rsid w:val="00AF5211"/>
    <w:rsid w:val="00AF5A0B"/>
    <w:rsid w:val="00B01310"/>
    <w:rsid w:val="00B01855"/>
    <w:rsid w:val="00B021EE"/>
    <w:rsid w:val="00B03986"/>
    <w:rsid w:val="00B04771"/>
    <w:rsid w:val="00B04C7B"/>
    <w:rsid w:val="00B04ED4"/>
    <w:rsid w:val="00B05A54"/>
    <w:rsid w:val="00B06431"/>
    <w:rsid w:val="00B1043D"/>
    <w:rsid w:val="00B10EA5"/>
    <w:rsid w:val="00B10FEF"/>
    <w:rsid w:val="00B11E06"/>
    <w:rsid w:val="00B15696"/>
    <w:rsid w:val="00B2123A"/>
    <w:rsid w:val="00B21D77"/>
    <w:rsid w:val="00B21EED"/>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21F2"/>
    <w:rsid w:val="00B435C2"/>
    <w:rsid w:val="00B53CAB"/>
    <w:rsid w:val="00B551F2"/>
    <w:rsid w:val="00B563AA"/>
    <w:rsid w:val="00B57337"/>
    <w:rsid w:val="00B6187D"/>
    <w:rsid w:val="00B61D1B"/>
    <w:rsid w:val="00B651ED"/>
    <w:rsid w:val="00B65F7A"/>
    <w:rsid w:val="00B665DF"/>
    <w:rsid w:val="00B6706C"/>
    <w:rsid w:val="00B70B67"/>
    <w:rsid w:val="00B714D1"/>
    <w:rsid w:val="00B717A6"/>
    <w:rsid w:val="00B719D8"/>
    <w:rsid w:val="00B71D49"/>
    <w:rsid w:val="00B72344"/>
    <w:rsid w:val="00B72A1B"/>
    <w:rsid w:val="00B73065"/>
    <w:rsid w:val="00B7474F"/>
    <w:rsid w:val="00B74D4A"/>
    <w:rsid w:val="00B75915"/>
    <w:rsid w:val="00B75CF1"/>
    <w:rsid w:val="00B80143"/>
    <w:rsid w:val="00B8105A"/>
    <w:rsid w:val="00B811B1"/>
    <w:rsid w:val="00B81B81"/>
    <w:rsid w:val="00B83AD0"/>
    <w:rsid w:val="00B83CE8"/>
    <w:rsid w:val="00B83F9C"/>
    <w:rsid w:val="00B84E33"/>
    <w:rsid w:val="00B8557F"/>
    <w:rsid w:val="00B85C65"/>
    <w:rsid w:val="00B87052"/>
    <w:rsid w:val="00B8745A"/>
    <w:rsid w:val="00B92868"/>
    <w:rsid w:val="00B9299D"/>
    <w:rsid w:val="00B92B9C"/>
    <w:rsid w:val="00B9353A"/>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3CFB"/>
    <w:rsid w:val="00BB53FE"/>
    <w:rsid w:val="00BC0494"/>
    <w:rsid w:val="00BC0F9E"/>
    <w:rsid w:val="00BC1D9A"/>
    <w:rsid w:val="00BC2C41"/>
    <w:rsid w:val="00BC2D41"/>
    <w:rsid w:val="00BC626B"/>
    <w:rsid w:val="00BC6AEC"/>
    <w:rsid w:val="00BD2A9F"/>
    <w:rsid w:val="00BD2B2D"/>
    <w:rsid w:val="00BD2D43"/>
    <w:rsid w:val="00BD6860"/>
    <w:rsid w:val="00BD7307"/>
    <w:rsid w:val="00BE0DD6"/>
    <w:rsid w:val="00BE11B1"/>
    <w:rsid w:val="00BE2793"/>
    <w:rsid w:val="00BE27DF"/>
    <w:rsid w:val="00BE3423"/>
    <w:rsid w:val="00BE51AD"/>
    <w:rsid w:val="00BE75C1"/>
    <w:rsid w:val="00BE7AD9"/>
    <w:rsid w:val="00BF0023"/>
    <w:rsid w:val="00BF1EB7"/>
    <w:rsid w:val="00BF3B86"/>
    <w:rsid w:val="00BF5925"/>
    <w:rsid w:val="00BF604C"/>
    <w:rsid w:val="00BF626B"/>
    <w:rsid w:val="00BF72DB"/>
    <w:rsid w:val="00BF7513"/>
    <w:rsid w:val="00BF76EE"/>
    <w:rsid w:val="00BF7AE3"/>
    <w:rsid w:val="00BF7B9A"/>
    <w:rsid w:val="00C00570"/>
    <w:rsid w:val="00C0250B"/>
    <w:rsid w:val="00C030E1"/>
    <w:rsid w:val="00C03950"/>
    <w:rsid w:val="00C05706"/>
    <w:rsid w:val="00C0570E"/>
    <w:rsid w:val="00C063D6"/>
    <w:rsid w:val="00C07F90"/>
    <w:rsid w:val="00C10749"/>
    <w:rsid w:val="00C10862"/>
    <w:rsid w:val="00C12BC8"/>
    <w:rsid w:val="00C13654"/>
    <w:rsid w:val="00C138D6"/>
    <w:rsid w:val="00C150F4"/>
    <w:rsid w:val="00C155C6"/>
    <w:rsid w:val="00C1560D"/>
    <w:rsid w:val="00C15A1F"/>
    <w:rsid w:val="00C17200"/>
    <w:rsid w:val="00C206A5"/>
    <w:rsid w:val="00C2195E"/>
    <w:rsid w:val="00C22AA2"/>
    <w:rsid w:val="00C22D2B"/>
    <w:rsid w:val="00C244EB"/>
    <w:rsid w:val="00C25AB8"/>
    <w:rsid w:val="00C30A2D"/>
    <w:rsid w:val="00C32C56"/>
    <w:rsid w:val="00C34DD9"/>
    <w:rsid w:val="00C36612"/>
    <w:rsid w:val="00C3678B"/>
    <w:rsid w:val="00C368F4"/>
    <w:rsid w:val="00C3695B"/>
    <w:rsid w:val="00C36ED5"/>
    <w:rsid w:val="00C4036F"/>
    <w:rsid w:val="00C409C8"/>
    <w:rsid w:val="00C418B4"/>
    <w:rsid w:val="00C42FC5"/>
    <w:rsid w:val="00C44243"/>
    <w:rsid w:val="00C4490D"/>
    <w:rsid w:val="00C44C32"/>
    <w:rsid w:val="00C453CB"/>
    <w:rsid w:val="00C46387"/>
    <w:rsid w:val="00C53DD3"/>
    <w:rsid w:val="00C543F5"/>
    <w:rsid w:val="00C54796"/>
    <w:rsid w:val="00C56A93"/>
    <w:rsid w:val="00C6087E"/>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B66"/>
    <w:rsid w:val="00C85AAC"/>
    <w:rsid w:val="00C9029C"/>
    <w:rsid w:val="00C91FB0"/>
    <w:rsid w:val="00C92DA2"/>
    <w:rsid w:val="00C9317B"/>
    <w:rsid w:val="00C933B4"/>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3F05"/>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D08DC"/>
    <w:rsid w:val="00CD0980"/>
    <w:rsid w:val="00CD22BA"/>
    <w:rsid w:val="00CD26F0"/>
    <w:rsid w:val="00CD4F2E"/>
    <w:rsid w:val="00CE0452"/>
    <w:rsid w:val="00CE3C3C"/>
    <w:rsid w:val="00CE41B2"/>
    <w:rsid w:val="00CE4A22"/>
    <w:rsid w:val="00CE4D3F"/>
    <w:rsid w:val="00CE5970"/>
    <w:rsid w:val="00CE5F72"/>
    <w:rsid w:val="00CE61F4"/>
    <w:rsid w:val="00CE66E7"/>
    <w:rsid w:val="00CE7420"/>
    <w:rsid w:val="00CF0005"/>
    <w:rsid w:val="00CF19AD"/>
    <w:rsid w:val="00CF3A12"/>
    <w:rsid w:val="00CF5A82"/>
    <w:rsid w:val="00D008F5"/>
    <w:rsid w:val="00D00D87"/>
    <w:rsid w:val="00D0249C"/>
    <w:rsid w:val="00D039E6"/>
    <w:rsid w:val="00D051DD"/>
    <w:rsid w:val="00D07AB5"/>
    <w:rsid w:val="00D131CC"/>
    <w:rsid w:val="00D17320"/>
    <w:rsid w:val="00D17591"/>
    <w:rsid w:val="00D2637C"/>
    <w:rsid w:val="00D271EB"/>
    <w:rsid w:val="00D27748"/>
    <w:rsid w:val="00D3114D"/>
    <w:rsid w:val="00D32322"/>
    <w:rsid w:val="00D335F3"/>
    <w:rsid w:val="00D342FA"/>
    <w:rsid w:val="00D3642C"/>
    <w:rsid w:val="00D36926"/>
    <w:rsid w:val="00D40B4D"/>
    <w:rsid w:val="00D41202"/>
    <w:rsid w:val="00D41E05"/>
    <w:rsid w:val="00D450AB"/>
    <w:rsid w:val="00D4529D"/>
    <w:rsid w:val="00D464D2"/>
    <w:rsid w:val="00D474A0"/>
    <w:rsid w:val="00D47D2B"/>
    <w:rsid w:val="00D51655"/>
    <w:rsid w:val="00D51E68"/>
    <w:rsid w:val="00D5238D"/>
    <w:rsid w:val="00D559AE"/>
    <w:rsid w:val="00D60C86"/>
    <w:rsid w:val="00D624A5"/>
    <w:rsid w:val="00D65069"/>
    <w:rsid w:val="00D65C7F"/>
    <w:rsid w:val="00D672E7"/>
    <w:rsid w:val="00D704CB"/>
    <w:rsid w:val="00D713C8"/>
    <w:rsid w:val="00D714B0"/>
    <w:rsid w:val="00D71F63"/>
    <w:rsid w:val="00D738F5"/>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BBA"/>
    <w:rsid w:val="00DB68A5"/>
    <w:rsid w:val="00DC28BD"/>
    <w:rsid w:val="00DC2A6D"/>
    <w:rsid w:val="00DC3FD5"/>
    <w:rsid w:val="00DC4595"/>
    <w:rsid w:val="00DC49E2"/>
    <w:rsid w:val="00DC5945"/>
    <w:rsid w:val="00DD2A5E"/>
    <w:rsid w:val="00DD3F1A"/>
    <w:rsid w:val="00DD565E"/>
    <w:rsid w:val="00DD5CCA"/>
    <w:rsid w:val="00DD6972"/>
    <w:rsid w:val="00DD6BA1"/>
    <w:rsid w:val="00DE0798"/>
    <w:rsid w:val="00DE1624"/>
    <w:rsid w:val="00DE1F09"/>
    <w:rsid w:val="00DE3CDC"/>
    <w:rsid w:val="00DE6120"/>
    <w:rsid w:val="00DE6212"/>
    <w:rsid w:val="00DF1DD9"/>
    <w:rsid w:val="00DF1FD3"/>
    <w:rsid w:val="00DF23B3"/>
    <w:rsid w:val="00DF38CD"/>
    <w:rsid w:val="00DF5F4C"/>
    <w:rsid w:val="00DF6A33"/>
    <w:rsid w:val="00E0099D"/>
    <w:rsid w:val="00E00D3A"/>
    <w:rsid w:val="00E02983"/>
    <w:rsid w:val="00E02B61"/>
    <w:rsid w:val="00E02FAE"/>
    <w:rsid w:val="00E03070"/>
    <w:rsid w:val="00E034E6"/>
    <w:rsid w:val="00E03C4A"/>
    <w:rsid w:val="00E05961"/>
    <w:rsid w:val="00E1138B"/>
    <w:rsid w:val="00E13DA1"/>
    <w:rsid w:val="00E1612A"/>
    <w:rsid w:val="00E1774A"/>
    <w:rsid w:val="00E20616"/>
    <w:rsid w:val="00E220BA"/>
    <w:rsid w:val="00E2245D"/>
    <w:rsid w:val="00E2301D"/>
    <w:rsid w:val="00E2381D"/>
    <w:rsid w:val="00E24621"/>
    <w:rsid w:val="00E2463A"/>
    <w:rsid w:val="00E24E6F"/>
    <w:rsid w:val="00E301AA"/>
    <w:rsid w:val="00E3386A"/>
    <w:rsid w:val="00E37ECB"/>
    <w:rsid w:val="00E401C4"/>
    <w:rsid w:val="00E41483"/>
    <w:rsid w:val="00E42E2A"/>
    <w:rsid w:val="00E43E3A"/>
    <w:rsid w:val="00E44601"/>
    <w:rsid w:val="00E45798"/>
    <w:rsid w:val="00E4684F"/>
    <w:rsid w:val="00E47D1B"/>
    <w:rsid w:val="00E50647"/>
    <w:rsid w:val="00E5241B"/>
    <w:rsid w:val="00E524D6"/>
    <w:rsid w:val="00E5309F"/>
    <w:rsid w:val="00E53A55"/>
    <w:rsid w:val="00E54E10"/>
    <w:rsid w:val="00E57CF1"/>
    <w:rsid w:val="00E6202B"/>
    <w:rsid w:val="00E622B0"/>
    <w:rsid w:val="00E62DCE"/>
    <w:rsid w:val="00E63C94"/>
    <w:rsid w:val="00E648C4"/>
    <w:rsid w:val="00E6530D"/>
    <w:rsid w:val="00E67B7F"/>
    <w:rsid w:val="00E67E51"/>
    <w:rsid w:val="00E71453"/>
    <w:rsid w:val="00E76E04"/>
    <w:rsid w:val="00E76F69"/>
    <w:rsid w:val="00E773E8"/>
    <w:rsid w:val="00E80FE4"/>
    <w:rsid w:val="00E82CF3"/>
    <w:rsid w:val="00E83725"/>
    <w:rsid w:val="00E84EFB"/>
    <w:rsid w:val="00E8701B"/>
    <w:rsid w:val="00E87B68"/>
    <w:rsid w:val="00E9007C"/>
    <w:rsid w:val="00E902F9"/>
    <w:rsid w:val="00E91E51"/>
    <w:rsid w:val="00E94993"/>
    <w:rsid w:val="00E95AA9"/>
    <w:rsid w:val="00E95AF9"/>
    <w:rsid w:val="00E95CA0"/>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36"/>
    <w:rsid w:val="00EB3D71"/>
    <w:rsid w:val="00EB45EC"/>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2DF"/>
    <w:rsid w:val="00EE094E"/>
    <w:rsid w:val="00EE1655"/>
    <w:rsid w:val="00EE2385"/>
    <w:rsid w:val="00EE402C"/>
    <w:rsid w:val="00EE435F"/>
    <w:rsid w:val="00EE4456"/>
    <w:rsid w:val="00EE57C6"/>
    <w:rsid w:val="00EE6E15"/>
    <w:rsid w:val="00EE7995"/>
    <w:rsid w:val="00EE7AFC"/>
    <w:rsid w:val="00EE7B83"/>
    <w:rsid w:val="00EF0921"/>
    <w:rsid w:val="00EF24E0"/>
    <w:rsid w:val="00EF3062"/>
    <w:rsid w:val="00EF43F5"/>
    <w:rsid w:val="00EF5B1C"/>
    <w:rsid w:val="00EF7720"/>
    <w:rsid w:val="00F0365F"/>
    <w:rsid w:val="00F04816"/>
    <w:rsid w:val="00F0489C"/>
    <w:rsid w:val="00F05B25"/>
    <w:rsid w:val="00F0743A"/>
    <w:rsid w:val="00F07523"/>
    <w:rsid w:val="00F0770F"/>
    <w:rsid w:val="00F07C33"/>
    <w:rsid w:val="00F07DCE"/>
    <w:rsid w:val="00F10B22"/>
    <w:rsid w:val="00F110BF"/>
    <w:rsid w:val="00F14E36"/>
    <w:rsid w:val="00F16471"/>
    <w:rsid w:val="00F167AB"/>
    <w:rsid w:val="00F1757E"/>
    <w:rsid w:val="00F21056"/>
    <w:rsid w:val="00F214A8"/>
    <w:rsid w:val="00F23AE7"/>
    <w:rsid w:val="00F24184"/>
    <w:rsid w:val="00F248ED"/>
    <w:rsid w:val="00F25239"/>
    <w:rsid w:val="00F261D7"/>
    <w:rsid w:val="00F26C34"/>
    <w:rsid w:val="00F27548"/>
    <w:rsid w:val="00F27AFA"/>
    <w:rsid w:val="00F30146"/>
    <w:rsid w:val="00F32FAE"/>
    <w:rsid w:val="00F33DEC"/>
    <w:rsid w:val="00F344B0"/>
    <w:rsid w:val="00F35627"/>
    <w:rsid w:val="00F35673"/>
    <w:rsid w:val="00F35B8B"/>
    <w:rsid w:val="00F361F8"/>
    <w:rsid w:val="00F366BE"/>
    <w:rsid w:val="00F40001"/>
    <w:rsid w:val="00F4062E"/>
    <w:rsid w:val="00F40CA3"/>
    <w:rsid w:val="00F4182E"/>
    <w:rsid w:val="00F42168"/>
    <w:rsid w:val="00F44896"/>
    <w:rsid w:val="00F44F3B"/>
    <w:rsid w:val="00F45071"/>
    <w:rsid w:val="00F46722"/>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010D"/>
    <w:rsid w:val="00F70E5F"/>
    <w:rsid w:val="00F7274D"/>
    <w:rsid w:val="00F72D64"/>
    <w:rsid w:val="00F74505"/>
    <w:rsid w:val="00F755CB"/>
    <w:rsid w:val="00F75A49"/>
    <w:rsid w:val="00F76666"/>
    <w:rsid w:val="00F779E0"/>
    <w:rsid w:val="00F80401"/>
    <w:rsid w:val="00F8099E"/>
    <w:rsid w:val="00F8296B"/>
    <w:rsid w:val="00F8385E"/>
    <w:rsid w:val="00F8578B"/>
    <w:rsid w:val="00F864DA"/>
    <w:rsid w:val="00F86D4D"/>
    <w:rsid w:val="00F87701"/>
    <w:rsid w:val="00F879AC"/>
    <w:rsid w:val="00F908CE"/>
    <w:rsid w:val="00F92B7E"/>
    <w:rsid w:val="00F93D5E"/>
    <w:rsid w:val="00F93D97"/>
    <w:rsid w:val="00F94C8A"/>
    <w:rsid w:val="00F96945"/>
    <w:rsid w:val="00F97E82"/>
    <w:rsid w:val="00FA25B6"/>
    <w:rsid w:val="00FA46EA"/>
    <w:rsid w:val="00FA4DD0"/>
    <w:rsid w:val="00FA5B5C"/>
    <w:rsid w:val="00FA5EDC"/>
    <w:rsid w:val="00FA639D"/>
    <w:rsid w:val="00FA6427"/>
    <w:rsid w:val="00FA70C1"/>
    <w:rsid w:val="00FB19C7"/>
    <w:rsid w:val="00FB4620"/>
    <w:rsid w:val="00FB547D"/>
    <w:rsid w:val="00FB60C2"/>
    <w:rsid w:val="00FB61BA"/>
    <w:rsid w:val="00FB6ADE"/>
    <w:rsid w:val="00FB7484"/>
    <w:rsid w:val="00FC1378"/>
    <w:rsid w:val="00FC2EAB"/>
    <w:rsid w:val="00FC3DFB"/>
    <w:rsid w:val="00FC44FC"/>
    <w:rsid w:val="00FC7A04"/>
    <w:rsid w:val="00FC7D55"/>
    <w:rsid w:val="00FD2EEB"/>
    <w:rsid w:val="00FD3180"/>
    <w:rsid w:val="00FD58AE"/>
    <w:rsid w:val="00FE0067"/>
    <w:rsid w:val="00FE1601"/>
    <w:rsid w:val="00FE29B0"/>
    <w:rsid w:val="00FE3863"/>
    <w:rsid w:val="00FE6260"/>
    <w:rsid w:val="00FE6B2C"/>
    <w:rsid w:val="00FE71A0"/>
    <w:rsid w:val="00FE7D92"/>
    <w:rsid w:val="00FF0D6A"/>
    <w:rsid w:val="00FF26FB"/>
    <w:rsid w:val="00FF2C6A"/>
    <w:rsid w:val="00FF34D2"/>
    <w:rsid w:val="00FF36B4"/>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4665B4D4-8248-49F3-9FB1-A03703DF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C7B2E"/>
    <w:rPr>
      <w:rFonts w:ascii="Arial" w:hAnsi="Arial"/>
      <w:sz w:val="22"/>
      <w:szCs w:val="24"/>
    </w:rPr>
  </w:style>
  <w:style w:type="paragraph" w:styleId="Heading1">
    <w:name w:val="heading 1"/>
    <w:next w:val="BodyText"/>
    <w:link w:val="Heading1Char"/>
    <w:qFormat/>
    <w:rsid w:val="00294264"/>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294264"/>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294264"/>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294264"/>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294264"/>
    <w:rPr>
      <w:rFonts w:ascii="Verdana" w:hAnsi="Verdana" w:cs="Arial"/>
      <w:b/>
      <w:bCs/>
      <w:kern w:val="32"/>
      <w:sz w:val="32"/>
      <w:szCs w:val="32"/>
    </w:rPr>
  </w:style>
  <w:style w:type="character" w:customStyle="1" w:styleId="Heading2Char">
    <w:name w:val="Heading 2 Char"/>
    <w:link w:val="Heading2"/>
    <w:rsid w:val="00294264"/>
    <w:rPr>
      <w:rFonts w:ascii="Verdana" w:hAnsi="Verdana" w:cs="Arial"/>
      <w:b/>
      <w:iCs/>
      <w:kern w:val="32"/>
      <w:sz w:val="28"/>
      <w:szCs w:val="28"/>
    </w:rPr>
  </w:style>
  <w:style w:type="character" w:customStyle="1" w:styleId="Heading3Char">
    <w:name w:val="Heading 3 Char"/>
    <w:link w:val="Heading3"/>
    <w:rsid w:val="00294264"/>
    <w:rPr>
      <w:rFonts w:ascii="Verdana" w:hAnsi="Verdana" w:cs="Arial"/>
      <w:b/>
      <w:bCs/>
      <w:iCs/>
      <w:kern w:val="32"/>
      <w:sz w:val="24"/>
      <w:szCs w:val="26"/>
    </w:rPr>
  </w:style>
  <w:style w:type="character" w:customStyle="1" w:styleId="Heading4Char">
    <w:name w:val="Heading 4 Char"/>
    <w:link w:val="Heading4"/>
    <w:rsid w:val="00294264"/>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7777CC"/>
    <w:rPr>
      <w:color w:val="808080"/>
      <w:shd w:val="clear" w:color="auto" w:fill="E6E6E6"/>
    </w:rPr>
  </w:style>
  <w:style w:type="character" w:styleId="FollowedHyperlink">
    <w:name w:val="FollowedHyperlink"/>
    <w:basedOn w:val="DefaultParagraphFont"/>
    <w:semiHidden/>
    <w:unhideWhenUsed/>
    <w:rsid w:val="007777CC"/>
    <w:rPr>
      <w:color w:val="800080" w:themeColor="followedHyperlink"/>
      <w:u w:val="single"/>
    </w:rPr>
  </w:style>
  <w:style w:type="character" w:styleId="Emphasis">
    <w:name w:val="Emphasis"/>
    <w:basedOn w:val="DefaultParagraphFont"/>
    <w:uiPriority w:val="20"/>
    <w:qFormat/>
    <w:rsid w:val="00EE7B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372466358">
      <w:bodyDiv w:val="1"/>
      <w:marLeft w:val="0"/>
      <w:marRight w:val="0"/>
      <w:marTop w:val="0"/>
      <w:marBottom w:val="0"/>
      <w:divBdr>
        <w:top w:val="none" w:sz="0" w:space="0" w:color="auto"/>
        <w:left w:val="none" w:sz="0" w:space="0" w:color="auto"/>
        <w:bottom w:val="none" w:sz="0" w:space="0" w:color="auto"/>
        <w:right w:val="none" w:sz="0" w:space="0" w:color="auto"/>
      </w:divBdr>
      <w:divsChild>
        <w:div w:id="32199304">
          <w:marLeft w:val="0"/>
          <w:marRight w:val="0"/>
          <w:marTop w:val="0"/>
          <w:marBottom w:val="0"/>
          <w:divBdr>
            <w:top w:val="none" w:sz="0" w:space="0" w:color="auto"/>
            <w:left w:val="none" w:sz="0" w:space="0" w:color="auto"/>
            <w:bottom w:val="none" w:sz="0" w:space="0" w:color="auto"/>
            <w:right w:val="none" w:sz="0" w:space="0" w:color="auto"/>
          </w:divBdr>
        </w:div>
        <w:div w:id="1463579055">
          <w:marLeft w:val="0"/>
          <w:marRight w:val="0"/>
          <w:marTop w:val="0"/>
          <w:marBottom w:val="0"/>
          <w:divBdr>
            <w:top w:val="none" w:sz="0" w:space="0" w:color="auto"/>
            <w:left w:val="none" w:sz="0" w:space="0" w:color="auto"/>
            <w:bottom w:val="none" w:sz="0" w:space="0" w:color="auto"/>
            <w:right w:val="none" w:sz="0" w:space="0" w:color="auto"/>
          </w:divBdr>
        </w:div>
      </w:divsChild>
    </w:div>
    <w:div w:id="411204149">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222716530">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01889447">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021526">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1.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0.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hl7.org/fhir/validation.html" TargetMode="External"/><Relationship Id="rId33" Type="http://schemas.openxmlformats.org/officeDocument/2006/relationships/package" Target="embeddings/Microsoft_Excel_Worksheet.xlsx"/><Relationship Id="rId38" Type="http://schemas.openxmlformats.org/officeDocument/2006/relationships/image" Target="media/image14.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9.emf"/><Relationship Id="rId37" Type="http://schemas.openxmlformats.org/officeDocument/2006/relationships/image" Target="media/image13.emf"/><Relationship Id="rId40" Type="http://schemas.microsoft.com/office/2011/relationships/people" Target="peop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image" Target="media/image7.emf"/><Relationship Id="rId36" Type="http://schemas.openxmlformats.org/officeDocument/2006/relationships/image" Target="media/image12.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oter" Target="footer4.xml"/><Relationship Id="rId30" Type="http://schemas.openxmlformats.org/officeDocument/2006/relationships/image" Target="media/image8.emf"/><Relationship Id="rId35"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2.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5.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6.xml><?xml version="1.0" encoding="utf-8"?>
<ds:datastoreItem xmlns:ds="http://schemas.openxmlformats.org/officeDocument/2006/customXml" ds:itemID="{81EBE0BA-298F-4A54-B65A-54C0D01C3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83</TotalTime>
  <Pages>19</Pages>
  <Words>2311</Words>
  <Characters>13177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15458</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Steffen Maerdian</cp:lastModifiedBy>
  <cp:revision>10</cp:revision>
  <cp:lastPrinted>2017-03-16T22:18:00Z</cp:lastPrinted>
  <dcterms:created xsi:type="dcterms:W3CDTF">2018-05-01T12:53:00Z</dcterms:created>
  <dcterms:modified xsi:type="dcterms:W3CDTF">2018-05-11T12:00:00Z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