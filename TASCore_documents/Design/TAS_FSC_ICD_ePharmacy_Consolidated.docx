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FEDED" w14:textId="7213B0E6" w:rsidR="00D833E9" w:rsidRDefault="002F3C0F" w:rsidP="000537CE">
      <w:pPr>
        <w:pStyle w:val="Title2"/>
        <w:keepNext/>
      </w:pPr>
      <w:bookmarkStart w:id="0" w:name="_Toc13907870"/>
      <w:bookmarkStart w:id="1" w:name="_Toc205632711"/>
      <w:commentRangeStart w:id="2"/>
      <w:r>
        <w:t xml:space="preserve">Medical </w:t>
      </w:r>
      <w:commentRangeEnd w:id="2"/>
      <w:r w:rsidR="00FE1538">
        <w:rPr>
          <w:rStyle w:val="CommentReference"/>
          <w:rFonts w:ascii="Verdana" w:hAnsi="Verdana" w:cs="Times New Roman"/>
          <w:b w:val="0"/>
          <w:bCs w:val="0"/>
        </w:rPr>
        <w:commentReference w:id="2"/>
      </w:r>
      <w:r>
        <w:t>Care Collection</w:t>
      </w:r>
      <w:r w:rsidR="001056FC">
        <w:t>s</w:t>
      </w:r>
      <w:r>
        <w:t xml:space="preserve"> Fund (MCCF) </w:t>
      </w:r>
      <w:r w:rsidR="00233B50">
        <w:t>ePharmacy</w:t>
      </w:r>
    </w:p>
    <w:p w14:paraId="376BF9D2" w14:textId="1051EA65" w:rsidR="001508D5" w:rsidRPr="0035006D" w:rsidRDefault="001508D5" w:rsidP="002F3C0F">
      <w:pPr>
        <w:pStyle w:val="Title2"/>
      </w:pPr>
      <w:r w:rsidRPr="0035006D">
        <w:t>Electronic Data Interchange (EDI)</w:t>
      </w:r>
    </w:p>
    <w:p w14:paraId="445BC99A" w14:textId="78764AC2" w:rsidR="001508D5" w:rsidRPr="0035006D" w:rsidRDefault="001508D5" w:rsidP="002F3C0F">
      <w:pPr>
        <w:pStyle w:val="Title2"/>
      </w:pPr>
      <w:r w:rsidRPr="0035006D">
        <w:t>Transactions Application</w:t>
      </w:r>
      <w:r w:rsidR="00E25AB7">
        <w:t>s</w:t>
      </w:r>
      <w:r w:rsidRPr="0035006D">
        <w:t xml:space="preserve"> Suite (TAS)</w:t>
      </w:r>
    </w:p>
    <w:p w14:paraId="6F631894" w14:textId="77777777" w:rsidR="006359A9" w:rsidRDefault="00111074" w:rsidP="009F7FBA">
      <w:pPr>
        <w:pStyle w:val="Title2"/>
        <w:rPr>
          <w:ins w:id="3" w:author="Department of Veterans Affairs" w:date="2018-03-28T11:21:00Z"/>
        </w:rPr>
      </w:pPr>
      <w:r>
        <w:t>Interface Control Document</w:t>
      </w:r>
      <w:ins w:id="4" w:author="Department of Veterans Affairs" w:date="2018-03-28T11:21:00Z">
        <w:r w:rsidR="006359A9">
          <w:t xml:space="preserve"> </w:t>
        </w:r>
      </w:ins>
    </w:p>
    <w:p w14:paraId="18DB7E93" w14:textId="15067DA4" w:rsidR="006359A9" w:rsidRDefault="006359A9" w:rsidP="009F7FBA">
      <w:pPr>
        <w:pStyle w:val="Title2"/>
        <w:rPr>
          <w:ins w:id="5" w:author="Department of Veterans Affairs" w:date="2018-03-28T11:22:00Z"/>
        </w:rPr>
      </w:pPr>
      <w:proofErr w:type="gramStart"/>
      <w:ins w:id="6" w:author="Department of Veterans Affairs" w:date="2018-03-28T11:22:00Z">
        <w:r>
          <w:t>for</w:t>
        </w:r>
        <w:proofErr w:type="gramEnd"/>
        <w:r>
          <w:t xml:space="preserve"> the</w:t>
        </w:r>
      </w:ins>
      <w:ins w:id="7" w:author="Department of Veterans Affairs" w:date="2018-03-28T11:21:00Z">
        <w:r>
          <w:t xml:space="preserve"> interface between MCCF EDI TAS and </w:t>
        </w:r>
      </w:ins>
    </w:p>
    <w:p w14:paraId="054FEDEE" w14:textId="379391AA" w:rsidR="009F7FBA" w:rsidRDefault="006359A9" w:rsidP="009F7FBA">
      <w:pPr>
        <w:pStyle w:val="Title2"/>
      </w:pPr>
      <w:proofErr w:type="gramStart"/>
      <w:ins w:id="8" w:author="Department of Veterans Affairs" w:date="2018-03-28T11:22:00Z">
        <w:r>
          <w:t>the</w:t>
        </w:r>
        <w:proofErr w:type="gramEnd"/>
        <w:r>
          <w:t xml:space="preserve"> Financial Service Center (F</w:t>
        </w:r>
      </w:ins>
      <w:ins w:id="9" w:author="Department of Veterans Affairs" w:date="2018-03-28T11:21:00Z">
        <w:r>
          <w:t>SC</w:t>
        </w:r>
      </w:ins>
      <w:ins w:id="10" w:author="Department of Veterans Affairs" w:date="2018-03-28T11:22:00Z">
        <w:r>
          <w:t>)</w:t>
        </w:r>
      </w:ins>
    </w:p>
    <w:p w14:paraId="054FEDF0" w14:textId="77777777" w:rsidR="00111074" w:rsidRDefault="00111074" w:rsidP="00111074">
      <w:pPr>
        <w:pStyle w:val="Title2"/>
      </w:pPr>
    </w:p>
    <w:p w14:paraId="3533F4E0" w14:textId="516DB518" w:rsidR="00233B50" w:rsidRDefault="00233B50" w:rsidP="00111074">
      <w:pPr>
        <w:pStyle w:val="Title2"/>
      </w:pPr>
      <w:r w:rsidRPr="00233B50">
        <w:t>National Council for Prescription Drug Programs (NCPDP)</w:t>
      </w:r>
    </w:p>
    <w:p w14:paraId="054FEDF3" w14:textId="29015246" w:rsidR="00EE7995" w:rsidRDefault="0007114A" w:rsidP="00111074">
      <w:pPr>
        <w:pStyle w:val="Title2"/>
      </w:pPr>
      <w:r>
        <w:t>Claim Billing (B1)</w:t>
      </w:r>
    </w:p>
    <w:p w14:paraId="32BDFF8D" w14:textId="3DBC6130" w:rsidR="00C6669F" w:rsidRDefault="00C6669F" w:rsidP="00111074">
      <w:pPr>
        <w:pStyle w:val="Title2"/>
      </w:pPr>
      <w:r>
        <w:t>Claim Billing Reversal (B2)</w:t>
      </w:r>
    </w:p>
    <w:p w14:paraId="7EE951F0" w14:textId="5271DADE" w:rsidR="00C6669F" w:rsidRDefault="00C6669F" w:rsidP="00111074">
      <w:pPr>
        <w:pStyle w:val="Title2"/>
      </w:pPr>
      <w:r>
        <w:t xml:space="preserve">Claim Billing </w:t>
      </w:r>
      <w:proofErr w:type="spellStart"/>
      <w:r>
        <w:t>ReBill</w:t>
      </w:r>
      <w:proofErr w:type="spellEnd"/>
      <w:r>
        <w:t xml:space="preserve"> (B3)</w:t>
      </w:r>
    </w:p>
    <w:p w14:paraId="70A362C4" w14:textId="2376FF65" w:rsidR="00A709C2" w:rsidRDefault="00562311" w:rsidP="00111074">
      <w:pPr>
        <w:pStyle w:val="Title2"/>
      </w:pPr>
      <w:r>
        <w:t>Eligibility</w:t>
      </w:r>
      <w:r w:rsidR="00A709C2">
        <w:t xml:space="preserve"> Verification (E1)</w:t>
      </w:r>
    </w:p>
    <w:p w14:paraId="27308B74" w14:textId="0E736957" w:rsidR="00F72E19" w:rsidRDefault="00F72E19" w:rsidP="00111074">
      <w:pPr>
        <w:pStyle w:val="Title2"/>
      </w:pPr>
      <w:r>
        <w:t>With additional transactions (to be added)</w:t>
      </w: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042D543F">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364DAC34" w:rsidR="00111074" w:rsidRDefault="007054F4" w:rsidP="00111074">
      <w:pPr>
        <w:pStyle w:val="Title2"/>
      </w:pPr>
      <w:r>
        <w:t>March</w:t>
      </w:r>
      <w:r w:rsidR="00751E5A">
        <w:t xml:space="preserve"> 20</w:t>
      </w:r>
      <w:r w:rsidR="00B70B67">
        <w:t>18</w:t>
      </w:r>
    </w:p>
    <w:p w14:paraId="054FEDFF" w14:textId="123CC4F4" w:rsidR="009F7C75" w:rsidRDefault="004337F4" w:rsidP="00C21036">
      <w:pPr>
        <w:pStyle w:val="Title2"/>
        <w:sectPr w:rsidR="009F7C75" w:rsidSect="009F7C75">
          <w:footerReference w:type="even" r:id="rId16"/>
          <w:footerReference w:type="default" r:id="rId17"/>
          <w:pgSz w:w="12240" w:h="15840" w:code="1"/>
          <w:pgMar w:top="1440" w:right="1440" w:bottom="1440" w:left="1440" w:header="720" w:footer="720" w:gutter="0"/>
          <w:pgNumType w:fmt="lowerRoman"/>
          <w:cols w:space="720"/>
          <w:titlePg/>
          <w:docGrid w:linePitch="360"/>
        </w:sectPr>
      </w:pPr>
      <w:r>
        <w:t xml:space="preserve">Version </w:t>
      </w:r>
      <w:r w:rsidR="00C21036">
        <w:t>2.0</w:t>
      </w: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463E3E44" w:rsidR="00F5512D" w:rsidRPr="005068FD" w:rsidRDefault="006F0EC9" w:rsidP="00233B50">
            <w:pPr>
              <w:pStyle w:val="TableText"/>
            </w:pPr>
            <w:r>
              <w:t>2/</w:t>
            </w:r>
            <w:r w:rsidR="00233B50">
              <w:t>23</w:t>
            </w:r>
            <w:r>
              <w:t>/18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0110409B" w:rsidR="00F5512D" w:rsidRDefault="006F0EC9" w:rsidP="00230CC8">
            <w:pPr>
              <w:pStyle w:val="TableText"/>
            </w:pPr>
            <w:r>
              <w:t xml:space="preserve">Steffen Maerdian - </w:t>
            </w:r>
            <w:r w:rsidR="00F4104A">
              <w:t>Halfaker and Associates</w:t>
            </w:r>
          </w:p>
        </w:tc>
      </w:tr>
      <w:tr w:rsidR="00F5512D" w14:paraId="054FEE10" w14:textId="77777777" w:rsidTr="00E91E51">
        <w:tc>
          <w:tcPr>
            <w:tcW w:w="1728" w:type="dxa"/>
          </w:tcPr>
          <w:p w14:paraId="054FEE0C" w14:textId="24865830" w:rsidR="00F5512D" w:rsidRDefault="00E25AB7" w:rsidP="00230CC8">
            <w:pPr>
              <w:pStyle w:val="TableText"/>
            </w:pPr>
            <w:r>
              <w:t>2/26/</w:t>
            </w:r>
            <w:r w:rsidR="004C4EF8">
              <w:t>18</w:t>
            </w:r>
          </w:p>
        </w:tc>
        <w:tc>
          <w:tcPr>
            <w:tcW w:w="1080" w:type="dxa"/>
          </w:tcPr>
          <w:p w14:paraId="054FEE0D" w14:textId="6AC53903" w:rsidR="00F5512D" w:rsidRDefault="004C4EF8" w:rsidP="00230CC8">
            <w:pPr>
              <w:pStyle w:val="TableText"/>
            </w:pPr>
            <w:r>
              <w:t>0.0.2</w:t>
            </w:r>
          </w:p>
        </w:tc>
        <w:tc>
          <w:tcPr>
            <w:tcW w:w="4392" w:type="dxa"/>
          </w:tcPr>
          <w:p w14:paraId="054FEE0E" w14:textId="31C1BA69" w:rsidR="00F5512D" w:rsidRDefault="004C4EF8" w:rsidP="00230CC8">
            <w:pPr>
              <w:pStyle w:val="TableText"/>
            </w:pPr>
            <w:r>
              <w:t>Formatting and content updates for initial draft</w:t>
            </w:r>
          </w:p>
        </w:tc>
        <w:tc>
          <w:tcPr>
            <w:tcW w:w="2329" w:type="dxa"/>
          </w:tcPr>
          <w:p w14:paraId="054FEE0F" w14:textId="0D3DAC48" w:rsidR="00F5512D" w:rsidRDefault="004C4EF8" w:rsidP="00230CC8">
            <w:pPr>
              <w:pStyle w:val="TableText"/>
            </w:pPr>
            <w:r>
              <w:t>Keith Oulson – Halfaker and Associates</w:t>
            </w:r>
          </w:p>
        </w:tc>
      </w:tr>
      <w:tr w:rsidR="00F5512D" w14:paraId="054FEE15" w14:textId="77777777" w:rsidTr="00E91E51">
        <w:tc>
          <w:tcPr>
            <w:tcW w:w="1728" w:type="dxa"/>
          </w:tcPr>
          <w:p w14:paraId="054FEE11" w14:textId="23584BDC" w:rsidR="00F5512D" w:rsidRDefault="00E25AB7" w:rsidP="00230CC8">
            <w:pPr>
              <w:pStyle w:val="TableText"/>
            </w:pPr>
            <w:r>
              <w:t>3/2/</w:t>
            </w:r>
            <w:r w:rsidR="00506190">
              <w:t>18</w:t>
            </w:r>
          </w:p>
        </w:tc>
        <w:tc>
          <w:tcPr>
            <w:tcW w:w="1080" w:type="dxa"/>
          </w:tcPr>
          <w:p w14:paraId="054FEE12" w14:textId="59035107" w:rsidR="00F5512D" w:rsidRDefault="00E25AB7" w:rsidP="00230CC8">
            <w:pPr>
              <w:pStyle w:val="TableText"/>
            </w:pPr>
            <w:r>
              <w:t>0.9</w:t>
            </w:r>
          </w:p>
        </w:tc>
        <w:tc>
          <w:tcPr>
            <w:tcW w:w="4392" w:type="dxa"/>
          </w:tcPr>
          <w:p w14:paraId="054FEE13" w14:textId="674695A8" w:rsidR="00F5512D" w:rsidRDefault="00506190" w:rsidP="00230CC8">
            <w:pPr>
              <w:pStyle w:val="TableText"/>
            </w:pPr>
            <w:r>
              <w:t>Finalization of the draft</w:t>
            </w:r>
          </w:p>
        </w:tc>
        <w:tc>
          <w:tcPr>
            <w:tcW w:w="2329" w:type="dxa"/>
          </w:tcPr>
          <w:p w14:paraId="054FEE14" w14:textId="141B3524" w:rsidR="00F5512D" w:rsidRDefault="00506190" w:rsidP="00230CC8">
            <w:pPr>
              <w:pStyle w:val="TableText"/>
            </w:pPr>
            <w:r>
              <w:t>Keith Oulson – Halfaker &amp; Associates</w:t>
            </w:r>
          </w:p>
        </w:tc>
      </w:tr>
      <w:tr w:rsidR="00F4104A" w:rsidRPr="00E25AB7" w14:paraId="054FEE1A" w14:textId="77777777" w:rsidTr="00E91E51">
        <w:tc>
          <w:tcPr>
            <w:tcW w:w="1728" w:type="dxa"/>
          </w:tcPr>
          <w:p w14:paraId="054FEE16" w14:textId="674A3646" w:rsidR="00F4104A" w:rsidRPr="00E25AB7" w:rsidRDefault="00F4104A" w:rsidP="00F4104A">
            <w:pPr>
              <w:pStyle w:val="TableText"/>
            </w:pPr>
            <w:r w:rsidRPr="00E25AB7">
              <w:t>3/5/18</w:t>
            </w:r>
          </w:p>
        </w:tc>
        <w:tc>
          <w:tcPr>
            <w:tcW w:w="1080" w:type="dxa"/>
          </w:tcPr>
          <w:p w14:paraId="054FEE17" w14:textId="5CD0D965" w:rsidR="00F4104A" w:rsidRPr="00E25AB7" w:rsidRDefault="00F4104A" w:rsidP="00F4104A">
            <w:pPr>
              <w:pStyle w:val="TableText"/>
            </w:pPr>
            <w:r w:rsidRPr="00E25AB7">
              <w:t>1</w:t>
            </w:r>
            <w:r>
              <w:t>.0</w:t>
            </w:r>
          </w:p>
        </w:tc>
        <w:tc>
          <w:tcPr>
            <w:tcW w:w="4392" w:type="dxa"/>
          </w:tcPr>
          <w:p w14:paraId="054FEE18" w14:textId="14038875" w:rsidR="00F4104A" w:rsidRPr="00E25AB7" w:rsidRDefault="00F4104A" w:rsidP="00F4104A">
            <w:pPr>
              <w:pStyle w:val="TableText"/>
            </w:pPr>
            <w:r>
              <w:t xml:space="preserve">Review </w:t>
            </w:r>
          </w:p>
        </w:tc>
        <w:tc>
          <w:tcPr>
            <w:tcW w:w="2329" w:type="dxa"/>
          </w:tcPr>
          <w:p w14:paraId="054FEE19" w14:textId="51C95A7D" w:rsidR="00F4104A" w:rsidRPr="00E25AB7" w:rsidRDefault="00F4104A" w:rsidP="00F4104A">
            <w:pPr>
              <w:pStyle w:val="TableText"/>
            </w:pPr>
            <w:r>
              <w:t>Steffen Maerdian - Halfaker and Associates</w:t>
            </w:r>
          </w:p>
        </w:tc>
      </w:tr>
      <w:tr w:rsidR="00E25AB7" w14:paraId="054FEE20" w14:textId="77777777" w:rsidTr="00E91E51">
        <w:tc>
          <w:tcPr>
            <w:tcW w:w="1728" w:type="dxa"/>
          </w:tcPr>
          <w:p w14:paraId="054FEE1B" w14:textId="0F9BFE10" w:rsidR="00E25AB7" w:rsidRDefault="00575450" w:rsidP="00E25AB7">
            <w:pPr>
              <w:pStyle w:val="TableText"/>
            </w:pPr>
            <w:r>
              <w:t>3/2</w:t>
            </w:r>
            <w:r w:rsidR="001F2DE8">
              <w:t>1</w:t>
            </w:r>
            <w:r w:rsidR="00F4104A">
              <w:t>/</w:t>
            </w:r>
            <w:r>
              <w:t>18</w:t>
            </w:r>
          </w:p>
        </w:tc>
        <w:tc>
          <w:tcPr>
            <w:tcW w:w="1080" w:type="dxa"/>
          </w:tcPr>
          <w:p w14:paraId="054FEE1C" w14:textId="59948155" w:rsidR="00E25AB7" w:rsidRDefault="00575450" w:rsidP="00E25AB7">
            <w:pPr>
              <w:pStyle w:val="TableText"/>
            </w:pPr>
            <w:r>
              <w:t>1.5</w:t>
            </w:r>
          </w:p>
        </w:tc>
        <w:tc>
          <w:tcPr>
            <w:tcW w:w="4392" w:type="dxa"/>
          </w:tcPr>
          <w:p w14:paraId="054FEE1E" w14:textId="3B9F6ED8" w:rsidR="00E25AB7" w:rsidRDefault="00A57B70" w:rsidP="00E25AB7">
            <w:pPr>
              <w:pStyle w:val="TableText"/>
            </w:pPr>
            <w:r>
              <w:t xml:space="preserve">Incorporation of review comments from </w:t>
            </w:r>
            <w:r w:rsidR="001A1E95">
              <w:t>ePharmacy team</w:t>
            </w:r>
            <w:r>
              <w:t>, FSC and Technical Writer</w:t>
            </w:r>
          </w:p>
        </w:tc>
        <w:tc>
          <w:tcPr>
            <w:tcW w:w="2329" w:type="dxa"/>
          </w:tcPr>
          <w:p w14:paraId="054FEE1F" w14:textId="355423A6" w:rsidR="00A57B70" w:rsidRDefault="00A57B70" w:rsidP="00E25AB7">
            <w:pPr>
              <w:pStyle w:val="TableText"/>
            </w:pPr>
            <w:r>
              <w:t>Keith Oulson – Halfaker &amp; Associates</w:t>
            </w:r>
          </w:p>
        </w:tc>
      </w:tr>
      <w:tr w:rsidR="00F4104A" w14:paraId="054FEE25" w14:textId="77777777" w:rsidTr="00E91E51">
        <w:tc>
          <w:tcPr>
            <w:tcW w:w="1728" w:type="dxa"/>
          </w:tcPr>
          <w:p w14:paraId="054FEE21" w14:textId="33E9383D" w:rsidR="00F4104A" w:rsidRDefault="00F4104A" w:rsidP="00F4104A">
            <w:pPr>
              <w:pStyle w:val="TableText"/>
            </w:pPr>
            <w:r>
              <w:t>3/26/18</w:t>
            </w:r>
          </w:p>
        </w:tc>
        <w:tc>
          <w:tcPr>
            <w:tcW w:w="1080" w:type="dxa"/>
          </w:tcPr>
          <w:p w14:paraId="054FEE22" w14:textId="152174DD" w:rsidR="00F4104A" w:rsidRDefault="00F4104A" w:rsidP="00F4104A">
            <w:pPr>
              <w:pStyle w:val="TableText"/>
            </w:pPr>
            <w:r>
              <w:t>2.0</w:t>
            </w:r>
          </w:p>
        </w:tc>
        <w:tc>
          <w:tcPr>
            <w:tcW w:w="4392" w:type="dxa"/>
          </w:tcPr>
          <w:p w14:paraId="054FEE23" w14:textId="235F5EAF" w:rsidR="00F4104A" w:rsidRDefault="00F4104A" w:rsidP="00F4104A">
            <w:pPr>
              <w:pStyle w:val="TableText"/>
            </w:pPr>
            <w:r>
              <w:t>Review</w:t>
            </w:r>
          </w:p>
        </w:tc>
        <w:tc>
          <w:tcPr>
            <w:tcW w:w="2329" w:type="dxa"/>
          </w:tcPr>
          <w:p w14:paraId="054FEE24" w14:textId="3761CFD4" w:rsidR="00F4104A" w:rsidRDefault="00F4104A" w:rsidP="00F4104A">
            <w:pPr>
              <w:pStyle w:val="TableText"/>
            </w:pPr>
            <w:r>
              <w:t>Steffen Maerdian - Halfaker and Associates</w:t>
            </w:r>
          </w:p>
        </w:tc>
      </w:tr>
      <w:tr w:rsidR="00F4104A" w14:paraId="054FEE2A" w14:textId="77777777" w:rsidTr="00E91E51">
        <w:tc>
          <w:tcPr>
            <w:tcW w:w="1728" w:type="dxa"/>
          </w:tcPr>
          <w:p w14:paraId="054FEE26" w14:textId="25D24EB5" w:rsidR="00F4104A" w:rsidRDefault="00F4104A" w:rsidP="00F4104A">
            <w:pPr>
              <w:pStyle w:val="TableText"/>
            </w:pPr>
          </w:p>
        </w:tc>
        <w:tc>
          <w:tcPr>
            <w:tcW w:w="1080" w:type="dxa"/>
          </w:tcPr>
          <w:p w14:paraId="054FEE27" w14:textId="46577FE5" w:rsidR="00F4104A" w:rsidRDefault="00F4104A" w:rsidP="00F4104A">
            <w:pPr>
              <w:pStyle w:val="TableText"/>
            </w:pPr>
          </w:p>
        </w:tc>
        <w:tc>
          <w:tcPr>
            <w:tcW w:w="4392" w:type="dxa"/>
          </w:tcPr>
          <w:p w14:paraId="054FEE28" w14:textId="116E0F8E" w:rsidR="00F4104A" w:rsidRDefault="00F4104A" w:rsidP="00F4104A">
            <w:pPr>
              <w:pStyle w:val="TableText"/>
            </w:pPr>
          </w:p>
        </w:tc>
        <w:tc>
          <w:tcPr>
            <w:tcW w:w="2329" w:type="dxa"/>
          </w:tcPr>
          <w:p w14:paraId="054FEE29" w14:textId="1736191C" w:rsidR="00F4104A" w:rsidRDefault="00F4104A" w:rsidP="00F4104A">
            <w:pPr>
              <w:pStyle w:val="TableText"/>
            </w:pPr>
          </w:p>
        </w:tc>
      </w:tr>
      <w:tr w:rsidR="00F4104A" w14:paraId="054FEE30" w14:textId="77777777" w:rsidTr="00E91E51">
        <w:tc>
          <w:tcPr>
            <w:tcW w:w="1728" w:type="dxa"/>
          </w:tcPr>
          <w:p w14:paraId="054FEE2B" w14:textId="5F12CD8C" w:rsidR="00F4104A" w:rsidRDefault="00F4104A" w:rsidP="00F4104A">
            <w:pPr>
              <w:pStyle w:val="TableText"/>
            </w:pPr>
          </w:p>
        </w:tc>
        <w:tc>
          <w:tcPr>
            <w:tcW w:w="1080" w:type="dxa"/>
          </w:tcPr>
          <w:p w14:paraId="054FEE2C" w14:textId="2E85D395" w:rsidR="00F4104A" w:rsidRDefault="00F4104A" w:rsidP="00F4104A">
            <w:pPr>
              <w:pStyle w:val="TableText"/>
            </w:pPr>
          </w:p>
        </w:tc>
        <w:tc>
          <w:tcPr>
            <w:tcW w:w="4392" w:type="dxa"/>
          </w:tcPr>
          <w:p w14:paraId="054FEE2E" w14:textId="0C01722D" w:rsidR="00F4104A" w:rsidRDefault="00F4104A" w:rsidP="00F4104A">
            <w:pPr>
              <w:pStyle w:val="TableText"/>
            </w:pPr>
          </w:p>
        </w:tc>
        <w:tc>
          <w:tcPr>
            <w:tcW w:w="2329" w:type="dxa"/>
          </w:tcPr>
          <w:p w14:paraId="054FEE2F" w14:textId="1022396B" w:rsidR="00F4104A" w:rsidRDefault="00F4104A" w:rsidP="00F4104A">
            <w:pPr>
              <w:pStyle w:val="TableText"/>
            </w:pPr>
          </w:p>
        </w:tc>
      </w:tr>
      <w:tr w:rsidR="00F4104A" w14:paraId="054FEE36" w14:textId="77777777" w:rsidTr="00E91E51">
        <w:tc>
          <w:tcPr>
            <w:tcW w:w="1728" w:type="dxa"/>
          </w:tcPr>
          <w:p w14:paraId="054FEE31" w14:textId="1D366B74" w:rsidR="00F4104A" w:rsidRDefault="00F4104A" w:rsidP="00F4104A">
            <w:pPr>
              <w:pStyle w:val="TableText"/>
            </w:pPr>
          </w:p>
        </w:tc>
        <w:tc>
          <w:tcPr>
            <w:tcW w:w="1080" w:type="dxa"/>
          </w:tcPr>
          <w:p w14:paraId="054FEE32" w14:textId="49D22085" w:rsidR="00F4104A" w:rsidRDefault="00F4104A" w:rsidP="00F4104A">
            <w:pPr>
              <w:pStyle w:val="TableText"/>
            </w:pPr>
          </w:p>
        </w:tc>
        <w:tc>
          <w:tcPr>
            <w:tcW w:w="4392" w:type="dxa"/>
          </w:tcPr>
          <w:p w14:paraId="054FEE34" w14:textId="7AA5E86A" w:rsidR="00F4104A" w:rsidRDefault="00F4104A" w:rsidP="00F4104A">
            <w:pPr>
              <w:pStyle w:val="TableText"/>
            </w:pPr>
          </w:p>
        </w:tc>
        <w:tc>
          <w:tcPr>
            <w:tcW w:w="2329" w:type="dxa"/>
          </w:tcPr>
          <w:p w14:paraId="054FEE35" w14:textId="6F646C91" w:rsidR="00F4104A" w:rsidRDefault="00F4104A" w:rsidP="00F4104A">
            <w:pPr>
              <w:pStyle w:val="TableText"/>
            </w:pPr>
          </w:p>
        </w:tc>
      </w:tr>
      <w:tr w:rsidR="00F4104A" w14:paraId="054FEE3D" w14:textId="77777777" w:rsidTr="00E91E51">
        <w:tc>
          <w:tcPr>
            <w:tcW w:w="1728" w:type="dxa"/>
          </w:tcPr>
          <w:p w14:paraId="054FEE37" w14:textId="5A4C7397" w:rsidR="00F4104A" w:rsidRDefault="00F4104A" w:rsidP="00F4104A">
            <w:pPr>
              <w:pStyle w:val="TableText"/>
            </w:pPr>
          </w:p>
        </w:tc>
        <w:tc>
          <w:tcPr>
            <w:tcW w:w="1080" w:type="dxa"/>
          </w:tcPr>
          <w:p w14:paraId="054FEE38" w14:textId="33B24D4E" w:rsidR="00F4104A" w:rsidRDefault="00F4104A" w:rsidP="00F4104A">
            <w:pPr>
              <w:pStyle w:val="TableText"/>
            </w:pPr>
          </w:p>
        </w:tc>
        <w:tc>
          <w:tcPr>
            <w:tcW w:w="4392" w:type="dxa"/>
          </w:tcPr>
          <w:p w14:paraId="054FEE39" w14:textId="62640F78" w:rsidR="00F4104A" w:rsidRDefault="00F4104A" w:rsidP="00F4104A">
            <w:pPr>
              <w:pStyle w:val="TableText"/>
            </w:pPr>
          </w:p>
        </w:tc>
        <w:tc>
          <w:tcPr>
            <w:tcW w:w="2329" w:type="dxa"/>
          </w:tcPr>
          <w:p w14:paraId="054FEE3C" w14:textId="4BC51283" w:rsidR="00F4104A" w:rsidRDefault="00F4104A" w:rsidP="00F4104A">
            <w:pPr>
              <w:pStyle w:val="TableText"/>
            </w:pPr>
          </w:p>
        </w:tc>
      </w:tr>
      <w:tr w:rsidR="00F4104A" w14:paraId="054FEE44" w14:textId="77777777" w:rsidTr="00E91E51">
        <w:tc>
          <w:tcPr>
            <w:tcW w:w="1728" w:type="dxa"/>
          </w:tcPr>
          <w:p w14:paraId="054FEE3E" w14:textId="730384AF" w:rsidR="00F4104A" w:rsidRDefault="00F4104A" w:rsidP="00F4104A">
            <w:pPr>
              <w:pStyle w:val="TableText"/>
            </w:pPr>
          </w:p>
        </w:tc>
        <w:tc>
          <w:tcPr>
            <w:tcW w:w="1080" w:type="dxa"/>
          </w:tcPr>
          <w:p w14:paraId="054FEE3F" w14:textId="6C3CC94D" w:rsidR="00F4104A" w:rsidRDefault="00F4104A" w:rsidP="00F4104A">
            <w:pPr>
              <w:pStyle w:val="TableText"/>
            </w:pPr>
          </w:p>
        </w:tc>
        <w:tc>
          <w:tcPr>
            <w:tcW w:w="4392" w:type="dxa"/>
          </w:tcPr>
          <w:p w14:paraId="054FEE40" w14:textId="5F1CBAF2" w:rsidR="00F4104A" w:rsidRDefault="00F4104A" w:rsidP="00F4104A">
            <w:pPr>
              <w:pStyle w:val="TableText"/>
            </w:pPr>
          </w:p>
        </w:tc>
        <w:tc>
          <w:tcPr>
            <w:tcW w:w="2329" w:type="dxa"/>
          </w:tcPr>
          <w:p w14:paraId="054FEE43" w14:textId="41FB41EB" w:rsidR="00F4104A" w:rsidRDefault="00F4104A" w:rsidP="00F4104A">
            <w:pPr>
              <w:pStyle w:val="TableText"/>
            </w:pPr>
          </w:p>
        </w:tc>
      </w:tr>
      <w:tr w:rsidR="00F4104A" w14:paraId="054FEE4A" w14:textId="77777777" w:rsidTr="00E91E51">
        <w:tc>
          <w:tcPr>
            <w:tcW w:w="1728" w:type="dxa"/>
          </w:tcPr>
          <w:p w14:paraId="054FEE45" w14:textId="7A943FDE" w:rsidR="00F4104A" w:rsidRDefault="00F4104A" w:rsidP="00F4104A">
            <w:pPr>
              <w:pStyle w:val="TableText"/>
            </w:pPr>
          </w:p>
        </w:tc>
        <w:tc>
          <w:tcPr>
            <w:tcW w:w="1080" w:type="dxa"/>
          </w:tcPr>
          <w:p w14:paraId="054FEE46" w14:textId="1BBE9CDB" w:rsidR="00F4104A" w:rsidRDefault="00F4104A" w:rsidP="00F4104A">
            <w:pPr>
              <w:pStyle w:val="TableText"/>
            </w:pPr>
          </w:p>
        </w:tc>
        <w:tc>
          <w:tcPr>
            <w:tcW w:w="4392" w:type="dxa"/>
          </w:tcPr>
          <w:p w14:paraId="054FEE47" w14:textId="29682776" w:rsidR="00F4104A" w:rsidRDefault="00F4104A" w:rsidP="00F4104A">
            <w:pPr>
              <w:pStyle w:val="TableText"/>
            </w:pPr>
          </w:p>
        </w:tc>
        <w:tc>
          <w:tcPr>
            <w:tcW w:w="2329" w:type="dxa"/>
          </w:tcPr>
          <w:p w14:paraId="054FEE49" w14:textId="69061533" w:rsidR="00F4104A" w:rsidRDefault="00F4104A" w:rsidP="00F4104A">
            <w:pPr>
              <w:pStyle w:val="TableText"/>
            </w:pPr>
          </w:p>
        </w:tc>
      </w:tr>
      <w:tr w:rsidR="00F4104A" w14:paraId="054FEE52" w14:textId="77777777" w:rsidTr="00E91E51">
        <w:tc>
          <w:tcPr>
            <w:tcW w:w="1728" w:type="dxa"/>
          </w:tcPr>
          <w:p w14:paraId="054FEE4B" w14:textId="7111891B" w:rsidR="00F4104A" w:rsidRDefault="00F4104A" w:rsidP="00F4104A">
            <w:pPr>
              <w:pStyle w:val="TableText"/>
            </w:pPr>
          </w:p>
        </w:tc>
        <w:tc>
          <w:tcPr>
            <w:tcW w:w="1080" w:type="dxa"/>
          </w:tcPr>
          <w:p w14:paraId="054FEE4C" w14:textId="64D240EC" w:rsidR="00F4104A" w:rsidRDefault="00F4104A" w:rsidP="00F4104A">
            <w:pPr>
              <w:pStyle w:val="TableText"/>
            </w:pPr>
          </w:p>
        </w:tc>
        <w:tc>
          <w:tcPr>
            <w:tcW w:w="4392" w:type="dxa"/>
          </w:tcPr>
          <w:p w14:paraId="054FEE4E" w14:textId="098F984C" w:rsidR="00F4104A" w:rsidRDefault="00F4104A" w:rsidP="00F4104A">
            <w:pPr>
              <w:pStyle w:val="TableText"/>
            </w:pPr>
          </w:p>
        </w:tc>
        <w:tc>
          <w:tcPr>
            <w:tcW w:w="2329" w:type="dxa"/>
          </w:tcPr>
          <w:p w14:paraId="054FEE51" w14:textId="24631E56" w:rsidR="00F4104A" w:rsidRDefault="00F4104A" w:rsidP="00F4104A">
            <w:pPr>
              <w:pStyle w:val="TableText"/>
            </w:pPr>
          </w:p>
        </w:tc>
      </w:tr>
      <w:tr w:rsidR="00F4104A" w14:paraId="054FEE57" w14:textId="77777777" w:rsidTr="00E91E51">
        <w:tc>
          <w:tcPr>
            <w:tcW w:w="1728" w:type="dxa"/>
          </w:tcPr>
          <w:p w14:paraId="054FEE53" w14:textId="0997EF0F" w:rsidR="00F4104A" w:rsidRDefault="00F4104A" w:rsidP="00F4104A">
            <w:pPr>
              <w:pStyle w:val="TableText"/>
            </w:pPr>
          </w:p>
        </w:tc>
        <w:tc>
          <w:tcPr>
            <w:tcW w:w="1080" w:type="dxa"/>
          </w:tcPr>
          <w:p w14:paraId="054FEE54" w14:textId="26D9B8EC" w:rsidR="00F4104A" w:rsidRDefault="00F4104A" w:rsidP="00F4104A">
            <w:pPr>
              <w:pStyle w:val="TableText"/>
            </w:pPr>
          </w:p>
        </w:tc>
        <w:tc>
          <w:tcPr>
            <w:tcW w:w="4392" w:type="dxa"/>
          </w:tcPr>
          <w:p w14:paraId="054FEE55" w14:textId="63DCC0B5" w:rsidR="00F4104A" w:rsidRDefault="00F4104A" w:rsidP="00F4104A">
            <w:pPr>
              <w:pStyle w:val="TableText"/>
            </w:pPr>
          </w:p>
        </w:tc>
        <w:tc>
          <w:tcPr>
            <w:tcW w:w="2329" w:type="dxa"/>
          </w:tcPr>
          <w:p w14:paraId="054FEE56" w14:textId="48C5B5D0" w:rsidR="00F4104A" w:rsidRDefault="00F4104A" w:rsidP="00F4104A">
            <w:pPr>
              <w:pStyle w:val="TableText"/>
            </w:pPr>
          </w:p>
        </w:tc>
      </w:tr>
      <w:tr w:rsidR="00F4104A" w14:paraId="75624D74" w14:textId="77777777" w:rsidTr="00E91E51">
        <w:tc>
          <w:tcPr>
            <w:tcW w:w="1728" w:type="dxa"/>
          </w:tcPr>
          <w:p w14:paraId="78CE8D2E" w14:textId="6AF00C90" w:rsidR="00F4104A" w:rsidRDefault="00F4104A" w:rsidP="00F4104A">
            <w:pPr>
              <w:pStyle w:val="TableText"/>
            </w:pPr>
          </w:p>
        </w:tc>
        <w:tc>
          <w:tcPr>
            <w:tcW w:w="1080" w:type="dxa"/>
          </w:tcPr>
          <w:p w14:paraId="270B12FA" w14:textId="75196978" w:rsidR="00F4104A" w:rsidRDefault="00F4104A" w:rsidP="00F4104A">
            <w:pPr>
              <w:pStyle w:val="TableText"/>
            </w:pPr>
          </w:p>
        </w:tc>
        <w:tc>
          <w:tcPr>
            <w:tcW w:w="4392" w:type="dxa"/>
          </w:tcPr>
          <w:p w14:paraId="6EE3BEA2" w14:textId="2C05C9BF" w:rsidR="00F4104A" w:rsidRDefault="00F4104A" w:rsidP="00F4104A">
            <w:pPr>
              <w:pStyle w:val="TableText"/>
            </w:pPr>
          </w:p>
        </w:tc>
        <w:tc>
          <w:tcPr>
            <w:tcW w:w="2329" w:type="dxa"/>
          </w:tcPr>
          <w:p w14:paraId="3215476F" w14:textId="24BAC434" w:rsidR="00F4104A" w:rsidRDefault="00F4104A" w:rsidP="00F4104A">
            <w:pPr>
              <w:pStyle w:val="TableText"/>
            </w:pPr>
          </w:p>
        </w:tc>
      </w:tr>
      <w:tr w:rsidR="00F4104A" w14:paraId="4DCF4723" w14:textId="77777777" w:rsidTr="00E91E51">
        <w:tc>
          <w:tcPr>
            <w:tcW w:w="1728" w:type="dxa"/>
          </w:tcPr>
          <w:p w14:paraId="5CCC1AB6" w14:textId="1F00BDB6" w:rsidR="00F4104A" w:rsidRDefault="00F4104A" w:rsidP="00F4104A">
            <w:pPr>
              <w:pStyle w:val="TableText"/>
            </w:pPr>
          </w:p>
        </w:tc>
        <w:tc>
          <w:tcPr>
            <w:tcW w:w="1080" w:type="dxa"/>
          </w:tcPr>
          <w:p w14:paraId="1D299B79" w14:textId="126DF29A" w:rsidR="00F4104A" w:rsidRDefault="00F4104A" w:rsidP="00F4104A">
            <w:pPr>
              <w:pStyle w:val="TableText"/>
            </w:pPr>
          </w:p>
        </w:tc>
        <w:tc>
          <w:tcPr>
            <w:tcW w:w="4392" w:type="dxa"/>
          </w:tcPr>
          <w:p w14:paraId="603E4540" w14:textId="3A881A83" w:rsidR="00F4104A" w:rsidRDefault="00F4104A" w:rsidP="00F4104A">
            <w:pPr>
              <w:pStyle w:val="TableText"/>
            </w:pPr>
          </w:p>
        </w:tc>
        <w:tc>
          <w:tcPr>
            <w:tcW w:w="2329" w:type="dxa"/>
          </w:tcPr>
          <w:p w14:paraId="4FF38F5A" w14:textId="161EE6C7" w:rsidR="00F4104A" w:rsidRPr="00CC5008" w:rsidRDefault="00F4104A" w:rsidP="00F4104A">
            <w:pPr>
              <w:pStyle w:val="TableText"/>
            </w:pPr>
          </w:p>
        </w:tc>
      </w:tr>
      <w:tr w:rsidR="00F4104A" w14:paraId="11ECACFA" w14:textId="77777777" w:rsidTr="00E91E51">
        <w:tc>
          <w:tcPr>
            <w:tcW w:w="1728" w:type="dxa"/>
          </w:tcPr>
          <w:p w14:paraId="73B87C2C" w14:textId="79D47441" w:rsidR="00F4104A" w:rsidRDefault="00F4104A" w:rsidP="00F4104A">
            <w:pPr>
              <w:pStyle w:val="TableText"/>
            </w:pPr>
          </w:p>
        </w:tc>
        <w:tc>
          <w:tcPr>
            <w:tcW w:w="1080" w:type="dxa"/>
          </w:tcPr>
          <w:p w14:paraId="07808791" w14:textId="64B47409" w:rsidR="00F4104A" w:rsidRDefault="00F4104A" w:rsidP="00F4104A">
            <w:pPr>
              <w:pStyle w:val="TableText"/>
            </w:pPr>
          </w:p>
        </w:tc>
        <w:tc>
          <w:tcPr>
            <w:tcW w:w="4392" w:type="dxa"/>
          </w:tcPr>
          <w:p w14:paraId="68DD8896" w14:textId="510C6CBD" w:rsidR="00F4104A" w:rsidRDefault="00F4104A" w:rsidP="00F4104A">
            <w:pPr>
              <w:pStyle w:val="TableText"/>
            </w:pPr>
          </w:p>
        </w:tc>
        <w:tc>
          <w:tcPr>
            <w:tcW w:w="2329" w:type="dxa"/>
          </w:tcPr>
          <w:p w14:paraId="15CDC434" w14:textId="7A7AB8B2" w:rsidR="00F4104A" w:rsidRDefault="00F4104A" w:rsidP="00F4104A">
            <w:pPr>
              <w:pStyle w:val="TableText"/>
            </w:pPr>
          </w:p>
        </w:tc>
      </w:tr>
      <w:tr w:rsidR="00F4104A" w14:paraId="25DC1C72" w14:textId="77777777" w:rsidTr="00E91E51">
        <w:tc>
          <w:tcPr>
            <w:tcW w:w="1728" w:type="dxa"/>
          </w:tcPr>
          <w:p w14:paraId="7BE86D9E" w14:textId="17E95CFD" w:rsidR="00F4104A" w:rsidRDefault="00F4104A" w:rsidP="00F4104A">
            <w:pPr>
              <w:pStyle w:val="TableText"/>
            </w:pPr>
          </w:p>
        </w:tc>
        <w:tc>
          <w:tcPr>
            <w:tcW w:w="1080" w:type="dxa"/>
          </w:tcPr>
          <w:p w14:paraId="1EC2525E" w14:textId="3A6D8DE5" w:rsidR="00F4104A" w:rsidRDefault="00F4104A" w:rsidP="00F4104A">
            <w:pPr>
              <w:pStyle w:val="TableText"/>
            </w:pPr>
          </w:p>
        </w:tc>
        <w:tc>
          <w:tcPr>
            <w:tcW w:w="4392" w:type="dxa"/>
          </w:tcPr>
          <w:p w14:paraId="1FDE9F51" w14:textId="5CBF8566" w:rsidR="00F4104A" w:rsidRDefault="00F4104A" w:rsidP="00F4104A">
            <w:pPr>
              <w:pStyle w:val="TableText"/>
            </w:pPr>
          </w:p>
        </w:tc>
        <w:tc>
          <w:tcPr>
            <w:tcW w:w="2329" w:type="dxa"/>
          </w:tcPr>
          <w:p w14:paraId="3A929E9F" w14:textId="667CCC89" w:rsidR="00F4104A" w:rsidRDefault="00F4104A" w:rsidP="00F4104A">
            <w:pPr>
              <w:pStyle w:val="TableText"/>
            </w:pPr>
          </w:p>
        </w:tc>
      </w:tr>
      <w:tr w:rsidR="00F4104A" w14:paraId="6789DE7E" w14:textId="77777777" w:rsidTr="00E91E51">
        <w:tc>
          <w:tcPr>
            <w:tcW w:w="1728" w:type="dxa"/>
          </w:tcPr>
          <w:p w14:paraId="59F74ED0" w14:textId="6311FC6A" w:rsidR="00F4104A" w:rsidRDefault="00F4104A" w:rsidP="00F4104A">
            <w:pPr>
              <w:pStyle w:val="TableText"/>
            </w:pPr>
          </w:p>
        </w:tc>
        <w:tc>
          <w:tcPr>
            <w:tcW w:w="1080" w:type="dxa"/>
          </w:tcPr>
          <w:p w14:paraId="7F9767FC" w14:textId="4074FCC6" w:rsidR="00F4104A" w:rsidRDefault="00F4104A" w:rsidP="00F4104A">
            <w:pPr>
              <w:pStyle w:val="TableText"/>
            </w:pPr>
          </w:p>
        </w:tc>
        <w:tc>
          <w:tcPr>
            <w:tcW w:w="4392" w:type="dxa"/>
          </w:tcPr>
          <w:p w14:paraId="6E7D3A5C" w14:textId="370B1D6F" w:rsidR="00F4104A" w:rsidRDefault="00F4104A" w:rsidP="00F4104A">
            <w:pPr>
              <w:pStyle w:val="TableText"/>
            </w:pPr>
          </w:p>
        </w:tc>
        <w:tc>
          <w:tcPr>
            <w:tcW w:w="2329" w:type="dxa"/>
          </w:tcPr>
          <w:p w14:paraId="5534D986" w14:textId="6EA124BB" w:rsidR="00F4104A" w:rsidRDefault="00F4104A" w:rsidP="00F4104A">
            <w:pPr>
              <w:pStyle w:val="TableText"/>
            </w:pPr>
          </w:p>
        </w:tc>
      </w:tr>
      <w:tr w:rsidR="00F4104A" w14:paraId="105C4F83" w14:textId="77777777" w:rsidTr="00E91E51">
        <w:tc>
          <w:tcPr>
            <w:tcW w:w="1728" w:type="dxa"/>
          </w:tcPr>
          <w:p w14:paraId="4CD4887A" w14:textId="794B4F5D" w:rsidR="00F4104A" w:rsidRDefault="00F4104A" w:rsidP="00F4104A">
            <w:pPr>
              <w:pStyle w:val="TableText"/>
            </w:pPr>
          </w:p>
        </w:tc>
        <w:tc>
          <w:tcPr>
            <w:tcW w:w="1080" w:type="dxa"/>
          </w:tcPr>
          <w:p w14:paraId="1084879D" w14:textId="18D332A9" w:rsidR="00F4104A" w:rsidRDefault="00F4104A" w:rsidP="00F4104A">
            <w:pPr>
              <w:pStyle w:val="TableText"/>
            </w:pPr>
          </w:p>
        </w:tc>
        <w:tc>
          <w:tcPr>
            <w:tcW w:w="4392" w:type="dxa"/>
          </w:tcPr>
          <w:p w14:paraId="47535CF7" w14:textId="4CBA0EB6" w:rsidR="00F4104A" w:rsidRDefault="00F4104A" w:rsidP="00F4104A">
            <w:pPr>
              <w:pStyle w:val="TableText"/>
            </w:pPr>
          </w:p>
        </w:tc>
        <w:tc>
          <w:tcPr>
            <w:tcW w:w="2329" w:type="dxa"/>
          </w:tcPr>
          <w:p w14:paraId="64223BC8" w14:textId="440D4919" w:rsidR="00F4104A" w:rsidRDefault="00F4104A" w:rsidP="00F4104A">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39218B3E" w14:textId="77777777" w:rsidR="00B53167" w:rsidRDefault="00CE41B2">
      <w:pPr>
        <w:pStyle w:val="TOC1"/>
        <w:tabs>
          <w:tab w:val="left" w:pos="440"/>
          <w:tab w:val="right" w:leader="dot" w:pos="10430"/>
        </w:tabs>
        <w:rPr>
          <w:ins w:id="11" w:author="Department of Veterans Affairs" w:date="2018-03-28T16:17:00Z"/>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ins w:id="12" w:author="Department of Veterans Affairs" w:date="2018-03-28T16:17:00Z">
        <w:r w:rsidR="00B53167" w:rsidRPr="00C2254A">
          <w:rPr>
            <w:rStyle w:val="Hyperlink"/>
            <w:noProof/>
          </w:rPr>
          <w:fldChar w:fldCharType="begin"/>
        </w:r>
        <w:r w:rsidR="00B53167" w:rsidRPr="00C2254A">
          <w:rPr>
            <w:rStyle w:val="Hyperlink"/>
            <w:noProof/>
          </w:rPr>
          <w:instrText xml:space="preserve"> </w:instrText>
        </w:r>
        <w:r w:rsidR="00B53167">
          <w:rPr>
            <w:noProof/>
          </w:rPr>
          <w:instrText>HYPERLINK \l "_Toc510017199"</w:instrText>
        </w:r>
        <w:r w:rsidR="00B53167" w:rsidRPr="00C2254A">
          <w:rPr>
            <w:rStyle w:val="Hyperlink"/>
            <w:noProof/>
          </w:rPr>
          <w:instrText xml:space="preserve"> </w:instrText>
        </w:r>
        <w:r w:rsidR="00B53167" w:rsidRPr="00C2254A">
          <w:rPr>
            <w:rStyle w:val="Hyperlink"/>
            <w:noProof/>
          </w:rPr>
        </w:r>
        <w:r w:rsidR="00B53167" w:rsidRPr="00C2254A">
          <w:rPr>
            <w:rStyle w:val="Hyperlink"/>
            <w:noProof/>
          </w:rPr>
          <w:fldChar w:fldCharType="separate"/>
        </w:r>
        <w:r w:rsidR="00B53167" w:rsidRPr="00C2254A">
          <w:rPr>
            <w:rStyle w:val="Hyperlink"/>
            <w:noProof/>
          </w:rPr>
          <w:t>1</w:t>
        </w:r>
        <w:r w:rsidR="00B53167">
          <w:rPr>
            <w:rFonts w:asciiTheme="minorHAnsi" w:eastAsiaTheme="minorEastAsia" w:hAnsiTheme="minorHAnsi" w:cstheme="minorBidi"/>
            <w:b w:val="0"/>
            <w:bCs w:val="0"/>
            <w:noProof/>
            <w:sz w:val="22"/>
            <w:szCs w:val="22"/>
          </w:rPr>
          <w:tab/>
        </w:r>
        <w:r w:rsidR="00B53167" w:rsidRPr="00C2254A">
          <w:rPr>
            <w:rStyle w:val="Hyperlink"/>
            <w:noProof/>
          </w:rPr>
          <w:t>Introduction</w:t>
        </w:r>
        <w:r w:rsidR="00B53167">
          <w:rPr>
            <w:noProof/>
            <w:webHidden/>
          </w:rPr>
          <w:tab/>
        </w:r>
        <w:r w:rsidR="00B53167">
          <w:rPr>
            <w:noProof/>
            <w:webHidden/>
          </w:rPr>
          <w:fldChar w:fldCharType="begin"/>
        </w:r>
        <w:r w:rsidR="00B53167">
          <w:rPr>
            <w:noProof/>
            <w:webHidden/>
          </w:rPr>
          <w:instrText xml:space="preserve"> PAGEREF _Toc510017199 \h </w:instrText>
        </w:r>
        <w:r w:rsidR="00B53167">
          <w:rPr>
            <w:noProof/>
            <w:webHidden/>
          </w:rPr>
        </w:r>
      </w:ins>
      <w:r w:rsidR="00B53167">
        <w:rPr>
          <w:noProof/>
          <w:webHidden/>
        </w:rPr>
        <w:fldChar w:fldCharType="separate"/>
      </w:r>
      <w:ins w:id="13" w:author="Department of Veterans Affairs" w:date="2018-03-28T16:17:00Z">
        <w:r w:rsidR="00B53167">
          <w:rPr>
            <w:noProof/>
            <w:webHidden/>
          </w:rPr>
          <w:t>1</w:t>
        </w:r>
        <w:r w:rsidR="00B53167">
          <w:rPr>
            <w:noProof/>
            <w:webHidden/>
          </w:rPr>
          <w:fldChar w:fldCharType="end"/>
        </w:r>
        <w:r w:rsidR="00B53167" w:rsidRPr="00C2254A">
          <w:rPr>
            <w:rStyle w:val="Hyperlink"/>
            <w:noProof/>
          </w:rPr>
          <w:fldChar w:fldCharType="end"/>
        </w:r>
      </w:ins>
    </w:p>
    <w:p w14:paraId="56E7A71C" w14:textId="77777777" w:rsidR="00B53167" w:rsidRDefault="00B53167">
      <w:pPr>
        <w:pStyle w:val="TOC2"/>
        <w:tabs>
          <w:tab w:val="left" w:pos="880"/>
          <w:tab w:val="right" w:leader="dot" w:pos="10430"/>
        </w:tabs>
        <w:rPr>
          <w:ins w:id="14" w:author="Department of Veterans Affairs" w:date="2018-03-28T16:17:00Z"/>
          <w:rFonts w:asciiTheme="minorHAnsi" w:eastAsiaTheme="minorEastAsia" w:hAnsiTheme="minorHAnsi" w:cstheme="minorBidi"/>
          <w:b w:val="0"/>
          <w:noProof/>
          <w:sz w:val="22"/>
          <w:szCs w:val="22"/>
        </w:rPr>
      </w:pPr>
      <w:ins w:id="15"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"_Toc510017200"</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1.1</w:t>
        </w:r>
        <w:r>
          <w:rPr>
            <w:rFonts w:asciiTheme="minorHAnsi" w:eastAsiaTheme="minorEastAsia" w:hAnsiTheme="minorHAnsi" w:cstheme="minorBidi"/>
            <w:b w:val="0"/>
            <w:noProof/>
            <w:sz w:val="22"/>
            <w:szCs w:val="22"/>
          </w:rPr>
          <w:tab/>
        </w:r>
        <w:r w:rsidRPr="00C2254A">
          <w:rPr>
            <w:rStyle w:val="Hyperlink"/>
            <w:noProof/>
          </w:rPr>
          <w:t>Purpose</w:t>
        </w:r>
        <w:r>
          <w:rPr>
            <w:noProof/>
            <w:webHidden/>
          </w:rPr>
          <w:tab/>
        </w:r>
        <w:r>
          <w:rPr>
            <w:noProof/>
            <w:webHidden/>
          </w:rPr>
          <w:fldChar w:fldCharType="begin"/>
        </w:r>
        <w:r>
          <w:rPr>
            <w:noProof/>
            <w:webHidden/>
          </w:rPr>
          <w:instrText xml:space="preserve"> PAGEREF _Toc510017200 \h </w:instrText>
        </w:r>
        <w:r>
          <w:rPr>
            <w:noProof/>
            <w:webHidden/>
          </w:rPr>
        </w:r>
      </w:ins>
      <w:r>
        <w:rPr>
          <w:noProof/>
          <w:webHidden/>
        </w:rPr>
        <w:fldChar w:fldCharType="separate"/>
      </w:r>
      <w:ins w:id="16" w:author="Department of Veterans Affairs" w:date="2018-03-28T16:17:00Z">
        <w:r>
          <w:rPr>
            <w:noProof/>
            <w:webHidden/>
          </w:rPr>
          <w:t>1</w:t>
        </w:r>
        <w:r>
          <w:rPr>
            <w:noProof/>
            <w:webHidden/>
          </w:rPr>
          <w:fldChar w:fldCharType="end"/>
        </w:r>
        <w:r w:rsidRPr="00C2254A">
          <w:rPr>
            <w:rStyle w:val="Hyperlink"/>
            <w:noProof/>
          </w:rPr>
          <w:fldChar w:fldCharType="end"/>
        </w:r>
      </w:ins>
    </w:p>
    <w:p w14:paraId="1002B1FE" w14:textId="77777777" w:rsidR="00B53167" w:rsidRDefault="00B53167">
      <w:pPr>
        <w:pStyle w:val="TOC2"/>
        <w:tabs>
          <w:tab w:val="left" w:pos="880"/>
          <w:tab w:val="right" w:leader="dot" w:pos="10430"/>
        </w:tabs>
        <w:rPr>
          <w:ins w:id="17" w:author="Department of Veterans Affairs" w:date="2018-03-28T16:17:00Z"/>
          <w:rFonts w:asciiTheme="minorHAnsi" w:eastAsiaTheme="minorEastAsia" w:hAnsiTheme="minorHAnsi" w:cstheme="minorBidi"/>
          <w:b w:val="0"/>
          <w:noProof/>
          <w:sz w:val="22"/>
          <w:szCs w:val="22"/>
        </w:rPr>
      </w:pPr>
      <w:ins w:id="18"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"_Toc510017201"</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1.2</w:t>
        </w:r>
        <w:r>
          <w:rPr>
            <w:rFonts w:asciiTheme="minorHAnsi" w:eastAsiaTheme="minorEastAsia" w:hAnsiTheme="minorHAnsi" w:cstheme="minorBidi"/>
            <w:b w:val="0"/>
            <w:noProof/>
            <w:sz w:val="22"/>
            <w:szCs w:val="22"/>
          </w:rPr>
          <w:tab/>
        </w:r>
        <w:r w:rsidRPr="00C2254A">
          <w:rPr>
            <w:rStyle w:val="Hyperlink"/>
            <w:noProof/>
          </w:rPr>
          <w:t>Scope</w:t>
        </w:r>
        <w:r>
          <w:rPr>
            <w:noProof/>
            <w:webHidden/>
          </w:rPr>
          <w:tab/>
        </w:r>
        <w:r>
          <w:rPr>
            <w:noProof/>
            <w:webHidden/>
          </w:rPr>
          <w:fldChar w:fldCharType="begin"/>
        </w:r>
        <w:r>
          <w:rPr>
            <w:noProof/>
            <w:webHidden/>
          </w:rPr>
          <w:instrText xml:space="preserve"> PAGEREF _Toc510017201 \h </w:instrText>
        </w:r>
        <w:r>
          <w:rPr>
            <w:noProof/>
            <w:webHidden/>
          </w:rPr>
        </w:r>
      </w:ins>
      <w:r>
        <w:rPr>
          <w:noProof/>
          <w:webHidden/>
        </w:rPr>
        <w:fldChar w:fldCharType="separate"/>
      </w:r>
      <w:ins w:id="19" w:author="Department of Veterans Affairs" w:date="2018-03-28T16:17:00Z">
        <w:r>
          <w:rPr>
            <w:noProof/>
            <w:webHidden/>
          </w:rPr>
          <w:t>1</w:t>
        </w:r>
        <w:r>
          <w:rPr>
            <w:noProof/>
            <w:webHidden/>
          </w:rPr>
          <w:fldChar w:fldCharType="end"/>
        </w:r>
        <w:r w:rsidRPr="00C2254A">
          <w:rPr>
            <w:rStyle w:val="Hyperlink"/>
            <w:noProof/>
          </w:rPr>
          <w:fldChar w:fldCharType="end"/>
        </w:r>
      </w:ins>
    </w:p>
    <w:p w14:paraId="5273286D" w14:textId="77777777" w:rsidR="00B53167" w:rsidRDefault="00B53167">
      <w:pPr>
        <w:pStyle w:val="TOC2"/>
        <w:tabs>
          <w:tab w:val="left" w:pos="880"/>
          <w:tab w:val="right" w:leader="dot" w:pos="10430"/>
        </w:tabs>
        <w:rPr>
          <w:ins w:id="20" w:author="Department of Veterans Affairs" w:date="2018-03-28T16:17:00Z"/>
          <w:rFonts w:asciiTheme="minorHAnsi" w:eastAsiaTheme="minorEastAsia" w:hAnsiTheme="minorHAnsi" w:cstheme="minorBidi"/>
          <w:b w:val="0"/>
          <w:noProof/>
          <w:sz w:val="22"/>
          <w:szCs w:val="22"/>
        </w:rPr>
      </w:pPr>
      <w:ins w:id="21"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"_Toc510017202"</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1.3</w:t>
        </w:r>
        <w:r>
          <w:rPr>
            <w:rFonts w:asciiTheme="minorHAnsi" w:eastAsiaTheme="minorEastAsia" w:hAnsiTheme="minorHAnsi" w:cstheme="minorBidi"/>
            <w:b w:val="0"/>
            <w:noProof/>
            <w:sz w:val="22"/>
            <w:szCs w:val="22"/>
          </w:rPr>
          <w:tab/>
        </w:r>
        <w:r w:rsidRPr="00C2254A">
          <w:rPr>
            <w:rStyle w:val="Hyperlink"/>
            <w:noProof/>
          </w:rPr>
          <w:t>System Identification</w:t>
        </w:r>
        <w:r>
          <w:rPr>
            <w:noProof/>
            <w:webHidden/>
          </w:rPr>
          <w:tab/>
        </w:r>
        <w:r>
          <w:rPr>
            <w:noProof/>
            <w:webHidden/>
          </w:rPr>
          <w:fldChar w:fldCharType="begin"/>
        </w:r>
        <w:r>
          <w:rPr>
            <w:noProof/>
            <w:webHidden/>
          </w:rPr>
          <w:instrText xml:space="preserve"> PAGEREF _Toc510017202 \h </w:instrText>
        </w:r>
        <w:r>
          <w:rPr>
            <w:noProof/>
            <w:webHidden/>
          </w:rPr>
        </w:r>
      </w:ins>
      <w:r>
        <w:rPr>
          <w:noProof/>
          <w:webHidden/>
        </w:rPr>
        <w:fldChar w:fldCharType="separate"/>
      </w:r>
      <w:ins w:id="22" w:author="Department of Veterans Affairs" w:date="2018-03-28T16:17:00Z">
        <w:r>
          <w:rPr>
            <w:noProof/>
            <w:webHidden/>
          </w:rPr>
          <w:t>1</w:t>
        </w:r>
        <w:r>
          <w:rPr>
            <w:noProof/>
            <w:webHidden/>
          </w:rPr>
          <w:fldChar w:fldCharType="end"/>
        </w:r>
        <w:r w:rsidRPr="00C2254A">
          <w:rPr>
            <w:rStyle w:val="Hyperlink"/>
            <w:noProof/>
          </w:rPr>
          <w:fldChar w:fldCharType="end"/>
        </w:r>
      </w:ins>
    </w:p>
    <w:p w14:paraId="26E2BE8F" w14:textId="77777777" w:rsidR="00B53167" w:rsidRDefault="00B53167">
      <w:pPr>
        <w:pStyle w:val="TOC3"/>
        <w:tabs>
          <w:tab w:val="left" w:pos="1320"/>
          <w:tab w:val="right" w:leader="dot" w:pos="10430"/>
        </w:tabs>
        <w:rPr>
          <w:ins w:id="23" w:author="Department of Veterans Affairs" w:date="2018-03-28T16:17:00Z"/>
          <w:rFonts w:asciiTheme="minorHAnsi" w:eastAsiaTheme="minorEastAsia" w:hAnsiTheme="minorHAnsi" w:cstheme="minorBidi"/>
          <w:iCs w:val="0"/>
          <w:noProof/>
          <w:sz w:val="22"/>
          <w:szCs w:val="22"/>
        </w:rPr>
      </w:pPr>
      <w:ins w:id="24"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"_Toc510017203"</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1.3.1</w:t>
        </w:r>
        <w:r>
          <w:rPr>
            <w:rFonts w:asciiTheme="minorHAnsi" w:eastAsiaTheme="minorEastAsia" w:hAnsiTheme="minorHAnsi" w:cstheme="minorBidi"/>
            <w:iCs w:val="0"/>
            <w:noProof/>
            <w:sz w:val="22"/>
            <w:szCs w:val="22"/>
          </w:rPr>
          <w:tab/>
        </w:r>
        <w:r w:rsidRPr="00C2254A">
          <w:rPr>
            <w:rStyle w:val="Hyperlink"/>
            <w:noProof/>
          </w:rPr>
          <w:t>MCCF EDI TAS</w:t>
        </w:r>
        <w:r>
          <w:rPr>
            <w:noProof/>
            <w:webHidden/>
          </w:rPr>
          <w:tab/>
        </w:r>
        <w:r>
          <w:rPr>
            <w:noProof/>
            <w:webHidden/>
          </w:rPr>
          <w:fldChar w:fldCharType="begin"/>
        </w:r>
        <w:r>
          <w:rPr>
            <w:noProof/>
            <w:webHidden/>
          </w:rPr>
          <w:instrText xml:space="preserve"> PAGEREF _Toc510017203 \h </w:instrText>
        </w:r>
        <w:r>
          <w:rPr>
            <w:noProof/>
            <w:webHidden/>
          </w:rPr>
        </w:r>
      </w:ins>
      <w:r>
        <w:rPr>
          <w:noProof/>
          <w:webHidden/>
        </w:rPr>
        <w:fldChar w:fldCharType="separate"/>
      </w:r>
      <w:ins w:id="25" w:author="Department of Veterans Affairs" w:date="2018-03-28T16:17:00Z">
        <w:r>
          <w:rPr>
            <w:noProof/>
            <w:webHidden/>
          </w:rPr>
          <w:t>1</w:t>
        </w:r>
        <w:r>
          <w:rPr>
            <w:noProof/>
            <w:webHidden/>
          </w:rPr>
          <w:fldChar w:fldCharType="end"/>
        </w:r>
        <w:r w:rsidRPr="00C2254A">
          <w:rPr>
            <w:rStyle w:val="Hyperlink"/>
            <w:noProof/>
          </w:rPr>
          <w:fldChar w:fldCharType="end"/>
        </w:r>
      </w:ins>
    </w:p>
    <w:p w14:paraId="63B52912" w14:textId="77777777" w:rsidR="00B53167" w:rsidRDefault="00B53167">
      <w:pPr>
        <w:pStyle w:val="TOC3"/>
        <w:tabs>
          <w:tab w:val="left" w:pos="1320"/>
          <w:tab w:val="right" w:leader="dot" w:pos="10430"/>
        </w:tabs>
        <w:rPr>
          <w:ins w:id="26" w:author="Department of Veterans Affairs" w:date="2018-03-28T16:17:00Z"/>
          <w:rFonts w:asciiTheme="minorHAnsi" w:eastAsiaTheme="minorEastAsia" w:hAnsiTheme="minorHAnsi" w:cstheme="minorBidi"/>
          <w:iCs w:val="0"/>
          <w:noProof/>
          <w:sz w:val="22"/>
          <w:szCs w:val="22"/>
        </w:rPr>
      </w:pPr>
      <w:ins w:id="27"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"_Toc510017204"</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1.3.2</w:t>
        </w:r>
        <w:r>
          <w:rPr>
            <w:rFonts w:asciiTheme="minorHAnsi" w:eastAsiaTheme="minorEastAsia" w:hAnsiTheme="minorHAnsi" w:cstheme="minorBidi"/>
            <w:iCs w:val="0"/>
            <w:noProof/>
            <w:sz w:val="22"/>
            <w:szCs w:val="22"/>
          </w:rPr>
          <w:tab/>
        </w:r>
        <w:r w:rsidRPr="00C2254A">
          <w:rPr>
            <w:rStyle w:val="Hyperlink"/>
            <w:noProof/>
          </w:rPr>
          <w:t>FSC</w:t>
        </w:r>
        <w:r>
          <w:rPr>
            <w:noProof/>
            <w:webHidden/>
          </w:rPr>
          <w:tab/>
        </w:r>
        <w:r>
          <w:rPr>
            <w:noProof/>
            <w:webHidden/>
          </w:rPr>
          <w:fldChar w:fldCharType="begin"/>
        </w:r>
        <w:r>
          <w:rPr>
            <w:noProof/>
            <w:webHidden/>
          </w:rPr>
          <w:instrText xml:space="preserve"> PAGEREF _Toc510017204 \h </w:instrText>
        </w:r>
        <w:r>
          <w:rPr>
            <w:noProof/>
            <w:webHidden/>
          </w:rPr>
        </w:r>
      </w:ins>
      <w:r>
        <w:rPr>
          <w:noProof/>
          <w:webHidden/>
        </w:rPr>
        <w:fldChar w:fldCharType="separate"/>
      </w:r>
      <w:ins w:id="28" w:author="Department of Veterans Affairs" w:date="2018-03-28T16:17:00Z">
        <w:r>
          <w:rPr>
            <w:noProof/>
            <w:webHidden/>
          </w:rPr>
          <w:t>2</w:t>
        </w:r>
        <w:r>
          <w:rPr>
            <w:noProof/>
            <w:webHidden/>
          </w:rPr>
          <w:fldChar w:fldCharType="end"/>
        </w:r>
        <w:r w:rsidRPr="00C2254A">
          <w:rPr>
            <w:rStyle w:val="Hyperlink"/>
            <w:noProof/>
          </w:rPr>
          <w:fldChar w:fldCharType="end"/>
        </w:r>
      </w:ins>
    </w:p>
    <w:p w14:paraId="37F58F6D" w14:textId="77777777" w:rsidR="00B53167" w:rsidRDefault="00B53167">
      <w:pPr>
        <w:pStyle w:val="TOC2"/>
        <w:tabs>
          <w:tab w:val="left" w:pos="880"/>
          <w:tab w:val="right" w:leader="dot" w:pos="10430"/>
        </w:tabs>
        <w:rPr>
          <w:ins w:id="29" w:author="Department of Veterans Affairs" w:date="2018-03-28T16:17:00Z"/>
          <w:rFonts w:asciiTheme="minorHAnsi" w:eastAsiaTheme="minorEastAsia" w:hAnsiTheme="minorHAnsi" w:cstheme="minorBidi"/>
          <w:b w:val="0"/>
          <w:noProof/>
          <w:sz w:val="22"/>
          <w:szCs w:val="22"/>
        </w:rPr>
      </w:pPr>
      <w:ins w:id="30"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"_Toc510017205"</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1.4</w:t>
        </w:r>
        <w:r>
          <w:rPr>
            <w:rFonts w:asciiTheme="minorHAnsi" w:eastAsiaTheme="minorEastAsia" w:hAnsiTheme="minorHAnsi" w:cstheme="minorBidi"/>
            <w:b w:val="0"/>
            <w:noProof/>
            <w:sz w:val="22"/>
            <w:szCs w:val="22"/>
          </w:rPr>
          <w:tab/>
        </w:r>
        <w:r w:rsidRPr="00C2254A">
          <w:rPr>
            <w:rStyle w:val="Hyperlink"/>
            <w:noProof/>
          </w:rPr>
          <w:t>Operational Agreement</w:t>
        </w:r>
        <w:r>
          <w:rPr>
            <w:noProof/>
            <w:webHidden/>
          </w:rPr>
          <w:tab/>
        </w:r>
        <w:r>
          <w:rPr>
            <w:noProof/>
            <w:webHidden/>
          </w:rPr>
          <w:fldChar w:fldCharType="begin"/>
        </w:r>
        <w:r>
          <w:rPr>
            <w:noProof/>
            <w:webHidden/>
          </w:rPr>
          <w:instrText xml:space="preserve"> PAGEREF _Toc510017205 \h </w:instrText>
        </w:r>
        <w:r>
          <w:rPr>
            <w:noProof/>
            <w:webHidden/>
          </w:rPr>
        </w:r>
      </w:ins>
      <w:r>
        <w:rPr>
          <w:noProof/>
          <w:webHidden/>
        </w:rPr>
        <w:fldChar w:fldCharType="separate"/>
      </w:r>
      <w:ins w:id="31" w:author="Department of Veterans Affairs" w:date="2018-03-28T16:17:00Z">
        <w:r>
          <w:rPr>
            <w:noProof/>
            <w:webHidden/>
          </w:rPr>
          <w:t>2</w:t>
        </w:r>
        <w:r>
          <w:rPr>
            <w:noProof/>
            <w:webHidden/>
          </w:rPr>
          <w:fldChar w:fldCharType="end"/>
        </w:r>
        <w:r w:rsidRPr="00C2254A">
          <w:rPr>
            <w:rStyle w:val="Hyperlink"/>
            <w:noProof/>
          </w:rPr>
          <w:fldChar w:fldCharType="end"/>
        </w:r>
      </w:ins>
    </w:p>
    <w:p w14:paraId="628C140C" w14:textId="77777777" w:rsidR="00B53167" w:rsidRDefault="00B53167">
      <w:pPr>
        <w:pStyle w:val="TOC1"/>
        <w:tabs>
          <w:tab w:val="left" w:pos="440"/>
          <w:tab w:val="right" w:leader="dot" w:pos="10430"/>
        </w:tabs>
        <w:rPr>
          <w:ins w:id="32" w:author="Department of Veterans Affairs" w:date="2018-03-28T16:17:00Z"/>
          <w:rFonts w:asciiTheme="minorHAnsi" w:eastAsiaTheme="minorEastAsia" w:hAnsiTheme="minorHAnsi" w:cstheme="minorBidi"/>
          <w:b w:val="0"/>
          <w:bCs w:val="0"/>
          <w:noProof/>
          <w:sz w:val="22"/>
          <w:szCs w:val="22"/>
        </w:rPr>
      </w:pPr>
      <w:ins w:id="33"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"_Toc510017206"</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w:t>
        </w:r>
        <w:r>
          <w:rPr>
            <w:rFonts w:asciiTheme="minorHAnsi" w:eastAsiaTheme="minorEastAsia" w:hAnsiTheme="minorHAnsi" w:cstheme="minorBidi"/>
            <w:b w:val="0"/>
            <w:bCs w:val="0"/>
            <w:noProof/>
            <w:sz w:val="22"/>
            <w:szCs w:val="22"/>
          </w:rPr>
          <w:tab/>
        </w:r>
        <w:r w:rsidRPr="00C2254A">
          <w:rPr>
            <w:rStyle w:val="Hyperlink"/>
            <w:noProof/>
          </w:rPr>
          <w:t>Interface Definition</w:t>
        </w:r>
        <w:r>
          <w:rPr>
            <w:noProof/>
            <w:webHidden/>
          </w:rPr>
          <w:tab/>
        </w:r>
        <w:r>
          <w:rPr>
            <w:noProof/>
            <w:webHidden/>
          </w:rPr>
          <w:fldChar w:fldCharType="begin"/>
        </w:r>
        <w:r>
          <w:rPr>
            <w:noProof/>
            <w:webHidden/>
          </w:rPr>
          <w:instrText xml:space="preserve"> PAGEREF _Toc510017206 \h </w:instrText>
        </w:r>
        <w:r>
          <w:rPr>
            <w:noProof/>
            <w:webHidden/>
          </w:rPr>
        </w:r>
      </w:ins>
      <w:r>
        <w:rPr>
          <w:noProof/>
          <w:webHidden/>
        </w:rPr>
        <w:fldChar w:fldCharType="separate"/>
      </w:r>
      <w:ins w:id="34" w:author="Department of Veterans Affairs" w:date="2018-03-28T16:17:00Z">
        <w:r>
          <w:rPr>
            <w:noProof/>
            <w:webHidden/>
          </w:rPr>
          <w:t>2</w:t>
        </w:r>
        <w:r>
          <w:rPr>
            <w:noProof/>
            <w:webHidden/>
          </w:rPr>
          <w:fldChar w:fldCharType="end"/>
        </w:r>
        <w:r w:rsidRPr="00C2254A">
          <w:rPr>
            <w:rStyle w:val="Hyperlink"/>
            <w:noProof/>
          </w:rPr>
          <w:fldChar w:fldCharType="end"/>
        </w:r>
      </w:ins>
    </w:p>
    <w:p w14:paraId="32EA0D31" w14:textId="77777777" w:rsidR="00B53167" w:rsidRDefault="00B53167">
      <w:pPr>
        <w:pStyle w:val="TOC2"/>
        <w:tabs>
          <w:tab w:val="left" w:pos="880"/>
          <w:tab w:val="right" w:leader="dot" w:pos="10430"/>
        </w:tabs>
        <w:rPr>
          <w:ins w:id="35" w:author="Department of Veterans Affairs" w:date="2018-03-28T16:17:00Z"/>
          <w:rFonts w:asciiTheme="minorHAnsi" w:eastAsiaTheme="minorEastAsia" w:hAnsiTheme="minorHAnsi" w:cstheme="minorBidi"/>
          <w:b w:val="0"/>
          <w:noProof/>
          <w:sz w:val="22"/>
          <w:szCs w:val="22"/>
        </w:rPr>
      </w:pPr>
      <w:ins w:id="36"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"_Toc510017207"</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w:t>
        </w:r>
        <w:r>
          <w:rPr>
            <w:rFonts w:asciiTheme="minorHAnsi" w:eastAsiaTheme="minorEastAsia" w:hAnsiTheme="minorHAnsi" w:cstheme="minorBidi"/>
            <w:b w:val="0"/>
            <w:noProof/>
            <w:sz w:val="22"/>
            <w:szCs w:val="22"/>
          </w:rPr>
          <w:tab/>
        </w:r>
        <w:r w:rsidRPr="00C2254A">
          <w:rPr>
            <w:rStyle w:val="Hyperlink"/>
            <w:noProof/>
          </w:rPr>
          <w:t>System Overview</w:t>
        </w:r>
        <w:r>
          <w:rPr>
            <w:noProof/>
            <w:webHidden/>
          </w:rPr>
          <w:tab/>
        </w:r>
        <w:r>
          <w:rPr>
            <w:noProof/>
            <w:webHidden/>
          </w:rPr>
          <w:fldChar w:fldCharType="begin"/>
        </w:r>
        <w:r>
          <w:rPr>
            <w:noProof/>
            <w:webHidden/>
          </w:rPr>
          <w:instrText xml:space="preserve"> PAGEREF _Toc510017207 \h </w:instrText>
        </w:r>
        <w:r>
          <w:rPr>
            <w:noProof/>
            <w:webHidden/>
          </w:rPr>
        </w:r>
      </w:ins>
      <w:r>
        <w:rPr>
          <w:noProof/>
          <w:webHidden/>
        </w:rPr>
        <w:fldChar w:fldCharType="separate"/>
      </w:r>
      <w:ins w:id="37" w:author="Department of Veterans Affairs" w:date="2018-03-28T16:17:00Z">
        <w:r>
          <w:rPr>
            <w:noProof/>
            <w:webHidden/>
          </w:rPr>
          <w:t>3</w:t>
        </w:r>
        <w:r>
          <w:rPr>
            <w:noProof/>
            <w:webHidden/>
          </w:rPr>
          <w:fldChar w:fldCharType="end"/>
        </w:r>
        <w:r w:rsidRPr="00C2254A">
          <w:rPr>
            <w:rStyle w:val="Hyperlink"/>
            <w:noProof/>
          </w:rPr>
          <w:fldChar w:fldCharType="end"/>
        </w:r>
      </w:ins>
    </w:p>
    <w:p w14:paraId="5808DBCE" w14:textId="77777777" w:rsidR="00B53167" w:rsidRDefault="00B53167">
      <w:pPr>
        <w:pStyle w:val="TOC3"/>
        <w:tabs>
          <w:tab w:val="left" w:pos="1320"/>
          <w:tab w:val="right" w:leader="dot" w:pos="10430"/>
        </w:tabs>
        <w:rPr>
          <w:ins w:id="38" w:author="Department of Veterans Affairs" w:date="2018-03-28T16:17:00Z"/>
          <w:rFonts w:asciiTheme="minorHAnsi" w:eastAsiaTheme="minorEastAsia" w:hAnsiTheme="minorHAnsi" w:cstheme="minorBidi"/>
          <w:iCs w:val="0"/>
          <w:noProof/>
          <w:sz w:val="22"/>
          <w:szCs w:val="22"/>
        </w:rPr>
      </w:pPr>
      <w:ins w:id="39"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"_Toc510017208"</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2.1.1</w:t>
        </w:r>
        <w:r>
          <w:rPr>
            <w:rFonts w:asciiTheme="minorHAnsi" w:eastAsiaTheme="minorEastAsia" w:hAnsiTheme="minorHAnsi" w:cstheme="minorBidi"/>
            <w:iCs w:val="0"/>
            <w:noProof/>
            <w:sz w:val="22"/>
            <w:szCs w:val="22"/>
          </w:rPr>
          <w:tab/>
        </w:r>
        <w:r w:rsidRPr="00C2254A">
          <w:rPr>
            <w:rStyle w:val="Hyperlink"/>
            <w:noProof/>
          </w:rPr>
          <w:t>Overview Diagram</w:t>
        </w:r>
        <w:r>
          <w:rPr>
            <w:noProof/>
            <w:webHidden/>
          </w:rPr>
          <w:tab/>
        </w:r>
        <w:r>
          <w:rPr>
            <w:noProof/>
            <w:webHidden/>
          </w:rPr>
          <w:fldChar w:fldCharType="begin"/>
        </w:r>
        <w:r>
          <w:rPr>
            <w:noProof/>
            <w:webHidden/>
          </w:rPr>
          <w:instrText xml:space="preserve"> PAGEREF _Toc510017208 \h </w:instrText>
        </w:r>
        <w:r>
          <w:rPr>
            <w:noProof/>
            <w:webHidden/>
          </w:rPr>
        </w:r>
      </w:ins>
      <w:r>
        <w:rPr>
          <w:noProof/>
          <w:webHidden/>
        </w:rPr>
        <w:fldChar w:fldCharType="separate"/>
      </w:r>
      <w:ins w:id="40" w:author="Department of Veterans Affairs" w:date="2018-03-28T16:17:00Z">
        <w:r>
          <w:rPr>
            <w:noProof/>
            <w:webHidden/>
          </w:rPr>
          <w:t>4</w:t>
        </w:r>
        <w:r>
          <w:rPr>
            <w:noProof/>
            <w:webHidden/>
          </w:rPr>
          <w:fldChar w:fldCharType="end"/>
        </w:r>
        <w:r w:rsidRPr="00C2254A">
          <w:rPr>
            <w:rStyle w:val="Hyperlink"/>
            <w:noProof/>
          </w:rPr>
          <w:fldChar w:fldCharType="end"/>
        </w:r>
      </w:ins>
    </w:p>
    <w:p w14:paraId="66E540DB" w14:textId="77777777" w:rsidR="00B53167" w:rsidRDefault="00B53167">
      <w:pPr>
        <w:pStyle w:val="TOC2"/>
        <w:tabs>
          <w:tab w:val="left" w:pos="880"/>
          <w:tab w:val="right" w:leader="dot" w:pos="10430"/>
        </w:tabs>
        <w:rPr>
          <w:ins w:id="41" w:author="Department of Veterans Affairs" w:date="2018-03-28T16:17:00Z"/>
          <w:rFonts w:asciiTheme="minorHAnsi" w:eastAsiaTheme="minorEastAsia" w:hAnsiTheme="minorHAnsi" w:cstheme="minorBidi"/>
          <w:b w:val="0"/>
          <w:noProof/>
          <w:sz w:val="22"/>
          <w:szCs w:val="22"/>
        </w:rPr>
      </w:pPr>
      <w:ins w:id="42"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"_Toc510017209"</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2.2</w:t>
        </w:r>
        <w:r>
          <w:rPr>
            <w:rFonts w:asciiTheme="minorHAnsi" w:eastAsiaTheme="minorEastAsia" w:hAnsiTheme="minorHAnsi" w:cstheme="minorBidi"/>
            <w:b w:val="0"/>
            <w:noProof/>
            <w:sz w:val="22"/>
            <w:szCs w:val="22"/>
          </w:rPr>
          <w:tab/>
        </w:r>
        <w:r w:rsidRPr="00C2254A">
          <w:rPr>
            <w:rStyle w:val="Hyperlink"/>
            <w:noProof/>
          </w:rPr>
          <w:t>Interface Overview</w:t>
        </w:r>
        <w:r>
          <w:rPr>
            <w:noProof/>
            <w:webHidden/>
          </w:rPr>
          <w:tab/>
        </w:r>
        <w:r>
          <w:rPr>
            <w:noProof/>
            <w:webHidden/>
          </w:rPr>
          <w:fldChar w:fldCharType="begin"/>
        </w:r>
        <w:r>
          <w:rPr>
            <w:noProof/>
            <w:webHidden/>
          </w:rPr>
          <w:instrText xml:space="preserve"> PAGEREF _Toc510017209 \h </w:instrText>
        </w:r>
        <w:r>
          <w:rPr>
            <w:noProof/>
            <w:webHidden/>
          </w:rPr>
        </w:r>
      </w:ins>
      <w:r>
        <w:rPr>
          <w:noProof/>
          <w:webHidden/>
        </w:rPr>
        <w:fldChar w:fldCharType="separate"/>
      </w:r>
      <w:ins w:id="43" w:author="Department of Veterans Affairs" w:date="2018-03-28T16:17:00Z">
        <w:r>
          <w:rPr>
            <w:noProof/>
            <w:webHidden/>
          </w:rPr>
          <w:t>5</w:t>
        </w:r>
        <w:r>
          <w:rPr>
            <w:noProof/>
            <w:webHidden/>
          </w:rPr>
          <w:fldChar w:fldCharType="end"/>
        </w:r>
        <w:r w:rsidRPr="00C2254A">
          <w:rPr>
            <w:rStyle w:val="Hyperlink"/>
            <w:noProof/>
          </w:rPr>
          <w:fldChar w:fldCharType="end"/>
        </w:r>
      </w:ins>
    </w:p>
    <w:p w14:paraId="03F5F54B" w14:textId="77777777" w:rsidR="00B53167" w:rsidRDefault="00B53167">
      <w:pPr>
        <w:pStyle w:val="TOC3"/>
        <w:tabs>
          <w:tab w:val="left" w:pos="1320"/>
          <w:tab w:val="right" w:leader="dot" w:pos="10430"/>
        </w:tabs>
        <w:rPr>
          <w:ins w:id="44" w:author="Department of Veterans Affairs" w:date="2018-03-28T16:17:00Z"/>
          <w:rFonts w:asciiTheme="minorHAnsi" w:eastAsiaTheme="minorEastAsia" w:hAnsiTheme="minorHAnsi" w:cstheme="minorBidi"/>
          <w:iCs w:val="0"/>
          <w:noProof/>
          <w:sz w:val="22"/>
          <w:szCs w:val="22"/>
        </w:rPr>
      </w:pPr>
      <w:ins w:id="45"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"_Toc510017210"</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rFonts w:eastAsia="MS Mincho"/>
            <w:noProof/>
          </w:rPr>
          <w:t>2.2.1</w:t>
        </w:r>
        <w:r>
          <w:rPr>
            <w:rFonts w:asciiTheme="minorHAnsi" w:eastAsiaTheme="minorEastAsia" w:hAnsiTheme="minorHAnsi" w:cstheme="minorBidi"/>
            <w:iCs w:val="0"/>
            <w:noProof/>
            <w:sz w:val="22"/>
            <w:szCs w:val="22"/>
          </w:rPr>
          <w:tab/>
        </w:r>
        <w:r w:rsidRPr="00C2254A">
          <w:rPr>
            <w:rStyle w:val="Hyperlink"/>
            <w:noProof/>
          </w:rPr>
          <w:t>Connectivity between the systems</w:t>
        </w:r>
        <w:r>
          <w:rPr>
            <w:noProof/>
            <w:webHidden/>
          </w:rPr>
          <w:tab/>
        </w:r>
        <w:r>
          <w:rPr>
            <w:noProof/>
            <w:webHidden/>
          </w:rPr>
          <w:fldChar w:fldCharType="begin"/>
        </w:r>
        <w:r>
          <w:rPr>
            <w:noProof/>
            <w:webHidden/>
          </w:rPr>
          <w:instrText xml:space="preserve"> PAGEREF _Toc510017210 \h </w:instrText>
        </w:r>
        <w:r>
          <w:rPr>
            <w:noProof/>
            <w:webHidden/>
          </w:rPr>
        </w:r>
      </w:ins>
      <w:r>
        <w:rPr>
          <w:noProof/>
          <w:webHidden/>
        </w:rPr>
        <w:fldChar w:fldCharType="separate"/>
      </w:r>
      <w:ins w:id="46" w:author="Department of Veterans Affairs" w:date="2018-03-28T16:17:00Z">
        <w:r>
          <w:rPr>
            <w:noProof/>
            <w:webHidden/>
          </w:rPr>
          <w:t>6</w:t>
        </w:r>
        <w:r>
          <w:rPr>
            <w:noProof/>
            <w:webHidden/>
          </w:rPr>
          <w:fldChar w:fldCharType="end"/>
        </w:r>
        <w:r w:rsidRPr="00C2254A">
          <w:rPr>
            <w:rStyle w:val="Hyperlink"/>
            <w:noProof/>
          </w:rPr>
          <w:fldChar w:fldCharType="end"/>
        </w:r>
      </w:ins>
    </w:p>
    <w:p w14:paraId="0DCFE8A9" w14:textId="77777777" w:rsidR="00B53167" w:rsidRDefault="00B53167">
      <w:pPr>
        <w:pStyle w:val="TOC2"/>
        <w:tabs>
          <w:tab w:val="left" w:pos="880"/>
          <w:tab w:val="right" w:leader="dot" w:pos="10430"/>
        </w:tabs>
        <w:rPr>
          <w:ins w:id="47" w:author="Department of Veterans Affairs" w:date="2018-03-28T16:17:00Z"/>
          <w:rFonts w:asciiTheme="minorHAnsi" w:eastAsiaTheme="minorEastAsia" w:hAnsiTheme="minorHAnsi" w:cstheme="minorBidi"/>
          <w:b w:val="0"/>
          <w:noProof/>
          <w:sz w:val="22"/>
          <w:szCs w:val="22"/>
        </w:rPr>
      </w:pPr>
      <w:ins w:id="48"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"_Toc510017211"</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2.3</w:t>
        </w:r>
        <w:r>
          <w:rPr>
            <w:rFonts w:asciiTheme="minorHAnsi" w:eastAsiaTheme="minorEastAsia" w:hAnsiTheme="minorHAnsi" w:cstheme="minorBidi"/>
            <w:b w:val="0"/>
            <w:noProof/>
            <w:sz w:val="22"/>
            <w:szCs w:val="22"/>
          </w:rPr>
          <w:tab/>
        </w:r>
        <w:r w:rsidRPr="00C2254A">
          <w:rPr>
            <w:rStyle w:val="Hyperlink"/>
            <w:noProof/>
          </w:rPr>
          <w:t>Operations</w:t>
        </w:r>
        <w:r>
          <w:rPr>
            <w:noProof/>
            <w:webHidden/>
          </w:rPr>
          <w:tab/>
        </w:r>
        <w:r>
          <w:rPr>
            <w:noProof/>
            <w:webHidden/>
          </w:rPr>
          <w:fldChar w:fldCharType="begin"/>
        </w:r>
        <w:r>
          <w:rPr>
            <w:noProof/>
            <w:webHidden/>
          </w:rPr>
          <w:instrText xml:space="preserve"> PAGEREF _Toc510017211 \h </w:instrText>
        </w:r>
        <w:r>
          <w:rPr>
            <w:noProof/>
            <w:webHidden/>
          </w:rPr>
        </w:r>
      </w:ins>
      <w:r>
        <w:rPr>
          <w:noProof/>
          <w:webHidden/>
        </w:rPr>
        <w:fldChar w:fldCharType="separate"/>
      </w:r>
      <w:ins w:id="49" w:author="Department of Veterans Affairs" w:date="2018-03-28T16:17:00Z">
        <w:r>
          <w:rPr>
            <w:noProof/>
            <w:webHidden/>
          </w:rPr>
          <w:t>6</w:t>
        </w:r>
        <w:r>
          <w:rPr>
            <w:noProof/>
            <w:webHidden/>
          </w:rPr>
          <w:fldChar w:fldCharType="end"/>
        </w:r>
        <w:r w:rsidRPr="00C2254A">
          <w:rPr>
            <w:rStyle w:val="Hyperlink"/>
            <w:noProof/>
          </w:rPr>
          <w:fldChar w:fldCharType="end"/>
        </w:r>
      </w:ins>
    </w:p>
    <w:p w14:paraId="7C1D4786" w14:textId="77777777" w:rsidR="00B53167" w:rsidRDefault="00B53167">
      <w:pPr>
        <w:pStyle w:val="TOC3"/>
        <w:tabs>
          <w:tab w:val="left" w:pos="1320"/>
          <w:tab w:val="right" w:leader="dot" w:pos="10430"/>
        </w:tabs>
        <w:rPr>
          <w:ins w:id="50" w:author="Department of Veterans Affairs" w:date="2018-03-28T16:17:00Z"/>
          <w:rFonts w:asciiTheme="minorHAnsi" w:eastAsiaTheme="minorEastAsia" w:hAnsiTheme="minorHAnsi" w:cstheme="minorBidi"/>
          <w:iCs w:val="0"/>
          <w:noProof/>
          <w:sz w:val="22"/>
          <w:szCs w:val="22"/>
        </w:rPr>
      </w:pPr>
      <w:ins w:id="51"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"_Toc510017212"</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2.3.1</w:t>
        </w:r>
        <w:r>
          <w:rPr>
            <w:rFonts w:asciiTheme="minorHAnsi" w:eastAsiaTheme="minorEastAsia" w:hAnsiTheme="minorHAnsi" w:cstheme="minorBidi"/>
            <w:iCs w:val="0"/>
            <w:noProof/>
            <w:sz w:val="22"/>
            <w:szCs w:val="22"/>
          </w:rPr>
          <w:tab/>
        </w:r>
        <w:r w:rsidRPr="00C2254A">
          <w:rPr>
            <w:rStyle w:val="Hyperlink"/>
            <w:noProof/>
          </w:rPr>
          <w:t>Data Extraction</w:t>
        </w:r>
        <w:r>
          <w:rPr>
            <w:noProof/>
            <w:webHidden/>
          </w:rPr>
          <w:tab/>
        </w:r>
        <w:r>
          <w:rPr>
            <w:noProof/>
            <w:webHidden/>
          </w:rPr>
          <w:fldChar w:fldCharType="begin"/>
        </w:r>
        <w:r>
          <w:rPr>
            <w:noProof/>
            <w:webHidden/>
          </w:rPr>
          <w:instrText xml:space="preserve"> PAGEREF _Toc510017212 \h </w:instrText>
        </w:r>
        <w:r>
          <w:rPr>
            <w:noProof/>
            <w:webHidden/>
          </w:rPr>
        </w:r>
      </w:ins>
      <w:r>
        <w:rPr>
          <w:noProof/>
          <w:webHidden/>
        </w:rPr>
        <w:fldChar w:fldCharType="separate"/>
      </w:r>
      <w:ins w:id="52" w:author="Department of Veterans Affairs" w:date="2018-03-28T16:17:00Z">
        <w:r>
          <w:rPr>
            <w:noProof/>
            <w:webHidden/>
          </w:rPr>
          <w:t>6</w:t>
        </w:r>
        <w:r>
          <w:rPr>
            <w:noProof/>
            <w:webHidden/>
          </w:rPr>
          <w:fldChar w:fldCharType="end"/>
        </w:r>
        <w:r w:rsidRPr="00C2254A">
          <w:rPr>
            <w:rStyle w:val="Hyperlink"/>
            <w:noProof/>
          </w:rPr>
          <w:fldChar w:fldCharType="end"/>
        </w:r>
      </w:ins>
    </w:p>
    <w:p w14:paraId="0A4DDF5C" w14:textId="77777777" w:rsidR="00B53167" w:rsidRDefault="00B53167">
      <w:pPr>
        <w:pStyle w:val="TOC3"/>
        <w:tabs>
          <w:tab w:val="left" w:pos="1320"/>
          <w:tab w:val="right" w:leader="dot" w:pos="10430"/>
        </w:tabs>
        <w:rPr>
          <w:ins w:id="53" w:author="Department of Veterans Affairs" w:date="2018-03-28T16:17:00Z"/>
          <w:rFonts w:asciiTheme="minorHAnsi" w:eastAsiaTheme="minorEastAsia" w:hAnsiTheme="minorHAnsi" w:cstheme="minorBidi"/>
          <w:iCs w:val="0"/>
          <w:noProof/>
          <w:sz w:val="22"/>
          <w:szCs w:val="22"/>
        </w:rPr>
      </w:pPr>
      <w:ins w:id="54"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"_Toc510017213"</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2.3.2</w:t>
        </w:r>
        <w:r>
          <w:rPr>
            <w:rFonts w:asciiTheme="minorHAnsi" w:eastAsiaTheme="minorEastAsia" w:hAnsiTheme="minorHAnsi" w:cstheme="minorBidi"/>
            <w:iCs w:val="0"/>
            <w:noProof/>
            <w:sz w:val="22"/>
            <w:szCs w:val="22"/>
          </w:rPr>
          <w:tab/>
        </w:r>
        <w:r w:rsidRPr="00C2254A">
          <w:rPr>
            <w:rStyle w:val="Hyperlink"/>
            <w:noProof/>
          </w:rPr>
          <w:t>Data Transformation</w:t>
        </w:r>
        <w:r>
          <w:rPr>
            <w:noProof/>
            <w:webHidden/>
          </w:rPr>
          <w:tab/>
        </w:r>
        <w:r>
          <w:rPr>
            <w:noProof/>
            <w:webHidden/>
          </w:rPr>
          <w:fldChar w:fldCharType="begin"/>
        </w:r>
        <w:r>
          <w:rPr>
            <w:noProof/>
            <w:webHidden/>
          </w:rPr>
          <w:instrText xml:space="preserve"> PAGEREF _Toc510017213 \h </w:instrText>
        </w:r>
        <w:r>
          <w:rPr>
            <w:noProof/>
            <w:webHidden/>
          </w:rPr>
        </w:r>
      </w:ins>
      <w:r>
        <w:rPr>
          <w:noProof/>
          <w:webHidden/>
        </w:rPr>
        <w:fldChar w:fldCharType="separate"/>
      </w:r>
      <w:ins w:id="55" w:author="Department of Veterans Affairs" w:date="2018-03-28T16:17:00Z">
        <w:r>
          <w:rPr>
            <w:noProof/>
            <w:webHidden/>
          </w:rPr>
          <w:t>6</w:t>
        </w:r>
        <w:r>
          <w:rPr>
            <w:noProof/>
            <w:webHidden/>
          </w:rPr>
          <w:fldChar w:fldCharType="end"/>
        </w:r>
        <w:r w:rsidRPr="00C2254A">
          <w:rPr>
            <w:rStyle w:val="Hyperlink"/>
            <w:noProof/>
          </w:rPr>
          <w:fldChar w:fldCharType="end"/>
        </w:r>
      </w:ins>
    </w:p>
    <w:p w14:paraId="687E93AD" w14:textId="77777777" w:rsidR="00B53167" w:rsidRDefault="00B53167">
      <w:pPr>
        <w:pStyle w:val="TOC3"/>
        <w:tabs>
          <w:tab w:val="left" w:pos="1320"/>
          <w:tab w:val="right" w:leader="dot" w:pos="10430"/>
        </w:tabs>
        <w:rPr>
          <w:ins w:id="56" w:author="Department of Veterans Affairs" w:date="2018-03-28T16:17:00Z"/>
          <w:rFonts w:asciiTheme="minorHAnsi" w:eastAsiaTheme="minorEastAsia" w:hAnsiTheme="minorHAnsi" w:cstheme="minorBidi"/>
          <w:iCs w:val="0"/>
          <w:noProof/>
          <w:sz w:val="22"/>
          <w:szCs w:val="22"/>
        </w:rPr>
      </w:pPr>
      <w:ins w:id="57"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"_Toc510017214"</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2.3.3</w:t>
        </w:r>
        <w:r>
          <w:rPr>
            <w:rFonts w:asciiTheme="minorHAnsi" w:eastAsiaTheme="minorEastAsia" w:hAnsiTheme="minorHAnsi" w:cstheme="minorBidi"/>
            <w:iCs w:val="0"/>
            <w:noProof/>
            <w:sz w:val="22"/>
            <w:szCs w:val="22"/>
          </w:rPr>
          <w:tab/>
        </w:r>
        <w:r w:rsidRPr="00C2254A">
          <w:rPr>
            <w:rStyle w:val="Hyperlink"/>
            <w:noProof/>
          </w:rPr>
          <w:t>Sending/Receiving</w:t>
        </w:r>
        <w:r>
          <w:rPr>
            <w:noProof/>
            <w:webHidden/>
          </w:rPr>
          <w:tab/>
        </w:r>
        <w:r>
          <w:rPr>
            <w:noProof/>
            <w:webHidden/>
          </w:rPr>
          <w:fldChar w:fldCharType="begin"/>
        </w:r>
        <w:r>
          <w:rPr>
            <w:noProof/>
            <w:webHidden/>
          </w:rPr>
          <w:instrText xml:space="preserve"> PAGEREF _Toc510017214 \h </w:instrText>
        </w:r>
        <w:r>
          <w:rPr>
            <w:noProof/>
            <w:webHidden/>
          </w:rPr>
        </w:r>
      </w:ins>
      <w:r>
        <w:rPr>
          <w:noProof/>
          <w:webHidden/>
        </w:rPr>
        <w:fldChar w:fldCharType="separate"/>
      </w:r>
      <w:ins w:id="58" w:author="Department of Veterans Affairs" w:date="2018-03-28T16:17:00Z">
        <w:r>
          <w:rPr>
            <w:noProof/>
            <w:webHidden/>
          </w:rPr>
          <w:t>7</w:t>
        </w:r>
        <w:r>
          <w:rPr>
            <w:noProof/>
            <w:webHidden/>
          </w:rPr>
          <w:fldChar w:fldCharType="end"/>
        </w:r>
        <w:r w:rsidRPr="00C2254A">
          <w:rPr>
            <w:rStyle w:val="Hyperlink"/>
            <w:noProof/>
          </w:rPr>
          <w:fldChar w:fldCharType="end"/>
        </w:r>
      </w:ins>
    </w:p>
    <w:p w14:paraId="5AF44A15" w14:textId="77777777" w:rsidR="00B53167" w:rsidRDefault="00B53167">
      <w:pPr>
        <w:pStyle w:val="TOC2"/>
        <w:tabs>
          <w:tab w:val="left" w:pos="880"/>
          <w:tab w:val="right" w:leader="dot" w:pos="10430"/>
        </w:tabs>
        <w:rPr>
          <w:ins w:id="59" w:author="Department of Veterans Affairs" w:date="2018-03-28T16:17:00Z"/>
          <w:rFonts w:asciiTheme="minorHAnsi" w:eastAsiaTheme="minorEastAsia" w:hAnsiTheme="minorHAnsi" w:cstheme="minorBidi"/>
          <w:b w:val="0"/>
          <w:noProof/>
          <w:sz w:val="22"/>
          <w:szCs w:val="22"/>
        </w:rPr>
      </w:pPr>
      <w:ins w:id="60"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"_Toc510017215"</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2.4</w:t>
        </w:r>
        <w:r>
          <w:rPr>
            <w:rFonts w:asciiTheme="minorHAnsi" w:eastAsiaTheme="minorEastAsia" w:hAnsiTheme="minorHAnsi" w:cstheme="minorBidi"/>
            <w:b w:val="0"/>
            <w:noProof/>
            <w:sz w:val="22"/>
            <w:szCs w:val="22"/>
          </w:rPr>
          <w:tab/>
        </w:r>
        <w:r w:rsidRPr="00C2254A">
          <w:rPr>
            <w:rStyle w:val="Hyperlink"/>
            <w:noProof/>
          </w:rPr>
          <w:t>Data Transfer</w:t>
        </w:r>
        <w:r>
          <w:rPr>
            <w:noProof/>
            <w:webHidden/>
          </w:rPr>
          <w:tab/>
        </w:r>
        <w:r>
          <w:rPr>
            <w:noProof/>
            <w:webHidden/>
          </w:rPr>
          <w:fldChar w:fldCharType="begin"/>
        </w:r>
        <w:r>
          <w:rPr>
            <w:noProof/>
            <w:webHidden/>
          </w:rPr>
          <w:instrText xml:space="preserve"> PAGEREF _Toc510017215 \h </w:instrText>
        </w:r>
        <w:r>
          <w:rPr>
            <w:noProof/>
            <w:webHidden/>
          </w:rPr>
        </w:r>
      </w:ins>
      <w:r>
        <w:rPr>
          <w:noProof/>
          <w:webHidden/>
        </w:rPr>
        <w:fldChar w:fldCharType="separate"/>
      </w:r>
      <w:ins w:id="61" w:author="Department of Veterans Affairs" w:date="2018-03-28T16:17:00Z">
        <w:r>
          <w:rPr>
            <w:noProof/>
            <w:webHidden/>
          </w:rPr>
          <w:t>7</w:t>
        </w:r>
        <w:r>
          <w:rPr>
            <w:noProof/>
            <w:webHidden/>
          </w:rPr>
          <w:fldChar w:fldCharType="end"/>
        </w:r>
        <w:r w:rsidRPr="00C2254A">
          <w:rPr>
            <w:rStyle w:val="Hyperlink"/>
            <w:noProof/>
          </w:rPr>
          <w:fldChar w:fldCharType="end"/>
        </w:r>
      </w:ins>
    </w:p>
    <w:p w14:paraId="68CAF998" w14:textId="77777777" w:rsidR="00B53167" w:rsidRDefault="00B53167">
      <w:pPr>
        <w:pStyle w:val="TOC2"/>
        <w:tabs>
          <w:tab w:val="left" w:pos="880"/>
          <w:tab w:val="right" w:leader="dot" w:pos="10430"/>
        </w:tabs>
        <w:rPr>
          <w:ins w:id="62" w:author="Department of Veterans Affairs" w:date="2018-03-28T16:17:00Z"/>
          <w:rFonts w:asciiTheme="minorHAnsi" w:eastAsiaTheme="minorEastAsia" w:hAnsiTheme="minorHAnsi" w:cstheme="minorBidi"/>
          <w:b w:val="0"/>
          <w:noProof/>
          <w:sz w:val="22"/>
          <w:szCs w:val="22"/>
        </w:rPr>
      </w:pPr>
      <w:ins w:id="63"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"_Toc510017216"</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2.5</w:t>
        </w:r>
        <w:r>
          <w:rPr>
            <w:rFonts w:asciiTheme="minorHAnsi" w:eastAsiaTheme="minorEastAsia" w:hAnsiTheme="minorHAnsi" w:cstheme="minorBidi"/>
            <w:b w:val="0"/>
            <w:noProof/>
            <w:sz w:val="22"/>
            <w:szCs w:val="22"/>
          </w:rPr>
          <w:tab/>
        </w:r>
        <w:r w:rsidRPr="00C2254A">
          <w:rPr>
            <w:rStyle w:val="Hyperlink"/>
            <w:noProof/>
          </w:rPr>
          <w:t>Transaction Types</w:t>
        </w:r>
        <w:r>
          <w:rPr>
            <w:noProof/>
            <w:webHidden/>
          </w:rPr>
          <w:tab/>
        </w:r>
        <w:r>
          <w:rPr>
            <w:noProof/>
            <w:webHidden/>
          </w:rPr>
          <w:fldChar w:fldCharType="begin"/>
        </w:r>
        <w:r>
          <w:rPr>
            <w:noProof/>
            <w:webHidden/>
          </w:rPr>
          <w:instrText xml:space="preserve"> PAGEREF _Toc510017216 \h </w:instrText>
        </w:r>
        <w:r>
          <w:rPr>
            <w:noProof/>
            <w:webHidden/>
          </w:rPr>
        </w:r>
      </w:ins>
      <w:r>
        <w:rPr>
          <w:noProof/>
          <w:webHidden/>
        </w:rPr>
        <w:fldChar w:fldCharType="separate"/>
      </w:r>
      <w:ins w:id="64" w:author="Department of Veterans Affairs" w:date="2018-03-28T16:17:00Z">
        <w:r>
          <w:rPr>
            <w:noProof/>
            <w:webHidden/>
          </w:rPr>
          <w:t>7</w:t>
        </w:r>
        <w:r>
          <w:rPr>
            <w:noProof/>
            <w:webHidden/>
          </w:rPr>
          <w:fldChar w:fldCharType="end"/>
        </w:r>
        <w:r w:rsidRPr="00C2254A">
          <w:rPr>
            <w:rStyle w:val="Hyperlink"/>
            <w:noProof/>
          </w:rPr>
          <w:fldChar w:fldCharType="end"/>
        </w:r>
      </w:ins>
    </w:p>
    <w:p w14:paraId="4DD6209F" w14:textId="77777777" w:rsidR="00B53167" w:rsidRDefault="00B53167">
      <w:pPr>
        <w:pStyle w:val="TOC2"/>
        <w:tabs>
          <w:tab w:val="left" w:pos="880"/>
          <w:tab w:val="right" w:leader="dot" w:pos="10430"/>
        </w:tabs>
        <w:rPr>
          <w:ins w:id="65" w:author="Department of Veterans Affairs" w:date="2018-03-28T16:17:00Z"/>
          <w:rFonts w:asciiTheme="minorHAnsi" w:eastAsiaTheme="minorEastAsia" w:hAnsiTheme="minorHAnsi" w:cstheme="minorBidi"/>
          <w:b w:val="0"/>
          <w:noProof/>
          <w:sz w:val="22"/>
          <w:szCs w:val="22"/>
        </w:rPr>
      </w:pPr>
      <w:ins w:id="66"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"_Toc510017217"</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2.6</w:t>
        </w:r>
        <w:r>
          <w:rPr>
            <w:rFonts w:asciiTheme="minorHAnsi" w:eastAsiaTheme="minorEastAsia" w:hAnsiTheme="minorHAnsi" w:cstheme="minorBidi"/>
            <w:b w:val="0"/>
            <w:noProof/>
            <w:sz w:val="22"/>
            <w:szCs w:val="22"/>
          </w:rPr>
          <w:tab/>
        </w:r>
        <w:r w:rsidRPr="00C2254A">
          <w:rPr>
            <w:rStyle w:val="Hyperlink"/>
            <w:noProof/>
          </w:rPr>
          <w:t>Data Exchanges</w:t>
        </w:r>
        <w:r>
          <w:rPr>
            <w:noProof/>
            <w:webHidden/>
          </w:rPr>
          <w:tab/>
        </w:r>
        <w:r>
          <w:rPr>
            <w:noProof/>
            <w:webHidden/>
          </w:rPr>
          <w:fldChar w:fldCharType="begin"/>
        </w:r>
        <w:r>
          <w:rPr>
            <w:noProof/>
            <w:webHidden/>
          </w:rPr>
          <w:instrText xml:space="preserve"> PAGEREF _Toc510017217 \h </w:instrText>
        </w:r>
        <w:r>
          <w:rPr>
            <w:noProof/>
            <w:webHidden/>
          </w:rPr>
        </w:r>
      </w:ins>
      <w:r>
        <w:rPr>
          <w:noProof/>
          <w:webHidden/>
        </w:rPr>
        <w:fldChar w:fldCharType="separate"/>
      </w:r>
      <w:ins w:id="67" w:author="Department of Veterans Affairs" w:date="2018-03-28T16:17:00Z">
        <w:r>
          <w:rPr>
            <w:noProof/>
            <w:webHidden/>
          </w:rPr>
          <w:t>7</w:t>
        </w:r>
        <w:r>
          <w:rPr>
            <w:noProof/>
            <w:webHidden/>
          </w:rPr>
          <w:fldChar w:fldCharType="end"/>
        </w:r>
        <w:r w:rsidRPr="00C2254A">
          <w:rPr>
            <w:rStyle w:val="Hyperlink"/>
            <w:noProof/>
          </w:rPr>
          <w:fldChar w:fldCharType="end"/>
        </w:r>
      </w:ins>
    </w:p>
    <w:p w14:paraId="2AAE5CE3" w14:textId="77777777" w:rsidR="00B53167" w:rsidRDefault="00B53167">
      <w:pPr>
        <w:pStyle w:val="TOC3"/>
        <w:tabs>
          <w:tab w:val="left" w:pos="1320"/>
          <w:tab w:val="right" w:leader="dot" w:pos="10430"/>
        </w:tabs>
        <w:rPr>
          <w:ins w:id="68" w:author="Department of Veterans Affairs" w:date="2018-03-28T16:17:00Z"/>
          <w:rFonts w:asciiTheme="minorHAnsi" w:eastAsiaTheme="minorEastAsia" w:hAnsiTheme="minorHAnsi" w:cstheme="minorBidi"/>
          <w:iCs w:val="0"/>
          <w:noProof/>
          <w:sz w:val="22"/>
          <w:szCs w:val="22"/>
        </w:rPr>
      </w:pPr>
      <w:ins w:id="69"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"_Toc510017218"</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2.6.1</w:t>
        </w:r>
        <w:r>
          <w:rPr>
            <w:rFonts w:asciiTheme="minorHAnsi" w:eastAsiaTheme="minorEastAsia" w:hAnsiTheme="minorHAnsi" w:cstheme="minorBidi"/>
            <w:iCs w:val="0"/>
            <w:noProof/>
            <w:sz w:val="22"/>
            <w:szCs w:val="22"/>
          </w:rPr>
          <w:tab/>
        </w:r>
        <w:r w:rsidRPr="00C2254A">
          <w:rPr>
            <w:rStyle w:val="Hyperlink"/>
            <w:noProof/>
          </w:rPr>
          <w:t>FHIR Based Resources</w:t>
        </w:r>
        <w:r>
          <w:rPr>
            <w:noProof/>
            <w:webHidden/>
          </w:rPr>
          <w:tab/>
        </w:r>
        <w:r>
          <w:rPr>
            <w:noProof/>
            <w:webHidden/>
          </w:rPr>
          <w:fldChar w:fldCharType="begin"/>
        </w:r>
        <w:r>
          <w:rPr>
            <w:noProof/>
            <w:webHidden/>
          </w:rPr>
          <w:instrText xml:space="preserve"> PAGEREF _Toc510017218 \h </w:instrText>
        </w:r>
        <w:r>
          <w:rPr>
            <w:noProof/>
            <w:webHidden/>
          </w:rPr>
        </w:r>
      </w:ins>
      <w:r>
        <w:rPr>
          <w:noProof/>
          <w:webHidden/>
        </w:rPr>
        <w:fldChar w:fldCharType="separate"/>
      </w:r>
      <w:ins w:id="70" w:author="Department of Veterans Affairs" w:date="2018-03-28T16:17:00Z">
        <w:r>
          <w:rPr>
            <w:noProof/>
            <w:webHidden/>
          </w:rPr>
          <w:t>8</w:t>
        </w:r>
        <w:r>
          <w:rPr>
            <w:noProof/>
            <w:webHidden/>
          </w:rPr>
          <w:fldChar w:fldCharType="end"/>
        </w:r>
        <w:r w:rsidRPr="00C2254A">
          <w:rPr>
            <w:rStyle w:val="Hyperlink"/>
            <w:noProof/>
          </w:rPr>
          <w:fldChar w:fldCharType="end"/>
        </w:r>
      </w:ins>
    </w:p>
    <w:p w14:paraId="7E2E443B" w14:textId="77777777" w:rsidR="00B53167" w:rsidRDefault="00B53167">
      <w:pPr>
        <w:pStyle w:val="TOC3"/>
        <w:tabs>
          <w:tab w:val="left" w:pos="1320"/>
          <w:tab w:val="right" w:leader="dot" w:pos="10430"/>
        </w:tabs>
        <w:rPr>
          <w:ins w:id="71" w:author="Department of Veterans Affairs" w:date="2018-03-28T16:17:00Z"/>
          <w:rFonts w:asciiTheme="minorHAnsi" w:eastAsiaTheme="minorEastAsia" w:hAnsiTheme="minorHAnsi" w:cstheme="minorBidi"/>
          <w:iCs w:val="0"/>
          <w:noProof/>
          <w:sz w:val="22"/>
          <w:szCs w:val="22"/>
        </w:rPr>
      </w:pPr>
      <w:ins w:id="72"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"_Toc510017219"</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2.6.2</w:t>
        </w:r>
        <w:r>
          <w:rPr>
            <w:rFonts w:asciiTheme="minorHAnsi" w:eastAsiaTheme="minorEastAsia" w:hAnsiTheme="minorHAnsi" w:cstheme="minorBidi"/>
            <w:iCs w:val="0"/>
            <w:noProof/>
            <w:sz w:val="22"/>
            <w:szCs w:val="22"/>
          </w:rPr>
          <w:tab/>
        </w:r>
        <w:r w:rsidRPr="00C2254A">
          <w:rPr>
            <w:rStyle w:val="Hyperlink"/>
            <w:noProof/>
          </w:rPr>
          <w:t>JSON Format</w:t>
        </w:r>
        <w:r>
          <w:rPr>
            <w:noProof/>
            <w:webHidden/>
          </w:rPr>
          <w:tab/>
        </w:r>
        <w:r>
          <w:rPr>
            <w:noProof/>
            <w:webHidden/>
          </w:rPr>
          <w:fldChar w:fldCharType="begin"/>
        </w:r>
        <w:r>
          <w:rPr>
            <w:noProof/>
            <w:webHidden/>
          </w:rPr>
          <w:instrText xml:space="preserve"> PAGEREF _Toc510017219 \h </w:instrText>
        </w:r>
        <w:r>
          <w:rPr>
            <w:noProof/>
            <w:webHidden/>
          </w:rPr>
        </w:r>
      </w:ins>
      <w:r>
        <w:rPr>
          <w:noProof/>
          <w:webHidden/>
        </w:rPr>
        <w:fldChar w:fldCharType="separate"/>
      </w:r>
      <w:ins w:id="73" w:author="Department of Veterans Affairs" w:date="2018-03-28T16:17:00Z">
        <w:r>
          <w:rPr>
            <w:noProof/>
            <w:webHidden/>
          </w:rPr>
          <w:t>9</w:t>
        </w:r>
        <w:r>
          <w:rPr>
            <w:noProof/>
            <w:webHidden/>
          </w:rPr>
          <w:fldChar w:fldCharType="end"/>
        </w:r>
        <w:r w:rsidRPr="00C2254A">
          <w:rPr>
            <w:rStyle w:val="Hyperlink"/>
            <w:noProof/>
          </w:rPr>
          <w:fldChar w:fldCharType="end"/>
        </w:r>
      </w:ins>
    </w:p>
    <w:p w14:paraId="4FFC8E7C" w14:textId="77777777" w:rsidR="00B53167" w:rsidRDefault="00B53167">
      <w:pPr>
        <w:pStyle w:val="TOC3"/>
        <w:tabs>
          <w:tab w:val="left" w:pos="1320"/>
          <w:tab w:val="right" w:leader="dot" w:pos="10430"/>
        </w:tabs>
        <w:rPr>
          <w:ins w:id="74" w:author="Department of Veterans Affairs" w:date="2018-03-28T16:17:00Z"/>
          <w:rFonts w:asciiTheme="minorHAnsi" w:eastAsiaTheme="minorEastAsia" w:hAnsiTheme="minorHAnsi" w:cstheme="minorBidi"/>
          <w:iCs w:val="0"/>
          <w:noProof/>
          <w:sz w:val="22"/>
          <w:szCs w:val="22"/>
        </w:rPr>
      </w:pPr>
      <w:ins w:id="75"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"_Toc510017220"</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2.6.3</w:t>
        </w:r>
        <w:r>
          <w:rPr>
            <w:rFonts w:asciiTheme="minorHAnsi" w:eastAsiaTheme="minorEastAsia" w:hAnsiTheme="minorHAnsi" w:cstheme="minorBidi"/>
            <w:iCs w:val="0"/>
            <w:noProof/>
            <w:sz w:val="22"/>
            <w:szCs w:val="22"/>
          </w:rPr>
          <w:tab/>
        </w:r>
        <w:r w:rsidRPr="00C2254A">
          <w:rPr>
            <w:rStyle w:val="Hyperlink"/>
            <w:noProof/>
          </w:rPr>
          <w:t>Bundle Definition</w:t>
        </w:r>
        <w:r>
          <w:rPr>
            <w:noProof/>
            <w:webHidden/>
          </w:rPr>
          <w:tab/>
        </w:r>
        <w:r>
          <w:rPr>
            <w:noProof/>
            <w:webHidden/>
          </w:rPr>
          <w:fldChar w:fldCharType="begin"/>
        </w:r>
        <w:r>
          <w:rPr>
            <w:noProof/>
            <w:webHidden/>
          </w:rPr>
          <w:instrText xml:space="preserve"> PAGEREF _Toc510017220 \h </w:instrText>
        </w:r>
        <w:r>
          <w:rPr>
            <w:noProof/>
            <w:webHidden/>
          </w:rPr>
        </w:r>
      </w:ins>
      <w:r>
        <w:rPr>
          <w:noProof/>
          <w:webHidden/>
        </w:rPr>
        <w:fldChar w:fldCharType="separate"/>
      </w:r>
      <w:ins w:id="76" w:author="Department of Veterans Affairs" w:date="2018-03-28T16:17:00Z">
        <w:r>
          <w:rPr>
            <w:noProof/>
            <w:webHidden/>
          </w:rPr>
          <w:t>9</w:t>
        </w:r>
        <w:r>
          <w:rPr>
            <w:noProof/>
            <w:webHidden/>
          </w:rPr>
          <w:fldChar w:fldCharType="end"/>
        </w:r>
        <w:r w:rsidRPr="00C2254A">
          <w:rPr>
            <w:rStyle w:val="Hyperlink"/>
            <w:noProof/>
          </w:rPr>
          <w:fldChar w:fldCharType="end"/>
        </w:r>
      </w:ins>
    </w:p>
    <w:p w14:paraId="26F2F90D" w14:textId="77777777" w:rsidR="00B53167" w:rsidRDefault="00B53167">
      <w:pPr>
        <w:pStyle w:val="TOC2"/>
        <w:tabs>
          <w:tab w:val="left" w:pos="880"/>
          <w:tab w:val="right" w:leader="dot" w:pos="10430"/>
        </w:tabs>
        <w:rPr>
          <w:ins w:id="77" w:author="Department of Veterans Affairs" w:date="2018-03-28T16:17:00Z"/>
          <w:rFonts w:asciiTheme="minorHAnsi" w:eastAsiaTheme="minorEastAsia" w:hAnsiTheme="minorHAnsi" w:cstheme="minorBidi"/>
          <w:b w:val="0"/>
          <w:noProof/>
          <w:sz w:val="22"/>
          <w:szCs w:val="22"/>
        </w:rPr>
      </w:pPr>
      <w:ins w:id="78"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"_Toc510017221"</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2.7</w:t>
        </w:r>
        <w:r>
          <w:rPr>
            <w:rFonts w:asciiTheme="minorHAnsi" w:eastAsiaTheme="minorEastAsia" w:hAnsiTheme="minorHAnsi" w:cstheme="minorBidi"/>
            <w:b w:val="0"/>
            <w:noProof/>
            <w:sz w:val="22"/>
            <w:szCs w:val="22"/>
          </w:rPr>
          <w:tab/>
        </w:r>
        <w:r w:rsidRPr="00C2254A">
          <w:rPr>
            <w:rStyle w:val="Hyperlink"/>
            <w:noProof/>
          </w:rPr>
          <w:t>Communications Methods</w:t>
        </w:r>
        <w:r>
          <w:rPr>
            <w:noProof/>
            <w:webHidden/>
          </w:rPr>
          <w:tab/>
        </w:r>
        <w:r>
          <w:rPr>
            <w:noProof/>
            <w:webHidden/>
          </w:rPr>
          <w:fldChar w:fldCharType="begin"/>
        </w:r>
        <w:r>
          <w:rPr>
            <w:noProof/>
            <w:webHidden/>
          </w:rPr>
          <w:instrText xml:space="preserve"> PAGEREF _Toc510017221 \h </w:instrText>
        </w:r>
        <w:r>
          <w:rPr>
            <w:noProof/>
            <w:webHidden/>
          </w:rPr>
        </w:r>
      </w:ins>
      <w:r>
        <w:rPr>
          <w:noProof/>
          <w:webHidden/>
        </w:rPr>
        <w:fldChar w:fldCharType="separate"/>
      </w:r>
      <w:ins w:id="79" w:author="Department of Veterans Affairs" w:date="2018-03-28T16:17:00Z">
        <w:r>
          <w:rPr>
            <w:noProof/>
            <w:webHidden/>
          </w:rPr>
          <w:t>11</w:t>
        </w:r>
        <w:r>
          <w:rPr>
            <w:noProof/>
            <w:webHidden/>
          </w:rPr>
          <w:fldChar w:fldCharType="end"/>
        </w:r>
        <w:r w:rsidRPr="00C2254A">
          <w:rPr>
            <w:rStyle w:val="Hyperlink"/>
            <w:noProof/>
          </w:rPr>
          <w:fldChar w:fldCharType="end"/>
        </w:r>
      </w:ins>
    </w:p>
    <w:p w14:paraId="52491E92" w14:textId="77777777" w:rsidR="00B53167" w:rsidRDefault="00B53167">
      <w:pPr>
        <w:pStyle w:val="TOC3"/>
        <w:tabs>
          <w:tab w:val="left" w:pos="1320"/>
          <w:tab w:val="right" w:leader="dot" w:pos="10430"/>
        </w:tabs>
        <w:rPr>
          <w:ins w:id="80" w:author="Department of Veterans Affairs" w:date="2018-03-28T16:17:00Z"/>
          <w:rFonts w:asciiTheme="minorHAnsi" w:eastAsiaTheme="minorEastAsia" w:hAnsiTheme="minorHAnsi" w:cstheme="minorBidi"/>
          <w:iCs w:val="0"/>
          <w:noProof/>
          <w:sz w:val="22"/>
          <w:szCs w:val="22"/>
        </w:rPr>
      </w:pPr>
      <w:ins w:id="81"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"_Toc510017222"</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2.7.1</w:t>
        </w:r>
        <w:r>
          <w:rPr>
            <w:rFonts w:asciiTheme="minorHAnsi" w:eastAsiaTheme="minorEastAsia" w:hAnsiTheme="minorHAnsi" w:cstheme="minorBidi"/>
            <w:iCs w:val="0"/>
            <w:noProof/>
            <w:sz w:val="22"/>
            <w:szCs w:val="22"/>
          </w:rPr>
          <w:tab/>
        </w:r>
        <w:r w:rsidRPr="00C2254A">
          <w:rPr>
            <w:rStyle w:val="Hyperlink"/>
            <w:noProof/>
          </w:rPr>
          <w:t>Ports and Protocols</w:t>
        </w:r>
        <w:r>
          <w:rPr>
            <w:noProof/>
            <w:webHidden/>
          </w:rPr>
          <w:tab/>
        </w:r>
        <w:r>
          <w:rPr>
            <w:noProof/>
            <w:webHidden/>
          </w:rPr>
          <w:fldChar w:fldCharType="begin"/>
        </w:r>
        <w:r>
          <w:rPr>
            <w:noProof/>
            <w:webHidden/>
          </w:rPr>
          <w:instrText xml:space="preserve"> PAGEREF _Toc510017222 \h </w:instrText>
        </w:r>
        <w:r>
          <w:rPr>
            <w:noProof/>
            <w:webHidden/>
          </w:rPr>
        </w:r>
      </w:ins>
      <w:r>
        <w:rPr>
          <w:noProof/>
          <w:webHidden/>
        </w:rPr>
        <w:fldChar w:fldCharType="separate"/>
      </w:r>
      <w:ins w:id="82" w:author="Department of Veterans Affairs" w:date="2018-03-28T16:17:00Z">
        <w:r>
          <w:rPr>
            <w:noProof/>
            <w:webHidden/>
          </w:rPr>
          <w:t>11</w:t>
        </w:r>
        <w:r>
          <w:rPr>
            <w:noProof/>
            <w:webHidden/>
          </w:rPr>
          <w:fldChar w:fldCharType="end"/>
        </w:r>
        <w:r w:rsidRPr="00C2254A">
          <w:rPr>
            <w:rStyle w:val="Hyperlink"/>
            <w:noProof/>
          </w:rPr>
          <w:fldChar w:fldCharType="end"/>
        </w:r>
      </w:ins>
    </w:p>
    <w:p w14:paraId="5A269F61" w14:textId="77777777" w:rsidR="00B53167" w:rsidRDefault="00B53167">
      <w:pPr>
        <w:pStyle w:val="TOC3"/>
        <w:tabs>
          <w:tab w:val="left" w:pos="1320"/>
          <w:tab w:val="right" w:leader="dot" w:pos="10430"/>
        </w:tabs>
        <w:rPr>
          <w:ins w:id="83" w:author="Department of Veterans Affairs" w:date="2018-03-28T16:17:00Z"/>
          <w:rFonts w:asciiTheme="minorHAnsi" w:eastAsiaTheme="minorEastAsia" w:hAnsiTheme="minorHAnsi" w:cstheme="minorBidi"/>
          <w:iCs w:val="0"/>
          <w:noProof/>
          <w:sz w:val="22"/>
          <w:szCs w:val="22"/>
        </w:rPr>
      </w:pPr>
      <w:ins w:id="84"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"_Toc510017223"</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2.7.2</w:t>
        </w:r>
        <w:r>
          <w:rPr>
            <w:rFonts w:asciiTheme="minorHAnsi" w:eastAsiaTheme="minorEastAsia" w:hAnsiTheme="minorHAnsi" w:cstheme="minorBidi"/>
            <w:iCs w:val="0"/>
            <w:noProof/>
            <w:sz w:val="22"/>
            <w:szCs w:val="22"/>
          </w:rPr>
          <w:tab/>
        </w:r>
        <w:r w:rsidRPr="00C2254A">
          <w:rPr>
            <w:rStyle w:val="Hyperlink"/>
            <w:noProof/>
          </w:rPr>
          <w:t>ESB Configuration(s)</w:t>
        </w:r>
        <w:r>
          <w:rPr>
            <w:noProof/>
            <w:webHidden/>
          </w:rPr>
          <w:tab/>
        </w:r>
        <w:r>
          <w:rPr>
            <w:noProof/>
            <w:webHidden/>
          </w:rPr>
          <w:fldChar w:fldCharType="begin"/>
        </w:r>
        <w:r>
          <w:rPr>
            <w:noProof/>
            <w:webHidden/>
          </w:rPr>
          <w:instrText xml:space="preserve"> PAGEREF _Toc510017223 \h </w:instrText>
        </w:r>
        <w:r>
          <w:rPr>
            <w:noProof/>
            <w:webHidden/>
          </w:rPr>
        </w:r>
      </w:ins>
      <w:r>
        <w:rPr>
          <w:noProof/>
          <w:webHidden/>
        </w:rPr>
        <w:fldChar w:fldCharType="separate"/>
      </w:r>
      <w:ins w:id="85" w:author="Department of Veterans Affairs" w:date="2018-03-28T16:17:00Z">
        <w:r>
          <w:rPr>
            <w:noProof/>
            <w:webHidden/>
          </w:rPr>
          <w:t>12</w:t>
        </w:r>
        <w:r>
          <w:rPr>
            <w:noProof/>
            <w:webHidden/>
          </w:rPr>
          <w:fldChar w:fldCharType="end"/>
        </w:r>
        <w:r w:rsidRPr="00C2254A">
          <w:rPr>
            <w:rStyle w:val="Hyperlink"/>
            <w:noProof/>
          </w:rPr>
          <w:fldChar w:fldCharType="end"/>
        </w:r>
      </w:ins>
    </w:p>
    <w:p w14:paraId="16BD2C00" w14:textId="77777777" w:rsidR="00B53167" w:rsidRDefault="00B53167">
      <w:pPr>
        <w:pStyle w:val="TOC3"/>
        <w:tabs>
          <w:tab w:val="left" w:pos="1320"/>
          <w:tab w:val="right" w:leader="dot" w:pos="10430"/>
        </w:tabs>
        <w:rPr>
          <w:ins w:id="86" w:author="Department of Veterans Affairs" w:date="2018-03-28T16:17:00Z"/>
          <w:rFonts w:asciiTheme="minorHAnsi" w:eastAsiaTheme="minorEastAsia" w:hAnsiTheme="minorHAnsi" w:cstheme="minorBidi"/>
          <w:iCs w:val="0"/>
          <w:noProof/>
          <w:sz w:val="22"/>
          <w:szCs w:val="22"/>
        </w:rPr>
      </w:pPr>
      <w:ins w:id="87"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"_Toc510017224"</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2.7.3</w:t>
        </w:r>
        <w:r>
          <w:rPr>
            <w:rFonts w:asciiTheme="minorHAnsi" w:eastAsiaTheme="minorEastAsia" w:hAnsiTheme="minorHAnsi" w:cstheme="minorBidi"/>
            <w:iCs w:val="0"/>
            <w:noProof/>
            <w:sz w:val="22"/>
            <w:szCs w:val="22"/>
          </w:rPr>
          <w:tab/>
        </w:r>
        <w:r w:rsidRPr="00C2254A">
          <w:rPr>
            <w:rStyle w:val="Hyperlink"/>
            <w:noProof/>
          </w:rPr>
          <w:t>System Configuration</w:t>
        </w:r>
        <w:r>
          <w:rPr>
            <w:noProof/>
            <w:webHidden/>
          </w:rPr>
          <w:tab/>
        </w:r>
        <w:r>
          <w:rPr>
            <w:noProof/>
            <w:webHidden/>
          </w:rPr>
          <w:fldChar w:fldCharType="begin"/>
        </w:r>
        <w:r>
          <w:rPr>
            <w:noProof/>
            <w:webHidden/>
          </w:rPr>
          <w:instrText xml:space="preserve"> PAGEREF _Toc510017224 \h </w:instrText>
        </w:r>
        <w:r>
          <w:rPr>
            <w:noProof/>
            <w:webHidden/>
          </w:rPr>
        </w:r>
      </w:ins>
      <w:r>
        <w:rPr>
          <w:noProof/>
          <w:webHidden/>
        </w:rPr>
        <w:fldChar w:fldCharType="separate"/>
      </w:r>
      <w:ins w:id="88" w:author="Department of Veterans Affairs" w:date="2018-03-28T16:17:00Z">
        <w:r>
          <w:rPr>
            <w:noProof/>
            <w:webHidden/>
          </w:rPr>
          <w:t>12</w:t>
        </w:r>
        <w:r>
          <w:rPr>
            <w:noProof/>
            <w:webHidden/>
          </w:rPr>
          <w:fldChar w:fldCharType="end"/>
        </w:r>
        <w:r w:rsidRPr="00C2254A">
          <w:rPr>
            <w:rStyle w:val="Hyperlink"/>
            <w:noProof/>
          </w:rPr>
          <w:fldChar w:fldCharType="end"/>
        </w:r>
      </w:ins>
    </w:p>
    <w:p w14:paraId="724DB4B8" w14:textId="77777777" w:rsidR="00B53167" w:rsidRDefault="00B53167">
      <w:pPr>
        <w:pStyle w:val="TOC2"/>
        <w:tabs>
          <w:tab w:val="left" w:pos="880"/>
          <w:tab w:val="right" w:leader="dot" w:pos="10430"/>
        </w:tabs>
        <w:rPr>
          <w:ins w:id="89" w:author="Department of Veterans Affairs" w:date="2018-03-28T16:17:00Z"/>
          <w:rFonts w:asciiTheme="minorHAnsi" w:eastAsiaTheme="minorEastAsia" w:hAnsiTheme="minorHAnsi" w:cstheme="minorBidi"/>
          <w:b w:val="0"/>
          <w:noProof/>
          <w:sz w:val="22"/>
          <w:szCs w:val="22"/>
        </w:rPr>
      </w:pPr>
      <w:ins w:id="90"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"_Toc510017225"</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2.8</w:t>
        </w:r>
        <w:r>
          <w:rPr>
            <w:rFonts w:asciiTheme="minorHAnsi" w:eastAsiaTheme="minorEastAsia" w:hAnsiTheme="minorHAnsi" w:cstheme="minorBidi"/>
            <w:b w:val="0"/>
            <w:noProof/>
            <w:sz w:val="22"/>
            <w:szCs w:val="22"/>
          </w:rPr>
          <w:tab/>
        </w:r>
        <w:r w:rsidRPr="00C2254A">
          <w:rPr>
            <w:rStyle w:val="Hyperlink"/>
            <w:noProof/>
          </w:rPr>
          <w:t>Performance Requirements</w:t>
        </w:r>
        <w:r>
          <w:rPr>
            <w:noProof/>
            <w:webHidden/>
          </w:rPr>
          <w:tab/>
        </w:r>
        <w:r>
          <w:rPr>
            <w:noProof/>
            <w:webHidden/>
          </w:rPr>
          <w:fldChar w:fldCharType="begin"/>
        </w:r>
        <w:r>
          <w:rPr>
            <w:noProof/>
            <w:webHidden/>
          </w:rPr>
          <w:instrText xml:space="preserve"> PAGEREF _Toc510017225 \h </w:instrText>
        </w:r>
        <w:r>
          <w:rPr>
            <w:noProof/>
            <w:webHidden/>
          </w:rPr>
        </w:r>
      </w:ins>
      <w:r>
        <w:rPr>
          <w:noProof/>
          <w:webHidden/>
        </w:rPr>
        <w:fldChar w:fldCharType="separate"/>
      </w:r>
      <w:ins w:id="91" w:author="Department of Veterans Affairs" w:date="2018-03-28T16:17:00Z">
        <w:r>
          <w:rPr>
            <w:noProof/>
            <w:webHidden/>
          </w:rPr>
          <w:t>12</w:t>
        </w:r>
        <w:r>
          <w:rPr>
            <w:noProof/>
            <w:webHidden/>
          </w:rPr>
          <w:fldChar w:fldCharType="end"/>
        </w:r>
        <w:r w:rsidRPr="00C2254A">
          <w:rPr>
            <w:rStyle w:val="Hyperlink"/>
            <w:noProof/>
          </w:rPr>
          <w:fldChar w:fldCharType="end"/>
        </w:r>
      </w:ins>
    </w:p>
    <w:p w14:paraId="2A1AE3F1" w14:textId="77777777" w:rsidR="00B53167" w:rsidRDefault="00B53167">
      <w:pPr>
        <w:pStyle w:val="TOC2"/>
        <w:tabs>
          <w:tab w:val="left" w:pos="880"/>
          <w:tab w:val="right" w:leader="dot" w:pos="10430"/>
        </w:tabs>
        <w:rPr>
          <w:ins w:id="92" w:author="Department of Veterans Affairs" w:date="2018-03-28T16:17:00Z"/>
          <w:rFonts w:asciiTheme="minorHAnsi" w:eastAsiaTheme="minorEastAsia" w:hAnsiTheme="minorHAnsi" w:cstheme="minorBidi"/>
          <w:b w:val="0"/>
          <w:noProof/>
          <w:sz w:val="22"/>
          <w:szCs w:val="22"/>
        </w:rPr>
      </w:pPr>
      <w:ins w:id="93"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"_Toc510017226"</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2.9</w:t>
        </w:r>
        <w:r>
          <w:rPr>
            <w:rFonts w:asciiTheme="minorHAnsi" w:eastAsiaTheme="minorEastAsia" w:hAnsiTheme="minorHAnsi" w:cstheme="minorBidi"/>
            <w:b w:val="0"/>
            <w:noProof/>
            <w:sz w:val="22"/>
            <w:szCs w:val="22"/>
          </w:rPr>
          <w:tab/>
        </w:r>
        <w:r w:rsidRPr="00C2254A">
          <w:rPr>
            <w:rStyle w:val="Hyperlink"/>
            <w:noProof/>
          </w:rPr>
          <w:t>Security</w:t>
        </w:r>
        <w:r>
          <w:rPr>
            <w:noProof/>
            <w:webHidden/>
          </w:rPr>
          <w:tab/>
        </w:r>
        <w:r>
          <w:rPr>
            <w:noProof/>
            <w:webHidden/>
          </w:rPr>
          <w:fldChar w:fldCharType="begin"/>
        </w:r>
        <w:r>
          <w:rPr>
            <w:noProof/>
            <w:webHidden/>
          </w:rPr>
          <w:instrText xml:space="preserve"> PAGEREF _Toc510017226 \h </w:instrText>
        </w:r>
        <w:r>
          <w:rPr>
            <w:noProof/>
            <w:webHidden/>
          </w:rPr>
        </w:r>
      </w:ins>
      <w:r>
        <w:rPr>
          <w:noProof/>
          <w:webHidden/>
        </w:rPr>
        <w:fldChar w:fldCharType="separate"/>
      </w:r>
      <w:ins w:id="94" w:author="Department of Veterans Affairs" w:date="2018-03-28T16:17:00Z">
        <w:r>
          <w:rPr>
            <w:noProof/>
            <w:webHidden/>
          </w:rPr>
          <w:t>12</w:t>
        </w:r>
        <w:r>
          <w:rPr>
            <w:noProof/>
            <w:webHidden/>
          </w:rPr>
          <w:fldChar w:fldCharType="end"/>
        </w:r>
        <w:r w:rsidRPr="00C2254A">
          <w:rPr>
            <w:rStyle w:val="Hyperlink"/>
            <w:noProof/>
          </w:rPr>
          <w:fldChar w:fldCharType="end"/>
        </w:r>
      </w:ins>
    </w:p>
    <w:p w14:paraId="64A75A02" w14:textId="77777777" w:rsidR="00B53167" w:rsidRDefault="00B53167">
      <w:pPr>
        <w:pStyle w:val="TOC2"/>
        <w:tabs>
          <w:tab w:val="left" w:pos="1100"/>
          <w:tab w:val="right" w:leader="dot" w:pos="10430"/>
        </w:tabs>
        <w:rPr>
          <w:ins w:id="95" w:author="Department of Veterans Affairs" w:date="2018-03-28T16:17:00Z"/>
          <w:rFonts w:asciiTheme="minorHAnsi" w:eastAsiaTheme="minorEastAsia" w:hAnsiTheme="minorHAnsi" w:cstheme="minorBidi"/>
          <w:b w:val="0"/>
          <w:noProof/>
          <w:sz w:val="22"/>
          <w:szCs w:val="22"/>
        </w:rPr>
      </w:pPr>
      <w:ins w:id="96"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"_Toc510017227"</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2.10</w:t>
        </w:r>
        <w:r>
          <w:rPr>
            <w:rFonts w:asciiTheme="minorHAnsi" w:eastAsiaTheme="minorEastAsia" w:hAnsiTheme="minorHAnsi" w:cstheme="minorBidi"/>
            <w:b w:val="0"/>
            <w:noProof/>
            <w:sz w:val="22"/>
            <w:szCs w:val="22"/>
          </w:rPr>
          <w:tab/>
        </w:r>
        <w:r w:rsidRPr="00C2254A">
          <w:rPr>
            <w:rStyle w:val="Hyperlink"/>
            <w:noProof/>
          </w:rPr>
          <w:t>Testing Requirements</w:t>
        </w:r>
        <w:r>
          <w:rPr>
            <w:noProof/>
            <w:webHidden/>
          </w:rPr>
          <w:tab/>
        </w:r>
        <w:r>
          <w:rPr>
            <w:noProof/>
            <w:webHidden/>
          </w:rPr>
          <w:fldChar w:fldCharType="begin"/>
        </w:r>
        <w:r>
          <w:rPr>
            <w:noProof/>
            <w:webHidden/>
          </w:rPr>
          <w:instrText xml:space="preserve"> PAGEREF _Toc510017227 \h </w:instrText>
        </w:r>
        <w:r>
          <w:rPr>
            <w:noProof/>
            <w:webHidden/>
          </w:rPr>
        </w:r>
      </w:ins>
      <w:r>
        <w:rPr>
          <w:noProof/>
          <w:webHidden/>
        </w:rPr>
        <w:fldChar w:fldCharType="separate"/>
      </w:r>
      <w:ins w:id="97" w:author="Department of Veterans Affairs" w:date="2018-03-28T16:17:00Z">
        <w:r>
          <w:rPr>
            <w:noProof/>
            <w:webHidden/>
          </w:rPr>
          <w:t>12</w:t>
        </w:r>
        <w:r>
          <w:rPr>
            <w:noProof/>
            <w:webHidden/>
          </w:rPr>
          <w:fldChar w:fldCharType="end"/>
        </w:r>
        <w:r w:rsidRPr="00C2254A">
          <w:rPr>
            <w:rStyle w:val="Hyperlink"/>
            <w:noProof/>
          </w:rPr>
          <w:fldChar w:fldCharType="end"/>
        </w:r>
      </w:ins>
    </w:p>
    <w:p w14:paraId="0334E72E" w14:textId="77777777" w:rsidR="00B53167" w:rsidRDefault="00B53167">
      <w:pPr>
        <w:pStyle w:val="TOC3"/>
        <w:tabs>
          <w:tab w:val="left" w:pos="1320"/>
          <w:tab w:val="right" w:leader="dot" w:pos="10430"/>
        </w:tabs>
        <w:rPr>
          <w:ins w:id="98" w:author="Department of Veterans Affairs" w:date="2018-03-28T16:17:00Z"/>
          <w:rFonts w:asciiTheme="minorHAnsi" w:eastAsiaTheme="minorEastAsia" w:hAnsiTheme="minorHAnsi" w:cstheme="minorBidi"/>
          <w:iCs w:val="0"/>
          <w:noProof/>
          <w:sz w:val="22"/>
          <w:szCs w:val="22"/>
        </w:rPr>
      </w:pPr>
      <w:ins w:id="99"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"_Toc510017228"</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2.10.1</w:t>
        </w:r>
        <w:r>
          <w:rPr>
            <w:rFonts w:asciiTheme="minorHAnsi" w:eastAsiaTheme="minorEastAsia" w:hAnsiTheme="minorHAnsi" w:cstheme="minorBidi"/>
            <w:iCs w:val="0"/>
            <w:noProof/>
            <w:sz w:val="22"/>
            <w:szCs w:val="22"/>
          </w:rPr>
          <w:tab/>
        </w:r>
        <w:r w:rsidRPr="00C2254A">
          <w:rPr>
            <w:rStyle w:val="Hyperlink"/>
            <w:noProof/>
          </w:rPr>
          <w:t>Comparison of Data</w:t>
        </w:r>
        <w:r>
          <w:rPr>
            <w:noProof/>
            <w:webHidden/>
          </w:rPr>
          <w:tab/>
        </w:r>
        <w:r>
          <w:rPr>
            <w:noProof/>
            <w:webHidden/>
          </w:rPr>
          <w:fldChar w:fldCharType="begin"/>
        </w:r>
        <w:r>
          <w:rPr>
            <w:noProof/>
            <w:webHidden/>
          </w:rPr>
          <w:instrText xml:space="preserve"> PAGEREF _Toc510017228 \h </w:instrText>
        </w:r>
        <w:r>
          <w:rPr>
            <w:noProof/>
            <w:webHidden/>
          </w:rPr>
        </w:r>
      </w:ins>
      <w:r>
        <w:rPr>
          <w:noProof/>
          <w:webHidden/>
        </w:rPr>
        <w:fldChar w:fldCharType="separate"/>
      </w:r>
      <w:ins w:id="100" w:author="Department of Veterans Affairs" w:date="2018-03-28T16:17:00Z">
        <w:r>
          <w:rPr>
            <w:noProof/>
            <w:webHidden/>
          </w:rPr>
          <w:t>12</w:t>
        </w:r>
        <w:r>
          <w:rPr>
            <w:noProof/>
            <w:webHidden/>
          </w:rPr>
          <w:fldChar w:fldCharType="end"/>
        </w:r>
        <w:r w:rsidRPr="00C2254A">
          <w:rPr>
            <w:rStyle w:val="Hyperlink"/>
            <w:noProof/>
          </w:rPr>
          <w:fldChar w:fldCharType="end"/>
        </w:r>
      </w:ins>
    </w:p>
    <w:p w14:paraId="1F958B22" w14:textId="77777777" w:rsidR="00B53167" w:rsidRDefault="00B53167">
      <w:pPr>
        <w:pStyle w:val="TOC3"/>
        <w:tabs>
          <w:tab w:val="left" w:pos="1320"/>
          <w:tab w:val="right" w:leader="dot" w:pos="10430"/>
        </w:tabs>
        <w:rPr>
          <w:ins w:id="101" w:author="Department of Veterans Affairs" w:date="2018-03-28T16:17:00Z"/>
          <w:rFonts w:asciiTheme="minorHAnsi" w:eastAsiaTheme="minorEastAsia" w:hAnsiTheme="minorHAnsi" w:cstheme="minorBidi"/>
          <w:iCs w:val="0"/>
          <w:noProof/>
          <w:sz w:val="22"/>
          <w:szCs w:val="22"/>
        </w:rPr>
      </w:pPr>
      <w:ins w:id="102"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"_Toc510017229"</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2.10.2</w:t>
        </w:r>
        <w:r>
          <w:rPr>
            <w:rFonts w:asciiTheme="minorHAnsi" w:eastAsiaTheme="minorEastAsia" w:hAnsiTheme="minorHAnsi" w:cstheme="minorBidi"/>
            <w:iCs w:val="0"/>
            <w:noProof/>
            <w:sz w:val="22"/>
            <w:szCs w:val="22"/>
          </w:rPr>
          <w:tab/>
        </w:r>
        <w:r w:rsidRPr="00C2254A">
          <w:rPr>
            <w:rStyle w:val="Hyperlink"/>
            <w:noProof/>
          </w:rPr>
          <w:t>Completeness</w:t>
        </w:r>
        <w:r>
          <w:rPr>
            <w:noProof/>
            <w:webHidden/>
          </w:rPr>
          <w:tab/>
        </w:r>
        <w:r>
          <w:rPr>
            <w:noProof/>
            <w:webHidden/>
          </w:rPr>
          <w:fldChar w:fldCharType="begin"/>
        </w:r>
        <w:r>
          <w:rPr>
            <w:noProof/>
            <w:webHidden/>
          </w:rPr>
          <w:instrText xml:space="preserve"> PAGEREF _Toc510017229 \h </w:instrText>
        </w:r>
        <w:r>
          <w:rPr>
            <w:noProof/>
            <w:webHidden/>
          </w:rPr>
        </w:r>
      </w:ins>
      <w:r>
        <w:rPr>
          <w:noProof/>
          <w:webHidden/>
        </w:rPr>
        <w:fldChar w:fldCharType="separate"/>
      </w:r>
      <w:ins w:id="103" w:author="Department of Veterans Affairs" w:date="2018-03-28T16:17:00Z">
        <w:r>
          <w:rPr>
            <w:noProof/>
            <w:webHidden/>
          </w:rPr>
          <w:t>12</w:t>
        </w:r>
        <w:r>
          <w:rPr>
            <w:noProof/>
            <w:webHidden/>
          </w:rPr>
          <w:fldChar w:fldCharType="end"/>
        </w:r>
        <w:r w:rsidRPr="00C2254A">
          <w:rPr>
            <w:rStyle w:val="Hyperlink"/>
            <w:noProof/>
          </w:rPr>
          <w:fldChar w:fldCharType="end"/>
        </w:r>
      </w:ins>
    </w:p>
    <w:p w14:paraId="47074C67" w14:textId="77777777" w:rsidR="00B53167" w:rsidRDefault="00B53167">
      <w:pPr>
        <w:pStyle w:val="TOC3"/>
        <w:tabs>
          <w:tab w:val="left" w:pos="1320"/>
          <w:tab w:val="right" w:leader="dot" w:pos="10430"/>
        </w:tabs>
        <w:rPr>
          <w:ins w:id="104" w:author="Department of Veterans Affairs" w:date="2018-03-28T16:17:00Z"/>
          <w:rFonts w:asciiTheme="minorHAnsi" w:eastAsiaTheme="minorEastAsia" w:hAnsiTheme="minorHAnsi" w:cstheme="minorBidi"/>
          <w:iCs w:val="0"/>
          <w:noProof/>
          <w:sz w:val="22"/>
          <w:szCs w:val="22"/>
        </w:rPr>
      </w:pPr>
      <w:ins w:id="105"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"_Toc510017230"</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2.10.3</w:t>
        </w:r>
        <w:r>
          <w:rPr>
            <w:rFonts w:asciiTheme="minorHAnsi" w:eastAsiaTheme="minorEastAsia" w:hAnsiTheme="minorHAnsi" w:cstheme="minorBidi"/>
            <w:iCs w:val="0"/>
            <w:noProof/>
            <w:sz w:val="22"/>
            <w:szCs w:val="22"/>
          </w:rPr>
          <w:tab/>
        </w:r>
        <w:r w:rsidRPr="00C2254A">
          <w:rPr>
            <w:rStyle w:val="Hyperlink"/>
            <w:noProof/>
          </w:rPr>
          <w:t>Load Testing</w:t>
        </w:r>
        <w:r>
          <w:rPr>
            <w:noProof/>
            <w:webHidden/>
          </w:rPr>
          <w:tab/>
        </w:r>
        <w:r>
          <w:rPr>
            <w:noProof/>
            <w:webHidden/>
          </w:rPr>
          <w:fldChar w:fldCharType="begin"/>
        </w:r>
        <w:r>
          <w:rPr>
            <w:noProof/>
            <w:webHidden/>
          </w:rPr>
          <w:instrText xml:space="preserve"> PAGEREF _Toc510017230 \h </w:instrText>
        </w:r>
        <w:r>
          <w:rPr>
            <w:noProof/>
            <w:webHidden/>
          </w:rPr>
        </w:r>
      </w:ins>
      <w:r>
        <w:rPr>
          <w:noProof/>
          <w:webHidden/>
        </w:rPr>
        <w:fldChar w:fldCharType="separate"/>
      </w:r>
      <w:ins w:id="106" w:author="Department of Veterans Affairs" w:date="2018-03-28T16:17:00Z">
        <w:r>
          <w:rPr>
            <w:noProof/>
            <w:webHidden/>
          </w:rPr>
          <w:t>12</w:t>
        </w:r>
        <w:r>
          <w:rPr>
            <w:noProof/>
            <w:webHidden/>
          </w:rPr>
          <w:fldChar w:fldCharType="end"/>
        </w:r>
        <w:r w:rsidRPr="00C2254A">
          <w:rPr>
            <w:rStyle w:val="Hyperlink"/>
            <w:noProof/>
          </w:rPr>
          <w:fldChar w:fldCharType="end"/>
        </w:r>
      </w:ins>
    </w:p>
    <w:p w14:paraId="7E0AECF9" w14:textId="77777777" w:rsidR="00B53167" w:rsidRDefault="00B53167">
      <w:pPr>
        <w:pStyle w:val="TOC2"/>
        <w:tabs>
          <w:tab w:val="left" w:pos="1100"/>
          <w:tab w:val="right" w:leader="dot" w:pos="10430"/>
        </w:tabs>
        <w:rPr>
          <w:ins w:id="107" w:author="Department of Veterans Affairs" w:date="2018-03-28T16:17:00Z"/>
          <w:rFonts w:asciiTheme="minorHAnsi" w:eastAsiaTheme="minorEastAsia" w:hAnsiTheme="minorHAnsi" w:cstheme="minorBidi"/>
          <w:b w:val="0"/>
          <w:noProof/>
          <w:sz w:val="22"/>
          <w:szCs w:val="22"/>
        </w:rPr>
      </w:pPr>
      <w:ins w:id="108"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"_Toc510017231"</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2.11</w:t>
        </w:r>
        <w:r>
          <w:rPr>
            <w:rFonts w:asciiTheme="minorHAnsi" w:eastAsiaTheme="minorEastAsia" w:hAnsiTheme="minorHAnsi" w:cstheme="minorBidi"/>
            <w:b w:val="0"/>
            <w:noProof/>
            <w:sz w:val="22"/>
            <w:szCs w:val="22"/>
          </w:rPr>
          <w:tab/>
        </w:r>
        <w:r w:rsidRPr="00C2254A">
          <w:rPr>
            <w:rStyle w:val="Hyperlink"/>
            <w:noProof/>
          </w:rPr>
          <w:t>Policies and Constraints</w:t>
        </w:r>
        <w:r>
          <w:rPr>
            <w:noProof/>
            <w:webHidden/>
          </w:rPr>
          <w:tab/>
        </w:r>
        <w:r>
          <w:rPr>
            <w:noProof/>
            <w:webHidden/>
          </w:rPr>
          <w:fldChar w:fldCharType="begin"/>
        </w:r>
        <w:r>
          <w:rPr>
            <w:noProof/>
            <w:webHidden/>
          </w:rPr>
          <w:instrText xml:space="preserve"> PAGEREF _Toc510017231 \h </w:instrText>
        </w:r>
        <w:r>
          <w:rPr>
            <w:noProof/>
            <w:webHidden/>
          </w:rPr>
        </w:r>
      </w:ins>
      <w:r>
        <w:rPr>
          <w:noProof/>
          <w:webHidden/>
        </w:rPr>
        <w:fldChar w:fldCharType="separate"/>
      </w:r>
      <w:ins w:id="109" w:author="Department of Veterans Affairs" w:date="2018-03-28T16:17:00Z">
        <w:r>
          <w:rPr>
            <w:noProof/>
            <w:webHidden/>
          </w:rPr>
          <w:t>13</w:t>
        </w:r>
        <w:r>
          <w:rPr>
            <w:noProof/>
            <w:webHidden/>
          </w:rPr>
          <w:fldChar w:fldCharType="end"/>
        </w:r>
        <w:r w:rsidRPr="00C2254A">
          <w:rPr>
            <w:rStyle w:val="Hyperlink"/>
            <w:noProof/>
          </w:rPr>
          <w:fldChar w:fldCharType="end"/>
        </w:r>
      </w:ins>
    </w:p>
    <w:p w14:paraId="0431F955" w14:textId="77777777" w:rsidR="00B53167" w:rsidRDefault="00B53167">
      <w:pPr>
        <w:pStyle w:val="TOC3"/>
        <w:tabs>
          <w:tab w:val="left" w:pos="1320"/>
          <w:tab w:val="right" w:leader="dot" w:pos="10430"/>
        </w:tabs>
        <w:rPr>
          <w:ins w:id="110" w:author="Department of Veterans Affairs" w:date="2018-03-28T16:17:00Z"/>
          <w:rFonts w:asciiTheme="minorHAnsi" w:eastAsiaTheme="minorEastAsia" w:hAnsiTheme="minorHAnsi" w:cstheme="minorBidi"/>
          <w:iCs w:val="0"/>
          <w:noProof/>
          <w:sz w:val="22"/>
          <w:szCs w:val="22"/>
        </w:rPr>
      </w:pPr>
      <w:ins w:id="111"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"_Toc510017232"</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2.11.1</w:t>
        </w:r>
        <w:r>
          <w:rPr>
            <w:rFonts w:asciiTheme="minorHAnsi" w:eastAsiaTheme="minorEastAsia" w:hAnsiTheme="minorHAnsi" w:cstheme="minorBidi"/>
            <w:iCs w:val="0"/>
            <w:noProof/>
            <w:sz w:val="22"/>
            <w:szCs w:val="22"/>
          </w:rPr>
          <w:tab/>
        </w:r>
        <w:r w:rsidRPr="00C2254A">
          <w:rPr>
            <w:rStyle w:val="Hyperlink"/>
            <w:noProof/>
          </w:rPr>
          <w:t>HIPAA Compliance</w:t>
        </w:r>
        <w:r>
          <w:rPr>
            <w:noProof/>
            <w:webHidden/>
          </w:rPr>
          <w:tab/>
        </w:r>
        <w:r>
          <w:rPr>
            <w:noProof/>
            <w:webHidden/>
          </w:rPr>
          <w:fldChar w:fldCharType="begin"/>
        </w:r>
        <w:r>
          <w:rPr>
            <w:noProof/>
            <w:webHidden/>
          </w:rPr>
          <w:instrText xml:space="preserve"> PAGEREF _Toc510017232 \h </w:instrText>
        </w:r>
        <w:r>
          <w:rPr>
            <w:noProof/>
            <w:webHidden/>
          </w:rPr>
        </w:r>
      </w:ins>
      <w:r>
        <w:rPr>
          <w:noProof/>
          <w:webHidden/>
        </w:rPr>
        <w:fldChar w:fldCharType="separate"/>
      </w:r>
      <w:ins w:id="112" w:author="Department of Veterans Affairs" w:date="2018-03-28T16:17:00Z">
        <w:r>
          <w:rPr>
            <w:noProof/>
            <w:webHidden/>
          </w:rPr>
          <w:t>13</w:t>
        </w:r>
        <w:r>
          <w:rPr>
            <w:noProof/>
            <w:webHidden/>
          </w:rPr>
          <w:fldChar w:fldCharType="end"/>
        </w:r>
        <w:r w:rsidRPr="00C2254A">
          <w:rPr>
            <w:rStyle w:val="Hyperlink"/>
            <w:noProof/>
          </w:rPr>
          <w:fldChar w:fldCharType="end"/>
        </w:r>
      </w:ins>
    </w:p>
    <w:p w14:paraId="0C36E283" w14:textId="77777777" w:rsidR="00B53167" w:rsidRDefault="00B53167">
      <w:pPr>
        <w:pStyle w:val="TOC1"/>
        <w:tabs>
          <w:tab w:val="left" w:pos="440"/>
          <w:tab w:val="right" w:leader="dot" w:pos="10430"/>
        </w:tabs>
        <w:rPr>
          <w:ins w:id="113" w:author="Department of Veterans Affairs" w:date="2018-03-28T16:17:00Z"/>
          <w:rFonts w:asciiTheme="minorHAnsi" w:eastAsiaTheme="minorEastAsia" w:hAnsiTheme="minorHAnsi" w:cstheme="minorBidi"/>
          <w:b w:val="0"/>
          <w:bCs w:val="0"/>
          <w:noProof/>
          <w:sz w:val="22"/>
          <w:szCs w:val="22"/>
        </w:rPr>
      </w:pPr>
      <w:ins w:id="114"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"_Toc510017233"</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w:t>
        </w:r>
        <w:r>
          <w:rPr>
            <w:rFonts w:asciiTheme="minorHAnsi" w:eastAsiaTheme="minorEastAsia" w:hAnsiTheme="minorHAnsi" w:cstheme="minorBidi"/>
            <w:b w:val="0"/>
            <w:bCs w:val="0"/>
            <w:noProof/>
            <w:sz w:val="22"/>
            <w:szCs w:val="22"/>
          </w:rPr>
          <w:tab/>
        </w:r>
        <w:r w:rsidRPr="00C2254A">
          <w:rPr>
            <w:rStyle w:val="Hyperlink"/>
            <w:noProof/>
          </w:rPr>
          <w:t>Appendix A</w:t>
        </w:r>
        <w:r>
          <w:rPr>
            <w:noProof/>
            <w:webHidden/>
          </w:rPr>
          <w:tab/>
        </w:r>
        <w:r>
          <w:rPr>
            <w:noProof/>
            <w:webHidden/>
          </w:rPr>
          <w:fldChar w:fldCharType="begin"/>
        </w:r>
        <w:r>
          <w:rPr>
            <w:noProof/>
            <w:webHidden/>
          </w:rPr>
          <w:instrText xml:space="preserve"> PAGEREF _Toc510017233 \h </w:instrText>
        </w:r>
        <w:r>
          <w:rPr>
            <w:noProof/>
            <w:webHidden/>
          </w:rPr>
        </w:r>
      </w:ins>
      <w:r>
        <w:rPr>
          <w:noProof/>
          <w:webHidden/>
        </w:rPr>
        <w:fldChar w:fldCharType="separate"/>
      </w:r>
      <w:ins w:id="115" w:author="Department of Veterans Affairs" w:date="2018-03-28T16:17:00Z">
        <w:r>
          <w:rPr>
            <w:noProof/>
            <w:webHidden/>
          </w:rPr>
          <w:t>14</w:t>
        </w:r>
        <w:r>
          <w:rPr>
            <w:noProof/>
            <w:webHidden/>
          </w:rPr>
          <w:fldChar w:fldCharType="end"/>
        </w:r>
        <w:r w:rsidRPr="00C2254A">
          <w:rPr>
            <w:rStyle w:val="Hyperlink"/>
            <w:noProof/>
          </w:rPr>
          <w:fldChar w:fldCharType="end"/>
        </w:r>
      </w:ins>
    </w:p>
    <w:p w14:paraId="309C6AA5" w14:textId="77777777" w:rsidR="00B53167" w:rsidRDefault="00B53167">
      <w:pPr>
        <w:pStyle w:val="TOC2"/>
        <w:tabs>
          <w:tab w:val="left" w:pos="880"/>
          <w:tab w:val="right" w:leader="dot" w:pos="10430"/>
        </w:tabs>
        <w:rPr>
          <w:ins w:id="116" w:author="Department of Veterans Affairs" w:date="2018-03-28T16:17:00Z"/>
          <w:rFonts w:asciiTheme="minorHAnsi" w:eastAsiaTheme="minorEastAsia" w:hAnsiTheme="minorHAnsi" w:cstheme="minorBidi"/>
          <w:b w:val="0"/>
          <w:noProof/>
          <w:sz w:val="22"/>
          <w:szCs w:val="22"/>
        </w:rPr>
      </w:pPr>
      <w:ins w:id="117"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"_Toc510017234"</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3.1</w:t>
        </w:r>
        <w:r>
          <w:rPr>
            <w:rFonts w:asciiTheme="minorHAnsi" w:eastAsiaTheme="minorEastAsia" w:hAnsiTheme="minorHAnsi" w:cstheme="minorBidi"/>
            <w:b w:val="0"/>
            <w:noProof/>
            <w:sz w:val="22"/>
            <w:szCs w:val="22"/>
          </w:rPr>
          <w:tab/>
        </w:r>
        <w:r w:rsidRPr="00C2254A">
          <w:rPr>
            <w:rStyle w:val="Hyperlink"/>
            <w:noProof/>
          </w:rPr>
          <w:t>Data Elements</w:t>
        </w:r>
        <w:r>
          <w:rPr>
            <w:noProof/>
            <w:webHidden/>
          </w:rPr>
          <w:tab/>
        </w:r>
        <w:r>
          <w:rPr>
            <w:noProof/>
            <w:webHidden/>
          </w:rPr>
          <w:fldChar w:fldCharType="begin"/>
        </w:r>
        <w:r>
          <w:rPr>
            <w:noProof/>
            <w:webHidden/>
          </w:rPr>
          <w:instrText xml:space="preserve"> PAGEREF _Toc510017234 \h </w:instrText>
        </w:r>
        <w:r>
          <w:rPr>
            <w:noProof/>
            <w:webHidden/>
          </w:rPr>
        </w:r>
      </w:ins>
      <w:r>
        <w:rPr>
          <w:noProof/>
          <w:webHidden/>
        </w:rPr>
        <w:fldChar w:fldCharType="separate"/>
      </w:r>
      <w:ins w:id="118" w:author="Department of Veterans Affairs" w:date="2018-03-28T16:17:00Z">
        <w:r>
          <w:rPr>
            <w:noProof/>
            <w:webHidden/>
          </w:rPr>
          <w:t>14</w:t>
        </w:r>
        <w:r>
          <w:rPr>
            <w:noProof/>
            <w:webHidden/>
          </w:rPr>
          <w:fldChar w:fldCharType="end"/>
        </w:r>
        <w:r w:rsidRPr="00C2254A">
          <w:rPr>
            <w:rStyle w:val="Hyperlink"/>
            <w:noProof/>
          </w:rPr>
          <w:fldChar w:fldCharType="end"/>
        </w:r>
      </w:ins>
    </w:p>
    <w:p w14:paraId="7BB41879" w14:textId="77777777" w:rsidR="00B53167" w:rsidRDefault="00B53167">
      <w:pPr>
        <w:pStyle w:val="TOC2"/>
        <w:tabs>
          <w:tab w:val="left" w:pos="880"/>
          <w:tab w:val="right" w:leader="dot" w:pos="10430"/>
        </w:tabs>
        <w:rPr>
          <w:ins w:id="119" w:author="Department of Veterans Affairs" w:date="2018-03-28T16:17:00Z"/>
          <w:rFonts w:asciiTheme="minorHAnsi" w:eastAsiaTheme="minorEastAsia" w:hAnsiTheme="minorHAnsi" w:cstheme="minorBidi"/>
          <w:b w:val="0"/>
          <w:noProof/>
          <w:sz w:val="22"/>
          <w:szCs w:val="22"/>
        </w:rPr>
      </w:pPr>
      <w:ins w:id="120"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"_Toc510017235"</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3.2</w:t>
        </w:r>
        <w:r>
          <w:rPr>
            <w:rFonts w:asciiTheme="minorHAnsi" w:eastAsiaTheme="minorEastAsia" w:hAnsiTheme="minorHAnsi" w:cstheme="minorBidi"/>
            <w:b w:val="0"/>
            <w:noProof/>
            <w:sz w:val="22"/>
            <w:szCs w:val="22"/>
          </w:rPr>
          <w:tab/>
        </w:r>
        <w:r w:rsidRPr="00C2254A">
          <w:rPr>
            <w:rStyle w:val="Hyperlink"/>
            <w:noProof/>
          </w:rPr>
          <w:t>Bundle ePharmacy Transactions</w:t>
        </w:r>
        <w:r>
          <w:rPr>
            <w:noProof/>
            <w:webHidden/>
          </w:rPr>
          <w:tab/>
        </w:r>
        <w:r>
          <w:rPr>
            <w:noProof/>
            <w:webHidden/>
          </w:rPr>
          <w:fldChar w:fldCharType="begin"/>
        </w:r>
        <w:r>
          <w:rPr>
            <w:noProof/>
            <w:webHidden/>
          </w:rPr>
          <w:instrText xml:space="preserve"> PAGEREF _Toc510017235 \h </w:instrText>
        </w:r>
        <w:r>
          <w:rPr>
            <w:noProof/>
            <w:webHidden/>
          </w:rPr>
        </w:r>
      </w:ins>
      <w:r>
        <w:rPr>
          <w:noProof/>
          <w:webHidden/>
        </w:rPr>
        <w:fldChar w:fldCharType="separate"/>
      </w:r>
      <w:ins w:id="121" w:author="Department of Veterans Affairs" w:date="2018-03-28T16:17:00Z">
        <w:r>
          <w:rPr>
            <w:noProof/>
            <w:webHidden/>
          </w:rPr>
          <w:t>14</w:t>
        </w:r>
        <w:r>
          <w:rPr>
            <w:noProof/>
            <w:webHidden/>
          </w:rPr>
          <w:fldChar w:fldCharType="end"/>
        </w:r>
        <w:r w:rsidRPr="00C2254A">
          <w:rPr>
            <w:rStyle w:val="Hyperlink"/>
            <w:noProof/>
          </w:rPr>
          <w:fldChar w:fldCharType="end"/>
        </w:r>
      </w:ins>
    </w:p>
    <w:p w14:paraId="471BE6AC" w14:textId="77777777" w:rsidR="00B53167" w:rsidRDefault="00B53167">
      <w:pPr>
        <w:pStyle w:val="TOC3"/>
        <w:tabs>
          <w:tab w:val="left" w:pos="1320"/>
          <w:tab w:val="right" w:leader="dot" w:pos="10430"/>
        </w:tabs>
        <w:rPr>
          <w:ins w:id="122" w:author="Department of Veterans Affairs" w:date="2018-03-28T16:17:00Z"/>
          <w:rFonts w:asciiTheme="minorHAnsi" w:eastAsiaTheme="minorEastAsia" w:hAnsiTheme="minorHAnsi" w:cstheme="minorBidi"/>
          <w:iCs w:val="0"/>
          <w:noProof/>
          <w:sz w:val="22"/>
          <w:szCs w:val="22"/>
        </w:rPr>
      </w:pPr>
      <w:ins w:id="123"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"_Toc510017236"</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3.2.1</w:t>
        </w:r>
        <w:r>
          <w:rPr>
            <w:rFonts w:asciiTheme="minorHAnsi" w:eastAsiaTheme="minorEastAsia" w:hAnsiTheme="minorHAnsi" w:cstheme="minorBidi"/>
            <w:iCs w:val="0"/>
            <w:noProof/>
            <w:sz w:val="22"/>
            <w:szCs w:val="22"/>
          </w:rPr>
          <w:tab/>
        </w:r>
        <w:r w:rsidRPr="00C2254A">
          <w:rPr>
            <w:rStyle w:val="Hyperlink"/>
            <w:noProof/>
          </w:rPr>
          <w:t>ePharmacy transaction Communication resource inside a bundle</w:t>
        </w:r>
        <w:r>
          <w:rPr>
            <w:noProof/>
            <w:webHidden/>
          </w:rPr>
          <w:tab/>
        </w:r>
        <w:r>
          <w:rPr>
            <w:noProof/>
            <w:webHidden/>
          </w:rPr>
          <w:fldChar w:fldCharType="begin"/>
        </w:r>
        <w:r>
          <w:rPr>
            <w:noProof/>
            <w:webHidden/>
          </w:rPr>
          <w:instrText xml:space="preserve"> PAGEREF _Toc510017236 \h </w:instrText>
        </w:r>
        <w:r>
          <w:rPr>
            <w:noProof/>
            <w:webHidden/>
          </w:rPr>
        </w:r>
      </w:ins>
      <w:r>
        <w:rPr>
          <w:noProof/>
          <w:webHidden/>
        </w:rPr>
        <w:fldChar w:fldCharType="separate"/>
      </w:r>
      <w:ins w:id="124" w:author="Department of Veterans Affairs" w:date="2018-03-28T16:17:00Z">
        <w:r>
          <w:rPr>
            <w:noProof/>
            <w:webHidden/>
          </w:rPr>
          <w:t>14</w:t>
        </w:r>
        <w:r>
          <w:rPr>
            <w:noProof/>
            <w:webHidden/>
          </w:rPr>
          <w:fldChar w:fldCharType="end"/>
        </w:r>
        <w:r w:rsidRPr="00C2254A">
          <w:rPr>
            <w:rStyle w:val="Hyperlink"/>
            <w:noProof/>
          </w:rPr>
          <w:fldChar w:fldCharType="end"/>
        </w:r>
      </w:ins>
    </w:p>
    <w:p w14:paraId="146D331F" w14:textId="77777777" w:rsidR="00B53167" w:rsidRDefault="00B53167">
      <w:pPr>
        <w:pStyle w:val="TOC2"/>
        <w:tabs>
          <w:tab w:val="left" w:pos="880"/>
          <w:tab w:val="right" w:leader="dot" w:pos="10430"/>
        </w:tabs>
        <w:rPr>
          <w:ins w:id="125" w:author="Department of Veterans Affairs" w:date="2018-03-28T16:17:00Z"/>
          <w:rFonts w:asciiTheme="minorHAnsi" w:eastAsiaTheme="minorEastAsia" w:hAnsiTheme="minorHAnsi" w:cstheme="minorBidi"/>
          <w:b w:val="0"/>
          <w:noProof/>
          <w:sz w:val="22"/>
          <w:szCs w:val="22"/>
        </w:rPr>
      </w:pPr>
      <w:ins w:id="126"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"_Toc510017237"</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3.3</w:t>
        </w:r>
        <w:r>
          <w:rPr>
            <w:rFonts w:asciiTheme="minorHAnsi" w:eastAsiaTheme="minorEastAsia" w:hAnsiTheme="minorHAnsi" w:cstheme="minorBidi"/>
            <w:b w:val="0"/>
            <w:noProof/>
            <w:sz w:val="22"/>
            <w:szCs w:val="22"/>
          </w:rPr>
          <w:tab/>
        </w:r>
        <w:r w:rsidRPr="00C2254A">
          <w:rPr>
            <w:rStyle w:val="Hyperlink"/>
            <w:noProof/>
          </w:rPr>
          <w:t>Resource Sections</w:t>
        </w:r>
        <w:r>
          <w:rPr>
            <w:noProof/>
            <w:webHidden/>
          </w:rPr>
          <w:tab/>
        </w:r>
        <w:r>
          <w:rPr>
            <w:noProof/>
            <w:webHidden/>
          </w:rPr>
          <w:fldChar w:fldCharType="begin"/>
        </w:r>
        <w:r>
          <w:rPr>
            <w:noProof/>
            <w:webHidden/>
          </w:rPr>
          <w:instrText xml:space="preserve"> PAGEREF _Toc510017237 \h </w:instrText>
        </w:r>
        <w:r>
          <w:rPr>
            <w:noProof/>
            <w:webHidden/>
          </w:rPr>
        </w:r>
      </w:ins>
      <w:r>
        <w:rPr>
          <w:noProof/>
          <w:webHidden/>
        </w:rPr>
        <w:fldChar w:fldCharType="separate"/>
      </w:r>
      <w:ins w:id="127" w:author="Department of Veterans Affairs" w:date="2018-03-28T16:17:00Z">
        <w:r>
          <w:rPr>
            <w:noProof/>
            <w:webHidden/>
          </w:rPr>
          <w:t>14</w:t>
        </w:r>
        <w:r>
          <w:rPr>
            <w:noProof/>
            <w:webHidden/>
          </w:rPr>
          <w:fldChar w:fldCharType="end"/>
        </w:r>
        <w:r w:rsidRPr="00C2254A">
          <w:rPr>
            <w:rStyle w:val="Hyperlink"/>
            <w:noProof/>
          </w:rPr>
          <w:fldChar w:fldCharType="end"/>
        </w:r>
      </w:ins>
    </w:p>
    <w:p w14:paraId="3C4EEF8C" w14:textId="77777777" w:rsidR="00B53167" w:rsidRDefault="00B53167">
      <w:pPr>
        <w:pStyle w:val="TOC3"/>
        <w:tabs>
          <w:tab w:val="left" w:pos="1320"/>
          <w:tab w:val="right" w:leader="dot" w:pos="10430"/>
        </w:tabs>
        <w:rPr>
          <w:ins w:id="128" w:author="Department of Veterans Affairs" w:date="2018-03-28T16:17:00Z"/>
          <w:rFonts w:asciiTheme="minorHAnsi" w:eastAsiaTheme="minorEastAsia" w:hAnsiTheme="minorHAnsi" w:cstheme="minorBidi"/>
          <w:iCs w:val="0"/>
          <w:noProof/>
          <w:sz w:val="22"/>
          <w:szCs w:val="22"/>
        </w:rPr>
      </w:pPr>
      <w:ins w:id="129"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"_Toc510017238"</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3.3.2</w:t>
        </w:r>
        <w:r>
          <w:rPr>
            <w:rFonts w:asciiTheme="minorHAnsi" w:eastAsiaTheme="minorEastAsia" w:hAnsiTheme="minorHAnsi" w:cstheme="minorBidi"/>
            <w:iCs w:val="0"/>
            <w:noProof/>
            <w:sz w:val="22"/>
            <w:szCs w:val="22"/>
          </w:rPr>
          <w:tab/>
        </w:r>
        <w:r w:rsidRPr="00C2254A">
          <w:rPr>
            <w:rStyle w:val="Hyperlink"/>
            <w:noProof/>
          </w:rPr>
          <w:t>Mapping Sheet</w:t>
        </w:r>
        <w:r>
          <w:rPr>
            <w:noProof/>
            <w:webHidden/>
          </w:rPr>
          <w:tab/>
        </w:r>
        <w:r>
          <w:rPr>
            <w:noProof/>
            <w:webHidden/>
          </w:rPr>
          <w:fldChar w:fldCharType="begin"/>
        </w:r>
        <w:r>
          <w:rPr>
            <w:noProof/>
            <w:webHidden/>
          </w:rPr>
          <w:instrText xml:space="preserve"> PAGEREF _Toc510017238 \h </w:instrText>
        </w:r>
        <w:r>
          <w:rPr>
            <w:noProof/>
            <w:webHidden/>
          </w:rPr>
        </w:r>
      </w:ins>
      <w:r>
        <w:rPr>
          <w:noProof/>
          <w:webHidden/>
        </w:rPr>
        <w:fldChar w:fldCharType="separate"/>
      </w:r>
      <w:ins w:id="130" w:author="Department of Veterans Affairs" w:date="2018-03-28T16:17:00Z">
        <w:r>
          <w:rPr>
            <w:noProof/>
            <w:webHidden/>
          </w:rPr>
          <w:t>14</w:t>
        </w:r>
        <w:r>
          <w:rPr>
            <w:noProof/>
            <w:webHidden/>
          </w:rPr>
          <w:fldChar w:fldCharType="end"/>
        </w:r>
        <w:r w:rsidRPr="00C2254A">
          <w:rPr>
            <w:rStyle w:val="Hyperlink"/>
            <w:noProof/>
          </w:rPr>
          <w:fldChar w:fldCharType="end"/>
        </w:r>
      </w:ins>
    </w:p>
    <w:p w14:paraId="3B48AC0B" w14:textId="77777777" w:rsidR="00B53167" w:rsidRDefault="00B53167">
      <w:pPr>
        <w:pStyle w:val="TOC1"/>
        <w:tabs>
          <w:tab w:val="left" w:pos="440"/>
          <w:tab w:val="right" w:leader="dot" w:pos="10430"/>
        </w:tabs>
        <w:rPr>
          <w:ins w:id="131" w:author="Department of Veterans Affairs" w:date="2018-03-28T16:17:00Z"/>
          <w:rFonts w:asciiTheme="minorHAnsi" w:eastAsiaTheme="minorEastAsia" w:hAnsiTheme="minorHAnsi" w:cstheme="minorBidi"/>
          <w:b w:val="0"/>
          <w:bCs w:val="0"/>
          <w:noProof/>
          <w:sz w:val="22"/>
          <w:szCs w:val="22"/>
        </w:rPr>
      </w:pPr>
      <w:ins w:id="132"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"_Toc510017239"</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4</w:t>
        </w:r>
        <w:r>
          <w:rPr>
            <w:rFonts w:asciiTheme="minorHAnsi" w:eastAsiaTheme="minorEastAsia" w:hAnsiTheme="minorHAnsi" w:cstheme="minorBidi"/>
            <w:b w:val="0"/>
            <w:bCs w:val="0"/>
            <w:noProof/>
            <w:sz w:val="22"/>
            <w:szCs w:val="22"/>
          </w:rPr>
          <w:tab/>
        </w:r>
        <w:r w:rsidRPr="00C2254A">
          <w:rPr>
            <w:rStyle w:val="Hyperlink"/>
            <w:noProof/>
          </w:rPr>
          <w:t>Appendix B - TASCore Mapping Rules</w:t>
        </w:r>
        <w:r>
          <w:rPr>
            <w:noProof/>
            <w:webHidden/>
          </w:rPr>
          <w:tab/>
        </w:r>
        <w:r>
          <w:rPr>
            <w:noProof/>
            <w:webHidden/>
          </w:rPr>
          <w:fldChar w:fldCharType="begin"/>
        </w:r>
        <w:r>
          <w:rPr>
            <w:noProof/>
            <w:webHidden/>
          </w:rPr>
          <w:instrText xml:space="preserve"> PAGEREF _Toc510017239 \h </w:instrText>
        </w:r>
        <w:r>
          <w:rPr>
            <w:noProof/>
            <w:webHidden/>
          </w:rPr>
        </w:r>
      </w:ins>
      <w:r>
        <w:rPr>
          <w:noProof/>
          <w:webHidden/>
        </w:rPr>
        <w:fldChar w:fldCharType="separate"/>
      </w:r>
      <w:ins w:id="133" w:author="Department of Veterans Affairs" w:date="2018-03-28T16:17:00Z">
        <w:r>
          <w:rPr>
            <w:noProof/>
            <w:webHidden/>
          </w:rPr>
          <w:t>14</w:t>
        </w:r>
        <w:r>
          <w:rPr>
            <w:noProof/>
            <w:webHidden/>
          </w:rPr>
          <w:fldChar w:fldCharType="end"/>
        </w:r>
        <w:r w:rsidRPr="00C2254A">
          <w:rPr>
            <w:rStyle w:val="Hyperlink"/>
            <w:noProof/>
          </w:rPr>
          <w:fldChar w:fldCharType="end"/>
        </w:r>
      </w:ins>
    </w:p>
    <w:p w14:paraId="6DFD0832" w14:textId="77777777" w:rsidR="00B53167" w:rsidRDefault="00B53167">
      <w:pPr>
        <w:pStyle w:val="TOC1"/>
        <w:tabs>
          <w:tab w:val="left" w:pos="440"/>
          <w:tab w:val="right" w:leader="dot" w:pos="10430"/>
        </w:tabs>
        <w:rPr>
          <w:ins w:id="134" w:author="Department of Veterans Affairs" w:date="2018-03-28T16:17:00Z"/>
          <w:rFonts w:asciiTheme="minorHAnsi" w:eastAsiaTheme="minorEastAsia" w:hAnsiTheme="minorHAnsi" w:cstheme="minorBidi"/>
          <w:b w:val="0"/>
          <w:bCs w:val="0"/>
          <w:noProof/>
          <w:sz w:val="22"/>
          <w:szCs w:val="22"/>
        </w:rPr>
      </w:pPr>
      <w:ins w:id="135"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"_Toc510017240"</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5</w:t>
        </w:r>
        <w:r>
          <w:rPr>
            <w:rFonts w:asciiTheme="minorHAnsi" w:eastAsiaTheme="minorEastAsia" w:hAnsiTheme="minorHAnsi" w:cstheme="minorBidi"/>
            <w:b w:val="0"/>
            <w:bCs w:val="0"/>
            <w:noProof/>
            <w:sz w:val="22"/>
            <w:szCs w:val="22"/>
          </w:rPr>
          <w:tab/>
        </w:r>
        <w:r w:rsidRPr="00C2254A">
          <w:rPr>
            <w:rStyle w:val="Hyperlink"/>
            <w:noProof/>
          </w:rPr>
          <w:t>Appendix C – TASCore Default Values</w:t>
        </w:r>
        <w:r>
          <w:rPr>
            <w:noProof/>
            <w:webHidden/>
          </w:rPr>
          <w:tab/>
        </w:r>
        <w:r>
          <w:rPr>
            <w:noProof/>
            <w:webHidden/>
          </w:rPr>
          <w:fldChar w:fldCharType="begin"/>
        </w:r>
        <w:r>
          <w:rPr>
            <w:noProof/>
            <w:webHidden/>
          </w:rPr>
          <w:instrText xml:space="preserve"> PAGEREF _Toc510017240 \h </w:instrText>
        </w:r>
        <w:r>
          <w:rPr>
            <w:noProof/>
            <w:webHidden/>
          </w:rPr>
        </w:r>
      </w:ins>
      <w:r>
        <w:rPr>
          <w:noProof/>
          <w:webHidden/>
        </w:rPr>
        <w:fldChar w:fldCharType="separate"/>
      </w:r>
      <w:ins w:id="136" w:author="Department of Veterans Affairs" w:date="2018-03-28T16:17:00Z">
        <w:r>
          <w:rPr>
            <w:noProof/>
            <w:webHidden/>
          </w:rPr>
          <w:t>14</w:t>
        </w:r>
        <w:r>
          <w:rPr>
            <w:noProof/>
            <w:webHidden/>
          </w:rPr>
          <w:fldChar w:fldCharType="end"/>
        </w:r>
        <w:r w:rsidRPr="00C2254A">
          <w:rPr>
            <w:rStyle w:val="Hyperlink"/>
            <w:noProof/>
          </w:rPr>
          <w:fldChar w:fldCharType="end"/>
        </w:r>
      </w:ins>
    </w:p>
    <w:p w14:paraId="1F305D14" w14:textId="77777777" w:rsidR="00B53167" w:rsidRDefault="00B53167">
      <w:pPr>
        <w:pStyle w:val="TOC1"/>
        <w:tabs>
          <w:tab w:val="left" w:pos="440"/>
          <w:tab w:val="right" w:leader="dot" w:pos="10430"/>
        </w:tabs>
        <w:rPr>
          <w:ins w:id="137" w:author="Department of Veterans Affairs" w:date="2018-03-28T16:17:00Z"/>
          <w:rFonts w:asciiTheme="minorHAnsi" w:eastAsiaTheme="minorEastAsia" w:hAnsiTheme="minorHAnsi" w:cstheme="minorBidi"/>
          <w:b w:val="0"/>
          <w:bCs w:val="0"/>
          <w:noProof/>
          <w:sz w:val="22"/>
          <w:szCs w:val="22"/>
        </w:rPr>
      </w:pPr>
      <w:ins w:id="138"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"_Toc510017241"</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6</w:t>
        </w:r>
        <w:r>
          <w:rPr>
            <w:rFonts w:asciiTheme="minorHAnsi" w:eastAsiaTheme="minorEastAsia" w:hAnsiTheme="minorHAnsi" w:cstheme="minorBidi"/>
            <w:b w:val="0"/>
            <w:bCs w:val="0"/>
            <w:noProof/>
            <w:sz w:val="22"/>
            <w:szCs w:val="22"/>
          </w:rPr>
          <w:tab/>
        </w:r>
        <w:r w:rsidRPr="00C2254A">
          <w:rPr>
            <w:rStyle w:val="Hyperlink"/>
            <w:noProof/>
          </w:rPr>
          <w:t>Appendix D – FSC Mapping Rules</w:t>
        </w:r>
        <w:r>
          <w:rPr>
            <w:noProof/>
            <w:webHidden/>
          </w:rPr>
          <w:tab/>
        </w:r>
        <w:r>
          <w:rPr>
            <w:noProof/>
            <w:webHidden/>
          </w:rPr>
          <w:fldChar w:fldCharType="begin"/>
        </w:r>
        <w:r>
          <w:rPr>
            <w:noProof/>
            <w:webHidden/>
          </w:rPr>
          <w:instrText xml:space="preserve"> PAGEREF _Toc510017241 \h </w:instrText>
        </w:r>
        <w:r>
          <w:rPr>
            <w:noProof/>
            <w:webHidden/>
          </w:rPr>
        </w:r>
      </w:ins>
      <w:r>
        <w:rPr>
          <w:noProof/>
          <w:webHidden/>
        </w:rPr>
        <w:fldChar w:fldCharType="separate"/>
      </w:r>
      <w:ins w:id="139" w:author="Department of Veterans Affairs" w:date="2018-03-28T16:17:00Z">
        <w:r>
          <w:rPr>
            <w:noProof/>
            <w:webHidden/>
          </w:rPr>
          <w:t>14</w:t>
        </w:r>
        <w:r>
          <w:rPr>
            <w:noProof/>
            <w:webHidden/>
          </w:rPr>
          <w:fldChar w:fldCharType="end"/>
        </w:r>
        <w:r w:rsidRPr="00C2254A">
          <w:rPr>
            <w:rStyle w:val="Hyperlink"/>
            <w:noProof/>
          </w:rPr>
          <w:fldChar w:fldCharType="end"/>
        </w:r>
      </w:ins>
    </w:p>
    <w:p w14:paraId="1D6F85EF" w14:textId="77777777" w:rsidR="00B53167" w:rsidRDefault="00B53167">
      <w:pPr>
        <w:pStyle w:val="TOC1"/>
        <w:tabs>
          <w:tab w:val="left" w:pos="440"/>
          <w:tab w:val="right" w:leader="dot" w:pos="10430"/>
        </w:tabs>
        <w:rPr>
          <w:ins w:id="140" w:author="Department of Veterans Affairs" w:date="2018-03-28T16:17:00Z"/>
          <w:rFonts w:asciiTheme="minorHAnsi" w:eastAsiaTheme="minorEastAsia" w:hAnsiTheme="minorHAnsi" w:cstheme="minorBidi"/>
          <w:b w:val="0"/>
          <w:bCs w:val="0"/>
          <w:noProof/>
          <w:sz w:val="22"/>
          <w:szCs w:val="22"/>
        </w:rPr>
      </w:pPr>
      <w:ins w:id="141"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"_Toc510017242"</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7</w:t>
        </w:r>
        <w:r>
          <w:rPr>
            <w:rFonts w:asciiTheme="minorHAnsi" w:eastAsiaTheme="minorEastAsia" w:hAnsiTheme="minorHAnsi" w:cstheme="minorBidi"/>
            <w:b w:val="0"/>
            <w:bCs w:val="0"/>
            <w:noProof/>
            <w:sz w:val="22"/>
            <w:szCs w:val="22"/>
          </w:rPr>
          <w:tab/>
        </w:r>
        <w:r w:rsidRPr="00C2254A">
          <w:rPr>
            <w:rStyle w:val="Hyperlink"/>
            <w:noProof/>
          </w:rPr>
          <w:t>Appendix E – FSC Default Values</w:t>
        </w:r>
        <w:r>
          <w:rPr>
            <w:noProof/>
            <w:webHidden/>
          </w:rPr>
          <w:tab/>
        </w:r>
        <w:r>
          <w:rPr>
            <w:noProof/>
            <w:webHidden/>
          </w:rPr>
          <w:fldChar w:fldCharType="begin"/>
        </w:r>
        <w:r>
          <w:rPr>
            <w:noProof/>
            <w:webHidden/>
          </w:rPr>
          <w:instrText xml:space="preserve"> PAGEREF _Toc510017242 \h </w:instrText>
        </w:r>
        <w:r>
          <w:rPr>
            <w:noProof/>
            <w:webHidden/>
          </w:rPr>
        </w:r>
      </w:ins>
      <w:r>
        <w:rPr>
          <w:noProof/>
          <w:webHidden/>
        </w:rPr>
        <w:fldChar w:fldCharType="separate"/>
      </w:r>
      <w:ins w:id="142" w:author="Department of Veterans Affairs" w:date="2018-03-28T16:17:00Z">
        <w:r>
          <w:rPr>
            <w:noProof/>
            <w:webHidden/>
          </w:rPr>
          <w:t>14</w:t>
        </w:r>
        <w:r>
          <w:rPr>
            <w:noProof/>
            <w:webHidden/>
          </w:rPr>
          <w:fldChar w:fldCharType="end"/>
        </w:r>
        <w:r w:rsidRPr="00C2254A">
          <w:rPr>
            <w:rStyle w:val="Hyperlink"/>
            <w:noProof/>
          </w:rPr>
          <w:fldChar w:fldCharType="end"/>
        </w:r>
      </w:ins>
    </w:p>
    <w:p w14:paraId="5A71E81B" w14:textId="77777777" w:rsidR="00B53167" w:rsidRDefault="00B53167">
      <w:pPr>
        <w:pStyle w:val="TOC1"/>
        <w:tabs>
          <w:tab w:val="left" w:pos="440"/>
          <w:tab w:val="right" w:leader="dot" w:pos="10430"/>
        </w:tabs>
        <w:rPr>
          <w:ins w:id="143" w:author="Department of Veterans Affairs" w:date="2018-03-28T16:17:00Z"/>
          <w:rFonts w:asciiTheme="minorHAnsi" w:eastAsiaTheme="minorEastAsia" w:hAnsiTheme="minorHAnsi" w:cstheme="minorBidi"/>
          <w:b w:val="0"/>
          <w:bCs w:val="0"/>
          <w:noProof/>
          <w:sz w:val="22"/>
          <w:szCs w:val="22"/>
        </w:rPr>
      </w:pPr>
      <w:ins w:id="144" w:author="Department of Veterans Affairs" w:date="2018-03-28T16:17:00Z">
        <w:r w:rsidRPr="00C2254A">
          <w:rPr>
            <w:rStyle w:val="Hyperlink"/>
            <w:noProof/>
          </w:rPr>
          <w:lastRenderedPageBreak/>
          <w:fldChar w:fldCharType="begin"/>
        </w:r>
        <w:r w:rsidRPr="00C2254A">
          <w:rPr>
            <w:rStyle w:val="Hyperlink"/>
            <w:noProof/>
          </w:rPr>
          <w:instrText xml:space="preserve"> </w:instrText>
        </w:r>
        <w:r>
          <w:rPr>
            <w:noProof/>
          </w:rPr>
          <w:instrText>HYPERLINK \l "_Toc510017243"</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8</w:t>
        </w:r>
        <w:r>
          <w:rPr>
            <w:rFonts w:asciiTheme="minorHAnsi" w:eastAsiaTheme="minorEastAsia" w:hAnsiTheme="minorHAnsi" w:cstheme="minorBidi"/>
            <w:b w:val="0"/>
            <w:bCs w:val="0"/>
            <w:noProof/>
            <w:sz w:val="22"/>
            <w:szCs w:val="22"/>
          </w:rPr>
          <w:tab/>
        </w:r>
        <w:r w:rsidRPr="00C2254A">
          <w:rPr>
            <w:rStyle w:val="Hyperlink"/>
            <w:noProof/>
          </w:rPr>
          <w:t>Glossary</w:t>
        </w:r>
        <w:r>
          <w:rPr>
            <w:noProof/>
            <w:webHidden/>
          </w:rPr>
          <w:tab/>
        </w:r>
        <w:r>
          <w:rPr>
            <w:noProof/>
            <w:webHidden/>
          </w:rPr>
          <w:fldChar w:fldCharType="begin"/>
        </w:r>
        <w:r>
          <w:rPr>
            <w:noProof/>
            <w:webHidden/>
          </w:rPr>
          <w:instrText xml:space="preserve"> PAGEREF _Toc510017243 \h </w:instrText>
        </w:r>
        <w:r>
          <w:rPr>
            <w:noProof/>
            <w:webHidden/>
          </w:rPr>
        </w:r>
      </w:ins>
      <w:r>
        <w:rPr>
          <w:noProof/>
          <w:webHidden/>
        </w:rPr>
        <w:fldChar w:fldCharType="separate"/>
      </w:r>
      <w:ins w:id="145" w:author="Department of Veterans Affairs" w:date="2018-03-28T16:17:00Z">
        <w:r>
          <w:rPr>
            <w:noProof/>
            <w:webHidden/>
          </w:rPr>
          <w:t>15</w:t>
        </w:r>
        <w:r>
          <w:rPr>
            <w:noProof/>
            <w:webHidden/>
          </w:rPr>
          <w:fldChar w:fldCharType="end"/>
        </w:r>
        <w:r w:rsidRPr="00C2254A">
          <w:rPr>
            <w:rStyle w:val="Hyperlink"/>
            <w:noProof/>
          </w:rPr>
          <w:fldChar w:fldCharType="end"/>
        </w:r>
      </w:ins>
    </w:p>
    <w:p w14:paraId="5EE23C2F" w14:textId="77777777" w:rsidR="00B53167" w:rsidRDefault="00B53167">
      <w:pPr>
        <w:pStyle w:val="TOC1"/>
        <w:tabs>
          <w:tab w:val="left" w:pos="440"/>
          <w:tab w:val="right" w:leader="dot" w:pos="10430"/>
        </w:tabs>
        <w:rPr>
          <w:ins w:id="146" w:author="Department of Veterans Affairs" w:date="2018-03-28T16:17:00Z"/>
          <w:rFonts w:asciiTheme="minorHAnsi" w:eastAsiaTheme="minorEastAsia" w:hAnsiTheme="minorHAnsi" w:cstheme="minorBidi"/>
          <w:b w:val="0"/>
          <w:bCs w:val="0"/>
          <w:noProof/>
          <w:sz w:val="22"/>
          <w:szCs w:val="22"/>
        </w:rPr>
      </w:pPr>
      <w:ins w:id="147"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"_Toc510017244"</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9</w:t>
        </w:r>
        <w:r>
          <w:rPr>
            <w:rFonts w:asciiTheme="minorHAnsi" w:eastAsiaTheme="minorEastAsia" w:hAnsiTheme="minorHAnsi" w:cstheme="minorBidi"/>
            <w:b w:val="0"/>
            <w:bCs w:val="0"/>
            <w:noProof/>
            <w:sz w:val="22"/>
            <w:szCs w:val="22"/>
          </w:rPr>
          <w:tab/>
        </w:r>
        <w:r w:rsidRPr="00C2254A">
          <w:rPr>
            <w:rStyle w:val="Hyperlink"/>
            <w:noProof/>
          </w:rPr>
          <w:t>Attachment A – Approval Signatures</w:t>
        </w:r>
        <w:r>
          <w:rPr>
            <w:noProof/>
            <w:webHidden/>
          </w:rPr>
          <w:tab/>
        </w:r>
        <w:r>
          <w:rPr>
            <w:noProof/>
            <w:webHidden/>
          </w:rPr>
          <w:fldChar w:fldCharType="begin"/>
        </w:r>
        <w:r>
          <w:rPr>
            <w:noProof/>
            <w:webHidden/>
          </w:rPr>
          <w:instrText xml:space="preserve"> PAGEREF _Toc510017244 \h </w:instrText>
        </w:r>
        <w:r>
          <w:rPr>
            <w:noProof/>
            <w:webHidden/>
          </w:rPr>
        </w:r>
      </w:ins>
      <w:r>
        <w:rPr>
          <w:noProof/>
          <w:webHidden/>
        </w:rPr>
        <w:fldChar w:fldCharType="separate"/>
      </w:r>
      <w:ins w:id="148" w:author="Department of Veterans Affairs" w:date="2018-03-28T16:17:00Z">
        <w:r>
          <w:rPr>
            <w:noProof/>
            <w:webHidden/>
          </w:rPr>
          <w:t>16</w:t>
        </w:r>
        <w:r>
          <w:rPr>
            <w:noProof/>
            <w:webHidden/>
          </w:rPr>
          <w:fldChar w:fldCharType="end"/>
        </w:r>
        <w:r w:rsidRPr="00C2254A">
          <w:rPr>
            <w:rStyle w:val="Hyperlink"/>
            <w:noProof/>
          </w:rPr>
          <w:fldChar w:fldCharType="end"/>
        </w:r>
      </w:ins>
    </w:p>
    <w:p w14:paraId="282BB1E4" w14:textId="77777777" w:rsidR="00B53167" w:rsidRDefault="00B53167">
      <w:pPr>
        <w:pStyle w:val="TOC2"/>
        <w:tabs>
          <w:tab w:val="left" w:pos="880"/>
          <w:tab w:val="right" w:leader="dot" w:pos="10430"/>
        </w:tabs>
        <w:rPr>
          <w:ins w:id="149" w:author="Department of Veterans Affairs" w:date="2018-03-28T16:17:00Z"/>
          <w:rFonts w:asciiTheme="minorHAnsi" w:eastAsiaTheme="minorEastAsia" w:hAnsiTheme="minorHAnsi" w:cstheme="minorBidi"/>
          <w:b w:val="0"/>
          <w:noProof/>
          <w:sz w:val="22"/>
          <w:szCs w:val="22"/>
        </w:rPr>
      </w:pPr>
      <w:ins w:id="150" w:author="Department of Veterans Affairs" w:date="2018-03-28T16:17:00Z">
        <w:r w:rsidRPr="00C2254A">
          <w:rPr>
            <w:rStyle w:val="Hyperlink"/>
            <w:noProof/>
          </w:rPr>
          <w:fldChar w:fldCharType="begin"/>
        </w:r>
        <w:r w:rsidRPr="00C2254A">
          <w:rPr>
            <w:rStyle w:val="Hyperlink"/>
            <w:noProof/>
          </w:rPr>
          <w:instrText xml:space="preserve"> </w:instrText>
        </w:r>
        <w:r>
          <w:rPr>
            <w:noProof/>
          </w:rPr>
          <w:instrText>HYPERLINK \l "_Toc510017245"</w:instrText>
        </w:r>
        <w:r w:rsidRPr="00C2254A">
          <w:rPr>
            <w:rStyle w:val="Hyperlink"/>
            <w:noProof/>
          </w:rPr>
          <w:instrText xml:space="preserve"> </w:instrText>
        </w:r>
        <w:r w:rsidRPr="00C2254A">
          <w:rPr>
            <w:rStyle w:val="Hyperlink"/>
            <w:noProof/>
          </w:rPr>
        </w:r>
        <w:r w:rsidRPr="00C2254A">
          <w:rPr>
            <w:rStyle w:val="Hyperlink"/>
            <w:noProof/>
          </w:rPr>
          <w:fldChar w:fldCharType="separate"/>
        </w:r>
        <w:r w:rsidRPr="00C2254A">
          <w:rPr>
            <w:rStyle w:val="Hyperlink"/>
            <w:noProof/>
          </w:rPr>
          <w:t>9.1</w:t>
        </w:r>
        <w:r>
          <w:rPr>
            <w:rFonts w:asciiTheme="minorHAnsi" w:eastAsiaTheme="minorEastAsia" w:hAnsiTheme="minorHAnsi" w:cstheme="minorBidi"/>
            <w:b w:val="0"/>
            <w:noProof/>
            <w:sz w:val="22"/>
            <w:szCs w:val="22"/>
          </w:rPr>
          <w:tab/>
        </w:r>
        <w:r w:rsidRPr="00C2254A">
          <w:rPr>
            <w:rStyle w:val="Hyperlink"/>
            <w:noProof/>
          </w:rPr>
          <w:t>Signature page conti</w:t>
        </w:r>
        <w:r w:rsidRPr="00C2254A">
          <w:rPr>
            <w:rStyle w:val="Hyperlink"/>
            <w:noProof/>
          </w:rPr>
          <w:t>n</w:t>
        </w:r>
        <w:r w:rsidRPr="00C2254A">
          <w:rPr>
            <w:rStyle w:val="Hyperlink"/>
            <w:noProof/>
          </w:rPr>
          <w:t>ued</w:t>
        </w:r>
        <w:r>
          <w:rPr>
            <w:noProof/>
            <w:webHidden/>
          </w:rPr>
          <w:tab/>
        </w:r>
        <w:r>
          <w:rPr>
            <w:noProof/>
            <w:webHidden/>
          </w:rPr>
          <w:fldChar w:fldCharType="begin"/>
        </w:r>
        <w:r>
          <w:rPr>
            <w:noProof/>
            <w:webHidden/>
          </w:rPr>
          <w:instrText xml:space="preserve"> PAGEREF _Toc510017245 \h </w:instrText>
        </w:r>
        <w:r>
          <w:rPr>
            <w:noProof/>
            <w:webHidden/>
          </w:rPr>
        </w:r>
      </w:ins>
      <w:r>
        <w:rPr>
          <w:noProof/>
          <w:webHidden/>
        </w:rPr>
        <w:fldChar w:fldCharType="separate"/>
      </w:r>
      <w:ins w:id="151" w:author="Department of Veterans Affairs" w:date="2018-03-28T16:17:00Z">
        <w:r>
          <w:rPr>
            <w:noProof/>
            <w:webHidden/>
          </w:rPr>
          <w:t>17</w:t>
        </w:r>
        <w:r>
          <w:rPr>
            <w:noProof/>
            <w:webHidden/>
          </w:rPr>
          <w:fldChar w:fldCharType="end"/>
        </w:r>
        <w:r w:rsidRPr="00C2254A">
          <w:rPr>
            <w:rStyle w:val="Hyperlink"/>
            <w:noProof/>
          </w:rPr>
          <w:fldChar w:fldCharType="end"/>
        </w:r>
      </w:ins>
    </w:p>
    <w:p w14:paraId="6EDE4C5A" w14:textId="508AD0E3" w:rsidR="000F425B" w:rsidDel="00B53167" w:rsidRDefault="000F425B">
      <w:pPr>
        <w:pStyle w:val="TOC1"/>
        <w:tabs>
          <w:tab w:val="left" w:pos="440"/>
          <w:tab w:val="right" w:leader="dot" w:pos="10430"/>
        </w:tabs>
        <w:rPr>
          <w:del w:id="152" w:author="Department of Veterans Affairs" w:date="2018-03-28T16:17:00Z"/>
          <w:rFonts w:asciiTheme="minorHAnsi" w:eastAsiaTheme="minorEastAsia" w:hAnsiTheme="minorHAnsi" w:cstheme="minorBidi"/>
          <w:b w:val="0"/>
          <w:bCs w:val="0"/>
          <w:noProof/>
          <w:sz w:val="22"/>
          <w:szCs w:val="22"/>
        </w:rPr>
      </w:pPr>
      <w:del w:id="153" w:author="Department of Veterans Affairs" w:date="2018-03-28T16:17:00Z">
        <w:r w:rsidRPr="00B53167" w:rsidDel="00B53167">
          <w:rPr>
            <w:noProof/>
            <w:rPrChange w:id="154" w:author="Department of Veterans Affairs" w:date="2018-03-28T16:17:00Z">
              <w:rPr>
                <w:rStyle w:val="Hyperlink"/>
                <w:noProof/>
              </w:rPr>
            </w:rPrChange>
          </w:rPr>
          <w:delText>1</w:delText>
        </w:r>
        <w:r w:rsidDel="00B53167">
          <w:rPr>
            <w:rFonts w:asciiTheme="minorHAnsi" w:eastAsiaTheme="minorEastAsia" w:hAnsiTheme="minorHAnsi" w:cstheme="minorBidi"/>
            <w:b w:val="0"/>
            <w:bCs w:val="0"/>
            <w:noProof/>
            <w:sz w:val="22"/>
            <w:szCs w:val="22"/>
          </w:rPr>
          <w:tab/>
        </w:r>
        <w:r w:rsidRPr="00B53167" w:rsidDel="00B53167">
          <w:rPr>
            <w:noProof/>
            <w:rPrChange w:id="155" w:author="Department of Veterans Affairs" w:date="2018-03-28T16:17:00Z">
              <w:rPr>
                <w:rStyle w:val="Hyperlink"/>
                <w:noProof/>
              </w:rPr>
            </w:rPrChange>
          </w:rPr>
          <w:delText>Introduction</w:delText>
        </w:r>
        <w:r w:rsidDel="00B53167">
          <w:rPr>
            <w:noProof/>
            <w:webHidden/>
          </w:rPr>
          <w:tab/>
          <w:delText>1</w:delText>
        </w:r>
      </w:del>
    </w:p>
    <w:p w14:paraId="61241A78" w14:textId="09F5AEEB" w:rsidR="000F425B" w:rsidDel="00B53167" w:rsidRDefault="000F425B">
      <w:pPr>
        <w:pStyle w:val="TOC2"/>
        <w:tabs>
          <w:tab w:val="left" w:pos="880"/>
          <w:tab w:val="right" w:leader="dot" w:pos="10430"/>
        </w:tabs>
        <w:rPr>
          <w:del w:id="156" w:author="Department of Veterans Affairs" w:date="2018-03-28T16:17:00Z"/>
          <w:rFonts w:asciiTheme="minorHAnsi" w:eastAsiaTheme="minorEastAsia" w:hAnsiTheme="minorHAnsi" w:cstheme="minorBidi"/>
          <w:b w:val="0"/>
          <w:noProof/>
          <w:sz w:val="22"/>
          <w:szCs w:val="22"/>
        </w:rPr>
      </w:pPr>
      <w:del w:id="157" w:author="Department of Veterans Affairs" w:date="2018-03-28T16:17:00Z">
        <w:r w:rsidRPr="00B53167" w:rsidDel="00B53167">
          <w:rPr>
            <w:noProof/>
            <w:rPrChange w:id="158" w:author="Department of Veterans Affairs" w:date="2018-03-28T16:17:00Z">
              <w:rPr>
                <w:rStyle w:val="Hyperlink"/>
                <w:noProof/>
              </w:rPr>
            </w:rPrChange>
          </w:rPr>
          <w:delText>1.1</w:delText>
        </w:r>
        <w:r w:rsidDel="00B53167">
          <w:rPr>
            <w:rFonts w:asciiTheme="minorHAnsi" w:eastAsiaTheme="minorEastAsia" w:hAnsiTheme="minorHAnsi" w:cstheme="minorBidi"/>
            <w:b w:val="0"/>
            <w:noProof/>
            <w:sz w:val="22"/>
            <w:szCs w:val="22"/>
          </w:rPr>
          <w:tab/>
        </w:r>
        <w:r w:rsidRPr="00B53167" w:rsidDel="00B53167">
          <w:rPr>
            <w:noProof/>
            <w:rPrChange w:id="159" w:author="Department of Veterans Affairs" w:date="2018-03-28T16:17:00Z">
              <w:rPr>
                <w:rStyle w:val="Hyperlink"/>
                <w:noProof/>
              </w:rPr>
            </w:rPrChange>
          </w:rPr>
          <w:delText>Purpose</w:delText>
        </w:r>
        <w:r w:rsidDel="00B53167">
          <w:rPr>
            <w:noProof/>
            <w:webHidden/>
          </w:rPr>
          <w:tab/>
          <w:delText>1</w:delText>
        </w:r>
      </w:del>
    </w:p>
    <w:p w14:paraId="41185E83" w14:textId="05A7D8CD" w:rsidR="000F425B" w:rsidDel="00B53167" w:rsidRDefault="000F425B">
      <w:pPr>
        <w:pStyle w:val="TOC2"/>
        <w:tabs>
          <w:tab w:val="left" w:pos="880"/>
          <w:tab w:val="right" w:leader="dot" w:pos="10430"/>
        </w:tabs>
        <w:rPr>
          <w:del w:id="160" w:author="Department of Veterans Affairs" w:date="2018-03-28T16:17:00Z"/>
          <w:rFonts w:asciiTheme="minorHAnsi" w:eastAsiaTheme="minorEastAsia" w:hAnsiTheme="minorHAnsi" w:cstheme="minorBidi"/>
          <w:b w:val="0"/>
          <w:noProof/>
          <w:sz w:val="22"/>
          <w:szCs w:val="22"/>
        </w:rPr>
      </w:pPr>
      <w:del w:id="161" w:author="Department of Veterans Affairs" w:date="2018-03-28T16:17:00Z">
        <w:r w:rsidRPr="00B53167" w:rsidDel="00B53167">
          <w:rPr>
            <w:noProof/>
            <w:rPrChange w:id="162" w:author="Department of Veterans Affairs" w:date="2018-03-28T16:17:00Z">
              <w:rPr>
                <w:rStyle w:val="Hyperlink"/>
                <w:noProof/>
              </w:rPr>
            </w:rPrChange>
          </w:rPr>
          <w:delText>1.2</w:delText>
        </w:r>
        <w:r w:rsidDel="00B53167">
          <w:rPr>
            <w:rFonts w:asciiTheme="minorHAnsi" w:eastAsiaTheme="minorEastAsia" w:hAnsiTheme="minorHAnsi" w:cstheme="minorBidi"/>
            <w:b w:val="0"/>
            <w:noProof/>
            <w:sz w:val="22"/>
            <w:szCs w:val="22"/>
          </w:rPr>
          <w:tab/>
        </w:r>
        <w:r w:rsidRPr="00B53167" w:rsidDel="00B53167">
          <w:rPr>
            <w:noProof/>
            <w:rPrChange w:id="163" w:author="Department of Veterans Affairs" w:date="2018-03-28T16:17:00Z">
              <w:rPr>
                <w:rStyle w:val="Hyperlink"/>
                <w:noProof/>
              </w:rPr>
            </w:rPrChange>
          </w:rPr>
          <w:delText>Scope</w:delText>
        </w:r>
        <w:r w:rsidDel="00B53167">
          <w:rPr>
            <w:noProof/>
            <w:webHidden/>
          </w:rPr>
          <w:tab/>
          <w:delText>1</w:delText>
        </w:r>
      </w:del>
    </w:p>
    <w:p w14:paraId="5EEE972A" w14:textId="3CC9FC89" w:rsidR="000F425B" w:rsidDel="00B53167" w:rsidRDefault="000F425B">
      <w:pPr>
        <w:pStyle w:val="TOC2"/>
        <w:tabs>
          <w:tab w:val="left" w:pos="880"/>
          <w:tab w:val="right" w:leader="dot" w:pos="10430"/>
        </w:tabs>
        <w:rPr>
          <w:del w:id="164" w:author="Department of Veterans Affairs" w:date="2018-03-28T16:17:00Z"/>
          <w:rFonts w:asciiTheme="minorHAnsi" w:eastAsiaTheme="minorEastAsia" w:hAnsiTheme="minorHAnsi" w:cstheme="minorBidi"/>
          <w:b w:val="0"/>
          <w:noProof/>
          <w:sz w:val="22"/>
          <w:szCs w:val="22"/>
        </w:rPr>
      </w:pPr>
      <w:del w:id="165" w:author="Department of Veterans Affairs" w:date="2018-03-28T16:17:00Z">
        <w:r w:rsidRPr="00B53167" w:rsidDel="00B53167">
          <w:rPr>
            <w:noProof/>
            <w:rPrChange w:id="166" w:author="Department of Veterans Affairs" w:date="2018-03-28T16:17:00Z">
              <w:rPr>
                <w:rStyle w:val="Hyperlink"/>
                <w:noProof/>
              </w:rPr>
            </w:rPrChange>
          </w:rPr>
          <w:delText>1.3</w:delText>
        </w:r>
        <w:r w:rsidDel="00B53167">
          <w:rPr>
            <w:rFonts w:asciiTheme="minorHAnsi" w:eastAsiaTheme="minorEastAsia" w:hAnsiTheme="minorHAnsi" w:cstheme="minorBidi"/>
            <w:b w:val="0"/>
            <w:noProof/>
            <w:sz w:val="22"/>
            <w:szCs w:val="22"/>
          </w:rPr>
          <w:tab/>
        </w:r>
        <w:r w:rsidRPr="00B53167" w:rsidDel="00B53167">
          <w:rPr>
            <w:noProof/>
            <w:rPrChange w:id="167" w:author="Department of Veterans Affairs" w:date="2018-03-28T16:17:00Z">
              <w:rPr>
                <w:rStyle w:val="Hyperlink"/>
                <w:noProof/>
              </w:rPr>
            </w:rPrChange>
          </w:rPr>
          <w:delText>System Identification</w:delText>
        </w:r>
        <w:r w:rsidDel="00B53167">
          <w:rPr>
            <w:noProof/>
            <w:webHidden/>
          </w:rPr>
          <w:tab/>
          <w:delText>1</w:delText>
        </w:r>
      </w:del>
    </w:p>
    <w:p w14:paraId="0229FC5B" w14:textId="455092E1" w:rsidR="000F425B" w:rsidDel="00B53167" w:rsidRDefault="000F425B">
      <w:pPr>
        <w:pStyle w:val="TOC3"/>
        <w:tabs>
          <w:tab w:val="left" w:pos="1320"/>
          <w:tab w:val="right" w:leader="dot" w:pos="10430"/>
        </w:tabs>
        <w:rPr>
          <w:del w:id="168" w:author="Department of Veterans Affairs" w:date="2018-03-28T16:17:00Z"/>
          <w:rFonts w:asciiTheme="minorHAnsi" w:eastAsiaTheme="minorEastAsia" w:hAnsiTheme="minorHAnsi" w:cstheme="minorBidi"/>
          <w:iCs w:val="0"/>
          <w:noProof/>
          <w:sz w:val="22"/>
          <w:szCs w:val="22"/>
        </w:rPr>
      </w:pPr>
      <w:del w:id="169" w:author="Department of Veterans Affairs" w:date="2018-03-28T16:17:00Z">
        <w:r w:rsidRPr="00B53167" w:rsidDel="00B53167">
          <w:rPr>
            <w:noProof/>
            <w:rPrChange w:id="170" w:author="Department of Veterans Affairs" w:date="2018-03-28T16:17:00Z">
              <w:rPr>
                <w:rStyle w:val="Hyperlink"/>
                <w:noProof/>
              </w:rPr>
            </w:rPrChange>
          </w:rPr>
          <w:delText>1.3.1</w:delText>
        </w:r>
        <w:r w:rsidDel="00B53167">
          <w:rPr>
            <w:rFonts w:asciiTheme="minorHAnsi" w:eastAsiaTheme="minorEastAsia" w:hAnsiTheme="minorHAnsi" w:cstheme="minorBidi"/>
            <w:iCs w:val="0"/>
            <w:noProof/>
            <w:sz w:val="22"/>
            <w:szCs w:val="22"/>
          </w:rPr>
          <w:tab/>
        </w:r>
        <w:r w:rsidRPr="00B53167" w:rsidDel="00B53167">
          <w:rPr>
            <w:noProof/>
            <w:rPrChange w:id="171" w:author="Department of Veterans Affairs" w:date="2018-03-28T16:17:00Z">
              <w:rPr>
                <w:rStyle w:val="Hyperlink"/>
                <w:noProof/>
              </w:rPr>
            </w:rPrChange>
          </w:rPr>
          <w:delText>MCCF EDI TAS</w:delText>
        </w:r>
        <w:r w:rsidDel="00B53167">
          <w:rPr>
            <w:noProof/>
            <w:webHidden/>
          </w:rPr>
          <w:tab/>
          <w:delText>1</w:delText>
        </w:r>
      </w:del>
    </w:p>
    <w:p w14:paraId="1FC2D739" w14:textId="0CFD5CA9" w:rsidR="000F425B" w:rsidDel="00B53167" w:rsidRDefault="000F425B">
      <w:pPr>
        <w:pStyle w:val="TOC3"/>
        <w:tabs>
          <w:tab w:val="left" w:pos="1320"/>
          <w:tab w:val="right" w:leader="dot" w:pos="10430"/>
        </w:tabs>
        <w:rPr>
          <w:del w:id="172" w:author="Department of Veterans Affairs" w:date="2018-03-28T16:17:00Z"/>
          <w:rFonts w:asciiTheme="minorHAnsi" w:eastAsiaTheme="minorEastAsia" w:hAnsiTheme="minorHAnsi" w:cstheme="minorBidi"/>
          <w:iCs w:val="0"/>
          <w:noProof/>
          <w:sz w:val="22"/>
          <w:szCs w:val="22"/>
        </w:rPr>
      </w:pPr>
      <w:del w:id="173" w:author="Department of Veterans Affairs" w:date="2018-03-28T16:17:00Z">
        <w:r w:rsidRPr="00B53167" w:rsidDel="00B53167">
          <w:rPr>
            <w:noProof/>
            <w:rPrChange w:id="174" w:author="Department of Veterans Affairs" w:date="2018-03-28T16:17:00Z">
              <w:rPr>
                <w:rStyle w:val="Hyperlink"/>
                <w:noProof/>
              </w:rPr>
            </w:rPrChange>
          </w:rPr>
          <w:delText>1.3.2</w:delText>
        </w:r>
        <w:r w:rsidDel="00B53167">
          <w:rPr>
            <w:rFonts w:asciiTheme="minorHAnsi" w:eastAsiaTheme="minorEastAsia" w:hAnsiTheme="minorHAnsi" w:cstheme="minorBidi"/>
            <w:iCs w:val="0"/>
            <w:noProof/>
            <w:sz w:val="22"/>
            <w:szCs w:val="22"/>
          </w:rPr>
          <w:tab/>
        </w:r>
        <w:r w:rsidRPr="00B53167" w:rsidDel="00B53167">
          <w:rPr>
            <w:noProof/>
            <w:rPrChange w:id="175" w:author="Department of Veterans Affairs" w:date="2018-03-28T16:17:00Z">
              <w:rPr>
                <w:rStyle w:val="Hyperlink"/>
                <w:noProof/>
              </w:rPr>
            </w:rPrChange>
          </w:rPr>
          <w:delText>FSC</w:delText>
        </w:r>
        <w:r w:rsidDel="00B53167">
          <w:rPr>
            <w:noProof/>
            <w:webHidden/>
          </w:rPr>
          <w:tab/>
          <w:delText>2</w:delText>
        </w:r>
      </w:del>
    </w:p>
    <w:p w14:paraId="10C766FA" w14:textId="320C9F16" w:rsidR="000F425B" w:rsidDel="00B53167" w:rsidRDefault="000F425B">
      <w:pPr>
        <w:pStyle w:val="TOC2"/>
        <w:tabs>
          <w:tab w:val="left" w:pos="880"/>
          <w:tab w:val="right" w:leader="dot" w:pos="10430"/>
        </w:tabs>
        <w:rPr>
          <w:del w:id="176" w:author="Department of Veterans Affairs" w:date="2018-03-28T16:17:00Z"/>
          <w:rFonts w:asciiTheme="minorHAnsi" w:eastAsiaTheme="minorEastAsia" w:hAnsiTheme="minorHAnsi" w:cstheme="minorBidi"/>
          <w:b w:val="0"/>
          <w:noProof/>
          <w:sz w:val="22"/>
          <w:szCs w:val="22"/>
        </w:rPr>
      </w:pPr>
      <w:del w:id="177" w:author="Department of Veterans Affairs" w:date="2018-03-28T16:17:00Z">
        <w:r w:rsidRPr="00B53167" w:rsidDel="00B53167">
          <w:rPr>
            <w:noProof/>
            <w:rPrChange w:id="178" w:author="Department of Veterans Affairs" w:date="2018-03-28T16:17:00Z">
              <w:rPr>
                <w:rStyle w:val="Hyperlink"/>
                <w:noProof/>
              </w:rPr>
            </w:rPrChange>
          </w:rPr>
          <w:delText>1.4</w:delText>
        </w:r>
        <w:r w:rsidDel="00B53167">
          <w:rPr>
            <w:rFonts w:asciiTheme="minorHAnsi" w:eastAsiaTheme="minorEastAsia" w:hAnsiTheme="minorHAnsi" w:cstheme="minorBidi"/>
            <w:b w:val="0"/>
            <w:noProof/>
            <w:sz w:val="22"/>
            <w:szCs w:val="22"/>
          </w:rPr>
          <w:tab/>
        </w:r>
        <w:r w:rsidRPr="00B53167" w:rsidDel="00B53167">
          <w:rPr>
            <w:noProof/>
            <w:rPrChange w:id="179" w:author="Department of Veterans Affairs" w:date="2018-03-28T16:17:00Z">
              <w:rPr>
                <w:rStyle w:val="Hyperlink"/>
                <w:noProof/>
              </w:rPr>
            </w:rPrChange>
          </w:rPr>
          <w:delText>Operational Agreement</w:delText>
        </w:r>
        <w:r w:rsidDel="00B53167">
          <w:rPr>
            <w:noProof/>
            <w:webHidden/>
          </w:rPr>
          <w:tab/>
          <w:delText>2</w:delText>
        </w:r>
      </w:del>
    </w:p>
    <w:p w14:paraId="4CC630F4" w14:textId="2CC36063" w:rsidR="000F425B" w:rsidDel="00B53167" w:rsidRDefault="000F425B">
      <w:pPr>
        <w:pStyle w:val="TOC1"/>
        <w:tabs>
          <w:tab w:val="left" w:pos="440"/>
          <w:tab w:val="right" w:leader="dot" w:pos="10430"/>
        </w:tabs>
        <w:rPr>
          <w:del w:id="180" w:author="Department of Veterans Affairs" w:date="2018-03-28T16:17:00Z"/>
          <w:rFonts w:asciiTheme="minorHAnsi" w:eastAsiaTheme="minorEastAsia" w:hAnsiTheme="minorHAnsi" w:cstheme="minorBidi"/>
          <w:b w:val="0"/>
          <w:bCs w:val="0"/>
          <w:noProof/>
          <w:sz w:val="22"/>
          <w:szCs w:val="22"/>
        </w:rPr>
      </w:pPr>
      <w:del w:id="181" w:author="Department of Veterans Affairs" w:date="2018-03-28T16:17:00Z">
        <w:r w:rsidRPr="00B53167" w:rsidDel="00B53167">
          <w:rPr>
            <w:noProof/>
            <w:rPrChange w:id="182" w:author="Department of Veterans Affairs" w:date="2018-03-28T16:17:00Z">
              <w:rPr>
                <w:rStyle w:val="Hyperlink"/>
                <w:noProof/>
              </w:rPr>
            </w:rPrChange>
          </w:rPr>
          <w:delText>2</w:delText>
        </w:r>
        <w:r w:rsidDel="00B53167">
          <w:rPr>
            <w:rFonts w:asciiTheme="minorHAnsi" w:eastAsiaTheme="minorEastAsia" w:hAnsiTheme="minorHAnsi" w:cstheme="minorBidi"/>
            <w:b w:val="0"/>
            <w:bCs w:val="0"/>
            <w:noProof/>
            <w:sz w:val="22"/>
            <w:szCs w:val="22"/>
          </w:rPr>
          <w:tab/>
        </w:r>
        <w:r w:rsidRPr="00B53167" w:rsidDel="00B53167">
          <w:rPr>
            <w:noProof/>
            <w:rPrChange w:id="183" w:author="Department of Veterans Affairs" w:date="2018-03-28T16:17:00Z">
              <w:rPr>
                <w:rStyle w:val="Hyperlink"/>
                <w:noProof/>
              </w:rPr>
            </w:rPrChange>
          </w:rPr>
          <w:delText>Interface Definition</w:delText>
        </w:r>
        <w:r w:rsidDel="00B53167">
          <w:rPr>
            <w:noProof/>
            <w:webHidden/>
          </w:rPr>
          <w:tab/>
          <w:delText>2</w:delText>
        </w:r>
      </w:del>
    </w:p>
    <w:p w14:paraId="6A50D9F4" w14:textId="2A14E02D" w:rsidR="000F425B" w:rsidDel="00B53167" w:rsidRDefault="000F425B">
      <w:pPr>
        <w:pStyle w:val="TOC2"/>
        <w:tabs>
          <w:tab w:val="left" w:pos="880"/>
          <w:tab w:val="right" w:leader="dot" w:pos="10430"/>
        </w:tabs>
        <w:rPr>
          <w:del w:id="184" w:author="Department of Veterans Affairs" w:date="2018-03-28T16:17:00Z"/>
          <w:rFonts w:asciiTheme="minorHAnsi" w:eastAsiaTheme="minorEastAsia" w:hAnsiTheme="minorHAnsi" w:cstheme="minorBidi"/>
          <w:b w:val="0"/>
          <w:noProof/>
          <w:sz w:val="22"/>
          <w:szCs w:val="22"/>
        </w:rPr>
      </w:pPr>
      <w:del w:id="185" w:author="Department of Veterans Affairs" w:date="2018-03-28T16:17:00Z">
        <w:r w:rsidRPr="00B53167" w:rsidDel="00B53167">
          <w:rPr>
            <w:noProof/>
            <w:rPrChange w:id="186" w:author="Department of Veterans Affairs" w:date="2018-03-28T16:17:00Z">
              <w:rPr>
                <w:rStyle w:val="Hyperlink"/>
                <w:noProof/>
              </w:rPr>
            </w:rPrChange>
          </w:rPr>
          <w:delText>2.1</w:delText>
        </w:r>
        <w:r w:rsidDel="00B53167">
          <w:rPr>
            <w:rFonts w:asciiTheme="minorHAnsi" w:eastAsiaTheme="minorEastAsia" w:hAnsiTheme="minorHAnsi" w:cstheme="minorBidi"/>
            <w:b w:val="0"/>
            <w:noProof/>
            <w:sz w:val="22"/>
            <w:szCs w:val="22"/>
          </w:rPr>
          <w:tab/>
        </w:r>
        <w:r w:rsidRPr="00B53167" w:rsidDel="00B53167">
          <w:rPr>
            <w:noProof/>
            <w:rPrChange w:id="187" w:author="Department of Veterans Affairs" w:date="2018-03-28T16:17:00Z">
              <w:rPr>
                <w:rStyle w:val="Hyperlink"/>
                <w:noProof/>
              </w:rPr>
            </w:rPrChange>
          </w:rPr>
          <w:delText>System Overview</w:delText>
        </w:r>
        <w:r w:rsidDel="00B53167">
          <w:rPr>
            <w:noProof/>
            <w:webHidden/>
          </w:rPr>
          <w:tab/>
          <w:delText>3</w:delText>
        </w:r>
      </w:del>
    </w:p>
    <w:p w14:paraId="3AC65343" w14:textId="135DE0AC" w:rsidR="000F425B" w:rsidDel="00B53167" w:rsidRDefault="000F425B">
      <w:pPr>
        <w:pStyle w:val="TOC3"/>
        <w:tabs>
          <w:tab w:val="left" w:pos="1320"/>
          <w:tab w:val="right" w:leader="dot" w:pos="10430"/>
        </w:tabs>
        <w:rPr>
          <w:del w:id="188" w:author="Department of Veterans Affairs" w:date="2018-03-28T16:17:00Z"/>
          <w:rFonts w:asciiTheme="minorHAnsi" w:eastAsiaTheme="minorEastAsia" w:hAnsiTheme="minorHAnsi" w:cstheme="minorBidi"/>
          <w:iCs w:val="0"/>
          <w:noProof/>
          <w:sz w:val="22"/>
          <w:szCs w:val="22"/>
        </w:rPr>
      </w:pPr>
      <w:del w:id="189" w:author="Department of Veterans Affairs" w:date="2018-03-28T16:17:00Z">
        <w:r w:rsidRPr="00B53167" w:rsidDel="00B53167">
          <w:rPr>
            <w:noProof/>
            <w:rPrChange w:id="190" w:author="Department of Veterans Affairs" w:date="2018-03-28T16:17:00Z">
              <w:rPr>
                <w:rStyle w:val="Hyperlink"/>
                <w:noProof/>
              </w:rPr>
            </w:rPrChange>
          </w:rPr>
          <w:delText>2.1.1</w:delText>
        </w:r>
        <w:r w:rsidDel="00B53167">
          <w:rPr>
            <w:rFonts w:asciiTheme="minorHAnsi" w:eastAsiaTheme="minorEastAsia" w:hAnsiTheme="minorHAnsi" w:cstheme="minorBidi"/>
            <w:iCs w:val="0"/>
            <w:noProof/>
            <w:sz w:val="22"/>
            <w:szCs w:val="22"/>
          </w:rPr>
          <w:tab/>
        </w:r>
        <w:r w:rsidRPr="00B53167" w:rsidDel="00B53167">
          <w:rPr>
            <w:noProof/>
            <w:rPrChange w:id="191" w:author="Department of Veterans Affairs" w:date="2018-03-28T16:17:00Z">
              <w:rPr>
                <w:rStyle w:val="Hyperlink"/>
                <w:noProof/>
              </w:rPr>
            </w:rPrChange>
          </w:rPr>
          <w:delText>Overview Diagram</w:delText>
        </w:r>
        <w:r w:rsidDel="00B53167">
          <w:rPr>
            <w:noProof/>
            <w:webHidden/>
          </w:rPr>
          <w:tab/>
          <w:delText>4</w:delText>
        </w:r>
      </w:del>
    </w:p>
    <w:p w14:paraId="65750136" w14:textId="2CC9CD5A" w:rsidR="000F425B" w:rsidDel="00B53167" w:rsidRDefault="000F425B">
      <w:pPr>
        <w:pStyle w:val="TOC2"/>
        <w:tabs>
          <w:tab w:val="left" w:pos="880"/>
          <w:tab w:val="right" w:leader="dot" w:pos="10430"/>
        </w:tabs>
        <w:rPr>
          <w:del w:id="192" w:author="Department of Veterans Affairs" w:date="2018-03-28T16:17:00Z"/>
          <w:rFonts w:asciiTheme="minorHAnsi" w:eastAsiaTheme="minorEastAsia" w:hAnsiTheme="minorHAnsi" w:cstheme="minorBidi"/>
          <w:b w:val="0"/>
          <w:noProof/>
          <w:sz w:val="22"/>
          <w:szCs w:val="22"/>
        </w:rPr>
      </w:pPr>
      <w:del w:id="193" w:author="Department of Veterans Affairs" w:date="2018-03-28T16:17:00Z">
        <w:r w:rsidRPr="00B53167" w:rsidDel="00B53167">
          <w:rPr>
            <w:noProof/>
            <w:rPrChange w:id="194" w:author="Department of Veterans Affairs" w:date="2018-03-28T16:17:00Z">
              <w:rPr>
                <w:rStyle w:val="Hyperlink"/>
                <w:noProof/>
              </w:rPr>
            </w:rPrChange>
          </w:rPr>
          <w:delText>2.2</w:delText>
        </w:r>
        <w:r w:rsidDel="00B53167">
          <w:rPr>
            <w:rFonts w:asciiTheme="minorHAnsi" w:eastAsiaTheme="minorEastAsia" w:hAnsiTheme="minorHAnsi" w:cstheme="minorBidi"/>
            <w:b w:val="0"/>
            <w:noProof/>
            <w:sz w:val="22"/>
            <w:szCs w:val="22"/>
          </w:rPr>
          <w:tab/>
        </w:r>
        <w:r w:rsidRPr="00B53167" w:rsidDel="00B53167">
          <w:rPr>
            <w:noProof/>
            <w:rPrChange w:id="195" w:author="Department of Veterans Affairs" w:date="2018-03-28T16:17:00Z">
              <w:rPr>
                <w:rStyle w:val="Hyperlink"/>
                <w:noProof/>
              </w:rPr>
            </w:rPrChange>
          </w:rPr>
          <w:delText>Interface Overview</w:delText>
        </w:r>
        <w:r w:rsidDel="00B53167">
          <w:rPr>
            <w:noProof/>
            <w:webHidden/>
          </w:rPr>
          <w:tab/>
          <w:delText>5</w:delText>
        </w:r>
      </w:del>
    </w:p>
    <w:p w14:paraId="54BC6695" w14:textId="3A7085D8" w:rsidR="000F425B" w:rsidDel="00B53167" w:rsidRDefault="000F425B">
      <w:pPr>
        <w:pStyle w:val="TOC3"/>
        <w:tabs>
          <w:tab w:val="left" w:pos="1320"/>
          <w:tab w:val="right" w:leader="dot" w:pos="10430"/>
        </w:tabs>
        <w:rPr>
          <w:del w:id="196" w:author="Department of Veterans Affairs" w:date="2018-03-28T16:17:00Z"/>
          <w:rFonts w:asciiTheme="minorHAnsi" w:eastAsiaTheme="minorEastAsia" w:hAnsiTheme="minorHAnsi" w:cstheme="minorBidi"/>
          <w:iCs w:val="0"/>
          <w:noProof/>
          <w:sz w:val="22"/>
          <w:szCs w:val="22"/>
        </w:rPr>
      </w:pPr>
      <w:del w:id="197" w:author="Department of Veterans Affairs" w:date="2018-03-28T16:17:00Z">
        <w:r w:rsidRPr="00B53167" w:rsidDel="00B53167">
          <w:rPr>
            <w:rFonts w:eastAsia="MS Mincho"/>
            <w:noProof/>
            <w:rPrChange w:id="198" w:author="Department of Veterans Affairs" w:date="2018-03-28T16:17:00Z">
              <w:rPr>
                <w:rStyle w:val="Hyperlink"/>
                <w:rFonts w:eastAsia="MS Mincho"/>
                <w:noProof/>
              </w:rPr>
            </w:rPrChange>
          </w:rPr>
          <w:delText>2.2.1</w:delText>
        </w:r>
        <w:r w:rsidDel="00B53167">
          <w:rPr>
            <w:rFonts w:asciiTheme="minorHAnsi" w:eastAsiaTheme="minorEastAsia" w:hAnsiTheme="minorHAnsi" w:cstheme="minorBidi"/>
            <w:iCs w:val="0"/>
            <w:noProof/>
            <w:sz w:val="22"/>
            <w:szCs w:val="22"/>
          </w:rPr>
          <w:tab/>
        </w:r>
        <w:r w:rsidRPr="00B53167" w:rsidDel="00B53167">
          <w:rPr>
            <w:noProof/>
            <w:rPrChange w:id="199" w:author="Department of Veterans Affairs" w:date="2018-03-28T16:17:00Z">
              <w:rPr>
                <w:rStyle w:val="Hyperlink"/>
                <w:noProof/>
              </w:rPr>
            </w:rPrChange>
          </w:rPr>
          <w:delText>Connectivity between the systems</w:delText>
        </w:r>
        <w:r w:rsidDel="00B53167">
          <w:rPr>
            <w:noProof/>
            <w:webHidden/>
          </w:rPr>
          <w:tab/>
          <w:delText>6</w:delText>
        </w:r>
      </w:del>
    </w:p>
    <w:p w14:paraId="5AB84688" w14:textId="538186B1" w:rsidR="000F425B" w:rsidDel="00B53167" w:rsidRDefault="000F425B">
      <w:pPr>
        <w:pStyle w:val="TOC2"/>
        <w:tabs>
          <w:tab w:val="left" w:pos="880"/>
          <w:tab w:val="right" w:leader="dot" w:pos="10430"/>
        </w:tabs>
        <w:rPr>
          <w:del w:id="200" w:author="Department of Veterans Affairs" w:date="2018-03-28T16:17:00Z"/>
          <w:rFonts w:asciiTheme="minorHAnsi" w:eastAsiaTheme="minorEastAsia" w:hAnsiTheme="minorHAnsi" w:cstheme="minorBidi"/>
          <w:b w:val="0"/>
          <w:noProof/>
          <w:sz w:val="22"/>
          <w:szCs w:val="22"/>
        </w:rPr>
      </w:pPr>
      <w:del w:id="201" w:author="Department of Veterans Affairs" w:date="2018-03-28T16:17:00Z">
        <w:r w:rsidRPr="00B53167" w:rsidDel="00B53167">
          <w:rPr>
            <w:noProof/>
            <w:rPrChange w:id="202" w:author="Department of Veterans Affairs" w:date="2018-03-28T16:17:00Z">
              <w:rPr>
                <w:rStyle w:val="Hyperlink"/>
                <w:noProof/>
              </w:rPr>
            </w:rPrChange>
          </w:rPr>
          <w:delText>2.3</w:delText>
        </w:r>
        <w:r w:rsidDel="00B53167">
          <w:rPr>
            <w:rFonts w:asciiTheme="minorHAnsi" w:eastAsiaTheme="minorEastAsia" w:hAnsiTheme="minorHAnsi" w:cstheme="minorBidi"/>
            <w:b w:val="0"/>
            <w:noProof/>
            <w:sz w:val="22"/>
            <w:szCs w:val="22"/>
          </w:rPr>
          <w:tab/>
        </w:r>
        <w:r w:rsidRPr="00B53167" w:rsidDel="00B53167">
          <w:rPr>
            <w:noProof/>
            <w:rPrChange w:id="203" w:author="Department of Veterans Affairs" w:date="2018-03-28T16:17:00Z">
              <w:rPr>
                <w:rStyle w:val="Hyperlink"/>
                <w:noProof/>
              </w:rPr>
            </w:rPrChange>
          </w:rPr>
          <w:delText>Operations</w:delText>
        </w:r>
        <w:r w:rsidDel="00B53167">
          <w:rPr>
            <w:noProof/>
            <w:webHidden/>
          </w:rPr>
          <w:tab/>
          <w:delText>6</w:delText>
        </w:r>
      </w:del>
    </w:p>
    <w:p w14:paraId="6A76B887" w14:textId="315F8B75" w:rsidR="000F425B" w:rsidDel="00B53167" w:rsidRDefault="000F425B">
      <w:pPr>
        <w:pStyle w:val="TOC3"/>
        <w:tabs>
          <w:tab w:val="left" w:pos="1320"/>
          <w:tab w:val="right" w:leader="dot" w:pos="10430"/>
        </w:tabs>
        <w:rPr>
          <w:del w:id="204" w:author="Department of Veterans Affairs" w:date="2018-03-28T16:17:00Z"/>
          <w:rFonts w:asciiTheme="minorHAnsi" w:eastAsiaTheme="minorEastAsia" w:hAnsiTheme="minorHAnsi" w:cstheme="minorBidi"/>
          <w:iCs w:val="0"/>
          <w:noProof/>
          <w:sz w:val="22"/>
          <w:szCs w:val="22"/>
        </w:rPr>
      </w:pPr>
      <w:del w:id="205" w:author="Department of Veterans Affairs" w:date="2018-03-28T16:17:00Z">
        <w:r w:rsidRPr="00B53167" w:rsidDel="00B53167">
          <w:rPr>
            <w:noProof/>
            <w:rPrChange w:id="206" w:author="Department of Veterans Affairs" w:date="2018-03-28T16:17:00Z">
              <w:rPr>
                <w:rStyle w:val="Hyperlink"/>
                <w:noProof/>
              </w:rPr>
            </w:rPrChange>
          </w:rPr>
          <w:delText>2.3.1</w:delText>
        </w:r>
        <w:r w:rsidDel="00B53167">
          <w:rPr>
            <w:rFonts w:asciiTheme="minorHAnsi" w:eastAsiaTheme="minorEastAsia" w:hAnsiTheme="minorHAnsi" w:cstheme="minorBidi"/>
            <w:iCs w:val="0"/>
            <w:noProof/>
            <w:sz w:val="22"/>
            <w:szCs w:val="22"/>
          </w:rPr>
          <w:tab/>
        </w:r>
        <w:r w:rsidRPr="00B53167" w:rsidDel="00B53167">
          <w:rPr>
            <w:noProof/>
            <w:rPrChange w:id="207" w:author="Department of Veterans Affairs" w:date="2018-03-28T16:17:00Z">
              <w:rPr>
                <w:rStyle w:val="Hyperlink"/>
                <w:noProof/>
              </w:rPr>
            </w:rPrChange>
          </w:rPr>
          <w:delText>Data Extraction</w:delText>
        </w:r>
        <w:r w:rsidDel="00B53167">
          <w:rPr>
            <w:noProof/>
            <w:webHidden/>
          </w:rPr>
          <w:tab/>
          <w:delText>6</w:delText>
        </w:r>
      </w:del>
    </w:p>
    <w:p w14:paraId="67920D2D" w14:textId="3172C83F" w:rsidR="000F425B" w:rsidDel="00B53167" w:rsidRDefault="000F425B">
      <w:pPr>
        <w:pStyle w:val="TOC3"/>
        <w:tabs>
          <w:tab w:val="left" w:pos="1320"/>
          <w:tab w:val="right" w:leader="dot" w:pos="10430"/>
        </w:tabs>
        <w:rPr>
          <w:del w:id="208" w:author="Department of Veterans Affairs" w:date="2018-03-28T16:17:00Z"/>
          <w:rFonts w:asciiTheme="minorHAnsi" w:eastAsiaTheme="minorEastAsia" w:hAnsiTheme="minorHAnsi" w:cstheme="minorBidi"/>
          <w:iCs w:val="0"/>
          <w:noProof/>
          <w:sz w:val="22"/>
          <w:szCs w:val="22"/>
        </w:rPr>
      </w:pPr>
      <w:del w:id="209" w:author="Department of Veterans Affairs" w:date="2018-03-28T16:17:00Z">
        <w:r w:rsidRPr="00B53167" w:rsidDel="00B53167">
          <w:rPr>
            <w:noProof/>
            <w:rPrChange w:id="210" w:author="Department of Veterans Affairs" w:date="2018-03-28T16:17:00Z">
              <w:rPr>
                <w:rStyle w:val="Hyperlink"/>
                <w:noProof/>
              </w:rPr>
            </w:rPrChange>
          </w:rPr>
          <w:delText>2.3.2</w:delText>
        </w:r>
        <w:r w:rsidDel="00B53167">
          <w:rPr>
            <w:rFonts w:asciiTheme="minorHAnsi" w:eastAsiaTheme="minorEastAsia" w:hAnsiTheme="minorHAnsi" w:cstheme="minorBidi"/>
            <w:iCs w:val="0"/>
            <w:noProof/>
            <w:sz w:val="22"/>
            <w:szCs w:val="22"/>
          </w:rPr>
          <w:tab/>
        </w:r>
        <w:r w:rsidRPr="00B53167" w:rsidDel="00B53167">
          <w:rPr>
            <w:noProof/>
            <w:rPrChange w:id="211" w:author="Department of Veterans Affairs" w:date="2018-03-28T16:17:00Z">
              <w:rPr>
                <w:rStyle w:val="Hyperlink"/>
                <w:noProof/>
              </w:rPr>
            </w:rPrChange>
          </w:rPr>
          <w:delText>Data Transformation</w:delText>
        </w:r>
        <w:r w:rsidDel="00B53167">
          <w:rPr>
            <w:noProof/>
            <w:webHidden/>
          </w:rPr>
          <w:tab/>
          <w:delText>6</w:delText>
        </w:r>
      </w:del>
    </w:p>
    <w:p w14:paraId="69105408" w14:textId="08512E26" w:rsidR="000F425B" w:rsidDel="00B53167" w:rsidRDefault="000F425B">
      <w:pPr>
        <w:pStyle w:val="TOC3"/>
        <w:tabs>
          <w:tab w:val="left" w:pos="1320"/>
          <w:tab w:val="right" w:leader="dot" w:pos="10430"/>
        </w:tabs>
        <w:rPr>
          <w:del w:id="212" w:author="Department of Veterans Affairs" w:date="2018-03-28T16:17:00Z"/>
          <w:rFonts w:asciiTheme="minorHAnsi" w:eastAsiaTheme="minorEastAsia" w:hAnsiTheme="minorHAnsi" w:cstheme="minorBidi"/>
          <w:iCs w:val="0"/>
          <w:noProof/>
          <w:sz w:val="22"/>
          <w:szCs w:val="22"/>
        </w:rPr>
      </w:pPr>
      <w:del w:id="213" w:author="Department of Veterans Affairs" w:date="2018-03-28T16:17:00Z">
        <w:r w:rsidRPr="00B53167" w:rsidDel="00B53167">
          <w:rPr>
            <w:noProof/>
            <w:rPrChange w:id="214" w:author="Department of Veterans Affairs" w:date="2018-03-28T16:17:00Z">
              <w:rPr>
                <w:rStyle w:val="Hyperlink"/>
                <w:noProof/>
              </w:rPr>
            </w:rPrChange>
          </w:rPr>
          <w:delText>2.3.3</w:delText>
        </w:r>
        <w:r w:rsidDel="00B53167">
          <w:rPr>
            <w:rFonts w:asciiTheme="minorHAnsi" w:eastAsiaTheme="minorEastAsia" w:hAnsiTheme="minorHAnsi" w:cstheme="minorBidi"/>
            <w:iCs w:val="0"/>
            <w:noProof/>
            <w:sz w:val="22"/>
            <w:szCs w:val="22"/>
          </w:rPr>
          <w:tab/>
        </w:r>
        <w:r w:rsidRPr="00B53167" w:rsidDel="00B53167">
          <w:rPr>
            <w:noProof/>
            <w:rPrChange w:id="215" w:author="Department of Veterans Affairs" w:date="2018-03-28T16:17:00Z">
              <w:rPr>
                <w:rStyle w:val="Hyperlink"/>
                <w:noProof/>
              </w:rPr>
            </w:rPrChange>
          </w:rPr>
          <w:delText>Sending/Receiving</w:delText>
        </w:r>
        <w:r w:rsidDel="00B53167">
          <w:rPr>
            <w:noProof/>
            <w:webHidden/>
          </w:rPr>
          <w:tab/>
          <w:delText>7</w:delText>
        </w:r>
      </w:del>
    </w:p>
    <w:p w14:paraId="3274AB32" w14:textId="76BFC518" w:rsidR="000F425B" w:rsidDel="00B53167" w:rsidRDefault="000F425B">
      <w:pPr>
        <w:pStyle w:val="TOC2"/>
        <w:tabs>
          <w:tab w:val="left" w:pos="880"/>
          <w:tab w:val="right" w:leader="dot" w:pos="10430"/>
        </w:tabs>
        <w:rPr>
          <w:del w:id="216" w:author="Department of Veterans Affairs" w:date="2018-03-28T16:17:00Z"/>
          <w:rFonts w:asciiTheme="minorHAnsi" w:eastAsiaTheme="minorEastAsia" w:hAnsiTheme="minorHAnsi" w:cstheme="minorBidi"/>
          <w:b w:val="0"/>
          <w:noProof/>
          <w:sz w:val="22"/>
          <w:szCs w:val="22"/>
        </w:rPr>
      </w:pPr>
      <w:del w:id="217" w:author="Department of Veterans Affairs" w:date="2018-03-28T16:17:00Z">
        <w:r w:rsidRPr="00B53167" w:rsidDel="00B53167">
          <w:rPr>
            <w:noProof/>
            <w:rPrChange w:id="218" w:author="Department of Veterans Affairs" w:date="2018-03-28T16:17:00Z">
              <w:rPr>
                <w:rStyle w:val="Hyperlink"/>
                <w:noProof/>
              </w:rPr>
            </w:rPrChange>
          </w:rPr>
          <w:delText>2.4</w:delText>
        </w:r>
        <w:r w:rsidDel="00B53167">
          <w:rPr>
            <w:rFonts w:asciiTheme="minorHAnsi" w:eastAsiaTheme="minorEastAsia" w:hAnsiTheme="minorHAnsi" w:cstheme="minorBidi"/>
            <w:b w:val="0"/>
            <w:noProof/>
            <w:sz w:val="22"/>
            <w:szCs w:val="22"/>
          </w:rPr>
          <w:tab/>
        </w:r>
        <w:r w:rsidRPr="00B53167" w:rsidDel="00B53167">
          <w:rPr>
            <w:noProof/>
            <w:rPrChange w:id="219" w:author="Department of Veterans Affairs" w:date="2018-03-28T16:17:00Z">
              <w:rPr>
                <w:rStyle w:val="Hyperlink"/>
                <w:noProof/>
              </w:rPr>
            </w:rPrChange>
          </w:rPr>
          <w:delText>Data Transfer</w:delText>
        </w:r>
        <w:r w:rsidDel="00B53167">
          <w:rPr>
            <w:noProof/>
            <w:webHidden/>
          </w:rPr>
          <w:tab/>
          <w:delText>7</w:delText>
        </w:r>
      </w:del>
    </w:p>
    <w:p w14:paraId="40D87368" w14:textId="3024E059" w:rsidR="000F425B" w:rsidDel="00B53167" w:rsidRDefault="000F425B">
      <w:pPr>
        <w:pStyle w:val="TOC2"/>
        <w:tabs>
          <w:tab w:val="left" w:pos="880"/>
          <w:tab w:val="right" w:leader="dot" w:pos="10430"/>
        </w:tabs>
        <w:rPr>
          <w:del w:id="220" w:author="Department of Veterans Affairs" w:date="2018-03-28T16:17:00Z"/>
          <w:rFonts w:asciiTheme="minorHAnsi" w:eastAsiaTheme="minorEastAsia" w:hAnsiTheme="minorHAnsi" w:cstheme="minorBidi"/>
          <w:b w:val="0"/>
          <w:noProof/>
          <w:sz w:val="22"/>
          <w:szCs w:val="22"/>
        </w:rPr>
      </w:pPr>
      <w:del w:id="221" w:author="Department of Veterans Affairs" w:date="2018-03-28T16:17:00Z">
        <w:r w:rsidRPr="00B53167" w:rsidDel="00B53167">
          <w:rPr>
            <w:noProof/>
            <w:rPrChange w:id="222" w:author="Department of Veterans Affairs" w:date="2018-03-28T16:17:00Z">
              <w:rPr>
                <w:rStyle w:val="Hyperlink"/>
                <w:noProof/>
              </w:rPr>
            </w:rPrChange>
          </w:rPr>
          <w:delText>2.5</w:delText>
        </w:r>
        <w:r w:rsidDel="00B53167">
          <w:rPr>
            <w:rFonts w:asciiTheme="minorHAnsi" w:eastAsiaTheme="minorEastAsia" w:hAnsiTheme="minorHAnsi" w:cstheme="minorBidi"/>
            <w:b w:val="0"/>
            <w:noProof/>
            <w:sz w:val="22"/>
            <w:szCs w:val="22"/>
          </w:rPr>
          <w:tab/>
        </w:r>
        <w:r w:rsidRPr="00B53167" w:rsidDel="00B53167">
          <w:rPr>
            <w:noProof/>
            <w:rPrChange w:id="223" w:author="Department of Veterans Affairs" w:date="2018-03-28T16:17:00Z">
              <w:rPr>
                <w:rStyle w:val="Hyperlink"/>
                <w:noProof/>
              </w:rPr>
            </w:rPrChange>
          </w:rPr>
          <w:delText>Transaction Types</w:delText>
        </w:r>
        <w:r w:rsidDel="00B53167">
          <w:rPr>
            <w:noProof/>
            <w:webHidden/>
          </w:rPr>
          <w:tab/>
          <w:delText>7</w:delText>
        </w:r>
      </w:del>
    </w:p>
    <w:p w14:paraId="4AD0393E" w14:textId="02EAE281" w:rsidR="000F425B" w:rsidDel="00B53167" w:rsidRDefault="000F425B">
      <w:pPr>
        <w:pStyle w:val="TOC2"/>
        <w:tabs>
          <w:tab w:val="left" w:pos="880"/>
          <w:tab w:val="right" w:leader="dot" w:pos="10430"/>
        </w:tabs>
        <w:rPr>
          <w:del w:id="224" w:author="Department of Veterans Affairs" w:date="2018-03-28T16:17:00Z"/>
          <w:rFonts w:asciiTheme="minorHAnsi" w:eastAsiaTheme="minorEastAsia" w:hAnsiTheme="minorHAnsi" w:cstheme="minorBidi"/>
          <w:b w:val="0"/>
          <w:noProof/>
          <w:sz w:val="22"/>
          <w:szCs w:val="22"/>
        </w:rPr>
      </w:pPr>
      <w:del w:id="225" w:author="Department of Veterans Affairs" w:date="2018-03-28T16:17:00Z">
        <w:r w:rsidRPr="00B53167" w:rsidDel="00B53167">
          <w:rPr>
            <w:noProof/>
            <w:rPrChange w:id="226" w:author="Department of Veterans Affairs" w:date="2018-03-28T16:17:00Z">
              <w:rPr>
                <w:rStyle w:val="Hyperlink"/>
                <w:noProof/>
              </w:rPr>
            </w:rPrChange>
          </w:rPr>
          <w:delText>2.6</w:delText>
        </w:r>
        <w:r w:rsidDel="00B53167">
          <w:rPr>
            <w:rFonts w:asciiTheme="minorHAnsi" w:eastAsiaTheme="minorEastAsia" w:hAnsiTheme="minorHAnsi" w:cstheme="minorBidi"/>
            <w:b w:val="0"/>
            <w:noProof/>
            <w:sz w:val="22"/>
            <w:szCs w:val="22"/>
          </w:rPr>
          <w:tab/>
        </w:r>
        <w:r w:rsidRPr="00B53167" w:rsidDel="00B53167">
          <w:rPr>
            <w:noProof/>
            <w:rPrChange w:id="227" w:author="Department of Veterans Affairs" w:date="2018-03-28T16:17:00Z">
              <w:rPr>
                <w:rStyle w:val="Hyperlink"/>
                <w:noProof/>
              </w:rPr>
            </w:rPrChange>
          </w:rPr>
          <w:delText>Data Exchanges</w:delText>
        </w:r>
        <w:r w:rsidDel="00B53167">
          <w:rPr>
            <w:noProof/>
            <w:webHidden/>
          </w:rPr>
          <w:tab/>
          <w:delText>7</w:delText>
        </w:r>
      </w:del>
    </w:p>
    <w:p w14:paraId="3130DEE9" w14:textId="1F5C1A02" w:rsidR="000F425B" w:rsidDel="00B53167" w:rsidRDefault="000F425B">
      <w:pPr>
        <w:pStyle w:val="TOC3"/>
        <w:tabs>
          <w:tab w:val="left" w:pos="1320"/>
          <w:tab w:val="right" w:leader="dot" w:pos="10430"/>
        </w:tabs>
        <w:rPr>
          <w:del w:id="228" w:author="Department of Veterans Affairs" w:date="2018-03-28T16:17:00Z"/>
          <w:rFonts w:asciiTheme="minorHAnsi" w:eastAsiaTheme="minorEastAsia" w:hAnsiTheme="minorHAnsi" w:cstheme="minorBidi"/>
          <w:iCs w:val="0"/>
          <w:noProof/>
          <w:sz w:val="22"/>
          <w:szCs w:val="22"/>
        </w:rPr>
      </w:pPr>
      <w:del w:id="229" w:author="Department of Veterans Affairs" w:date="2018-03-28T16:17:00Z">
        <w:r w:rsidRPr="00B53167" w:rsidDel="00B53167">
          <w:rPr>
            <w:noProof/>
            <w:rPrChange w:id="230" w:author="Department of Veterans Affairs" w:date="2018-03-28T16:17:00Z">
              <w:rPr>
                <w:rStyle w:val="Hyperlink"/>
                <w:noProof/>
              </w:rPr>
            </w:rPrChange>
          </w:rPr>
          <w:delText>2.6.1</w:delText>
        </w:r>
        <w:r w:rsidDel="00B53167">
          <w:rPr>
            <w:rFonts w:asciiTheme="minorHAnsi" w:eastAsiaTheme="minorEastAsia" w:hAnsiTheme="minorHAnsi" w:cstheme="minorBidi"/>
            <w:iCs w:val="0"/>
            <w:noProof/>
            <w:sz w:val="22"/>
            <w:szCs w:val="22"/>
          </w:rPr>
          <w:tab/>
        </w:r>
        <w:r w:rsidRPr="00B53167" w:rsidDel="00B53167">
          <w:rPr>
            <w:noProof/>
            <w:rPrChange w:id="231" w:author="Department of Veterans Affairs" w:date="2018-03-28T16:17:00Z">
              <w:rPr>
                <w:rStyle w:val="Hyperlink"/>
                <w:noProof/>
              </w:rPr>
            </w:rPrChange>
          </w:rPr>
          <w:delText>FHIR Based Resources</w:delText>
        </w:r>
        <w:r w:rsidDel="00B53167">
          <w:rPr>
            <w:noProof/>
            <w:webHidden/>
          </w:rPr>
          <w:tab/>
          <w:delText>8</w:delText>
        </w:r>
      </w:del>
    </w:p>
    <w:p w14:paraId="3AE44CE3" w14:textId="67A9D19F" w:rsidR="000F425B" w:rsidDel="00B53167" w:rsidRDefault="000F425B">
      <w:pPr>
        <w:pStyle w:val="TOC3"/>
        <w:tabs>
          <w:tab w:val="left" w:pos="1320"/>
          <w:tab w:val="right" w:leader="dot" w:pos="10430"/>
        </w:tabs>
        <w:rPr>
          <w:del w:id="232" w:author="Department of Veterans Affairs" w:date="2018-03-28T16:17:00Z"/>
          <w:rFonts w:asciiTheme="minorHAnsi" w:eastAsiaTheme="minorEastAsia" w:hAnsiTheme="minorHAnsi" w:cstheme="minorBidi"/>
          <w:iCs w:val="0"/>
          <w:noProof/>
          <w:sz w:val="22"/>
          <w:szCs w:val="22"/>
        </w:rPr>
      </w:pPr>
      <w:del w:id="233" w:author="Department of Veterans Affairs" w:date="2018-03-28T16:17:00Z">
        <w:r w:rsidRPr="00B53167" w:rsidDel="00B53167">
          <w:rPr>
            <w:noProof/>
            <w:rPrChange w:id="234" w:author="Department of Veterans Affairs" w:date="2018-03-28T16:17:00Z">
              <w:rPr>
                <w:rStyle w:val="Hyperlink"/>
                <w:noProof/>
              </w:rPr>
            </w:rPrChange>
          </w:rPr>
          <w:delText>2.6.2</w:delText>
        </w:r>
        <w:r w:rsidDel="00B53167">
          <w:rPr>
            <w:rFonts w:asciiTheme="minorHAnsi" w:eastAsiaTheme="minorEastAsia" w:hAnsiTheme="minorHAnsi" w:cstheme="minorBidi"/>
            <w:iCs w:val="0"/>
            <w:noProof/>
            <w:sz w:val="22"/>
            <w:szCs w:val="22"/>
          </w:rPr>
          <w:tab/>
        </w:r>
        <w:r w:rsidRPr="00B53167" w:rsidDel="00B53167">
          <w:rPr>
            <w:noProof/>
            <w:rPrChange w:id="235" w:author="Department of Veterans Affairs" w:date="2018-03-28T16:17:00Z">
              <w:rPr>
                <w:rStyle w:val="Hyperlink"/>
                <w:noProof/>
              </w:rPr>
            </w:rPrChange>
          </w:rPr>
          <w:delText>JSON Format</w:delText>
        </w:r>
        <w:r w:rsidDel="00B53167">
          <w:rPr>
            <w:noProof/>
            <w:webHidden/>
          </w:rPr>
          <w:tab/>
          <w:delText>9</w:delText>
        </w:r>
      </w:del>
    </w:p>
    <w:p w14:paraId="63667BCD" w14:textId="17639ECF" w:rsidR="000F425B" w:rsidDel="00B53167" w:rsidRDefault="000F425B">
      <w:pPr>
        <w:pStyle w:val="TOC3"/>
        <w:tabs>
          <w:tab w:val="left" w:pos="1320"/>
          <w:tab w:val="right" w:leader="dot" w:pos="10430"/>
        </w:tabs>
        <w:rPr>
          <w:del w:id="236" w:author="Department of Veterans Affairs" w:date="2018-03-28T16:17:00Z"/>
          <w:rFonts w:asciiTheme="minorHAnsi" w:eastAsiaTheme="minorEastAsia" w:hAnsiTheme="minorHAnsi" w:cstheme="minorBidi"/>
          <w:iCs w:val="0"/>
          <w:noProof/>
          <w:sz w:val="22"/>
          <w:szCs w:val="22"/>
        </w:rPr>
      </w:pPr>
      <w:del w:id="237" w:author="Department of Veterans Affairs" w:date="2018-03-28T16:17:00Z">
        <w:r w:rsidRPr="00B53167" w:rsidDel="00B53167">
          <w:rPr>
            <w:noProof/>
            <w:rPrChange w:id="238" w:author="Department of Veterans Affairs" w:date="2018-03-28T16:17:00Z">
              <w:rPr>
                <w:rStyle w:val="Hyperlink"/>
                <w:noProof/>
              </w:rPr>
            </w:rPrChange>
          </w:rPr>
          <w:delText>2.6.3</w:delText>
        </w:r>
        <w:r w:rsidDel="00B53167">
          <w:rPr>
            <w:rFonts w:asciiTheme="minorHAnsi" w:eastAsiaTheme="minorEastAsia" w:hAnsiTheme="minorHAnsi" w:cstheme="minorBidi"/>
            <w:iCs w:val="0"/>
            <w:noProof/>
            <w:sz w:val="22"/>
            <w:szCs w:val="22"/>
          </w:rPr>
          <w:tab/>
        </w:r>
        <w:r w:rsidRPr="00B53167" w:rsidDel="00B53167">
          <w:rPr>
            <w:noProof/>
            <w:rPrChange w:id="239" w:author="Department of Veterans Affairs" w:date="2018-03-28T16:17:00Z">
              <w:rPr>
                <w:rStyle w:val="Hyperlink"/>
                <w:noProof/>
              </w:rPr>
            </w:rPrChange>
          </w:rPr>
          <w:delText>Bundle Definition</w:delText>
        </w:r>
        <w:r w:rsidDel="00B53167">
          <w:rPr>
            <w:noProof/>
            <w:webHidden/>
          </w:rPr>
          <w:tab/>
          <w:delText>10</w:delText>
        </w:r>
      </w:del>
    </w:p>
    <w:p w14:paraId="6DA8516B" w14:textId="6BAA0D1D" w:rsidR="000F425B" w:rsidDel="00B53167" w:rsidRDefault="000F425B">
      <w:pPr>
        <w:pStyle w:val="TOC2"/>
        <w:tabs>
          <w:tab w:val="left" w:pos="880"/>
          <w:tab w:val="right" w:leader="dot" w:pos="10430"/>
        </w:tabs>
        <w:rPr>
          <w:del w:id="240" w:author="Department of Veterans Affairs" w:date="2018-03-28T16:17:00Z"/>
          <w:rFonts w:asciiTheme="minorHAnsi" w:eastAsiaTheme="minorEastAsia" w:hAnsiTheme="minorHAnsi" w:cstheme="minorBidi"/>
          <w:b w:val="0"/>
          <w:noProof/>
          <w:sz w:val="22"/>
          <w:szCs w:val="22"/>
        </w:rPr>
      </w:pPr>
      <w:del w:id="241" w:author="Department of Veterans Affairs" w:date="2018-03-28T16:17:00Z">
        <w:r w:rsidRPr="00B53167" w:rsidDel="00B53167">
          <w:rPr>
            <w:noProof/>
            <w:rPrChange w:id="242" w:author="Department of Veterans Affairs" w:date="2018-03-28T16:17:00Z">
              <w:rPr>
                <w:rStyle w:val="Hyperlink"/>
                <w:noProof/>
              </w:rPr>
            </w:rPrChange>
          </w:rPr>
          <w:delText>2.7</w:delText>
        </w:r>
        <w:r w:rsidDel="00B53167">
          <w:rPr>
            <w:rFonts w:asciiTheme="minorHAnsi" w:eastAsiaTheme="minorEastAsia" w:hAnsiTheme="minorHAnsi" w:cstheme="minorBidi"/>
            <w:b w:val="0"/>
            <w:noProof/>
            <w:sz w:val="22"/>
            <w:szCs w:val="22"/>
          </w:rPr>
          <w:tab/>
        </w:r>
        <w:r w:rsidRPr="00B53167" w:rsidDel="00B53167">
          <w:rPr>
            <w:noProof/>
            <w:rPrChange w:id="243" w:author="Department of Veterans Affairs" w:date="2018-03-28T16:17:00Z">
              <w:rPr>
                <w:rStyle w:val="Hyperlink"/>
                <w:noProof/>
              </w:rPr>
            </w:rPrChange>
          </w:rPr>
          <w:delText>Communications Methods</w:delText>
        </w:r>
        <w:r w:rsidDel="00B53167">
          <w:rPr>
            <w:noProof/>
            <w:webHidden/>
          </w:rPr>
          <w:tab/>
          <w:delText>11</w:delText>
        </w:r>
      </w:del>
    </w:p>
    <w:p w14:paraId="6D486FED" w14:textId="21EC0500" w:rsidR="000F425B" w:rsidDel="00B53167" w:rsidRDefault="000F425B">
      <w:pPr>
        <w:pStyle w:val="TOC3"/>
        <w:tabs>
          <w:tab w:val="left" w:pos="1320"/>
          <w:tab w:val="right" w:leader="dot" w:pos="10430"/>
        </w:tabs>
        <w:rPr>
          <w:del w:id="244" w:author="Department of Veterans Affairs" w:date="2018-03-28T16:17:00Z"/>
          <w:rFonts w:asciiTheme="minorHAnsi" w:eastAsiaTheme="minorEastAsia" w:hAnsiTheme="minorHAnsi" w:cstheme="minorBidi"/>
          <w:iCs w:val="0"/>
          <w:noProof/>
          <w:sz w:val="22"/>
          <w:szCs w:val="22"/>
        </w:rPr>
      </w:pPr>
      <w:del w:id="245" w:author="Department of Veterans Affairs" w:date="2018-03-28T16:17:00Z">
        <w:r w:rsidRPr="00B53167" w:rsidDel="00B53167">
          <w:rPr>
            <w:noProof/>
            <w:rPrChange w:id="246" w:author="Department of Veterans Affairs" w:date="2018-03-28T16:17:00Z">
              <w:rPr>
                <w:rStyle w:val="Hyperlink"/>
                <w:noProof/>
              </w:rPr>
            </w:rPrChange>
          </w:rPr>
          <w:delText>2.7.1</w:delText>
        </w:r>
        <w:r w:rsidDel="00B53167">
          <w:rPr>
            <w:rFonts w:asciiTheme="minorHAnsi" w:eastAsiaTheme="minorEastAsia" w:hAnsiTheme="minorHAnsi" w:cstheme="minorBidi"/>
            <w:iCs w:val="0"/>
            <w:noProof/>
            <w:sz w:val="22"/>
            <w:szCs w:val="22"/>
          </w:rPr>
          <w:tab/>
        </w:r>
        <w:r w:rsidRPr="00B53167" w:rsidDel="00B53167">
          <w:rPr>
            <w:noProof/>
            <w:rPrChange w:id="247" w:author="Department of Veterans Affairs" w:date="2018-03-28T16:17:00Z">
              <w:rPr>
                <w:rStyle w:val="Hyperlink"/>
                <w:noProof/>
              </w:rPr>
            </w:rPrChange>
          </w:rPr>
          <w:delText>Ports and Protocols</w:delText>
        </w:r>
        <w:r w:rsidDel="00B53167">
          <w:rPr>
            <w:noProof/>
            <w:webHidden/>
          </w:rPr>
          <w:tab/>
          <w:delText>11</w:delText>
        </w:r>
      </w:del>
    </w:p>
    <w:p w14:paraId="0EFAD342" w14:textId="18094788" w:rsidR="000F425B" w:rsidDel="00B53167" w:rsidRDefault="000F425B">
      <w:pPr>
        <w:pStyle w:val="TOC3"/>
        <w:tabs>
          <w:tab w:val="left" w:pos="1320"/>
          <w:tab w:val="right" w:leader="dot" w:pos="10430"/>
        </w:tabs>
        <w:rPr>
          <w:del w:id="248" w:author="Department of Veterans Affairs" w:date="2018-03-28T16:17:00Z"/>
          <w:rFonts w:asciiTheme="minorHAnsi" w:eastAsiaTheme="minorEastAsia" w:hAnsiTheme="minorHAnsi" w:cstheme="minorBidi"/>
          <w:iCs w:val="0"/>
          <w:noProof/>
          <w:sz w:val="22"/>
          <w:szCs w:val="22"/>
        </w:rPr>
      </w:pPr>
      <w:del w:id="249" w:author="Department of Veterans Affairs" w:date="2018-03-28T16:17:00Z">
        <w:r w:rsidRPr="00B53167" w:rsidDel="00B53167">
          <w:rPr>
            <w:noProof/>
            <w:rPrChange w:id="250" w:author="Department of Veterans Affairs" w:date="2018-03-28T16:17:00Z">
              <w:rPr>
                <w:rStyle w:val="Hyperlink"/>
                <w:noProof/>
              </w:rPr>
            </w:rPrChange>
          </w:rPr>
          <w:delText>2.7.2</w:delText>
        </w:r>
        <w:r w:rsidDel="00B53167">
          <w:rPr>
            <w:rFonts w:asciiTheme="minorHAnsi" w:eastAsiaTheme="minorEastAsia" w:hAnsiTheme="minorHAnsi" w:cstheme="minorBidi"/>
            <w:iCs w:val="0"/>
            <w:noProof/>
            <w:sz w:val="22"/>
            <w:szCs w:val="22"/>
          </w:rPr>
          <w:tab/>
        </w:r>
        <w:r w:rsidRPr="00B53167" w:rsidDel="00B53167">
          <w:rPr>
            <w:noProof/>
            <w:rPrChange w:id="251" w:author="Department of Veterans Affairs" w:date="2018-03-28T16:17:00Z">
              <w:rPr>
                <w:rStyle w:val="Hyperlink"/>
                <w:noProof/>
              </w:rPr>
            </w:rPrChange>
          </w:rPr>
          <w:delText>ESB Configuration(s)</w:delText>
        </w:r>
        <w:r w:rsidDel="00B53167">
          <w:rPr>
            <w:noProof/>
            <w:webHidden/>
          </w:rPr>
          <w:tab/>
          <w:delText>12</w:delText>
        </w:r>
      </w:del>
    </w:p>
    <w:p w14:paraId="47873DB4" w14:textId="570F8295" w:rsidR="000F425B" w:rsidDel="00B53167" w:rsidRDefault="000F425B">
      <w:pPr>
        <w:pStyle w:val="TOC3"/>
        <w:tabs>
          <w:tab w:val="left" w:pos="1320"/>
          <w:tab w:val="right" w:leader="dot" w:pos="10430"/>
        </w:tabs>
        <w:rPr>
          <w:del w:id="252" w:author="Department of Veterans Affairs" w:date="2018-03-28T16:17:00Z"/>
          <w:rFonts w:asciiTheme="minorHAnsi" w:eastAsiaTheme="minorEastAsia" w:hAnsiTheme="minorHAnsi" w:cstheme="minorBidi"/>
          <w:iCs w:val="0"/>
          <w:noProof/>
          <w:sz w:val="22"/>
          <w:szCs w:val="22"/>
        </w:rPr>
      </w:pPr>
      <w:del w:id="253" w:author="Department of Veterans Affairs" w:date="2018-03-28T16:17:00Z">
        <w:r w:rsidRPr="00B53167" w:rsidDel="00B53167">
          <w:rPr>
            <w:noProof/>
            <w:rPrChange w:id="254" w:author="Department of Veterans Affairs" w:date="2018-03-28T16:17:00Z">
              <w:rPr>
                <w:rStyle w:val="Hyperlink"/>
                <w:noProof/>
              </w:rPr>
            </w:rPrChange>
          </w:rPr>
          <w:delText>2.7.3</w:delText>
        </w:r>
        <w:r w:rsidDel="00B53167">
          <w:rPr>
            <w:rFonts w:asciiTheme="minorHAnsi" w:eastAsiaTheme="minorEastAsia" w:hAnsiTheme="minorHAnsi" w:cstheme="minorBidi"/>
            <w:iCs w:val="0"/>
            <w:noProof/>
            <w:sz w:val="22"/>
            <w:szCs w:val="22"/>
          </w:rPr>
          <w:tab/>
        </w:r>
        <w:r w:rsidRPr="00B53167" w:rsidDel="00B53167">
          <w:rPr>
            <w:noProof/>
            <w:rPrChange w:id="255" w:author="Department of Veterans Affairs" w:date="2018-03-28T16:17:00Z">
              <w:rPr>
                <w:rStyle w:val="Hyperlink"/>
                <w:noProof/>
              </w:rPr>
            </w:rPrChange>
          </w:rPr>
          <w:delText>System Configuration</w:delText>
        </w:r>
        <w:r w:rsidDel="00B53167">
          <w:rPr>
            <w:noProof/>
            <w:webHidden/>
          </w:rPr>
          <w:tab/>
          <w:delText>12</w:delText>
        </w:r>
      </w:del>
    </w:p>
    <w:p w14:paraId="2A56FB1B" w14:textId="565FE778" w:rsidR="000F425B" w:rsidDel="00B53167" w:rsidRDefault="000F425B">
      <w:pPr>
        <w:pStyle w:val="TOC2"/>
        <w:tabs>
          <w:tab w:val="left" w:pos="880"/>
          <w:tab w:val="right" w:leader="dot" w:pos="10430"/>
        </w:tabs>
        <w:rPr>
          <w:del w:id="256" w:author="Department of Veterans Affairs" w:date="2018-03-28T16:17:00Z"/>
          <w:rFonts w:asciiTheme="minorHAnsi" w:eastAsiaTheme="minorEastAsia" w:hAnsiTheme="minorHAnsi" w:cstheme="minorBidi"/>
          <w:b w:val="0"/>
          <w:noProof/>
          <w:sz w:val="22"/>
          <w:szCs w:val="22"/>
        </w:rPr>
      </w:pPr>
      <w:del w:id="257" w:author="Department of Veterans Affairs" w:date="2018-03-28T16:17:00Z">
        <w:r w:rsidRPr="00B53167" w:rsidDel="00B53167">
          <w:rPr>
            <w:noProof/>
            <w:rPrChange w:id="258" w:author="Department of Veterans Affairs" w:date="2018-03-28T16:17:00Z">
              <w:rPr>
                <w:rStyle w:val="Hyperlink"/>
                <w:noProof/>
              </w:rPr>
            </w:rPrChange>
          </w:rPr>
          <w:delText>2.8</w:delText>
        </w:r>
        <w:r w:rsidDel="00B53167">
          <w:rPr>
            <w:rFonts w:asciiTheme="minorHAnsi" w:eastAsiaTheme="minorEastAsia" w:hAnsiTheme="minorHAnsi" w:cstheme="minorBidi"/>
            <w:b w:val="0"/>
            <w:noProof/>
            <w:sz w:val="22"/>
            <w:szCs w:val="22"/>
          </w:rPr>
          <w:tab/>
        </w:r>
        <w:r w:rsidRPr="00B53167" w:rsidDel="00B53167">
          <w:rPr>
            <w:noProof/>
            <w:rPrChange w:id="259" w:author="Department of Veterans Affairs" w:date="2018-03-28T16:17:00Z">
              <w:rPr>
                <w:rStyle w:val="Hyperlink"/>
                <w:noProof/>
              </w:rPr>
            </w:rPrChange>
          </w:rPr>
          <w:delText>Performance Requirements</w:delText>
        </w:r>
        <w:r w:rsidDel="00B53167">
          <w:rPr>
            <w:noProof/>
            <w:webHidden/>
          </w:rPr>
          <w:tab/>
          <w:delText>12</w:delText>
        </w:r>
      </w:del>
    </w:p>
    <w:p w14:paraId="65EC170B" w14:textId="543DDCCA" w:rsidR="000F425B" w:rsidDel="00B53167" w:rsidRDefault="000F425B">
      <w:pPr>
        <w:pStyle w:val="TOC2"/>
        <w:tabs>
          <w:tab w:val="left" w:pos="880"/>
          <w:tab w:val="right" w:leader="dot" w:pos="10430"/>
        </w:tabs>
        <w:rPr>
          <w:del w:id="260" w:author="Department of Veterans Affairs" w:date="2018-03-28T16:17:00Z"/>
          <w:rFonts w:asciiTheme="minorHAnsi" w:eastAsiaTheme="minorEastAsia" w:hAnsiTheme="minorHAnsi" w:cstheme="minorBidi"/>
          <w:b w:val="0"/>
          <w:noProof/>
          <w:sz w:val="22"/>
          <w:szCs w:val="22"/>
        </w:rPr>
      </w:pPr>
      <w:del w:id="261" w:author="Department of Veterans Affairs" w:date="2018-03-28T16:17:00Z">
        <w:r w:rsidRPr="00B53167" w:rsidDel="00B53167">
          <w:rPr>
            <w:noProof/>
            <w:rPrChange w:id="262" w:author="Department of Veterans Affairs" w:date="2018-03-28T16:17:00Z">
              <w:rPr>
                <w:rStyle w:val="Hyperlink"/>
                <w:noProof/>
              </w:rPr>
            </w:rPrChange>
          </w:rPr>
          <w:delText>2.9</w:delText>
        </w:r>
        <w:r w:rsidDel="00B53167">
          <w:rPr>
            <w:rFonts w:asciiTheme="minorHAnsi" w:eastAsiaTheme="minorEastAsia" w:hAnsiTheme="minorHAnsi" w:cstheme="minorBidi"/>
            <w:b w:val="0"/>
            <w:noProof/>
            <w:sz w:val="22"/>
            <w:szCs w:val="22"/>
          </w:rPr>
          <w:tab/>
        </w:r>
        <w:r w:rsidRPr="00B53167" w:rsidDel="00B53167">
          <w:rPr>
            <w:noProof/>
            <w:rPrChange w:id="263" w:author="Department of Veterans Affairs" w:date="2018-03-28T16:17:00Z">
              <w:rPr>
                <w:rStyle w:val="Hyperlink"/>
                <w:noProof/>
              </w:rPr>
            </w:rPrChange>
          </w:rPr>
          <w:delText>Security</w:delText>
        </w:r>
        <w:r w:rsidDel="00B53167">
          <w:rPr>
            <w:noProof/>
            <w:webHidden/>
          </w:rPr>
          <w:tab/>
          <w:delText>12</w:delText>
        </w:r>
      </w:del>
    </w:p>
    <w:p w14:paraId="2D3CF1D7" w14:textId="38D5D0EC" w:rsidR="000F425B" w:rsidDel="00B53167" w:rsidRDefault="000F425B">
      <w:pPr>
        <w:pStyle w:val="TOC2"/>
        <w:tabs>
          <w:tab w:val="left" w:pos="1100"/>
          <w:tab w:val="right" w:leader="dot" w:pos="10430"/>
        </w:tabs>
        <w:rPr>
          <w:del w:id="264" w:author="Department of Veterans Affairs" w:date="2018-03-28T16:17:00Z"/>
          <w:rFonts w:asciiTheme="minorHAnsi" w:eastAsiaTheme="minorEastAsia" w:hAnsiTheme="minorHAnsi" w:cstheme="minorBidi"/>
          <w:b w:val="0"/>
          <w:noProof/>
          <w:sz w:val="22"/>
          <w:szCs w:val="22"/>
        </w:rPr>
      </w:pPr>
      <w:del w:id="265" w:author="Department of Veterans Affairs" w:date="2018-03-28T16:17:00Z">
        <w:r w:rsidRPr="00B53167" w:rsidDel="00B53167">
          <w:rPr>
            <w:noProof/>
            <w:rPrChange w:id="266" w:author="Department of Veterans Affairs" w:date="2018-03-28T16:17:00Z">
              <w:rPr>
                <w:rStyle w:val="Hyperlink"/>
                <w:noProof/>
              </w:rPr>
            </w:rPrChange>
          </w:rPr>
          <w:delText>2.10</w:delText>
        </w:r>
        <w:r w:rsidDel="00B53167">
          <w:rPr>
            <w:rFonts w:asciiTheme="minorHAnsi" w:eastAsiaTheme="minorEastAsia" w:hAnsiTheme="minorHAnsi" w:cstheme="minorBidi"/>
            <w:b w:val="0"/>
            <w:noProof/>
            <w:sz w:val="22"/>
            <w:szCs w:val="22"/>
          </w:rPr>
          <w:tab/>
        </w:r>
        <w:r w:rsidRPr="00B53167" w:rsidDel="00B53167">
          <w:rPr>
            <w:noProof/>
            <w:rPrChange w:id="267" w:author="Department of Veterans Affairs" w:date="2018-03-28T16:17:00Z">
              <w:rPr>
                <w:rStyle w:val="Hyperlink"/>
                <w:noProof/>
              </w:rPr>
            </w:rPrChange>
          </w:rPr>
          <w:delText>Testing Requirements</w:delText>
        </w:r>
        <w:r w:rsidDel="00B53167">
          <w:rPr>
            <w:noProof/>
            <w:webHidden/>
          </w:rPr>
          <w:tab/>
          <w:delText>12</w:delText>
        </w:r>
      </w:del>
    </w:p>
    <w:p w14:paraId="16168DB7" w14:textId="39F90E27" w:rsidR="000F425B" w:rsidDel="00B53167" w:rsidRDefault="000F425B">
      <w:pPr>
        <w:pStyle w:val="TOC3"/>
        <w:tabs>
          <w:tab w:val="left" w:pos="1320"/>
          <w:tab w:val="right" w:leader="dot" w:pos="10430"/>
        </w:tabs>
        <w:rPr>
          <w:del w:id="268" w:author="Department of Veterans Affairs" w:date="2018-03-28T16:17:00Z"/>
          <w:rFonts w:asciiTheme="minorHAnsi" w:eastAsiaTheme="minorEastAsia" w:hAnsiTheme="minorHAnsi" w:cstheme="minorBidi"/>
          <w:iCs w:val="0"/>
          <w:noProof/>
          <w:sz w:val="22"/>
          <w:szCs w:val="22"/>
        </w:rPr>
      </w:pPr>
      <w:del w:id="269" w:author="Department of Veterans Affairs" w:date="2018-03-28T16:17:00Z">
        <w:r w:rsidRPr="00B53167" w:rsidDel="00B53167">
          <w:rPr>
            <w:noProof/>
            <w:rPrChange w:id="270" w:author="Department of Veterans Affairs" w:date="2018-03-28T16:17:00Z">
              <w:rPr>
                <w:rStyle w:val="Hyperlink"/>
                <w:noProof/>
              </w:rPr>
            </w:rPrChange>
          </w:rPr>
          <w:delText>2.10.1</w:delText>
        </w:r>
        <w:r w:rsidDel="00B53167">
          <w:rPr>
            <w:rFonts w:asciiTheme="minorHAnsi" w:eastAsiaTheme="minorEastAsia" w:hAnsiTheme="minorHAnsi" w:cstheme="minorBidi"/>
            <w:iCs w:val="0"/>
            <w:noProof/>
            <w:sz w:val="22"/>
            <w:szCs w:val="22"/>
          </w:rPr>
          <w:tab/>
        </w:r>
        <w:r w:rsidRPr="00B53167" w:rsidDel="00B53167">
          <w:rPr>
            <w:noProof/>
            <w:rPrChange w:id="271" w:author="Department of Veterans Affairs" w:date="2018-03-28T16:17:00Z">
              <w:rPr>
                <w:rStyle w:val="Hyperlink"/>
                <w:noProof/>
              </w:rPr>
            </w:rPrChange>
          </w:rPr>
          <w:delText>Comparison of Data</w:delText>
        </w:r>
        <w:r w:rsidDel="00B53167">
          <w:rPr>
            <w:noProof/>
            <w:webHidden/>
          </w:rPr>
          <w:tab/>
          <w:delText>12</w:delText>
        </w:r>
      </w:del>
    </w:p>
    <w:p w14:paraId="7A475954" w14:textId="28AD00E1" w:rsidR="000F425B" w:rsidDel="00B53167" w:rsidRDefault="000F425B">
      <w:pPr>
        <w:pStyle w:val="TOC3"/>
        <w:tabs>
          <w:tab w:val="left" w:pos="1320"/>
          <w:tab w:val="right" w:leader="dot" w:pos="10430"/>
        </w:tabs>
        <w:rPr>
          <w:del w:id="272" w:author="Department of Veterans Affairs" w:date="2018-03-28T16:17:00Z"/>
          <w:rFonts w:asciiTheme="minorHAnsi" w:eastAsiaTheme="minorEastAsia" w:hAnsiTheme="minorHAnsi" w:cstheme="minorBidi"/>
          <w:iCs w:val="0"/>
          <w:noProof/>
          <w:sz w:val="22"/>
          <w:szCs w:val="22"/>
        </w:rPr>
      </w:pPr>
      <w:del w:id="273" w:author="Department of Veterans Affairs" w:date="2018-03-28T16:17:00Z">
        <w:r w:rsidRPr="00B53167" w:rsidDel="00B53167">
          <w:rPr>
            <w:noProof/>
            <w:rPrChange w:id="274" w:author="Department of Veterans Affairs" w:date="2018-03-28T16:17:00Z">
              <w:rPr>
                <w:rStyle w:val="Hyperlink"/>
                <w:noProof/>
              </w:rPr>
            </w:rPrChange>
          </w:rPr>
          <w:delText>2.10.2</w:delText>
        </w:r>
        <w:r w:rsidDel="00B53167">
          <w:rPr>
            <w:rFonts w:asciiTheme="minorHAnsi" w:eastAsiaTheme="minorEastAsia" w:hAnsiTheme="minorHAnsi" w:cstheme="minorBidi"/>
            <w:iCs w:val="0"/>
            <w:noProof/>
            <w:sz w:val="22"/>
            <w:szCs w:val="22"/>
          </w:rPr>
          <w:tab/>
        </w:r>
        <w:r w:rsidRPr="00B53167" w:rsidDel="00B53167">
          <w:rPr>
            <w:noProof/>
            <w:rPrChange w:id="275" w:author="Department of Veterans Affairs" w:date="2018-03-28T16:17:00Z">
              <w:rPr>
                <w:rStyle w:val="Hyperlink"/>
                <w:noProof/>
              </w:rPr>
            </w:rPrChange>
          </w:rPr>
          <w:delText>Completeness</w:delText>
        </w:r>
        <w:r w:rsidDel="00B53167">
          <w:rPr>
            <w:noProof/>
            <w:webHidden/>
          </w:rPr>
          <w:tab/>
          <w:delText>12</w:delText>
        </w:r>
      </w:del>
    </w:p>
    <w:p w14:paraId="1E3AE008" w14:textId="166A6CF2" w:rsidR="000F425B" w:rsidDel="00B53167" w:rsidRDefault="000F425B">
      <w:pPr>
        <w:pStyle w:val="TOC3"/>
        <w:tabs>
          <w:tab w:val="left" w:pos="1320"/>
          <w:tab w:val="right" w:leader="dot" w:pos="10430"/>
        </w:tabs>
        <w:rPr>
          <w:del w:id="276" w:author="Department of Veterans Affairs" w:date="2018-03-28T16:17:00Z"/>
          <w:rFonts w:asciiTheme="minorHAnsi" w:eastAsiaTheme="minorEastAsia" w:hAnsiTheme="minorHAnsi" w:cstheme="minorBidi"/>
          <w:iCs w:val="0"/>
          <w:noProof/>
          <w:sz w:val="22"/>
          <w:szCs w:val="22"/>
        </w:rPr>
      </w:pPr>
      <w:del w:id="277" w:author="Department of Veterans Affairs" w:date="2018-03-28T16:17:00Z">
        <w:r w:rsidRPr="00B53167" w:rsidDel="00B53167">
          <w:rPr>
            <w:noProof/>
            <w:rPrChange w:id="278" w:author="Department of Veterans Affairs" w:date="2018-03-28T16:17:00Z">
              <w:rPr>
                <w:rStyle w:val="Hyperlink"/>
                <w:noProof/>
              </w:rPr>
            </w:rPrChange>
          </w:rPr>
          <w:delText>2.10.3</w:delText>
        </w:r>
        <w:r w:rsidDel="00B53167">
          <w:rPr>
            <w:rFonts w:asciiTheme="minorHAnsi" w:eastAsiaTheme="minorEastAsia" w:hAnsiTheme="minorHAnsi" w:cstheme="minorBidi"/>
            <w:iCs w:val="0"/>
            <w:noProof/>
            <w:sz w:val="22"/>
            <w:szCs w:val="22"/>
          </w:rPr>
          <w:tab/>
        </w:r>
        <w:r w:rsidRPr="00B53167" w:rsidDel="00B53167">
          <w:rPr>
            <w:noProof/>
            <w:rPrChange w:id="279" w:author="Department of Veterans Affairs" w:date="2018-03-28T16:17:00Z">
              <w:rPr>
                <w:rStyle w:val="Hyperlink"/>
                <w:noProof/>
              </w:rPr>
            </w:rPrChange>
          </w:rPr>
          <w:delText>Load Testing</w:delText>
        </w:r>
        <w:r w:rsidDel="00B53167">
          <w:rPr>
            <w:noProof/>
            <w:webHidden/>
          </w:rPr>
          <w:tab/>
          <w:delText>12</w:delText>
        </w:r>
      </w:del>
    </w:p>
    <w:p w14:paraId="53B157C4" w14:textId="29DA62E8" w:rsidR="000F425B" w:rsidDel="00B53167" w:rsidRDefault="000F425B">
      <w:pPr>
        <w:pStyle w:val="TOC2"/>
        <w:tabs>
          <w:tab w:val="left" w:pos="1100"/>
          <w:tab w:val="right" w:leader="dot" w:pos="10430"/>
        </w:tabs>
        <w:rPr>
          <w:del w:id="280" w:author="Department of Veterans Affairs" w:date="2018-03-28T16:17:00Z"/>
          <w:rFonts w:asciiTheme="minorHAnsi" w:eastAsiaTheme="minorEastAsia" w:hAnsiTheme="minorHAnsi" w:cstheme="minorBidi"/>
          <w:b w:val="0"/>
          <w:noProof/>
          <w:sz w:val="22"/>
          <w:szCs w:val="22"/>
        </w:rPr>
      </w:pPr>
      <w:del w:id="281" w:author="Department of Veterans Affairs" w:date="2018-03-28T16:17:00Z">
        <w:r w:rsidRPr="00B53167" w:rsidDel="00B53167">
          <w:rPr>
            <w:noProof/>
            <w:rPrChange w:id="282" w:author="Department of Veterans Affairs" w:date="2018-03-28T16:17:00Z">
              <w:rPr>
                <w:rStyle w:val="Hyperlink"/>
                <w:noProof/>
              </w:rPr>
            </w:rPrChange>
          </w:rPr>
          <w:delText>2.11</w:delText>
        </w:r>
        <w:r w:rsidDel="00B53167">
          <w:rPr>
            <w:rFonts w:asciiTheme="minorHAnsi" w:eastAsiaTheme="minorEastAsia" w:hAnsiTheme="minorHAnsi" w:cstheme="minorBidi"/>
            <w:b w:val="0"/>
            <w:noProof/>
            <w:sz w:val="22"/>
            <w:szCs w:val="22"/>
          </w:rPr>
          <w:tab/>
        </w:r>
        <w:r w:rsidRPr="00B53167" w:rsidDel="00B53167">
          <w:rPr>
            <w:noProof/>
            <w:rPrChange w:id="283" w:author="Department of Veterans Affairs" w:date="2018-03-28T16:17:00Z">
              <w:rPr>
                <w:rStyle w:val="Hyperlink"/>
                <w:noProof/>
              </w:rPr>
            </w:rPrChange>
          </w:rPr>
          <w:delText>Policies and Constraints</w:delText>
        </w:r>
        <w:r w:rsidDel="00B53167">
          <w:rPr>
            <w:noProof/>
            <w:webHidden/>
          </w:rPr>
          <w:tab/>
          <w:delText>13</w:delText>
        </w:r>
      </w:del>
    </w:p>
    <w:p w14:paraId="5580D145" w14:textId="40E1B16F" w:rsidR="000F425B" w:rsidDel="00B53167" w:rsidRDefault="000F425B">
      <w:pPr>
        <w:pStyle w:val="TOC3"/>
        <w:tabs>
          <w:tab w:val="left" w:pos="1320"/>
          <w:tab w:val="right" w:leader="dot" w:pos="10430"/>
        </w:tabs>
        <w:rPr>
          <w:del w:id="284" w:author="Department of Veterans Affairs" w:date="2018-03-28T16:17:00Z"/>
          <w:rFonts w:asciiTheme="minorHAnsi" w:eastAsiaTheme="minorEastAsia" w:hAnsiTheme="minorHAnsi" w:cstheme="minorBidi"/>
          <w:iCs w:val="0"/>
          <w:noProof/>
          <w:sz w:val="22"/>
          <w:szCs w:val="22"/>
        </w:rPr>
      </w:pPr>
      <w:del w:id="285" w:author="Department of Veterans Affairs" w:date="2018-03-28T16:17:00Z">
        <w:r w:rsidRPr="00B53167" w:rsidDel="00B53167">
          <w:rPr>
            <w:noProof/>
            <w:rPrChange w:id="286" w:author="Department of Veterans Affairs" w:date="2018-03-28T16:17:00Z">
              <w:rPr>
                <w:rStyle w:val="Hyperlink"/>
                <w:noProof/>
              </w:rPr>
            </w:rPrChange>
          </w:rPr>
          <w:delText>2.11.1</w:delText>
        </w:r>
        <w:r w:rsidDel="00B53167">
          <w:rPr>
            <w:rFonts w:asciiTheme="minorHAnsi" w:eastAsiaTheme="minorEastAsia" w:hAnsiTheme="minorHAnsi" w:cstheme="minorBidi"/>
            <w:iCs w:val="0"/>
            <w:noProof/>
            <w:sz w:val="22"/>
            <w:szCs w:val="22"/>
          </w:rPr>
          <w:tab/>
        </w:r>
        <w:r w:rsidRPr="00B53167" w:rsidDel="00B53167">
          <w:rPr>
            <w:noProof/>
            <w:rPrChange w:id="287" w:author="Department of Veterans Affairs" w:date="2018-03-28T16:17:00Z">
              <w:rPr>
                <w:rStyle w:val="Hyperlink"/>
                <w:noProof/>
              </w:rPr>
            </w:rPrChange>
          </w:rPr>
          <w:delText>HIPAA Compliance</w:delText>
        </w:r>
        <w:r w:rsidDel="00B53167">
          <w:rPr>
            <w:noProof/>
            <w:webHidden/>
          </w:rPr>
          <w:tab/>
          <w:delText>13</w:delText>
        </w:r>
      </w:del>
    </w:p>
    <w:p w14:paraId="49E92074" w14:textId="57BBB997" w:rsidR="000F425B" w:rsidDel="00B53167" w:rsidRDefault="000F425B">
      <w:pPr>
        <w:pStyle w:val="TOC1"/>
        <w:tabs>
          <w:tab w:val="left" w:pos="440"/>
          <w:tab w:val="right" w:leader="dot" w:pos="10430"/>
        </w:tabs>
        <w:rPr>
          <w:del w:id="288" w:author="Department of Veterans Affairs" w:date="2018-03-28T16:17:00Z"/>
          <w:rFonts w:asciiTheme="minorHAnsi" w:eastAsiaTheme="minorEastAsia" w:hAnsiTheme="minorHAnsi" w:cstheme="minorBidi"/>
          <w:b w:val="0"/>
          <w:bCs w:val="0"/>
          <w:noProof/>
          <w:sz w:val="22"/>
          <w:szCs w:val="22"/>
        </w:rPr>
      </w:pPr>
      <w:del w:id="289" w:author="Department of Veterans Affairs" w:date="2018-03-28T16:17:00Z">
        <w:r w:rsidRPr="00B53167" w:rsidDel="00B53167">
          <w:rPr>
            <w:noProof/>
            <w:rPrChange w:id="290" w:author="Department of Veterans Affairs" w:date="2018-03-28T16:17:00Z">
              <w:rPr>
                <w:rStyle w:val="Hyperlink"/>
                <w:noProof/>
              </w:rPr>
            </w:rPrChange>
          </w:rPr>
          <w:delText>3</w:delText>
        </w:r>
        <w:r w:rsidDel="00B53167">
          <w:rPr>
            <w:rFonts w:asciiTheme="minorHAnsi" w:eastAsiaTheme="minorEastAsia" w:hAnsiTheme="minorHAnsi" w:cstheme="minorBidi"/>
            <w:b w:val="0"/>
            <w:bCs w:val="0"/>
            <w:noProof/>
            <w:sz w:val="22"/>
            <w:szCs w:val="22"/>
          </w:rPr>
          <w:tab/>
        </w:r>
        <w:r w:rsidRPr="00B53167" w:rsidDel="00B53167">
          <w:rPr>
            <w:noProof/>
            <w:rPrChange w:id="291" w:author="Department of Veterans Affairs" w:date="2018-03-28T16:17:00Z">
              <w:rPr>
                <w:rStyle w:val="Hyperlink"/>
                <w:noProof/>
              </w:rPr>
            </w:rPrChange>
          </w:rPr>
          <w:delText>Appendix A</w:delText>
        </w:r>
        <w:r w:rsidDel="00B53167">
          <w:rPr>
            <w:noProof/>
            <w:webHidden/>
          </w:rPr>
          <w:tab/>
          <w:delText>14</w:delText>
        </w:r>
      </w:del>
    </w:p>
    <w:p w14:paraId="0F8EDA8F" w14:textId="5285D428" w:rsidR="000F425B" w:rsidDel="00B53167" w:rsidRDefault="000F425B">
      <w:pPr>
        <w:pStyle w:val="TOC2"/>
        <w:tabs>
          <w:tab w:val="left" w:pos="880"/>
          <w:tab w:val="right" w:leader="dot" w:pos="10430"/>
        </w:tabs>
        <w:rPr>
          <w:del w:id="292" w:author="Department of Veterans Affairs" w:date="2018-03-28T16:17:00Z"/>
          <w:rFonts w:asciiTheme="minorHAnsi" w:eastAsiaTheme="minorEastAsia" w:hAnsiTheme="minorHAnsi" w:cstheme="minorBidi"/>
          <w:b w:val="0"/>
          <w:noProof/>
          <w:sz w:val="22"/>
          <w:szCs w:val="22"/>
        </w:rPr>
      </w:pPr>
      <w:del w:id="293" w:author="Department of Veterans Affairs" w:date="2018-03-28T16:17:00Z">
        <w:r w:rsidRPr="00B53167" w:rsidDel="00B53167">
          <w:rPr>
            <w:noProof/>
            <w:rPrChange w:id="294" w:author="Department of Veterans Affairs" w:date="2018-03-28T16:17:00Z">
              <w:rPr>
                <w:rStyle w:val="Hyperlink"/>
                <w:noProof/>
              </w:rPr>
            </w:rPrChange>
          </w:rPr>
          <w:delText>3.1</w:delText>
        </w:r>
        <w:r w:rsidDel="00B53167">
          <w:rPr>
            <w:rFonts w:asciiTheme="minorHAnsi" w:eastAsiaTheme="minorEastAsia" w:hAnsiTheme="minorHAnsi" w:cstheme="minorBidi"/>
            <w:b w:val="0"/>
            <w:noProof/>
            <w:sz w:val="22"/>
            <w:szCs w:val="22"/>
          </w:rPr>
          <w:tab/>
        </w:r>
        <w:r w:rsidRPr="00B53167" w:rsidDel="00B53167">
          <w:rPr>
            <w:noProof/>
            <w:rPrChange w:id="295" w:author="Department of Veterans Affairs" w:date="2018-03-28T16:17:00Z">
              <w:rPr>
                <w:rStyle w:val="Hyperlink"/>
                <w:noProof/>
              </w:rPr>
            </w:rPrChange>
          </w:rPr>
          <w:delText>Data Elements</w:delText>
        </w:r>
        <w:r w:rsidDel="00B53167">
          <w:rPr>
            <w:noProof/>
            <w:webHidden/>
          </w:rPr>
          <w:tab/>
          <w:delText>14</w:delText>
        </w:r>
      </w:del>
    </w:p>
    <w:p w14:paraId="7663604F" w14:textId="4E3C3B6A" w:rsidR="000F425B" w:rsidDel="00B53167" w:rsidRDefault="000F425B">
      <w:pPr>
        <w:pStyle w:val="TOC2"/>
        <w:tabs>
          <w:tab w:val="left" w:pos="880"/>
          <w:tab w:val="right" w:leader="dot" w:pos="10430"/>
        </w:tabs>
        <w:rPr>
          <w:del w:id="296" w:author="Department of Veterans Affairs" w:date="2018-03-28T16:17:00Z"/>
          <w:rFonts w:asciiTheme="minorHAnsi" w:eastAsiaTheme="minorEastAsia" w:hAnsiTheme="minorHAnsi" w:cstheme="minorBidi"/>
          <w:b w:val="0"/>
          <w:noProof/>
          <w:sz w:val="22"/>
          <w:szCs w:val="22"/>
        </w:rPr>
      </w:pPr>
      <w:del w:id="297" w:author="Department of Veterans Affairs" w:date="2018-03-28T16:17:00Z">
        <w:r w:rsidRPr="00B53167" w:rsidDel="00B53167">
          <w:rPr>
            <w:noProof/>
            <w:rPrChange w:id="298" w:author="Department of Veterans Affairs" w:date="2018-03-28T16:17:00Z">
              <w:rPr>
                <w:rStyle w:val="Hyperlink"/>
                <w:noProof/>
              </w:rPr>
            </w:rPrChange>
          </w:rPr>
          <w:delText>3.2</w:delText>
        </w:r>
        <w:r w:rsidDel="00B53167">
          <w:rPr>
            <w:rFonts w:asciiTheme="minorHAnsi" w:eastAsiaTheme="minorEastAsia" w:hAnsiTheme="minorHAnsi" w:cstheme="minorBidi"/>
            <w:b w:val="0"/>
            <w:noProof/>
            <w:sz w:val="22"/>
            <w:szCs w:val="22"/>
          </w:rPr>
          <w:tab/>
        </w:r>
        <w:r w:rsidRPr="00B53167" w:rsidDel="00B53167">
          <w:rPr>
            <w:noProof/>
            <w:rPrChange w:id="299" w:author="Department of Veterans Affairs" w:date="2018-03-28T16:17:00Z">
              <w:rPr>
                <w:rStyle w:val="Hyperlink"/>
                <w:noProof/>
              </w:rPr>
            </w:rPrChange>
          </w:rPr>
          <w:delText>Bundle ePharmacy Transactions</w:delText>
        </w:r>
        <w:r w:rsidDel="00B53167">
          <w:rPr>
            <w:noProof/>
            <w:webHidden/>
          </w:rPr>
          <w:tab/>
          <w:delText>14</w:delText>
        </w:r>
      </w:del>
    </w:p>
    <w:p w14:paraId="5D72B806" w14:textId="79D43890" w:rsidR="000F425B" w:rsidDel="00B53167" w:rsidRDefault="000F425B">
      <w:pPr>
        <w:pStyle w:val="TOC3"/>
        <w:tabs>
          <w:tab w:val="left" w:pos="1320"/>
          <w:tab w:val="right" w:leader="dot" w:pos="10430"/>
        </w:tabs>
        <w:rPr>
          <w:del w:id="300" w:author="Department of Veterans Affairs" w:date="2018-03-28T16:17:00Z"/>
          <w:rFonts w:asciiTheme="minorHAnsi" w:eastAsiaTheme="minorEastAsia" w:hAnsiTheme="minorHAnsi" w:cstheme="minorBidi"/>
          <w:iCs w:val="0"/>
          <w:noProof/>
          <w:sz w:val="22"/>
          <w:szCs w:val="22"/>
        </w:rPr>
      </w:pPr>
      <w:del w:id="301" w:author="Department of Veterans Affairs" w:date="2018-03-28T16:17:00Z">
        <w:r w:rsidRPr="00B53167" w:rsidDel="00B53167">
          <w:rPr>
            <w:noProof/>
            <w:rPrChange w:id="302" w:author="Department of Veterans Affairs" w:date="2018-03-28T16:17:00Z">
              <w:rPr>
                <w:rStyle w:val="Hyperlink"/>
                <w:noProof/>
              </w:rPr>
            </w:rPrChange>
          </w:rPr>
          <w:delText>3.2.1</w:delText>
        </w:r>
        <w:r w:rsidDel="00B53167">
          <w:rPr>
            <w:rFonts w:asciiTheme="minorHAnsi" w:eastAsiaTheme="minorEastAsia" w:hAnsiTheme="minorHAnsi" w:cstheme="minorBidi"/>
            <w:iCs w:val="0"/>
            <w:noProof/>
            <w:sz w:val="22"/>
            <w:szCs w:val="22"/>
          </w:rPr>
          <w:tab/>
        </w:r>
        <w:r w:rsidRPr="00B53167" w:rsidDel="00B53167">
          <w:rPr>
            <w:noProof/>
            <w:rPrChange w:id="303" w:author="Department of Veterans Affairs" w:date="2018-03-28T16:17:00Z">
              <w:rPr>
                <w:rStyle w:val="Hyperlink"/>
                <w:noProof/>
              </w:rPr>
            </w:rPrChange>
          </w:rPr>
          <w:delText>ePharmacy transaction Communication resource inside a bundle</w:delText>
        </w:r>
        <w:r w:rsidDel="00B53167">
          <w:rPr>
            <w:noProof/>
            <w:webHidden/>
          </w:rPr>
          <w:tab/>
          <w:delText>14</w:delText>
        </w:r>
      </w:del>
    </w:p>
    <w:p w14:paraId="150AABCD" w14:textId="0C8939EC" w:rsidR="000F425B" w:rsidDel="00B53167" w:rsidRDefault="000F425B">
      <w:pPr>
        <w:pStyle w:val="TOC2"/>
        <w:tabs>
          <w:tab w:val="left" w:pos="880"/>
          <w:tab w:val="right" w:leader="dot" w:pos="10430"/>
        </w:tabs>
        <w:rPr>
          <w:del w:id="304" w:author="Department of Veterans Affairs" w:date="2018-03-28T16:17:00Z"/>
          <w:rFonts w:asciiTheme="minorHAnsi" w:eastAsiaTheme="minorEastAsia" w:hAnsiTheme="minorHAnsi" w:cstheme="minorBidi"/>
          <w:b w:val="0"/>
          <w:noProof/>
          <w:sz w:val="22"/>
          <w:szCs w:val="22"/>
        </w:rPr>
      </w:pPr>
      <w:del w:id="305" w:author="Department of Veterans Affairs" w:date="2018-03-28T16:17:00Z">
        <w:r w:rsidRPr="00B53167" w:rsidDel="00B53167">
          <w:rPr>
            <w:noProof/>
            <w:rPrChange w:id="306" w:author="Department of Veterans Affairs" w:date="2018-03-28T16:17:00Z">
              <w:rPr>
                <w:rStyle w:val="Hyperlink"/>
                <w:noProof/>
              </w:rPr>
            </w:rPrChange>
          </w:rPr>
          <w:delText>3.3</w:delText>
        </w:r>
        <w:r w:rsidDel="00B53167">
          <w:rPr>
            <w:rFonts w:asciiTheme="minorHAnsi" w:eastAsiaTheme="minorEastAsia" w:hAnsiTheme="minorHAnsi" w:cstheme="minorBidi"/>
            <w:b w:val="0"/>
            <w:noProof/>
            <w:sz w:val="22"/>
            <w:szCs w:val="22"/>
          </w:rPr>
          <w:tab/>
        </w:r>
        <w:r w:rsidRPr="00B53167" w:rsidDel="00B53167">
          <w:rPr>
            <w:noProof/>
            <w:rPrChange w:id="307" w:author="Department of Veterans Affairs" w:date="2018-03-28T16:17:00Z">
              <w:rPr>
                <w:rStyle w:val="Hyperlink"/>
                <w:noProof/>
              </w:rPr>
            </w:rPrChange>
          </w:rPr>
          <w:delText>Resource Sections</w:delText>
        </w:r>
        <w:r w:rsidDel="00B53167">
          <w:rPr>
            <w:noProof/>
            <w:webHidden/>
          </w:rPr>
          <w:tab/>
          <w:delText>14</w:delText>
        </w:r>
      </w:del>
    </w:p>
    <w:p w14:paraId="556DA758" w14:textId="366B65DE" w:rsidR="000F425B" w:rsidDel="00B53167" w:rsidRDefault="000F425B">
      <w:pPr>
        <w:pStyle w:val="TOC3"/>
        <w:tabs>
          <w:tab w:val="left" w:pos="1320"/>
          <w:tab w:val="right" w:leader="dot" w:pos="10430"/>
        </w:tabs>
        <w:rPr>
          <w:del w:id="308" w:author="Department of Veterans Affairs" w:date="2018-03-28T16:17:00Z"/>
          <w:rFonts w:asciiTheme="minorHAnsi" w:eastAsiaTheme="minorEastAsia" w:hAnsiTheme="minorHAnsi" w:cstheme="minorBidi"/>
          <w:iCs w:val="0"/>
          <w:noProof/>
          <w:sz w:val="22"/>
          <w:szCs w:val="22"/>
        </w:rPr>
      </w:pPr>
      <w:del w:id="309" w:author="Department of Veterans Affairs" w:date="2018-03-28T16:17:00Z">
        <w:r w:rsidRPr="00B53167" w:rsidDel="00B53167">
          <w:rPr>
            <w:noProof/>
            <w:rPrChange w:id="310" w:author="Department of Veterans Affairs" w:date="2018-03-28T16:17:00Z">
              <w:rPr>
                <w:rStyle w:val="Hyperlink"/>
                <w:noProof/>
              </w:rPr>
            </w:rPrChange>
          </w:rPr>
          <w:delText>3.3.2</w:delText>
        </w:r>
        <w:r w:rsidDel="00B53167">
          <w:rPr>
            <w:rFonts w:asciiTheme="minorHAnsi" w:eastAsiaTheme="minorEastAsia" w:hAnsiTheme="minorHAnsi" w:cstheme="minorBidi"/>
            <w:iCs w:val="0"/>
            <w:noProof/>
            <w:sz w:val="22"/>
            <w:szCs w:val="22"/>
          </w:rPr>
          <w:tab/>
        </w:r>
        <w:r w:rsidRPr="00B53167" w:rsidDel="00B53167">
          <w:rPr>
            <w:noProof/>
            <w:rPrChange w:id="311" w:author="Department of Veterans Affairs" w:date="2018-03-28T16:17:00Z">
              <w:rPr>
                <w:rStyle w:val="Hyperlink"/>
                <w:noProof/>
              </w:rPr>
            </w:rPrChange>
          </w:rPr>
          <w:delText>Mapping Sheet</w:delText>
        </w:r>
        <w:r w:rsidDel="00B53167">
          <w:rPr>
            <w:noProof/>
            <w:webHidden/>
          </w:rPr>
          <w:tab/>
          <w:delText>14</w:delText>
        </w:r>
      </w:del>
    </w:p>
    <w:p w14:paraId="6AB9CCEF" w14:textId="76A4AD3D" w:rsidR="000F425B" w:rsidDel="00B53167" w:rsidRDefault="000F425B">
      <w:pPr>
        <w:pStyle w:val="TOC1"/>
        <w:tabs>
          <w:tab w:val="left" w:pos="440"/>
          <w:tab w:val="right" w:leader="dot" w:pos="10430"/>
        </w:tabs>
        <w:rPr>
          <w:del w:id="312" w:author="Department of Veterans Affairs" w:date="2018-03-28T16:17:00Z"/>
          <w:rFonts w:asciiTheme="minorHAnsi" w:eastAsiaTheme="minorEastAsia" w:hAnsiTheme="minorHAnsi" w:cstheme="minorBidi"/>
          <w:b w:val="0"/>
          <w:bCs w:val="0"/>
          <w:noProof/>
          <w:sz w:val="22"/>
          <w:szCs w:val="22"/>
        </w:rPr>
      </w:pPr>
      <w:del w:id="313" w:author="Department of Veterans Affairs" w:date="2018-03-28T16:17:00Z">
        <w:r w:rsidRPr="00B53167" w:rsidDel="00B53167">
          <w:rPr>
            <w:noProof/>
            <w:rPrChange w:id="314" w:author="Department of Veterans Affairs" w:date="2018-03-28T16:17:00Z">
              <w:rPr>
                <w:rStyle w:val="Hyperlink"/>
                <w:noProof/>
              </w:rPr>
            </w:rPrChange>
          </w:rPr>
          <w:delText>4</w:delText>
        </w:r>
        <w:r w:rsidDel="00B53167">
          <w:rPr>
            <w:rFonts w:asciiTheme="minorHAnsi" w:eastAsiaTheme="minorEastAsia" w:hAnsiTheme="minorHAnsi" w:cstheme="minorBidi"/>
            <w:b w:val="0"/>
            <w:bCs w:val="0"/>
            <w:noProof/>
            <w:sz w:val="22"/>
            <w:szCs w:val="22"/>
          </w:rPr>
          <w:tab/>
        </w:r>
        <w:r w:rsidRPr="00B53167" w:rsidDel="00B53167">
          <w:rPr>
            <w:noProof/>
            <w:rPrChange w:id="315" w:author="Department of Veterans Affairs" w:date="2018-03-28T16:17:00Z">
              <w:rPr>
                <w:rStyle w:val="Hyperlink"/>
                <w:noProof/>
              </w:rPr>
            </w:rPrChange>
          </w:rPr>
          <w:delText>Appendix B - TASCore Mapping Rules</w:delText>
        </w:r>
        <w:r w:rsidDel="00B53167">
          <w:rPr>
            <w:noProof/>
            <w:webHidden/>
          </w:rPr>
          <w:tab/>
          <w:delText>14</w:delText>
        </w:r>
      </w:del>
    </w:p>
    <w:p w14:paraId="74F7D13A" w14:textId="0AB473EB" w:rsidR="000F425B" w:rsidDel="00B53167" w:rsidRDefault="000F425B">
      <w:pPr>
        <w:pStyle w:val="TOC1"/>
        <w:tabs>
          <w:tab w:val="left" w:pos="440"/>
          <w:tab w:val="right" w:leader="dot" w:pos="10430"/>
        </w:tabs>
        <w:rPr>
          <w:del w:id="316" w:author="Department of Veterans Affairs" w:date="2018-03-28T16:17:00Z"/>
          <w:rFonts w:asciiTheme="minorHAnsi" w:eastAsiaTheme="minorEastAsia" w:hAnsiTheme="minorHAnsi" w:cstheme="minorBidi"/>
          <w:b w:val="0"/>
          <w:bCs w:val="0"/>
          <w:noProof/>
          <w:sz w:val="22"/>
          <w:szCs w:val="22"/>
        </w:rPr>
      </w:pPr>
      <w:del w:id="317" w:author="Department of Veterans Affairs" w:date="2018-03-28T16:17:00Z">
        <w:r w:rsidRPr="00B53167" w:rsidDel="00B53167">
          <w:rPr>
            <w:noProof/>
            <w:rPrChange w:id="318" w:author="Department of Veterans Affairs" w:date="2018-03-28T16:17:00Z">
              <w:rPr>
                <w:rStyle w:val="Hyperlink"/>
                <w:noProof/>
              </w:rPr>
            </w:rPrChange>
          </w:rPr>
          <w:delText>5</w:delText>
        </w:r>
        <w:r w:rsidDel="00B53167">
          <w:rPr>
            <w:rFonts w:asciiTheme="minorHAnsi" w:eastAsiaTheme="minorEastAsia" w:hAnsiTheme="minorHAnsi" w:cstheme="minorBidi"/>
            <w:b w:val="0"/>
            <w:bCs w:val="0"/>
            <w:noProof/>
            <w:sz w:val="22"/>
            <w:szCs w:val="22"/>
          </w:rPr>
          <w:tab/>
        </w:r>
        <w:r w:rsidRPr="00B53167" w:rsidDel="00B53167">
          <w:rPr>
            <w:noProof/>
            <w:rPrChange w:id="319" w:author="Department of Veterans Affairs" w:date="2018-03-28T16:17:00Z">
              <w:rPr>
                <w:rStyle w:val="Hyperlink"/>
                <w:noProof/>
              </w:rPr>
            </w:rPrChange>
          </w:rPr>
          <w:delText>Appendix C – TASCore Default Values</w:delText>
        </w:r>
        <w:r w:rsidDel="00B53167">
          <w:rPr>
            <w:noProof/>
            <w:webHidden/>
          </w:rPr>
          <w:tab/>
          <w:delText>14</w:delText>
        </w:r>
      </w:del>
    </w:p>
    <w:p w14:paraId="62228731" w14:textId="05A8BF90" w:rsidR="000F425B" w:rsidDel="00B53167" w:rsidRDefault="000F425B">
      <w:pPr>
        <w:pStyle w:val="TOC1"/>
        <w:tabs>
          <w:tab w:val="left" w:pos="440"/>
          <w:tab w:val="right" w:leader="dot" w:pos="10430"/>
        </w:tabs>
        <w:rPr>
          <w:del w:id="320" w:author="Department of Veterans Affairs" w:date="2018-03-28T16:17:00Z"/>
          <w:rFonts w:asciiTheme="minorHAnsi" w:eastAsiaTheme="minorEastAsia" w:hAnsiTheme="minorHAnsi" w:cstheme="minorBidi"/>
          <w:b w:val="0"/>
          <w:bCs w:val="0"/>
          <w:noProof/>
          <w:sz w:val="22"/>
          <w:szCs w:val="22"/>
        </w:rPr>
      </w:pPr>
      <w:del w:id="321" w:author="Department of Veterans Affairs" w:date="2018-03-28T16:17:00Z">
        <w:r w:rsidRPr="00B53167" w:rsidDel="00B53167">
          <w:rPr>
            <w:noProof/>
            <w:rPrChange w:id="322" w:author="Department of Veterans Affairs" w:date="2018-03-28T16:17:00Z">
              <w:rPr>
                <w:rStyle w:val="Hyperlink"/>
                <w:noProof/>
              </w:rPr>
            </w:rPrChange>
          </w:rPr>
          <w:delText>6</w:delText>
        </w:r>
        <w:r w:rsidDel="00B53167">
          <w:rPr>
            <w:rFonts w:asciiTheme="minorHAnsi" w:eastAsiaTheme="minorEastAsia" w:hAnsiTheme="minorHAnsi" w:cstheme="minorBidi"/>
            <w:b w:val="0"/>
            <w:bCs w:val="0"/>
            <w:noProof/>
            <w:sz w:val="22"/>
            <w:szCs w:val="22"/>
          </w:rPr>
          <w:tab/>
        </w:r>
        <w:r w:rsidRPr="00B53167" w:rsidDel="00B53167">
          <w:rPr>
            <w:noProof/>
            <w:rPrChange w:id="323" w:author="Department of Veterans Affairs" w:date="2018-03-28T16:17:00Z">
              <w:rPr>
                <w:rStyle w:val="Hyperlink"/>
                <w:noProof/>
              </w:rPr>
            </w:rPrChange>
          </w:rPr>
          <w:delText>Appendix D – FSC Mapping Rules</w:delText>
        </w:r>
        <w:r w:rsidDel="00B53167">
          <w:rPr>
            <w:noProof/>
            <w:webHidden/>
          </w:rPr>
          <w:tab/>
          <w:delText>14</w:delText>
        </w:r>
      </w:del>
    </w:p>
    <w:p w14:paraId="61A95D02" w14:textId="781299AC" w:rsidR="000F425B" w:rsidDel="00B53167" w:rsidRDefault="000F425B">
      <w:pPr>
        <w:pStyle w:val="TOC1"/>
        <w:tabs>
          <w:tab w:val="left" w:pos="440"/>
          <w:tab w:val="right" w:leader="dot" w:pos="10430"/>
        </w:tabs>
        <w:rPr>
          <w:del w:id="324" w:author="Department of Veterans Affairs" w:date="2018-03-28T16:17:00Z"/>
          <w:rFonts w:asciiTheme="minorHAnsi" w:eastAsiaTheme="minorEastAsia" w:hAnsiTheme="minorHAnsi" w:cstheme="minorBidi"/>
          <w:b w:val="0"/>
          <w:bCs w:val="0"/>
          <w:noProof/>
          <w:sz w:val="22"/>
          <w:szCs w:val="22"/>
        </w:rPr>
      </w:pPr>
      <w:del w:id="325" w:author="Department of Veterans Affairs" w:date="2018-03-28T16:17:00Z">
        <w:r w:rsidRPr="00B53167" w:rsidDel="00B53167">
          <w:rPr>
            <w:noProof/>
            <w:rPrChange w:id="326" w:author="Department of Veterans Affairs" w:date="2018-03-28T16:17:00Z">
              <w:rPr>
                <w:rStyle w:val="Hyperlink"/>
                <w:noProof/>
              </w:rPr>
            </w:rPrChange>
          </w:rPr>
          <w:lastRenderedPageBreak/>
          <w:delText>7</w:delText>
        </w:r>
        <w:r w:rsidDel="00B53167">
          <w:rPr>
            <w:rFonts w:asciiTheme="minorHAnsi" w:eastAsiaTheme="minorEastAsia" w:hAnsiTheme="minorHAnsi" w:cstheme="minorBidi"/>
            <w:b w:val="0"/>
            <w:bCs w:val="0"/>
            <w:noProof/>
            <w:sz w:val="22"/>
            <w:szCs w:val="22"/>
          </w:rPr>
          <w:tab/>
        </w:r>
        <w:r w:rsidRPr="00B53167" w:rsidDel="00B53167">
          <w:rPr>
            <w:noProof/>
            <w:rPrChange w:id="327" w:author="Department of Veterans Affairs" w:date="2018-03-28T16:17:00Z">
              <w:rPr>
                <w:rStyle w:val="Hyperlink"/>
                <w:noProof/>
              </w:rPr>
            </w:rPrChange>
          </w:rPr>
          <w:delText>Appendix E – FSC Default Values</w:delText>
        </w:r>
        <w:r w:rsidDel="00B53167">
          <w:rPr>
            <w:noProof/>
            <w:webHidden/>
          </w:rPr>
          <w:tab/>
          <w:delText>14</w:delText>
        </w:r>
      </w:del>
    </w:p>
    <w:p w14:paraId="3961F962" w14:textId="4F1214B2" w:rsidR="000F425B" w:rsidDel="00B53167" w:rsidRDefault="000F425B">
      <w:pPr>
        <w:pStyle w:val="TOC1"/>
        <w:tabs>
          <w:tab w:val="left" w:pos="440"/>
          <w:tab w:val="right" w:leader="dot" w:pos="10430"/>
        </w:tabs>
        <w:rPr>
          <w:del w:id="328" w:author="Department of Veterans Affairs" w:date="2018-03-28T16:17:00Z"/>
          <w:rFonts w:asciiTheme="minorHAnsi" w:eastAsiaTheme="minorEastAsia" w:hAnsiTheme="minorHAnsi" w:cstheme="minorBidi"/>
          <w:b w:val="0"/>
          <w:bCs w:val="0"/>
          <w:noProof/>
          <w:sz w:val="22"/>
          <w:szCs w:val="22"/>
        </w:rPr>
      </w:pPr>
      <w:del w:id="329" w:author="Department of Veterans Affairs" w:date="2018-03-28T16:17:00Z">
        <w:r w:rsidRPr="00B53167" w:rsidDel="00B53167">
          <w:rPr>
            <w:noProof/>
            <w:rPrChange w:id="330" w:author="Department of Veterans Affairs" w:date="2018-03-28T16:17:00Z">
              <w:rPr>
                <w:rStyle w:val="Hyperlink"/>
                <w:noProof/>
              </w:rPr>
            </w:rPrChange>
          </w:rPr>
          <w:delText>8</w:delText>
        </w:r>
        <w:r w:rsidDel="00B53167">
          <w:rPr>
            <w:rFonts w:asciiTheme="minorHAnsi" w:eastAsiaTheme="minorEastAsia" w:hAnsiTheme="minorHAnsi" w:cstheme="minorBidi"/>
            <w:b w:val="0"/>
            <w:bCs w:val="0"/>
            <w:noProof/>
            <w:sz w:val="22"/>
            <w:szCs w:val="22"/>
          </w:rPr>
          <w:tab/>
        </w:r>
        <w:r w:rsidRPr="00B53167" w:rsidDel="00B53167">
          <w:rPr>
            <w:noProof/>
            <w:rPrChange w:id="331" w:author="Department of Veterans Affairs" w:date="2018-03-28T16:17:00Z">
              <w:rPr>
                <w:rStyle w:val="Hyperlink"/>
                <w:noProof/>
              </w:rPr>
            </w:rPrChange>
          </w:rPr>
          <w:delText>Glossary</w:delText>
        </w:r>
        <w:r w:rsidDel="00B53167">
          <w:rPr>
            <w:noProof/>
            <w:webHidden/>
          </w:rPr>
          <w:tab/>
          <w:delText>15</w:delText>
        </w:r>
      </w:del>
    </w:p>
    <w:p w14:paraId="7EA8EE67" w14:textId="68E5DF40" w:rsidR="000F425B" w:rsidDel="00B53167" w:rsidRDefault="000F425B">
      <w:pPr>
        <w:pStyle w:val="TOC1"/>
        <w:tabs>
          <w:tab w:val="left" w:pos="440"/>
          <w:tab w:val="right" w:leader="dot" w:pos="10430"/>
        </w:tabs>
        <w:rPr>
          <w:del w:id="332" w:author="Department of Veterans Affairs" w:date="2018-03-28T16:17:00Z"/>
          <w:rFonts w:asciiTheme="minorHAnsi" w:eastAsiaTheme="minorEastAsia" w:hAnsiTheme="minorHAnsi" w:cstheme="minorBidi"/>
          <w:b w:val="0"/>
          <w:bCs w:val="0"/>
          <w:noProof/>
          <w:sz w:val="22"/>
          <w:szCs w:val="22"/>
        </w:rPr>
      </w:pPr>
      <w:del w:id="333" w:author="Department of Veterans Affairs" w:date="2018-03-28T16:17:00Z">
        <w:r w:rsidRPr="00B53167" w:rsidDel="00B53167">
          <w:rPr>
            <w:noProof/>
            <w:rPrChange w:id="334" w:author="Department of Veterans Affairs" w:date="2018-03-28T16:17:00Z">
              <w:rPr>
                <w:rStyle w:val="Hyperlink"/>
                <w:noProof/>
              </w:rPr>
            </w:rPrChange>
          </w:rPr>
          <w:delText>9</w:delText>
        </w:r>
        <w:r w:rsidDel="00B53167">
          <w:rPr>
            <w:rFonts w:asciiTheme="minorHAnsi" w:eastAsiaTheme="minorEastAsia" w:hAnsiTheme="minorHAnsi" w:cstheme="minorBidi"/>
            <w:b w:val="0"/>
            <w:bCs w:val="0"/>
            <w:noProof/>
            <w:sz w:val="22"/>
            <w:szCs w:val="22"/>
          </w:rPr>
          <w:tab/>
        </w:r>
        <w:r w:rsidRPr="00B53167" w:rsidDel="00B53167">
          <w:rPr>
            <w:noProof/>
            <w:rPrChange w:id="335" w:author="Department of Veterans Affairs" w:date="2018-03-28T16:17:00Z">
              <w:rPr>
                <w:rStyle w:val="Hyperlink"/>
                <w:noProof/>
              </w:rPr>
            </w:rPrChange>
          </w:rPr>
          <w:delText>Attachment A – Approval Signatures</w:delText>
        </w:r>
        <w:r w:rsidDel="00B53167">
          <w:rPr>
            <w:noProof/>
            <w:webHidden/>
          </w:rPr>
          <w:tab/>
          <w:delText>16</w:delText>
        </w:r>
      </w:del>
    </w:p>
    <w:p w14:paraId="31CEE266" w14:textId="298FFE39" w:rsidR="000F425B" w:rsidDel="00B53167" w:rsidRDefault="000F425B">
      <w:pPr>
        <w:pStyle w:val="TOC2"/>
        <w:tabs>
          <w:tab w:val="left" w:pos="880"/>
          <w:tab w:val="right" w:leader="dot" w:pos="10430"/>
        </w:tabs>
        <w:rPr>
          <w:del w:id="336" w:author="Department of Veterans Affairs" w:date="2018-03-28T16:17:00Z"/>
          <w:rFonts w:asciiTheme="minorHAnsi" w:eastAsiaTheme="minorEastAsia" w:hAnsiTheme="minorHAnsi" w:cstheme="minorBidi"/>
          <w:b w:val="0"/>
          <w:noProof/>
          <w:sz w:val="22"/>
          <w:szCs w:val="22"/>
        </w:rPr>
      </w:pPr>
      <w:del w:id="337" w:author="Department of Veterans Affairs" w:date="2018-03-28T16:17:00Z">
        <w:r w:rsidRPr="00B53167" w:rsidDel="00B53167">
          <w:rPr>
            <w:noProof/>
            <w:rPrChange w:id="338" w:author="Department of Veterans Affairs" w:date="2018-03-28T16:17:00Z">
              <w:rPr>
                <w:rStyle w:val="Hyperlink"/>
                <w:noProof/>
              </w:rPr>
            </w:rPrChange>
          </w:rPr>
          <w:delText>9.1</w:delText>
        </w:r>
        <w:r w:rsidDel="00B53167">
          <w:rPr>
            <w:rFonts w:asciiTheme="minorHAnsi" w:eastAsiaTheme="minorEastAsia" w:hAnsiTheme="minorHAnsi" w:cstheme="minorBidi"/>
            <w:b w:val="0"/>
            <w:noProof/>
            <w:sz w:val="22"/>
            <w:szCs w:val="22"/>
          </w:rPr>
          <w:tab/>
        </w:r>
        <w:r w:rsidRPr="00B53167" w:rsidDel="00B53167">
          <w:rPr>
            <w:noProof/>
            <w:rPrChange w:id="339" w:author="Department of Veterans Affairs" w:date="2018-03-28T16:17:00Z">
              <w:rPr>
                <w:rStyle w:val="Hyperlink"/>
                <w:noProof/>
              </w:rPr>
            </w:rPrChange>
          </w:rPr>
          <w:delText>Signature page continued</w:delText>
        </w:r>
        <w:r w:rsidDel="00B53167">
          <w:rPr>
            <w:noProof/>
            <w:webHidden/>
          </w:rPr>
          <w:tab/>
          <w:delText>17</w:delText>
        </w:r>
      </w:del>
    </w:p>
    <w:p w14:paraId="054FEECE" w14:textId="549EE5AF" w:rsidR="00302507" w:rsidRPr="003707C5" w:rsidRDefault="00CE41B2" w:rsidP="00302507">
      <w:pPr>
        <w:pStyle w:val="BodyText"/>
        <w:rPr>
          <w:sz w:val="24"/>
          <w:szCs w:val="24"/>
        </w:rPr>
      </w:pPr>
      <w:r>
        <w:rPr>
          <w:caps/>
        </w:rPr>
        <w:fldChar w:fldCharType="end"/>
      </w:r>
    </w:p>
    <w:p w14:paraId="10DF29E0" w14:textId="77777777" w:rsidR="003707C5" w:rsidRPr="003707C5" w:rsidRDefault="003707C5" w:rsidP="00302507">
      <w:pPr>
        <w:pStyle w:val="BodyText"/>
        <w:rPr>
          <w:sz w:val="24"/>
          <w:szCs w:val="24"/>
        </w:rPr>
      </w:pPr>
    </w:p>
    <w:p w14:paraId="6CF92047" w14:textId="3B8DA356" w:rsidR="003707C5" w:rsidRDefault="003707C5" w:rsidP="003707C5">
      <w:pPr>
        <w:pStyle w:val="Title2"/>
      </w:pPr>
      <w:r>
        <w:t>Table of Figures</w:t>
      </w:r>
    </w:p>
    <w:p w14:paraId="19DE22A4" w14:textId="77777777" w:rsidR="00534F52" w:rsidRDefault="003707C5">
      <w:pPr>
        <w:pStyle w:val="TableofFigures"/>
        <w:tabs>
          <w:tab w:val="right" w:leader="dot" w:pos="10430"/>
        </w:tabs>
        <w:rPr>
          <w:ins w:id="340" w:author="Department of Veterans Affairs" w:date="2018-03-28T16:18: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341" w:author="Department of Veterans Affairs" w:date="2018-03-28T16:18:00Z">
        <w:r w:rsidR="00534F52" w:rsidRPr="0067462A">
          <w:rPr>
            <w:rStyle w:val="Hyperlink"/>
            <w:noProof/>
          </w:rPr>
          <w:fldChar w:fldCharType="begin"/>
        </w:r>
        <w:r w:rsidR="00534F52" w:rsidRPr="0067462A">
          <w:rPr>
            <w:rStyle w:val="Hyperlink"/>
            <w:noProof/>
          </w:rPr>
          <w:instrText xml:space="preserve"> </w:instrText>
        </w:r>
        <w:r w:rsidR="00534F52">
          <w:rPr>
            <w:noProof/>
          </w:rPr>
          <w:instrText>HYPERLINK \l "_Toc510017262"</w:instrText>
        </w:r>
        <w:r w:rsidR="00534F52" w:rsidRPr="0067462A">
          <w:rPr>
            <w:rStyle w:val="Hyperlink"/>
            <w:noProof/>
          </w:rPr>
          <w:instrText xml:space="preserve"> </w:instrText>
        </w:r>
        <w:r w:rsidR="00534F52" w:rsidRPr="0067462A">
          <w:rPr>
            <w:rStyle w:val="Hyperlink"/>
            <w:noProof/>
          </w:rPr>
        </w:r>
        <w:r w:rsidR="00534F52" w:rsidRPr="0067462A">
          <w:rPr>
            <w:rStyle w:val="Hyperlink"/>
            <w:noProof/>
          </w:rPr>
          <w:fldChar w:fldCharType="separate"/>
        </w:r>
        <w:r w:rsidR="00534F52" w:rsidRPr="0067462A">
          <w:rPr>
            <w:rStyle w:val="Hyperlink"/>
            <w:noProof/>
          </w:rPr>
          <w:t>Figure 1 - Interim Solution</w:t>
        </w:r>
        <w:r w:rsidR="00534F52">
          <w:rPr>
            <w:noProof/>
            <w:webHidden/>
          </w:rPr>
          <w:tab/>
        </w:r>
        <w:r w:rsidR="00534F52">
          <w:rPr>
            <w:noProof/>
            <w:webHidden/>
          </w:rPr>
          <w:fldChar w:fldCharType="begin"/>
        </w:r>
        <w:r w:rsidR="00534F52">
          <w:rPr>
            <w:noProof/>
            <w:webHidden/>
          </w:rPr>
          <w:instrText xml:space="preserve"> PAGEREF _Toc510017262 \h </w:instrText>
        </w:r>
        <w:r w:rsidR="00534F52">
          <w:rPr>
            <w:noProof/>
            <w:webHidden/>
          </w:rPr>
        </w:r>
      </w:ins>
      <w:r w:rsidR="00534F52">
        <w:rPr>
          <w:noProof/>
          <w:webHidden/>
        </w:rPr>
        <w:fldChar w:fldCharType="separate"/>
      </w:r>
      <w:ins w:id="342" w:author="Department of Veterans Affairs" w:date="2018-03-28T16:18:00Z">
        <w:r w:rsidR="00534F52">
          <w:rPr>
            <w:noProof/>
            <w:webHidden/>
          </w:rPr>
          <w:t>4</w:t>
        </w:r>
        <w:r w:rsidR="00534F52">
          <w:rPr>
            <w:noProof/>
            <w:webHidden/>
          </w:rPr>
          <w:fldChar w:fldCharType="end"/>
        </w:r>
        <w:r w:rsidR="00534F52" w:rsidRPr="0067462A">
          <w:rPr>
            <w:rStyle w:val="Hyperlink"/>
            <w:noProof/>
          </w:rPr>
          <w:fldChar w:fldCharType="end"/>
        </w:r>
      </w:ins>
    </w:p>
    <w:p w14:paraId="79E3A8EB" w14:textId="77777777" w:rsidR="00534F52" w:rsidRDefault="00534F52">
      <w:pPr>
        <w:pStyle w:val="TableofFigures"/>
        <w:tabs>
          <w:tab w:val="right" w:leader="dot" w:pos="10430"/>
        </w:tabs>
        <w:rPr>
          <w:ins w:id="343" w:author="Department of Veterans Affairs" w:date="2018-03-28T16:18:00Z"/>
          <w:rFonts w:asciiTheme="minorHAnsi" w:eastAsiaTheme="minorEastAsia" w:hAnsiTheme="minorHAnsi" w:cstheme="minorBidi"/>
          <w:i w:val="0"/>
          <w:iCs w:val="0"/>
          <w:noProof/>
          <w:sz w:val="22"/>
          <w:szCs w:val="22"/>
          <w:lang w:eastAsia="en-US"/>
        </w:rPr>
      </w:pPr>
      <w:ins w:id="344"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"_Toc510017263"</w:instrText>
        </w:r>
        <w:r w:rsidRPr="0067462A">
          <w:rPr>
            <w:rStyle w:val="Hyperlink"/>
            <w:noProof/>
          </w:rPr>
          <w:instrText xml:space="preserve"> </w:instrText>
        </w:r>
        <w:r w:rsidRPr="0067462A">
          <w:rPr>
            <w:rStyle w:val="Hyperlink"/>
            <w:noProof/>
          </w:rPr>
        </w:r>
        <w:r w:rsidRPr="0067462A">
          <w:rPr>
            <w:rStyle w:val="Hyperlink"/>
            <w:noProof/>
          </w:rPr>
          <w:fldChar w:fldCharType="separate"/>
        </w:r>
        <w:r w:rsidRPr="0067462A">
          <w:rPr>
            <w:rStyle w:val="Hyperlink"/>
            <w:noProof/>
          </w:rPr>
          <w:t>Figure 2 - Future (To Be) Solution</w:t>
        </w:r>
        <w:r>
          <w:rPr>
            <w:noProof/>
            <w:webHidden/>
          </w:rPr>
          <w:tab/>
        </w:r>
        <w:r>
          <w:rPr>
            <w:noProof/>
            <w:webHidden/>
          </w:rPr>
          <w:fldChar w:fldCharType="begin"/>
        </w:r>
        <w:r>
          <w:rPr>
            <w:noProof/>
            <w:webHidden/>
          </w:rPr>
          <w:instrText xml:space="preserve"> PAGEREF _Toc510017263 \h </w:instrText>
        </w:r>
        <w:r>
          <w:rPr>
            <w:noProof/>
            <w:webHidden/>
          </w:rPr>
        </w:r>
      </w:ins>
      <w:r>
        <w:rPr>
          <w:noProof/>
          <w:webHidden/>
        </w:rPr>
        <w:fldChar w:fldCharType="separate"/>
      </w:r>
      <w:ins w:id="345" w:author="Department of Veterans Affairs" w:date="2018-03-28T16:18:00Z">
        <w:r>
          <w:rPr>
            <w:noProof/>
            <w:webHidden/>
          </w:rPr>
          <w:t>5</w:t>
        </w:r>
        <w:r>
          <w:rPr>
            <w:noProof/>
            <w:webHidden/>
          </w:rPr>
          <w:fldChar w:fldCharType="end"/>
        </w:r>
        <w:r w:rsidRPr="0067462A">
          <w:rPr>
            <w:rStyle w:val="Hyperlink"/>
            <w:noProof/>
          </w:rPr>
          <w:fldChar w:fldCharType="end"/>
        </w:r>
      </w:ins>
    </w:p>
    <w:p w14:paraId="2DD43A2E" w14:textId="77777777" w:rsidR="00534F52" w:rsidRDefault="00534F52">
      <w:pPr>
        <w:pStyle w:val="TableofFigures"/>
        <w:tabs>
          <w:tab w:val="right" w:leader="dot" w:pos="10430"/>
        </w:tabs>
        <w:rPr>
          <w:ins w:id="346" w:author="Department of Veterans Affairs" w:date="2018-03-28T16:18:00Z"/>
          <w:rFonts w:asciiTheme="minorHAnsi" w:eastAsiaTheme="minorEastAsia" w:hAnsiTheme="minorHAnsi" w:cstheme="minorBidi"/>
          <w:i w:val="0"/>
          <w:iCs w:val="0"/>
          <w:noProof/>
          <w:sz w:val="22"/>
          <w:szCs w:val="22"/>
          <w:lang w:eastAsia="en-US"/>
        </w:rPr>
      </w:pPr>
      <w:ins w:id="347"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"_Toc510017264"</w:instrText>
        </w:r>
        <w:r w:rsidRPr="0067462A">
          <w:rPr>
            <w:rStyle w:val="Hyperlink"/>
            <w:noProof/>
          </w:rPr>
          <w:instrText xml:space="preserve"> </w:instrText>
        </w:r>
        <w:r w:rsidRPr="0067462A">
          <w:rPr>
            <w:rStyle w:val="Hyperlink"/>
            <w:noProof/>
          </w:rPr>
        </w:r>
        <w:r w:rsidRPr="0067462A">
          <w:rPr>
            <w:rStyle w:val="Hyperlink"/>
            <w:noProof/>
          </w:rPr>
          <w:fldChar w:fldCharType="separate"/>
        </w:r>
        <w:r w:rsidRPr="0067462A">
          <w:rPr>
            <w:rStyle w:val="Hyperlink"/>
            <w:noProof/>
          </w:rPr>
          <w:t>Figure 3 - TASCore / FSC Connectivity</w:t>
        </w:r>
        <w:r>
          <w:rPr>
            <w:noProof/>
            <w:webHidden/>
          </w:rPr>
          <w:tab/>
        </w:r>
        <w:r>
          <w:rPr>
            <w:noProof/>
            <w:webHidden/>
          </w:rPr>
          <w:fldChar w:fldCharType="begin"/>
        </w:r>
        <w:r>
          <w:rPr>
            <w:noProof/>
            <w:webHidden/>
          </w:rPr>
          <w:instrText xml:space="preserve"> PAGEREF _Toc510017264 \h </w:instrText>
        </w:r>
        <w:r>
          <w:rPr>
            <w:noProof/>
            <w:webHidden/>
          </w:rPr>
        </w:r>
      </w:ins>
      <w:r>
        <w:rPr>
          <w:noProof/>
          <w:webHidden/>
        </w:rPr>
        <w:fldChar w:fldCharType="separate"/>
      </w:r>
      <w:ins w:id="348" w:author="Department of Veterans Affairs" w:date="2018-03-28T16:18:00Z">
        <w:r>
          <w:rPr>
            <w:noProof/>
            <w:webHidden/>
          </w:rPr>
          <w:t>6</w:t>
        </w:r>
        <w:r>
          <w:rPr>
            <w:noProof/>
            <w:webHidden/>
          </w:rPr>
          <w:fldChar w:fldCharType="end"/>
        </w:r>
        <w:r w:rsidRPr="0067462A">
          <w:rPr>
            <w:rStyle w:val="Hyperlink"/>
            <w:noProof/>
          </w:rPr>
          <w:fldChar w:fldCharType="end"/>
        </w:r>
      </w:ins>
    </w:p>
    <w:p w14:paraId="41C8C576" w14:textId="77777777" w:rsidR="00534F52" w:rsidRDefault="00534F52">
      <w:pPr>
        <w:pStyle w:val="TableofFigures"/>
        <w:tabs>
          <w:tab w:val="right" w:leader="dot" w:pos="10430"/>
        </w:tabs>
        <w:rPr>
          <w:ins w:id="349" w:author="Department of Veterans Affairs" w:date="2018-03-28T16:18:00Z"/>
          <w:rFonts w:asciiTheme="minorHAnsi" w:eastAsiaTheme="minorEastAsia" w:hAnsiTheme="minorHAnsi" w:cstheme="minorBidi"/>
          <w:i w:val="0"/>
          <w:iCs w:val="0"/>
          <w:noProof/>
          <w:sz w:val="22"/>
          <w:szCs w:val="22"/>
          <w:lang w:eastAsia="en-US"/>
        </w:rPr>
      </w:pPr>
      <w:ins w:id="350"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"_Toc510017265"</w:instrText>
        </w:r>
        <w:r w:rsidRPr="0067462A">
          <w:rPr>
            <w:rStyle w:val="Hyperlink"/>
            <w:noProof/>
          </w:rPr>
          <w:instrText xml:space="preserve"> </w:instrText>
        </w:r>
        <w:r w:rsidRPr="0067462A">
          <w:rPr>
            <w:rStyle w:val="Hyperlink"/>
            <w:noProof/>
          </w:rPr>
        </w:r>
        <w:r w:rsidRPr="0067462A">
          <w:rPr>
            <w:rStyle w:val="Hyperlink"/>
            <w:noProof/>
          </w:rPr>
          <w:fldChar w:fldCharType="separate"/>
        </w:r>
        <w:r w:rsidRPr="0067462A">
          <w:rPr>
            <w:rStyle w:val="Hyperlink"/>
            <w:noProof/>
          </w:rPr>
          <w:t>Figure 4 – Content of a FHIR Bundle Resource</w:t>
        </w:r>
        <w:r>
          <w:rPr>
            <w:noProof/>
            <w:webHidden/>
          </w:rPr>
          <w:tab/>
        </w:r>
        <w:r>
          <w:rPr>
            <w:noProof/>
            <w:webHidden/>
          </w:rPr>
          <w:fldChar w:fldCharType="begin"/>
        </w:r>
        <w:r>
          <w:rPr>
            <w:noProof/>
            <w:webHidden/>
          </w:rPr>
          <w:instrText xml:space="preserve"> PAGEREF _Toc510017265 \h </w:instrText>
        </w:r>
        <w:r>
          <w:rPr>
            <w:noProof/>
            <w:webHidden/>
          </w:rPr>
        </w:r>
      </w:ins>
      <w:r>
        <w:rPr>
          <w:noProof/>
          <w:webHidden/>
        </w:rPr>
        <w:fldChar w:fldCharType="separate"/>
      </w:r>
      <w:ins w:id="351" w:author="Department of Veterans Affairs" w:date="2018-03-28T16:18:00Z">
        <w:r>
          <w:rPr>
            <w:noProof/>
            <w:webHidden/>
          </w:rPr>
          <w:t>10</w:t>
        </w:r>
        <w:r>
          <w:rPr>
            <w:noProof/>
            <w:webHidden/>
          </w:rPr>
          <w:fldChar w:fldCharType="end"/>
        </w:r>
        <w:r w:rsidRPr="0067462A">
          <w:rPr>
            <w:rStyle w:val="Hyperlink"/>
            <w:noProof/>
          </w:rPr>
          <w:fldChar w:fldCharType="end"/>
        </w:r>
      </w:ins>
    </w:p>
    <w:p w14:paraId="4E4C1609" w14:textId="77777777" w:rsidR="00534F52" w:rsidRDefault="00534F52">
      <w:pPr>
        <w:pStyle w:val="TableofFigures"/>
        <w:tabs>
          <w:tab w:val="right" w:leader="dot" w:pos="10430"/>
        </w:tabs>
        <w:rPr>
          <w:ins w:id="352" w:author="Department of Veterans Affairs" w:date="2018-03-28T16:18:00Z"/>
          <w:rFonts w:asciiTheme="minorHAnsi" w:eastAsiaTheme="minorEastAsia" w:hAnsiTheme="minorHAnsi" w:cstheme="minorBidi"/>
          <w:i w:val="0"/>
          <w:iCs w:val="0"/>
          <w:noProof/>
          <w:sz w:val="22"/>
          <w:szCs w:val="22"/>
          <w:lang w:eastAsia="en-US"/>
        </w:rPr>
      </w:pPr>
      <w:ins w:id="353"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"_Toc510017266"</w:instrText>
        </w:r>
        <w:r w:rsidRPr="0067462A">
          <w:rPr>
            <w:rStyle w:val="Hyperlink"/>
            <w:noProof/>
          </w:rPr>
          <w:instrText xml:space="preserve"> </w:instrText>
        </w:r>
        <w:r w:rsidRPr="0067462A">
          <w:rPr>
            <w:rStyle w:val="Hyperlink"/>
            <w:noProof/>
          </w:rPr>
        </w:r>
        <w:r w:rsidRPr="0067462A">
          <w:rPr>
            <w:rStyle w:val="Hyperlink"/>
            <w:noProof/>
          </w:rPr>
          <w:fldChar w:fldCharType="separate"/>
        </w:r>
        <w:r w:rsidRPr="0067462A">
          <w:rPr>
            <w:rStyle w:val="Hyperlink"/>
            <w:noProof/>
          </w:rPr>
          <w:t>Figure 5 - Example Bundle FHIR Resource</w:t>
        </w:r>
        <w:r>
          <w:rPr>
            <w:noProof/>
            <w:webHidden/>
          </w:rPr>
          <w:tab/>
        </w:r>
        <w:r>
          <w:rPr>
            <w:noProof/>
            <w:webHidden/>
          </w:rPr>
          <w:fldChar w:fldCharType="begin"/>
        </w:r>
        <w:r>
          <w:rPr>
            <w:noProof/>
            <w:webHidden/>
          </w:rPr>
          <w:instrText xml:space="preserve"> PAGEREF _Toc510017266 \h </w:instrText>
        </w:r>
        <w:r>
          <w:rPr>
            <w:noProof/>
            <w:webHidden/>
          </w:rPr>
        </w:r>
      </w:ins>
      <w:r>
        <w:rPr>
          <w:noProof/>
          <w:webHidden/>
        </w:rPr>
        <w:fldChar w:fldCharType="separate"/>
      </w:r>
      <w:ins w:id="354" w:author="Department of Veterans Affairs" w:date="2018-03-28T16:18:00Z">
        <w:r>
          <w:rPr>
            <w:noProof/>
            <w:webHidden/>
          </w:rPr>
          <w:t>11</w:t>
        </w:r>
        <w:r>
          <w:rPr>
            <w:noProof/>
            <w:webHidden/>
          </w:rPr>
          <w:fldChar w:fldCharType="end"/>
        </w:r>
        <w:r w:rsidRPr="0067462A">
          <w:rPr>
            <w:rStyle w:val="Hyperlink"/>
            <w:noProof/>
          </w:rPr>
          <w:fldChar w:fldCharType="end"/>
        </w:r>
      </w:ins>
    </w:p>
    <w:p w14:paraId="10C4673C" w14:textId="2E126131" w:rsidR="000F425B" w:rsidDel="00534F52" w:rsidRDefault="000F425B">
      <w:pPr>
        <w:pStyle w:val="TableofFigures"/>
        <w:tabs>
          <w:tab w:val="right" w:leader="dot" w:pos="10430"/>
        </w:tabs>
        <w:rPr>
          <w:del w:id="355" w:author="Department of Veterans Affairs" w:date="2018-03-28T16:18:00Z"/>
          <w:rFonts w:asciiTheme="minorHAnsi" w:eastAsiaTheme="minorEastAsia" w:hAnsiTheme="minorHAnsi" w:cstheme="minorBidi"/>
          <w:i w:val="0"/>
          <w:iCs w:val="0"/>
          <w:noProof/>
          <w:sz w:val="22"/>
          <w:szCs w:val="22"/>
          <w:lang w:eastAsia="en-US"/>
        </w:rPr>
      </w:pPr>
      <w:del w:id="356" w:author="Department of Veterans Affairs" w:date="2018-03-28T16:18:00Z">
        <w:r w:rsidRPr="00534F52" w:rsidDel="00534F52">
          <w:rPr>
            <w:noProof/>
            <w:rPrChange w:id="357" w:author="Department of Veterans Affairs" w:date="2018-03-28T16:18:00Z">
              <w:rPr>
                <w:rStyle w:val="Hyperlink"/>
                <w:noProof/>
              </w:rPr>
            </w:rPrChange>
          </w:rPr>
          <w:delText>Figure 1 - Interim Solution</w:delText>
        </w:r>
        <w:r w:rsidDel="00534F52">
          <w:rPr>
            <w:noProof/>
            <w:webHidden/>
          </w:rPr>
          <w:tab/>
          <w:delText>4</w:delText>
        </w:r>
      </w:del>
    </w:p>
    <w:p w14:paraId="59B91BF9" w14:textId="6CC8FF24" w:rsidR="000F425B" w:rsidDel="00534F52" w:rsidRDefault="000F425B">
      <w:pPr>
        <w:pStyle w:val="TableofFigures"/>
        <w:tabs>
          <w:tab w:val="right" w:leader="dot" w:pos="10430"/>
        </w:tabs>
        <w:rPr>
          <w:del w:id="358" w:author="Department of Veterans Affairs" w:date="2018-03-28T16:18:00Z"/>
          <w:rFonts w:asciiTheme="minorHAnsi" w:eastAsiaTheme="minorEastAsia" w:hAnsiTheme="minorHAnsi" w:cstheme="minorBidi"/>
          <w:i w:val="0"/>
          <w:iCs w:val="0"/>
          <w:noProof/>
          <w:sz w:val="22"/>
          <w:szCs w:val="22"/>
          <w:lang w:eastAsia="en-US"/>
        </w:rPr>
      </w:pPr>
      <w:del w:id="359" w:author="Department of Veterans Affairs" w:date="2018-03-28T16:18:00Z">
        <w:r w:rsidRPr="00534F52" w:rsidDel="00534F52">
          <w:rPr>
            <w:noProof/>
            <w:rPrChange w:id="360" w:author="Department of Veterans Affairs" w:date="2018-03-28T16:18:00Z">
              <w:rPr>
                <w:rStyle w:val="Hyperlink"/>
                <w:noProof/>
              </w:rPr>
            </w:rPrChange>
          </w:rPr>
          <w:delText>Figure 2 - Future (To Be) Solution</w:delText>
        </w:r>
        <w:r w:rsidDel="00534F52">
          <w:rPr>
            <w:noProof/>
            <w:webHidden/>
          </w:rPr>
          <w:tab/>
          <w:delText>5</w:delText>
        </w:r>
      </w:del>
    </w:p>
    <w:p w14:paraId="2D72FB9F" w14:textId="0F784C31" w:rsidR="000F425B" w:rsidDel="00534F52" w:rsidRDefault="000F425B">
      <w:pPr>
        <w:pStyle w:val="TableofFigures"/>
        <w:tabs>
          <w:tab w:val="right" w:leader="dot" w:pos="10430"/>
        </w:tabs>
        <w:rPr>
          <w:del w:id="361" w:author="Department of Veterans Affairs" w:date="2018-03-28T16:18:00Z"/>
          <w:rFonts w:asciiTheme="minorHAnsi" w:eastAsiaTheme="minorEastAsia" w:hAnsiTheme="minorHAnsi" w:cstheme="minorBidi"/>
          <w:i w:val="0"/>
          <w:iCs w:val="0"/>
          <w:noProof/>
          <w:sz w:val="22"/>
          <w:szCs w:val="22"/>
          <w:lang w:eastAsia="en-US"/>
        </w:rPr>
      </w:pPr>
      <w:del w:id="362" w:author="Department of Veterans Affairs" w:date="2018-03-28T16:18:00Z">
        <w:r w:rsidRPr="00534F52" w:rsidDel="00534F52">
          <w:rPr>
            <w:noProof/>
            <w:rPrChange w:id="363" w:author="Department of Veterans Affairs" w:date="2018-03-28T16:18:00Z">
              <w:rPr>
                <w:rStyle w:val="Hyperlink"/>
                <w:noProof/>
              </w:rPr>
            </w:rPrChange>
          </w:rPr>
          <w:delText>Figure 3 - TASCore / FSC Connectivity</w:delText>
        </w:r>
        <w:r w:rsidDel="00534F52">
          <w:rPr>
            <w:noProof/>
            <w:webHidden/>
          </w:rPr>
          <w:tab/>
          <w:delText>6</w:delText>
        </w:r>
      </w:del>
    </w:p>
    <w:p w14:paraId="2F2BC646" w14:textId="68381667" w:rsidR="000F425B" w:rsidDel="00534F52" w:rsidRDefault="000F425B">
      <w:pPr>
        <w:pStyle w:val="TableofFigures"/>
        <w:tabs>
          <w:tab w:val="right" w:leader="dot" w:pos="10430"/>
        </w:tabs>
        <w:rPr>
          <w:del w:id="364" w:author="Department of Veterans Affairs" w:date="2018-03-28T16:18:00Z"/>
          <w:rFonts w:asciiTheme="minorHAnsi" w:eastAsiaTheme="minorEastAsia" w:hAnsiTheme="minorHAnsi" w:cstheme="minorBidi"/>
          <w:i w:val="0"/>
          <w:iCs w:val="0"/>
          <w:noProof/>
          <w:sz w:val="22"/>
          <w:szCs w:val="22"/>
          <w:lang w:eastAsia="en-US"/>
        </w:rPr>
      </w:pPr>
      <w:del w:id="365" w:author="Department of Veterans Affairs" w:date="2018-03-28T16:18:00Z">
        <w:r w:rsidRPr="00534F52" w:rsidDel="00534F52">
          <w:rPr>
            <w:noProof/>
            <w:rPrChange w:id="366" w:author="Department of Veterans Affairs" w:date="2018-03-28T16:18:00Z">
              <w:rPr>
                <w:rStyle w:val="Hyperlink"/>
                <w:noProof/>
              </w:rPr>
            </w:rPrChange>
          </w:rPr>
          <w:delText>Figure 4 – Content of a FHIR Bundle Resource</w:delText>
        </w:r>
        <w:r w:rsidDel="00534F52">
          <w:rPr>
            <w:noProof/>
            <w:webHidden/>
          </w:rPr>
          <w:tab/>
          <w:delText>10</w:delText>
        </w:r>
      </w:del>
    </w:p>
    <w:p w14:paraId="3D623828" w14:textId="42AC73C4" w:rsidR="000F425B" w:rsidDel="00534F52" w:rsidRDefault="000F425B">
      <w:pPr>
        <w:pStyle w:val="TableofFigures"/>
        <w:tabs>
          <w:tab w:val="right" w:leader="dot" w:pos="10430"/>
        </w:tabs>
        <w:rPr>
          <w:del w:id="367" w:author="Department of Veterans Affairs" w:date="2018-03-28T16:18:00Z"/>
          <w:rFonts w:asciiTheme="minorHAnsi" w:eastAsiaTheme="minorEastAsia" w:hAnsiTheme="minorHAnsi" w:cstheme="minorBidi"/>
          <w:i w:val="0"/>
          <w:iCs w:val="0"/>
          <w:noProof/>
          <w:sz w:val="22"/>
          <w:szCs w:val="22"/>
          <w:lang w:eastAsia="en-US"/>
        </w:rPr>
      </w:pPr>
      <w:del w:id="368" w:author="Department of Veterans Affairs" w:date="2018-03-28T16:18:00Z">
        <w:r w:rsidRPr="00534F52" w:rsidDel="00534F52">
          <w:rPr>
            <w:noProof/>
            <w:rPrChange w:id="369" w:author="Department of Veterans Affairs" w:date="2018-03-28T16:18:00Z">
              <w:rPr>
                <w:rStyle w:val="Hyperlink"/>
                <w:noProof/>
              </w:rPr>
            </w:rPrChange>
          </w:rPr>
          <w:delText>Figure 5 - Example Bundle FHIR Resource</w:delText>
        </w:r>
        <w:r w:rsidDel="00534F52">
          <w:rPr>
            <w:noProof/>
            <w:webHidden/>
          </w:rPr>
          <w:tab/>
          <w:delText>11</w:delText>
        </w:r>
      </w:del>
    </w:p>
    <w:p w14:paraId="054FEED0" w14:textId="747D94DA" w:rsidR="00111074" w:rsidRDefault="003707C5" w:rsidP="00302507">
      <w:pPr>
        <w:pStyle w:val="BodyText"/>
        <w:sectPr w:rsidR="00111074" w:rsidSect="008C36B8">
          <w:footerReference w:type="even" r:id="rId18"/>
          <w:pgSz w:w="12240" w:h="15840" w:code="1"/>
          <w:pgMar w:top="1440" w:right="360" w:bottom="1440" w:left="1440" w:header="720" w:footer="720" w:gutter="0"/>
          <w:pgNumType w:fmt="lowerRoman"/>
          <w:cols w:space="720"/>
          <w:docGrid w:linePitch="360"/>
        </w:sectPr>
      </w:pPr>
      <w:r>
        <w:fldChar w:fldCharType="end"/>
      </w:r>
    </w:p>
    <w:p w14:paraId="054FEED1" w14:textId="77777777" w:rsidR="00D952B0" w:rsidRDefault="00D952B0" w:rsidP="001056FC">
      <w:pPr>
        <w:pStyle w:val="Heading1"/>
      </w:pPr>
      <w:bookmarkStart w:id="370" w:name="_Toc146698395"/>
      <w:bookmarkStart w:id="371" w:name="_Toc216071604"/>
      <w:bookmarkStart w:id="372" w:name="_Toc263270951"/>
      <w:bookmarkStart w:id="373" w:name="_Toc263271230"/>
      <w:bookmarkStart w:id="374" w:name="_Toc377477590"/>
      <w:bookmarkStart w:id="375" w:name="_Toc510017199"/>
      <w:bookmarkEnd w:id="0"/>
      <w:bookmarkEnd w:id="370"/>
      <w:r w:rsidRPr="00FD58AE">
        <w:lastRenderedPageBreak/>
        <w:t>Introduction</w:t>
      </w:r>
      <w:bookmarkEnd w:id="371"/>
      <w:bookmarkEnd w:id="372"/>
      <w:bookmarkEnd w:id="373"/>
      <w:bookmarkEnd w:id="374"/>
      <w:bookmarkEnd w:id="375"/>
    </w:p>
    <w:p w14:paraId="054FEED2" w14:textId="7C715332" w:rsidR="00FD58AE" w:rsidRPr="006910DB" w:rsidRDefault="00117745" w:rsidP="00DD6A1D">
      <w:pPr>
        <w:pStyle w:val="BodyText"/>
        <w:rPr>
          <w:sz w:val="24"/>
          <w:szCs w:val="24"/>
        </w:rPr>
      </w:pPr>
      <w:r w:rsidRPr="006910DB">
        <w:rPr>
          <w:sz w:val="24"/>
          <w:szCs w:val="24"/>
        </w:rPr>
        <w:t>This document describes the interface between a</w:t>
      </w:r>
      <w:r w:rsidR="00E25AB7">
        <w:rPr>
          <w:sz w:val="24"/>
          <w:szCs w:val="24"/>
        </w:rPr>
        <w:t>n</w:t>
      </w:r>
      <w:r w:rsidRPr="006910DB">
        <w:rPr>
          <w:sz w:val="24"/>
          <w:szCs w:val="24"/>
        </w:rPr>
        <w:t xml:space="preserve"> </w:t>
      </w:r>
      <w:r w:rsidR="00CE0452" w:rsidRPr="006910DB">
        <w:rPr>
          <w:sz w:val="24"/>
          <w:szCs w:val="24"/>
        </w:rPr>
        <w:t xml:space="preserve">MCCF EDI TAS </w:t>
      </w:r>
      <w:r w:rsidR="008119FB" w:rsidRPr="006910DB">
        <w:rPr>
          <w:sz w:val="24"/>
          <w:szCs w:val="24"/>
        </w:rPr>
        <w:t>eP</w:t>
      </w:r>
      <w:r w:rsidR="002C74B5" w:rsidRPr="006910DB">
        <w:rPr>
          <w:sz w:val="24"/>
          <w:szCs w:val="24"/>
        </w:rPr>
        <w:t xml:space="preserve">harmacy </w:t>
      </w:r>
      <w:r w:rsidR="00CE0452" w:rsidRPr="006910DB">
        <w:rPr>
          <w:sz w:val="24"/>
          <w:szCs w:val="24"/>
        </w:rPr>
        <w:t xml:space="preserve">application </w:t>
      </w:r>
      <w:r w:rsidRPr="006910DB">
        <w:rPr>
          <w:sz w:val="24"/>
          <w:szCs w:val="24"/>
        </w:rPr>
        <w:t>and the VA Financial Services Center in Austin, TX</w:t>
      </w:r>
      <w:bookmarkStart w:id="376" w:name="_Toc216071605"/>
      <w:r w:rsidR="00EB3D36" w:rsidRPr="006910DB">
        <w:rPr>
          <w:sz w:val="24"/>
          <w:szCs w:val="24"/>
        </w:rPr>
        <w:t xml:space="preserve"> </w:t>
      </w:r>
      <w:r w:rsidR="004E2A9D" w:rsidRPr="006910DB">
        <w:rPr>
          <w:sz w:val="24"/>
          <w:szCs w:val="24"/>
        </w:rPr>
        <w:t xml:space="preserve">(FSC) </w:t>
      </w:r>
      <w:r w:rsidR="00C3417E" w:rsidRPr="006910DB">
        <w:rPr>
          <w:sz w:val="24"/>
          <w:szCs w:val="24"/>
        </w:rPr>
        <w:t xml:space="preserve">for </w:t>
      </w:r>
      <w:r w:rsidR="00233B50" w:rsidRPr="006910DB">
        <w:rPr>
          <w:sz w:val="24"/>
          <w:szCs w:val="24"/>
        </w:rPr>
        <w:t xml:space="preserve">National Council for Prescription Drug Programs (NCPDP) </w:t>
      </w:r>
      <w:r w:rsidR="0007114A">
        <w:rPr>
          <w:sz w:val="24"/>
          <w:szCs w:val="24"/>
        </w:rPr>
        <w:t>Claim Billing (B1)</w:t>
      </w:r>
      <w:r w:rsidR="00C6669F">
        <w:rPr>
          <w:sz w:val="24"/>
          <w:szCs w:val="24"/>
        </w:rPr>
        <w:t xml:space="preserve">, Claim Billing Reversal (B2), Claim Billing </w:t>
      </w:r>
      <w:proofErr w:type="spellStart"/>
      <w:r w:rsidR="00C6669F">
        <w:rPr>
          <w:sz w:val="24"/>
          <w:szCs w:val="24"/>
        </w:rPr>
        <w:t>ReBill</w:t>
      </w:r>
      <w:proofErr w:type="spellEnd"/>
      <w:r w:rsidR="00C6669F">
        <w:rPr>
          <w:sz w:val="24"/>
          <w:szCs w:val="24"/>
        </w:rPr>
        <w:t xml:space="preserve"> (B3) and </w:t>
      </w:r>
      <w:r w:rsidR="00562311">
        <w:rPr>
          <w:sz w:val="24"/>
          <w:szCs w:val="24"/>
        </w:rPr>
        <w:t>Eligibility</w:t>
      </w:r>
      <w:r w:rsidR="00C6669F">
        <w:rPr>
          <w:sz w:val="24"/>
          <w:szCs w:val="24"/>
        </w:rPr>
        <w:t xml:space="preserve"> Verification (E1)</w:t>
      </w:r>
      <w:r w:rsidR="008119FB" w:rsidRPr="006910DB">
        <w:rPr>
          <w:sz w:val="24"/>
          <w:szCs w:val="24"/>
        </w:rPr>
        <w:t xml:space="preserve"> </w:t>
      </w:r>
      <w:r w:rsidR="00E01637">
        <w:rPr>
          <w:sz w:val="24"/>
          <w:szCs w:val="24"/>
        </w:rPr>
        <w:t>messages</w:t>
      </w:r>
      <w:r w:rsidR="00D2468A">
        <w:rPr>
          <w:sz w:val="24"/>
          <w:szCs w:val="24"/>
        </w:rPr>
        <w:t xml:space="preserve"> (ePharmacy transactions)</w:t>
      </w:r>
      <w:r w:rsidR="00E01637">
        <w:rPr>
          <w:sz w:val="24"/>
          <w:szCs w:val="24"/>
        </w:rPr>
        <w:t>.</w:t>
      </w:r>
      <w:r w:rsidR="00C6669F">
        <w:rPr>
          <w:sz w:val="24"/>
          <w:szCs w:val="24"/>
        </w:rPr>
        <w:t xml:space="preserve">  It also covers additi</w:t>
      </w:r>
      <w:r w:rsidR="00D97614">
        <w:rPr>
          <w:sz w:val="24"/>
          <w:szCs w:val="24"/>
        </w:rPr>
        <w:t>on</w:t>
      </w:r>
      <w:r w:rsidR="00C6669F">
        <w:rPr>
          <w:sz w:val="24"/>
          <w:szCs w:val="24"/>
        </w:rPr>
        <w:t xml:space="preserve">al transaction types exchanged between VistA and FSC which will occur via the TAS platform including Table Updates and </w:t>
      </w:r>
      <w:r w:rsidR="00562311">
        <w:rPr>
          <w:sz w:val="24"/>
          <w:szCs w:val="24"/>
        </w:rPr>
        <w:t>Registration</w:t>
      </w:r>
      <w:r w:rsidR="00C6669F">
        <w:rPr>
          <w:sz w:val="24"/>
          <w:szCs w:val="24"/>
        </w:rPr>
        <w:t xml:space="preserve"> messages in the future.</w:t>
      </w:r>
    </w:p>
    <w:p w14:paraId="054FEED3" w14:textId="77777777" w:rsidR="00D952B0" w:rsidRDefault="00D952B0" w:rsidP="000537CE">
      <w:pPr>
        <w:pStyle w:val="Heading2"/>
      </w:pPr>
      <w:bookmarkStart w:id="377" w:name="_Toc263270952"/>
      <w:bookmarkStart w:id="378" w:name="_Toc263271231"/>
      <w:bookmarkStart w:id="379" w:name="_Toc377477591"/>
      <w:bookmarkStart w:id="380" w:name="_Toc510017200"/>
      <w:r w:rsidRPr="00FD58AE">
        <w:t>Purpose</w:t>
      </w:r>
      <w:bookmarkEnd w:id="376"/>
      <w:bookmarkEnd w:id="377"/>
      <w:bookmarkEnd w:id="378"/>
      <w:bookmarkEnd w:id="379"/>
      <w:bookmarkEnd w:id="380"/>
    </w:p>
    <w:p w14:paraId="39E0EC28" w14:textId="116DC6C9" w:rsidR="00790697" w:rsidRPr="006910DB" w:rsidRDefault="00C17200" w:rsidP="00C17200">
      <w:pPr>
        <w:pStyle w:val="BodyText"/>
        <w:rPr>
          <w:sz w:val="24"/>
          <w:szCs w:val="24"/>
        </w:rPr>
      </w:pPr>
      <w:bookmarkStart w:id="381" w:name="_Toc216071606"/>
      <w:bookmarkStart w:id="382" w:name="_Toc263270953"/>
      <w:bookmarkStart w:id="383" w:name="_Toc263271232"/>
      <w:bookmarkStart w:id="384" w:name="_Toc377477592"/>
      <w:r w:rsidRPr="006910DB">
        <w:rPr>
          <w:sz w:val="24"/>
          <w:szCs w:val="24"/>
        </w:rPr>
        <w:t xml:space="preserve">The purpose of this Interface Control Document (ICD) is to define the message structure and protocols which govern the interchange of data between </w:t>
      </w:r>
      <w:r w:rsidR="002C74B5" w:rsidRPr="006910DB">
        <w:rPr>
          <w:sz w:val="24"/>
          <w:szCs w:val="24"/>
        </w:rPr>
        <w:t xml:space="preserve">ePharmacy </w:t>
      </w:r>
      <w:r w:rsidRPr="006910DB">
        <w:rPr>
          <w:sz w:val="24"/>
          <w:szCs w:val="24"/>
        </w:rPr>
        <w:t xml:space="preserve">within MCCF EDI TAS and the </w:t>
      </w:r>
      <w:r w:rsidR="004E2A9D" w:rsidRPr="006910DB">
        <w:rPr>
          <w:sz w:val="24"/>
          <w:szCs w:val="24"/>
        </w:rPr>
        <w:t>FSC</w:t>
      </w:r>
      <w:r w:rsidRPr="006910DB">
        <w:rPr>
          <w:sz w:val="24"/>
          <w:szCs w:val="24"/>
        </w:rPr>
        <w:t xml:space="preserve"> related to the electronic processing of </w:t>
      </w:r>
      <w:r w:rsidR="00BE00AA" w:rsidRPr="006910DB">
        <w:rPr>
          <w:sz w:val="24"/>
          <w:szCs w:val="24"/>
        </w:rPr>
        <w:t xml:space="preserve">NCPDP </w:t>
      </w:r>
      <w:r w:rsidR="00D2468A">
        <w:rPr>
          <w:sz w:val="24"/>
          <w:szCs w:val="24"/>
        </w:rPr>
        <w:t xml:space="preserve">ePharmacy transaction </w:t>
      </w:r>
      <w:r w:rsidR="00BE00AA" w:rsidRPr="006910DB">
        <w:rPr>
          <w:sz w:val="24"/>
          <w:szCs w:val="24"/>
        </w:rPr>
        <w:t>messages</w:t>
      </w:r>
      <w:r w:rsidR="008119FB" w:rsidRPr="006910DB">
        <w:rPr>
          <w:sz w:val="24"/>
          <w:szCs w:val="24"/>
        </w:rPr>
        <w:t>.</w:t>
      </w:r>
    </w:p>
    <w:p w14:paraId="2764A1E0" w14:textId="573E7F7F" w:rsidR="00790697" w:rsidRPr="008C36B8" w:rsidRDefault="00790697" w:rsidP="00E25AB7">
      <w:pPr>
        <w:pStyle w:val="BodyText"/>
        <w:rPr>
          <w:sz w:val="24"/>
          <w:szCs w:val="24"/>
        </w:rPr>
      </w:pPr>
    </w:p>
    <w:p w14:paraId="054FEED5" w14:textId="2029CBC8" w:rsidR="00D952B0" w:rsidRDefault="00D952B0" w:rsidP="000537CE">
      <w:pPr>
        <w:pStyle w:val="Heading2"/>
      </w:pPr>
      <w:bookmarkStart w:id="385" w:name="_Toc507081177"/>
      <w:bookmarkStart w:id="386" w:name="_Toc507146173"/>
      <w:bookmarkStart w:id="387" w:name="_Toc507766654"/>
      <w:bookmarkStart w:id="388" w:name="_Toc510017201"/>
      <w:bookmarkEnd w:id="385"/>
      <w:bookmarkEnd w:id="386"/>
      <w:bookmarkEnd w:id="387"/>
      <w:commentRangeStart w:id="389"/>
      <w:r w:rsidRPr="00FD58AE">
        <w:t>Scope</w:t>
      </w:r>
      <w:bookmarkEnd w:id="381"/>
      <w:bookmarkEnd w:id="382"/>
      <w:bookmarkEnd w:id="383"/>
      <w:bookmarkEnd w:id="384"/>
      <w:commentRangeEnd w:id="389"/>
      <w:r w:rsidR="006359A9">
        <w:rPr>
          <w:rStyle w:val="CommentReference"/>
          <w:rFonts w:cs="Times New Roman"/>
          <w:b w:val="0"/>
          <w:iCs w:val="0"/>
          <w:kern w:val="0"/>
        </w:rPr>
        <w:commentReference w:id="389"/>
      </w:r>
      <w:bookmarkEnd w:id="388"/>
    </w:p>
    <w:p w14:paraId="4936D540" w14:textId="0265B3A6" w:rsidR="00C17200" w:rsidRPr="006910DB" w:rsidRDefault="00C17200" w:rsidP="00C17200">
      <w:pPr>
        <w:pStyle w:val="BodyText"/>
        <w:rPr>
          <w:sz w:val="24"/>
          <w:szCs w:val="24"/>
        </w:rPr>
      </w:pPr>
      <w:r w:rsidRPr="006910DB">
        <w:rPr>
          <w:sz w:val="24"/>
          <w:szCs w:val="24"/>
        </w:rPr>
        <w:t xml:space="preserve">This </w:t>
      </w:r>
      <w:r w:rsidR="00A351EA">
        <w:rPr>
          <w:sz w:val="24"/>
          <w:szCs w:val="24"/>
        </w:rPr>
        <w:t>ICD</w:t>
      </w:r>
      <w:r w:rsidR="000E44B0" w:rsidRPr="006910DB">
        <w:rPr>
          <w:sz w:val="24"/>
          <w:szCs w:val="24"/>
        </w:rPr>
        <w:t xml:space="preserve"> describes a generalized interface between TAS Platform and the system(s) at the FSC.</w:t>
      </w:r>
      <w:r w:rsidRPr="006910DB">
        <w:rPr>
          <w:sz w:val="24"/>
          <w:szCs w:val="24"/>
        </w:rPr>
        <w:t xml:space="preserve"> </w:t>
      </w:r>
      <w:r w:rsidR="00E25AB7">
        <w:rPr>
          <w:sz w:val="24"/>
          <w:szCs w:val="24"/>
        </w:rPr>
        <w:t xml:space="preserve">It </w:t>
      </w:r>
      <w:r w:rsidRPr="006910DB">
        <w:rPr>
          <w:sz w:val="24"/>
          <w:szCs w:val="24"/>
        </w:rPr>
        <w:t xml:space="preserve">specifies the interface between </w:t>
      </w:r>
      <w:r w:rsidR="00096F96">
        <w:rPr>
          <w:sz w:val="24"/>
          <w:szCs w:val="24"/>
        </w:rPr>
        <w:t xml:space="preserve">the FSC and </w:t>
      </w:r>
      <w:r w:rsidR="00CE0452" w:rsidRPr="006910DB">
        <w:rPr>
          <w:sz w:val="24"/>
          <w:szCs w:val="24"/>
        </w:rPr>
        <w:t xml:space="preserve">MCCF EDI TAS </w:t>
      </w:r>
      <w:r w:rsidR="00BE00AA" w:rsidRPr="006910DB">
        <w:rPr>
          <w:sz w:val="24"/>
          <w:szCs w:val="24"/>
        </w:rPr>
        <w:t>ePharmacy</w:t>
      </w:r>
      <w:r w:rsidRPr="006910DB">
        <w:rPr>
          <w:sz w:val="24"/>
          <w:szCs w:val="24"/>
        </w:rPr>
        <w:t>. This document provides details on the functional, performance, operational</w:t>
      </w:r>
      <w:r w:rsidR="00096F96">
        <w:rPr>
          <w:sz w:val="24"/>
          <w:szCs w:val="24"/>
        </w:rPr>
        <w:t>,</w:t>
      </w:r>
      <w:r w:rsidRPr="006910DB">
        <w:rPr>
          <w:sz w:val="24"/>
          <w:szCs w:val="24"/>
        </w:rPr>
        <w:t xml:space="preserve"> and design requirements for the interface. This document defines the layouts for the data </w:t>
      </w:r>
      <w:r w:rsidR="004D2143">
        <w:rPr>
          <w:sz w:val="24"/>
          <w:szCs w:val="24"/>
        </w:rPr>
        <w:t xml:space="preserve">exchanged between </w:t>
      </w:r>
      <w:r w:rsidRPr="006910DB">
        <w:rPr>
          <w:sz w:val="24"/>
          <w:szCs w:val="24"/>
        </w:rPr>
        <w:t xml:space="preserve">the FSC </w:t>
      </w:r>
      <w:r w:rsidR="004D2143">
        <w:rPr>
          <w:sz w:val="24"/>
          <w:szCs w:val="24"/>
        </w:rPr>
        <w:t xml:space="preserve">and </w:t>
      </w:r>
      <w:r w:rsidR="00446705" w:rsidRPr="006910DB">
        <w:rPr>
          <w:sz w:val="24"/>
          <w:szCs w:val="24"/>
        </w:rPr>
        <w:t xml:space="preserve">MCCF EDI TAS </w:t>
      </w:r>
      <w:r w:rsidR="00BE00AA" w:rsidRPr="006910DB">
        <w:rPr>
          <w:sz w:val="24"/>
          <w:szCs w:val="24"/>
        </w:rPr>
        <w:t>ePharmacy</w:t>
      </w:r>
      <w:r w:rsidR="00E25AB7">
        <w:rPr>
          <w:sz w:val="24"/>
          <w:szCs w:val="24"/>
        </w:rPr>
        <w:t xml:space="preserve">. </w:t>
      </w:r>
      <w:r w:rsidRPr="006910DB">
        <w:rPr>
          <w:sz w:val="24"/>
          <w:szCs w:val="24"/>
        </w:rPr>
        <w:t xml:space="preserve">This document is intended for all parties requiring such information, including business stakeholders, </w:t>
      </w:r>
      <w:commentRangeStart w:id="390"/>
      <w:del w:id="391" w:author="Department of Veterans Affairs" w:date="2018-03-28T11:04:00Z">
        <w:r w:rsidRPr="006910DB" w:rsidDel="00B94E00">
          <w:rPr>
            <w:sz w:val="24"/>
            <w:szCs w:val="24"/>
          </w:rPr>
          <w:delText>end-users</w:delText>
        </w:r>
      </w:del>
      <w:commentRangeEnd w:id="390"/>
      <w:r w:rsidR="00B94E00">
        <w:rPr>
          <w:rStyle w:val="CommentReference"/>
          <w:rFonts w:eastAsia="Times New Roman"/>
          <w:lang w:eastAsia="en-US"/>
        </w:rPr>
        <w:commentReference w:id="390"/>
      </w:r>
      <w:del w:id="392" w:author="Department of Veterans Affairs" w:date="2018-03-28T11:04:00Z">
        <w:r w:rsidRPr="006910DB" w:rsidDel="00B94E00">
          <w:rPr>
            <w:sz w:val="24"/>
            <w:szCs w:val="24"/>
          </w:rPr>
          <w:delText>,</w:delText>
        </w:r>
      </w:del>
      <w:r w:rsidRPr="006910DB">
        <w:rPr>
          <w:sz w:val="24"/>
          <w:szCs w:val="24"/>
        </w:rPr>
        <w:t xml:space="preserve"> software developers, system designers, testers and anyone else responsible for implementing this </w:t>
      </w:r>
      <w:commentRangeStart w:id="393"/>
      <w:r w:rsidRPr="006910DB">
        <w:rPr>
          <w:sz w:val="24"/>
          <w:szCs w:val="24"/>
        </w:rPr>
        <w:t>interface</w:t>
      </w:r>
      <w:commentRangeEnd w:id="393"/>
      <w:r w:rsidR="00B94E00">
        <w:rPr>
          <w:rStyle w:val="CommentReference"/>
          <w:rFonts w:eastAsia="Times New Roman"/>
          <w:lang w:eastAsia="en-US"/>
        </w:rPr>
        <w:commentReference w:id="393"/>
      </w:r>
      <w:r w:rsidRPr="006910DB">
        <w:rPr>
          <w:sz w:val="24"/>
          <w:szCs w:val="24"/>
        </w:rPr>
        <w:t>.</w:t>
      </w:r>
    </w:p>
    <w:p w14:paraId="53B70E31" w14:textId="77777777" w:rsidR="00C17200" w:rsidRPr="00C17200" w:rsidRDefault="00C17200" w:rsidP="00C17200">
      <w:pPr>
        <w:pStyle w:val="BodyText"/>
        <w:rPr>
          <w:lang w:eastAsia="en-US"/>
        </w:rPr>
      </w:pPr>
    </w:p>
    <w:p w14:paraId="054FEEDA" w14:textId="16B0F334" w:rsidR="002E76AB" w:rsidRDefault="00D952B0" w:rsidP="000537CE">
      <w:pPr>
        <w:pStyle w:val="Heading2"/>
      </w:pPr>
      <w:bookmarkStart w:id="394" w:name="_Toc216071607"/>
      <w:bookmarkStart w:id="395" w:name="_Toc263270954"/>
      <w:bookmarkStart w:id="396" w:name="_Toc263271233"/>
      <w:bookmarkStart w:id="397" w:name="_Toc377477593"/>
      <w:bookmarkStart w:id="398" w:name="_Toc510017202"/>
      <w:r w:rsidRPr="00FD58AE">
        <w:t>System Identification</w:t>
      </w:r>
      <w:bookmarkEnd w:id="394"/>
      <w:bookmarkEnd w:id="395"/>
      <w:bookmarkEnd w:id="396"/>
      <w:bookmarkEnd w:id="397"/>
      <w:bookmarkEnd w:id="398"/>
    </w:p>
    <w:p w14:paraId="4230377E" w14:textId="64CAC8FC" w:rsidR="00C17200" w:rsidRPr="00C17200" w:rsidRDefault="00790697" w:rsidP="00882323">
      <w:pPr>
        <w:pStyle w:val="BodyText"/>
        <w:rPr>
          <w:lang w:eastAsia="en-US"/>
        </w:rPr>
      </w:pPr>
      <w:bookmarkStart w:id="399" w:name="_Hlk507757526"/>
      <w:r w:rsidRPr="006910DB">
        <w:rPr>
          <w:sz w:val="24"/>
          <w:szCs w:val="24"/>
        </w:rPr>
        <w:t xml:space="preserve">MCCF EDI TAS </w:t>
      </w:r>
      <w:r w:rsidR="00482F8C" w:rsidRPr="006910DB">
        <w:rPr>
          <w:sz w:val="24"/>
          <w:szCs w:val="24"/>
        </w:rPr>
        <w:t xml:space="preserve">ePharmacy </w:t>
      </w:r>
      <w:r w:rsidRPr="006910DB">
        <w:rPr>
          <w:sz w:val="24"/>
          <w:szCs w:val="24"/>
        </w:rPr>
        <w:t xml:space="preserve">is software </w:t>
      </w:r>
      <w:r w:rsidR="00482F8C" w:rsidRPr="006910DB">
        <w:rPr>
          <w:sz w:val="24"/>
          <w:szCs w:val="24"/>
        </w:rPr>
        <w:t>designed to support the request</w:t>
      </w:r>
      <w:r w:rsidR="00150D71" w:rsidRPr="006910DB">
        <w:rPr>
          <w:sz w:val="24"/>
          <w:szCs w:val="24"/>
        </w:rPr>
        <w:t>s</w:t>
      </w:r>
      <w:r w:rsidR="00482F8C" w:rsidRPr="006910DB">
        <w:rPr>
          <w:sz w:val="24"/>
          <w:szCs w:val="24"/>
        </w:rPr>
        <w:t xml:space="preserve"> and responses</w:t>
      </w:r>
      <w:r w:rsidRPr="006910DB">
        <w:rPr>
          <w:sz w:val="24"/>
          <w:szCs w:val="24"/>
        </w:rPr>
        <w:t xml:space="preserve"> related </w:t>
      </w:r>
      <w:r w:rsidR="00AA0BF5" w:rsidRPr="006910DB">
        <w:rPr>
          <w:sz w:val="24"/>
          <w:szCs w:val="24"/>
        </w:rPr>
        <w:t xml:space="preserve">to </w:t>
      </w:r>
      <w:r w:rsidR="00D2468A">
        <w:rPr>
          <w:sz w:val="24"/>
          <w:szCs w:val="24"/>
        </w:rPr>
        <w:t xml:space="preserve">ePharmacy </w:t>
      </w:r>
      <w:r w:rsidR="009647BC">
        <w:rPr>
          <w:sz w:val="24"/>
          <w:szCs w:val="24"/>
        </w:rPr>
        <w:t>Claim Billing</w:t>
      </w:r>
      <w:r w:rsidR="00482F8C" w:rsidRPr="006910DB">
        <w:rPr>
          <w:sz w:val="24"/>
          <w:szCs w:val="24"/>
        </w:rPr>
        <w:t xml:space="preserve"> </w:t>
      </w:r>
      <w:r w:rsidR="009647BC">
        <w:rPr>
          <w:sz w:val="24"/>
          <w:szCs w:val="24"/>
        </w:rPr>
        <w:t>i</w:t>
      </w:r>
      <w:r w:rsidR="00482F8C" w:rsidRPr="006910DB">
        <w:rPr>
          <w:sz w:val="24"/>
          <w:szCs w:val="24"/>
        </w:rPr>
        <w:t>nformation sent to and received from the FSC</w:t>
      </w:r>
      <w:r w:rsidRPr="006910DB">
        <w:rPr>
          <w:sz w:val="24"/>
          <w:szCs w:val="24"/>
        </w:rPr>
        <w:t>.</w:t>
      </w:r>
      <w:r w:rsidR="00522C3E">
        <w:rPr>
          <w:sz w:val="24"/>
          <w:szCs w:val="24"/>
        </w:rPr>
        <w:t xml:space="preserve"> </w:t>
      </w:r>
      <w:r w:rsidRPr="006910DB">
        <w:rPr>
          <w:sz w:val="24"/>
          <w:szCs w:val="24"/>
        </w:rPr>
        <w:t xml:space="preserve">This interface supports the electronic </w:t>
      </w:r>
      <w:r w:rsidR="009A77D0" w:rsidRPr="006910DB">
        <w:rPr>
          <w:sz w:val="24"/>
          <w:szCs w:val="24"/>
        </w:rPr>
        <w:t xml:space="preserve">transmission of </w:t>
      </w:r>
      <w:r w:rsidR="00D2468A">
        <w:rPr>
          <w:sz w:val="24"/>
          <w:szCs w:val="24"/>
        </w:rPr>
        <w:t xml:space="preserve">ePharmacy transactions </w:t>
      </w:r>
      <w:r w:rsidR="00AA0BF5" w:rsidRPr="006910DB">
        <w:rPr>
          <w:sz w:val="24"/>
          <w:szCs w:val="24"/>
        </w:rPr>
        <w:t xml:space="preserve">between </w:t>
      </w:r>
      <w:r w:rsidR="009A77D0" w:rsidRPr="006910DB">
        <w:rPr>
          <w:sz w:val="24"/>
          <w:szCs w:val="24"/>
        </w:rPr>
        <w:t>FSC</w:t>
      </w:r>
      <w:r w:rsidR="008119FB" w:rsidRPr="006910DB">
        <w:rPr>
          <w:sz w:val="24"/>
          <w:szCs w:val="24"/>
        </w:rPr>
        <w:t xml:space="preserve"> and MCCF EDI TAS </w:t>
      </w:r>
      <w:r w:rsidR="00482F8C" w:rsidRPr="006910DB">
        <w:rPr>
          <w:sz w:val="24"/>
          <w:szCs w:val="24"/>
        </w:rPr>
        <w:t>ePharmacy</w:t>
      </w:r>
      <w:r w:rsidR="009A77D0" w:rsidRPr="006910DB">
        <w:rPr>
          <w:sz w:val="24"/>
          <w:szCs w:val="24"/>
        </w:rPr>
        <w:t>.</w:t>
      </w:r>
    </w:p>
    <w:bookmarkEnd w:id="399"/>
    <w:p w14:paraId="1BAF597D" w14:textId="77777777" w:rsidR="00E67E51" w:rsidRPr="00E67E51" w:rsidRDefault="00E67E51" w:rsidP="00E67E51">
      <w:pPr>
        <w:pStyle w:val="BodyText"/>
        <w:rPr>
          <w:lang w:eastAsia="en-US"/>
        </w:rPr>
      </w:pPr>
    </w:p>
    <w:p w14:paraId="054FEEDD" w14:textId="13610A4E" w:rsidR="00473584" w:rsidRPr="002C74B5" w:rsidRDefault="00EF5B1C" w:rsidP="000537CE">
      <w:pPr>
        <w:pStyle w:val="Heading3"/>
        <w:rPr>
          <w:szCs w:val="24"/>
        </w:rPr>
      </w:pPr>
      <w:bookmarkStart w:id="400" w:name="_Toc263270955"/>
      <w:bookmarkStart w:id="401" w:name="_Toc263271234"/>
      <w:bookmarkStart w:id="402" w:name="_Toc377477595"/>
      <w:bookmarkStart w:id="403" w:name="_Toc510017203"/>
      <w:r w:rsidRPr="002C74B5">
        <w:rPr>
          <w:szCs w:val="24"/>
        </w:rPr>
        <w:t>MCCF EDI TAS</w:t>
      </w:r>
      <w:bookmarkEnd w:id="403"/>
      <w:r w:rsidRPr="002C74B5">
        <w:rPr>
          <w:szCs w:val="24"/>
        </w:rPr>
        <w:t xml:space="preserve"> </w:t>
      </w:r>
      <w:bookmarkEnd w:id="400"/>
      <w:bookmarkEnd w:id="401"/>
      <w:bookmarkEnd w:id="402"/>
    </w:p>
    <w:p w14:paraId="4F381E4C" w14:textId="73F5F14F" w:rsidR="000E44B0" w:rsidRPr="006910DB" w:rsidRDefault="000E44B0" w:rsidP="000E44B0">
      <w:pPr>
        <w:pStyle w:val="BodyText"/>
        <w:rPr>
          <w:sz w:val="24"/>
          <w:szCs w:val="24"/>
        </w:rPr>
      </w:pPr>
      <w:r w:rsidRPr="006910DB">
        <w:rPr>
          <w:sz w:val="24"/>
          <w:szCs w:val="24"/>
        </w:rPr>
        <w:t xml:space="preserve">The TAS Platform will modernize and automate the business processes used currently as part of the VA revenue cycle. This includes insurance verification, billing and claims processing, payment, and remittance. </w:t>
      </w:r>
    </w:p>
    <w:p w14:paraId="5E29214A" w14:textId="0AF770F9" w:rsidR="000E44B0" w:rsidRPr="006910DB" w:rsidRDefault="000E44B0" w:rsidP="000E44B0">
      <w:pPr>
        <w:pStyle w:val="BodyText"/>
        <w:rPr>
          <w:sz w:val="24"/>
          <w:szCs w:val="24"/>
          <w:lang w:eastAsia="en-US"/>
        </w:rPr>
      </w:pPr>
      <w:r w:rsidRPr="006910DB">
        <w:rPr>
          <w:sz w:val="24"/>
          <w:szCs w:val="24"/>
        </w:rPr>
        <w:lastRenderedPageBreak/>
        <w:t xml:space="preserve">This interface supports the electronic </w:t>
      </w:r>
      <w:r w:rsidR="005D0A19" w:rsidRPr="006910DB">
        <w:rPr>
          <w:sz w:val="24"/>
          <w:szCs w:val="24"/>
        </w:rPr>
        <w:t>third-party</w:t>
      </w:r>
      <w:r w:rsidRPr="006910DB">
        <w:rPr>
          <w:sz w:val="24"/>
          <w:szCs w:val="24"/>
        </w:rPr>
        <w:t xml:space="preserve"> billing process which involves the electronic transmission of </w:t>
      </w:r>
      <w:r w:rsidR="007E031C">
        <w:rPr>
          <w:sz w:val="24"/>
          <w:szCs w:val="24"/>
        </w:rPr>
        <w:t xml:space="preserve">NCPDP </w:t>
      </w:r>
      <w:r w:rsidR="00D2468A">
        <w:rPr>
          <w:sz w:val="24"/>
          <w:szCs w:val="24"/>
        </w:rPr>
        <w:t>ePharmacy transactions</w:t>
      </w:r>
      <w:r w:rsidR="00966D3C">
        <w:rPr>
          <w:sz w:val="24"/>
          <w:szCs w:val="24"/>
        </w:rPr>
        <w:t xml:space="preserve"> </w:t>
      </w:r>
      <w:r w:rsidR="001A1E95" w:rsidRPr="006910DB">
        <w:rPr>
          <w:sz w:val="24"/>
          <w:szCs w:val="24"/>
        </w:rPr>
        <w:t xml:space="preserve">to </w:t>
      </w:r>
      <w:commentRangeStart w:id="404"/>
      <w:commentRangeStart w:id="405"/>
      <w:r w:rsidR="001A1E95" w:rsidRPr="006910DB">
        <w:rPr>
          <w:sz w:val="24"/>
          <w:szCs w:val="24"/>
        </w:rPr>
        <w:t>VA’s</w:t>
      </w:r>
      <w:r w:rsidRPr="006910DB">
        <w:rPr>
          <w:sz w:val="24"/>
          <w:szCs w:val="24"/>
        </w:rPr>
        <w:t xml:space="preserve"> clearinghouse,</w:t>
      </w:r>
      <w:r w:rsidR="007E031C">
        <w:rPr>
          <w:sz w:val="24"/>
          <w:szCs w:val="24"/>
        </w:rPr>
        <w:t xml:space="preserve"> Health Care Clearing House (HCCH)</w:t>
      </w:r>
      <w:commentRangeEnd w:id="404"/>
      <w:r w:rsidR="00130F93">
        <w:rPr>
          <w:rStyle w:val="CommentReference"/>
          <w:rFonts w:eastAsia="Times New Roman"/>
          <w:lang w:eastAsia="en-US"/>
        </w:rPr>
        <w:commentReference w:id="404"/>
      </w:r>
      <w:commentRangeEnd w:id="405"/>
      <w:r w:rsidR="000E7B2C">
        <w:rPr>
          <w:rStyle w:val="CommentReference"/>
          <w:rFonts w:eastAsia="Times New Roman"/>
          <w:lang w:eastAsia="en-US"/>
        </w:rPr>
        <w:commentReference w:id="405"/>
      </w:r>
      <w:del w:id="406" w:author="Department of Veterans Affairs" w:date="2018-03-28T14:14:00Z">
        <w:r w:rsidRPr="006910DB" w:rsidDel="00835DC6">
          <w:rPr>
            <w:sz w:val="24"/>
            <w:szCs w:val="24"/>
          </w:rPr>
          <w:delText xml:space="preserve"> </w:delText>
        </w:r>
      </w:del>
      <w:proofErr w:type="gramStart"/>
      <w:ins w:id="407" w:author="Department of Veterans Affairs" w:date="2018-03-28T14:14:00Z">
        <w:r w:rsidR="00835DC6">
          <w:rPr>
            <w:sz w:val="24"/>
            <w:szCs w:val="24"/>
          </w:rPr>
          <w:t>,</w:t>
        </w:r>
      </w:ins>
      <w:r w:rsidRPr="006910DB">
        <w:rPr>
          <w:sz w:val="24"/>
          <w:szCs w:val="24"/>
        </w:rPr>
        <w:t>where</w:t>
      </w:r>
      <w:proofErr w:type="gramEnd"/>
      <w:r w:rsidRPr="006910DB">
        <w:rPr>
          <w:sz w:val="24"/>
          <w:szCs w:val="24"/>
        </w:rPr>
        <w:t xml:space="preserve"> claims are either transmitted to the insurance company or sent to a printing facility.</w:t>
      </w:r>
    </w:p>
    <w:tbl>
      <w:tblPr>
        <w:tblW w:w="4459" w:type="pct"/>
        <w:tblInd w:w="108" w:type="dxa"/>
        <w:tblLook w:val="01E0" w:firstRow="1" w:lastRow="1" w:firstColumn="1" w:lastColumn="1" w:noHBand="0" w:noVBand="0"/>
      </w:tblPr>
      <w:tblGrid>
        <w:gridCol w:w="2352"/>
        <w:gridCol w:w="6188"/>
      </w:tblGrid>
      <w:tr w:rsidR="00D952B0" w:rsidRPr="003B377B" w14:paraId="054FEEE0" w14:textId="77777777" w:rsidTr="000E44B0">
        <w:trPr>
          <w:trHeight w:val="343"/>
        </w:trPr>
        <w:tc>
          <w:tcPr>
            <w:tcW w:w="2352" w:type="dxa"/>
            <w:tcBorders>
              <w:top w:val="single" w:sz="6" w:space="0" w:color="auto"/>
              <w:left w:val="single" w:sz="6" w:space="0" w:color="auto"/>
              <w:bottom w:val="single" w:sz="6" w:space="0" w:color="auto"/>
              <w:right w:val="single" w:sz="6" w:space="0" w:color="auto"/>
            </w:tcBorders>
            <w:shd w:val="clear" w:color="auto" w:fill="D9D9D9"/>
          </w:tcPr>
          <w:p w14:paraId="054FEEDE" w14:textId="78D39029" w:rsidR="00D952B0" w:rsidRPr="003B377B" w:rsidRDefault="00D952B0" w:rsidP="008C36B8">
            <w:pPr>
              <w:pStyle w:val="TableHeading"/>
              <w:keepNext/>
              <w:tabs>
                <w:tab w:val="center" w:pos="4680"/>
                <w:tab w:val="right" w:pos="9360"/>
              </w:tabs>
            </w:pPr>
            <w:commentRangeStart w:id="408"/>
            <w:r>
              <w:t>System</w:t>
            </w:r>
          </w:p>
        </w:tc>
        <w:tc>
          <w:tcPr>
            <w:tcW w:w="6188"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88" w:type="dxa"/>
            <w:tcBorders>
              <w:top w:val="dotted" w:sz="4" w:space="0" w:color="auto"/>
              <w:left w:val="dotted" w:sz="4" w:space="0" w:color="auto"/>
              <w:bottom w:val="dotted" w:sz="4" w:space="0" w:color="auto"/>
              <w:right w:val="dotted" w:sz="4" w:space="0" w:color="auto"/>
            </w:tcBorders>
          </w:tcPr>
          <w:p w14:paraId="054FEEE2" w14:textId="6B6E5907" w:rsidR="00D41647" w:rsidRPr="00827B22" w:rsidRDefault="00D41647" w:rsidP="00827B22">
            <w:pPr>
              <w:pStyle w:val="TableText"/>
              <w:tabs>
                <w:tab w:val="center" w:pos="4680"/>
                <w:tab w:val="right" w:pos="9360"/>
              </w:tabs>
              <w:rPr>
                <w:szCs w:val="16"/>
              </w:rPr>
            </w:pPr>
            <w:r>
              <w:rPr>
                <w:szCs w:val="16"/>
              </w:rPr>
              <w:t>TDB</w:t>
            </w:r>
          </w:p>
        </w:tc>
      </w:tr>
      <w:tr w:rsidR="00D952B0" w:rsidRPr="003B377B" w14:paraId="054FEEE6"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88" w:type="dxa"/>
            <w:tcBorders>
              <w:top w:val="dotted" w:sz="4" w:space="0" w:color="auto"/>
              <w:left w:val="dotted" w:sz="4" w:space="0" w:color="auto"/>
              <w:bottom w:val="dotted" w:sz="4" w:space="0" w:color="auto"/>
              <w:right w:val="dotted" w:sz="4" w:space="0" w:color="auto"/>
            </w:tcBorders>
          </w:tcPr>
          <w:p w14:paraId="054FEEE5" w14:textId="22367307" w:rsidR="00D952B0" w:rsidRPr="00827B22" w:rsidRDefault="00D41647" w:rsidP="00827B22">
            <w:pPr>
              <w:pStyle w:val="TableText"/>
              <w:tabs>
                <w:tab w:val="center" w:pos="4680"/>
                <w:tab w:val="right" w:pos="9360"/>
              </w:tabs>
              <w:rPr>
                <w:szCs w:val="16"/>
              </w:rPr>
            </w:pPr>
            <w:r>
              <w:rPr>
                <w:szCs w:val="16"/>
              </w:rPr>
              <w:t>TBD</w:t>
            </w:r>
          </w:p>
        </w:tc>
      </w:tr>
      <w:tr w:rsidR="00D952B0" w:rsidRPr="003B377B" w14:paraId="054FEEE9"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88" w:type="dxa"/>
            <w:tcBorders>
              <w:top w:val="dotted" w:sz="4" w:space="0" w:color="auto"/>
              <w:left w:val="dotted" w:sz="4" w:space="0" w:color="auto"/>
              <w:bottom w:val="dotted" w:sz="4" w:space="0" w:color="auto"/>
              <w:right w:val="dotted" w:sz="4" w:space="0" w:color="auto"/>
            </w:tcBorders>
          </w:tcPr>
          <w:p w14:paraId="054FEEE8" w14:textId="576FCE43" w:rsidR="00D952B0" w:rsidRPr="00827B22" w:rsidRDefault="00D41647" w:rsidP="00827B22">
            <w:pPr>
              <w:pStyle w:val="TableText"/>
              <w:tabs>
                <w:tab w:val="center" w:pos="4680"/>
                <w:tab w:val="right" w:pos="9360"/>
              </w:tabs>
              <w:rPr>
                <w:szCs w:val="16"/>
              </w:rPr>
            </w:pPr>
            <w:r>
              <w:rPr>
                <w:szCs w:val="16"/>
              </w:rPr>
              <w:t>TBD</w:t>
            </w:r>
          </w:p>
        </w:tc>
      </w:tr>
      <w:tr w:rsidR="00D952B0" w:rsidRPr="003B377B" w14:paraId="054FEEEC"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88" w:type="dxa"/>
            <w:tcBorders>
              <w:top w:val="dotted" w:sz="4" w:space="0" w:color="auto"/>
              <w:left w:val="dotted" w:sz="4" w:space="0" w:color="auto"/>
              <w:bottom w:val="dotted" w:sz="4" w:space="0" w:color="auto"/>
              <w:right w:val="dotted" w:sz="4" w:space="0" w:color="auto"/>
            </w:tcBorders>
          </w:tcPr>
          <w:p w14:paraId="054FEEEB" w14:textId="7748C0C5" w:rsidR="00D952B0" w:rsidRPr="009F6D13" w:rsidRDefault="00D41647" w:rsidP="000A7B20">
            <w:pPr>
              <w:pStyle w:val="TableText"/>
              <w:rPr>
                <w:i/>
              </w:rPr>
            </w:pPr>
            <w:r>
              <w:rPr>
                <w:szCs w:val="16"/>
              </w:rPr>
              <w:t>TBD</w:t>
            </w:r>
          </w:p>
        </w:tc>
      </w:tr>
      <w:tr w:rsidR="00D952B0" w:rsidRPr="003B377B" w14:paraId="054FEEEF"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88" w:type="dxa"/>
            <w:tcBorders>
              <w:top w:val="dotted" w:sz="4" w:space="0" w:color="auto"/>
              <w:left w:val="dotted" w:sz="4" w:space="0" w:color="auto"/>
              <w:bottom w:val="dotted" w:sz="4" w:space="0" w:color="auto"/>
              <w:right w:val="dotted" w:sz="4" w:space="0" w:color="auto"/>
            </w:tcBorders>
          </w:tcPr>
          <w:p w14:paraId="054FEEEE" w14:textId="3D183D01" w:rsidR="00D952B0" w:rsidRPr="00C063D6" w:rsidRDefault="00D41647" w:rsidP="000A7B20">
            <w:pPr>
              <w:pStyle w:val="TableText"/>
              <w:rPr>
                <w:i/>
              </w:rPr>
            </w:pPr>
            <w:r>
              <w:rPr>
                <w:szCs w:val="16"/>
              </w:rPr>
              <w:t>TBD</w:t>
            </w:r>
          </w:p>
        </w:tc>
      </w:tr>
      <w:tr w:rsidR="00D952B0" w:rsidRPr="003B377B" w14:paraId="054FEEF2"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88" w:type="dxa"/>
            <w:tcBorders>
              <w:top w:val="dotted" w:sz="4" w:space="0" w:color="auto"/>
              <w:left w:val="dotted" w:sz="4" w:space="0" w:color="auto"/>
              <w:bottom w:val="dotted" w:sz="4" w:space="0" w:color="auto"/>
              <w:right w:val="dotted" w:sz="4" w:space="0" w:color="auto"/>
            </w:tcBorders>
          </w:tcPr>
          <w:p w14:paraId="054FEEF1" w14:textId="65E91784" w:rsidR="00D952B0" w:rsidRPr="00827B22" w:rsidRDefault="00D41647" w:rsidP="00827B22">
            <w:pPr>
              <w:pStyle w:val="TableText"/>
              <w:tabs>
                <w:tab w:val="center" w:pos="4680"/>
                <w:tab w:val="right" w:pos="9360"/>
              </w:tabs>
              <w:rPr>
                <w:szCs w:val="16"/>
              </w:rPr>
            </w:pPr>
            <w:r>
              <w:rPr>
                <w:szCs w:val="16"/>
              </w:rPr>
              <w:t>TBD</w:t>
            </w:r>
          </w:p>
        </w:tc>
      </w:tr>
      <w:commentRangeEnd w:id="408"/>
      <w:tr w:rsidR="000E44B0" w:rsidRPr="003B377B" w14:paraId="21481B0B"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30E1D22D" w14:textId="77777777" w:rsidR="000E44B0" w:rsidRPr="00827B22" w:rsidRDefault="00B94E00" w:rsidP="00827B22">
            <w:pPr>
              <w:pStyle w:val="TableText"/>
              <w:tabs>
                <w:tab w:val="center" w:pos="4680"/>
                <w:tab w:val="right" w:pos="9360"/>
              </w:tabs>
              <w:rPr>
                <w:szCs w:val="16"/>
              </w:rPr>
            </w:pPr>
            <w:r>
              <w:rPr>
                <w:rStyle w:val="CommentReference"/>
                <w:rFonts w:ascii="Verdana" w:hAnsi="Verdana" w:cs="Times New Roman"/>
              </w:rPr>
              <w:commentReference w:id="408"/>
            </w:r>
          </w:p>
        </w:tc>
        <w:tc>
          <w:tcPr>
            <w:tcW w:w="6188" w:type="dxa"/>
            <w:tcBorders>
              <w:top w:val="dotted" w:sz="4" w:space="0" w:color="auto"/>
              <w:left w:val="dotted" w:sz="4" w:space="0" w:color="auto"/>
              <w:bottom w:val="dotted" w:sz="4" w:space="0" w:color="auto"/>
              <w:right w:val="dotted" w:sz="4" w:space="0" w:color="auto"/>
            </w:tcBorders>
          </w:tcPr>
          <w:p w14:paraId="6248E362" w14:textId="77777777" w:rsidR="000E44B0" w:rsidRPr="00827B22" w:rsidRDefault="000E44B0" w:rsidP="00827B22">
            <w:pPr>
              <w:pStyle w:val="TableText"/>
              <w:tabs>
                <w:tab w:val="center" w:pos="4680"/>
                <w:tab w:val="right" w:pos="9360"/>
              </w:tabs>
              <w:rPr>
                <w:szCs w:val="16"/>
              </w:rPr>
            </w:pPr>
          </w:p>
        </w:tc>
      </w:tr>
    </w:tbl>
    <w:p w14:paraId="054FEEF3" w14:textId="31690120" w:rsidR="00D952B0" w:rsidRDefault="00CC7269" w:rsidP="000537CE">
      <w:pPr>
        <w:pStyle w:val="Heading3"/>
      </w:pPr>
      <w:bookmarkStart w:id="409" w:name="_Toc263270956"/>
      <w:bookmarkStart w:id="410" w:name="_Toc263271235"/>
      <w:bookmarkStart w:id="411" w:name="_Toc377477596"/>
      <w:bookmarkStart w:id="412" w:name="_Toc510017204"/>
      <w:r w:rsidRPr="00D916CC">
        <w:t>FSC</w:t>
      </w:r>
      <w:bookmarkEnd w:id="409"/>
      <w:bookmarkEnd w:id="410"/>
      <w:bookmarkEnd w:id="411"/>
      <w:bookmarkEnd w:id="412"/>
    </w:p>
    <w:p w14:paraId="6AD9D064" w14:textId="6726B314" w:rsidR="00CA3B3D" w:rsidRPr="006910DB" w:rsidRDefault="00CA3B3D" w:rsidP="00CA3B3D">
      <w:pPr>
        <w:pStyle w:val="BodyText"/>
        <w:rPr>
          <w:sz w:val="24"/>
          <w:szCs w:val="24"/>
        </w:rPr>
      </w:pPr>
      <w:r w:rsidRPr="006910DB">
        <w:rPr>
          <w:sz w:val="24"/>
          <w:szCs w:val="24"/>
        </w:rPr>
        <w:t>The system(s) at FSC</w:t>
      </w:r>
      <w:del w:id="413" w:author="Mark Dawson" w:date="2018-03-28T09:47:00Z">
        <w:r w:rsidRPr="006910DB" w:rsidDel="00130F93">
          <w:rPr>
            <w:sz w:val="24"/>
            <w:szCs w:val="24"/>
          </w:rPr>
          <w:delText>,</w:delText>
        </w:r>
      </w:del>
      <w:r w:rsidRPr="006910DB">
        <w:rPr>
          <w:sz w:val="24"/>
          <w:szCs w:val="24"/>
        </w:rPr>
        <w:t xml:space="preserve"> receive</w:t>
      </w:r>
      <w:r w:rsidR="00E25AB7">
        <w:rPr>
          <w:sz w:val="24"/>
          <w:szCs w:val="24"/>
        </w:rPr>
        <w:t>(</w:t>
      </w:r>
      <w:r w:rsidRPr="006910DB">
        <w:rPr>
          <w:sz w:val="24"/>
          <w:szCs w:val="24"/>
        </w:rPr>
        <w:t>s</w:t>
      </w:r>
      <w:r w:rsidR="00E25AB7">
        <w:rPr>
          <w:sz w:val="24"/>
          <w:szCs w:val="24"/>
        </w:rPr>
        <w:t>)</w:t>
      </w:r>
      <w:r w:rsidRPr="006910DB">
        <w:rPr>
          <w:sz w:val="24"/>
          <w:szCs w:val="24"/>
        </w:rPr>
        <w:t xml:space="preserve"> the data from the TAS Platform, </w:t>
      </w:r>
      <w:r w:rsidR="007E031C">
        <w:rPr>
          <w:sz w:val="24"/>
          <w:szCs w:val="24"/>
        </w:rPr>
        <w:t>extract</w:t>
      </w:r>
      <w:ins w:id="414" w:author="Department of Veterans Affairs" w:date="2018-03-28T14:22:00Z">
        <w:r w:rsidR="00835DC6">
          <w:rPr>
            <w:sz w:val="24"/>
            <w:szCs w:val="24"/>
          </w:rPr>
          <w:t>(</w:t>
        </w:r>
      </w:ins>
      <w:r w:rsidR="007E031C">
        <w:rPr>
          <w:sz w:val="24"/>
          <w:szCs w:val="24"/>
        </w:rPr>
        <w:t>s</w:t>
      </w:r>
      <w:ins w:id="415" w:author="Department of Veterans Affairs" w:date="2018-03-28T14:22:00Z">
        <w:r w:rsidR="00835DC6">
          <w:rPr>
            <w:sz w:val="24"/>
            <w:szCs w:val="24"/>
          </w:rPr>
          <w:t>)</w:t>
        </w:r>
      </w:ins>
      <w:r w:rsidR="007E031C">
        <w:rPr>
          <w:sz w:val="24"/>
          <w:szCs w:val="24"/>
        </w:rPr>
        <w:t xml:space="preserve"> </w:t>
      </w:r>
      <w:del w:id="416" w:author="Department of Veterans Affairs" w:date="2018-03-28T14:51:00Z">
        <w:r w:rsidRPr="006910DB" w:rsidDel="00FE1538">
          <w:rPr>
            <w:sz w:val="24"/>
            <w:szCs w:val="24"/>
          </w:rPr>
          <w:delText>a</w:delText>
        </w:r>
      </w:del>
      <w:r w:rsidRPr="006910DB">
        <w:rPr>
          <w:sz w:val="24"/>
          <w:szCs w:val="24"/>
        </w:rPr>
        <w:t xml:space="preserve"> standard </w:t>
      </w:r>
      <w:r w:rsidR="00824B0C">
        <w:rPr>
          <w:sz w:val="24"/>
          <w:szCs w:val="24"/>
        </w:rPr>
        <w:t xml:space="preserve">NCPDP </w:t>
      </w:r>
      <w:r w:rsidR="00D2468A">
        <w:rPr>
          <w:sz w:val="24"/>
          <w:szCs w:val="24"/>
        </w:rPr>
        <w:t xml:space="preserve">ePharmacy transactions </w:t>
      </w:r>
      <w:r w:rsidR="007E031C">
        <w:rPr>
          <w:sz w:val="24"/>
          <w:szCs w:val="24"/>
        </w:rPr>
        <w:t>from FHIR wrapper</w:t>
      </w:r>
      <w:r w:rsidRPr="006910DB">
        <w:rPr>
          <w:sz w:val="24"/>
          <w:szCs w:val="24"/>
        </w:rPr>
        <w:t xml:space="preserve">, </w:t>
      </w:r>
      <w:r w:rsidR="007E031C">
        <w:rPr>
          <w:sz w:val="24"/>
          <w:szCs w:val="24"/>
        </w:rPr>
        <w:t xml:space="preserve">partially </w:t>
      </w:r>
      <w:commentRangeStart w:id="417"/>
      <w:commentRangeStart w:id="418"/>
      <w:r w:rsidRPr="006910DB">
        <w:rPr>
          <w:sz w:val="24"/>
          <w:szCs w:val="24"/>
        </w:rPr>
        <w:t>validate</w:t>
      </w:r>
      <w:commentRangeEnd w:id="417"/>
      <w:r w:rsidR="00130F93">
        <w:rPr>
          <w:rStyle w:val="CommentReference"/>
          <w:rFonts w:eastAsia="Times New Roman"/>
          <w:lang w:eastAsia="en-US"/>
        </w:rPr>
        <w:commentReference w:id="417"/>
      </w:r>
      <w:commentRangeEnd w:id="418"/>
      <w:r w:rsidR="000E7B2C">
        <w:rPr>
          <w:rStyle w:val="CommentReference"/>
          <w:rFonts w:eastAsia="Times New Roman"/>
          <w:lang w:eastAsia="en-US"/>
        </w:rPr>
        <w:commentReference w:id="418"/>
      </w:r>
      <w:r w:rsidR="00E25AB7">
        <w:rPr>
          <w:sz w:val="24"/>
          <w:szCs w:val="24"/>
        </w:rPr>
        <w:t>(</w:t>
      </w:r>
      <w:r w:rsidRPr="006910DB">
        <w:rPr>
          <w:sz w:val="24"/>
          <w:szCs w:val="24"/>
        </w:rPr>
        <w:t>s</w:t>
      </w:r>
      <w:r w:rsidR="00E25AB7">
        <w:rPr>
          <w:sz w:val="24"/>
          <w:szCs w:val="24"/>
        </w:rPr>
        <w:t>)</w:t>
      </w:r>
      <w:r w:rsidRPr="006910DB">
        <w:rPr>
          <w:sz w:val="24"/>
          <w:szCs w:val="24"/>
        </w:rPr>
        <w:t xml:space="preserve"> the data and then forward</w:t>
      </w:r>
      <w:r w:rsidR="00E25AB7">
        <w:rPr>
          <w:sz w:val="24"/>
          <w:szCs w:val="24"/>
        </w:rPr>
        <w:t>(</w:t>
      </w:r>
      <w:r w:rsidRPr="006910DB">
        <w:rPr>
          <w:sz w:val="24"/>
          <w:szCs w:val="24"/>
        </w:rPr>
        <w:t>s</w:t>
      </w:r>
      <w:r w:rsidR="00E25AB7">
        <w:rPr>
          <w:sz w:val="24"/>
          <w:szCs w:val="24"/>
        </w:rPr>
        <w:t>)</w:t>
      </w:r>
      <w:r w:rsidRPr="006910DB">
        <w:rPr>
          <w:sz w:val="24"/>
          <w:szCs w:val="24"/>
        </w:rPr>
        <w:t xml:space="preserve"> </w:t>
      </w:r>
      <w:r w:rsidR="001A1E95" w:rsidRPr="006910DB">
        <w:rPr>
          <w:sz w:val="24"/>
          <w:szCs w:val="24"/>
        </w:rPr>
        <w:t>the ePharmacy</w:t>
      </w:r>
      <w:r w:rsidR="00D2468A">
        <w:rPr>
          <w:sz w:val="24"/>
          <w:szCs w:val="24"/>
        </w:rPr>
        <w:t xml:space="preserve"> transaction </w:t>
      </w:r>
      <w:r w:rsidRPr="006910DB">
        <w:rPr>
          <w:sz w:val="24"/>
          <w:szCs w:val="24"/>
        </w:rPr>
        <w:t>data to</w:t>
      </w:r>
      <w:ins w:id="419" w:author="Mark Dawson" w:date="2018-03-28T09:50:00Z">
        <w:r w:rsidR="00130F93">
          <w:rPr>
            <w:sz w:val="24"/>
            <w:szCs w:val="24"/>
          </w:rPr>
          <w:t xml:space="preserve"> </w:t>
        </w:r>
      </w:ins>
      <w:r w:rsidR="007E031C">
        <w:rPr>
          <w:sz w:val="24"/>
          <w:szCs w:val="24"/>
        </w:rPr>
        <w:t>HCCH</w:t>
      </w:r>
      <w:r w:rsidRPr="006910DB">
        <w:rPr>
          <w:sz w:val="24"/>
          <w:szCs w:val="24"/>
        </w:rPr>
        <w:t>.</w:t>
      </w:r>
    </w:p>
    <w:p w14:paraId="245D005E" w14:textId="77777777" w:rsidR="000E44B0" w:rsidRPr="000E44B0" w:rsidRDefault="000E44B0" w:rsidP="000E44B0">
      <w:pPr>
        <w:pStyle w:val="BodyText"/>
        <w:rPr>
          <w:lang w:eastAsia="en-US"/>
        </w:rPr>
      </w:pP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674E75C5" w:rsidR="00D952B0" w:rsidRPr="003B377B" w:rsidRDefault="00D952B0" w:rsidP="008C36B8">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68E64155"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1A3E82DA"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6B2EB704"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7A2FFBC7"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1DDAEDB7" w:rsidR="00D952B0" w:rsidRPr="00827B22" w:rsidRDefault="00F72E19" w:rsidP="00827B22">
            <w:pPr>
              <w:pStyle w:val="TableText"/>
              <w:tabs>
                <w:tab w:val="center" w:pos="4680"/>
                <w:tab w:val="right" w:pos="9360"/>
              </w:tabs>
              <w:rPr>
                <w:szCs w:val="16"/>
              </w:rPr>
            </w:pPr>
            <w:r>
              <w:rPr>
                <w:szCs w:val="16"/>
              </w:rPr>
              <w:t>TBD</w:t>
            </w:r>
          </w:p>
        </w:tc>
      </w:tr>
    </w:tbl>
    <w:p w14:paraId="054FEF19" w14:textId="77777777" w:rsidR="00D952B0" w:rsidRDefault="00D952B0" w:rsidP="000537CE">
      <w:pPr>
        <w:pStyle w:val="Heading2"/>
      </w:pPr>
      <w:bookmarkStart w:id="420" w:name="_Toc216071608"/>
      <w:bookmarkStart w:id="421" w:name="_Toc263270958"/>
      <w:bookmarkStart w:id="422" w:name="_Toc263271237"/>
      <w:bookmarkStart w:id="423" w:name="_Toc377477598"/>
      <w:bookmarkStart w:id="424" w:name="_Toc510017205"/>
      <w:r w:rsidRPr="00FD58AE">
        <w:t>Operational Agreement</w:t>
      </w:r>
      <w:bookmarkEnd w:id="420"/>
      <w:bookmarkEnd w:id="421"/>
      <w:bookmarkEnd w:id="422"/>
      <w:bookmarkEnd w:id="423"/>
      <w:bookmarkEnd w:id="424"/>
    </w:p>
    <w:p w14:paraId="227DD5A8" w14:textId="7550B6D4" w:rsidR="00EF5B1C" w:rsidRPr="006910DB" w:rsidRDefault="00EF5B1C" w:rsidP="00EF5B1C">
      <w:pPr>
        <w:pStyle w:val="BodyText"/>
        <w:rPr>
          <w:sz w:val="24"/>
          <w:szCs w:val="24"/>
        </w:rPr>
      </w:pPr>
      <w:r w:rsidRPr="006910DB">
        <w:rPr>
          <w:sz w:val="24"/>
          <w:szCs w:val="24"/>
        </w:rPr>
        <w:t xml:space="preserve">This ICD provides the specification for an interface between </w:t>
      </w:r>
      <w:r w:rsidR="00A02860">
        <w:rPr>
          <w:sz w:val="24"/>
          <w:szCs w:val="24"/>
        </w:rPr>
        <w:t xml:space="preserve">FSC and </w:t>
      </w:r>
      <w:r w:rsidRPr="006910DB">
        <w:rPr>
          <w:sz w:val="24"/>
          <w:szCs w:val="24"/>
        </w:rPr>
        <w:t xml:space="preserve">MCCF EDI TAS </w:t>
      </w:r>
      <w:r w:rsidR="004D1021" w:rsidRPr="006910DB">
        <w:rPr>
          <w:sz w:val="24"/>
          <w:szCs w:val="24"/>
        </w:rPr>
        <w:t>ePharmacy</w:t>
      </w:r>
      <w:r w:rsidR="00C150F4" w:rsidRPr="006910DB">
        <w:rPr>
          <w:sz w:val="24"/>
          <w:szCs w:val="24"/>
        </w:rPr>
        <w:t xml:space="preserve"> </w:t>
      </w:r>
      <w:r w:rsidRPr="006910DB">
        <w:rPr>
          <w:sz w:val="24"/>
          <w:szCs w:val="24"/>
        </w:rPr>
        <w:t xml:space="preserve">regarding </w:t>
      </w:r>
      <w:r w:rsidR="00D2468A">
        <w:rPr>
          <w:sz w:val="24"/>
          <w:szCs w:val="24"/>
        </w:rPr>
        <w:t>ePharmacy transaction</w:t>
      </w:r>
      <w:r w:rsidR="00966D3C">
        <w:rPr>
          <w:sz w:val="24"/>
          <w:szCs w:val="24"/>
        </w:rPr>
        <w:t xml:space="preserve"> </w:t>
      </w:r>
      <w:r w:rsidRPr="006910DB">
        <w:rPr>
          <w:sz w:val="24"/>
          <w:szCs w:val="24"/>
        </w:rPr>
        <w:t xml:space="preserve">data. </w:t>
      </w:r>
      <w:del w:id="425" w:author="Department of Veterans Affairs" w:date="2018-03-28T14:24:00Z">
        <w:r w:rsidRPr="006910DB" w:rsidDel="00835DC6">
          <w:rPr>
            <w:sz w:val="24"/>
            <w:szCs w:val="24"/>
          </w:rPr>
          <w:delText xml:space="preserve">The </w:delText>
        </w:r>
        <w:r w:rsidR="007E031C" w:rsidDel="00835DC6">
          <w:rPr>
            <w:sz w:val="24"/>
            <w:szCs w:val="24"/>
          </w:rPr>
          <w:delText>VHA Office of Community Care (VHA CC) eBusiness Solutions Team – ePharmacy</w:delText>
        </w:r>
      </w:del>
      <w:ins w:id="426" w:author="Department of Veterans Affairs" w:date="2018-03-28T14:24:00Z">
        <w:r w:rsidR="00835DC6">
          <w:rPr>
            <w:sz w:val="24"/>
            <w:szCs w:val="24"/>
          </w:rPr>
          <w:t xml:space="preserve">The </w:t>
        </w:r>
        <w:commentRangeStart w:id="427"/>
        <w:proofErr w:type="spellStart"/>
        <w:r w:rsidR="00835DC6">
          <w:rPr>
            <w:sz w:val="24"/>
            <w:szCs w:val="24"/>
          </w:rPr>
          <w:t>eBusiness</w:t>
        </w:r>
        <w:proofErr w:type="spellEnd"/>
        <w:r w:rsidR="00835DC6">
          <w:rPr>
            <w:sz w:val="24"/>
            <w:szCs w:val="24"/>
          </w:rPr>
          <w:t xml:space="preserve"> Solutions</w:t>
        </w:r>
      </w:ins>
      <w:r w:rsidR="007E031C">
        <w:rPr>
          <w:sz w:val="24"/>
          <w:szCs w:val="24"/>
        </w:rPr>
        <w:t xml:space="preserve"> </w:t>
      </w:r>
      <w:commentRangeEnd w:id="427"/>
      <w:r w:rsidR="00FE1538">
        <w:rPr>
          <w:rStyle w:val="CommentReference"/>
          <w:rFonts w:eastAsia="Times New Roman"/>
          <w:lang w:eastAsia="en-US"/>
        </w:rPr>
        <w:commentReference w:id="427"/>
      </w:r>
      <w:r w:rsidRPr="006910DB">
        <w:rPr>
          <w:sz w:val="24"/>
          <w:szCs w:val="24"/>
        </w:rPr>
        <w:t xml:space="preserve">is responsible for notifying FSC personnel of any potential or planned changes to data feeds once these changes are known </w:t>
      </w:r>
      <w:r w:rsidR="00643C32" w:rsidRPr="006910DB">
        <w:rPr>
          <w:sz w:val="24"/>
          <w:szCs w:val="24"/>
        </w:rPr>
        <w:t>to</w:t>
      </w:r>
      <w:r w:rsidRPr="006910DB">
        <w:rPr>
          <w:sz w:val="24"/>
          <w:szCs w:val="24"/>
        </w:rPr>
        <w:t xml:space="preserve"> minimize adverse impacts.</w:t>
      </w:r>
    </w:p>
    <w:p w14:paraId="10FB1C7E" w14:textId="77777777" w:rsidR="00E67E51" w:rsidRPr="008C36B8" w:rsidRDefault="00E67E51" w:rsidP="00E67E51">
      <w:pPr>
        <w:pStyle w:val="BodyText"/>
        <w:rPr>
          <w:sz w:val="24"/>
          <w:szCs w:val="24"/>
          <w:lang w:eastAsia="en-US"/>
        </w:rPr>
      </w:pPr>
    </w:p>
    <w:p w14:paraId="054FEF1B" w14:textId="77777777" w:rsidR="00D952B0" w:rsidRDefault="00D952B0" w:rsidP="00506190">
      <w:pPr>
        <w:pStyle w:val="Heading1"/>
      </w:pPr>
      <w:bookmarkStart w:id="428" w:name="_Toc216071609"/>
      <w:bookmarkStart w:id="429" w:name="_Toc263270959"/>
      <w:bookmarkStart w:id="430" w:name="_Toc263271238"/>
      <w:bookmarkStart w:id="431" w:name="_Toc377477599"/>
      <w:bookmarkStart w:id="432" w:name="_Toc510017206"/>
      <w:r w:rsidRPr="00FD58AE">
        <w:t>Interface Definition</w:t>
      </w:r>
      <w:bookmarkEnd w:id="428"/>
      <w:bookmarkEnd w:id="429"/>
      <w:bookmarkEnd w:id="430"/>
      <w:bookmarkEnd w:id="431"/>
      <w:bookmarkEnd w:id="432"/>
    </w:p>
    <w:p w14:paraId="54B7B745" w14:textId="3F198929" w:rsidR="00EF5B1C" w:rsidRPr="006910DB" w:rsidRDefault="00D2468A" w:rsidP="00EF5B1C">
      <w:pPr>
        <w:pStyle w:val="BodyText"/>
        <w:rPr>
          <w:sz w:val="24"/>
          <w:szCs w:val="24"/>
        </w:rPr>
      </w:pPr>
      <w:proofErr w:type="gramStart"/>
      <w:r>
        <w:rPr>
          <w:sz w:val="24"/>
          <w:szCs w:val="24"/>
        </w:rPr>
        <w:t>ePharmacy</w:t>
      </w:r>
      <w:proofErr w:type="gramEnd"/>
      <w:r>
        <w:rPr>
          <w:sz w:val="24"/>
          <w:szCs w:val="24"/>
        </w:rPr>
        <w:t xml:space="preserve"> transaction</w:t>
      </w:r>
      <w:r w:rsidR="00966D3C">
        <w:rPr>
          <w:sz w:val="24"/>
          <w:szCs w:val="24"/>
        </w:rPr>
        <w:t xml:space="preserve"> </w:t>
      </w:r>
      <w:r w:rsidR="00C150F4" w:rsidRPr="006910DB">
        <w:rPr>
          <w:sz w:val="24"/>
          <w:szCs w:val="24"/>
        </w:rPr>
        <w:t>data</w:t>
      </w:r>
      <w:r w:rsidR="00343639" w:rsidRPr="006910DB">
        <w:rPr>
          <w:sz w:val="24"/>
          <w:szCs w:val="24"/>
        </w:rPr>
        <w:t xml:space="preserve"> </w:t>
      </w:r>
      <w:r w:rsidR="00EF5B1C" w:rsidRPr="006910DB">
        <w:rPr>
          <w:sz w:val="24"/>
          <w:szCs w:val="24"/>
        </w:rPr>
        <w:t>is transmitted between the FSC</w:t>
      </w:r>
      <w:r w:rsidR="00C150F4" w:rsidRPr="006910DB">
        <w:rPr>
          <w:sz w:val="24"/>
          <w:szCs w:val="24"/>
        </w:rPr>
        <w:t xml:space="preserve"> and MCCF EDI TAS </w:t>
      </w:r>
      <w:r w:rsidR="004D1021" w:rsidRPr="006910DB">
        <w:rPr>
          <w:sz w:val="24"/>
          <w:szCs w:val="24"/>
        </w:rPr>
        <w:t>ePharmacy</w:t>
      </w:r>
      <w:r w:rsidR="00EF5B1C" w:rsidRPr="006910DB">
        <w:rPr>
          <w:sz w:val="24"/>
          <w:szCs w:val="24"/>
        </w:rPr>
        <w:t xml:space="preserve"> </w:t>
      </w:r>
      <w:r w:rsidR="004D1021" w:rsidRPr="006910DB">
        <w:rPr>
          <w:sz w:val="24"/>
          <w:szCs w:val="24"/>
        </w:rPr>
        <w:t>inside a Communication FHIR resource</w:t>
      </w:r>
      <w:r w:rsidR="00637B24" w:rsidRPr="006910DB">
        <w:rPr>
          <w:sz w:val="24"/>
          <w:szCs w:val="24"/>
        </w:rPr>
        <w:t>.</w:t>
      </w:r>
    </w:p>
    <w:p w14:paraId="292D94F1" w14:textId="77777777" w:rsidR="00EF5B1C" w:rsidRPr="008C36B8" w:rsidRDefault="00EF5B1C" w:rsidP="00EF5B1C">
      <w:pPr>
        <w:pStyle w:val="BodyText"/>
        <w:rPr>
          <w:sz w:val="24"/>
          <w:szCs w:val="24"/>
          <w:lang w:eastAsia="en-US"/>
        </w:rPr>
      </w:pPr>
    </w:p>
    <w:p w14:paraId="097AB28F" w14:textId="77777777" w:rsidR="00F26C34" w:rsidRDefault="00F26C34" w:rsidP="000537CE">
      <w:pPr>
        <w:pStyle w:val="Heading2"/>
      </w:pPr>
      <w:bookmarkStart w:id="433" w:name="_Toc510017207"/>
      <w:r>
        <w:t>System Overview</w:t>
      </w:r>
      <w:bookmarkEnd w:id="433"/>
    </w:p>
    <w:p w14:paraId="5F6D1118" w14:textId="4DC64AAD" w:rsidR="00134C52" w:rsidRPr="006910DB" w:rsidRDefault="00343639" w:rsidP="00343639">
      <w:pPr>
        <w:pStyle w:val="BodyText"/>
        <w:rPr>
          <w:sz w:val="24"/>
          <w:szCs w:val="24"/>
        </w:rPr>
      </w:pPr>
      <w:r w:rsidRPr="006910DB">
        <w:rPr>
          <w:sz w:val="24"/>
          <w:szCs w:val="24"/>
        </w:rPr>
        <w:t xml:space="preserve">The MCCF EDI TAS </w:t>
      </w:r>
      <w:r w:rsidR="004D1021" w:rsidRPr="006910DB">
        <w:rPr>
          <w:sz w:val="24"/>
          <w:szCs w:val="24"/>
        </w:rPr>
        <w:t>ePharmacy</w:t>
      </w:r>
      <w:r w:rsidR="00C150F4" w:rsidRPr="006910DB">
        <w:rPr>
          <w:sz w:val="24"/>
          <w:szCs w:val="24"/>
        </w:rPr>
        <w:t xml:space="preserve"> </w:t>
      </w:r>
      <w:r w:rsidRPr="006910DB">
        <w:rPr>
          <w:sz w:val="24"/>
          <w:szCs w:val="24"/>
        </w:rPr>
        <w:t xml:space="preserve">is </w:t>
      </w:r>
      <w:r w:rsidR="00966D3C">
        <w:rPr>
          <w:sz w:val="24"/>
          <w:szCs w:val="24"/>
        </w:rPr>
        <w:t xml:space="preserve">software </w:t>
      </w:r>
      <w:r w:rsidRPr="006910DB">
        <w:rPr>
          <w:sz w:val="24"/>
          <w:szCs w:val="24"/>
        </w:rPr>
        <w:t xml:space="preserve">designed to facilitate transmission of </w:t>
      </w:r>
      <w:r w:rsidR="00D767AE">
        <w:rPr>
          <w:sz w:val="24"/>
          <w:szCs w:val="24"/>
        </w:rPr>
        <w:t xml:space="preserve">NCPDP transaction </w:t>
      </w:r>
      <w:r w:rsidR="00D2468A">
        <w:rPr>
          <w:sz w:val="24"/>
          <w:szCs w:val="24"/>
        </w:rPr>
        <w:t>ePharmacy transaction</w:t>
      </w:r>
      <w:r w:rsidR="004D1021" w:rsidRPr="006910DB">
        <w:rPr>
          <w:sz w:val="24"/>
          <w:szCs w:val="24"/>
        </w:rPr>
        <w:t xml:space="preserve"> </w:t>
      </w:r>
      <w:r w:rsidR="00966D3C">
        <w:rPr>
          <w:sz w:val="24"/>
          <w:szCs w:val="24"/>
        </w:rPr>
        <w:t xml:space="preserve">requests </w:t>
      </w:r>
      <w:r w:rsidR="00D767AE">
        <w:rPr>
          <w:sz w:val="24"/>
          <w:szCs w:val="24"/>
        </w:rPr>
        <w:t xml:space="preserve">to </w:t>
      </w:r>
      <w:r w:rsidR="00966D3C">
        <w:rPr>
          <w:sz w:val="24"/>
          <w:szCs w:val="24"/>
        </w:rPr>
        <w:t xml:space="preserve">and </w:t>
      </w:r>
      <w:r w:rsidR="001A1E95">
        <w:rPr>
          <w:sz w:val="24"/>
          <w:szCs w:val="24"/>
        </w:rPr>
        <w:t xml:space="preserve">responses </w:t>
      </w:r>
      <w:r w:rsidR="001A1E95" w:rsidRPr="006910DB">
        <w:rPr>
          <w:sz w:val="24"/>
          <w:szCs w:val="24"/>
        </w:rPr>
        <w:t>from</w:t>
      </w:r>
      <w:r w:rsidR="00134C52" w:rsidRPr="006910DB">
        <w:rPr>
          <w:sz w:val="24"/>
          <w:szCs w:val="24"/>
        </w:rPr>
        <w:t xml:space="preserve"> the FSC.</w:t>
      </w:r>
      <w:r w:rsidR="00413791">
        <w:rPr>
          <w:sz w:val="24"/>
          <w:szCs w:val="24"/>
        </w:rPr>
        <w:t xml:space="preserve"> </w:t>
      </w:r>
      <w:r w:rsidR="004C4EF8" w:rsidRPr="006910DB">
        <w:rPr>
          <w:sz w:val="24"/>
          <w:szCs w:val="24"/>
        </w:rPr>
        <w:t xml:space="preserve">MCCF EDI TAS </w:t>
      </w:r>
      <w:del w:id="434" w:author="Department of Veterans Affairs" w:date="2018-03-28T10:54:00Z">
        <w:r w:rsidR="004C4EF8" w:rsidRPr="006910DB" w:rsidDel="000E7B2C">
          <w:rPr>
            <w:sz w:val="24"/>
            <w:szCs w:val="24"/>
          </w:rPr>
          <w:delText xml:space="preserve">sends the data </w:delText>
        </w:r>
      </w:del>
      <w:del w:id="435" w:author="Mark Dawson" w:date="2018-03-28T09:50:00Z">
        <w:r w:rsidR="004C4EF8" w:rsidRPr="006910DB" w:rsidDel="00130F93">
          <w:rPr>
            <w:sz w:val="24"/>
            <w:szCs w:val="24"/>
          </w:rPr>
          <w:delText xml:space="preserve">necessary as FHIR resources for FSC to </w:delText>
        </w:r>
        <w:r w:rsidR="00D767AE" w:rsidDel="00130F93">
          <w:rPr>
            <w:sz w:val="24"/>
            <w:szCs w:val="24"/>
          </w:rPr>
          <w:delText>extract</w:delText>
        </w:r>
        <w:r w:rsidR="004C4EF8" w:rsidRPr="006910DB" w:rsidDel="00130F93">
          <w:rPr>
            <w:sz w:val="24"/>
            <w:szCs w:val="24"/>
          </w:rPr>
          <w:delText xml:space="preserve"> </w:delText>
        </w:r>
        <w:r w:rsidR="00824B0C" w:rsidDel="00130F93">
          <w:rPr>
            <w:sz w:val="24"/>
            <w:szCs w:val="24"/>
          </w:rPr>
          <w:delText>a</w:delText>
        </w:r>
        <w:r w:rsidR="00D2468A" w:rsidDel="00130F93">
          <w:rPr>
            <w:sz w:val="24"/>
            <w:szCs w:val="24"/>
          </w:rPr>
          <w:delText>n</w:delText>
        </w:r>
        <w:r w:rsidR="00824B0C" w:rsidDel="00130F93">
          <w:rPr>
            <w:sz w:val="24"/>
            <w:szCs w:val="24"/>
          </w:rPr>
          <w:delText xml:space="preserve"> </w:delText>
        </w:r>
        <w:r w:rsidR="00D2468A" w:rsidDel="00130F93">
          <w:rPr>
            <w:sz w:val="24"/>
            <w:szCs w:val="24"/>
          </w:rPr>
          <w:delText xml:space="preserve">ePharmacy transaction </w:delText>
        </w:r>
        <w:r w:rsidR="004C4EF8" w:rsidRPr="006910DB" w:rsidDel="00130F93">
          <w:rPr>
            <w:sz w:val="24"/>
            <w:szCs w:val="24"/>
          </w:rPr>
          <w:delText>message</w:delText>
        </w:r>
      </w:del>
      <w:r w:rsidR="00130F93">
        <w:rPr>
          <w:sz w:val="24"/>
          <w:szCs w:val="24"/>
        </w:rPr>
        <w:t>sends the data as NCPDP-formatted transactions inside a Communication FHIR resource</w:t>
      </w:r>
      <w:r w:rsidR="004C4EF8" w:rsidRPr="006910DB">
        <w:rPr>
          <w:sz w:val="24"/>
          <w:szCs w:val="24"/>
        </w:rPr>
        <w:t>.</w:t>
      </w:r>
    </w:p>
    <w:p w14:paraId="476A13EE" w14:textId="632AC701" w:rsidR="00343639" w:rsidRPr="006910DB" w:rsidRDefault="004D1021" w:rsidP="00343639">
      <w:pPr>
        <w:pStyle w:val="BodyText"/>
        <w:rPr>
          <w:sz w:val="24"/>
          <w:szCs w:val="24"/>
        </w:rPr>
      </w:pPr>
      <w:r w:rsidRPr="006910DB">
        <w:rPr>
          <w:sz w:val="24"/>
          <w:szCs w:val="24"/>
        </w:rPr>
        <w:t>FSC</w:t>
      </w:r>
      <w:r w:rsidR="00343639" w:rsidRPr="006910DB">
        <w:rPr>
          <w:sz w:val="24"/>
          <w:szCs w:val="24"/>
        </w:rPr>
        <w:t xml:space="preserve"> is design</w:t>
      </w:r>
      <w:r w:rsidR="004803C1" w:rsidRPr="006910DB">
        <w:rPr>
          <w:sz w:val="24"/>
          <w:szCs w:val="24"/>
        </w:rPr>
        <w:t>ed</w:t>
      </w:r>
      <w:r w:rsidR="00343639" w:rsidRPr="006910DB">
        <w:rPr>
          <w:sz w:val="24"/>
          <w:szCs w:val="24"/>
        </w:rPr>
        <w:t xml:space="preserve"> to </w:t>
      </w:r>
      <w:r w:rsidR="004803C1" w:rsidRPr="006910DB">
        <w:rPr>
          <w:sz w:val="24"/>
          <w:szCs w:val="24"/>
        </w:rPr>
        <w:t xml:space="preserve">receive </w:t>
      </w:r>
      <w:r w:rsidR="00D2468A">
        <w:rPr>
          <w:sz w:val="24"/>
          <w:szCs w:val="24"/>
        </w:rPr>
        <w:t>ePharmacy transaction</w:t>
      </w:r>
      <w:r w:rsidRPr="006910DB">
        <w:rPr>
          <w:sz w:val="24"/>
          <w:szCs w:val="24"/>
        </w:rPr>
        <w:t xml:space="preserve"> requests from</w:t>
      </w:r>
      <w:r w:rsidR="004803C1" w:rsidRPr="006910DB">
        <w:rPr>
          <w:sz w:val="24"/>
          <w:szCs w:val="24"/>
        </w:rPr>
        <w:t xml:space="preserve"> </w:t>
      </w:r>
      <w:r w:rsidRPr="006910DB">
        <w:rPr>
          <w:sz w:val="24"/>
          <w:szCs w:val="24"/>
        </w:rPr>
        <w:t>MCCF EDI TAS eP</w:t>
      </w:r>
      <w:r w:rsidR="00824B0C">
        <w:rPr>
          <w:sz w:val="24"/>
          <w:szCs w:val="24"/>
        </w:rPr>
        <w:t>harmacy</w:t>
      </w:r>
      <w:r w:rsidRPr="006910DB">
        <w:rPr>
          <w:sz w:val="24"/>
          <w:szCs w:val="24"/>
        </w:rPr>
        <w:t xml:space="preserve"> and send </w:t>
      </w:r>
      <w:r w:rsidR="00782E10" w:rsidRPr="006910DB">
        <w:rPr>
          <w:sz w:val="24"/>
          <w:szCs w:val="24"/>
        </w:rPr>
        <w:t>them</w:t>
      </w:r>
      <w:r w:rsidRPr="006910DB">
        <w:rPr>
          <w:sz w:val="24"/>
          <w:szCs w:val="24"/>
        </w:rPr>
        <w:t xml:space="preserve"> to p</w:t>
      </w:r>
      <w:r w:rsidR="004803C1" w:rsidRPr="006910DB">
        <w:rPr>
          <w:sz w:val="24"/>
          <w:szCs w:val="24"/>
        </w:rPr>
        <w:t>ayers</w:t>
      </w:r>
      <w:r w:rsidR="00782E10" w:rsidRPr="006910DB">
        <w:rPr>
          <w:sz w:val="24"/>
          <w:szCs w:val="24"/>
        </w:rPr>
        <w:t xml:space="preserve">. </w:t>
      </w:r>
      <w:r w:rsidR="00D767AE">
        <w:rPr>
          <w:sz w:val="24"/>
          <w:szCs w:val="24"/>
        </w:rPr>
        <w:t>FSC</w:t>
      </w:r>
      <w:r w:rsidR="00D767AE" w:rsidRPr="006910DB">
        <w:rPr>
          <w:sz w:val="24"/>
          <w:szCs w:val="24"/>
        </w:rPr>
        <w:t xml:space="preserve"> </w:t>
      </w:r>
      <w:r w:rsidR="00782E10" w:rsidRPr="006910DB">
        <w:rPr>
          <w:sz w:val="24"/>
          <w:szCs w:val="24"/>
        </w:rPr>
        <w:t xml:space="preserve">is also designed </w:t>
      </w:r>
      <w:r w:rsidRPr="006910DB">
        <w:rPr>
          <w:sz w:val="24"/>
          <w:szCs w:val="24"/>
        </w:rPr>
        <w:t xml:space="preserve">to receive </w:t>
      </w:r>
      <w:r w:rsidR="00D2468A">
        <w:rPr>
          <w:sz w:val="24"/>
          <w:szCs w:val="24"/>
        </w:rPr>
        <w:t>ePharmacy transaction</w:t>
      </w:r>
      <w:r w:rsidRPr="006910DB">
        <w:rPr>
          <w:sz w:val="24"/>
          <w:szCs w:val="24"/>
        </w:rPr>
        <w:t xml:space="preserve"> responses from</w:t>
      </w:r>
      <w:r w:rsidR="00782E10" w:rsidRPr="006910DB">
        <w:rPr>
          <w:sz w:val="24"/>
          <w:szCs w:val="24"/>
        </w:rPr>
        <w:t xml:space="preserve"> </w:t>
      </w:r>
      <w:del w:id="436" w:author="Department of Veterans Affairs" w:date="2018-03-28T14:55:00Z">
        <w:r w:rsidR="00782E10" w:rsidRPr="006910DB" w:rsidDel="009C6D66">
          <w:rPr>
            <w:sz w:val="24"/>
            <w:szCs w:val="24"/>
          </w:rPr>
          <w:delText xml:space="preserve">payers </w:delText>
        </w:r>
      </w:del>
      <w:ins w:id="437" w:author="Department of Veterans Affairs" w:date="2018-03-28T14:55:00Z">
        <w:r w:rsidR="009C6D66">
          <w:rPr>
            <w:sz w:val="24"/>
            <w:szCs w:val="24"/>
          </w:rPr>
          <w:t>HCCH</w:t>
        </w:r>
        <w:r w:rsidR="009C6D66" w:rsidRPr="006910DB">
          <w:rPr>
            <w:sz w:val="24"/>
            <w:szCs w:val="24"/>
          </w:rPr>
          <w:t xml:space="preserve"> </w:t>
        </w:r>
      </w:ins>
      <w:r w:rsidR="00782E10" w:rsidRPr="006910DB">
        <w:rPr>
          <w:sz w:val="24"/>
          <w:szCs w:val="24"/>
        </w:rPr>
        <w:t>and</w:t>
      </w:r>
      <w:r w:rsidR="004803C1" w:rsidRPr="006910DB">
        <w:rPr>
          <w:sz w:val="24"/>
          <w:szCs w:val="24"/>
        </w:rPr>
        <w:t xml:space="preserve"> send </w:t>
      </w:r>
      <w:r w:rsidR="00782E10" w:rsidRPr="006910DB">
        <w:rPr>
          <w:sz w:val="24"/>
          <w:szCs w:val="24"/>
        </w:rPr>
        <w:t>them</w:t>
      </w:r>
      <w:r w:rsidR="004803C1" w:rsidRPr="006910DB">
        <w:rPr>
          <w:sz w:val="24"/>
          <w:szCs w:val="24"/>
        </w:rPr>
        <w:t xml:space="preserve"> to MCCF EDI TAS </w:t>
      </w:r>
      <w:r w:rsidR="001A1E95" w:rsidRPr="006910DB">
        <w:rPr>
          <w:sz w:val="24"/>
          <w:szCs w:val="24"/>
        </w:rPr>
        <w:t>eP</w:t>
      </w:r>
      <w:r w:rsidR="001A1E95">
        <w:rPr>
          <w:sz w:val="24"/>
          <w:szCs w:val="24"/>
        </w:rPr>
        <w:t>harmacy</w:t>
      </w:r>
      <w:r w:rsidR="001A1E95" w:rsidRPr="006910DB">
        <w:rPr>
          <w:sz w:val="24"/>
          <w:szCs w:val="24"/>
        </w:rPr>
        <w:t xml:space="preserve"> </w:t>
      </w:r>
      <w:r w:rsidR="001A1E95">
        <w:rPr>
          <w:sz w:val="24"/>
          <w:szCs w:val="24"/>
        </w:rPr>
        <w:t>inside</w:t>
      </w:r>
      <w:r w:rsidR="00D767AE">
        <w:rPr>
          <w:sz w:val="24"/>
          <w:szCs w:val="24"/>
        </w:rPr>
        <w:t xml:space="preserve"> a Communication FHIR resource</w:t>
      </w:r>
      <w:r w:rsidR="004803C1" w:rsidRPr="006910DB">
        <w:rPr>
          <w:sz w:val="24"/>
          <w:szCs w:val="24"/>
        </w:rPr>
        <w:t>.</w:t>
      </w:r>
    </w:p>
    <w:p w14:paraId="47ADC1CF" w14:textId="6414CB1F" w:rsidR="00426867" w:rsidRPr="008C36B8" w:rsidRDefault="00426867" w:rsidP="00343639">
      <w:pPr>
        <w:pStyle w:val="BodyText"/>
        <w:rPr>
          <w:sz w:val="24"/>
          <w:szCs w:val="24"/>
          <w:lang w:eastAsia="en-US"/>
        </w:rPr>
      </w:pPr>
    </w:p>
    <w:p w14:paraId="054FEF1E" w14:textId="3B76B2E9" w:rsidR="00D952B0" w:rsidRDefault="00F26C34" w:rsidP="000537CE">
      <w:pPr>
        <w:pStyle w:val="Heading3"/>
      </w:pPr>
      <w:bookmarkStart w:id="438" w:name="_Toc510017208"/>
      <w:r>
        <w:lastRenderedPageBreak/>
        <w:t>Overview Diagram</w:t>
      </w:r>
      <w:bookmarkEnd w:id="438"/>
    </w:p>
    <w:p w14:paraId="2A15ABFC" w14:textId="5317C94D" w:rsidR="00426867" w:rsidRPr="00C0756B" w:rsidRDefault="00426867" w:rsidP="008C36B8">
      <w:pPr>
        <w:pStyle w:val="BodyText"/>
        <w:keepNext/>
        <w:rPr>
          <w:sz w:val="24"/>
          <w:szCs w:val="24"/>
          <w:lang w:eastAsia="en-US"/>
        </w:rPr>
      </w:pPr>
      <w:r w:rsidRPr="00C0756B">
        <w:rPr>
          <w:sz w:val="24"/>
          <w:szCs w:val="24"/>
          <w:lang w:eastAsia="en-US"/>
        </w:rPr>
        <w:t>Inter</w:t>
      </w:r>
      <w:r w:rsidR="001056FC" w:rsidRPr="00C0756B">
        <w:rPr>
          <w:sz w:val="24"/>
          <w:szCs w:val="24"/>
          <w:lang w:eastAsia="en-US"/>
        </w:rPr>
        <w:t>im</w:t>
      </w:r>
      <w:r w:rsidRPr="00C0756B">
        <w:rPr>
          <w:sz w:val="24"/>
          <w:szCs w:val="24"/>
          <w:lang w:eastAsia="en-US"/>
        </w:rPr>
        <w:t xml:space="preserve"> solution</w:t>
      </w:r>
      <w:ins w:id="439" w:author="Department of Veterans Affairs" w:date="2018-03-28T14:26:00Z">
        <w:r w:rsidR="00821C8F">
          <w:rPr>
            <w:sz w:val="24"/>
            <w:szCs w:val="24"/>
            <w:lang w:eastAsia="en-US"/>
          </w:rPr>
          <w:t xml:space="preserve"> – for all </w:t>
        </w:r>
        <w:proofErr w:type="spellStart"/>
        <w:r w:rsidR="00821C8F">
          <w:rPr>
            <w:sz w:val="24"/>
            <w:szCs w:val="24"/>
            <w:lang w:eastAsia="en-US"/>
          </w:rPr>
          <w:t>eBusiness</w:t>
        </w:r>
      </w:ins>
      <w:proofErr w:type="spellEnd"/>
    </w:p>
    <w:p w14:paraId="228E96EA" w14:textId="77777777" w:rsidR="00F72E19" w:rsidRDefault="00426867" w:rsidP="000047BA">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3C76923E" w:rsidR="009768C6" w:rsidRDefault="00F72E19" w:rsidP="000047BA">
      <w:pPr>
        <w:pStyle w:val="Caption"/>
      </w:pPr>
      <w:bookmarkStart w:id="440" w:name="_Toc510017262"/>
      <w:r>
        <w:t xml:space="preserve">Figure </w:t>
      </w:r>
      <w:r w:rsidR="00232E34">
        <w:fldChar w:fldCharType="begin"/>
      </w:r>
      <w:r w:rsidR="00232E34">
        <w:instrText xml:space="preserve"> SEQ Figure \* ARABIC </w:instrText>
      </w:r>
      <w:r w:rsidR="00232E34">
        <w:fldChar w:fldCharType="separate"/>
      </w:r>
      <w:r>
        <w:rPr>
          <w:noProof/>
        </w:rPr>
        <w:t>1</w:t>
      </w:r>
      <w:r w:rsidR="00232E34">
        <w:rPr>
          <w:noProof/>
        </w:rPr>
        <w:fldChar w:fldCharType="end"/>
      </w:r>
      <w:r>
        <w:t xml:space="preserve"> - Interim Solution</w:t>
      </w:r>
      <w:bookmarkEnd w:id="440"/>
    </w:p>
    <w:p w14:paraId="460F7D4A" w14:textId="77777777" w:rsidR="00413791" w:rsidRDefault="00413791" w:rsidP="009768C6">
      <w:pPr>
        <w:pStyle w:val="BodyText"/>
        <w:rPr>
          <w:sz w:val="24"/>
          <w:szCs w:val="24"/>
          <w:lang w:eastAsia="en-US"/>
        </w:rPr>
      </w:pPr>
    </w:p>
    <w:p w14:paraId="12ABCB9D" w14:textId="40FF77DA" w:rsidR="00426867" w:rsidRPr="00C0756B" w:rsidRDefault="00C0756B" w:rsidP="008C36B8">
      <w:pPr>
        <w:pStyle w:val="BodyText"/>
        <w:keepNext/>
        <w:rPr>
          <w:sz w:val="24"/>
          <w:szCs w:val="24"/>
          <w:lang w:eastAsia="en-US"/>
        </w:rPr>
      </w:pPr>
      <w:r>
        <w:rPr>
          <w:sz w:val="24"/>
          <w:szCs w:val="24"/>
          <w:lang w:eastAsia="en-US"/>
        </w:rPr>
        <w:lastRenderedPageBreak/>
        <w:t>T</w:t>
      </w:r>
      <w:r w:rsidR="00426867" w:rsidRPr="00C0756B">
        <w:rPr>
          <w:sz w:val="24"/>
          <w:szCs w:val="24"/>
          <w:lang w:eastAsia="en-US"/>
        </w:rPr>
        <w:t>o be solution</w:t>
      </w:r>
      <w:ins w:id="441" w:author="Department of Veterans Affairs" w:date="2018-03-28T14:27:00Z">
        <w:r w:rsidR="00821C8F">
          <w:rPr>
            <w:sz w:val="24"/>
            <w:szCs w:val="24"/>
            <w:lang w:eastAsia="en-US"/>
          </w:rPr>
          <w:t xml:space="preserve"> proposed </w:t>
        </w:r>
      </w:ins>
      <w:ins w:id="442" w:author="Department of Veterans Affairs" w:date="2018-03-28T14:26:00Z">
        <w:r w:rsidR="00821C8F">
          <w:rPr>
            <w:sz w:val="24"/>
            <w:szCs w:val="24"/>
            <w:lang w:eastAsia="en-US"/>
          </w:rPr>
          <w:t xml:space="preserve">for all </w:t>
        </w:r>
        <w:proofErr w:type="spellStart"/>
        <w:r w:rsidR="00821C8F">
          <w:rPr>
            <w:sz w:val="24"/>
            <w:szCs w:val="24"/>
            <w:lang w:eastAsia="en-US"/>
          </w:rPr>
          <w:t>eBusiness</w:t>
        </w:r>
      </w:ins>
      <w:proofErr w:type="spellEnd"/>
    </w:p>
    <w:p w14:paraId="3C909A1E" w14:textId="77777777" w:rsidR="00F72E19" w:rsidRDefault="00426867" w:rsidP="000047BA">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09138F70" w:rsidR="00426867" w:rsidRPr="009768C6" w:rsidRDefault="00F72E19" w:rsidP="000047BA">
      <w:pPr>
        <w:pStyle w:val="Caption"/>
      </w:pPr>
      <w:bookmarkStart w:id="443" w:name="_Toc510017263"/>
      <w:r>
        <w:t xml:space="preserve">Figure </w:t>
      </w:r>
      <w:r w:rsidR="00232E34">
        <w:fldChar w:fldCharType="begin"/>
      </w:r>
      <w:r w:rsidR="00232E34">
        <w:instrText xml:space="preserve"> SEQ Figure \* ARABIC </w:instrText>
      </w:r>
      <w:r w:rsidR="00232E34">
        <w:fldChar w:fldCharType="separate"/>
      </w:r>
      <w:r>
        <w:rPr>
          <w:noProof/>
        </w:rPr>
        <w:t>2</w:t>
      </w:r>
      <w:r w:rsidR="00232E34">
        <w:rPr>
          <w:noProof/>
        </w:rPr>
        <w:fldChar w:fldCharType="end"/>
      </w:r>
      <w:r>
        <w:t xml:space="preserve"> - Future (To Be) Solution</w:t>
      </w:r>
      <w:bookmarkEnd w:id="443"/>
    </w:p>
    <w:p w14:paraId="6FA6A519" w14:textId="62C4A221" w:rsidR="00E67E51" w:rsidRPr="008C36B8" w:rsidRDefault="00E67E51" w:rsidP="00E67E51">
      <w:pPr>
        <w:pStyle w:val="BodyText"/>
        <w:rPr>
          <w:sz w:val="24"/>
          <w:szCs w:val="24"/>
          <w:lang w:eastAsia="en-US"/>
        </w:rPr>
      </w:pPr>
    </w:p>
    <w:p w14:paraId="0BC1A9D7" w14:textId="5344A228" w:rsidR="00F26C34" w:rsidRDefault="00D952B0" w:rsidP="000537CE">
      <w:pPr>
        <w:pStyle w:val="Heading2"/>
      </w:pPr>
      <w:bookmarkStart w:id="444" w:name="_Toc216071611"/>
      <w:bookmarkStart w:id="445" w:name="_Toc263270961"/>
      <w:bookmarkStart w:id="446" w:name="_Toc263271240"/>
      <w:bookmarkStart w:id="447" w:name="_Toc377477601"/>
      <w:bookmarkStart w:id="448" w:name="_Toc510017209"/>
      <w:r w:rsidRPr="00FD58AE">
        <w:t>Interface Overview</w:t>
      </w:r>
      <w:bookmarkEnd w:id="444"/>
      <w:bookmarkEnd w:id="445"/>
      <w:bookmarkEnd w:id="446"/>
      <w:bookmarkEnd w:id="447"/>
      <w:bookmarkEnd w:id="448"/>
    </w:p>
    <w:p w14:paraId="15E562EC" w14:textId="671B2C12" w:rsidR="004C2716" w:rsidRPr="006910DB" w:rsidRDefault="004C2716" w:rsidP="004C2716">
      <w:pPr>
        <w:pStyle w:val="BodyText"/>
        <w:rPr>
          <w:sz w:val="24"/>
          <w:szCs w:val="24"/>
        </w:rPr>
      </w:pPr>
      <w:r w:rsidRPr="006910DB">
        <w:rPr>
          <w:sz w:val="24"/>
          <w:szCs w:val="24"/>
        </w:rPr>
        <w:t xml:space="preserve">Exchanging messages between </w:t>
      </w:r>
      <w:r w:rsidR="006829B6">
        <w:rPr>
          <w:sz w:val="24"/>
          <w:szCs w:val="24"/>
        </w:rPr>
        <w:t xml:space="preserve">FSC and </w:t>
      </w:r>
      <w:r w:rsidRPr="006910DB">
        <w:rPr>
          <w:sz w:val="24"/>
          <w:szCs w:val="24"/>
        </w:rPr>
        <w:t xml:space="preserve">MCCF EDI TAS ePharmacy </w:t>
      </w:r>
      <w:del w:id="449" w:author="Mark Dawson" w:date="2018-03-28T09:54:00Z">
        <w:r w:rsidRPr="006910DB" w:rsidDel="00130F93">
          <w:rPr>
            <w:sz w:val="24"/>
            <w:szCs w:val="24"/>
          </w:rPr>
          <w:delText xml:space="preserve">can </w:delText>
        </w:r>
      </w:del>
      <w:r w:rsidR="00130F93">
        <w:rPr>
          <w:sz w:val="24"/>
          <w:szCs w:val="24"/>
        </w:rPr>
        <w:t>will</w:t>
      </w:r>
      <w:r w:rsidR="00130F93" w:rsidRPr="006910DB">
        <w:rPr>
          <w:sz w:val="24"/>
          <w:szCs w:val="24"/>
        </w:rPr>
        <w:t xml:space="preserve"> </w:t>
      </w:r>
      <w:r w:rsidRPr="006910DB">
        <w:rPr>
          <w:sz w:val="24"/>
          <w:szCs w:val="24"/>
        </w:rPr>
        <w:t xml:space="preserve">be done in </w:t>
      </w:r>
      <w:r w:rsidR="0090747C">
        <w:rPr>
          <w:sz w:val="24"/>
          <w:szCs w:val="24"/>
        </w:rPr>
        <w:t xml:space="preserve">synchronous </w:t>
      </w:r>
      <w:r w:rsidRPr="006910DB">
        <w:rPr>
          <w:sz w:val="24"/>
          <w:szCs w:val="24"/>
        </w:rPr>
        <w:t>real time.</w:t>
      </w:r>
    </w:p>
    <w:p w14:paraId="1C353F4A" w14:textId="77777777" w:rsidR="00134C52" w:rsidRPr="008C36B8" w:rsidRDefault="00134C52" w:rsidP="00134C52">
      <w:pPr>
        <w:pStyle w:val="BodyText"/>
        <w:rPr>
          <w:sz w:val="24"/>
          <w:szCs w:val="24"/>
          <w:lang w:eastAsia="en-US"/>
        </w:rPr>
      </w:pPr>
    </w:p>
    <w:p w14:paraId="7EA910B8" w14:textId="67EB405B" w:rsidR="00426867" w:rsidRPr="006910DB" w:rsidRDefault="00F26C34" w:rsidP="000537CE">
      <w:pPr>
        <w:pStyle w:val="Heading3"/>
        <w:rPr>
          <w:rFonts w:eastAsia="MS Mincho"/>
          <w:sz w:val="20"/>
          <w:szCs w:val="22"/>
        </w:rPr>
      </w:pPr>
      <w:bookmarkStart w:id="450" w:name="_Toc510017210"/>
      <w:r>
        <w:lastRenderedPageBreak/>
        <w:t xml:space="preserve">Connectivity between the </w:t>
      </w:r>
      <w:commentRangeStart w:id="451"/>
      <w:commentRangeStart w:id="452"/>
      <w:r>
        <w:t>systems</w:t>
      </w:r>
      <w:commentRangeEnd w:id="451"/>
      <w:r w:rsidR="00130F93">
        <w:rPr>
          <w:rStyle w:val="CommentReference"/>
          <w:rFonts w:cs="Times New Roman"/>
          <w:b w:val="0"/>
          <w:bCs w:val="0"/>
          <w:iCs w:val="0"/>
          <w:kern w:val="0"/>
        </w:rPr>
        <w:commentReference w:id="451"/>
      </w:r>
      <w:commentRangeEnd w:id="452"/>
      <w:r w:rsidR="000E7B2C">
        <w:rPr>
          <w:rStyle w:val="CommentReference"/>
          <w:rFonts w:cs="Times New Roman"/>
          <w:b w:val="0"/>
          <w:bCs w:val="0"/>
          <w:iCs w:val="0"/>
          <w:kern w:val="0"/>
        </w:rPr>
        <w:commentReference w:id="452"/>
      </w:r>
      <w:bookmarkEnd w:id="450"/>
    </w:p>
    <w:p w14:paraId="4E63F101" w14:textId="77777777" w:rsidR="00426867" w:rsidRPr="008C36B8" w:rsidRDefault="00426867" w:rsidP="008C36B8">
      <w:pPr>
        <w:pStyle w:val="BodyText"/>
        <w:keepNext/>
        <w:rPr>
          <w:sz w:val="24"/>
          <w:szCs w:val="24"/>
          <w:lang w:eastAsia="en-US"/>
        </w:rPr>
      </w:pPr>
    </w:p>
    <w:p w14:paraId="2633AF0F" w14:textId="77777777" w:rsidR="00F72E19" w:rsidRDefault="00426867" w:rsidP="000047BA">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58C876A5" w:rsidR="00426867" w:rsidRDefault="00F72E19" w:rsidP="000047BA">
      <w:pPr>
        <w:pStyle w:val="Caption"/>
      </w:pPr>
      <w:bookmarkStart w:id="453" w:name="_Toc510017264"/>
      <w:r>
        <w:t xml:space="preserve">Figure </w:t>
      </w:r>
      <w:r w:rsidR="00232E34">
        <w:fldChar w:fldCharType="begin"/>
      </w:r>
      <w:r w:rsidR="00232E34">
        <w:instrText xml:space="preserve"> SEQ Figure \* ARABIC </w:instrText>
      </w:r>
      <w:r w:rsidR="00232E34">
        <w:fldChar w:fldCharType="separate"/>
      </w:r>
      <w:r>
        <w:rPr>
          <w:noProof/>
        </w:rPr>
        <w:t>3</w:t>
      </w:r>
      <w:r w:rsidR="00232E34">
        <w:rPr>
          <w:noProof/>
        </w:rPr>
        <w:fldChar w:fldCharType="end"/>
      </w:r>
      <w:r>
        <w:t xml:space="preserve"> - TASCore / FSC Connectivity</w:t>
      </w:r>
      <w:bookmarkEnd w:id="453"/>
    </w:p>
    <w:p w14:paraId="2FE70D05" w14:textId="77777777" w:rsidR="00426867" w:rsidRPr="008C36B8" w:rsidRDefault="00426867" w:rsidP="00426867">
      <w:pPr>
        <w:pStyle w:val="BodyText"/>
        <w:rPr>
          <w:sz w:val="24"/>
          <w:szCs w:val="24"/>
          <w:lang w:eastAsia="en-US"/>
        </w:rPr>
      </w:pPr>
    </w:p>
    <w:p w14:paraId="054FEF23" w14:textId="77777777" w:rsidR="00D952B0" w:rsidRDefault="00D952B0" w:rsidP="000537CE">
      <w:pPr>
        <w:pStyle w:val="Heading2"/>
      </w:pPr>
      <w:bookmarkStart w:id="454" w:name="_Toc216071612"/>
      <w:bookmarkStart w:id="455" w:name="_Toc263270962"/>
      <w:bookmarkStart w:id="456" w:name="_Toc263271241"/>
      <w:bookmarkStart w:id="457" w:name="_Toc377477602"/>
      <w:bookmarkStart w:id="458" w:name="_Toc510017211"/>
      <w:r w:rsidRPr="00FD58AE">
        <w:t>Operations</w:t>
      </w:r>
      <w:bookmarkEnd w:id="454"/>
      <w:bookmarkEnd w:id="455"/>
      <w:bookmarkEnd w:id="456"/>
      <w:bookmarkEnd w:id="457"/>
      <w:bookmarkEnd w:id="458"/>
    </w:p>
    <w:p w14:paraId="3D8E9162" w14:textId="2748EE23" w:rsidR="00E67E51" w:rsidRDefault="00E67E51" w:rsidP="000537CE">
      <w:pPr>
        <w:pStyle w:val="Heading3"/>
      </w:pPr>
      <w:bookmarkStart w:id="459" w:name="_Toc510017212"/>
      <w:r>
        <w:t>Data Extraction</w:t>
      </w:r>
      <w:bookmarkEnd w:id="459"/>
    </w:p>
    <w:p w14:paraId="7C6DF197" w14:textId="77777777" w:rsidR="00C3417E" w:rsidRPr="00824B0C" w:rsidRDefault="00C3417E" w:rsidP="00C3417E">
      <w:pPr>
        <w:pStyle w:val="BodyText"/>
        <w:rPr>
          <w:sz w:val="24"/>
          <w:szCs w:val="24"/>
          <w:lang w:eastAsia="en-US"/>
        </w:rPr>
      </w:pPr>
      <w:r w:rsidRPr="00824B0C">
        <w:rPr>
          <w:sz w:val="24"/>
          <w:szCs w:val="24"/>
          <w:lang w:eastAsia="en-US"/>
        </w:rPr>
        <w:t>Data being sent to FSC will be extracted from the VistA databases using a FHIR server.</w:t>
      </w:r>
    </w:p>
    <w:p w14:paraId="32F4BDBE" w14:textId="1C37FF0A" w:rsidR="00E67E51" w:rsidRDefault="00E67E51" w:rsidP="000537CE">
      <w:pPr>
        <w:pStyle w:val="Heading3"/>
      </w:pPr>
      <w:bookmarkStart w:id="460" w:name="_Toc510017213"/>
      <w:r>
        <w:t>Data Transformation</w:t>
      </w:r>
      <w:bookmarkEnd w:id="460"/>
    </w:p>
    <w:p w14:paraId="0085C0BE" w14:textId="7ACC4F4D" w:rsidR="00E5309F" w:rsidRPr="00C47578" w:rsidRDefault="00C3417E" w:rsidP="00E5309F">
      <w:pPr>
        <w:pStyle w:val="BodyText"/>
        <w:rPr>
          <w:rFonts w:ascii="Arial" w:hAnsi="Arial"/>
          <w:lang w:eastAsia="en-US"/>
        </w:rPr>
      </w:pPr>
      <w:r w:rsidRPr="00C47578">
        <w:rPr>
          <w:sz w:val="24"/>
          <w:szCs w:val="24"/>
          <w:lang w:eastAsia="en-US"/>
        </w:rPr>
        <w:t>T</w:t>
      </w:r>
      <w:r w:rsidR="003D666C">
        <w:rPr>
          <w:sz w:val="24"/>
          <w:szCs w:val="24"/>
          <w:lang w:eastAsia="en-US"/>
        </w:rPr>
        <w:t>BD</w:t>
      </w:r>
    </w:p>
    <w:p w14:paraId="5DA58578" w14:textId="77777777" w:rsidR="00E5309F" w:rsidRPr="008C36B8" w:rsidRDefault="00E5309F" w:rsidP="00E5309F">
      <w:pPr>
        <w:pStyle w:val="BodyText"/>
        <w:rPr>
          <w:sz w:val="24"/>
          <w:szCs w:val="24"/>
          <w:lang w:eastAsia="en-US"/>
        </w:rPr>
      </w:pPr>
    </w:p>
    <w:p w14:paraId="574DD5E9" w14:textId="4D41C81B" w:rsidR="00E67E51" w:rsidRDefault="00E67E51" w:rsidP="000537CE">
      <w:pPr>
        <w:pStyle w:val="Heading3"/>
      </w:pPr>
      <w:bookmarkStart w:id="461" w:name="_Toc510017214"/>
      <w:r>
        <w:lastRenderedPageBreak/>
        <w:t>Sending/Receiving</w:t>
      </w:r>
      <w:bookmarkEnd w:id="461"/>
    </w:p>
    <w:p w14:paraId="44105F06" w14:textId="168BC457" w:rsidR="00C17200" w:rsidRPr="006910DB" w:rsidRDefault="00E5309F" w:rsidP="00C17200">
      <w:pPr>
        <w:pStyle w:val="BodyText"/>
        <w:rPr>
          <w:sz w:val="24"/>
          <w:szCs w:val="24"/>
          <w:lang w:eastAsia="en-US"/>
        </w:rPr>
      </w:pPr>
      <w:r w:rsidRPr="006910DB">
        <w:rPr>
          <w:sz w:val="24"/>
          <w:szCs w:val="24"/>
          <w:lang w:eastAsia="en-US"/>
        </w:rPr>
        <w:t xml:space="preserve">MCCF EDI TAS </w:t>
      </w:r>
      <w:r w:rsidR="00782E10" w:rsidRPr="006910DB">
        <w:rPr>
          <w:sz w:val="24"/>
          <w:szCs w:val="24"/>
          <w:lang w:eastAsia="en-US"/>
        </w:rPr>
        <w:t xml:space="preserve">ePharmacy sends and </w:t>
      </w:r>
      <w:r w:rsidRPr="006910DB">
        <w:rPr>
          <w:sz w:val="24"/>
          <w:szCs w:val="24"/>
          <w:lang w:eastAsia="en-US"/>
        </w:rPr>
        <w:t xml:space="preserve">receives </w:t>
      </w:r>
      <w:r w:rsidR="00D2468A">
        <w:rPr>
          <w:sz w:val="24"/>
          <w:szCs w:val="24"/>
          <w:lang w:eastAsia="en-US"/>
        </w:rPr>
        <w:t xml:space="preserve">ePharmacy transaction </w:t>
      </w:r>
      <w:r w:rsidR="004803C1" w:rsidRPr="006910DB">
        <w:rPr>
          <w:sz w:val="24"/>
          <w:szCs w:val="24"/>
          <w:lang w:eastAsia="en-US"/>
        </w:rPr>
        <w:t xml:space="preserve">messages </w:t>
      </w:r>
      <w:r w:rsidR="004C4EF8" w:rsidRPr="006910DB">
        <w:rPr>
          <w:sz w:val="24"/>
          <w:szCs w:val="24"/>
          <w:lang w:eastAsia="en-US"/>
        </w:rPr>
        <w:t xml:space="preserve">to and </w:t>
      </w:r>
      <w:r w:rsidRPr="006910DB">
        <w:rPr>
          <w:sz w:val="24"/>
          <w:szCs w:val="24"/>
          <w:lang w:eastAsia="en-US"/>
        </w:rPr>
        <w:t>from FSC.</w:t>
      </w:r>
    </w:p>
    <w:p w14:paraId="07155CED" w14:textId="77777777" w:rsidR="007E71D7" w:rsidRDefault="00D952B0" w:rsidP="000537CE">
      <w:pPr>
        <w:pStyle w:val="Heading2"/>
      </w:pPr>
      <w:bookmarkStart w:id="462" w:name="_Toc216071613"/>
      <w:bookmarkStart w:id="463" w:name="_Toc263270963"/>
      <w:bookmarkStart w:id="464" w:name="_Toc263271242"/>
      <w:bookmarkStart w:id="465" w:name="_Toc377477603"/>
      <w:bookmarkStart w:id="466" w:name="_Toc510017215"/>
      <w:r w:rsidRPr="00FD58AE">
        <w:t>Data Transfer</w:t>
      </w:r>
      <w:bookmarkEnd w:id="462"/>
      <w:bookmarkEnd w:id="463"/>
      <w:bookmarkEnd w:id="464"/>
      <w:bookmarkEnd w:id="465"/>
      <w:bookmarkEnd w:id="466"/>
    </w:p>
    <w:p w14:paraId="333A9F2E" w14:textId="570793AC" w:rsidR="00E67E51" w:rsidRPr="006910DB" w:rsidRDefault="00E67E51" w:rsidP="00680D8C">
      <w:r w:rsidRPr="006910DB">
        <w:t>Data is transferred between the FSC and the TASCore Application Stack</w:t>
      </w:r>
      <w:r w:rsidR="00E25AB7">
        <w:t>.</w:t>
      </w:r>
    </w:p>
    <w:p w14:paraId="371ECA10" w14:textId="77777777" w:rsidR="00E67E51" w:rsidRPr="008C36B8" w:rsidRDefault="00E67E51" w:rsidP="00E67E51">
      <w:pPr>
        <w:pStyle w:val="BodyText"/>
        <w:rPr>
          <w:sz w:val="24"/>
          <w:szCs w:val="24"/>
          <w:lang w:eastAsia="en-US"/>
        </w:rPr>
      </w:pPr>
    </w:p>
    <w:p w14:paraId="38B98809" w14:textId="77777777" w:rsidR="00377177" w:rsidRDefault="00D952B0" w:rsidP="000537CE">
      <w:pPr>
        <w:pStyle w:val="Heading2"/>
      </w:pPr>
      <w:bookmarkStart w:id="467" w:name="_Toc216071614"/>
      <w:bookmarkStart w:id="468" w:name="_Toc263270964"/>
      <w:bookmarkStart w:id="469" w:name="_Toc263271243"/>
      <w:bookmarkStart w:id="470" w:name="_Toc377477604"/>
      <w:bookmarkStart w:id="471" w:name="_Toc510017216"/>
      <w:r w:rsidRPr="00FD58AE">
        <w:t>Transaction Types</w:t>
      </w:r>
      <w:bookmarkEnd w:id="467"/>
      <w:bookmarkEnd w:id="468"/>
      <w:bookmarkEnd w:id="469"/>
      <w:bookmarkEnd w:id="470"/>
      <w:bookmarkEnd w:id="471"/>
    </w:p>
    <w:p w14:paraId="63D2A7A9" w14:textId="58E897E3" w:rsidR="00782E10" w:rsidRPr="006910DB" w:rsidRDefault="00782E10" w:rsidP="00782E10">
      <w:pPr>
        <w:rPr>
          <w:rFonts w:eastAsia="MS Mincho"/>
        </w:rPr>
      </w:pPr>
      <w:r w:rsidRPr="006910DB">
        <w:t>MCCF EDI TAS eP</w:t>
      </w:r>
      <w:r w:rsidR="00C14A5D" w:rsidRPr="006910DB">
        <w:t>harmacy</w:t>
      </w:r>
      <w:r w:rsidRPr="006910DB">
        <w:t xml:space="preserve"> sends messages </w:t>
      </w:r>
      <w:r w:rsidR="00250EC7">
        <w:t xml:space="preserve">as </w:t>
      </w:r>
      <w:r w:rsidR="00C47578">
        <w:t xml:space="preserve">an NCPDP stream inside a </w:t>
      </w:r>
      <w:r w:rsidR="00C47578" w:rsidRPr="006910DB">
        <w:t>Communication FHIR resource</w:t>
      </w:r>
      <w:r w:rsidRPr="006910DB">
        <w:t xml:space="preserve"> to the FSC that are needed by the FSC </w:t>
      </w:r>
      <w:r w:rsidR="00C14A5D" w:rsidRPr="006910DB">
        <w:t xml:space="preserve">so FSC can </w:t>
      </w:r>
      <w:r w:rsidR="00250EC7">
        <w:t xml:space="preserve">extract </w:t>
      </w:r>
      <w:r w:rsidR="00C14A5D" w:rsidRPr="006910DB">
        <w:t xml:space="preserve">and </w:t>
      </w:r>
      <w:r w:rsidRPr="006910DB">
        <w:t xml:space="preserve">send </w:t>
      </w:r>
      <w:r w:rsidR="00D2468A">
        <w:t xml:space="preserve">ePharmacy transaction </w:t>
      </w:r>
      <w:r w:rsidRPr="006910DB">
        <w:t xml:space="preserve">requests </w:t>
      </w:r>
      <w:r w:rsidR="00C14A5D" w:rsidRPr="006910DB">
        <w:t xml:space="preserve">(transaction) </w:t>
      </w:r>
      <w:r w:rsidRPr="006910DB">
        <w:t>to</w:t>
      </w:r>
      <w:r w:rsidR="00A405A0">
        <w:t xml:space="preserve"> </w:t>
      </w:r>
      <w:r w:rsidR="00250EC7">
        <w:t>HCCH</w:t>
      </w:r>
      <w:r w:rsidRPr="006910DB">
        <w:t>.</w:t>
      </w:r>
    </w:p>
    <w:p w14:paraId="2376E4D3" w14:textId="5B7100EF" w:rsidR="00782E10" w:rsidRPr="006910DB" w:rsidRDefault="00782E10" w:rsidP="00782E10">
      <w:pPr>
        <w:pStyle w:val="BodyText"/>
        <w:rPr>
          <w:sz w:val="24"/>
          <w:szCs w:val="24"/>
        </w:rPr>
      </w:pPr>
      <w:r w:rsidRPr="006910DB">
        <w:rPr>
          <w:sz w:val="24"/>
          <w:szCs w:val="24"/>
        </w:rPr>
        <w:t xml:space="preserve">FSC receives </w:t>
      </w:r>
      <w:r w:rsidR="00D2468A">
        <w:rPr>
          <w:sz w:val="24"/>
          <w:szCs w:val="24"/>
        </w:rPr>
        <w:t xml:space="preserve">ePharmacy transaction </w:t>
      </w:r>
      <w:r w:rsidRPr="006910DB">
        <w:rPr>
          <w:sz w:val="24"/>
          <w:szCs w:val="24"/>
        </w:rPr>
        <w:t xml:space="preserve">responses from </w:t>
      </w:r>
      <w:r w:rsidR="00250EC7">
        <w:rPr>
          <w:sz w:val="24"/>
          <w:szCs w:val="24"/>
        </w:rPr>
        <w:t xml:space="preserve">HCCH </w:t>
      </w:r>
      <w:r w:rsidRPr="006910DB">
        <w:rPr>
          <w:sz w:val="24"/>
          <w:szCs w:val="24"/>
        </w:rPr>
        <w:t xml:space="preserve">and transmits that data </w:t>
      </w:r>
      <w:r w:rsidR="00C47578">
        <w:rPr>
          <w:sz w:val="24"/>
          <w:szCs w:val="24"/>
        </w:rPr>
        <w:t>as an NCPDP stream inside</w:t>
      </w:r>
      <w:r w:rsidR="00C47578" w:rsidRPr="006910DB">
        <w:rPr>
          <w:sz w:val="24"/>
          <w:szCs w:val="24"/>
        </w:rPr>
        <w:t xml:space="preserve"> a FHIR Communication resource</w:t>
      </w:r>
      <w:r w:rsidRPr="006910DB">
        <w:rPr>
          <w:sz w:val="24"/>
          <w:szCs w:val="24"/>
        </w:rPr>
        <w:t xml:space="preserve"> to MCCF EDI TAS.</w:t>
      </w:r>
    </w:p>
    <w:p w14:paraId="310B00B2" w14:textId="77777777" w:rsidR="00E5309F" w:rsidRPr="008C36B8" w:rsidRDefault="00E5309F" w:rsidP="00E5309F">
      <w:pPr>
        <w:pStyle w:val="BodyText"/>
        <w:rPr>
          <w:sz w:val="24"/>
          <w:szCs w:val="24"/>
          <w:lang w:eastAsia="en-US"/>
        </w:rPr>
      </w:pPr>
    </w:p>
    <w:p w14:paraId="054FEF34" w14:textId="4036A50F" w:rsidR="00864D55" w:rsidRDefault="00D952B0" w:rsidP="000537CE">
      <w:pPr>
        <w:pStyle w:val="Heading2"/>
      </w:pPr>
      <w:bookmarkStart w:id="472" w:name="_Toc216071615"/>
      <w:bookmarkStart w:id="473" w:name="_Toc263270965"/>
      <w:bookmarkStart w:id="474" w:name="_Toc263271244"/>
      <w:bookmarkStart w:id="475" w:name="_Toc377477605"/>
      <w:bookmarkStart w:id="476" w:name="_Toc510017217"/>
      <w:r w:rsidRPr="00FD58AE">
        <w:t>Data Exchanges</w:t>
      </w:r>
      <w:bookmarkEnd w:id="472"/>
      <w:bookmarkEnd w:id="473"/>
      <w:bookmarkEnd w:id="474"/>
      <w:bookmarkEnd w:id="475"/>
      <w:bookmarkEnd w:id="476"/>
    </w:p>
    <w:p w14:paraId="37E04B12" w14:textId="1E43A538" w:rsidR="00782E10" w:rsidRPr="006910DB" w:rsidRDefault="00782E10" w:rsidP="00782E10">
      <w:pPr>
        <w:pStyle w:val="BodyText"/>
        <w:rPr>
          <w:sz w:val="24"/>
          <w:szCs w:val="24"/>
        </w:rPr>
      </w:pPr>
      <w:r w:rsidRPr="006910DB">
        <w:rPr>
          <w:sz w:val="24"/>
          <w:szCs w:val="24"/>
        </w:rPr>
        <w:t xml:space="preserve">MCCF EDI TAS ePharmacy sends a </w:t>
      </w:r>
      <w:r w:rsidR="00824B0C">
        <w:rPr>
          <w:sz w:val="24"/>
          <w:szCs w:val="24"/>
        </w:rPr>
        <w:t xml:space="preserve">Claim Billing </w:t>
      </w:r>
      <w:r w:rsidRPr="006910DB">
        <w:rPr>
          <w:sz w:val="24"/>
          <w:szCs w:val="24"/>
        </w:rPr>
        <w:t>(</w:t>
      </w:r>
      <w:r w:rsidR="00824B0C">
        <w:rPr>
          <w:sz w:val="24"/>
          <w:szCs w:val="24"/>
        </w:rPr>
        <w:t>B</w:t>
      </w:r>
      <w:r w:rsidRPr="006910DB">
        <w:rPr>
          <w:sz w:val="24"/>
          <w:szCs w:val="24"/>
        </w:rPr>
        <w:t xml:space="preserve">1) </w:t>
      </w:r>
      <w:r w:rsidR="00B44D9A">
        <w:rPr>
          <w:sz w:val="24"/>
          <w:szCs w:val="24"/>
        </w:rPr>
        <w:t xml:space="preserve">or a Claim Billing </w:t>
      </w:r>
      <w:proofErr w:type="spellStart"/>
      <w:r w:rsidR="00B44D9A">
        <w:rPr>
          <w:sz w:val="24"/>
          <w:szCs w:val="24"/>
        </w:rPr>
        <w:t>ReBill</w:t>
      </w:r>
      <w:proofErr w:type="spellEnd"/>
      <w:r w:rsidR="00B44D9A">
        <w:rPr>
          <w:sz w:val="24"/>
          <w:szCs w:val="24"/>
        </w:rPr>
        <w:t xml:space="preserve"> (B3) </w:t>
      </w:r>
      <w:r w:rsidRPr="006910DB">
        <w:rPr>
          <w:sz w:val="24"/>
          <w:szCs w:val="24"/>
        </w:rPr>
        <w:t xml:space="preserve">request </w:t>
      </w:r>
      <w:r w:rsidR="00250EC7">
        <w:rPr>
          <w:sz w:val="24"/>
          <w:szCs w:val="24"/>
        </w:rPr>
        <w:t xml:space="preserve">in a </w:t>
      </w:r>
      <w:r w:rsidRPr="006910DB">
        <w:rPr>
          <w:sz w:val="24"/>
          <w:szCs w:val="24"/>
        </w:rPr>
        <w:t>Comm</w:t>
      </w:r>
      <w:r w:rsidR="00643C32">
        <w:rPr>
          <w:sz w:val="24"/>
          <w:szCs w:val="24"/>
        </w:rPr>
        <w:t>un</w:t>
      </w:r>
      <w:r w:rsidRPr="006910DB">
        <w:rPr>
          <w:sz w:val="24"/>
          <w:szCs w:val="24"/>
        </w:rPr>
        <w:t>ication FHIR resource containing (</w:t>
      </w:r>
      <w:r w:rsidR="00824B0C">
        <w:rPr>
          <w:sz w:val="24"/>
          <w:szCs w:val="24"/>
        </w:rPr>
        <w:t>B</w:t>
      </w:r>
      <w:r w:rsidRPr="006910DB">
        <w:rPr>
          <w:sz w:val="24"/>
          <w:szCs w:val="24"/>
        </w:rPr>
        <w:t>1)</w:t>
      </w:r>
      <w:r w:rsidR="00B44D9A">
        <w:rPr>
          <w:sz w:val="24"/>
          <w:szCs w:val="24"/>
        </w:rPr>
        <w:t xml:space="preserve"> or (B3)</w:t>
      </w:r>
      <w:r w:rsidRPr="006910DB">
        <w:rPr>
          <w:sz w:val="24"/>
          <w:szCs w:val="24"/>
        </w:rPr>
        <w:t xml:space="preserve"> in NCPDP </w:t>
      </w:r>
      <w:r w:rsidR="00824B0C">
        <w:rPr>
          <w:sz w:val="24"/>
          <w:szCs w:val="24"/>
        </w:rPr>
        <w:t xml:space="preserve">format </w:t>
      </w:r>
      <w:r w:rsidRPr="006910DB">
        <w:rPr>
          <w:sz w:val="24"/>
          <w:szCs w:val="24"/>
        </w:rPr>
        <w:t>to FSC and receives</w:t>
      </w:r>
      <w:r w:rsidR="00BE6AED" w:rsidRPr="006910DB">
        <w:rPr>
          <w:sz w:val="24"/>
          <w:szCs w:val="24"/>
        </w:rPr>
        <w:t xml:space="preserve"> </w:t>
      </w:r>
      <w:r w:rsidRPr="006910DB">
        <w:rPr>
          <w:sz w:val="24"/>
          <w:szCs w:val="24"/>
        </w:rPr>
        <w:t xml:space="preserve">a </w:t>
      </w:r>
      <w:r w:rsidR="00824B0C">
        <w:rPr>
          <w:sz w:val="24"/>
          <w:szCs w:val="24"/>
        </w:rPr>
        <w:t>Claim Billing</w:t>
      </w:r>
      <w:r w:rsidRPr="006910DB">
        <w:rPr>
          <w:sz w:val="24"/>
          <w:szCs w:val="24"/>
        </w:rPr>
        <w:t xml:space="preserve"> (</w:t>
      </w:r>
      <w:r w:rsidR="00824B0C">
        <w:rPr>
          <w:sz w:val="24"/>
          <w:szCs w:val="24"/>
        </w:rPr>
        <w:t>B</w:t>
      </w:r>
      <w:r w:rsidRPr="006910DB">
        <w:rPr>
          <w:sz w:val="24"/>
          <w:szCs w:val="24"/>
        </w:rPr>
        <w:t xml:space="preserve">1) </w:t>
      </w:r>
      <w:r w:rsidR="00B44D9A">
        <w:rPr>
          <w:sz w:val="24"/>
          <w:szCs w:val="24"/>
        </w:rPr>
        <w:t xml:space="preserve">or (B3) </w:t>
      </w:r>
      <w:r w:rsidR="00BE6AED" w:rsidRPr="006910DB">
        <w:rPr>
          <w:sz w:val="24"/>
          <w:szCs w:val="24"/>
        </w:rPr>
        <w:t xml:space="preserve">response </w:t>
      </w:r>
      <w:r w:rsidRPr="006910DB">
        <w:rPr>
          <w:sz w:val="24"/>
          <w:szCs w:val="24"/>
        </w:rPr>
        <w:t xml:space="preserve">FHIR bundle </w:t>
      </w:r>
      <w:r w:rsidR="00BE6AED" w:rsidRPr="006910DB">
        <w:rPr>
          <w:sz w:val="24"/>
          <w:szCs w:val="24"/>
        </w:rPr>
        <w:t xml:space="preserve">or a Communication FHIR resource containing a </w:t>
      </w:r>
      <w:r w:rsidR="00824B0C">
        <w:rPr>
          <w:sz w:val="24"/>
          <w:szCs w:val="24"/>
        </w:rPr>
        <w:t>Claim Billing</w:t>
      </w:r>
      <w:r w:rsidR="00BE6AED" w:rsidRPr="006910DB">
        <w:rPr>
          <w:sz w:val="24"/>
          <w:szCs w:val="24"/>
        </w:rPr>
        <w:t xml:space="preserve"> (</w:t>
      </w:r>
      <w:r w:rsidR="00824B0C">
        <w:rPr>
          <w:sz w:val="24"/>
          <w:szCs w:val="24"/>
        </w:rPr>
        <w:t>B</w:t>
      </w:r>
      <w:r w:rsidR="00BE6AED" w:rsidRPr="006910DB">
        <w:rPr>
          <w:sz w:val="24"/>
          <w:szCs w:val="24"/>
        </w:rPr>
        <w:t xml:space="preserve">1) </w:t>
      </w:r>
      <w:r w:rsidR="00B44D9A">
        <w:rPr>
          <w:sz w:val="24"/>
          <w:szCs w:val="24"/>
        </w:rPr>
        <w:t xml:space="preserve">or (B3) </w:t>
      </w:r>
      <w:r w:rsidR="00643C32" w:rsidRPr="006910DB">
        <w:rPr>
          <w:sz w:val="24"/>
          <w:szCs w:val="24"/>
        </w:rPr>
        <w:t>response</w:t>
      </w:r>
      <w:r w:rsidR="00BE6AED" w:rsidRPr="006910DB">
        <w:rPr>
          <w:sz w:val="24"/>
          <w:szCs w:val="24"/>
        </w:rPr>
        <w:t xml:space="preserve"> in NCPDP </w:t>
      </w:r>
      <w:r w:rsidR="00824B0C">
        <w:rPr>
          <w:sz w:val="24"/>
          <w:szCs w:val="24"/>
        </w:rPr>
        <w:t xml:space="preserve">format </w:t>
      </w:r>
      <w:r w:rsidRPr="006910DB">
        <w:rPr>
          <w:sz w:val="24"/>
          <w:szCs w:val="24"/>
        </w:rPr>
        <w:t>from FSC.</w:t>
      </w:r>
      <w:r w:rsidR="00522C3E">
        <w:rPr>
          <w:sz w:val="24"/>
          <w:szCs w:val="24"/>
        </w:rPr>
        <w:t xml:space="preserve"> </w:t>
      </w:r>
      <w:r w:rsidRPr="006910DB">
        <w:rPr>
          <w:sz w:val="24"/>
          <w:szCs w:val="24"/>
        </w:rPr>
        <w:t xml:space="preserve">Refer to Section Appendix </w:t>
      </w:r>
      <w:proofErr w:type="gramStart"/>
      <w:r w:rsidRPr="006910DB">
        <w:rPr>
          <w:sz w:val="24"/>
          <w:szCs w:val="24"/>
        </w:rPr>
        <w:t>A</w:t>
      </w:r>
      <w:r w:rsidR="006829B6">
        <w:rPr>
          <w:sz w:val="24"/>
          <w:szCs w:val="24"/>
        </w:rPr>
        <w:t xml:space="preserve"> </w:t>
      </w:r>
      <w:hyperlink w:anchor="_Claim_Billing_(B1)_1" w:history="1">
        <w:r w:rsidR="006829B6" w:rsidRPr="006829B6">
          <w:rPr>
            <w:rStyle w:val="Hyperlink"/>
            <w:sz w:val="24"/>
            <w:szCs w:val="24"/>
          </w:rPr>
          <w:t>Claim</w:t>
        </w:r>
        <w:proofErr w:type="gramEnd"/>
        <w:r w:rsidR="006829B6" w:rsidRPr="006829B6">
          <w:rPr>
            <w:rStyle w:val="Hyperlink"/>
            <w:sz w:val="24"/>
            <w:szCs w:val="24"/>
          </w:rPr>
          <w:t xml:space="preserve"> Billing </w:t>
        </w:r>
        <w:r w:rsidR="00C3365B" w:rsidRPr="006829B6">
          <w:rPr>
            <w:rStyle w:val="Hyperlink"/>
            <w:sz w:val="24"/>
            <w:szCs w:val="24"/>
          </w:rPr>
          <w:t>Communication</w:t>
        </w:r>
        <w:r w:rsidR="006829B6" w:rsidRPr="006829B6">
          <w:rPr>
            <w:rStyle w:val="Hyperlink"/>
            <w:sz w:val="24"/>
            <w:szCs w:val="24"/>
          </w:rPr>
          <w:t xml:space="preserve"> resource</w:t>
        </w:r>
      </w:hyperlink>
      <w:r w:rsidRPr="006910DB">
        <w:rPr>
          <w:sz w:val="24"/>
          <w:szCs w:val="24"/>
        </w:rPr>
        <w:t>.</w:t>
      </w:r>
    </w:p>
    <w:p w14:paraId="3D1AA98F" w14:textId="5A855B9E" w:rsidR="00B6153F" w:rsidRPr="006910DB" w:rsidRDefault="00B6153F" w:rsidP="00B6153F">
      <w:pPr>
        <w:pStyle w:val="BodyText"/>
        <w:rPr>
          <w:sz w:val="24"/>
          <w:szCs w:val="24"/>
        </w:rPr>
      </w:pPr>
      <w:r w:rsidRPr="006910DB">
        <w:rPr>
          <w:sz w:val="24"/>
          <w:szCs w:val="24"/>
        </w:rPr>
        <w:t xml:space="preserve">There are </w:t>
      </w:r>
      <w:r w:rsidR="00824B0C">
        <w:rPr>
          <w:sz w:val="24"/>
          <w:szCs w:val="24"/>
        </w:rPr>
        <w:t>four</w:t>
      </w:r>
      <w:r w:rsidRPr="006910DB">
        <w:rPr>
          <w:sz w:val="24"/>
          <w:szCs w:val="24"/>
        </w:rPr>
        <w:t xml:space="preserve"> different types of </w:t>
      </w:r>
      <w:r w:rsidR="00824B0C">
        <w:rPr>
          <w:sz w:val="24"/>
          <w:szCs w:val="24"/>
        </w:rPr>
        <w:t>Claim Billing</w:t>
      </w:r>
      <w:r w:rsidRPr="006910DB">
        <w:rPr>
          <w:sz w:val="24"/>
          <w:szCs w:val="24"/>
        </w:rPr>
        <w:t xml:space="preserve"> (</w:t>
      </w:r>
      <w:r w:rsidR="00824B0C">
        <w:rPr>
          <w:sz w:val="24"/>
          <w:szCs w:val="24"/>
        </w:rPr>
        <w:t>B</w:t>
      </w:r>
      <w:r w:rsidRPr="006910DB">
        <w:rPr>
          <w:sz w:val="24"/>
          <w:szCs w:val="24"/>
        </w:rPr>
        <w:t>1)</w:t>
      </w:r>
      <w:r w:rsidR="00077F6D">
        <w:rPr>
          <w:sz w:val="24"/>
          <w:szCs w:val="24"/>
        </w:rPr>
        <w:t xml:space="preserve"> and</w:t>
      </w:r>
      <w:r w:rsidR="00B44D9A">
        <w:rPr>
          <w:sz w:val="24"/>
          <w:szCs w:val="24"/>
        </w:rPr>
        <w:t xml:space="preserve"> Claim Billing </w:t>
      </w:r>
      <w:proofErr w:type="spellStart"/>
      <w:r w:rsidR="00B44D9A">
        <w:rPr>
          <w:sz w:val="24"/>
          <w:szCs w:val="24"/>
        </w:rPr>
        <w:t>ReBill</w:t>
      </w:r>
      <w:proofErr w:type="spellEnd"/>
      <w:r w:rsidR="00B44D9A">
        <w:rPr>
          <w:sz w:val="24"/>
          <w:szCs w:val="24"/>
        </w:rPr>
        <w:t xml:space="preserve"> (B3)</w:t>
      </w:r>
      <w:r w:rsidRPr="006910DB">
        <w:rPr>
          <w:sz w:val="24"/>
          <w:szCs w:val="24"/>
        </w:rPr>
        <w:t xml:space="preserve"> </w:t>
      </w:r>
      <w:r w:rsidR="00643C32" w:rsidRPr="006910DB">
        <w:rPr>
          <w:sz w:val="24"/>
          <w:szCs w:val="24"/>
        </w:rPr>
        <w:t>responses</w:t>
      </w:r>
      <w:r w:rsidRPr="006910DB">
        <w:rPr>
          <w:sz w:val="24"/>
          <w:szCs w:val="24"/>
        </w:rPr>
        <w:t xml:space="preserve"> the FSC can send to MCCF EDI TAS ePharmacy:</w:t>
      </w:r>
    </w:p>
    <w:p w14:paraId="52FABD55" w14:textId="002058DB" w:rsidR="00B6153F" w:rsidRPr="006910DB" w:rsidRDefault="00B6153F" w:rsidP="00B6153F">
      <w:pPr>
        <w:pStyle w:val="BodyText"/>
        <w:numPr>
          <w:ilvl w:val="0"/>
          <w:numId w:val="26"/>
        </w:numPr>
        <w:rPr>
          <w:sz w:val="24"/>
          <w:szCs w:val="24"/>
        </w:rPr>
      </w:pPr>
      <w:r w:rsidRPr="006910DB">
        <w:rPr>
          <w:sz w:val="24"/>
          <w:szCs w:val="24"/>
        </w:rPr>
        <w:t xml:space="preserve">TRANSMISSION ACCEPTED/TRANSACTION </w:t>
      </w:r>
      <w:r w:rsidR="00824B0C">
        <w:rPr>
          <w:sz w:val="24"/>
          <w:szCs w:val="24"/>
        </w:rPr>
        <w:t>PAID</w:t>
      </w:r>
    </w:p>
    <w:p w14:paraId="58AD4887" w14:textId="650A7B2F" w:rsidR="00B6153F" w:rsidRPr="006910DB" w:rsidRDefault="00B6153F" w:rsidP="00B6153F">
      <w:pPr>
        <w:pStyle w:val="BodyText"/>
        <w:numPr>
          <w:ilvl w:val="0"/>
          <w:numId w:val="26"/>
        </w:numPr>
        <w:rPr>
          <w:sz w:val="24"/>
          <w:szCs w:val="24"/>
        </w:rPr>
      </w:pPr>
      <w:r w:rsidRPr="006910DB">
        <w:rPr>
          <w:sz w:val="24"/>
          <w:szCs w:val="24"/>
        </w:rPr>
        <w:t xml:space="preserve">TRANSMISSION ACCEPTED/TRANSACTION </w:t>
      </w:r>
      <w:r w:rsidR="00AD62C6">
        <w:rPr>
          <w:sz w:val="24"/>
          <w:szCs w:val="24"/>
        </w:rPr>
        <w:t>CAPTURED</w:t>
      </w:r>
    </w:p>
    <w:p w14:paraId="38E70A11" w14:textId="407A1FDF" w:rsidR="00B6153F" w:rsidRDefault="00B6153F" w:rsidP="00B6153F">
      <w:pPr>
        <w:pStyle w:val="BodyText"/>
        <w:numPr>
          <w:ilvl w:val="0"/>
          <w:numId w:val="26"/>
        </w:numPr>
        <w:rPr>
          <w:sz w:val="24"/>
          <w:szCs w:val="24"/>
        </w:rPr>
      </w:pPr>
      <w:r w:rsidRPr="006910DB">
        <w:rPr>
          <w:sz w:val="24"/>
          <w:szCs w:val="24"/>
        </w:rPr>
        <w:t xml:space="preserve">TRANSMISSION </w:t>
      </w:r>
      <w:r w:rsidR="00AD62C6">
        <w:rPr>
          <w:sz w:val="24"/>
          <w:szCs w:val="24"/>
        </w:rPr>
        <w:t>ACCEP</w:t>
      </w:r>
      <w:r w:rsidRPr="006910DB">
        <w:rPr>
          <w:sz w:val="24"/>
          <w:szCs w:val="24"/>
        </w:rPr>
        <w:t>TED/TRANSACTION REJECTED</w:t>
      </w:r>
    </w:p>
    <w:p w14:paraId="15DF3DE4" w14:textId="1F2A82E6" w:rsidR="00B44D9A" w:rsidRPr="00B44D9A" w:rsidRDefault="00AD62C6" w:rsidP="00B44D9A">
      <w:pPr>
        <w:pStyle w:val="BodyText"/>
        <w:numPr>
          <w:ilvl w:val="0"/>
          <w:numId w:val="26"/>
        </w:numPr>
        <w:rPr>
          <w:sz w:val="24"/>
          <w:szCs w:val="24"/>
        </w:rPr>
      </w:pPr>
      <w:r>
        <w:rPr>
          <w:sz w:val="24"/>
          <w:szCs w:val="24"/>
        </w:rPr>
        <w:t>TRANSMISSION REJECTED/TRANSACTION REJECTED</w:t>
      </w:r>
    </w:p>
    <w:p w14:paraId="3DD7A7C6" w14:textId="6DBBF07E" w:rsidR="00B6153F" w:rsidRDefault="00B44D9A" w:rsidP="00B44D9A">
      <w:r>
        <w:t>MCCF EDI TAS ePharmacy sends a Claim Billing Reversal (B2) request in a Communication FHIR resource containing (B2) in NCPDP format to FSC and receives a (B2) response in a Communication FHIR resource from FSC. Refer to Appendix A.</w:t>
      </w:r>
    </w:p>
    <w:p w14:paraId="5E060CA8" w14:textId="4991ACC1" w:rsidR="00B44D9A" w:rsidRDefault="00B44D9A" w:rsidP="00B44D9A">
      <w:r>
        <w:t>There are four different types of Claim Billing Reversal (B2) responses the FSC can send to MCCF EDI TAS ePharmacy:</w:t>
      </w:r>
    </w:p>
    <w:p w14:paraId="075CD3F4" w14:textId="77777777" w:rsidR="00B44D9A" w:rsidRDefault="00B44D9A" w:rsidP="00B44D9A">
      <w:pPr>
        <w:pStyle w:val="BodyText"/>
        <w:numPr>
          <w:ilvl w:val="0"/>
          <w:numId w:val="30"/>
        </w:numPr>
        <w:rPr>
          <w:sz w:val="24"/>
          <w:szCs w:val="24"/>
        </w:rPr>
      </w:pPr>
      <w:r>
        <w:rPr>
          <w:sz w:val="24"/>
          <w:szCs w:val="24"/>
        </w:rPr>
        <w:t>TRANSMISSION ACCEPTED/TRANSACTION APPROVED</w:t>
      </w:r>
    </w:p>
    <w:p w14:paraId="0C1B88D1" w14:textId="05F6CCED" w:rsidR="00B44D9A" w:rsidRPr="002561D9" w:rsidRDefault="00B44D9A" w:rsidP="002561D9">
      <w:pPr>
        <w:pStyle w:val="BodyText"/>
        <w:numPr>
          <w:ilvl w:val="0"/>
          <w:numId w:val="30"/>
        </w:numPr>
        <w:rPr>
          <w:sz w:val="24"/>
          <w:szCs w:val="24"/>
        </w:rPr>
      </w:pPr>
      <w:r>
        <w:rPr>
          <w:sz w:val="24"/>
          <w:szCs w:val="24"/>
        </w:rPr>
        <w:t>TRANSMISSION ACCEPTED / TRANSACTION CAPTURED</w:t>
      </w:r>
    </w:p>
    <w:p w14:paraId="50B29085" w14:textId="4F057162" w:rsidR="00B44D9A" w:rsidRPr="002561D9" w:rsidRDefault="00B44D9A" w:rsidP="002561D9">
      <w:pPr>
        <w:pStyle w:val="BodyText"/>
        <w:numPr>
          <w:ilvl w:val="0"/>
          <w:numId w:val="30"/>
        </w:numPr>
        <w:rPr>
          <w:sz w:val="24"/>
          <w:szCs w:val="24"/>
        </w:rPr>
      </w:pPr>
      <w:r>
        <w:rPr>
          <w:sz w:val="24"/>
          <w:szCs w:val="24"/>
        </w:rPr>
        <w:lastRenderedPageBreak/>
        <w:t>TRANSMISSION ACCEPTED/TRANSACTION REJECTED</w:t>
      </w:r>
    </w:p>
    <w:p w14:paraId="6D5F19A7" w14:textId="2F2D0EB9" w:rsidR="00B44D9A" w:rsidRDefault="00B44D9A" w:rsidP="00B44D9A">
      <w:pPr>
        <w:pStyle w:val="BodyText"/>
        <w:numPr>
          <w:ilvl w:val="0"/>
          <w:numId w:val="30"/>
        </w:numPr>
        <w:rPr>
          <w:sz w:val="24"/>
          <w:szCs w:val="24"/>
        </w:rPr>
      </w:pPr>
      <w:r>
        <w:rPr>
          <w:sz w:val="24"/>
          <w:szCs w:val="24"/>
        </w:rPr>
        <w:t>TRANSMISSION REJECTED/TRANSACTION REJECTED</w:t>
      </w:r>
    </w:p>
    <w:p w14:paraId="6E9AA6DF" w14:textId="77777777" w:rsidR="00924E36" w:rsidRDefault="00924E36" w:rsidP="002561D9"/>
    <w:p w14:paraId="33B2198B" w14:textId="1FB50118" w:rsidR="00924E36" w:rsidRDefault="00924E36" w:rsidP="00924E36">
      <w:pPr>
        <w:pStyle w:val="BodyText"/>
        <w:rPr>
          <w:sz w:val="24"/>
          <w:szCs w:val="24"/>
        </w:rPr>
      </w:pPr>
      <w:r>
        <w:rPr>
          <w:sz w:val="24"/>
          <w:szCs w:val="24"/>
        </w:rPr>
        <w:t>MCCF EDI TAS ePharmacy sends an Eligibility Verification (E1) request in a Communication FHIR resource containing Eligibility Verification (E1) in NCPDP to FSC and receives an Eligibility Verification (E1) response in a Communication FHIR resource containing an Eligibility Verification (E1) response in NCPDP from FSC.  Refer to Section Appendix A.</w:t>
      </w:r>
    </w:p>
    <w:p w14:paraId="528AB300" w14:textId="77777777" w:rsidR="00924E36" w:rsidRDefault="00924E36" w:rsidP="00924E36">
      <w:pPr>
        <w:pStyle w:val="BodyText"/>
        <w:rPr>
          <w:sz w:val="24"/>
          <w:szCs w:val="24"/>
        </w:rPr>
      </w:pPr>
      <w:r>
        <w:rPr>
          <w:sz w:val="24"/>
          <w:szCs w:val="24"/>
        </w:rPr>
        <w:t>There are three different types of Eligibility Verification (E1) responses the FSC can send to MCCF EDI TAS ePharmacy:</w:t>
      </w:r>
    </w:p>
    <w:p w14:paraId="2E01E81C" w14:textId="77777777" w:rsidR="00924E36" w:rsidRDefault="00924E36" w:rsidP="00924E36">
      <w:pPr>
        <w:pStyle w:val="BodyText"/>
        <w:numPr>
          <w:ilvl w:val="0"/>
          <w:numId w:val="30"/>
        </w:numPr>
        <w:rPr>
          <w:sz w:val="24"/>
          <w:szCs w:val="24"/>
        </w:rPr>
      </w:pPr>
      <w:r>
        <w:rPr>
          <w:sz w:val="24"/>
          <w:szCs w:val="24"/>
        </w:rPr>
        <w:t>TRANSMISSION ACCEPTED/TRANSACTION APPROVED</w:t>
      </w:r>
    </w:p>
    <w:p w14:paraId="1A323D3C" w14:textId="77777777" w:rsidR="00924E36" w:rsidRDefault="00924E36" w:rsidP="00924E36">
      <w:pPr>
        <w:pStyle w:val="BodyText"/>
        <w:numPr>
          <w:ilvl w:val="0"/>
          <w:numId w:val="30"/>
        </w:numPr>
        <w:rPr>
          <w:sz w:val="24"/>
          <w:szCs w:val="24"/>
        </w:rPr>
      </w:pPr>
      <w:r>
        <w:rPr>
          <w:sz w:val="24"/>
          <w:szCs w:val="24"/>
        </w:rPr>
        <w:t>TRANSMISSION ACCEPTED/TRANSACTION REJECTED</w:t>
      </w:r>
    </w:p>
    <w:p w14:paraId="1463F014" w14:textId="77777777" w:rsidR="00924E36" w:rsidRDefault="00924E36" w:rsidP="00924E36">
      <w:pPr>
        <w:pStyle w:val="BodyText"/>
        <w:numPr>
          <w:ilvl w:val="0"/>
          <w:numId w:val="30"/>
        </w:numPr>
        <w:rPr>
          <w:sz w:val="24"/>
          <w:szCs w:val="24"/>
        </w:rPr>
      </w:pPr>
      <w:r>
        <w:rPr>
          <w:sz w:val="24"/>
          <w:szCs w:val="24"/>
        </w:rPr>
        <w:t>TRANSMISSION REJECTED/TRANSACTION REJECTED</w:t>
      </w:r>
    </w:p>
    <w:p w14:paraId="749D403A" w14:textId="77777777" w:rsidR="00B44D9A" w:rsidRPr="008C36B8" w:rsidRDefault="00B44D9A" w:rsidP="002561D9"/>
    <w:p w14:paraId="0274B7EA" w14:textId="5F327B8F" w:rsidR="006829B6" w:rsidRPr="00A405A0" w:rsidRDefault="00377177" w:rsidP="004E05A3">
      <w:pPr>
        <w:pStyle w:val="Heading3"/>
      </w:pPr>
      <w:bookmarkStart w:id="477" w:name="_Toc510017218"/>
      <w:r>
        <w:t>FHIR Based Resources</w:t>
      </w:r>
      <w:bookmarkEnd w:id="477"/>
    </w:p>
    <w:p w14:paraId="2949DE00" w14:textId="7E510535" w:rsidR="00B6153F" w:rsidRPr="006910DB" w:rsidRDefault="00B6153F" w:rsidP="008C36B8">
      <w:pPr>
        <w:pStyle w:val="BodyText"/>
        <w:keepNext/>
        <w:rPr>
          <w:sz w:val="24"/>
          <w:szCs w:val="24"/>
          <w:lang w:eastAsia="en-US"/>
        </w:rPr>
      </w:pPr>
      <w:r w:rsidRPr="006910DB">
        <w:rPr>
          <w:sz w:val="24"/>
          <w:szCs w:val="24"/>
          <w:lang w:eastAsia="en-US"/>
        </w:rPr>
        <w:t xml:space="preserve">The following FHIR resources are needed to send </w:t>
      </w:r>
      <w:r w:rsidR="001A1E95" w:rsidRPr="006910DB">
        <w:rPr>
          <w:sz w:val="24"/>
          <w:szCs w:val="24"/>
          <w:lang w:eastAsia="en-US"/>
        </w:rPr>
        <w:t>a</w:t>
      </w:r>
      <w:r w:rsidR="001A1E95">
        <w:rPr>
          <w:sz w:val="24"/>
          <w:szCs w:val="24"/>
          <w:lang w:eastAsia="en-US"/>
        </w:rPr>
        <w:t>n</w:t>
      </w:r>
      <w:r w:rsidR="001A1E95" w:rsidRPr="006910DB">
        <w:rPr>
          <w:sz w:val="24"/>
          <w:szCs w:val="24"/>
          <w:lang w:eastAsia="en-US"/>
        </w:rPr>
        <w:t xml:space="preserve"> </w:t>
      </w:r>
      <w:r w:rsidR="001A1E95">
        <w:rPr>
          <w:sz w:val="24"/>
          <w:szCs w:val="24"/>
        </w:rPr>
        <w:t>ePharmacy</w:t>
      </w:r>
      <w:r w:rsidR="00786136">
        <w:rPr>
          <w:sz w:val="24"/>
          <w:szCs w:val="24"/>
        </w:rPr>
        <w:t xml:space="preserve"> transaction </w:t>
      </w:r>
      <w:r w:rsidRPr="006910DB">
        <w:rPr>
          <w:sz w:val="24"/>
          <w:szCs w:val="24"/>
        </w:rPr>
        <w:t xml:space="preserve">request </w:t>
      </w:r>
      <w:r w:rsidRPr="006910DB">
        <w:rPr>
          <w:sz w:val="24"/>
          <w:szCs w:val="24"/>
          <w:lang w:eastAsia="en-US"/>
        </w:rPr>
        <w:t>inside the Communication resource</w:t>
      </w:r>
      <w:r w:rsidR="004E05A3">
        <w:rPr>
          <w:sz w:val="24"/>
          <w:szCs w:val="24"/>
          <w:lang w:eastAsia="en-US"/>
        </w:rPr>
        <w:t>:</w:t>
      </w:r>
    </w:p>
    <w:p w14:paraId="718A3D9B" w14:textId="2BA5464E" w:rsidR="00B6153F" w:rsidRPr="006910DB" w:rsidRDefault="00B6153F" w:rsidP="00B6153F">
      <w:pPr>
        <w:pStyle w:val="BodyText"/>
        <w:numPr>
          <w:ilvl w:val="0"/>
          <w:numId w:val="22"/>
        </w:numPr>
        <w:rPr>
          <w:sz w:val="24"/>
          <w:szCs w:val="24"/>
          <w:lang w:eastAsia="en-US"/>
        </w:rPr>
      </w:pPr>
      <w:r w:rsidRPr="006910DB">
        <w:rPr>
          <w:sz w:val="24"/>
          <w:szCs w:val="24"/>
          <w:lang w:eastAsia="en-US"/>
        </w:rPr>
        <w:t>Communication</w:t>
      </w:r>
    </w:p>
    <w:p w14:paraId="121AD2A9" w14:textId="77777777" w:rsidR="00BE6AED" w:rsidRPr="006910DB" w:rsidRDefault="00BE6AED" w:rsidP="00BE6AED">
      <w:pPr>
        <w:pStyle w:val="BodyText"/>
        <w:rPr>
          <w:sz w:val="24"/>
          <w:szCs w:val="24"/>
          <w:lang w:eastAsia="en-US"/>
        </w:rPr>
      </w:pPr>
    </w:p>
    <w:p w14:paraId="520649A3" w14:textId="686C5B82" w:rsidR="00BE6AED" w:rsidRPr="006910DB" w:rsidRDefault="00BE6AED" w:rsidP="008C36B8">
      <w:pPr>
        <w:pStyle w:val="BodyText"/>
        <w:keepNext/>
        <w:rPr>
          <w:sz w:val="24"/>
          <w:szCs w:val="24"/>
          <w:lang w:eastAsia="en-US"/>
        </w:rPr>
      </w:pPr>
      <w:r w:rsidRPr="006910DB">
        <w:rPr>
          <w:sz w:val="24"/>
          <w:szCs w:val="24"/>
          <w:lang w:eastAsia="en-US"/>
        </w:rPr>
        <w:t xml:space="preserve">The following FHIR resources are needed to assemble a </w:t>
      </w:r>
      <w:r w:rsidR="00EF2F72">
        <w:rPr>
          <w:sz w:val="24"/>
          <w:szCs w:val="24"/>
        </w:rPr>
        <w:t>Claim Billing</w:t>
      </w:r>
      <w:r w:rsidRPr="006910DB">
        <w:rPr>
          <w:sz w:val="24"/>
          <w:szCs w:val="24"/>
        </w:rPr>
        <w:t xml:space="preserve"> (</w:t>
      </w:r>
      <w:r w:rsidR="00EF2F72">
        <w:rPr>
          <w:sz w:val="24"/>
          <w:szCs w:val="24"/>
        </w:rPr>
        <w:t>B</w:t>
      </w:r>
      <w:r w:rsidRPr="006910DB">
        <w:rPr>
          <w:sz w:val="24"/>
          <w:szCs w:val="24"/>
        </w:rPr>
        <w:t>1)</w:t>
      </w:r>
      <w:r w:rsidR="00924E36">
        <w:rPr>
          <w:sz w:val="24"/>
          <w:szCs w:val="24"/>
        </w:rPr>
        <w:t xml:space="preserve"> or Claim Billing </w:t>
      </w:r>
      <w:proofErr w:type="spellStart"/>
      <w:r w:rsidR="00924E36">
        <w:rPr>
          <w:sz w:val="24"/>
          <w:szCs w:val="24"/>
        </w:rPr>
        <w:t>ReBill</w:t>
      </w:r>
      <w:proofErr w:type="spellEnd"/>
      <w:r w:rsidR="00924E36">
        <w:rPr>
          <w:sz w:val="24"/>
          <w:szCs w:val="24"/>
        </w:rPr>
        <w:t xml:space="preserve"> (B3)</w:t>
      </w:r>
      <w:r w:rsidRPr="006910DB">
        <w:rPr>
          <w:sz w:val="24"/>
          <w:szCs w:val="24"/>
        </w:rPr>
        <w:t xml:space="preserve"> response </w:t>
      </w:r>
      <w:r w:rsidRPr="006910DB">
        <w:rPr>
          <w:sz w:val="24"/>
          <w:szCs w:val="24"/>
          <w:lang w:eastAsia="en-US"/>
        </w:rPr>
        <w:t>bundle</w:t>
      </w:r>
      <w:r w:rsidR="004E05A3">
        <w:rPr>
          <w:sz w:val="24"/>
          <w:szCs w:val="24"/>
          <w:lang w:eastAsia="en-US"/>
        </w:rPr>
        <w:t>:</w:t>
      </w:r>
    </w:p>
    <w:p w14:paraId="4189E404" w14:textId="4F781344" w:rsidR="000A7EC6" w:rsidRPr="006910DB" w:rsidRDefault="000A7EC6" w:rsidP="008C36B8">
      <w:pPr>
        <w:pStyle w:val="BodyText"/>
        <w:keepNext/>
        <w:numPr>
          <w:ilvl w:val="0"/>
          <w:numId w:val="26"/>
        </w:numPr>
        <w:rPr>
          <w:sz w:val="24"/>
          <w:szCs w:val="24"/>
        </w:rPr>
      </w:pPr>
      <w:r w:rsidRPr="006910DB">
        <w:rPr>
          <w:sz w:val="24"/>
          <w:szCs w:val="24"/>
        </w:rPr>
        <w:t xml:space="preserve">For TRANSMISSION ACCEPTED/TRANSACTION </w:t>
      </w:r>
      <w:r w:rsidR="00EF2F72">
        <w:rPr>
          <w:sz w:val="24"/>
          <w:szCs w:val="24"/>
        </w:rPr>
        <w:t>PAID</w:t>
      </w:r>
      <w:r w:rsidRPr="006910DB">
        <w:rPr>
          <w:sz w:val="24"/>
          <w:szCs w:val="24"/>
        </w:rPr>
        <w:t xml:space="preserve"> responses</w:t>
      </w:r>
      <w:r w:rsidR="004E05A3">
        <w:rPr>
          <w:sz w:val="24"/>
          <w:szCs w:val="24"/>
        </w:rPr>
        <w:t>:</w:t>
      </w:r>
    </w:p>
    <w:p w14:paraId="788C718E" w14:textId="5874402F" w:rsidR="000A7EC6" w:rsidRPr="00A405A0" w:rsidRDefault="000A7EC6" w:rsidP="00A405A0">
      <w:pPr>
        <w:pStyle w:val="BodyText"/>
        <w:numPr>
          <w:ilvl w:val="1"/>
          <w:numId w:val="26"/>
        </w:numPr>
        <w:rPr>
          <w:sz w:val="24"/>
          <w:szCs w:val="24"/>
        </w:rPr>
      </w:pPr>
      <w:r w:rsidRPr="006910DB">
        <w:rPr>
          <w:sz w:val="24"/>
          <w:szCs w:val="24"/>
        </w:rPr>
        <w:t>Communication</w:t>
      </w:r>
    </w:p>
    <w:p w14:paraId="61FD3EF9" w14:textId="2E31EC79" w:rsidR="000A7EC6" w:rsidRDefault="000A7EC6" w:rsidP="008C36B8">
      <w:pPr>
        <w:pStyle w:val="BodyText"/>
        <w:keepNext/>
        <w:numPr>
          <w:ilvl w:val="0"/>
          <w:numId w:val="26"/>
        </w:numPr>
        <w:rPr>
          <w:sz w:val="24"/>
          <w:szCs w:val="24"/>
        </w:rPr>
      </w:pPr>
      <w:r w:rsidRPr="006910DB">
        <w:rPr>
          <w:sz w:val="24"/>
          <w:szCs w:val="24"/>
        </w:rPr>
        <w:t xml:space="preserve">For TRANSMISSION ACCEPTED/TRANSACTION </w:t>
      </w:r>
      <w:r w:rsidR="003C7C05">
        <w:rPr>
          <w:sz w:val="24"/>
          <w:szCs w:val="24"/>
        </w:rPr>
        <w:t>CAPTURED</w:t>
      </w:r>
      <w:r w:rsidRPr="006910DB">
        <w:rPr>
          <w:sz w:val="24"/>
          <w:szCs w:val="24"/>
        </w:rPr>
        <w:t xml:space="preserve"> responses</w:t>
      </w:r>
      <w:r w:rsidR="004E05A3">
        <w:rPr>
          <w:sz w:val="24"/>
          <w:szCs w:val="24"/>
        </w:rPr>
        <w:t>:</w:t>
      </w:r>
    </w:p>
    <w:p w14:paraId="4A3F5787" w14:textId="77777777" w:rsidR="00BE09AD" w:rsidRPr="00BE09AD" w:rsidRDefault="00BE09AD" w:rsidP="00BE09AD">
      <w:pPr>
        <w:pStyle w:val="BodyText"/>
        <w:numPr>
          <w:ilvl w:val="1"/>
          <w:numId w:val="26"/>
        </w:numPr>
        <w:rPr>
          <w:sz w:val="24"/>
          <w:szCs w:val="24"/>
        </w:rPr>
      </w:pPr>
      <w:r w:rsidRPr="00BE09AD">
        <w:rPr>
          <w:sz w:val="24"/>
          <w:szCs w:val="24"/>
        </w:rPr>
        <w:t>Communication</w:t>
      </w:r>
    </w:p>
    <w:p w14:paraId="376B4339" w14:textId="2CC028C5" w:rsidR="003C7C05" w:rsidRPr="00064228" w:rsidRDefault="003C7C05" w:rsidP="008C36B8">
      <w:pPr>
        <w:pStyle w:val="BodyText"/>
        <w:keepNext/>
        <w:numPr>
          <w:ilvl w:val="0"/>
          <w:numId w:val="26"/>
        </w:numPr>
        <w:rPr>
          <w:sz w:val="24"/>
          <w:szCs w:val="24"/>
        </w:rPr>
      </w:pPr>
      <w:r w:rsidRPr="006910DB">
        <w:rPr>
          <w:sz w:val="24"/>
          <w:szCs w:val="24"/>
        </w:rPr>
        <w:t>For TRANSMISSION ACCEPTED/TRANSACTION REJECTED responses</w:t>
      </w:r>
      <w:r w:rsidR="004E05A3">
        <w:rPr>
          <w:sz w:val="24"/>
          <w:szCs w:val="24"/>
        </w:rPr>
        <w:t>:</w:t>
      </w:r>
    </w:p>
    <w:p w14:paraId="6D594FC6" w14:textId="77777777" w:rsidR="00064228" w:rsidRPr="00064228" w:rsidRDefault="00064228" w:rsidP="00064228">
      <w:pPr>
        <w:pStyle w:val="BodyText"/>
        <w:numPr>
          <w:ilvl w:val="1"/>
          <w:numId w:val="26"/>
        </w:numPr>
        <w:rPr>
          <w:sz w:val="24"/>
          <w:szCs w:val="24"/>
        </w:rPr>
      </w:pPr>
      <w:r w:rsidRPr="00064228">
        <w:rPr>
          <w:sz w:val="24"/>
          <w:szCs w:val="24"/>
        </w:rPr>
        <w:t>Communication</w:t>
      </w:r>
    </w:p>
    <w:p w14:paraId="4B65C846" w14:textId="793E687D" w:rsidR="000A7EC6" w:rsidRPr="006910DB" w:rsidRDefault="000A7EC6" w:rsidP="008C36B8">
      <w:pPr>
        <w:pStyle w:val="BodyText"/>
        <w:keepNext/>
        <w:numPr>
          <w:ilvl w:val="0"/>
          <w:numId w:val="26"/>
        </w:numPr>
        <w:rPr>
          <w:sz w:val="24"/>
          <w:szCs w:val="24"/>
        </w:rPr>
      </w:pPr>
      <w:r w:rsidRPr="006910DB">
        <w:rPr>
          <w:sz w:val="24"/>
          <w:szCs w:val="24"/>
        </w:rPr>
        <w:t xml:space="preserve">For TRANSMISSION REJECTED/TRANSACTION REJECTED </w:t>
      </w:r>
      <w:r w:rsidR="00643C32" w:rsidRPr="006910DB">
        <w:rPr>
          <w:sz w:val="24"/>
          <w:szCs w:val="24"/>
        </w:rPr>
        <w:t>responses</w:t>
      </w:r>
      <w:r w:rsidR="004E05A3">
        <w:rPr>
          <w:sz w:val="24"/>
          <w:szCs w:val="24"/>
        </w:rPr>
        <w:t>:</w:t>
      </w:r>
    </w:p>
    <w:p w14:paraId="31F87DB6" w14:textId="6151913B" w:rsidR="000A7EC6" w:rsidRDefault="000A7EC6" w:rsidP="000A7EC6">
      <w:pPr>
        <w:pStyle w:val="BodyText"/>
        <w:numPr>
          <w:ilvl w:val="1"/>
          <w:numId w:val="26"/>
        </w:numPr>
        <w:rPr>
          <w:sz w:val="24"/>
          <w:szCs w:val="24"/>
        </w:rPr>
      </w:pPr>
      <w:r w:rsidRPr="006910DB">
        <w:rPr>
          <w:sz w:val="24"/>
          <w:szCs w:val="24"/>
        </w:rPr>
        <w:t>Communication</w:t>
      </w:r>
    </w:p>
    <w:p w14:paraId="113D5BE1" w14:textId="510063FD" w:rsidR="00A405A0" w:rsidRDefault="00A405A0" w:rsidP="00A405A0">
      <w:pPr>
        <w:pStyle w:val="BodyText"/>
        <w:rPr>
          <w:sz w:val="24"/>
          <w:szCs w:val="24"/>
        </w:rPr>
      </w:pPr>
    </w:p>
    <w:p w14:paraId="1708C085" w14:textId="77777777" w:rsidR="00A405A0" w:rsidRPr="006910DB" w:rsidRDefault="00A405A0" w:rsidP="00A405A0">
      <w:pPr>
        <w:pStyle w:val="BodyText"/>
        <w:rPr>
          <w:sz w:val="24"/>
          <w:szCs w:val="24"/>
        </w:rPr>
      </w:pPr>
    </w:p>
    <w:p w14:paraId="3901458D" w14:textId="157E107B" w:rsidR="00C4251F" w:rsidRPr="006910DB" w:rsidRDefault="00C4251F" w:rsidP="00C4251F">
      <w:pPr>
        <w:pStyle w:val="BodyText"/>
        <w:keepNext/>
        <w:rPr>
          <w:sz w:val="24"/>
          <w:szCs w:val="24"/>
          <w:lang w:eastAsia="en-US"/>
        </w:rPr>
      </w:pPr>
      <w:r w:rsidRPr="006910DB">
        <w:rPr>
          <w:sz w:val="24"/>
          <w:szCs w:val="24"/>
          <w:lang w:eastAsia="en-US"/>
        </w:rPr>
        <w:lastRenderedPageBreak/>
        <w:t xml:space="preserve">The following FHIR resources are needed to send </w:t>
      </w:r>
      <w:r w:rsidR="001A1E95" w:rsidRPr="006910DB">
        <w:rPr>
          <w:sz w:val="24"/>
          <w:szCs w:val="24"/>
          <w:lang w:eastAsia="en-US"/>
        </w:rPr>
        <w:t>a</w:t>
      </w:r>
      <w:r w:rsidR="001A1E95">
        <w:rPr>
          <w:sz w:val="24"/>
          <w:szCs w:val="24"/>
          <w:lang w:eastAsia="en-US"/>
        </w:rPr>
        <w:t>ny</w:t>
      </w:r>
      <w:r w:rsidR="001A1E95" w:rsidRPr="006910DB">
        <w:rPr>
          <w:sz w:val="24"/>
          <w:szCs w:val="24"/>
          <w:lang w:eastAsia="en-US"/>
        </w:rPr>
        <w:t xml:space="preserve"> </w:t>
      </w:r>
      <w:r w:rsidR="001A1E95">
        <w:rPr>
          <w:sz w:val="24"/>
          <w:szCs w:val="24"/>
        </w:rPr>
        <w:t>ePharmacy</w:t>
      </w:r>
      <w:r>
        <w:rPr>
          <w:sz w:val="24"/>
          <w:szCs w:val="24"/>
        </w:rPr>
        <w:t xml:space="preserve"> transaction </w:t>
      </w:r>
      <w:r w:rsidRPr="006910DB">
        <w:rPr>
          <w:sz w:val="24"/>
          <w:szCs w:val="24"/>
        </w:rPr>
        <w:t xml:space="preserve">request </w:t>
      </w:r>
      <w:r w:rsidRPr="006910DB">
        <w:rPr>
          <w:sz w:val="24"/>
          <w:szCs w:val="24"/>
          <w:lang w:eastAsia="en-US"/>
        </w:rPr>
        <w:t>inside the Communication resource</w:t>
      </w:r>
      <w:r>
        <w:rPr>
          <w:sz w:val="24"/>
          <w:szCs w:val="24"/>
          <w:lang w:eastAsia="en-US"/>
        </w:rPr>
        <w:t>:</w:t>
      </w:r>
    </w:p>
    <w:p w14:paraId="2C942AC4" w14:textId="09DA4B8E" w:rsidR="00C4251F" w:rsidRPr="00A405A0" w:rsidRDefault="00C4251F" w:rsidP="00C4251F">
      <w:pPr>
        <w:pStyle w:val="BodyText"/>
        <w:numPr>
          <w:ilvl w:val="0"/>
          <w:numId w:val="22"/>
        </w:numPr>
        <w:rPr>
          <w:sz w:val="24"/>
          <w:szCs w:val="24"/>
          <w:lang w:eastAsia="en-US"/>
        </w:rPr>
      </w:pPr>
      <w:r w:rsidRPr="006910DB">
        <w:rPr>
          <w:sz w:val="24"/>
          <w:szCs w:val="24"/>
          <w:lang w:eastAsia="en-US"/>
        </w:rPr>
        <w:t>Communication</w:t>
      </w:r>
    </w:p>
    <w:p w14:paraId="4B39611E" w14:textId="204AF921" w:rsidR="00C4251F" w:rsidRPr="006910DB" w:rsidRDefault="00C4251F" w:rsidP="00C4251F">
      <w:pPr>
        <w:pStyle w:val="BodyText"/>
        <w:keepNext/>
        <w:rPr>
          <w:sz w:val="24"/>
          <w:szCs w:val="24"/>
          <w:lang w:eastAsia="en-US"/>
        </w:rPr>
      </w:pPr>
      <w:r w:rsidRPr="006910DB">
        <w:rPr>
          <w:sz w:val="24"/>
          <w:szCs w:val="24"/>
          <w:lang w:eastAsia="en-US"/>
        </w:rPr>
        <w:t>The following FHIR resources are needed to assemble a</w:t>
      </w:r>
      <w:r w:rsidR="00DA43E6">
        <w:rPr>
          <w:sz w:val="24"/>
          <w:szCs w:val="24"/>
          <w:lang w:eastAsia="en-US"/>
        </w:rPr>
        <w:t>ny</w:t>
      </w:r>
      <w:r w:rsidRPr="006910DB">
        <w:rPr>
          <w:sz w:val="24"/>
          <w:szCs w:val="24"/>
          <w:lang w:eastAsia="en-US"/>
        </w:rPr>
        <w:t xml:space="preserve"> </w:t>
      </w:r>
      <w:r>
        <w:rPr>
          <w:sz w:val="24"/>
          <w:szCs w:val="24"/>
        </w:rPr>
        <w:t>Claim Billing</w:t>
      </w:r>
      <w:r w:rsidR="00DA43E6">
        <w:rPr>
          <w:sz w:val="24"/>
          <w:szCs w:val="24"/>
        </w:rPr>
        <w:t xml:space="preserve"> (B1),</w:t>
      </w:r>
      <w:r w:rsidRPr="006910DB">
        <w:rPr>
          <w:sz w:val="24"/>
          <w:szCs w:val="24"/>
        </w:rPr>
        <w:t xml:space="preserve"> (</w:t>
      </w:r>
      <w:r>
        <w:rPr>
          <w:sz w:val="24"/>
          <w:szCs w:val="24"/>
        </w:rPr>
        <w:t>B2</w:t>
      </w:r>
      <w:r w:rsidRPr="006910DB">
        <w:rPr>
          <w:sz w:val="24"/>
          <w:szCs w:val="24"/>
        </w:rPr>
        <w:t>)</w:t>
      </w:r>
      <w:r w:rsidR="00DA43E6">
        <w:rPr>
          <w:sz w:val="24"/>
          <w:szCs w:val="24"/>
        </w:rPr>
        <w:t>, (B3)</w:t>
      </w:r>
      <w:r w:rsidRPr="006910DB">
        <w:rPr>
          <w:sz w:val="24"/>
          <w:szCs w:val="24"/>
        </w:rPr>
        <w:t xml:space="preserve"> </w:t>
      </w:r>
      <w:r w:rsidR="00DA43E6">
        <w:rPr>
          <w:sz w:val="24"/>
          <w:szCs w:val="24"/>
        </w:rPr>
        <w:t xml:space="preserve">or </w:t>
      </w:r>
      <w:r w:rsidR="001A1E95">
        <w:rPr>
          <w:sz w:val="24"/>
          <w:szCs w:val="24"/>
        </w:rPr>
        <w:t>Eligibility</w:t>
      </w:r>
      <w:r w:rsidR="00DA43E6">
        <w:rPr>
          <w:sz w:val="24"/>
          <w:szCs w:val="24"/>
        </w:rPr>
        <w:t xml:space="preserve"> (E1) </w:t>
      </w:r>
      <w:r w:rsidRPr="006910DB">
        <w:rPr>
          <w:sz w:val="24"/>
          <w:szCs w:val="24"/>
        </w:rPr>
        <w:t>response</w:t>
      </w:r>
      <w:r>
        <w:rPr>
          <w:sz w:val="24"/>
          <w:szCs w:val="24"/>
          <w:lang w:eastAsia="en-US"/>
        </w:rPr>
        <w:t>:</w:t>
      </w:r>
    </w:p>
    <w:p w14:paraId="2C25F932" w14:textId="77777777" w:rsidR="00C4251F" w:rsidRPr="006910DB" w:rsidRDefault="00C4251F" w:rsidP="00C4251F">
      <w:pPr>
        <w:pStyle w:val="BodyText"/>
        <w:numPr>
          <w:ilvl w:val="0"/>
          <w:numId w:val="22"/>
        </w:numPr>
        <w:rPr>
          <w:sz w:val="24"/>
          <w:szCs w:val="24"/>
          <w:lang w:eastAsia="en-US"/>
        </w:rPr>
      </w:pPr>
      <w:r w:rsidRPr="006910DB">
        <w:rPr>
          <w:sz w:val="24"/>
          <w:szCs w:val="24"/>
          <w:lang w:eastAsia="en-US"/>
        </w:rPr>
        <w:t>Communication</w:t>
      </w:r>
    </w:p>
    <w:p w14:paraId="5759E38B" w14:textId="2DA6BD95" w:rsidR="005A24B2" w:rsidRDefault="00377177" w:rsidP="000537CE">
      <w:pPr>
        <w:pStyle w:val="Heading3"/>
      </w:pPr>
      <w:bookmarkStart w:id="478" w:name="_Toc510017219"/>
      <w:r>
        <w:t>JSON Format</w:t>
      </w:r>
      <w:bookmarkEnd w:id="478"/>
    </w:p>
    <w:p w14:paraId="15840C60" w14:textId="05DB8649" w:rsidR="005D6F8B" w:rsidRPr="006910DB" w:rsidRDefault="00691AEA" w:rsidP="00691AEA">
      <w:pPr>
        <w:pStyle w:val="BodyText"/>
        <w:rPr>
          <w:sz w:val="24"/>
          <w:szCs w:val="24"/>
          <w:lang w:eastAsia="en-US"/>
        </w:rPr>
      </w:pPr>
      <w:r w:rsidRPr="006910DB">
        <w:rPr>
          <w:sz w:val="24"/>
          <w:szCs w:val="24"/>
          <w:lang w:eastAsia="en-US"/>
        </w:rPr>
        <w:t>Messages are formatted using the JSON format</w:t>
      </w:r>
      <w:r w:rsidR="00700BC1" w:rsidRPr="006910DB">
        <w:rPr>
          <w:sz w:val="24"/>
          <w:szCs w:val="24"/>
          <w:lang w:eastAsia="en-US"/>
        </w:rPr>
        <w:t>.</w:t>
      </w:r>
    </w:p>
    <w:p w14:paraId="4D5F88A0" w14:textId="6C08A96D" w:rsidR="00691AEA" w:rsidRPr="006910DB" w:rsidRDefault="00700BC1" w:rsidP="005D6F8B">
      <w:pPr>
        <w:pStyle w:val="BodyText"/>
        <w:rPr>
          <w:sz w:val="24"/>
          <w:szCs w:val="24"/>
          <w:lang w:eastAsia="en-US"/>
        </w:rPr>
      </w:pPr>
      <w:r w:rsidRPr="006910DB">
        <w:rPr>
          <w:sz w:val="24"/>
          <w:szCs w:val="24"/>
          <w:lang w:eastAsia="en-US"/>
        </w:rPr>
        <w:t xml:space="preserve">Refer to </w:t>
      </w:r>
      <w:hyperlink r:id="rId22" w:history="1">
        <w:r w:rsidRPr="006910DB">
          <w:rPr>
            <w:rStyle w:val="Hyperlink"/>
            <w:sz w:val="24"/>
            <w:szCs w:val="24"/>
            <w:lang w:eastAsia="en-US"/>
          </w:rPr>
          <w:t>https://www.hl7.org/fhir/json.html</w:t>
        </w:r>
      </w:hyperlink>
      <w:r w:rsidRPr="006910DB">
        <w:rPr>
          <w:sz w:val="24"/>
          <w:szCs w:val="24"/>
          <w:lang w:eastAsia="en-US"/>
        </w:rPr>
        <w:t xml:space="preserve"> for JSON representation of FHIR Resources.</w:t>
      </w:r>
    </w:p>
    <w:p w14:paraId="5FEF66B3" w14:textId="60C6CB41" w:rsidR="00CB375E" w:rsidRPr="006910DB" w:rsidRDefault="00CB375E" w:rsidP="005D6F8B">
      <w:pPr>
        <w:pStyle w:val="BodyText"/>
        <w:rPr>
          <w:sz w:val="24"/>
          <w:szCs w:val="24"/>
          <w:lang w:eastAsia="en-US"/>
        </w:rPr>
      </w:pPr>
    </w:p>
    <w:p w14:paraId="2C75C832" w14:textId="3606B6BF" w:rsidR="005D6F8B" w:rsidRDefault="003C5768" w:rsidP="000537CE">
      <w:pPr>
        <w:pStyle w:val="Heading4"/>
      </w:pPr>
      <w:proofErr w:type="gramStart"/>
      <w:r>
        <w:t>ePharmacy</w:t>
      </w:r>
      <w:proofErr w:type="gramEnd"/>
      <w:r>
        <w:t xml:space="preserve"> transaction</w:t>
      </w:r>
      <w:r w:rsidR="00924E36">
        <w:t xml:space="preserve"> </w:t>
      </w:r>
      <w:r w:rsidR="005D6F8B">
        <w:t xml:space="preserve">Request using the </w:t>
      </w:r>
      <w:r w:rsidR="00643C32">
        <w:t>Communication</w:t>
      </w:r>
      <w:r w:rsidR="005D6F8B">
        <w:t xml:space="preserve"> FHIR resource</w:t>
      </w:r>
    </w:p>
    <w:p w14:paraId="2D9940BD" w14:textId="03A913A6" w:rsidR="00CB375E" w:rsidRDefault="00CB375E" w:rsidP="005D6F8B">
      <w:pPr>
        <w:pStyle w:val="BodyText"/>
        <w:rPr>
          <w:lang w:eastAsia="en-US"/>
        </w:rPr>
      </w:pPr>
      <w:bookmarkStart w:id="479" w:name="_Hlk509407212"/>
      <w:r>
        <w:rPr>
          <w:sz w:val="24"/>
          <w:szCs w:val="24"/>
          <w:lang w:eastAsia="en-US"/>
        </w:rPr>
        <w:t xml:space="preserve">See Appendix </w:t>
      </w:r>
      <w:proofErr w:type="gramStart"/>
      <w:r>
        <w:rPr>
          <w:sz w:val="24"/>
          <w:szCs w:val="24"/>
          <w:lang w:eastAsia="en-US"/>
        </w:rPr>
        <w:t>A</w:t>
      </w:r>
      <w:r w:rsidR="00C57244">
        <w:rPr>
          <w:sz w:val="24"/>
          <w:szCs w:val="24"/>
          <w:lang w:eastAsia="en-US"/>
        </w:rPr>
        <w:t xml:space="preserve"> </w:t>
      </w:r>
      <w:bookmarkStart w:id="480" w:name="_Hlk509407229"/>
      <w:r w:rsidR="002F114E">
        <w:fldChar w:fldCharType="begin"/>
      </w:r>
      <w:ins w:id="481" w:author="Department of Veterans Affairs" w:date="2018-03-28T16:12:00Z">
        <w:r w:rsidR="003C11A9">
          <w:instrText>HYPERLINK  \l "_ePharmacy_transaction_Communication"</w:instrText>
        </w:r>
      </w:ins>
      <w:del w:id="482" w:author="Department of Veterans Affairs" w:date="2018-03-28T16:12:00Z">
        <w:r w:rsidR="002F114E" w:rsidDel="003C11A9">
          <w:delInstrText xml:space="preserve"> HYPERLINK \l "_Claim_Billing_(B1)_1" </w:delInstrText>
        </w:r>
      </w:del>
      <w:r w:rsidR="002F114E">
        <w:fldChar w:fldCharType="separate"/>
      </w:r>
      <w:r w:rsidR="00D44FCB" w:rsidRPr="00D44FCB">
        <w:rPr>
          <w:rStyle w:val="Hyperlink"/>
          <w:sz w:val="24"/>
          <w:szCs w:val="24"/>
          <w:lang w:eastAsia="en-US"/>
        </w:rPr>
        <w:t>Communication</w:t>
      </w:r>
      <w:proofErr w:type="gramEnd"/>
      <w:r w:rsidR="00D44FCB" w:rsidRPr="00D44FCB">
        <w:rPr>
          <w:rStyle w:val="Hyperlink"/>
          <w:sz w:val="24"/>
          <w:szCs w:val="24"/>
          <w:lang w:eastAsia="en-US"/>
        </w:rPr>
        <w:t xml:space="preserve"> FHIR resource</w:t>
      </w:r>
      <w:r w:rsidR="002F114E">
        <w:rPr>
          <w:rStyle w:val="Hyperlink"/>
          <w:sz w:val="24"/>
          <w:szCs w:val="24"/>
          <w:lang w:eastAsia="en-US"/>
        </w:rPr>
        <w:fldChar w:fldCharType="end"/>
      </w:r>
      <w:r>
        <w:rPr>
          <w:sz w:val="24"/>
          <w:szCs w:val="24"/>
          <w:lang w:eastAsia="en-US"/>
        </w:rPr>
        <w:t>.</w:t>
      </w:r>
      <w:bookmarkEnd w:id="480"/>
    </w:p>
    <w:bookmarkEnd w:id="479"/>
    <w:p w14:paraId="79B6277B" w14:textId="77777777" w:rsidR="005D6F8B" w:rsidRPr="005A24B2" w:rsidRDefault="005D6F8B" w:rsidP="005D6F8B">
      <w:pPr>
        <w:pStyle w:val="BodyText"/>
        <w:rPr>
          <w:lang w:eastAsia="en-US"/>
        </w:rPr>
      </w:pPr>
    </w:p>
    <w:p w14:paraId="7B1D4D9D" w14:textId="000C8B37" w:rsidR="005D6F8B" w:rsidRDefault="003C5768" w:rsidP="000537CE">
      <w:pPr>
        <w:pStyle w:val="Heading4"/>
      </w:pPr>
      <w:proofErr w:type="gramStart"/>
      <w:r>
        <w:t>ePharmacy</w:t>
      </w:r>
      <w:proofErr w:type="gramEnd"/>
      <w:r>
        <w:t xml:space="preserve"> transaction</w:t>
      </w:r>
      <w:r w:rsidR="00924E36">
        <w:t xml:space="preserve"> </w:t>
      </w:r>
      <w:r w:rsidR="005D6F8B">
        <w:t xml:space="preserve">Response </w:t>
      </w:r>
      <w:r w:rsidR="004E05A3">
        <w:t xml:space="preserve">Using </w:t>
      </w:r>
      <w:r w:rsidR="005D6F8B">
        <w:t>the Communication FHIR Resource</w:t>
      </w:r>
    </w:p>
    <w:p w14:paraId="285FE5BE" w14:textId="6A96E4E6" w:rsidR="00CB375E" w:rsidRDefault="00CB375E" w:rsidP="00CB375E">
      <w:pPr>
        <w:pStyle w:val="BodyText"/>
        <w:rPr>
          <w:sz w:val="24"/>
          <w:szCs w:val="24"/>
          <w:lang w:eastAsia="en-US"/>
        </w:rPr>
      </w:pPr>
      <w:r>
        <w:rPr>
          <w:sz w:val="24"/>
          <w:szCs w:val="24"/>
          <w:lang w:eastAsia="en-US"/>
        </w:rPr>
        <w:t xml:space="preserve">See </w:t>
      </w:r>
      <w:del w:id="483" w:author="Department of Veterans Affairs" w:date="2018-03-28T16:13:00Z">
        <w:r w:rsidDel="00F0689B">
          <w:rPr>
            <w:sz w:val="24"/>
            <w:szCs w:val="24"/>
            <w:lang w:eastAsia="en-US"/>
          </w:rPr>
          <w:delText xml:space="preserve">Appendix </w:delText>
        </w:r>
        <w:r w:rsidR="00835DC6" w:rsidDel="00F0689B">
          <w:fldChar w:fldCharType="begin"/>
        </w:r>
        <w:r w:rsidR="00835DC6" w:rsidDel="00F0689B">
          <w:delInstrText xml:space="preserve"> HYPERLINK \l "_Communication" </w:delInstrText>
        </w:r>
        <w:r w:rsidR="00835DC6" w:rsidDel="00F0689B">
          <w:fldChar w:fldCharType="separate"/>
        </w:r>
        <w:r w:rsidR="001F5182" w:rsidRPr="001F5182" w:rsidDel="00F0689B">
          <w:rPr>
            <w:rStyle w:val="Hyperlink"/>
            <w:sz w:val="24"/>
            <w:szCs w:val="24"/>
            <w:u w:val="none"/>
          </w:rPr>
          <w:delText>A</w:delText>
        </w:r>
        <w:r w:rsidR="00835DC6" w:rsidDel="00F0689B">
          <w:rPr>
            <w:rStyle w:val="Hyperlink"/>
            <w:sz w:val="24"/>
            <w:szCs w:val="24"/>
            <w:u w:val="none"/>
          </w:rPr>
          <w:fldChar w:fldCharType="end"/>
        </w:r>
      </w:del>
      <w:ins w:id="484" w:author="Department of Veterans Affairs" w:date="2018-03-28T16:13:00Z">
        <w:r w:rsidR="00F0689B">
          <w:rPr>
            <w:sz w:val="24"/>
            <w:szCs w:val="24"/>
            <w:lang w:eastAsia="en-US"/>
          </w:rPr>
          <w:t>2.6.2.1</w:t>
        </w:r>
      </w:ins>
      <w:r w:rsidR="00C57244">
        <w:rPr>
          <w:sz w:val="24"/>
          <w:szCs w:val="24"/>
          <w:lang w:eastAsia="en-US"/>
        </w:rPr>
        <w:t xml:space="preserve"> </w:t>
      </w:r>
    </w:p>
    <w:p w14:paraId="754C8C7D" w14:textId="2AB3E9A2" w:rsidR="00DA43E6" w:rsidDel="003C11A9" w:rsidRDefault="00BA6D21" w:rsidP="00BA6D21">
      <w:pPr>
        <w:pStyle w:val="Heading4"/>
        <w:rPr>
          <w:del w:id="485" w:author="Department of Veterans Affairs" w:date="2018-03-28T16:11:00Z"/>
        </w:rPr>
      </w:pPr>
      <w:del w:id="486" w:author="Department of Veterans Affairs" w:date="2018-03-28T16:11:00Z">
        <w:r w:rsidDel="003C11A9">
          <w:delText xml:space="preserve"> B2 Request Using the Communication FHIR Resource</w:delText>
        </w:r>
      </w:del>
    </w:p>
    <w:p w14:paraId="7665B9E9" w14:textId="26F5F96E" w:rsidR="00BA6D21" w:rsidRPr="00BA6D21" w:rsidDel="003C11A9" w:rsidRDefault="00BA6D21" w:rsidP="002561D9">
      <w:pPr>
        <w:rPr>
          <w:del w:id="487" w:author="Department of Veterans Affairs" w:date="2018-03-28T16:11:00Z"/>
        </w:rPr>
      </w:pPr>
      <w:del w:id="488" w:author="Department of Veterans Affairs" w:date="2018-03-28T16:11:00Z">
        <w:r w:rsidDel="003C11A9">
          <w:delText xml:space="preserve">See Appendix </w:delText>
        </w:r>
        <w:r w:rsidR="00835DC6" w:rsidDel="003C11A9">
          <w:fldChar w:fldCharType="begin"/>
        </w:r>
        <w:r w:rsidR="00835DC6" w:rsidDel="003C11A9">
          <w:delInstrText xml:space="preserve"> HYPERLINK \l "_Communication" </w:delInstrText>
        </w:r>
        <w:r w:rsidR="00835DC6" w:rsidDel="003C11A9">
          <w:fldChar w:fldCharType="separate"/>
        </w:r>
        <w:r w:rsidRPr="001F5182" w:rsidDel="003C11A9">
          <w:rPr>
            <w:rStyle w:val="Hyperlink"/>
            <w:u w:val="none"/>
          </w:rPr>
          <w:delText>A</w:delText>
        </w:r>
        <w:r w:rsidR="00835DC6" w:rsidDel="003C11A9">
          <w:rPr>
            <w:rStyle w:val="Hyperlink"/>
            <w:u w:val="none"/>
          </w:rPr>
          <w:fldChar w:fldCharType="end"/>
        </w:r>
      </w:del>
    </w:p>
    <w:p w14:paraId="1501E90C" w14:textId="456EC661" w:rsidR="00DA43E6" w:rsidDel="003C11A9" w:rsidRDefault="00DA43E6" w:rsidP="00DA43E6">
      <w:pPr>
        <w:pStyle w:val="Heading4"/>
        <w:rPr>
          <w:del w:id="489" w:author="Department of Veterans Affairs" w:date="2018-03-28T16:11:00Z"/>
        </w:rPr>
      </w:pPr>
      <w:del w:id="490" w:author="Department of Veterans Affairs" w:date="2018-03-28T16:11:00Z">
        <w:r w:rsidDel="003C11A9">
          <w:delText xml:space="preserve"> B2 Response Using the Communication FHIR Resource </w:delText>
        </w:r>
      </w:del>
    </w:p>
    <w:p w14:paraId="442C3B10" w14:textId="0F87F2BA" w:rsidR="00BA6D21" w:rsidDel="003C11A9" w:rsidRDefault="00A405A0" w:rsidP="00A405A0">
      <w:pPr>
        <w:rPr>
          <w:del w:id="491" w:author="Department of Veterans Affairs" w:date="2018-03-28T16:11:00Z"/>
        </w:rPr>
      </w:pPr>
      <w:del w:id="492"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Del="003C11A9">
          <w:rPr>
            <w:rStyle w:val="Hyperlink"/>
            <w:u w:val="none"/>
          </w:rPr>
          <w:delText>A</w:delText>
        </w:r>
        <w:r w:rsidR="00835DC6" w:rsidDel="003C11A9">
          <w:rPr>
            <w:rStyle w:val="Hyperlink"/>
            <w:u w:val="none"/>
          </w:rPr>
          <w:fldChar w:fldCharType="end"/>
        </w:r>
      </w:del>
    </w:p>
    <w:p w14:paraId="5049F41A" w14:textId="6D778C8E" w:rsidR="00BA6D21" w:rsidDel="003C11A9" w:rsidRDefault="00BA6D21" w:rsidP="00BA6D21">
      <w:pPr>
        <w:pStyle w:val="Heading4"/>
        <w:rPr>
          <w:del w:id="493" w:author="Department of Veterans Affairs" w:date="2018-03-28T16:11:00Z"/>
        </w:rPr>
      </w:pPr>
      <w:del w:id="494" w:author="Department of Veterans Affairs" w:date="2018-03-28T16:11:00Z">
        <w:r w:rsidDel="003C11A9">
          <w:delText xml:space="preserve"> E1 Request Using the Communication FHIR Resource</w:delText>
        </w:r>
      </w:del>
    </w:p>
    <w:p w14:paraId="5ADF5015" w14:textId="33111947" w:rsidR="00BA6D21" w:rsidDel="003C11A9" w:rsidRDefault="003C5768" w:rsidP="00A405A0">
      <w:pPr>
        <w:rPr>
          <w:del w:id="495" w:author="Department of Veterans Affairs" w:date="2018-03-28T16:11:00Z"/>
        </w:rPr>
      </w:pPr>
      <w:del w:id="496"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R="001F5182" w:rsidDel="003C11A9">
          <w:rPr>
            <w:rStyle w:val="Hyperlink"/>
            <w:u w:val="none"/>
          </w:rPr>
          <w:delText>A</w:delText>
        </w:r>
        <w:r w:rsidR="00835DC6" w:rsidDel="003C11A9">
          <w:rPr>
            <w:rStyle w:val="Hyperlink"/>
            <w:u w:val="none"/>
          </w:rPr>
          <w:fldChar w:fldCharType="end"/>
        </w:r>
      </w:del>
    </w:p>
    <w:p w14:paraId="5A7A0F1B" w14:textId="320386DF" w:rsidR="00BA6D21" w:rsidDel="003C11A9" w:rsidRDefault="00BA6D21" w:rsidP="00BA6D21">
      <w:pPr>
        <w:pStyle w:val="Heading4"/>
        <w:rPr>
          <w:del w:id="497" w:author="Department of Veterans Affairs" w:date="2018-03-28T16:11:00Z"/>
        </w:rPr>
      </w:pPr>
      <w:del w:id="498" w:author="Department of Veterans Affairs" w:date="2018-03-28T16:11:00Z">
        <w:r w:rsidDel="003C11A9">
          <w:delText xml:space="preserve"> E1 Response Using the Communication FHIR Resource</w:delText>
        </w:r>
      </w:del>
    </w:p>
    <w:p w14:paraId="53B90ECF" w14:textId="0D5BBE0D" w:rsidR="001F5182" w:rsidRPr="00BA6D21" w:rsidDel="003C11A9" w:rsidRDefault="001F5182" w:rsidP="001F5182">
      <w:pPr>
        <w:rPr>
          <w:del w:id="499" w:author="Department of Veterans Affairs" w:date="2018-03-28T16:11:00Z"/>
        </w:rPr>
      </w:pPr>
      <w:del w:id="500"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Del="003C11A9">
          <w:rPr>
            <w:rStyle w:val="Hyperlink"/>
            <w:u w:val="none"/>
          </w:rPr>
          <w:delText>A</w:delText>
        </w:r>
        <w:r w:rsidR="00835DC6" w:rsidDel="003C11A9">
          <w:rPr>
            <w:rStyle w:val="Hyperlink"/>
            <w:u w:val="none"/>
          </w:rPr>
          <w:fldChar w:fldCharType="end"/>
        </w:r>
      </w:del>
    </w:p>
    <w:p w14:paraId="24D5C299" w14:textId="23EDA152" w:rsidR="00BA6D21" w:rsidDel="003C11A9" w:rsidRDefault="00BA6D21" w:rsidP="00BA6D21">
      <w:pPr>
        <w:pStyle w:val="BodyText"/>
        <w:rPr>
          <w:del w:id="501" w:author="Department of Veterans Affairs" w:date="2018-03-28T16:11:00Z"/>
          <w:lang w:eastAsia="en-US"/>
        </w:rPr>
      </w:pPr>
    </w:p>
    <w:p w14:paraId="6E5294A3" w14:textId="5ED93814" w:rsidR="00A405A0" w:rsidDel="003C11A9" w:rsidRDefault="00A405A0" w:rsidP="00BA6D21">
      <w:pPr>
        <w:pStyle w:val="BodyText"/>
        <w:rPr>
          <w:del w:id="502" w:author="Department of Veterans Affairs" w:date="2018-03-28T16:11:00Z"/>
          <w:lang w:eastAsia="en-US"/>
        </w:rPr>
      </w:pPr>
    </w:p>
    <w:p w14:paraId="4E493D3E" w14:textId="77777777" w:rsidR="00A405A0" w:rsidRPr="00BA6D21" w:rsidRDefault="00A405A0" w:rsidP="00BA6D21">
      <w:pPr>
        <w:pStyle w:val="BodyText"/>
        <w:rPr>
          <w:lang w:eastAsia="en-US"/>
        </w:rPr>
      </w:pPr>
    </w:p>
    <w:p w14:paraId="67F2E9ED" w14:textId="1A13CF05" w:rsidR="00377177" w:rsidRDefault="00377177" w:rsidP="000537CE">
      <w:pPr>
        <w:pStyle w:val="Heading3"/>
      </w:pPr>
      <w:bookmarkStart w:id="503" w:name="_Toc510017220"/>
      <w:commentRangeStart w:id="504"/>
      <w:r>
        <w:lastRenderedPageBreak/>
        <w:t xml:space="preserve">Bundle </w:t>
      </w:r>
      <w:commentRangeEnd w:id="504"/>
      <w:r w:rsidR="00A86B12">
        <w:rPr>
          <w:rStyle w:val="CommentReference"/>
          <w:rFonts w:cs="Times New Roman"/>
          <w:b w:val="0"/>
          <w:bCs w:val="0"/>
          <w:iCs w:val="0"/>
          <w:kern w:val="0"/>
        </w:rPr>
        <w:commentReference w:id="504"/>
      </w:r>
      <w:r>
        <w:t>Definition</w:t>
      </w:r>
      <w:bookmarkEnd w:id="503"/>
    </w:p>
    <w:p w14:paraId="44549775" w14:textId="591A64FE" w:rsidR="004E05A3" w:rsidRDefault="00C12795" w:rsidP="008C36B8">
      <w:pPr>
        <w:autoSpaceDE w:val="0"/>
        <w:autoSpaceDN w:val="0"/>
        <w:spacing w:before="120" w:after="120"/>
        <w:rPr>
          <w:rFonts w:cs="Arial"/>
        </w:rPr>
      </w:pPr>
      <w:r>
        <w:t>A Bundle is a top-level container in FHIR that contains all the FHIR resources desired for a transaction between MCCF EDI TAS and FSC.</w:t>
      </w:r>
    </w:p>
    <w:p w14:paraId="5227ED66" w14:textId="4026E183" w:rsidR="005D6F8B" w:rsidRPr="006910DB" w:rsidRDefault="005D6F8B" w:rsidP="008C36B8">
      <w:pPr>
        <w:autoSpaceDE w:val="0"/>
        <w:autoSpaceDN w:val="0"/>
        <w:spacing w:before="120" w:after="120"/>
        <w:rPr>
          <w:rFonts w:cs="Arial"/>
        </w:rPr>
      </w:pPr>
      <w:r w:rsidRPr="006910DB">
        <w:rPr>
          <w:rFonts w:cs="Arial"/>
        </w:rPr>
        <w:t xml:space="preserve">A Bundle is a container for resources, enabling grouping and </w:t>
      </w:r>
      <w:r w:rsidR="005D0A19" w:rsidRPr="006910DB">
        <w:rPr>
          <w:rFonts w:cs="Arial"/>
        </w:rPr>
        <w:t>transmitting</w:t>
      </w:r>
      <w:r w:rsidRPr="006910DB">
        <w:rPr>
          <w:rFonts w:cs="Arial"/>
        </w:rPr>
        <w:t xml:space="preserve"> resources altogether at once. Resources such as Claim, Patient, </w:t>
      </w:r>
      <w:r w:rsidR="003C405C">
        <w:rPr>
          <w:rFonts w:cs="Arial"/>
        </w:rPr>
        <w:t xml:space="preserve">Communication </w:t>
      </w:r>
      <w:r w:rsidRPr="006910DB">
        <w:rPr>
          <w:rFonts w:cs="Arial"/>
        </w:rPr>
        <w:t>etc.</w:t>
      </w:r>
      <w:r w:rsidR="00522C3E">
        <w:rPr>
          <w:rFonts w:cs="Arial"/>
        </w:rPr>
        <w:t>,</w:t>
      </w:r>
      <w:r w:rsidRPr="006910DB">
        <w:rPr>
          <w:rFonts w:cs="Arial"/>
        </w:rPr>
        <w:t xml:space="preserve"> will be transmitted inside multiple entries (see entry list inside Bundle) as a resource type.</w:t>
      </w:r>
    </w:p>
    <w:p w14:paraId="3E92F014" w14:textId="0D66FF16" w:rsidR="00700BC1" w:rsidRPr="006910DB" w:rsidRDefault="00700BC1" w:rsidP="00700BC1">
      <w:pPr>
        <w:pStyle w:val="BodyText"/>
        <w:rPr>
          <w:sz w:val="24"/>
          <w:szCs w:val="24"/>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5795"/>
                    </a:xfrm>
                    <a:prstGeom prst="rect">
                      <a:avLst/>
                    </a:prstGeom>
                  </pic:spPr>
                </pic:pic>
              </a:graphicData>
            </a:graphic>
          </wp:inline>
        </w:drawing>
      </w:r>
    </w:p>
    <w:p w14:paraId="6F628F1A" w14:textId="6FC8B1A7" w:rsidR="00700BC1" w:rsidRDefault="00700BC1" w:rsidP="00700BC1">
      <w:pPr>
        <w:pStyle w:val="Caption"/>
      </w:pPr>
      <w:bookmarkStart w:id="505" w:name="_Toc510017265"/>
      <w:r>
        <w:t xml:space="preserve">Figure </w:t>
      </w:r>
      <w:r w:rsidR="00232E34">
        <w:fldChar w:fldCharType="begin"/>
      </w:r>
      <w:r w:rsidR="00232E34">
        <w:instrText xml:space="preserve"> SEQ Figure \* ARABIC </w:instrText>
      </w:r>
      <w:r w:rsidR="00232E34">
        <w:fldChar w:fldCharType="separate"/>
      </w:r>
      <w:r w:rsidR="00F72E19">
        <w:rPr>
          <w:noProof/>
        </w:rPr>
        <w:t>4</w:t>
      </w:r>
      <w:r w:rsidR="00232E34">
        <w:rPr>
          <w:noProof/>
        </w:rPr>
        <w:fldChar w:fldCharType="end"/>
      </w:r>
      <w:r>
        <w:t xml:space="preserve"> </w:t>
      </w:r>
      <w:r w:rsidR="003D666C">
        <w:t>–</w:t>
      </w:r>
      <w:r>
        <w:t xml:space="preserve"> </w:t>
      </w:r>
      <w:r w:rsidR="003D666C">
        <w:t>Content of a FHIR Bundle Resource</w:t>
      </w:r>
      <w:bookmarkEnd w:id="505"/>
      <w:r w:rsidR="003D666C">
        <w:t xml:space="preserve"> </w:t>
      </w:r>
    </w:p>
    <w:p w14:paraId="01543EE5" w14:textId="33DF7E17" w:rsidR="007A36A4" w:rsidRPr="007A36A4" w:rsidRDefault="007A36A4" w:rsidP="007A36A4">
      <w:r>
        <w:t xml:space="preserve">Source </w:t>
      </w:r>
      <w:r w:rsidRPr="00F4203D">
        <w:t>https://fhir-drills.github.io/bundle.html</w:t>
      </w: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12385"/>
                    </a:xfrm>
                    <a:prstGeom prst="rect">
                      <a:avLst/>
                    </a:prstGeom>
                  </pic:spPr>
                </pic:pic>
              </a:graphicData>
            </a:graphic>
          </wp:inline>
        </w:drawing>
      </w:r>
    </w:p>
    <w:p w14:paraId="75112A3A" w14:textId="363DAF44" w:rsidR="00700BC1" w:rsidRDefault="00700BC1" w:rsidP="00700BC1">
      <w:pPr>
        <w:pStyle w:val="Caption"/>
      </w:pPr>
      <w:bookmarkStart w:id="506" w:name="_Toc510017266"/>
      <w:r>
        <w:t xml:space="preserve">Figure </w:t>
      </w:r>
      <w:r w:rsidR="00232E34">
        <w:fldChar w:fldCharType="begin"/>
      </w:r>
      <w:r w:rsidR="00232E34">
        <w:instrText xml:space="preserve"> SEQ Figure \* ARABIC </w:instrText>
      </w:r>
      <w:r w:rsidR="00232E34">
        <w:fldChar w:fldCharType="separate"/>
      </w:r>
      <w:r w:rsidR="00F72E19">
        <w:rPr>
          <w:noProof/>
        </w:rPr>
        <w:t>5</w:t>
      </w:r>
      <w:r w:rsidR="00232E34">
        <w:rPr>
          <w:noProof/>
        </w:rPr>
        <w:fldChar w:fldCharType="end"/>
      </w:r>
      <w:r>
        <w:t xml:space="preserve"> - </w:t>
      </w:r>
      <w:r w:rsidR="003D666C">
        <w:t xml:space="preserve">Example Bundle FHIR </w:t>
      </w:r>
      <w:r w:rsidR="008C36B8">
        <w:t>Resource</w:t>
      </w:r>
      <w:bookmarkEnd w:id="506"/>
      <w:r w:rsidR="008C36B8">
        <w:t xml:space="preserve"> </w:t>
      </w:r>
    </w:p>
    <w:p w14:paraId="094B822B" w14:textId="76A6773F" w:rsidR="007A36A4" w:rsidRPr="007A36A4" w:rsidRDefault="007A36A4" w:rsidP="007A36A4">
      <w:pPr>
        <w:pStyle w:val="Caption"/>
        <w:rPr>
          <w:color w:val="auto"/>
          <w:sz w:val="24"/>
          <w:szCs w:val="24"/>
        </w:rPr>
      </w:pPr>
      <w:r w:rsidRPr="007A36A4">
        <w:rPr>
          <w:color w:val="auto"/>
          <w:sz w:val="24"/>
          <w:szCs w:val="24"/>
        </w:rPr>
        <w:t>Source https://www.hl7.org/fhir/bundle.html</w:t>
      </w:r>
    </w:p>
    <w:p w14:paraId="7779A6AE" w14:textId="77777777" w:rsidR="007A36A4" w:rsidRPr="007A36A4" w:rsidRDefault="007A36A4" w:rsidP="007A36A4"/>
    <w:p w14:paraId="054FEF35" w14:textId="064954D7" w:rsidR="00D952B0" w:rsidRDefault="00D952B0" w:rsidP="000537CE">
      <w:pPr>
        <w:pStyle w:val="Heading2"/>
      </w:pPr>
      <w:bookmarkStart w:id="507" w:name="_Toc216071617"/>
      <w:bookmarkStart w:id="508" w:name="_Toc263270966"/>
      <w:bookmarkStart w:id="509" w:name="_Toc263271245"/>
      <w:bookmarkStart w:id="510" w:name="_Toc377477606"/>
      <w:bookmarkStart w:id="511" w:name="_Toc510017221"/>
      <w:r w:rsidRPr="00FD58AE">
        <w:t>Communications Methods</w:t>
      </w:r>
      <w:bookmarkEnd w:id="507"/>
      <w:bookmarkEnd w:id="508"/>
      <w:bookmarkEnd w:id="509"/>
      <w:bookmarkEnd w:id="510"/>
      <w:bookmarkEnd w:id="511"/>
    </w:p>
    <w:p w14:paraId="0A82E2C0" w14:textId="4408AD00" w:rsidR="00377177" w:rsidRDefault="00377177" w:rsidP="000537CE">
      <w:pPr>
        <w:pStyle w:val="Heading3"/>
      </w:pPr>
      <w:bookmarkStart w:id="512" w:name="_Toc216071618"/>
      <w:bookmarkStart w:id="513" w:name="_Toc263270967"/>
      <w:bookmarkStart w:id="514" w:name="_Toc263271246"/>
      <w:bookmarkStart w:id="515" w:name="_Toc377477607"/>
      <w:bookmarkStart w:id="516" w:name="_Toc510017222"/>
      <w:r>
        <w:t>Ports and Protocols</w:t>
      </w:r>
      <w:bookmarkEnd w:id="516"/>
    </w:p>
    <w:p w14:paraId="3C4F7100" w14:textId="6603810E" w:rsidR="007E71D7" w:rsidRDefault="007E71D7" w:rsidP="000537CE">
      <w:pPr>
        <w:pStyle w:val="Heading4"/>
      </w:pPr>
      <w:r>
        <w:t>HTTP(S)</w:t>
      </w:r>
    </w:p>
    <w:p w14:paraId="2F7AD8FE" w14:textId="50660EF3" w:rsidR="00A640B1" w:rsidRPr="00280028" w:rsidRDefault="003934DC" w:rsidP="00A640B1">
      <w:pPr>
        <w:pStyle w:val="BodyText"/>
        <w:rPr>
          <w:sz w:val="24"/>
          <w:szCs w:val="24"/>
          <w:lang w:eastAsia="en-US"/>
        </w:rPr>
      </w:pPr>
      <w:proofErr w:type="gramStart"/>
      <w:r w:rsidRPr="00280028">
        <w:rPr>
          <w:sz w:val="24"/>
          <w:szCs w:val="24"/>
          <w:lang w:eastAsia="en-US"/>
        </w:rPr>
        <w:t>Can be u</w:t>
      </w:r>
      <w:r w:rsidR="00A640B1" w:rsidRPr="00280028">
        <w:rPr>
          <w:sz w:val="24"/>
          <w:szCs w:val="24"/>
          <w:lang w:eastAsia="en-US"/>
        </w:rPr>
        <w:t>sed for real time comm</w:t>
      </w:r>
      <w:r w:rsidRPr="00280028">
        <w:rPr>
          <w:sz w:val="24"/>
          <w:szCs w:val="24"/>
          <w:lang w:eastAsia="en-US"/>
        </w:rPr>
        <w:t>unication.</w:t>
      </w:r>
      <w:proofErr w:type="gramEnd"/>
    </w:p>
    <w:p w14:paraId="722F74EC" w14:textId="34F6B45F" w:rsidR="007E71D7" w:rsidRDefault="003D666C" w:rsidP="000537CE">
      <w:pPr>
        <w:pStyle w:val="Heading4"/>
      </w:pPr>
      <w:commentRangeStart w:id="517"/>
      <w:r>
        <w:t xml:space="preserve">Advanced Message Queuing Protocol </w:t>
      </w:r>
      <w:r w:rsidR="00760C74">
        <w:t>(</w:t>
      </w:r>
      <w:r w:rsidR="007E71D7">
        <w:t>AMQP</w:t>
      </w:r>
      <w:r w:rsidR="00760C74">
        <w:t>)</w:t>
      </w:r>
    </w:p>
    <w:p w14:paraId="1BE1B564" w14:textId="7C4891D3" w:rsidR="007E71D7" w:rsidRPr="00280028" w:rsidRDefault="00A640B1" w:rsidP="007E71D7">
      <w:pPr>
        <w:pStyle w:val="BodyText"/>
        <w:rPr>
          <w:sz w:val="24"/>
          <w:szCs w:val="24"/>
          <w:lang w:eastAsia="en-US"/>
        </w:rPr>
      </w:pPr>
      <w:r w:rsidRPr="00280028">
        <w:rPr>
          <w:sz w:val="24"/>
          <w:szCs w:val="24"/>
          <w:lang w:eastAsia="en-US"/>
        </w:rPr>
        <w:t>AMQP offers reliable messaging via queues.</w:t>
      </w:r>
      <w:commentRangeEnd w:id="517"/>
      <w:r w:rsidR="000E7B2C">
        <w:rPr>
          <w:rStyle w:val="CommentReference"/>
          <w:rFonts w:eastAsia="Times New Roman"/>
          <w:lang w:eastAsia="en-US"/>
        </w:rPr>
        <w:commentReference w:id="517"/>
      </w:r>
    </w:p>
    <w:p w14:paraId="20A8AA85" w14:textId="21A04DEB" w:rsidR="00377177" w:rsidRDefault="00377177" w:rsidP="000537CE">
      <w:pPr>
        <w:pStyle w:val="Heading3"/>
      </w:pPr>
      <w:bookmarkStart w:id="518" w:name="_Toc510017223"/>
      <w:r>
        <w:lastRenderedPageBreak/>
        <w:t>ESB Configuration(s)</w:t>
      </w:r>
      <w:bookmarkEnd w:id="518"/>
    </w:p>
    <w:p w14:paraId="1DD9E8AF" w14:textId="361299F8" w:rsidR="00A640B1" w:rsidRPr="00CB375E" w:rsidRDefault="00A640B1" w:rsidP="00A640B1">
      <w:pPr>
        <w:pStyle w:val="BodyText"/>
        <w:rPr>
          <w:sz w:val="24"/>
          <w:szCs w:val="24"/>
          <w:lang w:eastAsia="en-US"/>
        </w:rPr>
      </w:pPr>
      <w:r w:rsidRPr="00CB375E">
        <w:rPr>
          <w:sz w:val="24"/>
          <w:szCs w:val="24"/>
          <w:lang w:eastAsia="en-US"/>
        </w:rPr>
        <w:t>T</w:t>
      </w:r>
      <w:r w:rsidR="00760C74">
        <w:rPr>
          <w:sz w:val="24"/>
          <w:szCs w:val="24"/>
          <w:lang w:eastAsia="en-US"/>
        </w:rPr>
        <w:t>BD</w:t>
      </w:r>
    </w:p>
    <w:p w14:paraId="191D0393" w14:textId="7638D8BE" w:rsidR="00377177" w:rsidRPr="00377177" w:rsidRDefault="00377177" w:rsidP="000537CE">
      <w:pPr>
        <w:pStyle w:val="Heading3"/>
      </w:pPr>
      <w:bookmarkStart w:id="519" w:name="_Toc510017224"/>
      <w:r>
        <w:t>System Configuration</w:t>
      </w:r>
      <w:bookmarkEnd w:id="519"/>
    </w:p>
    <w:p w14:paraId="61278038" w14:textId="02A97E1D" w:rsidR="00377177" w:rsidRPr="00CB375E" w:rsidRDefault="00A640B1" w:rsidP="00377177">
      <w:pPr>
        <w:pStyle w:val="BodyText"/>
        <w:rPr>
          <w:sz w:val="24"/>
          <w:szCs w:val="24"/>
          <w:lang w:eastAsia="en-US"/>
        </w:rPr>
      </w:pPr>
      <w:r w:rsidRPr="00CB375E">
        <w:rPr>
          <w:sz w:val="24"/>
          <w:szCs w:val="24"/>
          <w:lang w:eastAsia="en-US"/>
        </w:rPr>
        <w:t>T</w:t>
      </w:r>
      <w:r w:rsidR="00760C74">
        <w:rPr>
          <w:sz w:val="24"/>
          <w:szCs w:val="24"/>
          <w:lang w:eastAsia="en-US"/>
        </w:rPr>
        <w:t>BD</w:t>
      </w:r>
    </w:p>
    <w:p w14:paraId="054FEF37" w14:textId="7C2637E7" w:rsidR="00D952B0" w:rsidRDefault="00D952B0" w:rsidP="000537CE">
      <w:pPr>
        <w:pStyle w:val="Heading2"/>
      </w:pPr>
      <w:bookmarkStart w:id="520" w:name="_Toc510017225"/>
      <w:r w:rsidRPr="00FD58AE">
        <w:t>Performance Requirements</w:t>
      </w:r>
      <w:bookmarkEnd w:id="512"/>
      <w:bookmarkEnd w:id="513"/>
      <w:bookmarkEnd w:id="514"/>
      <w:bookmarkEnd w:id="515"/>
      <w:bookmarkEnd w:id="520"/>
    </w:p>
    <w:p w14:paraId="450E06DC" w14:textId="77777777" w:rsidR="00F72E19" w:rsidRDefault="00146B80" w:rsidP="00F72E19">
      <w:pPr>
        <w:rPr>
          <w:rFonts w:ascii="Calibri" w:hAnsi="Calibri"/>
          <w:sz w:val="22"/>
          <w:szCs w:val="22"/>
        </w:rPr>
      </w:pPr>
      <w:bookmarkStart w:id="521" w:name="_Hlk507484702"/>
      <w:r w:rsidRPr="00280028">
        <w:t>System Design Document (SDD); Medical Care Collection</w:t>
      </w:r>
      <w:r w:rsidR="00FA22A1">
        <w:t>s</w:t>
      </w:r>
      <w:r w:rsidRPr="00280028">
        <w:t xml:space="preserve"> Fund (MCCF) - Electronic Data Interchange Transaction Application Suite (EDI TAS)</w:t>
      </w:r>
      <w:r w:rsidR="00E25AB7">
        <w:t>.</w:t>
      </w:r>
      <w:r w:rsidR="00F72E19">
        <w:t xml:space="preserve">  </w:t>
      </w:r>
      <w:hyperlink r:id="rId25" w:history="1">
        <w:r w:rsidR="00F72E19">
          <w:rPr>
            <w:rStyle w:val="Hyperlink"/>
          </w:rPr>
          <w:t>https://vaww.oed.portal.va.gov/pm/hape/ipt_5010/EDI_Portfolio/TASCore/MCCF_EDI_TAS_System_Design_Document_v0.7.pdf</w:t>
        </w:r>
      </w:hyperlink>
      <w:r w:rsidR="00F72E19">
        <w:t xml:space="preserve"> </w:t>
      </w:r>
    </w:p>
    <w:p w14:paraId="06BDD8F8" w14:textId="6A4C1B8E" w:rsidR="00146B80" w:rsidRPr="00280028" w:rsidRDefault="00146B80" w:rsidP="00146B80"/>
    <w:p w14:paraId="054FEF39" w14:textId="37141919" w:rsidR="00D952B0" w:rsidRDefault="00D952B0" w:rsidP="000537CE">
      <w:pPr>
        <w:pStyle w:val="Heading2"/>
      </w:pPr>
      <w:bookmarkStart w:id="522" w:name="_Toc216071619"/>
      <w:bookmarkStart w:id="523" w:name="_Toc263270968"/>
      <w:bookmarkStart w:id="524" w:name="_Toc263271247"/>
      <w:bookmarkStart w:id="525" w:name="_Toc377477608"/>
      <w:bookmarkStart w:id="526" w:name="_Toc510017226"/>
      <w:bookmarkEnd w:id="521"/>
      <w:r w:rsidRPr="00FD58AE">
        <w:t>Security</w:t>
      </w:r>
      <w:bookmarkEnd w:id="522"/>
      <w:bookmarkEnd w:id="523"/>
      <w:bookmarkEnd w:id="524"/>
      <w:bookmarkEnd w:id="525"/>
      <w:bookmarkEnd w:id="526"/>
    </w:p>
    <w:p w14:paraId="3505FD22" w14:textId="77777777" w:rsidR="00F72E19" w:rsidRDefault="00280028" w:rsidP="00F72E19">
      <w:pPr>
        <w:rPr>
          <w:rFonts w:ascii="Calibri" w:hAnsi="Calibri"/>
          <w:sz w:val="22"/>
          <w:szCs w:val="22"/>
        </w:rPr>
      </w:pPr>
      <w:r w:rsidRPr="00280028">
        <w:rPr>
          <w:rFonts w:eastAsia="MS Mincho"/>
        </w:rPr>
        <w:t>System Design Document (SDD); Medical Care Collection</w:t>
      </w:r>
      <w:r w:rsidR="00FA22A1">
        <w:rPr>
          <w:rFonts w:eastAsia="MS Mincho"/>
        </w:rPr>
        <w:t>s</w:t>
      </w:r>
      <w:r w:rsidRPr="00280028">
        <w:rPr>
          <w:rFonts w:eastAsia="MS Mincho"/>
        </w:rPr>
        <w:t xml:space="preserve"> Fund (MCCF) - Electronic Data Interchange Transaction Application Suite (EDI TAS)</w:t>
      </w:r>
      <w:r w:rsidR="00E25AB7">
        <w:rPr>
          <w:rFonts w:eastAsia="MS Mincho"/>
        </w:rPr>
        <w:t>.</w:t>
      </w:r>
      <w:r w:rsidR="00F72E19">
        <w:rPr>
          <w:rFonts w:eastAsia="MS Mincho"/>
        </w:rPr>
        <w:t xml:space="preserve"> </w:t>
      </w:r>
      <w:hyperlink r:id="rId26" w:history="1">
        <w:r w:rsidR="00F72E19">
          <w:rPr>
            <w:rStyle w:val="Hyperlink"/>
          </w:rPr>
          <w:t>https://vaww.oed.portal.va.gov/pm/hape/ipt_5010/EDI_Portfolio/TASCore/MCCF_EDI_TAS_System_Design_Document_v0.7.pdf</w:t>
        </w:r>
      </w:hyperlink>
      <w:r w:rsidR="00F72E19">
        <w:t xml:space="preserve"> </w:t>
      </w:r>
    </w:p>
    <w:p w14:paraId="48FE25EB" w14:textId="3A2F3AFA" w:rsidR="00A640B1" w:rsidRPr="008C36B8" w:rsidRDefault="00A640B1" w:rsidP="00A640B1">
      <w:pPr>
        <w:pStyle w:val="BodyText"/>
        <w:rPr>
          <w:sz w:val="24"/>
          <w:szCs w:val="24"/>
          <w:lang w:eastAsia="en-US"/>
        </w:rPr>
      </w:pPr>
      <w:bookmarkStart w:id="527" w:name="_Toc216071620"/>
      <w:bookmarkStart w:id="528" w:name="_Toc263270969"/>
      <w:bookmarkStart w:id="529" w:name="_Toc263271248"/>
      <w:bookmarkStart w:id="530" w:name="_Toc377477609"/>
    </w:p>
    <w:p w14:paraId="25CB5A8E" w14:textId="25BB5428" w:rsidR="00377177" w:rsidRDefault="00377177" w:rsidP="000537CE">
      <w:pPr>
        <w:pStyle w:val="Heading2"/>
      </w:pPr>
      <w:bookmarkStart w:id="531" w:name="_Toc510017227"/>
      <w:r>
        <w:t>Testing Requirements</w:t>
      </w:r>
      <w:bookmarkEnd w:id="531"/>
    </w:p>
    <w:p w14:paraId="1E985BD9" w14:textId="77777777" w:rsidR="00A640B1" w:rsidRPr="008C36B8" w:rsidRDefault="00A640B1" w:rsidP="00A640B1">
      <w:pPr>
        <w:pStyle w:val="BodyText"/>
        <w:rPr>
          <w:sz w:val="24"/>
          <w:szCs w:val="24"/>
          <w:lang w:eastAsia="en-US"/>
        </w:rPr>
      </w:pPr>
    </w:p>
    <w:p w14:paraId="225F45A0" w14:textId="1DEEC5E9" w:rsidR="00377177" w:rsidRDefault="00377177" w:rsidP="000537CE">
      <w:pPr>
        <w:pStyle w:val="Heading3"/>
      </w:pPr>
      <w:bookmarkStart w:id="532" w:name="_Toc510017228"/>
      <w:r>
        <w:t>Comparison of Data</w:t>
      </w:r>
      <w:bookmarkEnd w:id="532"/>
    </w:p>
    <w:p w14:paraId="2AA37BFC" w14:textId="77777777" w:rsidR="00760C74" w:rsidRDefault="00760C74" w:rsidP="00760C74">
      <w:r>
        <w:t>Testing the FHIR conformance will be based on HTTPS://www.hl7.org/fhir/validation.html.</w:t>
      </w:r>
    </w:p>
    <w:p w14:paraId="5CD83588" w14:textId="1C875FE1" w:rsidR="00760C74" w:rsidRDefault="00760C74" w:rsidP="00760C74">
      <w:r>
        <w:t xml:space="preserve">Business Rules will have to be specifically defined in user stories by the </w:t>
      </w:r>
      <w:r w:rsidR="003C405C">
        <w:t xml:space="preserve">ePharmacy </w:t>
      </w:r>
      <w:r>
        <w:t>team.</w:t>
      </w:r>
    </w:p>
    <w:p w14:paraId="6D8A8B14" w14:textId="77777777" w:rsidR="00760C74" w:rsidRDefault="00760C74" w:rsidP="00760C74">
      <w:pPr>
        <w:pStyle w:val="ListParagraph"/>
        <w:numPr>
          <w:ilvl w:val="0"/>
          <w:numId w:val="29"/>
        </w:numPr>
      </w:pPr>
      <w:r>
        <w:t>Which fields are mandatory from a business perspective?</w:t>
      </w:r>
    </w:p>
    <w:p w14:paraId="770674F3" w14:textId="77777777" w:rsidR="00760C74" w:rsidRPr="005559F3" w:rsidRDefault="00760C74" w:rsidP="00760C74">
      <w:pPr>
        <w:pStyle w:val="ListParagraph"/>
        <w:numPr>
          <w:ilvl w:val="0"/>
          <w:numId w:val="29"/>
        </w:numPr>
      </w:pPr>
      <w:r>
        <w:t>Data integrity</w:t>
      </w:r>
    </w:p>
    <w:p w14:paraId="6C2B2FDE" w14:textId="77777777" w:rsidR="00A640B1" w:rsidRPr="008C36B8" w:rsidRDefault="00A640B1" w:rsidP="00A640B1">
      <w:pPr>
        <w:pStyle w:val="BodyText"/>
        <w:rPr>
          <w:sz w:val="24"/>
          <w:szCs w:val="24"/>
          <w:lang w:eastAsia="en-US"/>
        </w:rPr>
      </w:pPr>
    </w:p>
    <w:p w14:paraId="395E2F09" w14:textId="6EB06125" w:rsidR="00377177" w:rsidRDefault="00377177" w:rsidP="000537CE">
      <w:pPr>
        <w:pStyle w:val="Heading3"/>
      </w:pPr>
      <w:bookmarkStart w:id="533" w:name="_Toc510017229"/>
      <w:r>
        <w:t>Completeness</w:t>
      </w:r>
      <w:bookmarkEnd w:id="533"/>
    </w:p>
    <w:p w14:paraId="5DE74596" w14:textId="17ECFDE5" w:rsidR="00760C74" w:rsidRDefault="00760C74" w:rsidP="00760C74">
      <w:r>
        <w:t>Tests defined in section 2.10.1 must cover all the FHIR resources that are defined in section 2.6.1 in consideration of any functional user story.</w:t>
      </w:r>
    </w:p>
    <w:p w14:paraId="0756F8EB" w14:textId="0C6578D1" w:rsidR="00A640B1" w:rsidRDefault="00A640B1" w:rsidP="00CB375E"/>
    <w:p w14:paraId="2BD89DED" w14:textId="67AB895E" w:rsidR="00760C74" w:rsidRDefault="00760C74" w:rsidP="00760C74">
      <w:pPr>
        <w:pStyle w:val="Heading3"/>
      </w:pPr>
      <w:bookmarkStart w:id="534" w:name="_Toc510017230"/>
      <w:r>
        <w:t>Load Testing</w:t>
      </w:r>
      <w:bookmarkEnd w:id="534"/>
    </w:p>
    <w:p w14:paraId="7F8BB11D" w14:textId="084863AD" w:rsidR="00A640B1" w:rsidRPr="008C36B8" w:rsidRDefault="00760C74" w:rsidP="00A405A0">
      <w:r>
        <w:t>Bench mark tests must be performed based on individual use case requirements.</w:t>
      </w:r>
    </w:p>
    <w:p w14:paraId="126FCC1E" w14:textId="0EC0281F" w:rsidR="00377177" w:rsidRDefault="00377177" w:rsidP="000537CE">
      <w:pPr>
        <w:pStyle w:val="Heading2"/>
      </w:pPr>
      <w:bookmarkStart w:id="535" w:name="_Toc510017231"/>
      <w:r>
        <w:lastRenderedPageBreak/>
        <w:t>Policies and Constraints</w:t>
      </w:r>
      <w:bookmarkEnd w:id="535"/>
    </w:p>
    <w:p w14:paraId="7CCFEE85" w14:textId="77777777" w:rsidR="00A640B1" w:rsidRPr="008C36B8" w:rsidRDefault="00A640B1" w:rsidP="00A640B1">
      <w:pPr>
        <w:pStyle w:val="BodyText"/>
        <w:rPr>
          <w:sz w:val="24"/>
          <w:szCs w:val="24"/>
          <w:lang w:eastAsia="en-US"/>
        </w:rPr>
      </w:pPr>
    </w:p>
    <w:p w14:paraId="7B553B00" w14:textId="6C0DB8E4" w:rsidR="00377177" w:rsidRDefault="00377177" w:rsidP="000537CE">
      <w:pPr>
        <w:pStyle w:val="Heading3"/>
      </w:pPr>
      <w:bookmarkStart w:id="536" w:name="_Toc510017232"/>
      <w:r>
        <w:t>HIPAA Compliance</w:t>
      </w:r>
      <w:bookmarkEnd w:id="536"/>
    </w:p>
    <w:p w14:paraId="66096649" w14:textId="0BD6C985" w:rsidR="00377177" w:rsidRPr="00377177" w:rsidRDefault="00146B80" w:rsidP="00377177">
      <w:pPr>
        <w:pStyle w:val="BodyText"/>
        <w:rPr>
          <w:lang w:eastAsia="en-US"/>
        </w:rPr>
      </w:pPr>
      <w:r w:rsidRPr="00280028">
        <w:rPr>
          <w:sz w:val="24"/>
          <w:szCs w:val="24"/>
        </w:rPr>
        <w:t>FSC receives transactions</w:t>
      </w:r>
      <w:del w:id="537" w:author="Department of Veterans Affairs" w:date="2018-03-28T10:58:00Z">
        <w:r w:rsidRPr="00280028" w:rsidDel="000E7B2C">
          <w:rPr>
            <w:sz w:val="24"/>
            <w:szCs w:val="24"/>
          </w:rPr>
          <w:delText xml:space="preserve"> </w:delText>
        </w:r>
      </w:del>
      <w:r w:rsidR="00130F93">
        <w:rPr>
          <w:sz w:val="24"/>
          <w:szCs w:val="24"/>
        </w:rPr>
        <w:t>, strips the communication FHIR resource</w:t>
      </w:r>
      <w:r w:rsidR="00FA22A1">
        <w:rPr>
          <w:sz w:val="24"/>
          <w:szCs w:val="24"/>
        </w:rPr>
        <w:t>,</w:t>
      </w:r>
      <w:r w:rsidRPr="00280028">
        <w:rPr>
          <w:sz w:val="24"/>
          <w:szCs w:val="24"/>
        </w:rPr>
        <w:t xml:space="preserve"> and then forwards the claim data </w:t>
      </w:r>
      <w:r w:rsidR="00BA6D21">
        <w:rPr>
          <w:sz w:val="24"/>
          <w:szCs w:val="24"/>
        </w:rPr>
        <w:t xml:space="preserve">or eligibility request </w:t>
      </w:r>
      <w:ins w:id="538" w:author="Department of Veterans Affairs" w:date="2018-03-28T14:44:00Z">
        <w:r w:rsidR="00FE1538">
          <w:rPr>
            <w:sz w:val="24"/>
            <w:szCs w:val="24"/>
          </w:rPr>
          <w:t xml:space="preserve">as NCPDP-formatted transactions </w:t>
        </w:r>
      </w:ins>
      <w:r w:rsidRPr="00280028">
        <w:rPr>
          <w:sz w:val="24"/>
          <w:szCs w:val="24"/>
        </w:rPr>
        <w:t>to the HCCH.</w:t>
      </w:r>
    </w:p>
    <w:p w14:paraId="054FEF43" w14:textId="77777777" w:rsidR="00995F9B" w:rsidRDefault="00995F9B">
      <w:pPr>
        <w:pStyle w:val="BodyText"/>
        <w:sectPr w:rsidR="00995F9B" w:rsidSect="006E4B3F">
          <w:headerReference w:type="even" r:id="rId27"/>
          <w:footerReference w:type="even" r:id="rId28"/>
          <w:pgSz w:w="12240" w:h="15840" w:code="1"/>
          <w:pgMar w:top="1440" w:right="1440" w:bottom="1440" w:left="1440" w:header="720" w:footer="720" w:gutter="0"/>
          <w:pgNumType w:start="1"/>
          <w:cols w:space="720"/>
          <w:docGrid w:linePitch="360"/>
        </w:sectPr>
        <w:pPrChange w:id="539" w:author="Mark Dawson" w:date="2018-03-28T09:53:00Z">
          <w:pPr>
            <w:pStyle w:val="BodyText"/>
            <w:ind w:left="360"/>
          </w:pPr>
        </w:pPrChange>
      </w:pPr>
      <w:bookmarkStart w:id="540" w:name="_Toc216071626"/>
      <w:bookmarkEnd w:id="527"/>
      <w:bookmarkEnd w:id="528"/>
      <w:bookmarkEnd w:id="529"/>
      <w:bookmarkEnd w:id="530"/>
    </w:p>
    <w:p w14:paraId="054FEF45" w14:textId="657B032E" w:rsidR="00CC1A4D" w:rsidRDefault="00D952B0" w:rsidP="00577EE4">
      <w:pPr>
        <w:pStyle w:val="Heading1"/>
      </w:pPr>
      <w:bookmarkStart w:id="541" w:name="_Toc263270971"/>
      <w:bookmarkStart w:id="542" w:name="_Toc263271250"/>
      <w:bookmarkStart w:id="543" w:name="_Toc377477611"/>
      <w:bookmarkStart w:id="544" w:name="_Toc510017233"/>
      <w:r w:rsidRPr="00FD58AE">
        <w:lastRenderedPageBreak/>
        <w:t>Appendix A</w:t>
      </w:r>
      <w:bookmarkEnd w:id="1"/>
      <w:bookmarkEnd w:id="540"/>
      <w:bookmarkEnd w:id="541"/>
      <w:bookmarkEnd w:id="542"/>
      <w:bookmarkEnd w:id="543"/>
      <w:bookmarkEnd w:id="544"/>
    </w:p>
    <w:p w14:paraId="3275E7CE" w14:textId="3AB2793C" w:rsidR="00377177" w:rsidRDefault="00377177" w:rsidP="000537CE">
      <w:pPr>
        <w:pStyle w:val="Heading2"/>
      </w:pPr>
      <w:bookmarkStart w:id="545" w:name="_Toc510017234"/>
      <w:r>
        <w:t>Data Elements</w:t>
      </w:r>
      <w:bookmarkEnd w:id="545"/>
    </w:p>
    <w:p w14:paraId="50B3980A" w14:textId="0B4CA94D" w:rsidR="005B24F6" w:rsidRPr="009400B6" w:rsidRDefault="005B24F6" w:rsidP="005B24F6">
      <w:pPr>
        <w:pStyle w:val="BodyText"/>
        <w:rPr>
          <w:szCs w:val="24"/>
        </w:rPr>
      </w:pPr>
      <w:r w:rsidRPr="009400B6">
        <w:rPr>
          <w:sz w:val="24"/>
          <w:szCs w:val="24"/>
          <w:lang w:eastAsia="en-US"/>
        </w:rPr>
        <w:t xml:space="preserve">Data being exchanged between TAS and FSC will be formatted in FHIR using the JSON notation. </w:t>
      </w:r>
      <w:r w:rsidR="00FD6641">
        <w:rPr>
          <w:sz w:val="24"/>
          <w:szCs w:val="24"/>
          <w:lang w:eastAsia="en-US"/>
        </w:rPr>
        <w:t xml:space="preserve">The NCPDP </w:t>
      </w:r>
      <w:r w:rsidRPr="009400B6">
        <w:rPr>
          <w:sz w:val="24"/>
          <w:szCs w:val="24"/>
          <w:lang w:eastAsia="en-US"/>
        </w:rPr>
        <w:t xml:space="preserve">Data </w:t>
      </w:r>
      <w:r w:rsidR="00FD6641">
        <w:rPr>
          <w:sz w:val="24"/>
          <w:szCs w:val="24"/>
          <w:lang w:eastAsia="en-US"/>
        </w:rPr>
        <w:t xml:space="preserve">stream will be located inside the payload </w:t>
      </w:r>
      <w:r w:rsidRPr="009400B6">
        <w:rPr>
          <w:sz w:val="24"/>
          <w:szCs w:val="24"/>
          <w:lang w:eastAsia="en-US"/>
        </w:rPr>
        <w:t>element</w:t>
      </w:r>
      <w:r w:rsidR="00FD6641">
        <w:rPr>
          <w:sz w:val="24"/>
          <w:szCs w:val="24"/>
          <w:lang w:eastAsia="en-US"/>
        </w:rPr>
        <w:t xml:space="preserve"> of the Communication FHIR resource.  The first element in the payload will be the NCPDP header and the second element the NCPDP message text.</w:t>
      </w:r>
      <w:r w:rsidRPr="009400B6">
        <w:rPr>
          <w:sz w:val="24"/>
          <w:szCs w:val="24"/>
          <w:lang w:eastAsia="en-US"/>
        </w:rPr>
        <w:t xml:space="preserve"> </w:t>
      </w:r>
      <w:r w:rsidR="00FD6641">
        <w:rPr>
          <w:sz w:val="24"/>
          <w:szCs w:val="24"/>
          <w:lang w:eastAsia="en-US"/>
        </w:rPr>
        <w:t xml:space="preserve"> The Communication resource will be wrapped inside a FHIR bundle.</w:t>
      </w:r>
    </w:p>
    <w:p w14:paraId="6BE1CE48" w14:textId="77777777" w:rsidR="005B24F6" w:rsidRPr="008C36B8" w:rsidRDefault="005B24F6" w:rsidP="008C36B8">
      <w:pPr>
        <w:pStyle w:val="BodyText"/>
        <w:rPr>
          <w:lang w:eastAsia="en-US"/>
        </w:rPr>
      </w:pPr>
    </w:p>
    <w:p w14:paraId="780BF152" w14:textId="66982459" w:rsidR="00377177" w:rsidRDefault="00377177" w:rsidP="000537CE">
      <w:pPr>
        <w:pStyle w:val="Heading2"/>
      </w:pPr>
      <w:bookmarkStart w:id="546" w:name="_Bundle"/>
      <w:bookmarkStart w:id="547" w:name="_Toc510017235"/>
      <w:bookmarkEnd w:id="546"/>
      <w:r>
        <w:t xml:space="preserve">Bundle </w:t>
      </w:r>
      <w:r w:rsidR="00A405A0">
        <w:t>e</w:t>
      </w:r>
      <w:r w:rsidR="00E73E0F">
        <w:t>Pharmacy Transactions</w:t>
      </w:r>
      <w:bookmarkEnd w:id="547"/>
    </w:p>
    <w:p w14:paraId="0478977E" w14:textId="048365E5" w:rsidR="00E73E0F" w:rsidRDefault="00E73E0F" w:rsidP="00E73E0F">
      <w:pPr>
        <w:rPr>
          <w:rFonts w:ascii="Calibri" w:hAnsi="Calibri"/>
          <w:sz w:val="22"/>
          <w:szCs w:val="22"/>
        </w:rPr>
      </w:pPr>
      <w:r w:rsidRPr="00E73E0F">
        <w:t>NOTE</w:t>
      </w:r>
      <w:r w:rsidR="00A405A0">
        <w:t>: T</w:t>
      </w:r>
      <w:r w:rsidRPr="00E73E0F">
        <w:t xml:space="preserve">he embedded JSON </w:t>
      </w:r>
      <w:r>
        <w:t>illustrates a general message being sent to the FSC and being received from the FSC using a B</w:t>
      </w:r>
      <w:r w:rsidR="00A405A0">
        <w:t xml:space="preserve">1 NCPDP request payload example and is for illustration purposes only and the NCPDP streams inside the payload </w:t>
      </w:r>
      <w:r w:rsidR="00871D0A">
        <w:t>elemen</w:t>
      </w:r>
      <w:ins w:id="548" w:author="Department of Veterans Affairs" w:date="2018-03-28T14:32:00Z">
        <w:r w:rsidR="001B12FF">
          <w:t>t</w:t>
        </w:r>
      </w:ins>
      <w:r w:rsidR="00A405A0">
        <w:t xml:space="preserve"> are unmasked.</w:t>
      </w:r>
    </w:p>
    <w:p w14:paraId="059B5CBD" w14:textId="3AC2653B" w:rsidR="00E73E0F" w:rsidRPr="001F5182" w:rsidRDefault="00E73E0F" w:rsidP="00E73E0F">
      <w:pPr>
        <w:pStyle w:val="Heading3"/>
      </w:pPr>
      <w:bookmarkStart w:id="549" w:name="_ePharmacy_transaction_Communication"/>
      <w:bookmarkEnd w:id="549"/>
      <w:r w:rsidRPr="001F5182">
        <w:t xml:space="preserve">   </w:t>
      </w:r>
      <w:bookmarkStart w:id="550" w:name="_Toc510017236"/>
      <w:proofErr w:type="gramStart"/>
      <w:r w:rsidRPr="001F5182">
        <w:t>ePharmacy</w:t>
      </w:r>
      <w:proofErr w:type="gramEnd"/>
      <w:r w:rsidRPr="001F5182">
        <w:t xml:space="preserve"> transaction Communication resource inside a bundle</w:t>
      </w:r>
      <w:bookmarkEnd w:id="550"/>
    </w:p>
    <w:p w14:paraId="03155037" w14:textId="1156021E" w:rsidR="00FF76B6" w:rsidRDefault="001B12FF" w:rsidP="00577EE4">
      <w:pPr>
        <w:pStyle w:val="BodyText"/>
        <w:rPr>
          <w:sz w:val="24"/>
          <w:szCs w:val="24"/>
          <w:highlight w:val="yellow"/>
          <w:lang w:eastAsia="en-US"/>
        </w:rPr>
      </w:pPr>
      <w:r w:rsidRPr="001F5182">
        <w:rPr>
          <w:sz w:val="24"/>
          <w:szCs w:val="24"/>
          <w:lang w:eastAsia="en-US"/>
        </w:rPr>
        <w:object w:dxaOrig="1536" w:dyaOrig="816" w14:anchorId="0072C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0.8pt" o:ole="">
            <v:imagedata r:id="rId29" o:title=""/>
          </v:shape>
          <o:OLEObject Type="Embed" ProgID="Package" ShapeID="_x0000_i1025" DrawAspect="Content" ObjectID="_1583759241" r:id="rId30"/>
        </w:object>
      </w:r>
    </w:p>
    <w:p w14:paraId="2A0F37F5" w14:textId="33104EFD" w:rsidR="00377177" w:rsidRDefault="00377177" w:rsidP="000537CE">
      <w:pPr>
        <w:pStyle w:val="Heading2"/>
      </w:pPr>
      <w:bookmarkStart w:id="551" w:name="_Resource_Sections_1..N"/>
      <w:bookmarkStart w:id="552" w:name="_Toc510017237"/>
      <w:bookmarkEnd w:id="551"/>
      <w:r>
        <w:t>Resource Sections</w:t>
      </w:r>
      <w:bookmarkEnd w:id="552"/>
      <w:r>
        <w:t xml:space="preserve"> </w:t>
      </w:r>
    </w:p>
    <w:p w14:paraId="0472E2ED" w14:textId="42A490C9" w:rsidR="00577EE4" w:rsidRDefault="00577EE4" w:rsidP="00CA4B0A">
      <w:pPr>
        <w:pStyle w:val="Heading4"/>
      </w:pPr>
      <w:bookmarkStart w:id="553" w:name="_Claim_Billing_(B1)"/>
      <w:bookmarkStart w:id="554" w:name="_Communication"/>
      <w:bookmarkEnd w:id="553"/>
      <w:bookmarkEnd w:id="554"/>
      <w:r>
        <w:t>Communication</w:t>
      </w:r>
    </w:p>
    <w:p w14:paraId="3E5335D4" w14:textId="27B77B8F" w:rsidR="002F7CEE" w:rsidRDefault="00FD6641" w:rsidP="00117592">
      <w:r>
        <w:t>See Communication resource inside FHIR bundle in section 3.2</w:t>
      </w:r>
      <w:r w:rsidR="001F5182">
        <w:t>.1</w:t>
      </w:r>
    </w:p>
    <w:p w14:paraId="3E44121D" w14:textId="4212B282" w:rsidR="00377177" w:rsidRPr="00987778" w:rsidRDefault="00A405A0" w:rsidP="000537CE">
      <w:pPr>
        <w:pStyle w:val="Heading3"/>
        <w:rPr>
          <w:szCs w:val="24"/>
        </w:rPr>
      </w:pPr>
      <w:bookmarkStart w:id="555" w:name="_Claim_Billing_(B1)_1"/>
      <w:bookmarkStart w:id="556" w:name="_Communication_–_See"/>
      <w:bookmarkStart w:id="557" w:name="_Claim_Billing_(B1)_2"/>
      <w:bookmarkStart w:id="558" w:name="_For_TRANSMISSION_ACCEPTED/TRANSACTI"/>
      <w:bookmarkStart w:id="559" w:name="_For_TRANSMISSION_ACCEPTED/TRANSACTI_1"/>
      <w:bookmarkStart w:id="560" w:name="_For_TRANSMISSION_REJECTED/TRANSACTI"/>
      <w:bookmarkStart w:id="561" w:name="_Toc510017238"/>
      <w:bookmarkEnd w:id="555"/>
      <w:bookmarkEnd w:id="556"/>
      <w:bookmarkEnd w:id="557"/>
      <w:bookmarkEnd w:id="558"/>
      <w:bookmarkEnd w:id="559"/>
      <w:bookmarkEnd w:id="560"/>
      <w:r>
        <w:rPr>
          <w:szCs w:val="24"/>
        </w:rPr>
        <w:t>Mapping Sheet</w:t>
      </w:r>
      <w:bookmarkEnd w:id="561"/>
    </w:p>
    <w:p w14:paraId="11CA571E" w14:textId="30EE02EE" w:rsidR="00377177" w:rsidRPr="00987778" w:rsidRDefault="00A405A0" w:rsidP="00A405A0">
      <w:pPr>
        <w:pStyle w:val="BodyText"/>
        <w:rPr>
          <w:sz w:val="24"/>
          <w:szCs w:val="24"/>
          <w:lang w:eastAsia="en-US"/>
        </w:rPr>
      </w:pPr>
      <w:r>
        <w:rPr>
          <w:sz w:val="24"/>
          <w:szCs w:val="24"/>
          <w:lang w:eastAsia="en-US"/>
        </w:rPr>
        <w:t>ePharmacy transactions use a Communication resource to wrap the NCPDP stream and therefore there is no mapping to and from FHIR.</w:t>
      </w:r>
    </w:p>
    <w:p w14:paraId="4A3C9B9F" w14:textId="41CCE010" w:rsidR="00B92B9C" w:rsidRDefault="00B92B9C" w:rsidP="008C36B8">
      <w:pPr>
        <w:pStyle w:val="Heading1"/>
      </w:pPr>
      <w:bookmarkStart w:id="562" w:name="_Toc510017239"/>
      <w:r>
        <w:t>Appendix B - TASCore Mapping Rules</w:t>
      </w:r>
      <w:bookmarkEnd w:id="562"/>
    </w:p>
    <w:p w14:paraId="6BBC9010" w14:textId="0A40676E" w:rsidR="00F72E19" w:rsidRPr="00F72E19" w:rsidRDefault="00F72E19" w:rsidP="000047BA">
      <w:r>
        <w:t>TBD</w:t>
      </w:r>
    </w:p>
    <w:p w14:paraId="6289D580" w14:textId="63CCAE37" w:rsidR="00B92B9C" w:rsidRDefault="00B92B9C" w:rsidP="008C36B8">
      <w:pPr>
        <w:pStyle w:val="Heading1"/>
      </w:pPr>
      <w:bookmarkStart w:id="563" w:name="_Toc510017240"/>
      <w:r>
        <w:t>Appendix C – TASCore Default Values</w:t>
      </w:r>
      <w:bookmarkEnd w:id="563"/>
    </w:p>
    <w:p w14:paraId="3E446A38" w14:textId="485F8D8D" w:rsidR="00F72E19" w:rsidRPr="00F72E19" w:rsidRDefault="00F72E19" w:rsidP="000047BA">
      <w:r>
        <w:t>TBD</w:t>
      </w:r>
    </w:p>
    <w:p w14:paraId="4286B744" w14:textId="14C62DFF" w:rsidR="00B92B9C" w:rsidRDefault="00B92B9C" w:rsidP="008C36B8">
      <w:pPr>
        <w:pStyle w:val="Heading1"/>
      </w:pPr>
      <w:bookmarkStart w:id="564" w:name="_Toc510017241"/>
      <w:r>
        <w:t>Appendix D – FSC Mapping Rules</w:t>
      </w:r>
      <w:bookmarkEnd w:id="564"/>
    </w:p>
    <w:p w14:paraId="11DF45F6" w14:textId="46331ADF" w:rsidR="00F72E19" w:rsidRPr="00F72E19" w:rsidRDefault="00F72E19" w:rsidP="000047BA">
      <w:r>
        <w:t>TBD</w:t>
      </w:r>
    </w:p>
    <w:p w14:paraId="0C8912B7" w14:textId="319ABC66" w:rsidR="00F6454E" w:rsidRDefault="00B92B9C" w:rsidP="00F6454E">
      <w:pPr>
        <w:pStyle w:val="Heading1"/>
      </w:pPr>
      <w:bookmarkStart w:id="565" w:name="_Toc510017242"/>
      <w:r>
        <w:t>Appendix E – FSC Def</w:t>
      </w:r>
      <w:bookmarkStart w:id="566" w:name="_GoBack"/>
      <w:bookmarkEnd w:id="566"/>
      <w:r>
        <w:t>ault Values</w:t>
      </w:r>
      <w:bookmarkEnd w:id="565"/>
    </w:p>
    <w:p w14:paraId="183A514D" w14:textId="01F38DFC" w:rsidR="00F72E19" w:rsidRPr="00F72E19" w:rsidRDefault="00F72E19" w:rsidP="000047BA">
      <w:r>
        <w:t>TBD</w:t>
      </w:r>
    </w:p>
    <w:p w14:paraId="6682E5F9" w14:textId="3694F8E9" w:rsidR="000E68D7" w:rsidRDefault="000E68D7" w:rsidP="000E68D7">
      <w:pPr>
        <w:pStyle w:val="Heading1"/>
      </w:pPr>
      <w:r>
        <w:lastRenderedPageBreak/>
        <w:t xml:space="preserve"> </w:t>
      </w:r>
      <w:bookmarkStart w:id="567" w:name="_Toc510017243"/>
      <w:r>
        <w:t>Glossary</w:t>
      </w:r>
      <w:bookmarkEnd w:id="567"/>
    </w:p>
    <w:tbl>
      <w:tblPr>
        <w:tblStyle w:val="TableGrid"/>
        <w:tblW w:w="0" w:type="auto"/>
        <w:tblLook w:val="04A0" w:firstRow="1" w:lastRow="0" w:firstColumn="1" w:lastColumn="0" w:noHBand="0" w:noVBand="1"/>
      </w:tblPr>
      <w:tblGrid>
        <w:gridCol w:w="5333"/>
        <w:gridCol w:w="5683"/>
      </w:tblGrid>
      <w:tr w:rsidR="000E68D7" w14:paraId="1E1204E3" w14:textId="77777777" w:rsidTr="000E68D7">
        <w:tc>
          <w:tcPr>
            <w:tcW w:w="7308" w:type="dxa"/>
          </w:tcPr>
          <w:p w14:paraId="4D1B9B09" w14:textId="12CA3030" w:rsidR="000E68D7" w:rsidRPr="008C36B8" w:rsidRDefault="000E68D7" w:rsidP="00335EB6">
            <w:bookmarkStart w:id="568" w:name="_Toc509227429"/>
            <w:r w:rsidRPr="008C36B8">
              <w:rPr>
                <w:shd w:val="clear" w:color="auto" w:fill="FFFFFF"/>
              </w:rPr>
              <w:t>AMQP - Advanced Message Queuing Protocol</w:t>
            </w:r>
            <w:bookmarkEnd w:id="568"/>
          </w:p>
        </w:tc>
        <w:tc>
          <w:tcPr>
            <w:tcW w:w="7308" w:type="dxa"/>
          </w:tcPr>
          <w:p w14:paraId="37179092" w14:textId="2384EA48" w:rsidR="000E68D7" w:rsidRPr="008C36B8" w:rsidRDefault="000E68D7" w:rsidP="00335EB6">
            <w:bookmarkStart w:id="569" w:name="_Toc509227430"/>
            <w:r w:rsidRPr="008C36B8">
              <w:rPr>
                <w:shd w:val="clear" w:color="auto" w:fill="FFFFFF"/>
              </w:rPr>
              <w:t>The </w:t>
            </w:r>
            <w:r w:rsidRPr="008C36B8">
              <w:rPr>
                <w:rStyle w:val="Emphasis"/>
                <w:rFonts w:eastAsia="MS Mincho" w:cs="Segoe UI"/>
                <w:b/>
                <w:color w:val="333333"/>
                <w:shd w:val="clear" w:color="auto" w:fill="FFFFFF"/>
              </w:rPr>
              <w:t>Advanced Message Queuing Protocol</w:t>
            </w:r>
            <w:r w:rsidRPr="008C36B8">
              <w:rPr>
                <w:shd w:val="clear" w:color="auto" w:fill="FFFFFF"/>
              </w:rPr>
              <w:t> (</w:t>
            </w:r>
            <w:r w:rsidRPr="008C36B8">
              <w:rPr>
                <w:rStyle w:val="Emphasis"/>
                <w:rFonts w:eastAsia="MS Mincho" w:cs="Segoe UI"/>
                <w:b/>
                <w:color w:val="333333"/>
                <w:shd w:val="clear" w:color="auto" w:fill="FFFFFF"/>
              </w:rPr>
              <w:t>AMQP</w:t>
            </w:r>
            <w:r w:rsidRPr="008C36B8">
              <w:rPr>
                <w:shd w:val="clear" w:color="auto" w:fill="FFFFFF"/>
              </w:rPr>
              <w:t>) is an open standard for passing business messages between applications or organizations using queues.</w:t>
            </w:r>
            <w:bookmarkEnd w:id="569"/>
            <w:r w:rsidRPr="008C36B8">
              <w:rPr>
                <w:shd w:val="clear" w:color="auto" w:fill="FFFFFF"/>
              </w:rPr>
              <w:t> </w:t>
            </w:r>
          </w:p>
        </w:tc>
      </w:tr>
      <w:tr w:rsidR="000E68D7" w14:paraId="00A129C7" w14:textId="77777777" w:rsidTr="000E68D7">
        <w:tc>
          <w:tcPr>
            <w:tcW w:w="7308" w:type="dxa"/>
          </w:tcPr>
          <w:p w14:paraId="345235C2" w14:textId="77777777" w:rsidR="000E68D7" w:rsidRDefault="000E68D7" w:rsidP="00335EB6"/>
        </w:tc>
        <w:tc>
          <w:tcPr>
            <w:tcW w:w="7308" w:type="dxa"/>
          </w:tcPr>
          <w:p w14:paraId="50E51D48" w14:textId="77777777" w:rsidR="000E68D7" w:rsidRDefault="000E68D7" w:rsidP="00335EB6"/>
        </w:tc>
      </w:tr>
      <w:tr w:rsidR="000E68D7" w14:paraId="40D5E753" w14:textId="77777777" w:rsidTr="000E68D7">
        <w:tc>
          <w:tcPr>
            <w:tcW w:w="7308" w:type="dxa"/>
          </w:tcPr>
          <w:p w14:paraId="41CC69DF" w14:textId="74B2D17D" w:rsidR="000E68D7" w:rsidRPr="002561D9" w:rsidRDefault="00367245" w:rsidP="00335EB6">
            <w:r w:rsidRPr="002561D9">
              <w:t>HCCH</w:t>
            </w:r>
          </w:p>
        </w:tc>
        <w:tc>
          <w:tcPr>
            <w:tcW w:w="7308" w:type="dxa"/>
          </w:tcPr>
          <w:p w14:paraId="5A065ACA" w14:textId="0EBDCE46" w:rsidR="000E68D7" w:rsidRPr="002561D9" w:rsidRDefault="00367245" w:rsidP="00335EB6">
            <w:r w:rsidRPr="002561D9">
              <w:t>Health Care Clearing House</w:t>
            </w:r>
          </w:p>
        </w:tc>
      </w:tr>
      <w:tr w:rsidR="000E68D7" w14:paraId="10BA4588" w14:textId="77777777" w:rsidTr="000E68D7">
        <w:tc>
          <w:tcPr>
            <w:tcW w:w="7308" w:type="dxa"/>
          </w:tcPr>
          <w:p w14:paraId="6918433A" w14:textId="77777777" w:rsidR="000E68D7" w:rsidRDefault="000E68D7" w:rsidP="00335EB6"/>
        </w:tc>
        <w:tc>
          <w:tcPr>
            <w:tcW w:w="7308" w:type="dxa"/>
          </w:tcPr>
          <w:p w14:paraId="62D7ED5F" w14:textId="77777777" w:rsidR="000E68D7" w:rsidRDefault="000E68D7" w:rsidP="00335EB6"/>
        </w:tc>
      </w:tr>
      <w:tr w:rsidR="000E68D7" w14:paraId="2E393461" w14:textId="77777777" w:rsidTr="000E68D7">
        <w:tc>
          <w:tcPr>
            <w:tcW w:w="7308" w:type="dxa"/>
          </w:tcPr>
          <w:p w14:paraId="550A3B16" w14:textId="3A0C1DC2" w:rsidR="000E68D7" w:rsidRDefault="000E68D7" w:rsidP="009C2286">
            <w:r>
              <w:t>REST</w:t>
            </w:r>
            <w:r w:rsidR="00367245">
              <w:t xml:space="preserve"> </w:t>
            </w:r>
            <w:r w:rsidR="00345693">
              <w:t>ReSt</w:t>
            </w:r>
          </w:p>
        </w:tc>
        <w:tc>
          <w:tcPr>
            <w:tcW w:w="7308" w:type="dxa"/>
          </w:tcPr>
          <w:p w14:paraId="04899C2E" w14:textId="6EA40EC5" w:rsidR="000E68D7" w:rsidRDefault="008C36B8" w:rsidP="009C2286">
            <w:r>
              <w:t>REpresentational</w:t>
            </w:r>
            <w:r w:rsidR="000E68D7">
              <w:t xml:space="preserve"> State Transfer</w:t>
            </w:r>
          </w:p>
        </w:tc>
      </w:tr>
      <w:tr w:rsidR="000E68D7" w14:paraId="363AF5C1" w14:textId="77777777" w:rsidTr="000E68D7">
        <w:tc>
          <w:tcPr>
            <w:tcW w:w="7308" w:type="dxa"/>
          </w:tcPr>
          <w:p w14:paraId="639B3265" w14:textId="77777777" w:rsidR="000E68D7" w:rsidRDefault="000E68D7" w:rsidP="00335EB6"/>
        </w:tc>
        <w:tc>
          <w:tcPr>
            <w:tcW w:w="7308" w:type="dxa"/>
          </w:tcPr>
          <w:p w14:paraId="53E93FA1" w14:textId="77777777" w:rsidR="000E68D7" w:rsidRDefault="000E68D7" w:rsidP="00335EB6"/>
        </w:tc>
      </w:tr>
    </w:tbl>
    <w:p w14:paraId="79958E35" w14:textId="77777777" w:rsidR="00E538F7" w:rsidRDefault="00E538F7" w:rsidP="00E538F7">
      <w:pPr>
        <w:pStyle w:val="Heading1"/>
        <w:numPr>
          <w:ilvl w:val="0"/>
          <w:numId w:val="0"/>
        </w:numPr>
      </w:pPr>
      <w:bookmarkStart w:id="570" w:name="_Toc509578613"/>
    </w:p>
    <w:p w14:paraId="5FA8867D" w14:textId="77777777" w:rsidR="00E538F7" w:rsidRDefault="00E538F7">
      <w:pPr>
        <w:rPr>
          <w:rFonts w:cs="Arial"/>
          <w:b/>
          <w:bCs/>
          <w:kern w:val="32"/>
          <w:sz w:val="32"/>
          <w:szCs w:val="32"/>
        </w:rPr>
      </w:pPr>
      <w:r>
        <w:br w:type="page"/>
      </w:r>
    </w:p>
    <w:p w14:paraId="6D8C90E9" w14:textId="797D86C7" w:rsidR="00F72E19" w:rsidRDefault="00F72E19" w:rsidP="00F72E19">
      <w:pPr>
        <w:pStyle w:val="Heading1"/>
      </w:pPr>
      <w:bookmarkStart w:id="571" w:name="_Toc510017244"/>
      <w:r>
        <w:lastRenderedPageBreak/>
        <w:t>Attachment A – Approval Signatures</w:t>
      </w:r>
      <w:bookmarkEnd w:id="570"/>
      <w:bookmarkEnd w:id="571"/>
    </w:p>
    <w:p w14:paraId="44A03B72" w14:textId="77777777" w:rsidR="00F72E19" w:rsidRDefault="00F72E19" w:rsidP="00F72E19">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5215678B" w14:textId="77777777" w:rsidR="00F72E19" w:rsidRDefault="00F72E19" w:rsidP="00F72E19"/>
    <w:p w14:paraId="1A322540" w14:textId="77777777" w:rsidR="00F72E19" w:rsidRDefault="00F72E19" w:rsidP="00F72E19">
      <w:r>
        <w:t>By signing below, I agree that I have reviewed and agree the document is approved.</w:t>
      </w:r>
    </w:p>
    <w:p w14:paraId="10CBD55B" w14:textId="77777777" w:rsidR="00F72E19" w:rsidRDefault="00232E34" w:rsidP="00F72E19">
      <w:r>
        <w:pict w14:anchorId="2D715017">
          <v:shape id="_x0000_i1026" type="#_x0000_t75" alt="Microsoft Office Signature Line..." style="width:192pt;height:96pt">
            <v:imagedata r:id="rId31"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F72E19">
        <w:tab/>
      </w:r>
    </w:p>
    <w:p w14:paraId="76C4B402" w14:textId="77777777" w:rsidR="00F72E19" w:rsidRDefault="00232E34" w:rsidP="00F72E19">
      <w:r>
        <w:pict w14:anchorId="6F1A4E68">
          <v:shape id="_x0000_i1027" type="#_x0000_t75" alt="Microsoft Office Signature Line..." style="width:192pt;height:96pt">
            <v:imagedata r:id="rId32"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733ABA84" w14:textId="77777777" w:rsidR="00F72E19" w:rsidRDefault="00232E34" w:rsidP="00F72E19">
      <w:r>
        <w:pict w14:anchorId="5F3ED3A1">
          <v:shape id="_x0000_i1028" type="#_x0000_t75" alt="Microsoft Office Signature Line..." style="width:192pt;height:96pt">
            <v:imagedata r:id="rId33"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2F125BA8" w14:textId="77777777" w:rsidR="00F72E19" w:rsidRDefault="00232E34" w:rsidP="00F72E19">
      <w:r>
        <w:pict w14:anchorId="0849BE67">
          <v:shape id="_x0000_i1029" type="#_x0000_t75" alt="Microsoft Office Signature Line..." style="width:192pt;height:96pt">
            <v:imagedata r:id="rId34"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6E52FFB0" w14:textId="77777777" w:rsidR="00F72E19" w:rsidRDefault="00F72E19" w:rsidP="00F72E19">
      <w:r>
        <w:br w:type="page"/>
      </w:r>
    </w:p>
    <w:p w14:paraId="012803F8" w14:textId="77777777" w:rsidR="00F72E19" w:rsidRDefault="00F72E19" w:rsidP="00F72E19">
      <w:pPr>
        <w:pStyle w:val="Heading2"/>
      </w:pPr>
      <w:bookmarkStart w:id="572" w:name="_Toc509578009"/>
      <w:bookmarkStart w:id="573" w:name="_Toc509578614"/>
      <w:bookmarkStart w:id="574" w:name="_Toc510017245"/>
      <w:r>
        <w:lastRenderedPageBreak/>
        <w:t>Signature page continued</w:t>
      </w:r>
      <w:bookmarkEnd w:id="572"/>
      <w:bookmarkEnd w:id="573"/>
      <w:bookmarkEnd w:id="574"/>
    </w:p>
    <w:p w14:paraId="772CEC79" w14:textId="77777777" w:rsidR="00F72E19" w:rsidRDefault="00F72E19" w:rsidP="00F72E19"/>
    <w:p w14:paraId="1178E4AF" w14:textId="77777777" w:rsidR="00F72E19" w:rsidRDefault="00232E34" w:rsidP="00F72E19">
      <w:r>
        <w:pict w14:anchorId="101A3303">
          <v:shape id="_x0000_i1030" type="#_x0000_t75" alt="Microsoft Office Signature Line..." style="width:192pt;height:96pt">
            <v:imagedata r:id="rId35" o:title=""/>
            <o:lock v:ext="edit" ungrouping="t" rotation="t" cropping="t" verticies="t" text="t" grouping="t"/>
            <o:signatureline v:ext="edit" id="{DDFD0053-0FFD-4B8F-B7E5-2AE7DA03B351}" provid="{00000000-0000-0000-0000-000000000000}" o:suggestedsigner="Deborah L. Wistuba" o:suggestedsigner2="VA POR ePharmacy" signinginstructionsset="t" issignatureline="t"/>
          </v:shape>
        </w:pict>
      </w:r>
    </w:p>
    <w:p w14:paraId="65E9BCDA" w14:textId="77777777" w:rsidR="00F72E19" w:rsidRPr="00A54186" w:rsidRDefault="00232E34" w:rsidP="00F72E19">
      <w:r>
        <w:pict w14:anchorId="5823B967">
          <v:shape id="_x0000_i1031" type="#_x0000_t75" alt="Microsoft Office Signature Line..." style="width:192pt;height:96pt">
            <v:imagedata r:id="rId36"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52FEE8A3" w14:textId="77777777" w:rsidR="00F72E19" w:rsidRPr="00B92B9C" w:rsidRDefault="00F72E19" w:rsidP="00F72E19">
      <w:pPr>
        <w:pStyle w:val="BodyText"/>
        <w:rPr>
          <w:lang w:eastAsia="en-US"/>
        </w:rPr>
      </w:pPr>
    </w:p>
    <w:p w14:paraId="182F8F35" w14:textId="77777777" w:rsidR="00F72E19" w:rsidRDefault="00F72E19" w:rsidP="00F72E19"/>
    <w:p w14:paraId="71ADE399" w14:textId="66052AAB" w:rsidR="00B92B9C" w:rsidRDefault="00B92B9C" w:rsidP="008C36B8">
      <w:pPr>
        <w:pStyle w:val="Heading1"/>
        <w:numPr>
          <w:ilvl w:val="0"/>
          <w:numId w:val="0"/>
        </w:numPr>
      </w:pPr>
    </w:p>
    <w:p w14:paraId="4AA9DDC6" w14:textId="77777777" w:rsidR="00B92B9C" w:rsidRPr="008C36B8" w:rsidRDefault="00B92B9C" w:rsidP="00B92B9C">
      <w:pPr>
        <w:pStyle w:val="BodyText"/>
        <w:rPr>
          <w:sz w:val="24"/>
          <w:szCs w:val="24"/>
          <w:lang w:eastAsia="en-US"/>
        </w:rPr>
      </w:pPr>
    </w:p>
    <w:p w14:paraId="7CBFBB85" w14:textId="77777777" w:rsidR="00B92B9C" w:rsidRPr="008C36B8" w:rsidRDefault="00B92B9C" w:rsidP="00B92B9C">
      <w:pPr>
        <w:pStyle w:val="BodyText"/>
        <w:rPr>
          <w:sz w:val="24"/>
          <w:szCs w:val="24"/>
          <w:lang w:eastAsia="en-US"/>
        </w:rPr>
      </w:pPr>
    </w:p>
    <w:sectPr w:rsidR="00B92B9C" w:rsidRPr="008C36B8" w:rsidSect="00A405A0">
      <w:footerReference w:type="default" r:id="rId37"/>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epartment of Veterans Affairs" w:date="2018-03-28T14:46:00Z" w:initials="DoVA">
    <w:p w14:paraId="05D3C77C" w14:textId="64D7516B" w:rsidR="00FE1538" w:rsidRDefault="00FE1538">
      <w:pPr>
        <w:pStyle w:val="CommentText"/>
      </w:pPr>
      <w:r>
        <w:rPr>
          <w:rStyle w:val="CommentReference"/>
        </w:rPr>
        <w:annotationRef/>
      </w:r>
      <w:r>
        <w:t>For Amit: As discussed in the eInsurance call, we are not able to provide ePharmacy specific diagrams in the ICD.</w:t>
      </w:r>
    </w:p>
  </w:comment>
  <w:comment w:id="389" w:author="Department of Veterans Affairs" w:date="2018-03-28T11:21:00Z" w:initials="DoVA">
    <w:p w14:paraId="4700DD45" w14:textId="27E07E7C" w:rsidR="00835DC6" w:rsidRDefault="00835DC6">
      <w:pPr>
        <w:pStyle w:val="CommentText"/>
      </w:pPr>
      <w:r>
        <w:rPr>
          <w:rStyle w:val="CommentReference"/>
        </w:rPr>
        <w:annotationRef/>
      </w:r>
      <w:r>
        <w:t>For Deborah: This is only the interface between TAS and FSC. Title has been updated accordingly.</w:t>
      </w:r>
    </w:p>
  </w:comment>
  <w:comment w:id="390" w:author="Department of Veterans Affairs" w:date="2018-03-28T11:04:00Z" w:initials="DoVA">
    <w:p w14:paraId="0CBB3DD4" w14:textId="02F1840F" w:rsidR="00835DC6" w:rsidRDefault="00835DC6">
      <w:pPr>
        <w:pStyle w:val="CommentText"/>
      </w:pPr>
      <w:r>
        <w:rPr>
          <w:rStyle w:val="CommentReference"/>
        </w:rPr>
        <w:annotationRef/>
      </w:r>
      <w:r>
        <w:t>Amit’s comment. Removed.</w:t>
      </w:r>
    </w:p>
  </w:comment>
  <w:comment w:id="393" w:author="Department of Veterans Affairs" w:date="2018-03-28T11:05:00Z" w:initials="DoVA">
    <w:p w14:paraId="0663E102" w14:textId="6B6E71F6" w:rsidR="00835DC6" w:rsidRDefault="00835DC6">
      <w:pPr>
        <w:pStyle w:val="CommentText"/>
      </w:pPr>
      <w:r>
        <w:rPr>
          <w:rStyle w:val="CommentReference"/>
        </w:rPr>
        <w:annotationRef/>
      </w:r>
      <w:r>
        <w:t>For Amit: As discussed with eInsurance, we won’t be able to provide a drill-down view.</w:t>
      </w:r>
    </w:p>
  </w:comment>
  <w:comment w:id="404" w:author="Mark Dawson" w:date="2018-03-28T09:53:00Z" w:initials="MRD">
    <w:p w14:paraId="30BF0BF7" w14:textId="4AB6E1C0" w:rsidR="00835DC6" w:rsidRDefault="00835DC6">
      <w:pPr>
        <w:pStyle w:val="CommentText"/>
      </w:pPr>
      <w:r>
        <w:rPr>
          <w:rStyle w:val="CommentReference"/>
        </w:rPr>
        <w:annotationRef/>
      </w:r>
      <w:r>
        <w:t xml:space="preserve">What is this? Please check with FSC or </w:t>
      </w:r>
      <w:proofErr w:type="spellStart"/>
      <w:r>
        <w:t>eBusiness</w:t>
      </w:r>
      <w:proofErr w:type="spellEnd"/>
      <w:r>
        <w:t xml:space="preserve"> to see how best to refer to the clearinghouse.</w:t>
      </w:r>
    </w:p>
  </w:comment>
  <w:comment w:id="405" w:author="Department of Veterans Affairs" w:date="2018-03-28T10:51:00Z" w:initials="DoVA">
    <w:p w14:paraId="71362920" w14:textId="5B3112F6" w:rsidR="00835DC6" w:rsidRDefault="00835DC6">
      <w:pPr>
        <w:pStyle w:val="CommentText"/>
      </w:pPr>
      <w:r>
        <w:rPr>
          <w:rStyle w:val="CommentReference"/>
        </w:rPr>
        <w:annotationRef/>
      </w:r>
      <w:r>
        <w:t>FSC’s review remarks indicate HCCH.</w:t>
      </w:r>
    </w:p>
  </w:comment>
  <w:comment w:id="408" w:author="Department of Veterans Affairs" w:date="2018-03-28T14:21:00Z" w:initials="DoVA">
    <w:p w14:paraId="0716DC0A" w14:textId="022911C3" w:rsidR="00835DC6" w:rsidRDefault="00835DC6">
      <w:pPr>
        <w:pStyle w:val="CommentText"/>
      </w:pPr>
      <w:r>
        <w:rPr>
          <w:rStyle w:val="CommentReference"/>
        </w:rPr>
        <w:annotationRef/>
      </w:r>
      <w:r>
        <w:t>For Amit and Deborah: This table will be populated once the specifics for each system have been identified.</w:t>
      </w:r>
    </w:p>
  </w:comment>
  <w:comment w:id="417" w:author="Mark Dawson" w:date="2018-03-28T09:49:00Z" w:initials="MRD">
    <w:p w14:paraId="66D46DE1" w14:textId="5294553C" w:rsidR="00835DC6" w:rsidRDefault="00835DC6">
      <w:pPr>
        <w:pStyle w:val="CommentText"/>
      </w:pPr>
      <w:r>
        <w:rPr>
          <w:rStyle w:val="CommentReference"/>
        </w:rPr>
        <w:annotationRef/>
      </w:r>
      <w:r>
        <w:t>Check with FSC regarding whether they partially validate or not. I believe they do not.</w:t>
      </w:r>
    </w:p>
  </w:comment>
  <w:comment w:id="418" w:author="Department of Veterans Affairs" w:date="2018-03-28T10:53:00Z" w:initials="DoVA">
    <w:p w14:paraId="04B14AE0" w14:textId="481B4A59" w:rsidR="00835DC6" w:rsidRDefault="00835DC6">
      <w:pPr>
        <w:pStyle w:val="CommentText"/>
      </w:pPr>
      <w:r>
        <w:rPr>
          <w:rStyle w:val="CommentReference"/>
        </w:rPr>
        <w:annotationRef/>
      </w:r>
      <w:r>
        <w:t>FSC’s review remarks indicate that they do partial validation</w:t>
      </w:r>
    </w:p>
  </w:comment>
  <w:comment w:id="427" w:author="Department of Veterans Affairs" w:date="2018-03-28T14:52:00Z" w:initials="DoVA">
    <w:p w14:paraId="335B5914" w14:textId="6212FD6E" w:rsidR="00FE1538" w:rsidRDefault="00FE1538">
      <w:pPr>
        <w:pStyle w:val="CommentText"/>
      </w:pPr>
      <w:r>
        <w:rPr>
          <w:rStyle w:val="CommentReference"/>
        </w:rPr>
        <w:annotationRef/>
      </w:r>
      <w:r>
        <w:t xml:space="preserve">Amit recommends “New name … VHA Office of Community </w:t>
      </w:r>
      <w:proofErr w:type="gramStart"/>
      <w:r>
        <w:t>Care  (</w:t>
      </w:r>
      <w:proofErr w:type="gramEnd"/>
      <w:r>
        <w:t xml:space="preserve">VHA CC) </w:t>
      </w:r>
      <w:proofErr w:type="spellStart"/>
      <w:r>
        <w:t>eBusiness</w:t>
      </w:r>
      <w:proofErr w:type="spellEnd"/>
      <w:r>
        <w:t xml:space="preserve"> Solutions Team – ePharmacy” Please coordinate.</w:t>
      </w:r>
    </w:p>
  </w:comment>
  <w:comment w:id="451" w:author="Mark Dawson" w:date="2018-03-28T09:55:00Z" w:initials="MRD">
    <w:p w14:paraId="18769CD6" w14:textId="4C0B2A2F" w:rsidR="00835DC6" w:rsidRDefault="00835DC6">
      <w:pPr>
        <w:pStyle w:val="CommentText"/>
      </w:pPr>
      <w:r>
        <w:rPr>
          <w:rStyle w:val="CommentReference"/>
        </w:rPr>
        <w:annotationRef/>
      </w:r>
      <w:r>
        <w:t>The portion of this diagram pertaining to message queueing is not applicable to ePharmacy</w:t>
      </w:r>
    </w:p>
  </w:comment>
  <w:comment w:id="452" w:author="Department of Veterans Affairs" w:date="2018-03-28T10:55:00Z" w:initials="DoVA">
    <w:p w14:paraId="4B2BACE2" w14:textId="5CCCFFE3" w:rsidR="00835DC6" w:rsidRDefault="00835DC6">
      <w:pPr>
        <w:pStyle w:val="CommentText"/>
      </w:pPr>
      <w:r>
        <w:rPr>
          <w:rStyle w:val="CommentReference"/>
        </w:rPr>
        <w:annotationRef/>
      </w:r>
      <w:r>
        <w:t>This is a diagram depicting how connectivity between TAS and the FSC is possible.</w:t>
      </w:r>
    </w:p>
  </w:comment>
  <w:comment w:id="504" w:author="Department of Veterans Affairs" w:date="2018-03-28T11:15:00Z" w:initials="DoVA">
    <w:p w14:paraId="6C3479D6" w14:textId="21F7E22F" w:rsidR="00835DC6" w:rsidRDefault="00835DC6">
      <w:pPr>
        <w:pStyle w:val="CommentText"/>
      </w:pPr>
      <w:r>
        <w:rPr>
          <w:rStyle w:val="CommentReference"/>
        </w:rPr>
        <w:annotationRef/>
      </w:r>
      <w:r>
        <w:t>To Amit: It is not in the glossary and defined here.</w:t>
      </w:r>
    </w:p>
  </w:comment>
  <w:comment w:id="517" w:author="Department of Veterans Affairs" w:date="2018-03-28T10:56:00Z" w:initials="DoVA">
    <w:p w14:paraId="3F819469" w14:textId="4E3DCCED" w:rsidR="00835DC6" w:rsidRDefault="00835DC6">
      <w:pPr>
        <w:pStyle w:val="CommentText"/>
      </w:pPr>
      <w:r>
        <w:rPr>
          <w:rStyle w:val="CommentReference"/>
        </w:rPr>
        <w:annotationRef/>
      </w:r>
      <w:r>
        <w:t>This is a depiction of how connectivity between TAS and FSC is possible.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D0068" w14:textId="77777777" w:rsidR="00232E34" w:rsidRDefault="00232E34">
      <w:r>
        <w:separator/>
      </w:r>
    </w:p>
    <w:p w14:paraId="44254C08" w14:textId="77777777" w:rsidR="00232E34" w:rsidRDefault="00232E34"/>
  </w:endnote>
  <w:endnote w:type="continuationSeparator" w:id="0">
    <w:p w14:paraId="409C19A6" w14:textId="77777777" w:rsidR="00232E34" w:rsidRDefault="00232E34">
      <w:r>
        <w:continuationSeparator/>
      </w:r>
    </w:p>
    <w:p w14:paraId="3F90D164" w14:textId="77777777" w:rsidR="00232E34" w:rsidRDefault="00232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B" w14:textId="77777777" w:rsidR="00835DC6" w:rsidRDefault="00835DC6" w:rsidP="009F7C75">
    <w:pPr>
      <w:pStyle w:val="Footer"/>
      <w:ind w:right="360"/>
      <w:rPr>
        <w:rStyle w:val="PageNumber"/>
      </w:rPr>
    </w:pPr>
    <w:proofErr w:type="gramStart"/>
    <w:r>
      <w:t>eClaims</w:t>
    </w:r>
    <w:proofErr w:type="gram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835DC6" w:rsidRDefault="00835DC6">
    <w:pPr>
      <w:pStyle w:val="Footer"/>
    </w:pPr>
    <w:r>
      <w:t>Interface Control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D" w14:textId="4F97A949" w:rsidR="00835DC6" w:rsidRDefault="00835DC6" w:rsidP="009F7C75">
    <w:pPr>
      <w:pStyle w:val="Footer"/>
      <w:ind w:right="360"/>
      <w:rPr>
        <w:rStyle w:val="PageNumber"/>
      </w:rPr>
    </w:pPr>
    <w:r>
      <w:t>MCCF ePharmacy</w:t>
    </w:r>
    <w:r>
      <w:rPr>
        <w:rStyle w:val="PageNumber"/>
      </w:rPr>
      <w:tab/>
    </w:r>
    <w:r>
      <w:rPr>
        <w:rStyle w:val="PageNumber"/>
      </w:rPr>
      <w:fldChar w:fldCharType="begin"/>
    </w:r>
    <w:r>
      <w:rPr>
        <w:rStyle w:val="PageNumber"/>
      </w:rPr>
      <w:instrText xml:space="preserve"> PAGE </w:instrText>
    </w:r>
    <w:r>
      <w:rPr>
        <w:rStyle w:val="PageNumber"/>
      </w:rPr>
      <w:fldChar w:fldCharType="separate"/>
    </w:r>
    <w:r w:rsidR="00534F52">
      <w:rPr>
        <w:rStyle w:val="PageNumber"/>
        <w:noProof/>
      </w:rPr>
      <w:t>13</w:t>
    </w:r>
    <w:r>
      <w:rPr>
        <w:rStyle w:val="PageNumber"/>
      </w:rPr>
      <w:fldChar w:fldCharType="end"/>
    </w:r>
    <w:r>
      <w:rPr>
        <w:rStyle w:val="PageNumber"/>
      </w:rPr>
      <w:tab/>
      <w:t>March 2018</w:t>
    </w:r>
  </w:p>
  <w:p w14:paraId="05501EFE" w14:textId="77777777" w:rsidR="00835DC6" w:rsidRDefault="00835DC6">
    <w:pPr>
      <w:pStyle w:val="Footer"/>
    </w:pPr>
    <w:r>
      <w:t>Interface Control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EFF" w14:textId="77777777" w:rsidR="00835DC6" w:rsidRDefault="00835DC6" w:rsidP="009F7C75">
    <w:pPr>
      <w:pStyle w:val="Footer"/>
      <w:ind w:right="360"/>
      <w:rPr>
        <w:rStyle w:val="PageNumber"/>
      </w:rPr>
    </w:pPr>
    <w:proofErr w:type="gramStart"/>
    <w:r>
      <w:t>eBilling</w:t>
    </w:r>
    <w:proofErr w:type="gram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835DC6" w:rsidRDefault="00835DC6">
    <w:pPr>
      <w:pStyle w:val="Footer"/>
    </w:pPr>
    <w:r>
      <w:t>Interface Control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F02" w14:textId="77777777" w:rsidR="00835DC6" w:rsidRDefault="00835DC6" w:rsidP="007B65D7">
    <w:pPr>
      <w:pStyle w:val="Footer"/>
      <w:rPr>
        <w:rStyle w:val="PageNumber"/>
      </w:rPr>
    </w:pPr>
    <w:proofErr w:type="gramStart"/>
    <w:r>
      <w:t>eBilling</w:t>
    </w:r>
    <w:proofErr w:type="gram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835DC6" w:rsidRPr="007B65D7" w:rsidRDefault="00835DC6" w:rsidP="007B65D7">
    <w:pPr>
      <w:pStyle w:val="Footer"/>
    </w:pPr>
    <w:r>
      <w:rPr>
        <w:rStyle w:val="PageNumber"/>
      </w:rPr>
      <w:t>Interface Control Document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FFECB" w14:textId="1381BCE3" w:rsidR="00835DC6" w:rsidRDefault="00835DC6" w:rsidP="009F7C75">
    <w:pPr>
      <w:pStyle w:val="Footer"/>
      <w:ind w:right="360"/>
      <w:rPr>
        <w:rStyle w:val="PageNumber"/>
      </w:rPr>
    </w:pPr>
    <w:r>
      <w:t>MCCF ePharmacy</w:t>
    </w:r>
    <w:r>
      <w:rPr>
        <w:rStyle w:val="PageNumber"/>
      </w:rPr>
      <w:tab/>
    </w:r>
    <w:r>
      <w:rPr>
        <w:rStyle w:val="PageNumber"/>
      </w:rPr>
      <w:fldChar w:fldCharType="begin"/>
    </w:r>
    <w:r>
      <w:rPr>
        <w:rStyle w:val="PageNumber"/>
      </w:rPr>
      <w:instrText xml:space="preserve"> PAGE </w:instrText>
    </w:r>
    <w:r>
      <w:rPr>
        <w:rStyle w:val="PageNumber"/>
      </w:rPr>
      <w:fldChar w:fldCharType="separate"/>
    </w:r>
    <w:r w:rsidR="00534F52">
      <w:rPr>
        <w:rStyle w:val="PageNumber"/>
        <w:noProof/>
      </w:rPr>
      <w:t>14</w:t>
    </w:r>
    <w:r>
      <w:rPr>
        <w:rStyle w:val="PageNumber"/>
      </w:rPr>
      <w:fldChar w:fldCharType="end"/>
    </w:r>
    <w:r>
      <w:rPr>
        <w:rStyle w:val="PageNumber"/>
      </w:rPr>
      <w:tab/>
      <w:t>March 2018</w:t>
    </w:r>
  </w:p>
  <w:p w14:paraId="219E7EED" w14:textId="77777777" w:rsidR="00835DC6" w:rsidRDefault="00835DC6">
    <w:pPr>
      <w:pStyle w:val="Footer"/>
    </w:pPr>
    <w:r>
      <w:t>Interface Control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FEAE5" w14:textId="77777777" w:rsidR="00232E34" w:rsidRDefault="00232E34">
      <w:r>
        <w:separator/>
      </w:r>
    </w:p>
    <w:p w14:paraId="0103150F" w14:textId="77777777" w:rsidR="00232E34" w:rsidRDefault="00232E34"/>
  </w:footnote>
  <w:footnote w:type="continuationSeparator" w:id="0">
    <w:p w14:paraId="62857324" w14:textId="77777777" w:rsidR="00232E34" w:rsidRDefault="00232E34">
      <w:r>
        <w:continuationSeparator/>
      </w:r>
    </w:p>
    <w:p w14:paraId="349F277C" w14:textId="77777777" w:rsidR="00232E34" w:rsidRDefault="00232E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1F01" w14:textId="77777777" w:rsidR="00835DC6" w:rsidRPr="001336D2" w:rsidRDefault="00835DC6">
    <w:pP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nsid w:val="0FCA68BD"/>
    <w:multiLevelType w:val="multilevel"/>
    <w:tmpl w:val="AFA4C8FA"/>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21DF26F4"/>
    <w:multiLevelType w:val="hybridMultilevel"/>
    <w:tmpl w:val="4FC8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944CDD"/>
    <w:multiLevelType w:val="hybridMultilevel"/>
    <w:tmpl w:val="5F22063E"/>
    <w:lvl w:ilvl="0" w:tplc="C1A2FAC6">
      <w:start w:val="1"/>
      <w:numFmt w:val="bullet"/>
      <w:lvlText w:val="-"/>
      <w:lvlJc w:val="left"/>
      <w:pPr>
        <w:ind w:left="720" w:hanging="360"/>
      </w:pPr>
      <w:rPr>
        <w:rFonts w:ascii="Arial" w:eastAsia="MS Mincho" w:hAnsi="Arial" w:cs="Arial" w:hint="default"/>
      </w:rPr>
    </w:lvl>
    <w:lvl w:ilvl="1" w:tplc="2356EF8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3BE45E3C"/>
    <w:multiLevelType w:val="hybridMultilevel"/>
    <w:tmpl w:val="8BB6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BEC56BC"/>
    <w:multiLevelType w:val="hybridMultilevel"/>
    <w:tmpl w:val="0ACC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7">
    <w:nsid w:val="7DAA3D6E"/>
    <w:multiLevelType w:val="hybridMultilevel"/>
    <w:tmpl w:val="F7F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6"/>
  </w:num>
  <w:num w:numId="5">
    <w:abstractNumId w:val="28"/>
  </w:num>
  <w:num w:numId="6">
    <w:abstractNumId w:val="22"/>
  </w:num>
  <w:num w:numId="7">
    <w:abstractNumId w:val="18"/>
  </w:num>
  <w:num w:numId="8">
    <w:abstractNumId w:val="13"/>
  </w:num>
  <w:num w:numId="9">
    <w:abstractNumId w:val="6"/>
  </w:num>
  <w:num w:numId="10">
    <w:abstractNumId w:val="1"/>
  </w:num>
  <w:num w:numId="11">
    <w:abstractNumId w:val="4"/>
  </w:num>
  <w:num w:numId="12">
    <w:abstractNumId w:val="3"/>
  </w:num>
  <w:num w:numId="13">
    <w:abstractNumId w:val="21"/>
  </w:num>
  <w:num w:numId="14">
    <w:abstractNumId w:val="12"/>
  </w:num>
  <w:num w:numId="15">
    <w:abstractNumId w:val="16"/>
  </w:num>
  <w:num w:numId="16">
    <w:abstractNumId w:val="10"/>
  </w:num>
  <w:num w:numId="17">
    <w:abstractNumId w:val="8"/>
  </w:num>
  <w:num w:numId="18">
    <w:abstractNumId w:val="15"/>
  </w:num>
  <w:num w:numId="19">
    <w:abstractNumId w:val="24"/>
  </w:num>
  <w:num w:numId="20">
    <w:abstractNumId w:val="20"/>
  </w:num>
  <w:num w:numId="21">
    <w:abstractNumId w:val="25"/>
  </w:num>
  <w:num w:numId="22">
    <w:abstractNumId w:val="9"/>
  </w:num>
  <w:num w:numId="23">
    <w:abstractNumId w:val="23"/>
  </w:num>
  <w:num w:numId="24">
    <w:abstractNumId w:val="17"/>
  </w:num>
  <w:num w:numId="25">
    <w:abstractNumId w:val="19"/>
  </w:num>
  <w:num w:numId="26">
    <w:abstractNumId w:val="14"/>
  </w:num>
  <w:num w:numId="27">
    <w:abstractNumId w:val="11"/>
  </w:num>
  <w:num w:numId="28">
    <w:abstractNumId w:val="27"/>
  </w:num>
  <w:num w:numId="29">
    <w:abstractNumId w:val="7"/>
  </w:num>
  <w:num w:numId="3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7BA"/>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37CE"/>
    <w:rsid w:val="00055A46"/>
    <w:rsid w:val="00056AE9"/>
    <w:rsid w:val="000612EB"/>
    <w:rsid w:val="00062C58"/>
    <w:rsid w:val="00064228"/>
    <w:rsid w:val="00067AC8"/>
    <w:rsid w:val="000702CE"/>
    <w:rsid w:val="0007114A"/>
    <w:rsid w:val="00071609"/>
    <w:rsid w:val="00071F6E"/>
    <w:rsid w:val="00072280"/>
    <w:rsid w:val="00072FCC"/>
    <w:rsid w:val="00073275"/>
    <w:rsid w:val="0007330F"/>
    <w:rsid w:val="0007382D"/>
    <w:rsid w:val="00074879"/>
    <w:rsid w:val="00077F6D"/>
    <w:rsid w:val="000814FF"/>
    <w:rsid w:val="00082DC9"/>
    <w:rsid w:val="000833D1"/>
    <w:rsid w:val="000852ED"/>
    <w:rsid w:val="000855D3"/>
    <w:rsid w:val="000862CA"/>
    <w:rsid w:val="00086F75"/>
    <w:rsid w:val="00090448"/>
    <w:rsid w:val="00090AE2"/>
    <w:rsid w:val="00090B9D"/>
    <w:rsid w:val="00091273"/>
    <w:rsid w:val="0009164F"/>
    <w:rsid w:val="00094463"/>
    <w:rsid w:val="00096992"/>
    <w:rsid w:val="00096F96"/>
    <w:rsid w:val="0009752E"/>
    <w:rsid w:val="00097D78"/>
    <w:rsid w:val="000A0099"/>
    <w:rsid w:val="000A0764"/>
    <w:rsid w:val="000A100B"/>
    <w:rsid w:val="000A7B20"/>
    <w:rsid w:val="000A7EC6"/>
    <w:rsid w:val="000B11AD"/>
    <w:rsid w:val="000B156B"/>
    <w:rsid w:val="000B23F8"/>
    <w:rsid w:val="000C01E6"/>
    <w:rsid w:val="000C1BAC"/>
    <w:rsid w:val="000C1F69"/>
    <w:rsid w:val="000C3757"/>
    <w:rsid w:val="000C699A"/>
    <w:rsid w:val="000C79B8"/>
    <w:rsid w:val="000C7B8D"/>
    <w:rsid w:val="000D16C8"/>
    <w:rsid w:val="000D341A"/>
    <w:rsid w:val="000D715D"/>
    <w:rsid w:val="000E0A48"/>
    <w:rsid w:val="000E1D0A"/>
    <w:rsid w:val="000E21B5"/>
    <w:rsid w:val="000E44B0"/>
    <w:rsid w:val="000E4728"/>
    <w:rsid w:val="000E4C82"/>
    <w:rsid w:val="000E4C92"/>
    <w:rsid w:val="000E5594"/>
    <w:rsid w:val="000E59A0"/>
    <w:rsid w:val="000E67FF"/>
    <w:rsid w:val="000E68D7"/>
    <w:rsid w:val="000E7B19"/>
    <w:rsid w:val="000E7B2C"/>
    <w:rsid w:val="000F2916"/>
    <w:rsid w:val="000F3438"/>
    <w:rsid w:val="000F3725"/>
    <w:rsid w:val="000F3733"/>
    <w:rsid w:val="000F38F1"/>
    <w:rsid w:val="000F425B"/>
    <w:rsid w:val="000F62AB"/>
    <w:rsid w:val="000F7319"/>
    <w:rsid w:val="0010179F"/>
    <w:rsid w:val="00102C53"/>
    <w:rsid w:val="00104399"/>
    <w:rsid w:val="001056FC"/>
    <w:rsid w:val="00105938"/>
    <w:rsid w:val="0010664C"/>
    <w:rsid w:val="00106685"/>
    <w:rsid w:val="00107971"/>
    <w:rsid w:val="00110B3B"/>
    <w:rsid w:val="00111074"/>
    <w:rsid w:val="0011412C"/>
    <w:rsid w:val="0011439F"/>
    <w:rsid w:val="00115BE9"/>
    <w:rsid w:val="00116343"/>
    <w:rsid w:val="00117592"/>
    <w:rsid w:val="00117745"/>
    <w:rsid w:val="00117A3B"/>
    <w:rsid w:val="00117B6E"/>
    <w:rsid w:val="0012060D"/>
    <w:rsid w:val="00120BEC"/>
    <w:rsid w:val="001224A0"/>
    <w:rsid w:val="00125C1D"/>
    <w:rsid w:val="001264E8"/>
    <w:rsid w:val="001270AB"/>
    <w:rsid w:val="001278A1"/>
    <w:rsid w:val="001278C3"/>
    <w:rsid w:val="00130F93"/>
    <w:rsid w:val="00133156"/>
    <w:rsid w:val="001336D2"/>
    <w:rsid w:val="00134C52"/>
    <w:rsid w:val="00136094"/>
    <w:rsid w:val="0014468B"/>
    <w:rsid w:val="001453A5"/>
    <w:rsid w:val="00145CF3"/>
    <w:rsid w:val="00146B80"/>
    <w:rsid w:val="00146C7B"/>
    <w:rsid w:val="00147C5F"/>
    <w:rsid w:val="001508D5"/>
    <w:rsid w:val="00150D71"/>
    <w:rsid w:val="00151087"/>
    <w:rsid w:val="001545AE"/>
    <w:rsid w:val="00154C8F"/>
    <w:rsid w:val="00156906"/>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1E95"/>
    <w:rsid w:val="001A21E1"/>
    <w:rsid w:val="001A30A0"/>
    <w:rsid w:val="001A32F9"/>
    <w:rsid w:val="001A380C"/>
    <w:rsid w:val="001A3C5C"/>
    <w:rsid w:val="001A3D48"/>
    <w:rsid w:val="001A4C49"/>
    <w:rsid w:val="001A57F5"/>
    <w:rsid w:val="001B12AE"/>
    <w:rsid w:val="001B12FF"/>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D6CD4"/>
    <w:rsid w:val="001E040B"/>
    <w:rsid w:val="001E1E32"/>
    <w:rsid w:val="001E40E8"/>
    <w:rsid w:val="001E4B39"/>
    <w:rsid w:val="001E4EA2"/>
    <w:rsid w:val="001E55B8"/>
    <w:rsid w:val="001E6142"/>
    <w:rsid w:val="001E6E2D"/>
    <w:rsid w:val="001F2379"/>
    <w:rsid w:val="001F2DE8"/>
    <w:rsid w:val="001F2E54"/>
    <w:rsid w:val="001F388B"/>
    <w:rsid w:val="001F3B92"/>
    <w:rsid w:val="001F518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5A9"/>
    <w:rsid w:val="00217A1E"/>
    <w:rsid w:val="00221697"/>
    <w:rsid w:val="0022223F"/>
    <w:rsid w:val="002230A8"/>
    <w:rsid w:val="002230C1"/>
    <w:rsid w:val="00224B2E"/>
    <w:rsid w:val="002253CD"/>
    <w:rsid w:val="002273CA"/>
    <w:rsid w:val="00230CC8"/>
    <w:rsid w:val="00232E34"/>
    <w:rsid w:val="00233B50"/>
    <w:rsid w:val="00234111"/>
    <w:rsid w:val="00234740"/>
    <w:rsid w:val="00234F14"/>
    <w:rsid w:val="002408A1"/>
    <w:rsid w:val="002413BB"/>
    <w:rsid w:val="0024184C"/>
    <w:rsid w:val="00242177"/>
    <w:rsid w:val="0024295E"/>
    <w:rsid w:val="00242CCE"/>
    <w:rsid w:val="002432C6"/>
    <w:rsid w:val="002437A4"/>
    <w:rsid w:val="00243801"/>
    <w:rsid w:val="002438CE"/>
    <w:rsid w:val="002440FC"/>
    <w:rsid w:val="00244579"/>
    <w:rsid w:val="00245216"/>
    <w:rsid w:val="00245E23"/>
    <w:rsid w:val="002464A9"/>
    <w:rsid w:val="0024725B"/>
    <w:rsid w:val="00247C7D"/>
    <w:rsid w:val="002505AA"/>
    <w:rsid w:val="002506FF"/>
    <w:rsid w:val="00250EC7"/>
    <w:rsid w:val="002529B6"/>
    <w:rsid w:val="00252BD5"/>
    <w:rsid w:val="00252F1E"/>
    <w:rsid w:val="0025476F"/>
    <w:rsid w:val="002561D9"/>
    <w:rsid w:val="00256419"/>
    <w:rsid w:val="00256F04"/>
    <w:rsid w:val="00257CD3"/>
    <w:rsid w:val="00260372"/>
    <w:rsid w:val="00263416"/>
    <w:rsid w:val="002646C1"/>
    <w:rsid w:val="00266D60"/>
    <w:rsid w:val="00266EFD"/>
    <w:rsid w:val="00267512"/>
    <w:rsid w:val="002676DD"/>
    <w:rsid w:val="00274BB7"/>
    <w:rsid w:val="002753B5"/>
    <w:rsid w:val="002759DA"/>
    <w:rsid w:val="002765D0"/>
    <w:rsid w:val="002766C5"/>
    <w:rsid w:val="00277CE7"/>
    <w:rsid w:val="00280028"/>
    <w:rsid w:val="002808E4"/>
    <w:rsid w:val="00281352"/>
    <w:rsid w:val="00282EDE"/>
    <w:rsid w:val="002864F1"/>
    <w:rsid w:val="00291AE3"/>
    <w:rsid w:val="00294BCE"/>
    <w:rsid w:val="002950A2"/>
    <w:rsid w:val="00296309"/>
    <w:rsid w:val="002A0481"/>
    <w:rsid w:val="002A06F6"/>
    <w:rsid w:val="002A0C8C"/>
    <w:rsid w:val="002A1614"/>
    <w:rsid w:val="002A1F6B"/>
    <w:rsid w:val="002A204C"/>
    <w:rsid w:val="002A2B6D"/>
    <w:rsid w:val="002A2EE5"/>
    <w:rsid w:val="002A2FF8"/>
    <w:rsid w:val="002A3847"/>
    <w:rsid w:val="002A4719"/>
    <w:rsid w:val="002A62AF"/>
    <w:rsid w:val="002A71DF"/>
    <w:rsid w:val="002B01FC"/>
    <w:rsid w:val="002B16A9"/>
    <w:rsid w:val="002B3C02"/>
    <w:rsid w:val="002C0ABF"/>
    <w:rsid w:val="002C0DF1"/>
    <w:rsid w:val="002C1296"/>
    <w:rsid w:val="002C39A9"/>
    <w:rsid w:val="002C3B31"/>
    <w:rsid w:val="002C5C98"/>
    <w:rsid w:val="002C6335"/>
    <w:rsid w:val="002C74B5"/>
    <w:rsid w:val="002D0C49"/>
    <w:rsid w:val="002D13A7"/>
    <w:rsid w:val="002D1A6C"/>
    <w:rsid w:val="002D37B7"/>
    <w:rsid w:val="002D3EF6"/>
    <w:rsid w:val="002D40E3"/>
    <w:rsid w:val="002D5204"/>
    <w:rsid w:val="002E122E"/>
    <w:rsid w:val="002E12C4"/>
    <w:rsid w:val="002E1CB7"/>
    <w:rsid w:val="002E1D8C"/>
    <w:rsid w:val="002E22F6"/>
    <w:rsid w:val="002E2968"/>
    <w:rsid w:val="002E2D8C"/>
    <w:rsid w:val="002E3512"/>
    <w:rsid w:val="002E3ADB"/>
    <w:rsid w:val="002E47DF"/>
    <w:rsid w:val="002E6555"/>
    <w:rsid w:val="002E7077"/>
    <w:rsid w:val="002E737D"/>
    <w:rsid w:val="002E751D"/>
    <w:rsid w:val="002E76AB"/>
    <w:rsid w:val="002F0076"/>
    <w:rsid w:val="002F114E"/>
    <w:rsid w:val="002F3C0F"/>
    <w:rsid w:val="002F4596"/>
    <w:rsid w:val="002F5410"/>
    <w:rsid w:val="002F5EFA"/>
    <w:rsid w:val="002F70FF"/>
    <w:rsid w:val="002F7C83"/>
    <w:rsid w:val="002F7CEE"/>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5EB6"/>
    <w:rsid w:val="00342E0C"/>
    <w:rsid w:val="00343639"/>
    <w:rsid w:val="003446BC"/>
    <w:rsid w:val="00344A1C"/>
    <w:rsid w:val="00344E2A"/>
    <w:rsid w:val="00345693"/>
    <w:rsid w:val="00346959"/>
    <w:rsid w:val="003477A4"/>
    <w:rsid w:val="0035005C"/>
    <w:rsid w:val="0035006D"/>
    <w:rsid w:val="00350155"/>
    <w:rsid w:val="0035084D"/>
    <w:rsid w:val="00351368"/>
    <w:rsid w:val="003528DE"/>
    <w:rsid w:val="00353152"/>
    <w:rsid w:val="0035693E"/>
    <w:rsid w:val="00362AB7"/>
    <w:rsid w:val="003635BD"/>
    <w:rsid w:val="0036519F"/>
    <w:rsid w:val="00367245"/>
    <w:rsid w:val="0037013A"/>
    <w:rsid w:val="003707C5"/>
    <w:rsid w:val="003713C8"/>
    <w:rsid w:val="00372456"/>
    <w:rsid w:val="0037310E"/>
    <w:rsid w:val="00374141"/>
    <w:rsid w:val="003746FF"/>
    <w:rsid w:val="00374D17"/>
    <w:rsid w:val="00376DD4"/>
    <w:rsid w:val="0037705A"/>
    <w:rsid w:val="00377177"/>
    <w:rsid w:val="0038145C"/>
    <w:rsid w:val="00381ACF"/>
    <w:rsid w:val="003824EA"/>
    <w:rsid w:val="003828F1"/>
    <w:rsid w:val="00382D1E"/>
    <w:rsid w:val="00385415"/>
    <w:rsid w:val="00385C3D"/>
    <w:rsid w:val="0038788F"/>
    <w:rsid w:val="003922EA"/>
    <w:rsid w:val="00392B05"/>
    <w:rsid w:val="003934DC"/>
    <w:rsid w:val="00393E8A"/>
    <w:rsid w:val="00394B50"/>
    <w:rsid w:val="003975A4"/>
    <w:rsid w:val="003A0BED"/>
    <w:rsid w:val="003A158C"/>
    <w:rsid w:val="003A2865"/>
    <w:rsid w:val="003A45A2"/>
    <w:rsid w:val="003A45F8"/>
    <w:rsid w:val="003A47B0"/>
    <w:rsid w:val="003A4971"/>
    <w:rsid w:val="003B0B98"/>
    <w:rsid w:val="003B176B"/>
    <w:rsid w:val="003B19FF"/>
    <w:rsid w:val="003B3DCB"/>
    <w:rsid w:val="003B6FE5"/>
    <w:rsid w:val="003B74C8"/>
    <w:rsid w:val="003B7504"/>
    <w:rsid w:val="003C11A9"/>
    <w:rsid w:val="003C1302"/>
    <w:rsid w:val="003C23F2"/>
    <w:rsid w:val="003C2662"/>
    <w:rsid w:val="003C30F5"/>
    <w:rsid w:val="003C405C"/>
    <w:rsid w:val="003C5768"/>
    <w:rsid w:val="003C7C05"/>
    <w:rsid w:val="003D0F64"/>
    <w:rsid w:val="003D1C66"/>
    <w:rsid w:val="003D30AD"/>
    <w:rsid w:val="003D39AD"/>
    <w:rsid w:val="003D4ED3"/>
    <w:rsid w:val="003D5238"/>
    <w:rsid w:val="003D59EF"/>
    <w:rsid w:val="003D5CCD"/>
    <w:rsid w:val="003D666C"/>
    <w:rsid w:val="003D72CF"/>
    <w:rsid w:val="003D7B6F"/>
    <w:rsid w:val="003D7EA1"/>
    <w:rsid w:val="003E08F5"/>
    <w:rsid w:val="003E1770"/>
    <w:rsid w:val="003E1F74"/>
    <w:rsid w:val="003E4BB3"/>
    <w:rsid w:val="003E4C5E"/>
    <w:rsid w:val="003E6522"/>
    <w:rsid w:val="003E7124"/>
    <w:rsid w:val="003F0357"/>
    <w:rsid w:val="003F0E04"/>
    <w:rsid w:val="003F1E2F"/>
    <w:rsid w:val="003F4789"/>
    <w:rsid w:val="003F50EC"/>
    <w:rsid w:val="003F565F"/>
    <w:rsid w:val="003F7DF6"/>
    <w:rsid w:val="003F7E75"/>
    <w:rsid w:val="00400EA4"/>
    <w:rsid w:val="00400F9F"/>
    <w:rsid w:val="004021CC"/>
    <w:rsid w:val="00402706"/>
    <w:rsid w:val="004032AA"/>
    <w:rsid w:val="00404639"/>
    <w:rsid w:val="00405072"/>
    <w:rsid w:val="00406987"/>
    <w:rsid w:val="00406FAE"/>
    <w:rsid w:val="004132F8"/>
    <w:rsid w:val="00413791"/>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3118"/>
    <w:rsid w:val="00443EE4"/>
    <w:rsid w:val="0044405E"/>
    <w:rsid w:val="00444266"/>
    <w:rsid w:val="004444C0"/>
    <w:rsid w:val="00446705"/>
    <w:rsid w:val="00447263"/>
    <w:rsid w:val="00450F5F"/>
    <w:rsid w:val="00451181"/>
    <w:rsid w:val="00451699"/>
    <w:rsid w:val="00451EC5"/>
    <w:rsid w:val="0045262A"/>
    <w:rsid w:val="00452DB6"/>
    <w:rsid w:val="00453AF7"/>
    <w:rsid w:val="004554EB"/>
    <w:rsid w:val="0045645C"/>
    <w:rsid w:val="0045649E"/>
    <w:rsid w:val="00456859"/>
    <w:rsid w:val="004568A3"/>
    <w:rsid w:val="00462168"/>
    <w:rsid w:val="00462ECC"/>
    <w:rsid w:val="00464741"/>
    <w:rsid w:val="00465DF8"/>
    <w:rsid w:val="00465E3D"/>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03C1"/>
    <w:rsid w:val="004817D1"/>
    <w:rsid w:val="00482F05"/>
    <w:rsid w:val="00482F8C"/>
    <w:rsid w:val="0048455F"/>
    <w:rsid w:val="00484DF4"/>
    <w:rsid w:val="0048501A"/>
    <w:rsid w:val="00485111"/>
    <w:rsid w:val="004860B4"/>
    <w:rsid w:val="004870FA"/>
    <w:rsid w:val="0049132B"/>
    <w:rsid w:val="0049181D"/>
    <w:rsid w:val="00492040"/>
    <w:rsid w:val="0049377F"/>
    <w:rsid w:val="004972E1"/>
    <w:rsid w:val="00497EF5"/>
    <w:rsid w:val="004A01AD"/>
    <w:rsid w:val="004A1592"/>
    <w:rsid w:val="004A281E"/>
    <w:rsid w:val="004A28E1"/>
    <w:rsid w:val="004A6038"/>
    <w:rsid w:val="004A7779"/>
    <w:rsid w:val="004B15AD"/>
    <w:rsid w:val="004B19B2"/>
    <w:rsid w:val="004B4E30"/>
    <w:rsid w:val="004B64EC"/>
    <w:rsid w:val="004B7CC8"/>
    <w:rsid w:val="004B7D1A"/>
    <w:rsid w:val="004C0028"/>
    <w:rsid w:val="004C2716"/>
    <w:rsid w:val="004C4EF8"/>
    <w:rsid w:val="004C522D"/>
    <w:rsid w:val="004C76A6"/>
    <w:rsid w:val="004C76AD"/>
    <w:rsid w:val="004D0E26"/>
    <w:rsid w:val="004D1021"/>
    <w:rsid w:val="004D1A22"/>
    <w:rsid w:val="004D2143"/>
    <w:rsid w:val="004D3CB7"/>
    <w:rsid w:val="004D3FB6"/>
    <w:rsid w:val="004D5CD2"/>
    <w:rsid w:val="004D7CF9"/>
    <w:rsid w:val="004E05A3"/>
    <w:rsid w:val="004E1927"/>
    <w:rsid w:val="004E2A9D"/>
    <w:rsid w:val="004E4DC1"/>
    <w:rsid w:val="004F0FB3"/>
    <w:rsid w:val="004F1F89"/>
    <w:rsid w:val="004F2CE6"/>
    <w:rsid w:val="004F3A80"/>
    <w:rsid w:val="00500EE1"/>
    <w:rsid w:val="005041D5"/>
    <w:rsid w:val="00504BC1"/>
    <w:rsid w:val="00504DD3"/>
    <w:rsid w:val="00506190"/>
    <w:rsid w:val="00506513"/>
    <w:rsid w:val="00507012"/>
    <w:rsid w:val="00507FE0"/>
    <w:rsid w:val="00515EB2"/>
    <w:rsid w:val="00515F2A"/>
    <w:rsid w:val="00520FDF"/>
    <w:rsid w:val="00522C3E"/>
    <w:rsid w:val="0052687A"/>
    <w:rsid w:val="00526AC1"/>
    <w:rsid w:val="00527B5C"/>
    <w:rsid w:val="00530D34"/>
    <w:rsid w:val="00531CD9"/>
    <w:rsid w:val="005327F9"/>
    <w:rsid w:val="00532B92"/>
    <w:rsid w:val="00532CFF"/>
    <w:rsid w:val="00533440"/>
    <w:rsid w:val="00534F52"/>
    <w:rsid w:val="005356F9"/>
    <w:rsid w:val="00537C1A"/>
    <w:rsid w:val="00542949"/>
    <w:rsid w:val="00542C6C"/>
    <w:rsid w:val="00543DB5"/>
    <w:rsid w:val="00543E06"/>
    <w:rsid w:val="005440EB"/>
    <w:rsid w:val="00550503"/>
    <w:rsid w:val="005530C0"/>
    <w:rsid w:val="00553FC0"/>
    <w:rsid w:val="00554B8F"/>
    <w:rsid w:val="00560154"/>
    <w:rsid w:val="00560616"/>
    <w:rsid w:val="005606E8"/>
    <w:rsid w:val="00561829"/>
    <w:rsid w:val="00562311"/>
    <w:rsid w:val="0056232B"/>
    <w:rsid w:val="005647C7"/>
    <w:rsid w:val="0056618E"/>
    <w:rsid w:val="00566724"/>
    <w:rsid w:val="00566D6A"/>
    <w:rsid w:val="00567065"/>
    <w:rsid w:val="00567604"/>
    <w:rsid w:val="005677AB"/>
    <w:rsid w:val="00567E5B"/>
    <w:rsid w:val="005719C3"/>
    <w:rsid w:val="005726BE"/>
    <w:rsid w:val="00573231"/>
    <w:rsid w:val="00574B3C"/>
    <w:rsid w:val="005750FD"/>
    <w:rsid w:val="00575450"/>
    <w:rsid w:val="00575A45"/>
    <w:rsid w:val="00575CFA"/>
    <w:rsid w:val="00575F3E"/>
    <w:rsid w:val="005768BC"/>
    <w:rsid w:val="00576B05"/>
    <w:rsid w:val="00577EE4"/>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2C4C"/>
    <w:rsid w:val="005A51A5"/>
    <w:rsid w:val="005A54D2"/>
    <w:rsid w:val="005A56B4"/>
    <w:rsid w:val="005A722B"/>
    <w:rsid w:val="005B207F"/>
    <w:rsid w:val="005B24F6"/>
    <w:rsid w:val="005B2C5D"/>
    <w:rsid w:val="005B2D04"/>
    <w:rsid w:val="005B392E"/>
    <w:rsid w:val="005B3B50"/>
    <w:rsid w:val="005B631B"/>
    <w:rsid w:val="005B6A29"/>
    <w:rsid w:val="005C1B76"/>
    <w:rsid w:val="005C2354"/>
    <w:rsid w:val="005C446F"/>
    <w:rsid w:val="005C4562"/>
    <w:rsid w:val="005C6B3E"/>
    <w:rsid w:val="005D0A19"/>
    <w:rsid w:val="005D18C5"/>
    <w:rsid w:val="005D368C"/>
    <w:rsid w:val="005D3B22"/>
    <w:rsid w:val="005D46C3"/>
    <w:rsid w:val="005D549D"/>
    <w:rsid w:val="005D6F8B"/>
    <w:rsid w:val="005D7968"/>
    <w:rsid w:val="005E0B43"/>
    <w:rsid w:val="005E16EF"/>
    <w:rsid w:val="005E19F1"/>
    <w:rsid w:val="005E2300"/>
    <w:rsid w:val="005E2AF9"/>
    <w:rsid w:val="005E2E31"/>
    <w:rsid w:val="005E45E9"/>
    <w:rsid w:val="005E61E7"/>
    <w:rsid w:val="005E654F"/>
    <w:rsid w:val="005F1D3A"/>
    <w:rsid w:val="005F558A"/>
    <w:rsid w:val="005F7200"/>
    <w:rsid w:val="0060149D"/>
    <w:rsid w:val="0060529E"/>
    <w:rsid w:val="00605771"/>
    <w:rsid w:val="00605CF7"/>
    <w:rsid w:val="00606B5F"/>
    <w:rsid w:val="0061119D"/>
    <w:rsid w:val="00611AF1"/>
    <w:rsid w:val="00621033"/>
    <w:rsid w:val="00621DC0"/>
    <w:rsid w:val="00623D4F"/>
    <w:rsid w:val="006270B3"/>
    <w:rsid w:val="00627B18"/>
    <w:rsid w:val="006310DA"/>
    <w:rsid w:val="006359A9"/>
    <w:rsid w:val="00635C19"/>
    <w:rsid w:val="00637151"/>
    <w:rsid w:val="00637500"/>
    <w:rsid w:val="00637B24"/>
    <w:rsid w:val="0064184D"/>
    <w:rsid w:val="00642849"/>
    <w:rsid w:val="00643B49"/>
    <w:rsid w:val="00643C32"/>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0D8C"/>
    <w:rsid w:val="006829B6"/>
    <w:rsid w:val="00682B43"/>
    <w:rsid w:val="00683EB5"/>
    <w:rsid w:val="006856F2"/>
    <w:rsid w:val="00685B11"/>
    <w:rsid w:val="00685E9E"/>
    <w:rsid w:val="0068687B"/>
    <w:rsid w:val="00687182"/>
    <w:rsid w:val="00687A85"/>
    <w:rsid w:val="00690276"/>
    <w:rsid w:val="0069054A"/>
    <w:rsid w:val="006910DB"/>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4CD1"/>
    <w:rsid w:val="006C75A8"/>
    <w:rsid w:val="006C7B2E"/>
    <w:rsid w:val="006D0DE4"/>
    <w:rsid w:val="006D1685"/>
    <w:rsid w:val="006D1C9B"/>
    <w:rsid w:val="006D4142"/>
    <w:rsid w:val="006D42C1"/>
    <w:rsid w:val="006D5A19"/>
    <w:rsid w:val="006D68D8"/>
    <w:rsid w:val="006D68DA"/>
    <w:rsid w:val="006E003D"/>
    <w:rsid w:val="006E0345"/>
    <w:rsid w:val="006E252C"/>
    <w:rsid w:val="006E26E0"/>
    <w:rsid w:val="006E32B4"/>
    <w:rsid w:val="006E32E0"/>
    <w:rsid w:val="006E4909"/>
    <w:rsid w:val="006E4B3F"/>
    <w:rsid w:val="006E5531"/>
    <w:rsid w:val="006E5E57"/>
    <w:rsid w:val="006E6316"/>
    <w:rsid w:val="006E75DD"/>
    <w:rsid w:val="006F0EC9"/>
    <w:rsid w:val="006F6D65"/>
    <w:rsid w:val="00700082"/>
    <w:rsid w:val="00700808"/>
    <w:rsid w:val="00700BC1"/>
    <w:rsid w:val="007013D0"/>
    <w:rsid w:val="00701D8D"/>
    <w:rsid w:val="0070248B"/>
    <w:rsid w:val="00702C3C"/>
    <w:rsid w:val="00703E85"/>
    <w:rsid w:val="007046A6"/>
    <w:rsid w:val="00704FAD"/>
    <w:rsid w:val="007053CD"/>
    <w:rsid w:val="007054F4"/>
    <w:rsid w:val="00705722"/>
    <w:rsid w:val="007075BC"/>
    <w:rsid w:val="00707AEA"/>
    <w:rsid w:val="00707C85"/>
    <w:rsid w:val="00710D20"/>
    <w:rsid w:val="00711B19"/>
    <w:rsid w:val="00711CF2"/>
    <w:rsid w:val="00712217"/>
    <w:rsid w:val="007122DE"/>
    <w:rsid w:val="00714730"/>
    <w:rsid w:val="00715F75"/>
    <w:rsid w:val="00716791"/>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022"/>
    <w:rsid w:val="007537E2"/>
    <w:rsid w:val="00754318"/>
    <w:rsid w:val="00754387"/>
    <w:rsid w:val="007575A2"/>
    <w:rsid w:val="00757E8C"/>
    <w:rsid w:val="00760C74"/>
    <w:rsid w:val="007618A0"/>
    <w:rsid w:val="00762B08"/>
    <w:rsid w:val="00762B56"/>
    <w:rsid w:val="00763DBB"/>
    <w:rsid w:val="00765B2D"/>
    <w:rsid w:val="00765E89"/>
    <w:rsid w:val="00774A20"/>
    <w:rsid w:val="0077527A"/>
    <w:rsid w:val="007809A2"/>
    <w:rsid w:val="00781144"/>
    <w:rsid w:val="00781C05"/>
    <w:rsid w:val="00782E10"/>
    <w:rsid w:val="0078333C"/>
    <w:rsid w:val="00784AAE"/>
    <w:rsid w:val="00785323"/>
    <w:rsid w:val="00785750"/>
    <w:rsid w:val="00786136"/>
    <w:rsid w:val="007864FA"/>
    <w:rsid w:val="00786756"/>
    <w:rsid w:val="007875FC"/>
    <w:rsid w:val="0078769E"/>
    <w:rsid w:val="00787C9F"/>
    <w:rsid w:val="00790697"/>
    <w:rsid w:val="00790D03"/>
    <w:rsid w:val="007926DE"/>
    <w:rsid w:val="0079375A"/>
    <w:rsid w:val="00794176"/>
    <w:rsid w:val="00794188"/>
    <w:rsid w:val="007943A8"/>
    <w:rsid w:val="007A35C2"/>
    <w:rsid w:val="007A36A4"/>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31C"/>
    <w:rsid w:val="007E05D4"/>
    <w:rsid w:val="007E08F6"/>
    <w:rsid w:val="007E155F"/>
    <w:rsid w:val="007E1C43"/>
    <w:rsid w:val="007E1F3F"/>
    <w:rsid w:val="007E343F"/>
    <w:rsid w:val="007E4370"/>
    <w:rsid w:val="007E6A85"/>
    <w:rsid w:val="007E71D7"/>
    <w:rsid w:val="007F2B4D"/>
    <w:rsid w:val="007F3397"/>
    <w:rsid w:val="007F3A74"/>
    <w:rsid w:val="007F526F"/>
    <w:rsid w:val="007F6892"/>
    <w:rsid w:val="007F767C"/>
    <w:rsid w:val="008018D0"/>
    <w:rsid w:val="00801B32"/>
    <w:rsid w:val="008052DE"/>
    <w:rsid w:val="00805B82"/>
    <w:rsid w:val="00806872"/>
    <w:rsid w:val="008069A7"/>
    <w:rsid w:val="00811706"/>
    <w:rsid w:val="008119FB"/>
    <w:rsid w:val="008134FE"/>
    <w:rsid w:val="00815C2E"/>
    <w:rsid w:val="00821142"/>
    <w:rsid w:val="008218AA"/>
    <w:rsid w:val="00821C8F"/>
    <w:rsid w:val="00821FD9"/>
    <w:rsid w:val="008231E7"/>
    <w:rsid w:val="00823603"/>
    <w:rsid w:val="00824B0C"/>
    <w:rsid w:val="00824C90"/>
    <w:rsid w:val="00825719"/>
    <w:rsid w:val="008267F8"/>
    <w:rsid w:val="00827B22"/>
    <w:rsid w:val="0083079D"/>
    <w:rsid w:val="00830812"/>
    <w:rsid w:val="008308C2"/>
    <w:rsid w:val="00832B13"/>
    <w:rsid w:val="008333B3"/>
    <w:rsid w:val="008335F1"/>
    <w:rsid w:val="00835470"/>
    <w:rsid w:val="00835C22"/>
    <w:rsid w:val="00835DC6"/>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D0A"/>
    <w:rsid w:val="00871E3C"/>
    <w:rsid w:val="008720B8"/>
    <w:rsid w:val="008725F2"/>
    <w:rsid w:val="00875671"/>
    <w:rsid w:val="008770A8"/>
    <w:rsid w:val="008771A6"/>
    <w:rsid w:val="00880C3D"/>
    <w:rsid w:val="008818D8"/>
    <w:rsid w:val="00882323"/>
    <w:rsid w:val="0088450F"/>
    <w:rsid w:val="008852F9"/>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6268"/>
    <w:rsid w:val="008A783A"/>
    <w:rsid w:val="008B3D1F"/>
    <w:rsid w:val="008B430E"/>
    <w:rsid w:val="008B568B"/>
    <w:rsid w:val="008B644E"/>
    <w:rsid w:val="008B795C"/>
    <w:rsid w:val="008C0642"/>
    <w:rsid w:val="008C1BAD"/>
    <w:rsid w:val="008C274E"/>
    <w:rsid w:val="008C2AB7"/>
    <w:rsid w:val="008C2F21"/>
    <w:rsid w:val="008C36B8"/>
    <w:rsid w:val="008C4576"/>
    <w:rsid w:val="008C4A62"/>
    <w:rsid w:val="008C5347"/>
    <w:rsid w:val="008C7548"/>
    <w:rsid w:val="008C7AB2"/>
    <w:rsid w:val="008D02EB"/>
    <w:rsid w:val="008D0916"/>
    <w:rsid w:val="008D191D"/>
    <w:rsid w:val="008D248D"/>
    <w:rsid w:val="008D2661"/>
    <w:rsid w:val="008D2ED5"/>
    <w:rsid w:val="008D3BE9"/>
    <w:rsid w:val="008D4E31"/>
    <w:rsid w:val="008D6920"/>
    <w:rsid w:val="008D6B9A"/>
    <w:rsid w:val="008E1E2E"/>
    <w:rsid w:val="008E25D1"/>
    <w:rsid w:val="008E2EA6"/>
    <w:rsid w:val="008E3EF4"/>
    <w:rsid w:val="008E4A67"/>
    <w:rsid w:val="008E661A"/>
    <w:rsid w:val="008E6958"/>
    <w:rsid w:val="008E71CB"/>
    <w:rsid w:val="008E71E1"/>
    <w:rsid w:val="008E7EB0"/>
    <w:rsid w:val="008F298E"/>
    <w:rsid w:val="008F2C53"/>
    <w:rsid w:val="008F2F7F"/>
    <w:rsid w:val="008F43AA"/>
    <w:rsid w:val="008F6E18"/>
    <w:rsid w:val="008F6FEF"/>
    <w:rsid w:val="00900106"/>
    <w:rsid w:val="009011D4"/>
    <w:rsid w:val="00901D12"/>
    <w:rsid w:val="00903133"/>
    <w:rsid w:val="009038F8"/>
    <w:rsid w:val="00906711"/>
    <w:rsid w:val="0090747C"/>
    <w:rsid w:val="00913179"/>
    <w:rsid w:val="00914D7B"/>
    <w:rsid w:val="00914F3F"/>
    <w:rsid w:val="00917948"/>
    <w:rsid w:val="00917E47"/>
    <w:rsid w:val="00920F55"/>
    <w:rsid w:val="00922708"/>
    <w:rsid w:val="009249B9"/>
    <w:rsid w:val="00924E36"/>
    <w:rsid w:val="009269D6"/>
    <w:rsid w:val="009313FE"/>
    <w:rsid w:val="00931F47"/>
    <w:rsid w:val="009346CB"/>
    <w:rsid w:val="00934908"/>
    <w:rsid w:val="00934FC8"/>
    <w:rsid w:val="009366BC"/>
    <w:rsid w:val="0093693E"/>
    <w:rsid w:val="00937759"/>
    <w:rsid w:val="009407E3"/>
    <w:rsid w:val="0094096A"/>
    <w:rsid w:val="00942690"/>
    <w:rsid w:val="009453C1"/>
    <w:rsid w:val="0094609A"/>
    <w:rsid w:val="009467DD"/>
    <w:rsid w:val="00947C9C"/>
    <w:rsid w:val="009506A2"/>
    <w:rsid w:val="0095133D"/>
    <w:rsid w:val="009525C8"/>
    <w:rsid w:val="009535CD"/>
    <w:rsid w:val="00957B95"/>
    <w:rsid w:val="00960CF5"/>
    <w:rsid w:val="00961AC3"/>
    <w:rsid w:val="00962670"/>
    <w:rsid w:val="009647BC"/>
    <w:rsid w:val="00966D3C"/>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87778"/>
    <w:rsid w:val="00990AF3"/>
    <w:rsid w:val="00991613"/>
    <w:rsid w:val="00991C63"/>
    <w:rsid w:val="009921F2"/>
    <w:rsid w:val="00992EC2"/>
    <w:rsid w:val="00995F9B"/>
    <w:rsid w:val="00996E0A"/>
    <w:rsid w:val="009A09A6"/>
    <w:rsid w:val="009A4073"/>
    <w:rsid w:val="009A4D03"/>
    <w:rsid w:val="009A4EB3"/>
    <w:rsid w:val="009A5C19"/>
    <w:rsid w:val="009A77D0"/>
    <w:rsid w:val="009A7E16"/>
    <w:rsid w:val="009B1957"/>
    <w:rsid w:val="009B25D6"/>
    <w:rsid w:val="009B2B69"/>
    <w:rsid w:val="009B3CD1"/>
    <w:rsid w:val="009B403C"/>
    <w:rsid w:val="009B4612"/>
    <w:rsid w:val="009C2286"/>
    <w:rsid w:val="009C2895"/>
    <w:rsid w:val="009C3E6B"/>
    <w:rsid w:val="009C4C5F"/>
    <w:rsid w:val="009C53F3"/>
    <w:rsid w:val="009C5E0B"/>
    <w:rsid w:val="009C675B"/>
    <w:rsid w:val="009C6D66"/>
    <w:rsid w:val="009C7BF5"/>
    <w:rsid w:val="009C7E75"/>
    <w:rsid w:val="009D2A6B"/>
    <w:rsid w:val="009D2A80"/>
    <w:rsid w:val="009D35C7"/>
    <w:rsid w:val="009D368C"/>
    <w:rsid w:val="009D4125"/>
    <w:rsid w:val="009D484C"/>
    <w:rsid w:val="009D527A"/>
    <w:rsid w:val="009D7A1B"/>
    <w:rsid w:val="009E0A5F"/>
    <w:rsid w:val="009E329E"/>
    <w:rsid w:val="009E47D3"/>
    <w:rsid w:val="009E7F72"/>
    <w:rsid w:val="009F1494"/>
    <w:rsid w:val="009F3FC7"/>
    <w:rsid w:val="009F5A95"/>
    <w:rsid w:val="009F6D13"/>
    <w:rsid w:val="009F77D2"/>
    <w:rsid w:val="009F7C75"/>
    <w:rsid w:val="009F7FBA"/>
    <w:rsid w:val="00A00368"/>
    <w:rsid w:val="00A00F5B"/>
    <w:rsid w:val="00A00F73"/>
    <w:rsid w:val="00A027E8"/>
    <w:rsid w:val="00A02860"/>
    <w:rsid w:val="00A04018"/>
    <w:rsid w:val="00A0462D"/>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51EA"/>
    <w:rsid w:val="00A372DD"/>
    <w:rsid w:val="00A37A7B"/>
    <w:rsid w:val="00A405A0"/>
    <w:rsid w:val="00A43AA1"/>
    <w:rsid w:val="00A44EFF"/>
    <w:rsid w:val="00A46A8D"/>
    <w:rsid w:val="00A47192"/>
    <w:rsid w:val="00A47265"/>
    <w:rsid w:val="00A502A4"/>
    <w:rsid w:val="00A509E6"/>
    <w:rsid w:val="00A52A73"/>
    <w:rsid w:val="00A52D08"/>
    <w:rsid w:val="00A53320"/>
    <w:rsid w:val="00A56A06"/>
    <w:rsid w:val="00A57B70"/>
    <w:rsid w:val="00A61C79"/>
    <w:rsid w:val="00A62070"/>
    <w:rsid w:val="00A62CE1"/>
    <w:rsid w:val="00A630E2"/>
    <w:rsid w:val="00A6311E"/>
    <w:rsid w:val="00A640B1"/>
    <w:rsid w:val="00A65FCF"/>
    <w:rsid w:val="00A66281"/>
    <w:rsid w:val="00A67FEB"/>
    <w:rsid w:val="00A709C2"/>
    <w:rsid w:val="00A71A59"/>
    <w:rsid w:val="00A723A5"/>
    <w:rsid w:val="00A7484F"/>
    <w:rsid w:val="00A753C8"/>
    <w:rsid w:val="00A75C68"/>
    <w:rsid w:val="00A8157A"/>
    <w:rsid w:val="00A81667"/>
    <w:rsid w:val="00A83D56"/>
    <w:rsid w:val="00A83DF3"/>
    <w:rsid w:val="00A83EB5"/>
    <w:rsid w:val="00A8649E"/>
    <w:rsid w:val="00A86B12"/>
    <w:rsid w:val="00A90FC4"/>
    <w:rsid w:val="00A91736"/>
    <w:rsid w:val="00A91D6C"/>
    <w:rsid w:val="00A927F2"/>
    <w:rsid w:val="00A93D74"/>
    <w:rsid w:val="00A969A5"/>
    <w:rsid w:val="00A97AE6"/>
    <w:rsid w:val="00A97FA5"/>
    <w:rsid w:val="00AA0BF5"/>
    <w:rsid w:val="00AA0F64"/>
    <w:rsid w:val="00AA337E"/>
    <w:rsid w:val="00AA4299"/>
    <w:rsid w:val="00AA6982"/>
    <w:rsid w:val="00AB3DC7"/>
    <w:rsid w:val="00AB7C56"/>
    <w:rsid w:val="00AC49AE"/>
    <w:rsid w:val="00AC5131"/>
    <w:rsid w:val="00AD074D"/>
    <w:rsid w:val="00AD0E9F"/>
    <w:rsid w:val="00AD2180"/>
    <w:rsid w:val="00AD22B9"/>
    <w:rsid w:val="00AD2556"/>
    <w:rsid w:val="00AD47A7"/>
    <w:rsid w:val="00AD4C2E"/>
    <w:rsid w:val="00AD50AE"/>
    <w:rsid w:val="00AD62C6"/>
    <w:rsid w:val="00AD641E"/>
    <w:rsid w:val="00AD7584"/>
    <w:rsid w:val="00AE062B"/>
    <w:rsid w:val="00AE1BB6"/>
    <w:rsid w:val="00AE247E"/>
    <w:rsid w:val="00AE2C69"/>
    <w:rsid w:val="00AE39FA"/>
    <w:rsid w:val="00AE667B"/>
    <w:rsid w:val="00AF18E0"/>
    <w:rsid w:val="00AF36BB"/>
    <w:rsid w:val="00AF5211"/>
    <w:rsid w:val="00AF5A0B"/>
    <w:rsid w:val="00B01310"/>
    <w:rsid w:val="00B01F8F"/>
    <w:rsid w:val="00B021EE"/>
    <w:rsid w:val="00B03986"/>
    <w:rsid w:val="00B04771"/>
    <w:rsid w:val="00B04C7B"/>
    <w:rsid w:val="00B04ED4"/>
    <w:rsid w:val="00B05990"/>
    <w:rsid w:val="00B05A54"/>
    <w:rsid w:val="00B06431"/>
    <w:rsid w:val="00B1043D"/>
    <w:rsid w:val="00B10EA5"/>
    <w:rsid w:val="00B10FEF"/>
    <w:rsid w:val="00B11E06"/>
    <w:rsid w:val="00B133A6"/>
    <w:rsid w:val="00B15696"/>
    <w:rsid w:val="00B15AA0"/>
    <w:rsid w:val="00B2123A"/>
    <w:rsid w:val="00B21D77"/>
    <w:rsid w:val="00B2472D"/>
    <w:rsid w:val="00B24BC9"/>
    <w:rsid w:val="00B251CF"/>
    <w:rsid w:val="00B254C3"/>
    <w:rsid w:val="00B25D94"/>
    <w:rsid w:val="00B277E2"/>
    <w:rsid w:val="00B30D8A"/>
    <w:rsid w:val="00B317A0"/>
    <w:rsid w:val="00B32B39"/>
    <w:rsid w:val="00B32C21"/>
    <w:rsid w:val="00B34C39"/>
    <w:rsid w:val="00B34C8C"/>
    <w:rsid w:val="00B34F09"/>
    <w:rsid w:val="00B361A1"/>
    <w:rsid w:val="00B4073A"/>
    <w:rsid w:val="00B40964"/>
    <w:rsid w:val="00B421F2"/>
    <w:rsid w:val="00B435C2"/>
    <w:rsid w:val="00B44D9A"/>
    <w:rsid w:val="00B53167"/>
    <w:rsid w:val="00B53CAB"/>
    <w:rsid w:val="00B551F2"/>
    <w:rsid w:val="00B563AA"/>
    <w:rsid w:val="00B57337"/>
    <w:rsid w:val="00B6153F"/>
    <w:rsid w:val="00B6187D"/>
    <w:rsid w:val="00B61D1B"/>
    <w:rsid w:val="00B651ED"/>
    <w:rsid w:val="00B656A0"/>
    <w:rsid w:val="00B65F7A"/>
    <w:rsid w:val="00B665DF"/>
    <w:rsid w:val="00B6706C"/>
    <w:rsid w:val="00B70B67"/>
    <w:rsid w:val="00B717A6"/>
    <w:rsid w:val="00B719D8"/>
    <w:rsid w:val="00B71D49"/>
    <w:rsid w:val="00B72344"/>
    <w:rsid w:val="00B73065"/>
    <w:rsid w:val="00B7474F"/>
    <w:rsid w:val="00B74D4A"/>
    <w:rsid w:val="00B75915"/>
    <w:rsid w:val="00B75CF1"/>
    <w:rsid w:val="00B7671F"/>
    <w:rsid w:val="00B80143"/>
    <w:rsid w:val="00B811B1"/>
    <w:rsid w:val="00B81B81"/>
    <w:rsid w:val="00B83AD0"/>
    <w:rsid w:val="00B83CE8"/>
    <w:rsid w:val="00B83F9C"/>
    <w:rsid w:val="00B84E33"/>
    <w:rsid w:val="00B8557F"/>
    <w:rsid w:val="00B85C65"/>
    <w:rsid w:val="00B87052"/>
    <w:rsid w:val="00B87191"/>
    <w:rsid w:val="00B8745A"/>
    <w:rsid w:val="00B92868"/>
    <w:rsid w:val="00B9299D"/>
    <w:rsid w:val="00B92B9C"/>
    <w:rsid w:val="00B9353A"/>
    <w:rsid w:val="00B93A92"/>
    <w:rsid w:val="00B944F1"/>
    <w:rsid w:val="00B9499D"/>
    <w:rsid w:val="00B94E00"/>
    <w:rsid w:val="00B9508C"/>
    <w:rsid w:val="00B959D1"/>
    <w:rsid w:val="00B96E63"/>
    <w:rsid w:val="00BA0832"/>
    <w:rsid w:val="00BA08F1"/>
    <w:rsid w:val="00BA0CF5"/>
    <w:rsid w:val="00BA0E74"/>
    <w:rsid w:val="00BA15EC"/>
    <w:rsid w:val="00BA230D"/>
    <w:rsid w:val="00BA3DE2"/>
    <w:rsid w:val="00BA56A5"/>
    <w:rsid w:val="00BA6D21"/>
    <w:rsid w:val="00BA72A8"/>
    <w:rsid w:val="00BB0F4A"/>
    <w:rsid w:val="00BB3CFB"/>
    <w:rsid w:val="00BB53FE"/>
    <w:rsid w:val="00BC0494"/>
    <w:rsid w:val="00BC0F9E"/>
    <w:rsid w:val="00BC1D9A"/>
    <w:rsid w:val="00BC2C41"/>
    <w:rsid w:val="00BC2D41"/>
    <w:rsid w:val="00BC626B"/>
    <w:rsid w:val="00BC6359"/>
    <w:rsid w:val="00BC6AEC"/>
    <w:rsid w:val="00BD2A9F"/>
    <w:rsid w:val="00BD2B2D"/>
    <w:rsid w:val="00BD2D43"/>
    <w:rsid w:val="00BD6860"/>
    <w:rsid w:val="00BD7307"/>
    <w:rsid w:val="00BE00AA"/>
    <w:rsid w:val="00BE09AD"/>
    <w:rsid w:val="00BE0DD6"/>
    <w:rsid w:val="00BE2793"/>
    <w:rsid w:val="00BE27DF"/>
    <w:rsid w:val="00BE3423"/>
    <w:rsid w:val="00BE51AD"/>
    <w:rsid w:val="00BE6AE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56B"/>
    <w:rsid w:val="00C07576"/>
    <w:rsid w:val="00C07F90"/>
    <w:rsid w:val="00C10749"/>
    <w:rsid w:val="00C10862"/>
    <w:rsid w:val="00C12795"/>
    <w:rsid w:val="00C12BC8"/>
    <w:rsid w:val="00C13654"/>
    <w:rsid w:val="00C138D6"/>
    <w:rsid w:val="00C14A5D"/>
    <w:rsid w:val="00C150F4"/>
    <w:rsid w:val="00C155C6"/>
    <w:rsid w:val="00C1560D"/>
    <w:rsid w:val="00C15A1F"/>
    <w:rsid w:val="00C17200"/>
    <w:rsid w:val="00C206A5"/>
    <w:rsid w:val="00C21036"/>
    <w:rsid w:val="00C2195E"/>
    <w:rsid w:val="00C22AA2"/>
    <w:rsid w:val="00C22D2B"/>
    <w:rsid w:val="00C244EB"/>
    <w:rsid w:val="00C25AB8"/>
    <w:rsid w:val="00C30A2D"/>
    <w:rsid w:val="00C31EBB"/>
    <w:rsid w:val="00C32C56"/>
    <w:rsid w:val="00C3365B"/>
    <w:rsid w:val="00C3417E"/>
    <w:rsid w:val="00C36612"/>
    <w:rsid w:val="00C3678B"/>
    <w:rsid w:val="00C368F4"/>
    <w:rsid w:val="00C3695B"/>
    <w:rsid w:val="00C36ED5"/>
    <w:rsid w:val="00C4036F"/>
    <w:rsid w:val="00C409C8"/>
    <w:rsid w:val="00C418B4"/>
    <w:rsid w:val="00C4251F"/>
    <w:rsid w:val="00C42FC5"/>
    <w:rsid w:val="00C44243"/>
    <w:rsid w:val="00C4490D"/>
    <w:rsid w:val="00C44C32"/>
    <w:rsid w:val="00C453CB"/>
    <w:rsid w:val="00C46387"/>
    <w:rsid w:val="00C47578"/>
    <w:rsid w:val="00C52A15"/>
    <w:rsid w:val="00C543F5"/>
    <w:rsid w:val="00C54796"/>
    <w:rsid w:val="00C54CD6"/>
    <w:rsid w:val="00C56A93"/>
    <w:rsid w:val="00C56E33"/>
    <w:rsid w:val="00C57244"/>
    <w:rsid w:val="00C6087E"/>
    <w:rsid w:val="00C64DE7"/>
    <w:rsid w:val="00C650D4"/>
    <w:rsid w:val="00C6642B"/>
    <w:rsid w:val="00C6667A"/>
    <w:rsid w:val="00C6669F"/>
    <w:rsid w:val="00C66C1F"/>
    <w:rsid w:val="00C66FCE"/>
    <w:rsid w:val="00C70A6D"/>
    <w:rsid w:val="00C70E79"/>
    <w:rsid w:val="00C7187A"/>
    <w:rsid w:val="00C7204F"/>
    <w:rsid w:val="00C7211B"/>
    <w:rsid w:val="00C73183"/>
    <w:rsid w:val="00C7495F"/>
    <w:rsid w:val="00C752FD"/>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3B3D"/>
    <w:rsid w:val="00CA4660"/>
    <w:rsid w:val="00CA4B0A"/>
    <w:rsid w:val="00CA56BA"/>
    <w:rsid w:val="00CA6130"/>
    <w:rsid w:val="00CA6515"/>
    <w:rsid w:val="00CA7AB3"/>
    <w:rsid w:val="00CA7E10"/>
    <w:rsid w:val="00CA7FB9"/>
    <w:rsid w:val="00CB0578"/>
    <w:rsid w:val="00CB0923"/>
    <w:rsid w:val="00CB161C"/>
    <w:rsid w:val="00CB2A72"/>
    <w:rsid w:val="00CB375E"/>
    <w:rsid w:val="00CB406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D7090"/>
    <w:rsid w:val="00CE0452"/>
    <w:rsid w:val="00CE3C3C"/>
    <w:rsid w:val="00CE41B2"/>
    <w:rsid w:val="00CE4A22"/>
    <w:rsid w:val="00CE4D3F"/>
    <w:rsid w:val="00CE5970"/>
    <w:rsid w:val="00CE61F4"/>
    <w:rsid w:val="00CE66E7"/>
    <w:rsid w:val="00CE7420"/>
    <w:rsid w:val="00CF0005"/>
    <w:rsid w:val="00CF19AD"/>
    <w:rsid w:val="00CF35DA"/>
    <w:rsid w:val="00CF3A12"/>
    <w:rsid w:val="00CF5A82"/>
    <w:rsid w:val="00D008F5"/>
    <w:rsid w:val="00D00D87"/>
    <w:rsid w:val="00D0249C"/>
    <w:rsid w:val="00D039E6"/>
    <w:rsid w:val="00D051DD"/>
    <w:rsid w:val="00D07AB5"/>
    <w:rsid w:val="00D131CC"/>
    <w:rsid w:val="00D17320"/>
    <w:rsid w:val="00D17591"/>
    <w:rsid w:val="00D2468A"/>
    <w:rsid w:val="00D2637C"/>
    <w:rsid w:val="00D271EB"/>
    <w:rsid w:val="00D3114D"/>
    <w:rsid w:val="00D32322"/>
    <w:rsid w:val="00D335F3"/>
    <w:rsid w:val="00D342FA"/>
    <w:rsid w:val="00D3642C"/>
    <w:rsid w:val="00D36926"/>
    <w:rsid w:val="00D40B4D"/>
    <w:rsid w:val="00D41202"/>
    <w:rsid w:val="00D41647"/>
    <w:rsid w:val="00D41E05"/>
    <w:rsid w:val="00D44FCB"/>
    <w:rsid w:val="00D450AB"/>
    <w:rsid w:val="00D4529D"/>
    <w:rsid w:val="00D45D0B"/>
    <w:rsid w:val="00D464D2"/>
    <w:rsid w:val="00D474A0"/>
    <w:rsid w:val="00D47D2B"/>
    <w:rsid w:val="00D51655"/>
    <w:rsid w:val="00D51E68"/>
    <w:rsid w:val="00D60C86"/>
    <w:rsid w:val="00D624A5"/>
    <w:rsid w:val="00D65C7F"/>
    <w:rsid w:val="00D672E7"/>
    <w:rsid w:val="00D713C8"/>
    <w:rsid w:val="00D714B0"/>
    <w:rsid w:val="00D738F5"/>
    <w:rsid w:val="00D75A6C"/>
    <w:rsid w:val="00D767AE"/>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614"/>
    <w:rsid w:val="00D97F71"/>
    <w:rsid w:val="00DA03EF"/>
    <w:rsid w:val="00DA1F84"/>
    <w:rsid w:val="00DA2A60"/>
    <w:rsid w:val="00DA3F72"/>
    <w:rsid w:val="00DA43E6"/>
    <w:rsid w:val="00DA4822"/>
    <w:rsid w:val="00DA5C27"/>
    <w:rsid w:val="00DA7BE7"/>
    <w:rsid w:val="00DA7E40"/>
    <w:rsid w:val="00DB11C8"/>
    <w:rsid w:val="00DB1AD7"/>
    <w:rsid w:val="00DB269D"/>
    <w:rsid w:val="00DB4035"/>
    <w:rsid w:val="00DB4A3F"/>
    <w:rsid w:val="00DB5BBA"/>
    <w:rsid w:val="00DB68A5"/>
    <w:rsid w:val="00DC28BD"/>
    <w:rsid w:val="00DC2A6D"/>
    <w:rsid w:val="00DC3FD5"/>
    <w:rsid w:val="00DC4595"/>
    <w:rsid w:val="00DC49E2"/>
    <w:rsid w:val="00DC5945"/>
    <w:rsid w:val="00DD2A5E"/>
    <w:rsid w:val="00DD3F1A"/>
    <w:rsid w:val="00DD565E"/>
    <w:rsid w:val="00DD6972"/>
    <w:rsid w:val="00DD6A1D"/>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1637"/>
    <w:rsid w:val="00E02B61"/>
    <w:rsid w:val="00E02FAE"/>
    <w:rsid w:val="00E03070"/>
    <w:rsid w:val="00E03C4A"/>
    <w:rsid w:val="00E05961"/>
    <w:rsid w:val="00E1138B"/>
    <w:rsid w:val="00E13DA1"/>
    <w:rsid w:val="00E1612A"/>
    <w:rsid w:val="00E1774A"/>
    <w:rsid w:val="00E20616"/>
    <w:rsid w:val="00E220BA"/>
    <w:rsid w:val="00E2245D"/>
    <w:rsid w:val="00E2301D"/>
    <w:rsid w:val="00E2304B"/>
    <w:rsid w:val="00E2381D"/>
    <w:rsid w:val="00E24621"/>
    <w:rsid w:val="00E2463A"/>
    <w:rsid w:val="00E24E6F"/>
    <w:rsid w:val="00E25AB7"/>
    <w:rsid w:val="00E301AA"/>
    <w:rsid w:val="00E3386A"/>
    <w:rsid w:val="00E37ECB"/>
    <w:rsid w:val="00E401C4"/>
    <w:rsid w:val="00E41483"/>
    <w:rsid w:val="00E42E2A"/>
    <w:rsid w:val="00E43E3A"/>
    <w:rsid w:val="00E44601"/>
    <w:rsid w:val="00E45798"/>
    <w:rsid w:val="00E4684F"/>
    <w:rsid w:val="00E47D1B"/>
    <w:rsid w:val="00E50647"/>
    <w:rsid w:val="00E5241B"/>
    <w:rsid w:val="00E524D6"/>
    <w:rsid w:val="00E5309F"/>
    <w:rsid w:val="00E538F7"/>
    <w:rsid w:val="00E53A55"/>
    <w:rsid w:val="00E54E10"/>
    <w:rsid w:val="00E57CF1"/>
    <w:rsid w:val="00E6202B"/>
    <w:rsid w:val="00E622B0"/>
    <w:rsid w:val="00E63C94"/>
    <w:rsid w:val="00E648C4"/>
    <w:rsid w:val="00E6530D"/>
    <w:rsid w:val="00E67B7F"/>
    <w:rsid w:val="00E67E51"/>
    <w:rsid w:val="00E71453"/>
    <w:rsid w:val="00E73E0F"/>
    <w:rsid w:val="00E76E04"/>
    <w:rsid w:val="00E76F69"/>
    <w:rsid w:val="00E773E8"/>
    <w:rsid w:val="00E80FE4"/>
    <w:rsid w:val="00E83725"/>
    <w:rsid w:val="00E84EFB"/>
    <w:rsid w:val="00E8701B"/>
    <w:rsid w:val="00E9007C"/>
    <w:rsid w:val="00E902F9"/>
    <w:rsid w:val="00E91E51"/>
    <w:rsid w:val="00E94993"/>
    <w:rsid w:val="00E95AF9"/>
    <w:rsid w:val="00E95CA0"/>
    <w:rsid w:val="00E96B4B"/>
    <w:rsid w:val="00EA0A27"/>
    <w:rsid w:val="00EA105F"/>
    <w:rsid w:val="00EA13F2"/>
    <w:rsid w:val="00EA1C70"/>
    <w:rsid w:val="00EA4253"/>
    <w:rsid w:val="00EA4524"/>
    <w:rsid w:val="00EA4B53"/>
    <w:rsid w:val="00EA5025"/>
    <w:rsid w:val="00EA5924"/>
    <w:rsid w:val="00EA5EBB"/>
    <w:rsid w:val="00EA6E32"/>
    <w:rsid w:val="00EA7B79"/>
    <w:rsid w:val="00EB2513"/>
    <w:rsid w:val="00EB30CA"/>
    <w:rsid w:val="00EB3D36"/>
    <w:rsid w:val="00EB3D71"/>
    <w:rsid w:val="00EB45EC"/>
    <w:rsid w:val="00EB56E7"/>
    <w:rsid w:val="00EB771E"/>
    <w:rsid w:val="00EB7F5F"/>
    <w:rsid w:val="00EC0593"/>
    <w:rsid w:val="00EC0D1B"/>
    <w:rsid w:val="00EC0D31"/>
    <w:rsid w:val="00EC51AF"/>
    <w:rsid w:val="00EC5E00"/>
    <w:rsid w:val="00EC7328"/>
    <w:rsid w:val="00ED0491"/>
    <w:rsid w:val="00ED04D0"/>
    <w:rsid w:val="00ED0E6B"/>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2F72"/>
    <w:rsid w:val="00EF3062"/>
    <w:rsid w:val="00EF43F5"/>
    <w:rsid w:val="00EF5B1C"/>
    <w:rsid w:val="00EF7720"/>
    <w:rsid w:val="00F0365F"/>
    <w:rsid w:val="00F04816"/>
    <w:rsid w:val="00F0489C"/>
    <w:rsid w:val="00F05B25"/>
    <w:rsid w:val="00F0689B"/>
    <w:rsid w:val="00F0743A"/>
    <w:rsid w:val="00F07523"/>
    <w:rsid w:val="00F0770F"/>
    <w:rsid w:val="00F07C33"/>
    <w:rsid w:val="00F07DCE"/>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6F8"/>
    <w:rsid w:val="00F32FAE"/>
    <w:rsid w:val="00F33DEC"/>
    <w:rsid w:val="00F344B0"/>
    <w:rsid w:val="00F35627"/>
    <w:rsid w:val="00F35673"/>
    <w:rsid w:val="00F35B8B"/>
    <w:rsid w:val="00F361F8"/>
    <w:rsid w:val="00F366BE"/>
    <w:rsid w:val="00F3707A"/>
    <w:rsid w:val="00F40001"/>
    <w:rsid w:val="00F4062E"/>
    <w:rsid w:val="00F40CA3"/>
    <w:rsid w:val="00F4104A"/>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54E"/>
    <w:rsid w:val="00F64F84"/>
    <w:rsid w:val="00F6698D"/>
    <w:rsid w:val="00F66AB8"/>
    <w:rsid w:val="00F67C34"/>
    <w:rsid w:val="00F7274D"/>
    <w:rsid w:val="00F72D64"/>
    <w:rsid w:val="00F72E19"/>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6945"/>
    <w:rsid w:val="00F97E82"/>
    <w:rsid w:val="00FA22A1"/>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D6641"/>
    <w:rsid w:val="00FE0067"/>
    <w:rsid w:val="00FE1538"/>
    <w:rsid w:val="00FE1601"/>
    <w:rsid w:val="00FE29B0"/>
    <w:rsid w:val="00FE3863"/>
    <w:rsid w:val="00FE44F8"/>
    <w:rsid w:val="00FE6260"/>
    <w:rsid w:val="00FE6B2C"/>
    <w:rsid w:val="00FE71A0"/>
    <w:rsid w:val="00FE7D92"/>
    <w:rsid w:val="00FF0D6A"/>
    <w:rsid w:val="00FF26FB"/>
    <w:rsid w:val="00FF2C6A"/>
    <w:rsid w:val="00FF34D2"/>
    <w:rsid w:val="00FF37C9"/>
    <w:rsid w:val="00FF4D71"/>
    <w:rsid w:val="00FF58B0"/>
    <w:rsid w:val="00FF60FC"/>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C47578"/>
    <w:rPr>
      <w:rFonts w:ascii="Verdana" w:hAnsi="Verdana"/>
      <w:sz w:val="24"/>
      <w:szCs w:val="24"/>
    </w:rPr>
  </w:style>
  <w:style w:type="paragraph" w:styleId="Heading1">
    <w:name w:val="heading 1"/>
    <w:next w:val="BodyText"/>
    <w:link w:val="Heading1Char"/>
    <w:qFormat/>
    <w:rsid w:val="00A57B70"/>
    <w:pPr>
      <w:keepNext/>
      <w:numPr>
        <w:numId w:val="9"/>
      </w:numPr>
      <w:autoSpaceDE w:val="0"/>
      <w:autoSpaceDN w:val="0"/>
      <w:adjustRightInd w:val="0"/>
      <w:spacing w:before="240" w:after="120"/>
      <w:outlineLvl w:val="0"/>
    </w:pPr>
    <w:rPr>
      <w:rFonts w:ascii="Verdana" w:hAnsi="Verdana" w:cs="Arial"/>
      <w:b/>
      <w:bCs/>
      <w:kern w:val="32"/>
      <w:sz w:val="32"/>
      <w:szCs w:val="32"/>
    </w:rPr>
  </w:style>
  <w:style w:type="paragraph" w:styleId="Heading2">
    <w:name w:val="heading 2"/>
    <w:next w:val="BodyText"/>
    <w:link w:val="Heading2Char"/>
    <w:qFormat/>
    <w:rsid w:val="00A57B70"/>
    <w:pPr>
      <w:keepNext/>
      <w:numPr>
        <w:ilvl w:val="1"/>
        <w:numId w:val="9"/>
      </w:numPr>
      <w:tabs>
        <w:tab w:val="left" w:pos="900"/>
      </w:tabs>
      <w:spacing w:before="240" w:after="120"/>
      <w:outlineLvl w:val="1"/>
    </w:pPr>
    <w:rPr>
      <w:rFonts w:ascii="Verdana" w:hAnsi="Verdana" w:cs="Arial"/>
      <w:b/>
      <w:iCs/>
      <w:kern w:val="32"/>
      <w:sz w:val="28"/>
      <w:szCs w:val="28"/>
    </w:rPr>
  </w:style>
  <w:style w:type="paragraph" w:styleId="Heading3">
    <w:name w:val="heading 3"/>
    <w:next w:val="BodyText"/>
    <w:link w:val="Heading3Char"/>
    <w:qFormat/>
    <w:rsid w:val="00A57B70"/>
    <w:pPr>
      <w:keepNext/>
      <w:numPr>
        <w:ilvl w:val="2"/>
        <w:numId w:val="9"/>
      </w:numPr>
      <w:spacing w:before="240" w:after="120"/>
      <w:outlineLvl w:val="2"/>
    </w:pPr>
    <w:rPr>
      <w:rFonts w:ascii="Verdana" w:hAnsi="Verdana" w:cs="Arial"/>
      <w:b/>
      <w:bCs/>
      <w:iCs/>
      <w:kern w:val="32"/>
      <w:sz w:val="24"/>
      <w:szCs w:val="26"/>
    </w:rPr>
  </w:style>
  <w:style w:type="paragraph" w:styleId="Heading4">
    <w:name w:val="heading 4"/>
    <w:next w:val="BodyText"/>
    <w:link w:val="Heading4Char"/>
    <w:qFormat/>
    <w:rsid w:val="00A57B70"/>
    <w:pPr>
      <w:keepNext/>
      <w:numPr>
        <w:ilvl w:val="3"/>
        <w:numId w:val="9"/>
      </w:numPr>
      <w:spacing w:before="240" w:after="120"/>
      <w:ind w:left="1008" w:hanging="1008"/>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A57B70"/>
    <w:rPr>
      <w:rFonts w:ascii="Verdana" w:hAnsi="Verdana" w:cs="Arial"/>
      <w:b/>
      <w:bCs/>
      <w:kern w:val="32"/>
      <w:sz w:val="32"/>
      <w:szCs w:val="32"/>
    </w:rPr>
  </w:style>
  <w:style w:type="character" w:customStyle="1" w:styleId="Heading2Char">
    <w:name w:val="Heading 2 Char"/>
    <w:link w:val="Heading2"/>
    <w:rsid w:val="00A57B70"/>
    <w:rPr>
      <w:rFonts w:ascii="Verdana" w:hAnsi="Verdana" w:cs="Arial"/>
      <w:b/>
      <w:iCs/>
      <w:kern w:val="32"/>
      <w:sz w:val="28"/>
      <w:szCs w:val="28"/>
    </w:rPr>
  </w:style>
  <w:style w:type="character" w:customStyle="1" w:styleId="Heading3Char">
    <w:name w:val="Heading 3 Char"/>
    <w:link w:val="Heading3"/>
    <w:rsid w:val="00A57B70"/>
    <w:rPr>
      <w:rFonts w:ascii="Verdana" w:hAnsi="Verdana" w:cs="Arial"/>
      <w:b/>
      <w:bCs/>
      <w:iCs/>
      <w:kern w:val="32"/>
      <w:sz w:val="24"/>
      <w:szCs w:val="26"/>
    </w:rPr>
  </w:style>
  <w:style w:type="character" w:customStyle="1" w:styleId="Heading4Char">
    <w:name w:val="Heading 4 Char"/>
    <w:link w:val="Heading4"/>
    <w:rsid w:val="00A57B70"/>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
    <w:name w:val="Unresolved Mention"/>
    <w:basedOn w:val="DefaultParagraphFont"/>
    <w:uiPriority w:val="99"/>
    <w:semiHidden/>
    <w:unhideWhenUsed/>
    <w:rsid w:val="00406987"/>
    <w:rPr>
      <w:color w:val="808080"/>
      <w:shd w:val="clear" w:color="auto" w:fill="E6E6E6"/>
    </w:rPr>
  </w:style>
  <w:style w:type="character" w:styleId="FollowedHyperlink">
    <w:name w:val="FollowedHyperlink"/>
    <w:basedOn w:val="DefaultParagraphFont"/>
    <w:semiHidden/>
    <w:unhideWhenUsed/>
    <w:rsid w:val="006829B6"/>
    <w:rPr>
      <w:color w:val="800080" w:themeColor="followedHyperlink"/>
      <w:u w:val="single"/>
    </w:rPr>
  </w:style>
  <w:style w:type="character" w:styleId="Emphasis">
    <w:name w:val="Emphasis"/>
    <w:basedOn w:val="DefaultParagraphFont"/>
    <w:uiPriority w:val="20"/>
    <w:qFormat/>
    <w:rsid w:val="000E68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C47578"/>
    <w:rPr>
      <w:rFonts w:ascii="Verdana" w:hAnsi="Verdana"/>
      <w:sz w:val="24"/>
      <w:szCs w:val="24"/>
    </w:rPr>
  </w:style>
  <w:style w:type="paragraph" w:styleId="Heading1">
    <w:name w:val="heading 1"/>
    <w:next w:val="BodyText"/>
    <w:link w:val="Heading1Char"/>
    <w:qFormat/>
    <w:rsid w:val="00A57B70"/>
    <w:pPr>
      <w:keepNext/>
      <w:numPr>
        <w:numId w:val="9"/>
      </w:numPr>
      <w:autoSpaceDE w:val="0"/>
      <w:autoSpaceDN w:val="0"/>
      <w:adjustRightInd w:val="0"/>
      <w:spacing w:before="240" w:after="120"/>
      <w:outlineLvl w:val="0"/>
    </w:pPr>
    <w:rPr>
      <w:rFonts w:ascii="Verdana" w:hAnsi="Verdana" w:cs="Arial"/>
      <w:b/>
      <w:bCs/>
      <w:kern w:val="32"/>
      <w:sz w:val="32"/>
      <w:szCs w:val="32"/>
    </w:rPr>
  </w:style>
  <w:style w:type="paragraph" w:styleId="Heading2">
    <w:name w:val="heading 2"/>
    <w:next w:val="BodyText"/>
    <w:link w:val="Heading2Char"/>
    <w:qFormat/>
    <w:rsid w:val="00A57B70"/>
    <w:pPr>
      <w:keepNext/>
      <w:numPr>
        <w:ilvl w:val="1"/>
        <w:numId w:val="9"/>
      </w:numPr>
      <w:tabs>
        <w:tab w:val="left" w:pos="900"/>
      </w:tabs>
      <w:spacing w:before="240" w:after="120"/>
      <w:outlineLvl w:val="1"/>
    </w:pPr>
    <w:rPr>
      <w:rFonts w:ascii="Verdana" w:hAnsi="Verdana" w:cs="Arial"/>
      <w:b/>
      <w:iCs/>
      <w:kern w:val="32"/>
      <w:sz w:val="28"/>
      <w:szCs w:val="28"/>
    </w:rPr>
  </w:style>
  <w:style w:type="paragraph" w:styleId="Heading3">
    <w:name w:val="heading 3"/>
    <w:next w:val="BodyText"/>
    <w:link w:val="Heading3Char"/>
    <w:qFormat/>
    <w:rsid w:val="00A57B70"/>
    <w:pPr>
      <w:keepNext/>
      <w:numPr>
        <w:ilvl w:val="2"/>
        <w:numId w:val="9"/>
      </w:numPr>
      <w:spacing w:before="240" w:after="120"/>
      <w:outlineLvl w:val="2"/>
    </w:pPr>
    <w:rPr>
      <w:rFonts w:ascii="Verdana" w:hAnsi="Verdana" w:cs="Arial"/>
      <w:b/>
      <w:bCs/>
      <w:iCs/>
      <w:kern w:val="32"/>
      <w:sz w:val="24"/>
      <w:szCs w:val="26"/>
    </w:rPr>
  </w:style>
  <w:style w:type="paragraph" w:styleId="Heading4">
    <w:name w:val="heading 4"/>
    <w:next w:val="BodyText"/>
    <w:link w:val="Heading4Char"/>
    <w:qFormat/>
    <w:rsid w:val="00A57B70"/>
    <w:pPr>
      <w:keepNext/>
      <w:numPr>
        <w:ilvl w:val="3"/>
        <w:numId w:val="9"/>
      </w:numPr>
      <w:spacing w:before="240" w:after="120"/>
      <w:ind w:left="1008" w:hanging="1008"/>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A57B70"/>
    <w:rPr>
      <w:rFonts w:ascii="Verdana" w:hAnsi="Verdana" w:cs="Arial"/>
      <w:b/>
      <w:bCs/>
      <w:kern w:val="32"/>
      <w:sz w:val="32"/>
      <w:szCs w:val="32"/>
    </w:rPr>
  </w:style>
  <w:style w:type="character" w:customStyle="1" w:styleId="Heading2Char">
    <w:name w:val="Heading 2 Char"/>
    <w:link w:val="Heading2"/>
    <w:rsid w:val="00A57B70"/>
    <w:rPr>
      <w:rFonts w:ascii="Verdana" w:hAnsi="Verdana" w:cs="Arial"/>
      <w:b/>
      <w:iCs/>
      <w:kern w:val="32"/>
      <w:sz w:val="28"/>
      <w:szCs w:val="28"/>
    </w:rPr>
  </w:style>
  <w:style w:type="character" w:customStyle="1" w:styleId="Heading3Char">
    <w:name w:val="Heading 3 Char"/>
    <w:link w:val="Heading3"/>
    <w:rsid w:val="00A57B70"/>
    <w:rPr>
      <w:rFonts w:ascii="Verdana" w:hAnsi="Verdana" w:cs="Arial"/>
      <w:b/>
      <w:bCs/>
      <w:iCs/>
      <w:kern w:val="32"/>
      <w:sz w:val="24"/>
      <w:szCs w:val="26"/>
    </w:rPr>
  </w:style>
  <w:style w:type="character" w:customStyle="1" w:styleId="Heading4Char">
    <w:name w:val="Heading 4 Char"/>
    <w:link w:val="Heading4"/>
    <w:rsid w:val="00A57B70"/>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
    <w:name w:val="Unresolved Mention"/>
    <w:basedOn w:val="DefaultParagraphFont"/>
    <w:uiPriority w:val="99"/>
    <w:semiHidden/>
    <w:unhideWhenUsed/>
    <w:rsid w:val="00406987"/>
    <w:rPr>
      <w:color w:val="808080"/>
      <w:shd w:val="clear" w:color="auto" w:fill="E6E6E6"/>
    </w:rPr>
  </w:style>
  <w:style w:type="character" w:styleId="FollowedHyperlink">
    <w:name w:val="FollowedHyperlink"/>
    <w:basedOn w:val="DefaultParagraphFont"/>
    <w:semiHidden/>
    <w:unhideWhenUsed/>
    <w:rsid w:val="006829B6"/>
    <w:rPr>
      <w:color w:val="800080" w:themeColor="followedHyperlink"/>
      <w:u w:val="single"/>
    </w:rPr>
  </w:style>
  <w:style w:type="character" w:styleId="Emphasis">
    <w:name w:val="Emphasis"/>
    <w:basedOn w:val="DefaultParagraphFont"/>
    <w:uiPriority w:val="20"/>
    <w:qFormat/>
    <w:rsid w:val="000E6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5662">
      <w:bodyDiv w:val="1"/>
      <w:marLeft w:val="0"/>
      <w:marRight w:val="0"/>
      <w:marTop w:val="0"/>
      <w:marBottom w:val="0"/>
      <w:divBdr>
        <w:top w:val="none" w:sz="0" w:space="0" w:color="auto"/>
        <w:left w:val="none" w:sz="0" w:space="0" w:color="auto"/>
        <w:bottom w:val="none" w:sz="0" w:space="0" w:color="auto"/>
        <w:right w:val="none" w:sz="0" w:space="0" w:color="auto"/>
      </w:divBdr>
    </w:div>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577907440">
      <w:bodyDiv w:val="1"/>
      <w:marLeft w:val="0"/>
      <w:marRight w:val="0"/>
      <w:marTop w:val="0"/>
      <w:marBottom w:val="0"/>
      <w:divBdr>
        <w:top w:val="none" w:sz="0" w:space="0" w:color="auto"/>
        <w:left w:val="none" w:sz="0" w:space="0" w:color="auto"/>
        <w:bottom w:val="none" w:sz="0" w:space="0" w:color="auto"/>
        <w:right w:val="none" w:sz="0" w:space="0" w:color="auto"/>
      </w:divBdr>
    </w:div>
    <w:div w:id="593438096">
      <w:bodyDiv w:val="1"/>
      <w:marLeft w:val="0"/>
      <w:marRight w:val="0"/>
      <w:marTop w:val="0"/>
      <w:marBottom w:val="0"/>
      <w:divBdr>
        <w:top w:val="none" w:sz="0" w:space="0" w:color="auto"/>
        <w:left w:val="none" w:sz="0" w:space="0" w:color="auto"/>
        <w:bottom w:val="none" w:sz="0" w:space="0" w:color="auto"/>
        <w:right w:val="none" w:sz="0" w:space="0" w:color="auto"/>
      </w:divBdr>
    </w:div>
    <w:div w:id="695694712">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48008043">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997195997">
      <w:bodyDiv w:val="1"/>
      <w:marLeft w:val="0"/>
      <w:marRight w:val="0"/>
      <w:marTop w:val="0"/>
      <w:marBottom w:val="0"/>
      <w:divBdr>
        <w:top w:val="none" w:sz="0" w:space="0" w:color="auto"/>
        <w:left w:val="none" w:sz="0" w:space="0" w:color="auto"/>
        <w:bottom w:val="none" w:sz="0" w:space="0" w:color="auto"/>
        <w:right w:val="none" w:sz="0" w:space="0" w:color="auto"/>
      </w:divBdr>
    </w:div>
    <w:div w:id="1048450495">
      <w:bodyDiv w:val="1"/>
      <w:marLeft w:val="0"/>
      <w:marRight w:val="0"/>
      <w:marTop w:val="0"/>
      <w:marBottom w:val="0"/>
      <w:divBdr>
        <w:top w:val="none" w:sz="0" w:space="0" w:color="auto"/>
        <w:left w:val="none" w:sz="0" w:space="0" w:color="auto"/>
        <w:bottom w:val="none" w:sz="0" w:space="0" w:color="auto"/>
        <w:right w:val="none" w:sz="0" w:space="0" w:color="auto"/>
      </w:divBdr>
    </w:div>
    <w:div w:id="113452396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4165587">
      <w:bodyDiv w:val="1"/>
      <w:marLeft w:val="0"/>
      <w:marRight w:val="0"/>
      <w:marTop w:val="0"/>
      <w:marBottom w:val="0"/>
      <w:divBdr>
        <w:top w:val="none" w:sz="0" w:space="0" w:color="auto"/>
        <w:left w:val="none" w:sz="0" w:space="0" w:color="auto"/>
        <w:bottom w:val="none" w:sz="0" w:space="0" w:color="auto"/>
        <w:right w:val="none" w:sz="0" w:space="0" w:color="auto"/>
      </w:divBdr>
    </w:div>
    <w:div w:id="1604074525">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021526">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12444768">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yperlink" Target="https://vaww.oed.portal.va.gov/pm/hape/ipt_5010/EDI_Portfolio/TASCore/MCCF_EDI_TAS_System_Design_Document_v0.7.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1.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s://vaww.oed.portal.va.gov/pm/hape/ipt_5010/EDI_Portfolio/TASCore/MCCF_EDI_TAS_System_Design_Document_v0.7.pdf" TargetMode="External"/><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9.emf"/><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image" Target="media/image13.emf"/><Relationship Id="rId10" Type="http://schemas.openxmlformats.org/officeDocument/2006/relationships/settings" Target="settings.xml"/><Relationship Id="rId19" Type="http://schemas.openxmlformats.org/officeDocument/2006/relationships/image" Target="media/image2.png"/><Relationship Id="rId31" Type="http://schemas.openxmlformats.org/officeDocument/2006/relationships/image" Target="media/image8.emf"/><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hyperlink" Target="https://www.hl7.org/fhir/json.html" TargetMode="External"/><Relationship Id="rId27" Type="http://schemas.openxmlformats.org/officeDocument/2006/relationships/header" Target="header1.xml"/><Relationship Id="rId30" Type="http://schemas.openxmlformats.org/officeDocument/2006/relationships/oleObject" Target="embeddings/oleObject1.bin"/><Relationship Id="rId35"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2.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0F7561E9-EBD6-4A46-88F0-07DDF3C3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110</TotalTime>
  <Pages>22</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20535</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Department of Veterans Affairs</cp:lastModifiedBy>
  <cp:revision>11</cp:revision>
  <cp:lastPrinted>2017-03-16T22:18:00Z</cp:lastPrinted>
  <dcterms:created xsi:type="dcterms:W3CDTF">2018-03-28T14:59:00Z</dcterms:created>
  <dcterms:modified xsi:type="dcterms:W3CDTF">2018-03-28T20:20:00Z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