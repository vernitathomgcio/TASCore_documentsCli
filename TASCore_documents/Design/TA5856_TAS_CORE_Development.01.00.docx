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9378F" w14:textId="5E0E0553" w:rsidR="00C5172C" w:rsidRDefault="008A7E8B" w:rsidP="00E8652E">
      <w:pPr>
        <w:pStyle w:val="Title"/>
        <w:rPr>
          <w:ins w:id="3" w:author="Patrick Whalen" w:date="2018-03-20T15:03:00Z"/>
        </w:rPr>
      </w:pPr>
      <w:r w:rsidRPr="00A118D8">
        <w:t>TAS C</w:t>
      </w:r>
      <w:ins w:id="4" w:author="Patrick Whalen" w:date="2018-03-21T10:04:00Z">
        <w:r w:rsidR="00BA190B">
          <w:t>ore</w:t>
        </w:r>
      </w:ins>
      <w:del w:id="5" w:author="Patrick Whalen" w:date="2018-03-21T10:04:00Z">
        <w:r w:rsidRPr="00A118D8" w:rsidDel="00BA190B">
          <w:delText>ORE</w:delText>
        </w:r>
      </w:del>
      <w:r w:rsidRPr="00A118D8">
        <w:t xml:space="preserve"> Development </w:t>
      </w:r>
      <w:r w:rsidR="00D778F5" w:rsidRPr="00A118D8">
        <w:t>Standards</w:t>
      </w:r>
    </w:p>
    <w:p w14:paraId="01810D63" w14:textId="4EEB4031" w:rsidR="00075E56" w:rsidRDefault="00075E56" w:rsidP="00075E56">
      <w:pPr>
        <w:rPr>
          <w:ins w:id="6" w:author="Patrick Whalen" w:date="2018-03-20T15:03:00Z"/>
        </w:rPr>
      </w:pPr>
    </w:p>
    <w:p w14:paraId="320A7E9B" w14:textId="08618B74" w:rsidR="00075E56" w:rsidRDefault="00075E56">
      <w:pPr>
        <w:jc w:val="center"/>
        <w:rPr>
          <w:ins w:id="7" w:author="Patrick Whalen" w:date="2018-03-20T15:03:00Z"/>
        </w:rPr>
        <w:pPrChange w:id="8" w:author="Patrick Whalen" w:date="2018-03-20T15:03:00Z">
          <w:pPr/>
        </w:pPrChange>
      </w:pPr>
      <w:ins w:id="9" w:author="Patrick Whalen" w:date="2018-03-20T15:03:00Z">
        <w:r w:rsidRPr="00E9501B">
          <w:rPr>
            <w:noProof/>
          </w:rPr>
          <w:drawing>
            <wp:inline distT="0" distB="0" distL="0" distR="0" wp14:anchorId="5A9735F0" wp14:editId="75FD1026">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bookmarkStart w:id="10" w:name="_GoBack"/>
        <w:bookmarkEnd w:id="10"/>
      </w:ins>
    </w:p>
    <w:p w14:paraId="212F882E" w14:textId="77777777" w:rsidR="00075E56" w:rsidRPr="003423AD" w:rsidRDefault="00075E56">
      <w:pPr>
        <w:pPrChange w:id="11" w:author="Patrick Whalen" w:date="2018-03-20T15:03:00Z">
          <w:pPr>
            <w:pStyle w:val="Title"/>
          </w:pPr>
        </w:pPrChange>
      </w:pPr>
    </w:p>
    <w:p w14:paraId="23053215" w14:textId="49D3DAED" w:rsidR="0000508E" w:rsidRDefault="00B557A3" w:rsidP="00B557A3">
      <w:pPr>
        <w:ind w:left="90"/>
        <w:jc w:val="center"/>
        <w:rPr>
          <w:ins w:id="12" w:author="Patrick Whalen" w:date="2018-03-21T09:55:00Z"/>
          <w:color w:val="FF0000"/>
          <w:sz w:val="36"/>
        </w:rPr>
      </w:pPr>
      <w:del w:id="13" w:author="Patrick Whalen" w:date="2018-03-20T14:51:00Z">
        <w:r w:rsidRPr="00B557A3" w:rsidDel="000E305B">
          <w:rPr>
            <w:color w:val="FF0000"/>
            <w:sz w:val="36"/>
          </w:rPr>
          <w:delText>-- DRAFT --</w:delText>
        </w:r>
      </w:del>
      <w:ins w:id="14" w:author="Patrick Whalen" w:date="2018-03-20T14:51:00Z">
        <w:r w:rsidR="000E305B">
          <w:rPr>
            <w:color w:val="FF0000"/>
            <w:sz w:val="36"/>
          </w:rPr>
          <w:t>–</w:t>
        </w:r>
      </w:ins>
    </w:p>
    <w:p w14:paraId="5F8282AC" w14:textId="02455A5B" w:rsidR="00634F95" w:rsidRDefault="00634F95" w:rsidP="00634F95">
      <w:pPr>
        <w:pStyle w:val="Title"/>
        <w:rPr>
          <w:ins w:id="15" w:author="Patrick Whalen" w:date="2018-03-21T09:55:00Z"/>
        </w:rPr>
      </w:pPr>
      <w:ins w:id="16" w:author="Patrick Whalen" w:date="2018-03-21T09:55:00Z">
        <w:r>
          <w:t>March 2018</w:t>
        </w:r>
      </w:ins>
    </w:p>
    <w:p w14:paraId="72DA08C4" w14:textId="77777777" w:rsidR="00634F95" w:rsidRPr="00E9501B" w:rsidRDefault="00634F95">
      <w:pPr>
        <w:pStyle w:val="Title"/>
        <w:rPr>
          <w:ins w:id="17" w:author="Patrick Whalen" w:date="2018-03-21T09:55:00Z"/>
        </w:rPr>
        <w:pPrChange w:id="18" w:author="Patrick Whalen" w:date="2018-03-21T09:55:00Z">
          <w:pPr>
            <w:pStyle w:val="Title2"/>
          </w:pPr>
        </w:pPrChange>
      </w:pPr>
      <w:ins w:id="19" w:author="Patrick Whalen" w:date="2018-03-21T09:55:00Z">
        <w:r w:rsidRPr="00E9501B">
          <w:t>Department of Veterans Affairs</w:t>
        </w:r>
      </w:ins>
    </w:p>
    <w:p w14:paraId="318F30C7" w14:textId="77777777" w:rsidR="00634F95" w:rsidRPr="00E9501B" w:rsidRDefault="00634F95">
      <w:pPr>
        <w:pStyle w:val="Title"/>
        <w:rPr>
          <w:ins w:id="20" w:author="Patrick Whalen" w:date="2018-03-21T09:55:00Z"/>
          <w:rFonts w:cs="Arial"/>
          <w:sz w:val="28"/>
          <w:szCs w:val="28"/>
        </w:rPr>
        <w:pPrChange w:id="21" w:author="Patrick Whalen" w:date="2018-03-21T09:55:00Z">
          <w:pPr>
            <w:pStyle w:val="ProjectName"/>
            <w:spacing w:before="120"/>
          </w:pPr>
        </w:pPrChange>
      </w:pPr>
      <w:ins w:id="22" w:author="Patrick Whalen" w:date="2018-03-21T09:55:00Z">
        <w:r w:rsidRPr="00E9501B">
          <w:rPr>
            <w:rFonts w:cs="Arial"/>
            <w:sz w:val="28"/>
            <w:szCs w:val="28"/>
          </w:rPr>
          <w:t>Office of Information and Technology (OI&amp;T)</w:t>
        </w:r>
      </w:ins>
    </w:p>
    <w:p w14:paraId="39A817F8" w14:textId="77777777" w:rsidR="00634F95" w:rsidRPr="00634F95" w:rsidRDefault="00634F95">
      <w:pPr>
        <w:rPr>
          <w:ins w:id="23" w:author="Patrick Whalen" w:date="2018-03-21T09:54:00Z"/>
        </w:rPr>
        <w:pPrChange w:id="24" w:author="Patrick Whalen" w:date="2018-03-21T09:55:00Z">
          <w:pPr>
            <w:ind w:left="90"/>
            <w:jc w:val="center"/>
          </w:pPr>
        </w:pPrChange>
      </w:pPr>
    </w:p>
    <w:p w14:paraId="2ECB8F42" w14:textId="77777777" w:rsidR="0000508E" w:rsidRDefault="0000508E">
      <w:pPr>
        <w:rPr>
          <w:ins w:id="25" w:author="Patrick Whalen" w:date="2018-03-21T09:54:00Z"/>
          <w:color w:val="FF0000"/>
          <w:sz w:val="36"/>
        </w:rPr>
      </w:pPr>
      <w:ins w:id="26" w:author="Patrick Whalen" w:date="2018-03-21T09:54:00Z">
        <w:r>
          <w:rPr>
            <w:color w:val="FF0000"/>
            <w:sz w:val="36"/>
          </w:rPr>
          <w:br w:type="page"/>
        </w:r>
      </w:ins>
    </w:p>
    <w:p w14:paraId="214A8EA6" w14:textId="77777777" w:rsidR="00B557A3" w:rsidRDefault="00B557A3" w:rsidP="00B557A3">
      <w:pPr>
        <w:ind w:left="90"/>
        <w:jc w:val="center"/>
        <w:rPr>
          <w:ins w:id="27" w:author="Patrick Whalen" w:date="2018-03-20T14:51:00Z"/>
          <w:color w:val="FF0000"/>
          <w:sz w:val="36"/>
        </w:rPr>
      </w:pPr>
    </w:p>
    <w:p w14:paraId="11AB33F8" w14:textId="3D3EEC2B" w:rsidR="000E305B" w:rsidRPr="00F924E5" w:rsidRDefault="000E305B" w:rsidP="000E305B">
      <w:pPr>
        <w:pStyle w:val="Heading3"/>
        <w:rPr>
          <w:ins w:id="28" w:author="Patrick Whalen" w:date="2018-03-20T15:01:00Z"/>
          <w:b w:val="0"/>
          <w:rPrChange w:id="29" w:author="Patrick Whalen" w:date="2018-03-21T10:04:00Z">
            <w:rPr>
              <w:ins w:id="30" w:author="Patrick Whalen" w:date="2018-03-20T15:01:00Z"/>
            </w:rPr>
          </w:rPrChange>
        </w:rPr>
      </w:pPr>
      <w:bookmarkStart w:id="31" w:name="_Toc509322052"/>
      <w:ins w:id="32" w:author="Patrick Whalen" w:date="2018-03-20T14:57:00Z">
        <w:r w:rsidRPr="00F924E5">
          <w:rPr>
            <w:b w:val="0"/>
            <w:rPrChange w:id="33" w:author="Patrick Whalen" w:date="2018-03-21T10:04:00Z">
              <w:rPr/>
            </w:rPrChange>
          </w:rPr>
          <w:t>Revision History</w:t>
        </w:r>
      </w:ins>
      <w:bookmarkEnd w:id="31"/>
    </w:p>
    <w:p w14:paraId="31F71480" w14:textId="77777777" w:rsidR="000E305B" w:rsidRPr="000E305B" w:rsidRDefault="000E305B">
      <w:pPr>
        <w:rPr>
          <w:ins w:id="34" w:author="Patrick Whalen" w:date="2018-03-20T14:51:00Z"/>
        </w:rPr>
        <w:pPrChange w:id="35" w:author="Patrick Whalen" w:date="2018-03-20T15:01:00Z">
          <w:pPr>
            <w:ind w:left="90"/>
            <w:jc w:val="center"/>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44"/>
        <w:gridCol w:w="1217"/>
        <w:gridCol w:w="4259"/>
        <w:gridCol w:w="2230"/>
      </w:tblGrid>
      <w:tr w:rsidR="000E305B" w:rsidRPr="000E305B" w14:paraId="05CA5631" w14:textId="77777777" w:rsidTr="008A0EE5">
        <w:trPr>
          <w:cantSplit/>
          <w:tblHeader/>
          <w:ins w:id="36" w:author="Patrick Whalen" w:date="2018-03-20T14:51:00Z"/>
        </w:trPr>
        <w:tc>
          <w:tcPr>
            <w:tcW w:w="899" w:type="pct"/>
            <w:shd w:val="clear" w:color="auto" w:fill="F2F2F2"/>
          </w:tcPr>
          <w:p w14:paraId="13C9D083" w14:textId="77777777" w:rsidR="000E305B" w:rsidRPr="000E305B" w:rsidRDefault="000E305B" w:rsidP="000E305B">
            <w:pPr>
              <w:spacing w:before="60" w:after="60" w:line="240" w:lineRule="auto"/>
              <w:rPr>
                <w:ins w:id="37" w:author="Patrick Whalen" w:date="2018-03-20T14:51:00Z"/>
                <w:rFonts w:ascii="Arial" w:eastAsia="Times New Roman" w:hAnsi="Arial" w:cs="Arial"/>
                <w:b/>
              </w:rPr>
            </w:pPr>
            <w:ins w:id="38" w:author="Patrick Whalen" w:date="2018-03-20T14:51:00Z">
              <w:r w:rsidRPr="000E305B">
                <w:rPr>
                  <w:rFonts w:ascii="Arial" w:eastAsia="Times New Roman" w:hAnsi="Arial" w:cs="Arial"/>
                  <w:b/>
                </w:rPr>
                <w:t>Date</w:t>
              </w:r>
            </w:ins>
          </w:p>
        </w:tc>
        <w:tc>
          <w:tcPr>
            <w:tcW w:w="592" w:type="pct"/>
            <w:shd w:val="clear" w:color="auto" w:fill="F2F2F2"/>
          </w:tcPr>
          <w:p w14:paraId="4050FA32" w14:textId="77777777" w:rsidR="000E305B" w:rsidRPr="000E305B" w:rsidRDefault="000E305B" w:rsidP="000E305B">
            <w:pPr>
              <w:spacing w:before="60" w:after="60" w:line="240" w:lineRule="auto"/>
              <w:rPr>
                <w:ins w:id="39" w:author="Patrick Whalen" w:date="2018-03-20T14:51:00Z"/>
                <w:rFonts w:ascii="Arial" w:eastAsia="Times New Roman" w:hAnsi="Arial" w:cs="Arial"/>
                <w:b/>
              </w:rPr>
            </w:pPr>
            <w:ins w:id="40" w:author="Patrick Whalen" w:date="2018-03-20T14:51:00Z">
              <w:r w:rsidRPr="000E305B">
                <w:rPr>
                  <w:rFonts w:ascii="Arial" w:eastAsia="Times New Roman" w:hAnsi="Arial" w:cs="Arial"/>
                  <w:b/>
                </w:rPr>
                <w:t>Revision</w:t>
              </w:r>
            </w:ins>
          </w:p>
        </w:tc>
        <w:tc>
          <w:tcPr>
            <w:tcW w:w="2297" w:type="pct"/>
            <w:shd w:val="clear" w:color="auto" w:fill="F2F2F2"/>
          </w:tcPr>
          <w:p w14:paraId="7D9B2A60" w14:textId="77777777" w:rsidR="000E305B" w:rsidRPr="000E305B" w:rsidRDefault="000E305B" w:rsidP="000E305B">
            <w:pPr>
              <w:spacing w:before="60" w:after="60" w:line="240" w:lineRule="auto"/>
              <w:rPr>
                <w:ins w:id="41" w:author="Patrick Whalen" w:date="2018-03-20T14:51:00Z"/>
                <w:rFonts w:ascii="Arial" w:eastAsia="Times New Roman" w:hAnsi="Arial" w:cs="Arial"/>
                <w:b/>
              </w:rPr>
            </w:pPr>
            <w:ins w:id="42" w:author="Patrick Whalen" w:date="2018-03-20T14:51:00Z">
              <w:r w:rsidRPr="000E305B">
                <w:rPr>
                  <w:rFonts w:ascii="Arial" w:eastAsia="Times New Roman" w:hAnsi="Arial" w:cs="Arial"/>
                  <w:b/>
                </w:rPr>
                <w:t>Description</w:t>
              </w:r>
            </w:ins>
          </w:p>
        </w:tc>
        <w:tc>
          <w:tcPr>
            <w:tcW w:w="1212" w:type="pct"/>
            <w:shd w:val="clear" w:color="auto" w:fill="F2F2F2"/>
          </w:tcPr>
          <w:p w14:paraId="44B59963" w14:textId="77777777" w:rsidR="000E305B" w:rsidRPr="000E305B" w:rsidRDefault="000E305B" w:rsidP="000E305B">
            <w:pPr>
              <w:spacing w:before="60" w:after="60" w:line="240" w:lineRule="auto"/>
              <w:rPr>
                <w:ins w:id="43" w:author="Patrick Whalen" w:date="2018-03-20T14:51:00Z"/>
                <w:rFonts w:ascii="Arial" w:eastAsia="Times New Roman" w:hAnsi="Arial" w:cs="Arial"/>
                <w:b/>
              </w:rPr>
            </w:pPr>
            <w:ins w:id="44" w:author="Patrick Whalen" w:date="2018-03-20T14:51:00Z">
              <w:r w:rsidRPr="000E305B">
                <w:rPr>
                  <w:rFonts w:ascii="Arial" w:eastAsia="Times New Roman" w:hAnsi="Arial" w:cs="Arial"/>
                  <w:b/>
                </w:rPr>
                <w:t>Author</w:t>
              </w:r>
            </w:ins>
          </w:p>
        </w:tc>
      </w:tr>
      <w:tr w:rsidR="000E305B" w:rsidRPr="000E305B" w14:paraId="72D5A903" w14:textId="77777777" w:rsidTr="008A0EE5">
        <w:trPr>
          <w:cantSplit/>
          <w:ins w:id="45" w:author="Patrick Whalen" w:date="2018-03-20T14:51:00Z"/>
        </w:trPr>
        <w:tc>
          <w:tcPr>
            <w:tcW w:w="899" w:type="pct"/>
          </w:tcPr>
          <w:p w14:paraId="3E594681" w14:textId="77777777" w:rsidR="000E305B" w:rsidRPr="000E305B" w:rsidRDefault="000E305B" w:rsidP="000E305B">
            <w:pPr>
              <w:spacing w:before="60" w:after="60" w:line="240" w:lineRule="auto"/>
              <w:rPr>
                <w:ins w:id="46" w:author="Patrick Whalen" w:date="2018-03-20T14:51:00Z"/>
                <w:rFonts w:ascii="Arial" w:eastAsia="Times New Roman" w:hAnsi="Arial" w:cs="Arial"/>
                <w:szCs w:val="20"/>
              </w:rPr>
            </w:pPr>
          </w:p>
        </w:tc>
        <w:tc>
          <w:tcPr>
            <w:tcW w:w="592" w:type="pct"/>
          </w:tcPr>
          <w:p w14:paraId="01F29F41" w14:textId="77777777" w:rsidR="000E305B" w:rsidRPr="000E305B" w:rsidRDefault="000E305B" w:rsidP="000E305B">
            <w:pPr>
              <w:spacing w:before="60" w:after="60" w:line="240" w:lineRule="auto"/>
              <w:rPr>
                <w:ins w:id="47" w:author="Patrick Whalen" w:date="2018-03-20T14:51:00Z"/>
                <w:rFonts w:ascii="Arial" w:eastAsia="Times New Roman" w:hAnsi="Arial" w:cs="Arial"/>
                <w:szCs w:val="20"/>
              </w:rPr>
            </w:pPr>
          </w:p>
        </w:tc>
        <w:tc>
          <w:tcPr>
            <w:tcW w:w="2297" w:type="pct"/>
          </w:tcPr>
          <w:p w14:paraId="53D432AA" w14:textId="77777777" w:rsidR="000E305B" w:rsidRPr="000E305B" w:rsidRDefault="000E305B" w:rsidP="000E305B">
            <w:pPr>
              <w:spacing w:before="60" w:after="60" w:line="240" w:lineRule="auto"/>
              <w:rPr>
                <w:ins w:id="48" w:author="Patrick Whalen" w:date="2018-03-20T14:51:00Z"/>
                <w:rFonts w:ascii="Arial" w:eastAsia="Times New Roman" w:hAnsi="Arial" w:cs="Arial"/>
                <w:szCs w:val="20"/>
              </w:rPr>
            </w:pPr>
          </w:p>
        </w:tc>
        <w:tc>
          <w:tcPr>
            <w:tcW w:w="1212" w:type="pct"/>
          </w:tcPr>
          <w:p w14:paraId="0EA88A7D" w14:textId="77777777" w:rsidR="000E305B" w:rsidRPr="000E305B" w:rsidRDefault="000E305B" w:rsidP="000E305B">
            <w:pPr>
              <w:spacing w:before="60" w:after="60" w:line="240" w:lineRule="auto"/>
              <w:rPr>
                <w:ins w:id="49" w:author="Patrick Whalen" w:date="2018-03-20T14:51:00Z"/>
                <w:rFonts w:ascii="Arial" w:eastAsia="Times New Roman" w:hAnsi="Arial" w:cs="Arial"/>
                <w:szCs w:val="20"/>
              </w:rPr>
            </w:pPr>
          </w:p>
        </w:tc>
      </w:tr>
      <w:tr w:rsidR="000E305B" w:rsidRPr="000E305B" w14:paraId="3163F308" w14:textId="77777777" w:rsidTr="008A0EE5">
        <w:trPr>
          <w:cantSplit/>
          <w:ins w:id="50" w:author="Patrick Whalen" w:date="2018-03-20T14:51:00Z"/>
        </w:trPr>
        <w:tc>
          <w:tcPr>
            <w:tcW w:w="899" w:type="pct"/>
          </w:tcPr>
          <w:p w14:paraId="09C1BC7F" w14:textId="77777777" w:rsidR="000E305B" w:rsidRPr="000E305B" w:rsidRDefault="000E305B" w:rsidP="000E305B">
            <w:pPr>
              <w:spacing w:before="60" w:after="60" w:line="240" w:lineRule="auto"/>
              <w:rPr>
                <w:ins w:id="51" w:author="Patrick Whalen" w:date="2018-03-20T14:51:00Z"/>
                <w:rFonts w:ascii="Arial" w:eastAsia="Times New Roman" w:hAnsi="Arial" w:cs="Arial"/>
                <w:szCs w:val="20"/>
              </w:rPr>
            </w:pPr>
          </w:p>
        </w:tc>
        <w:tc>
          <w:tcPr>
            <w:tcW w:w="592" w:type="pct"/>
          </w:tcPr>
          <w:p w14:paraId="686916E5" w14:textId="77777777" w:rsidR="000E305B" w:rsidRPr="000E305B" w:rsidRDefault="000E305B" w:rsidP="000E305B">
            <w:pPr>
              <w:spacing w:before="60" w:after="60" w:line="240" w:lineRule="auto"/>
              <w:rPr>
                <w:ins w:id="52" w:author="Patrick Whalen" w:date="2018-03-20T14:51:00Z"/>
                <w:rFonts w:ascii="Arial" w:eastAsia="Times New Roman" w:hAnsi="Arial" w:cs="Arial"/>
                <w:szCs w:val="20"/>
              </w:rPr>
            </w:pPr>
          </w:p>
        </w:tc>
        <w:tc>
          <w:tcPr>
            <w:tcW w:w="2297" w:type="pct"/>
          </w:tcPr>
          <w:p w14:paraId="22A04954" w14:textId="77777777" w:rsidR="000E305B" w:rsidRPr="000E305B" w:rsidRDefault="000E305B" w:rsidP="000E305B">
            <w:pPr>
              <w:spacing w:before="60" w:after="60" w:line="240" w:lineRule="auto"/>
              <w:rPr>
                <w:ins w:id="53" w:author="Patrick Whalen" w:date="2018-03-20T14:51:00Z"/>
                <w:rFonts w:ascii="Arial" w:eastAsia="Times New Roman" w:hAnsi="Arial" w:cs="Arial"/>
                <w:szCs w:val="20"/>
              </w:rPr>
            </w:pPr>
          </w:p>
        </w:tc>
        <w:tc>
          <w:tcPr>
            <w:tcW w:w="1212" w:type="pct"/>
          </w:tcPr>
          <w:p w14:paraId="7A29D1D6" w14:textId="77777777" w:rsidR="000E305B" w:rsidRPr="000E305B" w:rsidRDefault="000E305B" w:rsidP="000E305B">
            <w:pPr>
              <w:spacing w:before="60" w:after="60" w:line="240" w:lineRule="auto"/>
              <w:rPr>
                <w:ins w:id="54" w:author="Patrick Whalen" w:date="2018-03-20T14:51:00Z"/>
                <w:rFonts w:ascii="Arial" w:eastAsia="Times New Roman" w:hAnsi="Arial" w:cs="Arial"/>
                <w:szCs w:val="20"/>
              </w:rPr>
            </w:pPr>
          </w:p>
        </w:tc>
      </w:tr>
    </w:tbl>
    <w:p w14:paraId="37A21AB6" w14:textId="5B24953A" w:rsidR="00AE5054" w:rsidRDefault="00AE5054" w:rsidP="00B557A3">
      <w:pPr>
        <w:ind w:left="90"/>
        <w:jc w:val="center"/>
        <w:rPr>
          <w:ins w:id="55" w:author="Patrick Whalen" w:date="2018-03-20T15:11:00Z"/>
          <w:color w:val="FF0000"/>
          <w:sz w:val="36"/>
        </w:rPr>
      </w:pPr>
    </w:p>
    <w:p w14:paraId="257DC23D" w14:textId="77777777" w:rsidR="00AE5054" w:rsidRDefault="00AE5054">
      <w:pPr>
        <w:rPr>
          <w:ins w:id="56" w:author="Patrick Whalen" w:date="2018-03-20T15:11:00Z"/>
          <w:color w:val="FF0000"/>
          <w:sz w:val="36"/>
        </w:rPr>
      </w:pPr>
      <w:ins w:id="57" w:author="Patrick Whalen" w:date="2018-03-20T15:11:00Z">
        <w:r>
          <w:rPr>
            <w:color w:val="FF0000"/>
            <w:sz w:val="36"/>
          </w:rPr>
          <w:br w:type="page"/>
        </w:r>
      </w:ins>
    </w:p>
    <w:customXmlInsRangeStart w:id="58" w:author="Patrick Whalen" w:date="2018-03-20T15:11:00Z"/>
    <w:sdt>
      <w:sdtPr>
        <w:rPr>
          <w:rFonts w:ascii="Times New Roman" w:eastAsiaTheme="minorHAnsi" w:hAnsi="Times New Roman" w:cstheme="minorBidi"/>
          <w:color w:val="auto"/>
          <w:sz w:val="24"/>
          <w:szCs w:val="22"/>
        </w:rPr>
        <w:id w:val="1240221702"/>
        <w:docPartObj>
          <w:docPartGallery w:val="Table of Contents"/>
          <w:docPartUnique/>
        </w:docPartObj>
      </w:sdtPr>
      <w:sdtEndPr>
        <w:rPr>
          <w:b/>
          <w:bCs/>
          <w:noProof/>
        </w:rPr>
      </w:sdtEndPr>
      <w:sdtContent>
        <w:customXmlInsRangeEnd w:id="58"/>
        <w:p w14:paraId="7013E5E2" w14:textId="56DAEA37" w:rsidR="00AE5054" w:rsidRPr="00AE5054" w:rsidRDefault="00AE5054">
          <w:pPr>
            <w:pStyle w:val="TOCHeading"/>
            <w:rPr>
              <w:ins w:id="59" w:author="Patrick Whalen" w:date="2018-03-20T15:11:00Z"/>
              <w:rFonts w:ascii="Arial" w:hAnsi="Arial" w:cs="Arial"/>
              <w:sz w:val="28"/>
              <w:szCs w:val="28"/>
              <w:rPrChange w:id="60" w:author="Patrick Whalen" w:date="2018-03-20T15:12:00Z">
                <w:rPr>
                  <w:ins w:id="61" w:author="Patrick Whalen" w:date="2018-03-20T15:11:00Z"/>
                </w:rPr>
              </w:rPrChange>
            </w:rPr>
          </w:pPr>
          <w:ins w:id="62" w:author="Patrick Whalen" w:date="2018-03-20T15:12:00Z">
            <w:r w:rsidRPr="00AE5054">
              <w:rPr>
                <w:rFonts w:ascii="Arial" w:hAnsi="Arial" w:cs="Arial"/>
                <w:sz w:val="28"/>
                <w:szCs w:val="28"/>
                <w:rPrChange w:id="63" w:author="Patrick Whalen" w:date="2018-03-20T15:12:00Z">
                  <w:rPr/>
                </w:rPrChange>
              </w:rPr>
              <w:t xml:space="preserve">Table of </w:t>
            </w:r>
          </w:ins>
          <w:ins w:id="64" w:author="Patrick Whalen" w:date="2018-03-20T15:11:00Z">
            <w:r w:rsidRPr="00AE5054">
              <w:rPr>
                <w:rFonts w:ascii="Arial" w:hAnsi="Arial" w:cs="Arial"/>
                <w:sz w:val="28"/>
                <w:szCs w:val="28"/>
                <w:rPrChange w:id="65" w:author="Patrick Whalen" w:date="2018-03-20T15:12:00Z">
                  <w:rPr/>
                </w:rPrChange>
              </w:rPr>
              <w:t>Contents</w:t>
            </w:r>
          </w:ins>
        </w:p>
        <w:p w14:paraId="4935E811" w14:textId="22A8374B" w:rsidR="00AE5054" w:rsidRDefault="00AE5054">
          <w:pPr>
            <w:pStyle w:val="TOC3"/>
            <w:tabs>
              <w:tab w:val="right" w:leader="dot" w:pos="9350"/>
            </w:tabs>
            <w:rPr>
              <w:noProof/>
            </w:rPr>
          </w:pPr>
          <w:ins w:id="66" w:author="Patrick Whalen" w:date="2018-03-20T15:11:00Z">
            <w:r>
              <w:fldChar w:fldCharType="begin"/>
            </w:r>
            <w:r>
              <w:instrText xml:space="preserve"> TOC \o "1-3" \h \z \u </w:instrText>
            </w:r>
            <w:r>
              <w:fldChar w:fldCharType="separate"/>
            </w:r>
          </w:ins>
          <w:hyperlink w:anchor="_Toc509322052" w:history="1">
            <w:r w:rsidRPr="002D05AB">
              <w:rPr>
                <w:rStyle w:val="Hyperlink"/>
                <w:noProof/>
              </w:rPr>
              <w:t>Revision History</w:t>
            </w:r>
            <w:r>
              <w:rPr>
                <w:noProof/>
                <w:webHidden/>
              </w:rPr>
              <w:tab/>
            </w:r>
            <w:r>
              <w:rPr>
                <w:noProof/>
                <w:webHidden/>
              </w:rPr>
              <w:fldChar w:fldCharType="begin"/>
            </w:r>
            <w:r>
              <w:rPr>
                <w:noProof/>
                <w:webHidden/>
              </w:rPr>
              <w:instrText xml:space="preserve"> PAGEREF _Toc509322052 \h </w:instrText>
            </w:r>
            <w:r>
              <w:rPr>
                <w:noProof/>
                <w:webHidden/>
              </w:rPr>
            </w:r>
            <w:r>
              <w:rPr>
                <w:noProof/>
                <w:webHidden/>
              </w:rPr>
              <w:fldChar w:fldCharType="separate"/>
            </w:r>
            <w:r>
              <w:rPr>
                <w:noProof/>
                <w:webHidden/>
              </w:rPr>
              <w:t>1</w:t>
            </w:r>
            <w:r>
              <w:rPr>
                <w:noProof/>
                <w:webHidden/>
              </w:rPr>
              <w:fldChar w:fldCharType="end"/>
            </w:r>
          </w:hyperlink>
        </w:p>
        <w:p w14:paraId="34149EF5" w14:textId="4BB71559" w:rsidR="00AE5054" w:rsidRDefault="009E102F">
          <w:pPr>
            <w:pStyle w:val="TOC1"/>
            <w:tabs>
              <w:tab w:val="right" w:leader="dot" w:pos="9350"/>
            </w:tabs>
            <w:rPr>
              <w:noProof/>
            </w:rPr>
          </w:pPr>
          <w:hyperlink w:anchor="_Toc509322053" w:history="1">
            <w:r w:rsidR="00AE5054" w:rsidRPr="002D05AB">
              <w:rPr>
                <w:rStyle w:val="Hyperlink"/>
                <w:noProof/>
              </w:rPr>
              <w:t>Who it’s for</w:t>
            </w:r>
            <w:r w:rsidR="00AE5054">
              <w:rPr>
                <w:noProof/>
                <w:webHidden/>
              </w:rPr>
              <w:tab/>
            </w:r>
            <w:r w:rsidR="00AE5054">
              <w:rPr>
                <w:noProof/>
                <w:webHidden/>
              </w:rPr>
              <w:fldChar w:fldCharType="begin"/>
            </w:r>
            <w:r w:rsidR="00AE5054">
              <w:rPr>
                <w:noProof/>
                <w:webHidden/>
              </w:rPr>
              <w:instrText xml:space="preserve"> PAGEREF _Toc509322053 \h </w:instrText>
            </w:r>
            <w:r w:rsidR="00AE5054">
              <w:rPr>
                <w:noProof/>
                <w:webHidden/>
              </w:rPr>
            </w:r>
            <w:r w:rsidR="00AE5054">
              <w:rPr>
                <w:noProof/>
                <w:webHidden/>
              </w:rPr>
              <w:fldChar w:fldCharType="separate"/>
            </w:r>
            <w:r w:rsidR="00AE5054">
              <w:rPr>
                <w:noProof/>
                <w:webHidden/>
              </w:rPr>
              <w:t>2</w:t>
            </w:r>
            <w:r w:rsidR="00AE5054">
              <w:rPr>
                <w:noProof/>
                <w:webHidden/>
              </w:rPr>
              <w:fldChar w:fldCharType="end"/>
            </w:r>
          </w:hyperlink>
        </w:p>
        <w:p w14:paraId="1622DB1F" w14:textId="59B5C0C7" w:rsidR="00AE5054" w:rsidRDefault="009E102F">
          <w:pPr>
            <w:pStyle w:val="TOC1"/>
            <w:tabs>
              <w:tab w:val="right" w:leader="dot" w:pos="9350"/>
            </w:tabs>
            <w:rPr>
              <w:noProof/>
            </w:rPr>
          </w:pPr>
          <w:hyperlink w:anchor="_Toc509322054" w:history="1">
            <w:r w:rsidR="00AE5054" w:rsidRPr="002D05AB">
              <w:rPr>
                <w:rStyle w:val="Hyperlink"/>
                <w:noProof/>
              </w:rPr>
              <w:t>Skills Required</w:t>
            </w:r>
            <w:r w:rsidR="00AE5054">
              <w:rPr>
                <w:noProof/>
                <w:webHidden/>
              </w:rPr>
              <w:tab/>
            </w:r>
            <w:r w:rsidR="00AE5054">
              <w:rPr>
                <w:noProof/>
                <w:webHidden/>
              </w:rPr>
              <w:fldChar w:fldCharType="begin"/>
            </w:r>
            <w:r w:rsidR="00AE5054">
              <w:rPr>
                <w:noProof/>
                <w:webHidden/>
              </w:rPr>
              <w:instrText xml:space="preserve"> PAGEREF _Toc509322054 \h </w:instrText>
            </w:r>
            <w:r w:rsidR="00AE5054">
              <w:rPr>
                <w:noProof/>
                <w:webHidden/>
              </w:rPr>
            </w:r>
            <w:r w:rsidR="00AE5054">
              <w:rPr>
                <w:noProof/>
                <w:webHidden/>
              </w:rPr>
              <w:fldChar w:fldCharType="separate"/>
            </w:r>
            <w:r w:rsidR="00AE5054">
              <w:rPr>
                <w:noProof/>
                <w:webHidden/>
              </w:rPr>
              <w:t>2</w:t>
            </w:r>
            <w:r w:rsidR="00AE5054">
              <w:rPr>
                <w:noProof/>
                <w:webHidden/>
              </w:rPr>
              <w:fldChar w:fldCharType="end"/>
            </w:r>
          </w:hyperlink>
        </w:p>
        <w:p w14:paraId="523CFDFE" w14:textId="7AD79635" w:rsidR="00AE5054" w:rsidRDefault="009E102F">
          <w:pPr>
            <w:pStyle w:val="TOC1"/>
            <w:tabs>
              <w:tab w:val="right" w:leader="dot" w:pos="9350"/>
            </w:tabs>
            <w:rPr>
              <w:noProof/>
            </w:rPr>
          </w:pPr>
          <w:hyperlink w:anchor="_Toc509322055" w:history="1">
            <w:r w:rsidR="00AE5054" w:rsidRPr="002D05AB">
              <w:rPr>
                <w:rStyle w:val="Hyperlink"/>
                <w:noProof/>
              </w:rPr>
              <w:t>Useful Links</w:t>
            </w:r>
            <w:r w:rsidR="00AE5054">
              <w:rPr>
                <w:noProof/>
                <w:webHidden/>
              </w:rPr>
              <w:tab/>
            </w:r>
            <w:r w:rsidR="00AE5054">
              <w:rPr>
                <w:noProof/>
                <w:webHidden/>
              </w:rPr>
              <w:fldChar w:fldCharType="begin"/>
            </w:r>
            <w:r w:rsidR="00AE5054">
              <w:rPr>
                <w:noProof/>
                <w:webHidden/>
              </w:rPr>
              <w:instrText xml:space="preserve"> PAGEREF _Toc509322055 \h </w:instrText>
            </w:r>
            <w:r w:rsidR="00AE5054">
              <w:rPr>
                <w:noProof/>
                <w:webHidden/>
              </w:rPr>
            </w:r>
            <w:r w:rsidR="00AE5054">
              <w:rPr>
                <w:noProof/>
                <w:webHidden/>
              </w:rPr>
              <w:fldChar w:fldCharType="separate"/>
            </w:r>
            <w:r w:rsidR="00AE5054">
              <w:rPr>
                <w:noProof/>
                <w:webHidden/>
              </w:rPr>
              <w:t>2</w:t>
            </w:r>
            <w:r w:rsidR="00AE5054">
              <w:rPr>
                <w:noProof/>
                <w:webHidden/>
              </w:rPr>
              <w:fldChar w:fldCharType="end"/>
            </w:r>
          </w:hyperlink>
        </w:p>
        <w:p w14:paraId="08E8C8ED" w14:textId="0EF9FCA3" w:rsidR="00AE5054" w:rsidRDefault="009E102F">
          <w:pPr>
            <w:pStyle w:val="TOC1"/>
            <w:tabs>
              <w:tab w:val="right" w:leader="dot" w:pos="9350"/>
            </w:tabs>
            <w:rPr>
              <w:noProof/>
            </w:rPr>
          </w:pPr>
          <w:hyperlink w:anchor="_Toc509322056" w:history="1">
            <w:r w:rsidR="00AE5054" w:rsidRPr="002D05AB">
              <w:rPr>
                <w:rStyle w:val="Hyperlink"/>
                <w:noProof/>
              </w:rPr>
              <w:t>Development Setup</w:t>
            </w:r>
            <w:r w:rsidR="00AE5054">
              <w:rPr>
                <w:noProof/>
                <w:webHidden/>
              </w:rPr>
              <w:tab/>
            </w:r>
            <w:r w:rsidR="00AE5054">
              <w:rPr>
                <w:noProof/>
                <w:webHidden/>
              </w:rPr>
              <w:fldChar w:fldCharType="begin"/>
            </w:r>
            <w:r w:rsidR="00AE5054">
              <w:rPr>
                <w:noProof/>
                <w:webHidden/>
              </w:rPr>
              <w:instrText xml:space="preserve"> PAGEREF _Toc509322056 \h </w:instrText>
            </w:r>
            <w:r w:rsidR="00AE5054">
              <w:rPr>
                <w:noProof/>
                <w:webHidden/>
              </w:rPr>
            </w:r>
            <w:r w:rsidR="00AE5054">
              <w:rPr>
                <w:noProof/>
                <w:webHidden/>
              </w:rPr>
              <w:fldChar w:fldCharType="separate"/>
            </w:r>
            <w:r w:rsidR="00AE5054">
              <w:rPr>
                <w:noProof/>
                <w:webHidden/>
              </w:rPr>
              <w:t>2</w:t>
            </w:r>
            <w:r w:rsidR="00AE5054">
              <w:rPr>
                <w:noProof/>
                <w:webHidden/>
              </w:rPr>
              <w:fldChar w:fldCharType="end"/>
            </w:r>
          </w:hyperlink>
        </w:p>
        <w:p w14:paraId="6570E2CB" w14:textId="4B55316F" w:rsidR="00AE5054" w:rsidRDefault="009E102F">
          <w:pPr>
            <w:pStyle w:val="TOC2"/>
            <w:tabs>
              <w:tab w:val="right" w:leader="dot" w:pos="9350"/>
            </w:tabs>
            <w:rPr>
              <w:noProof/>
            </w:rPr>
          </w:pPr>
          <w:hyperlink w:anchor="_Toc509322057" w:history="1">
            <w:r w:rsidR="00AE5054" w:rsidRPr="002D05AB">
              <w:rPr>
                <w:rStyle w:val="Hyperlink"/>
                <w:noProof/>
              </w:rPr>
              <w:t>Install</w:t>
            </w:r>
            <w:r w:rsidR="00AE5054">
              <w:rPr>
                <w:noProof/>
                <w:webHidden/>
              </w:rPr>
              <w:tab/>
            </w:r>
            <w:r w:rsidR="00AE5054">
              <w:rPr>
                <w:noProof/>
                <w:webHidden/>
              </w:rPr>
              <w:fldChar w:fldCharType="begin"/>
            </w:r>
            <w:r w:rsidR="00AE5054">
              <w:rPr>
                <w:noProof/>
                <w:webHidden/>
              </w:rPr>
              <w:instrText xml:space="preserve"> PAGEREF _Toc509322057 \h </w:instrText>
            </w:r>
            <w:r w:rsidR="00AE5054">
              <w:rPr>
                <w:noProof/>
                <w:webHidden/>
              </w:rPr>
            </w:r>
            <w:r w:rsidR="00AE5054">
              <w:rPr>
                <w:noProof/>
                <w:webHidden/>
              </w:rPr>
              <w:fldChar w:fldCharType="separate"/>
            </w:r>
            <w:r w:rsidR="00AE5054">
              <w:rPr>
                <w:noProof/>
                <w:webHidden/>
              </w:rPr>
              <w:t>2</w:t>
            </w:r>
            <w:r w:rsidR="00AE5054">
              <w:rPr>
                <w:noProof/>
                <w:webHidden/>
              </w:rPr>
              <w:fldChar w:fldCharType="end"/>
            </w:r>
          </w:hyperlink>
        </w:p>
        <w:p w14:paraId="36B97684" w14:textId="4CA5FBF4" w:rsidR="00AE5054" w:rsidRDefault="009E102F">
          <w:pPr>
            <w:pStyle w:val="TOC2"/>
            <w:tabs>
              <w:tab w:val="right" w:leader="dot" w:pos="9350"/>
            </w:tabs>
            <w:rPr>
              <w:noProof/>
            </w:rPr>
          </w:pPr>
          <w:hyperlink w:anchor="_Toc509322058" w:history="1">
            <w:r w:rsidR="00AE5054" w:rsidRPr="002D05AB">
              <w:rPr>
                <w:rStyle w:val="Hyperlink"/>
                <w:noProof/>
              </w:rPr>
              <w:t>Running</w:t>
            </w:r>
            <w:r w:rsidR="00AE5054">
              <w:rPr>
                <w:noProof/>
                <w:webHidden/>
              </w:rPr>
              <w:tab/>
            </w:r>
            <w:r w:rsidR="00AE5054">
              <w:rPr>
                <w:noProof/>
                <w:webHidden/>
              </w:rPr>
              <w:fldChar w:fldCharType="begin"/>
            </w:r>
            <w:r w:rsidR="00AE5054">
              <w:rPr>
                <w:noProof/>
                <w:webHidden/>
              </w:rPr>
              <w:instrText xml:space="preserve"> PAGEREF _Toc509322058 \h </w:instrText>
            </w:r>
            <w:r w:rsidR="00AE5054">
              <w:rPr>
                <w:noProof/>
                <w:webHidden/>
              </w:rPr>
            </w:r>
            <w:r w:rsidR="00AE5054">
              <w:rPr>
                <w:noProof/>
                <w:webHidden/>
              </w:rPr>
              <w:fldChar w:fldCharType="separate"/>
            </w:r>
            <w:r w:rsidR="00AE5054">
              <w:rPr>
                <w:noProof/>
                <w:webHidden/>
              </w:rPr>
              <w:t>3</w:t>
            </w:r>
            <w:r w:rsidR="00AE5054">
              <w:rPr>
                <w:noProof/>
                <w:webHidden/>
              </w:rPr>
              <w:fldChar w:fldCharType="end"/>
            </w:r>
          </w:hyperlink>
        </w:p>
        <w:p w14:paraId="04046798" w14:textId="1C0E7716" w:rsidR="00AE5054" w:rsidRDefault="009E102F">
          <w:pPr>
            <w:pStyle w:val="TOC2"/>
            <w:tabs>
              <w:tab w:val="right" w:leader="dot" w:pos="9350"/>
            </w:tabs>
            <w:rPr>
              <w:noProof/>
            </w:rPr>
          </w:pPr>
          <w:hyperlink w:anchor="_Toc509322059" w:history="1">
            <w:r w:rsidR="00AE5054" w:rsidRPr="002D05AB">
              <w:rPr>
                <w:rStyle w:val="Hyperlink"/>
                <w:noProof/>
              </w:rPr>
              <w:t>Unit Testing</w:t>
            </w:r>
            <w:r w:rsidR="00AE5054">
              <w:rPr>
                <w:noProof/>
                <w:webHidden/>
              </w:rPr>
              <w:tab/>
            </w:r>
            <w:r w:rsidR="00AE5054">
              <w:rPr>
                <w:noProof/>
                <w:webHidden/>
              </w:rPr>
              <w:fldChar w:fldCharType="begin"/>
            </w:r>
            <w:r w:rsidR="00AE5054">
              <w:rPr>
                <w:noProof/>
                <w:webHidden/>
              </w:rPr>
              <w:instrText xml:space="preserve"> PAGEREF _Toc509322059 \h </w:instrText>
            </w:r>
            <w:r w:rsidR="00AE5054">
              <w:rPr>
                <w:noProof/>
                <w:webHidden/>
              </w:rPr>
            </w:r>
            <w:r w:rsidR="00AE5054">
              <w:rPr>
                <w:noProof/>
                <w:webHidden/>
              </w:rPr>
              <w:fldChar w:fldCharType="separate"/>
            </w:r>
            <w:r w:rsidR="00AE5054">
              <w:rPr>
                <w:noProof/>
                <w:webHidden/>
              </w:rPr>
              <w:t>3</w:t>
            </w:r>
            <w:r w:rsidR="00AE5054">
              <w:rPr>
                <w:noProof/>
                <w:webHidden/>
              </w:rPr>
              <w:fldChar w:fldCharType="end"/>
            </w:r>
          </w:hyperlink>
        </w:p>
        <w:p w14:paraId="3806EA31" w14:textId="483A8D6E" w:rsidR="00AE5054" w:rsidRDefault="009E102F">
          <w:pPr>
            <w:pStyle w:val="TOC1"/>
            <w:tabs>
              <w:tab w:val="right" w:leader="dot" w:pos="9350"/>
            </w:tabs>
            <w:rPr>
              <w:noProof/>
            </w:rPr>
          </w:pPr>
          <w:hyperlink w:anchor="_Toc509322060" w:history="1">
            <w:r w:rsidR="00AE5054" w:rsidRPr="002D05AB">
              <w:rPr>
                <w:rStyle w:val="Hyperlink"/>
                <w:noProof/>
              </w:rPr>
              <w:t>Directory Structure</w:t>
            </w:r>
            <w:r w:rsidR="00AE5054">
              <w:rPr>
                <w:noProof/>
                <w:webHidden/>
              </w:rPr>
              <w:tab/>
            </w:r>
            <w:r w:rsidR="00AE5054">
              <w:rPr>
                <w:noProof/>
                <w:webHidden/>
              </w:rPr>
              <w:fldChar w:fldCharType="begin"/>
            </w:r>
            <w:r w:rsidR="00AE5054">
              <w:rPr>
                <w:noProof/>
                <w:webHidden/>
              </w:rPr>
              <w:instrText xml:space="preserve"> PAGEREF _Toc509322060 \h </w:instrText>
            </w:r>
            <w:r w:rsidR="00AE5054">
              <w:rPr>
                <w:noProof/>
                <w:webHidden/>
              </w:rPr>
            </w:r>
            <w:r w:rsidR="00AE5054">
              <w:rPr>
                <w:noProof/>
                <w:webHidden/>
              </w:rPr>
              <w:fldChar w:fldCharType="separate"/>
            </w:r>
            <w:r w:rsidR="00AE5054">
              <w:rPr>
                <w:noProof/>
                <w:webHidden/>
              </w:rPr>
              <w:t>3</w:t>
            </w:r>
            <w:r w:rsidR="00AE5054">
              <w:rPr>
                <w:noProof/>
                <w:webHidden/>
              </w:rPr>
              <w:fldChar w:fldCharType="end"/>
            </w:r>
          </w:hyperlink>
        </w:p>
        <w:p w14:paraId="7C532793" w14:textId="49C6A02E" w:rsidR="00AE5054" w:rsidRDefault="009E102F">
          <w:pPr>
            <w:pStyle w:val="TOC2"/>
            <w:tabs>
              <w:tab w:val="right" w:leader="dot" w:pos="9350"/>
            </w:tabs>
            <w:rPr>
              <w:noProof/>
            </w:rPr>
          </w:pPr>
          <w:hyperlink w:anchor="_Toc509322061" w:history="1">
            <w:r w:rsidR="00AE5054" w:rsidRPr="002D05AB">
              <w:rPr>
                <w:rStyle w:val="Hyperlink"/>
                <w:noProof/>
              </w:rPr>
              <w:t>Application Directory Structure</w:t>
            </w:r>
            <w:r w:rsidR="00AE5054">
              <w:rPr>
                <w:noProof/>
                <w:webHidden/>
              </w:rPr>
              <w:tab/>
            </w:r>
            <w:r w:rsidR="00AE5054">
              <w:rPr>
                <w:noProof/>
                <w:webHidden/>
              </w:rPr>
              <w:fldChar w:fldCharType="begin"/>
            </w:r>
            <w:r w:rsidR="00AE5054">
              <w:rPr>
                <w:noProof/>
                <w:webHidden/>
              </w:rPr>
              <w:instrText xml:space="preserve"> PAGEREF _Toc509322061 \h </w:instrText>
            </w:r>
            <w:r w:rsidR="00AE5054">
              <w:rPr>
                <w:noProof/>
                <w:webHidden/>
              </w:rPr>
            </w:r>
            <w:r w:rsidR="00AE5054">
              <w:rPr>
                <w:noProof/>
                <w:webHidden/>
              </w:rPr>
              <w:fldChar w:fldCharType="separate"/>
            </w:r>
            <w:r w:rsidR="00AE5054">
              <w:rPr>
                <w:noProof/>
                <w:webHidden/>
              </w:rPr>
              <w:t>4</w:t>
            </w:r>
            <w:r w:rsidR="00AE5054">
              <w:rPr>
                <w:noProof/>
                <w:webHidden/>
              </w:rPr>
              <w:fldChar w:fldCharType="end"/>
            </w:r>
          </w:hyperlink>
        </w:p>
        <w:p w14:paraId="1D222113" w14:textId="0293E3B1" w:rsidR="00AE5054" w:rsidRDefault="009E102F">
          <w:pPr>
            <w:pStyle w:val="TOC2"/>
            <w:tabs>
              <w:tab w:val="right" w:leader="dot" w:pos="9350"/>
            </w:tabs>
            <w:rPr>
              <w:noProof/>
            </w:rPr>
          </w:pPr>
          <w:hyperlink w:anchor="_Toc509322062" w:history="1">
            <w:r w:rsidR="00AE5054" w:rsidRPr="002D05AB">
              <w:rPr>
                <w:rStyle w:val="Hyperlink"/>
                <w:noProof/>
              </w:rPr>
              <w:t>Where to Put Stuff</w:t>
            </w:r>
            <w:r w:rsidR="00AE5054">
              <w:rPr>
                <w:noProof/>
                <w:webHidden/>
              </w:rPr>
              <w:tab/>
            </w:r>
            <w:r w:rsidR="00AE5054">
              <w:rPr>
                <w:noProof/>
                <w:webHidden/>
              </w:rPr>
              <w:fldChar w:fldCharType="begin"/>
            </w:r>
            <w:r w:rsidR="00AE5054">
              <w:rPr>
                <w:noProof/>
                <w:webHidden/>
              </w:rPr>
              <w:instrText xml:space="preserve"> PAGEREF _Toc509322062 \h </w:instrText>
            </w:r>
            <w:r w:rsidR="00AE5054">
              <w:rPr>
                <w:noProof/>
                <w:webHidden/>
              </w:rPr>
            </w:r>
            <w:r w:rsidR="00AE5054">
              <w:rPr>
                <w:noProof/>
                <w:webHidden/>
              </w:rPr>
              <w:fldChar w:fldCharType="separate"/>
            </w:r>
            <w:r w:rsidR="00AE5054">
              <w:rPr>
                <w:noProof/>
                <w:webHidden/>
              </w:rPr>
              <w:t>5</w:t>
            </w:r>
            <w:r w:rsidR="00AE5054">
              <w:rPr>
                <w:noProof/>
                <w:webHidden/>
              </w:rPr>
              <w:fldChar w:fldCharType="end"/>
            </w:r>
          </w:hyperlink>
        </w:p>
        <w:p w14:paraId="415B9451" w14:textId="58B9396E" w:rsidR="00AE5054" w:rsidRDefault="009E102F">
          <w:pPr>
            <w:pStyle w:val="TOC3"/>
            <w:tabs>
              <w:tab w:val="right" w:leader="dot" w:pos="9350"/>
            </w:tabs>
            <w:rPr>
              <w:noProof/>
            </w:rPr>
          </w:pPr>
          <w:hyperlink w:anchor="_Toc509322063" w:history="1">
            <w:r w:rsidR="00AE5054" w:rsidRPr="002D05AB">
              <w:rPr>
                <w:rStyle w:val="Hyperlink"/>
                <w:noProof/>
              </w:rPr>
              <w:t>Module</w:t>
            </w:r>
            <w:r w:rsidR="00AE5054">
              <w:rPr>
                <w:noProof/>
                <w:webHidden/>
              </w:rPr>
              <w:tab/>
            </w:r>
            <w:r w:rsidR="00AE5054">
              <w:rPr>
                <w:noProof/>
                <w:webHidden/>
              </w:rPr>
              <w:fldChar w:fldCharType="begin"/>
            </w:r>
            <w:r w:rsidR="00AE5054">
              <w:rPr>
                <w:noProof/>
                <w:webHidden/>
              </w:rPr>
              <w:instrText xml:space="preserve"> PAGEREF _Toc509322063 \h </w:instrText>
            </w:r>
            <w:r w:rsidR="00AE5054">
              <w:rPr>
                <w:noProof/>
                <w:webHidden/>
              </w:rPr>
            </w:r>
            <w:r w:rsidR="00AE5054">
              <w:rPr>
                <w:noProof/>
                <w:webHidden/>
              </w:rPr>
              <w:fldChar w:fldCharType="separate"/>
            </w:r>
            <w:r w:rsidR="00AE5054">
              <w:rPr>
                <w:noProof/>
                <w:webHidden/>
              </w:rPr>
              <w:t>5</w:t>
            </w:r>
            <w:r w:rsidR="00AE5054">
              <w:rPr>
                <w:noProof/>
                <w:webHidden/>
              </w:rPr>
              <w:fldChar w:fldCharType="end"/>
            </w:r>
          </w:hyperlink>
        </w:p>
        <w:p w14:paraId="7155CD07" w14:textId="50D75B7B" w:rsidR="00AE5054" w:rsidRDefault="009E102F">
          <w:pPr>
            <w:pStyle w:val="TOC3"/>
            <w:tabs>
              <w:tab w:val="right" w:leader="dot" w:pos="9350"/>
            </w:tabs>
            <w:rPr>
              <w:noProof/>
            </w:rPr>
          </w:pPr>
          <w:hyperlink w:anchor="_Toc509322064" w:history="1">
            <w:r w:rsidR="00AE5054" w:rsidRPr="002D05AB">
              <w:rPr>
                <w:rStyle w:val="Hyperlink"/>
                <w:noProof/>
              </w:rPr>
              <w:t>Component is</w:t>
            </w:r>
            <w:r w:rsidR="00AE5054">
              <w:rPr>
                <w:noProof/>
                <w:webHidden/>
              </w:rPr>
              <w:tab/>
            </w:r>
            <w:r w:rsidR="00AE5054">
              <w:rPr>
                <w:noProof/>
                <w:webHidden/>
              </w:rPr>
              <w:fldChar w:fldCharType="begin"/>
            </w:r>
            <w:r w:rsidR="00AE5054">
              <w:rPr>
                <w:noProof/>
                <w:webHidden/>
              </w:rPr>
              <w:instrText xml:space="preserve"> PAGEREF _Toc509322064 \h </w:instrText>
            </w:r>
            <w:r w:rsidR="00AE5054">
              <w:rPr>
                <w:noProof/>
                <w:webHidden/>
              </w:rPr>
            </w:r>
            <w:r w:rsidR="00AE5054">
              <w:rPr>
                <w:noProof/>
                <w:webHidden/>
              </w:rPr>
              <w:fldChar w:fldCharType="separate"/>
            </w:r>
            <w:r w:rsidR="00AE5054">
              <w:rPr>
                <w:noProof/>
                <w:webHidden/>
              </w:rPr>
              <w:t>5</w:t>
            </w:r>
            <w:r w:rsidR="00AE5054">
              <w:rPr>
                <w:noProof/>
                <w:webHidden/>
              </w:rPr>
              <w:fldChar w:fldCharType="end"/>
            </w:r>
          </w:hyperlink>
        </w:p>
        <w:p w14:paraId="03A76B13" w14:textId="63F0D7A3" w:rsidR="00AE5054" w:rsidRDefault="009E102F">
          <w:pPr>
            <w:pStyle w:val="TOC1"/>
            <w:tabs>
              <w:tab w:val="right" w:leader="dot" w:pos="9350"/>
            </w:tabs>
            <w:rPr>
              <w:noProof/>
            </w:rPr>
          </w:pPr>
          <w:hyperlink w:anchor="_Toc509322065" w:history="1">
            <w:r w:rsidR="00AE5054" w:rsidRPr="002D05AB">
              <w:rPr>
                <w:rStyle w:val="Hyperlink"/>
                <w:noProof/>
              </w:rPr>
              <w:t>Environment Variables</w:t>
            </w:r>
            <w:r w:rsidR="00AE5054">
              <w:rPr>
                <w:noProof/>
                <w:webHidden/>
              </w:rPr>
              <w:tab/>
            </w:r>
            <w:r w:rsidR="00AE5054">
              <w:rPr>
                <w:noProof/>
                <w:webHidden/>
              </w:rPr>
              <w:fldChar w:fldCharType="begin"/>
            </w:r>
            <w:r w:rsidR="00AE5054">
              <w:rPr>
                <w:noProof/>
                <w:webHidden/>
              </w:rPr>
              <w:instrText xml:space="preserve"> PAGEREF _Toc509322065 \h </w:instrText>
            </w:r>
            <w:r w:rsidR="00AE5054">
              <w:rPr>
                <w:noProof/>
                <w:webHidden/>
              </w:rPr>
            </w:r>
            <w:r w:rsidR="00AE5054">
              <w:rPr>
                <w:noProof/>
                <w:webHidden/>
              </w:rPr>
              <w:fldChar w:fldCharType="separate"/>
            </w:r>
            <w:r w:rsidR="00AE5054">
              <w:rPr>
                <w:noProof/>
                <w:webHidden/>
              </w:rPr>
              <w:t>5</w:t>
            </w:r>
            <w:r w:rsidR="00AE5054">
              <w:rPr>
                <w:noProof/>
                <w:webHidden/>
              </w:rPr>
              <w:fldChar w:fldCharType="end"/>
            </w:r>
          </w:hyperlink>
        </w:p>
        <w:p w14:paraId="48C3702C" w14:textId="0EB9CA85" w:rsidR="00AE5054" w:rsidRDefault="009E102F">
          <w:pPr>
            <w:pStyle w:val="TOC1"/>
            <w:tabs>
              <w:tab w:val="right" w:leader="dot" w:pos="9350"/>
            </w:tabs>
            <w:rPr>
              <w:noProof/>
            </w:rPr>
          </w:pPr>
          <w:hyperlink w:anchor="_Toc509322066" w:history="1">
            <w:r w:rsidR="00AE5054" w:rsidRPr="002D05AB">
              <w:rPr>
                <w:rStyle w:val="Hyperlink"/>
                <w:noProof/>
              </w:rPr>
              <w:t>Adding NPM module</w:t>
            </w:r>
            <w:r w:rsidR="00AE5054">
              <w:rPr>
                <w:noProof/>
                <w:webHidden/>
              </w:rPr>
              <w:tab/>
            </w:r>
            <w:r w:rsidR="00AE5054">
              <w:rPr>
                <w:noProof/>
                <w:webHidden/>
              </w:rPr>
              <w:fldChar w:fldCharType="begin"/>
            </w:r>
            <w:r w:rsidR="00AE5054">
              <w:rPr>
                <w:noProof/>
                <w:webHidden/>
              </w:rPr>
              <w:instrText xml:space="preserve"> PAGEREF _Toc509322066 \h </w:instrText>
            </w:r>
            <w:r w:rsidR="00AE5054">
              <w:rPr>
                <w:noProof/>
                <w:webHidden/>
              </w:rPr>
            </w:r>
            <w:r w:rsidR="00AE5054">
              <w:rPr>
                <w:noProof/>
                <w:webHidden/>
              </w:rPr>
              <w:fldChar w:fldCharType="separate"/>
            </w:r>
            <w:r w:rsidR="00AE5054">
              <w:rPr>
                <w:noProof/>
                <w:webHidden/>
              </w:rPr>
              <w:t>6</w:t>
            </w:r>
            <w:r w:rsidR="00AE5054">
              <w:rPr>
                <w:noProof/>
                <w:webHidden/>
              </w:rPr>
              <w:fldChar w:fldCharType="end"/>
            </w:r>
          </w:hyperlink>
        </w:p>
        <w:p w14:paraId="0CB331A3" w14:textId="35A320E4" w:rsidR="00AE5054" w:rsidRDefault="009E102F">
          <w:pPr>
            <w:pStyle w:val="TOC1"/>
            <w:tabs>
              <w:tab w:val="right" w:leader="dot" w:pos="9350"/>
            </w:tabs>
            <w:rPr>
              <w:noProof/>
            </w:rPr>
          </w:pPr>
          <w:hyperlink w:anchor="_Toc509322067" w:history="1">
            <w:r w:rsidR="00AE5054" w:rsidRPr="002D05AB">
              <w:rPr>
                <w:rStyle w:val="Hyperlink"/>
                <w:noProof/>
              </w:rPr>
              <w:t>Adding/Modifying CSS</w:t>
            </w:r>
            <w:r w:rsidR="00AE5054">
              <w:rPr>
                <w:noProof/>
                <w:webHidden/>
              </w:rPr>
              <w:tab/>
            </w:r>
            <w:r w:rsidR="00AE5054">
              <w:rPr>
                <w:noProof/>
                <w:webHidden/>
              </w:rPr>
              <w:fldChar w:fldCharType="begin"/>
            </w:r>
            <w:r w:rsidR="00AE5054">
              <w:rPr>
                <w:noProof/>
                <w:webHidden/>
              </w:rPr>
              <w:instrText xml:space="preserve"> PAGEREF _Toc509322067 \h </w:instrText>
            </w:r>
            <w:r w:rsidR="00AE5054">
              <w:rPr>
                <w:noProof/>
                <w:webHidden/>
              </w:rPr>
            </w:r>
            <w:r w:rsidR="00AE5054">
              <w:rPr>
                <w:noProof/>
                <w:webHidden/>
              </w:rPr>
              <w:fldChar w:fldCharType="separate"/>
            </w:r>
            <w:r w:rsidR="00AE5054">
              <w:rPr>
                <w:noProof/>
                <w:webHidden/>
              </w:rPr>
              <w:t>6</w:t>
            </w:r>
            <w:r w:rsidR="00AE5054">
              <w:rPr>
                <w:noProof/>
                <w:webHidden/>
              </w:rPr>
              <w:fldChar w:fldCharType="end"/>
            </w:r>
          </w:hyperlink>
        </w:p>
        <w:p w14:paraId="5183F209" w14:textId="4B46D39A" w:rsidR="00AE5054" w:rsidRDefault="009E102F">
          <w:pPr>
            <w:pStyle w:val="TOC1"/>
            <w:tabs>
              <w:tab w:val="right" w:leader="dot" w:pos="9350"/>
            </w:tabs>
            <w:rPr>
              <w:noProof/>
            </w:rPr>
          </w:pPr>
          <w:hyperlink w:anchor="_Toc509322068" w:history="1">
            <w:r w:rsidR="00AE5054" w:rsidRPr="002D05AB">
              <w:rPr>
                <w:rStyle w:val="Hyperlink"/>
                <w:noProof/>
              </w:rPr>
              <w:t>Adding/Modifying JavaScript</w:t>
            </w:r>
            <w:r w:rsidR="00AE5054">
              <w:rPr>
                <w:noProof/>
                <w:webHidden/>
              </w:rPr>
              <w:tab/>
            </w:r>
            <w:r w:rsidR="00AE5054">
              <w:rPr>
                <w:noProof/>
                <w:webHidden/>
              </w:rPr>
              <w:fldChar w:fldCharType="begin"/>
            </w:r>
            <w:r w:rsidR="00AE5054">
              <w:rPr>
                <w:noProof/>
                <w:webHidden/>
              </w:rPr>
              <w:instrText xml:space="preserve"> PAGEREF _Toc509322068 \h </w:instrText>
            </w:r>
            <w:r w:rsidR="00AE5054">
              <w:rPr>
                <w:noProof/>
                <w:webHidden/>
              </w:rPr>
            </w:r>
            <w:r w:rsidR="00AE5054">
              <w:rPr>
                <w:noProof/>
                <w:webHidden/>
              </w:rPr>
              <w:fldChar w:fldCharType="separate"/>
            </w:r>
            <w:r w:rsidR="00AE5054">
              <w:rPr>
                <w:noProof/>
                <w:webHidden/>
              </w:rPr>
              <w:t>6</w:t>
            </w:r>
            <w:r w:rsidR="00AE5054">
              <w:rPr>
                <w:noProof/>
                <w:webHidden/>
              </w:rPr>
              <w:fldChar w:fldCharType="end"/>
            </w:r>
          </w:hyperlink>
        </w:p>
        <w:p w14:paraId="4DE92979" w14:textId="298C2760" w:rsidR="00AE5054" w:rsidRDefault="009E102F">
          <w:pPr>
            <w:pStyle w:val="TOC1"/>
            <w:tabs>
              <w:tab w:val="right" w:leader="dot" w:pos="9350"/>
            </w:tabs>
            <w:rPr>
              <w:noProof/>
            </w:rPr>
          </w:pPr>
          <w:hyperlink w:anchor="_Toc509322069" w:history="1">
            <w:r w:rsidR="00AE5054" w:rsidRPr="002D05AB">
              <w:rPr>
                <w:rStyle w:val="Hyperlink"/>
                <w:noProof/>
              </w:rPr>
              <w:t>Form Components</w:t>
            </w:r>
            <w:r w:rsidR="00AE5054">
              <w:rPr>
                <w:noProof/>
                <w:webHidden/>
              </w:rPr>
              <w:tab/>
            </w:r>
            <w:r w:rsidR="00AE5054">
              <w:rPr>
                <w:noProof/>
                <w:webHidden/>
              </w:rPr>
              <w:fldChar w:fldCharType="begin"/>
            </w:r>
            <w:r w:rsidR="00AE5054">
              <w:rPr>
                <w:noProof/>
                <w:webHidden/>
              </w:rPr>
              <w:instrText xml:space="preserve"> PAGEREF _Toc509322069 \h </w:instrText>
            </w:r>
            <w:r w:rsidR="00AE5054">
              <w:rPr>
                <w:noProof/>
                <w:webHidden/>
              </w:rPr>
            </w:r>
            <w:r w:rsidR="00AE5054">
              <w:rPr>
                <w:noProof/>
                <w:webHidden/>
              </w:rPr>
              <w:fldChar w:fldCharType="separate"/>
            </w:r>
            <w:r w:rsidR="00AE5054">
              <w:rPr>
                <w:noProof/>
                <w:webHidden/>
              </w:rPr>
              <w:t>7</w:t>
            </w:r>
            <w:r w:rsidR="00AE5054">
              <w:rPr>
                <w:noProof/>
                <w:webHidden/>
              </w:rPr>
              <w:fldChar w:fldCharType="end"/>
            </w:r>
          </w:hyperlink>
        </w:p>
        <w:p w14:paraId="04E8D782" w14:textId="7761DBBE" w:rsidR="00AE5054" w:rsidRDefault="009E102F">
          <w:pPr>
            <w:pStyle w:val="TOC2"/>
            <w:tabs>
              <w:tab w:val="right" w:leader="dot" w:pos="9350"/>
            </w:tabs>
            <w:rPr>
              <w:noProof/>
            </w:rPr>
          </w:pPr>
          <w:hyperlink w:anchor="_Toc509322070" w:history="1">
            <w:r w:rsidR="00AE5054" w:rsidRPr="002D05AB">
              <w:rPr>
                <w:rStyle w:val="Hyperlink"/>
                <w:noProof/>
              </w:rPr>
              <w:t>Adding Tooltips</w:t>
            </w:r>
            <w:r w:rsidR="00AE5054">
              <w:rPr>
                <w:noProof/>
                <w:webHidden/>
              </w:rPr>
              <w:tab/>
            </w:r>
            <w:r w:rsidR="00AE5054">
              <w:rPr>
                <w:noProof/>
                <w:webHidden/>
              </w:rPr>
              <w:fldChar w:fldCharType="begin"/>
            </w:r>
            <w:r w:rsidR="00AE5054">
              <w:rPr>
                <w:noProof/>
                <w:webHidden/>
              </w:rPr>
              <w:instrText xml:space="preserve"> PAGEREF _Toc509322070 \h </w:instrText>
            </w:r>
            <w:r w:rsidR="00AE5054">
              <w:rPr>
                <w:noProof/>
                <w:webHidden/>
              </w:rPr>
            </w:r>
            <w:r w:rsidR="00AE5054">
              <w:rPr>
                <w:noProof/>
                <w:webHidden/>
              </w:rPr>
              <w:fldChar w:fldCharType="separate"/>
            </w:r>
            <w:r w:rsidR="00AE5054">
              <w:rPr>
                <w:noProof/>
                <w:webHidden/>
              </w:rPr>
              <w:t>7</w:t>
            </w:r>
            <w:r w:rsidR="00AE5054">
              <w:rPr>
                <w:noProof/>
                <w:webHidden/>
              </w:rPr>
              <w:fldChar w:fldCharType="end"/>
            </w:r>
          </w:hyperlink>
        </w:p>
        <w:p w14:paraId="73A053D1" w14:textId="7AA26747" w:rsidR="00AE5054" w:rsidRDefault="009E102F">
          <w:pPr>
            <w:pStyle w:val="TOC2"/>
            <w:tabs>
              <w:tab w:val="right" w:leader="dot" w:pos="9350"/>
            </w:tabs>
            <w:rPr>
              <w:noProof/>
            </w:rPr>
          </w:pPr>
          <w:hyperlink w:anchor="_Toc509322071" w:history="1">
            <w:r w:rsidR="00AE5054" w:rsidRPr="002D05AB">
              <w:rPr>
                <w:rStyle w:val="Hyperlink"/>
                <w:noProof/>
              </w:rPr>
              <w:t>Adding Breadcrumbs</w:t>
            </w:r>
            <w:r w:rsidR="00AE5054">
              <w:rPr>
                <w:noProof/>
                <w:webHidden/>
              </w:rPr>
              <w:tab/>
            </w:r>
            <w:r w:rsidR="00AE5054">
              <w:rPr>
                <w:noProof/>
                <w:webHidden/>
              </w:rPr>
              <w:fldChar w:fldCharType="begin"/>
            </w:r>
            <w:r w:rsidR="00AE5054">
              <w:rPr>
                <w:noProof/>
                <w:webHidden/>
              </w:rPr>
              <w:instrText xml:space="preserve"> PAGEREF _Toc509322071 \h </w:instrText>
            </w:r>
            <w:r w:rsidR="00AE5054">
              <w:rPr>
                <w:noProof/>
                <w:webHidden/>
              </w:rPr>
            </w:r>
            <w:r w:rsidR="00AE5054">
              <w:rPr>
                <w:noProof/>
                <w:webHidden/>
              </w:rPr>
              <w:fldChar w:fldCharType="separate"/>
            </w:r>
            <w:r w:rsidR="00AE5054">
              <w:rPr>
                <w:noProof/>
                <w:webHidden/>
              </w:rPr>
              <w:t>7</w:t>
            </w:r>
            <w:r w:rsidR="00AE5054">
              <w:rPr>
                <w:noProof/>
                <w:webHidden/>
              </w:rPr>
              <w:fldChar w:fldCharType="end"/>
            </w:r>
          </w:hyperlink>
        </w:p>
        <w:p w14:paraId="68BC5E9A" w14:textId="05C4F74B" w:rsidR="00AE5054" w:rsidRDefault="009E102F">
          <w:pPr>
            <w:pStyle w:val="TOC1"/>
            <w:tabs>
              <w:tab w:val="right" w:leader="dot" w:pos="9350"/>
            </w:tabs>
            <w:rPr>
              <w:noProof/>
            </w:rPr>
          </w:pPr>
          <w:hyperlink w:anchor="_Toc509322072" w:history="1">
            <w:r w:rsidR="00AE5054" w:rsidRPr="002D05AB">
              <w:rPr>
                <w:rStyle w:val="Hyperlink"/>
                <w:noProof/>
              </w:rPr>
              <w:t>Notifications</w:t>
            </w:r>
            <w:r w:rsidR="00AE5054">
              <w:rPr>
                <w:noProof/>
                <w:webHidden/>
              </w:rPr>
              <w:tab/>
            </w:r>
            <w:r w:rsidR="00AE5054">
              <w:rPr>
                <w:noProof/>
                <w:webHidden/>
              </w:rPr>
              <w:fldChar w:fldCharType="begin"/>
            </w:r>
            <w:r w:rsidR="00AE5054">
              <w:rPr>
                <w:noProof/>
                <w:webHidden/>
              </w:rPr>
              <w:instrText xml:space="preserve"> PAGEREF _Toc509322072 \h </w:instrText>
            </w:r>
            <w:r w:rsidR="00AE5054">
              <w:rPr>
                <w:noProof/>
                <w:webHidden/>
              </w:rPr>
            </w:r>
            <w:r w:rsidR="00AE5054">
              <w:rPr>
                <w:noProof/>
                <w:webHidden/>
              </w:rPr>
              <w:fldChar w:fldCharType="separate"/>
            </w:r>
            <w:r w:rsidR="00AE5054">
              <w:rPr>
                <w:noProof/>
                <w:webHidden/>
              </w:rPr>
              <w:t>8</w:t>
            </w:r>
            <w:r w:rsidR="00AE5054">
              <w:rPr>
                <w:noProof/>
                <w:webHidden/>
              </w:rPr>
              <w:fldChar w:fldCharType="end"/>
            </w:r>
          </w:hyperlink>
        </w:p>
        <w:p w14:paraId="1D862685" w14:textId="782EEC6F" w:rsidR="00AE5054" w:rsidRDefault="009E102F">
          <w:pPr>
            <w:pStyle w:val="TOC1"/>
            <w:tabs>
              <w:tab w:val="right" w:leader="dot" w:pos="9350"/>
            </w:tabs>
            <w:rPr>
              <w:noProof/>
            </w:rPr>
          </w:pPr>
          <w:hyperlink w:anchor="_Toc509322073" w:history="1">
            <w:r w:rsidR="00AE5054" w:rsidRPr="002D05AB">
              <w:rPr>
                <w:rStyle w:val="Hyperlink"/>
                <w:noProof/>
              </w:rPr>
              <w:t>Unit Tests</w:t>
            </w:r>
            <w:r w:rsidR="00AE5054">
              <w:rPr>
                <w:noProof/>
                <w:webHidden/>
              </w:rPr>
              <w:tab/>
            </w:r>
            <w:r w:rsidR="00AE5054">
              <w:rPr>
                <w:noProof/>
                <w:webHidden/>
              </w:rPr>
              <w:fldChar w:fldCharType="begin"/>
            </w:r>
            <w:r w:rsidR="00AE5054">
              <w:rPr>
                <w:noProof/>
                <w:webHidden/>
              </w:rPr>
              <w:instrText xml:space="preserve"> PAGEREF _Toc509322073 \h </w:instrText>
            </w:r>
            <w:r w:rsidR="00AE5054">
              <w:rPr>
                <w:noProof/>
                <w:webHidden/>
              </w:rPr>
            </w:r>
            <w:r w:rsidR="00AE5054">
              <w:rPr>
                <w:noProof/>
                <w:webHidden/>
              </w:rPr>
              <w:fldChar w:fldCharType="separate"/>
            </w:r>
            <w:r w:rsidR="00AE5054">
              <w:rPr>
                <w:noProof/>
                <w:webHidden/>
              </w:rPr>
              <w:t>8</w:t>
            </w:r>
            <w:r w:rsidR="00AE5054">
              <w:rPr>
                <w:noProof/>
                <w:webHidden/>
              </w:rPr>
              <w:fldChar w:fldCharType="end"/>
            </w:r>
          </w:hyperlink>
        </w:p>
        <w:p w14:paraId="3E80775C" w14:textId="6A44E742" w:rsidR="00AE5054" w:rsidRDefault="009E102F">
          <w:pPr>
            <w:pStyle w:val="TOC2"/>
            <w:tabs>
              <w:tab w:val="right" w:leader="dot" w:pos="9350"/>
            </w:tabs>
            <w:rPr>
              <w:noProof/>
            </w:rPr>
          </w:pPr>
          <w:hyperlink w:anchor="_Toc509322074" w:history="1">
            <w:r w:rsidR="00AE5054" w:rsidRPr="002D05AB">
              <w:rPr>
                <w:rStyle w:val="Hyperlink"/>
                <w:noProof/>
              </w:rPr>
              <w:t>Accessibility Compliance</w:t>
            </w:r>
            <w:r w:rsidR="00AE5054">
              <w:rPr>
                <w:noProof/>
                <w:webHidden/>
              </w:rPr>
              <w:tab/>
            </w:r>
            <w:r w:rsidR="00AE5054">
              <w:rPr>
                <w:noProof/>
                <w:webHidden/>
              </w:rPr>
              <w:fldChar w:fldCharType="begin"/>
            </w:r>
            <w:r w:rsidR="00AE5054">
              <w:rPr>
                <w:noProof/>
                <w:webHidden/>
              </w:rPr>
              <w:instrText xml:space="preserve"> PAGEREF _Toc509322074 \h </w:instrText>
            </w:r>
            <w:r w:rsidR="00AE5054">
              <w:rPr>
                <w:noProof/>
                <w:webHidden/>
              </w:rPr>
            </w:r>
            <w:r w:rsidR="00AE5054">
              <w:rPr>
                <w:noProof/>
                <w:webHidden/>
              </w:rPr>
              <w:fldChar w:fldCharType="separate"/>
            </w:r>
            <w:r w:rsidR="00AE5054">
              <w:rPr>
                <w:noProof/>
                <w:webHidden/>
              </w:rPr>
              <w:t>8</w:t>
            </w:r>
            <w:r w:rsidR="00AE5054">
              <w:rPr>
                <w:noProof/>
                <w:webHidden/>
              </w:rPr>
              <w:fldChar w:fldCharType="end"/>
            </w:r>
          </w:hyperlink>
        </w:p>
        <w:p w14:paraId="616FE35B" w14:textId="3D59D15E" w:rsidR="00AE5054" w:rsidRDefault="009E102F">
          <w:pPr>
            <w:pStyle w:val="TOC1"/>
            <w:tabs>
              <w:tab w:val="right" w:leader="dot" w:pos="9350"/>
            </w:tabs>
            <w:rPr>
              <w:noProof/>
            </w:rPr>
          </w:pPr>
          <w:hyperlink w:anchor="_Toc509322075" w:history="1">
            <w:r w:rsidR="00AE5054" w:rsidRPr="002D05AB">
              <w:rPr>
                <w:rStyle w:val="Hyperlink"/>
                <w:noProof/>
              </w:rPr>
              <w:t>UI Widget Library</w:t>
            </w:r>
            <w:r w:rsidR="00AE5054">
              <w:rPr>
                <w:noProof/>
                <w:webHidden/>
              </w:rPr>
              <w:tab/>
            </w:r>
            <w:r w:rsidR="00AE5054">
              <w:rPr>
                <w:noProof/>
                <w:webHidden/>
              </w:rPr>
              <w:fldChar w:fldCharType="begin"/>
            </w:r>
            <w:r w:rsidR="00AE5054">
              <w:rPr>
                <w:noProof/>
                <w:webHidden/>
              </w:rPr>
              <w:instrText xml:space="preserve"> PAGEREF _Toc509322075 \h </w:instrText>
            </w:r>
            <w:r w:rsidR="00AE5054">
              <w:rPr>
                <w:noProof/>
                <w:webHidden/>
              </w:rPr>
            </w:r>
            <w:r w:rsidR="00AE5054">
              <w:rPr>
                <w:noProof/>
                <w:webHidden/>
              </w:rPr>
              <w:fldChar w:fldCharType="separate"/>
            </w:r>
            <w:r w:rsidR="00AE5054">
              <w:rPr>
                <w:noProof/>
                <w:webHidden/>
              </w:rPr>
              <w:t>8</w:t>
            </w:r>
            <w:r w:rsidR="00AE5054">
              <w:rPr>
                <w:noProof/>
                <w:webHidden/>
              </w:rPr>
              <w:fldChar w:fldCharType="end"/>
            </w:r>
          </w:hyperlink>
        </w:p>
        <w:p w14:paraId="1C71F938" w14:textId="741B4A6D" w:rsidR="00AE5054" w:rsidRDefault="009E102F">
          <w:pPr>
            <w:pStyle w:val="TOC1"/>
            <w:tabs>
              <w:tab w:val="right" w:leader="dot" w:pos="9350"/>
            </w:tabs>
            <w:rPr>
              <w:noProof/>
            </w:rPr>
          </w:pPr>
          <w:hyperlink w:anchor="_Toc509322076" w:history="1">
            <w:r w:rsidR="00AE5054" w:rsidRPr="002D05AB">
              <w:rPr>
                <w:rStyle w:val="Hyperlink"/>
                <w:noProof/>
              </w:rPr>
              <w:t>Encryption</w:t>
            </w:r>
            <w:r w:rsidR="00AE5054">
              <w:rPr>
                <w:noProof/>
                <w:webHidden/>
              </w:rPr>
              <w:tab/>
            </w:r>
            <w:r w:rsidR="00AE5054">
              <w:rPr>
                <w:noProof/>
                <w:webHidden/>
              </w:rPr>
              <w:fldChar w:fldCharType="begin"/>
            </w:r>
            <w:r w:rsidR="00AE5054">
              <w:rPr>
                <w:noProof/>
                <w:webHidden/>
              </w:rPr>
              <w:instrText xml:space="preserve"> PAGEREF _Toc509322076 \h </w:instrText>
            </w:r>
            <w:r w:rsidR="00AE5054">
              <w:rPr>
                <w:noProof/>
                <w:webHidden/>
              </w:rPr>
            </w:r>
            <w:r w:rsidR="00AE5054">
              <w:rPr>
                <w:noProof/>
                <w:webHidden/>
              </w:rPr>
              <w:fldChar w:fldCharType="separate"/>
            </w:r>
            <w:r w:rsidR="00AE5054">
              <w:rPr>
                <w:noProof/>
                <w:webHidden/>
              </w:rPr>
              <w:t>9</w:t>
            </w:r>
            <w:r w:rsidR="00AE5054">
              <w:rPr>
                <w:noProof/>
                <w:webHidden/>
              </w:rPr>
              <w:fldChar w:fldCharType="end"/>
            </w:r>
          </w:hyperlink>
        </w:p>
        <w:p w14:paraId="4666F3F4" w14:textId="5603237E" w:rsidR="00AE5054" w:rsidRDefault="00AE5054">
          <w:pPr>
            <w:rPr>
              <w:ins w:id="67" w:author="Patrick Whalen" w:date="2018-03-20T15:11:00Z"/>
            </w:rPr>
          </w:pPr>
          <w:ins w:id="68" w:author="Patrick Whalen" w:date="2018-03-20T15:11:00Z">
            <w:r>
              <w:rPr>
                <w:b/>
                <w:bCs/>
                <w:noProof/>
              </w:rPr>
              <w:fldChar w:fldCharType="end"/>
            </w:r>
          </w:ins>
        </w:p>
        <w:customXmlInsRangeStart w:id="69" w:author="Patrick Whalen" w:date="2018-03-20T15:11:00Z"/>
      </w:sdtContent>
    </w:sdt>
    <w:customXmlInsRangeEnd w:id="69"/>
    <w:p w14:paraId="5ADFEA19" w14:textId="38445B10" w:rsidR="00AE5054" w:rsidRDefault="00AE5054">
      <w:pPr>
        <w:rPr>
          <w:ins w:id="70" w:author="Patrick Whalen" w:date="2018-03-20T15:12:00Z"/>
          <w:color w:val="FF0000"/>
          <w:sz w:val="36"/>
        </w:rPr>
      </w:pPr>
      <w:ins w:id="71" w:author="Patrick Whalen" w:date="2018-03-20T15:12:00Z">
        <w:r>
          <w:rPr>
            <w:color w:val="FF0000"/>
            <w:sz w:val="36"/>
          </w:rPr>
          <w:br w:type="page"/>
        </w:r>
      </w:ins>
    </w:p>
    <w:p w14:paraId="31665625" w14:textId="3E03A168" w:rsidR="000E305B" w:rsidRPr="00B557A3" w:rsidDel="00AE5054" w:rsidRDefault="000E305B">
      <w:pPr>
        <w:rPr>
          <w:del w:id="72" w:author="Patrick Whalen" w:date="2018-03-20T15:12:00Z"/>
          <w:color w:val="FF0000"/>
          <w:sz w:val="36"/>
        </w:rPr>
        <w:pPrChange w:id="73" w:author="Patrick Whalen" w:date="2018-03-20T15:12:00Z">
          <w:pPr>
            <w:ind w:left="90"/>
            <w:jc w:val="center"/>
          </w:pPr>
        </w:pPrChange>
      </w:pPr>
    </w:p>
    <w:p w14:paraId="195F0DE6" w14:textId="2C53F610" w:rsidR="008A7E8B" w:rsidDel="00AE5054" w:rsidRDefault="008A7E8B">
      <w:pPr>
        <w:rPr>
          <w:del w:id="74" w:author="Patrick Whalen" w:date="2018-03-20T15:12:00Z"/>
        </w:rPr>
      </w:pPr>
    </w:p>
    <w:p w14:paraId="6EA4E1DB" w14:textId="77777777" w:rsidR="008A7E8B" w:rsidRDefault="005C5886" w:rsidP="00E8652E">
      <w:pPr>
        <w:pStyle w:val="Heading1"/>
      </w:pPr>
      <w:bookmarkStart w:id="75" w:name="_Toc509322053"/>
      <w:r>
        <w:t>Who it’s for</w:t>
      </w:r>
      <w:bookmarkEnd w:id="75"/>
    </w:p>
    <w:p w14:paraId="46797C54" w14:textId="2A5A3661" w:rsidR="00AB562B" w:rsidRDefault="008965C2" w:rsidP="00AB562B">
      <w:bookmarkStart w:id="76" w:name="_Hlk494879363"/>
      <w:r w:rsidRPr="00AB278E">
        <w:t xml:space="preserve">This </w:t>
      </w:r>
      <w:r w:rsidR="00AB562B">
        <w:t>Developer</w:t>
      </w:r>
      <w:bookmarkEnd w:id="76"/>
      <w:r w:rsidRPr="00AB278E">
        <w:t xml:space="preserve"> Manual provide</w:t>
      </w:r>
      <w:r w:rsidR="00EC5881">
        <w:t>s</w:t>
      </w:r>
      <w:r w:rsidRPr="00AB278E">
        <w:t xml:space="preserve"> </w:t>
      </w:r>
      <w:r w:rsidR="00AB562B">
        <w:t xml:space="preserve">software </w:t>
      </w:r>
      <w:r>
        <w:t xml:space="preserve">developers </w:t>
      </w:r>
      <w:r w:rsidR="0059199D">
        <w:t>the</w:t>
      </w:r>
      <w:r>
        <w:t xml:space="preserve"> </w:t>
      </w:r>
      <w:r w:rsidRPr="00AB278E">
        <w:t>information necessary to</w:t>
      </w:r>
      <w:r w:rsidR="00AB562B">
        <w:t xml:space="preserve"> modify and </w:t>
      </w:r>
      <w:commentRangeStart w:id="77"/>
      <w:r w:rsidR="00AB562B">
        <w:t>add</w:t>
      </w:r>
      <w:commentRangeEnd w:id="77"/>
      <w:r w:rsidR="0059199D">
        <w:rPr>
          <w:rStyle w:val="CommentReference"/>
        </w:rPr>
        <w:commentReference w:id="77"/>
      </w:r>
      <w:r w:rsidR="00AB562B">
        <w:t>-to t</w:t>
      </w:r>
      <w:r w:rsidR="00AB562B" w:rsidRPr="00AB278E">
        <w:t xml:space="preserve">he </w:t>
      </w:r>
      <w:r w:rsidR="00AB562B">
        <w:t>Medical Care Collection Fund System (MCCF)</w:t>
      </w:r>
      <w:r w:rsidR="00372A8C">
        <w:t xml:space="preserve"> TAS application</w:t>
      </w:r>
      <w:r w:rsidR="00AB562B">
        <w:t>.</w:t>
      </w:r>
    </w:p>
    <w:p w14:paraId="3DA38067" w14:textId="77777777" w:rsidR="00AB562B" w:rsidRDefault="00AB562B" w:rsidP="00AB562B">
      <w:r>
        <w:t>MCCF is a web-based system built on the Angular 2(Version 4) framework and Node.js.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4481B9BF" w14:textId="77777777" w:rsidR="00AB562B" w:rsidRDefault="00AB562B"/>
    <w:p w14:paraId="3FBFB56B" w14:textId="77777777" w:rsidR="008A7E8B" w:rsidRDefault="008A7E8B" w:rsidP="00E8652E">
      <w:pPr>
        <w:pStyle w:val="Heading1"/>
      </w:pPr>
      <w:bookmarkStart w:id="78" w:name="_Toc509322054"/>
      <w:r>
        <w:t xml:space="preserve">Skills </w:t>
      </w:r>
      <w:r w:rsidR="00AF4F56">
        <w:t>Required</w:t>
      </w:r>
      <w:bookmarkEnd w:id="78"/>
    </w:p>
    <w:p w14:paraId="389FAC54" w14:textId="77777777" w:rsidR="007F3876" w:rsidRDefault="007F3876" w:rsidP="00D16F7E">
      <w:r>
        <w:t>Git Version Control System</w:t>
      </w:r>
    </w:p>
    <w:p w14:paraId="60A2DFEA" w14:textId="77777777" w:rsidR="00D16F7E" w:rsidRPr="00D16F7E" w:rsidRDefault="00D16F7E" w:rsidP="00D16F7E">
      <w:r>
        <w:t>Software Development</w:t>
      </w:r>
    </w:p>
    <w:p w14:paraId="63750632" w14:textId="77777777" w:rsidR="00E8652E" w:rsidRDefault="00B0598D" w:rsidP="00B0598D">
      <w:r>
        <w:t>JavaScript (version 1.6)</w:t>
      </w:r>
    </w:p>
    <w:p w14:paraId="1B7BA57A" w14:textId="77777777" w:rsidR="00B0598D" w:rsidRDefault="00B0598D" w:rsidP="00B0598D">
      <w:r>
        <w:t>Angular 2 (version 4) TypeScript</w:t>
      </w:r>
    </w:p>
    <w:p w14:paraId="7187EFB7" w14:textId="77777777" w:rsidR="00B0598D" w:rsidRDefault="00961712" w:rsidP="00B0598D">
      <w:r>
        <w:t>Node.js v6</w:t>
      </w:r>
    </w:p>
    <w:p w14:paraId="07043ABE" w14:textId="77777777" w:rsidR="00637EEC" w:rsidRDefault="00637EEC" w:rsidP="00B0598D">
      <w:r>
        <w:t>CSS</w:t>
      </w:r>
    </w:p>
    <w:p w14:paraId="484E36DB" w14:textId="77777777" w:rsidR="00637EEC" w:rsidRDefault="00637EEC" w:rsidP="00B0598D">
      <w:r>
        <w:t>HTML</w:t>
      </w:r>
    </w:p>
    <w:p w14:paraId="7B9B535C" w14:textId="77777777" w:rsidR="008A7E8B" w:rsidRDefault="00AF4F56" w:rsidP="00E8652E">
      <w:pPr>
        <w:pStyle w:val="Heading1"/>
      </w:pPr>
      <w:bookmarkStart w:id="79" w:name="_Toc509322055"/>
      <w:r>
        <w:t xml:space="preserve">Useful </w:t>
      </w:r>
      <w:r w:rsidR="005C5886">
        <w:t>Links</w:t>
      </w:r>
      <w:bookmarkEnd w:id="79"/>
    </w:p>
    <w:p w14:paraId="10D9EE88" w14:textId="77777777" w:rsidR="00B0598D" w:rsidRDefault="009E102F" w:rsidP="00B0598D">
      <w:pPr>
        <w:rPr>
          <w:rFonts w:ascii="Arial" w:hAnsi="Arial" w:cs="Arial"/>
          <w:color w:val="006621"/>
          <w:sz w:val="21"/>
          <w:szCs w:val="21"/>
          <w:shd w:val="clear" w:color="auto" w:fill="FFFFFF"/>
        </w:rPr>
      </w:pPr>
      <w:hyperlink r:id="rId10" w:history="1">
        <w:r w:rsidR="00B0598D" w:rsidRPr="0052015F">
          <w:rPr>
            <w:rStyle w:val="Hyperlink"/>
            <w:rFonts w:ascii="Arial" w:hAnsi="Arial" w:cs="Arial"/>
            <w:sz w:val="21"/>
            <w:szCs w:val="21"/>
            <w:shd w:val="clear" w:color="auto" w:fill="FFFFFF"/>
          </w:rPr>
          <w:t>https://angular.io</w:t>
        </w:r>
      </w:hyperlink>
    </w:p>
    <w:p w14:paraId="13A07F7F" w14:textId="77777777" w:rsidR="00B0598D" w:rsidRDefault="009E102F" w:rsidP="00B0598D">
      <w:hyperlink r:id="rId11" w:history="1">
        <w:r w:rsidR="00B0598D" w:rsidRPr="0052015F">
          <w:rPr>
            <w:rStyle w:val="Hyperlink"/>
          </w:rPr>
          <w:t>https://nodejs.org</w:t>
        </w:r>
      </w:hyperlink>
    </w:p>
    <w:p w14:paraId="0F47E56F" w14:textId="77777777" w:rsidR="008A7E8B" w:rsidRDefault="008A7E8B"/>
    <w:p w14:paraId="543992F0" w14:textId="77777777" w:rsidR="00E8652E" w:rsidRDefault="008A7E8B" w:rsidP="00AF4F56">
      <w:pPr>
        <w:pStyle w:val="Heading1"/>
      </w:pPr>
      <w:bookmarkStart w:id="80" w:name="_Toc509322056"/>
      <w:r>
        <w:t>Development Setup</w:t>
      </w:r>
      <w:bookmarkEnd w:id="80"/>
    </w:p>
    <w:p w14:paraId="3FC6E332" w14:textId="259B99A7" w:rsidR="00D91226" w:rsidRPr="00D91226" w:rsidRDefault="00D91226" w:rsidP="00D91226">
      <w:r>
        <w:t xml:space="preserve">The developer </w:t>
      </w:r>
      <w:r w:rsidR="0059199D">
        <w:t xml:space="preserve">must </w:t>
      </w:r>
      <w:r>
        <w:t xml:space="preserve">have access to the internet and </w:t>
      </w:r>
      <w:r w:rsidR="0059199D">
        <w:t xml:space="preserve">must </w:t>
      </w:r>
      <w:r>
        <w:t xml:space="preserve">have installed </w:t>
      </w:r>
      <w:r w:rsidR="005F73C2">
        <w:t>git and NPM clients.</w:t>
      </w:r>
      <w:r w:rsidR="00AD07B1">
        <w:t xml:space="preserve"> </w:t>
      </w:r>
      <w:r w:rsidR="0059199D">
        <w:t>U</w:t>
      </w:r>
      <w:r w:rsidR="00AD07B1">
        <w:t>sing a good code editor, or IDE, tool is advisable.</w:t>
      </w:r>
    </w:p>
    <w:p w14:paraId="4C06BF1E" w14:textId="77777777" w:rsidR="008A7E8B" w:rsidRDefault="005568A3" w:rsidP="00E8652E">
      <w:pPr>
        <w:pStyle w:val="Heading2"/>
      </w:pPr>
      <w:bookmarkStart w:id="81" w:name="_Toc509322057"/>
      <w:r>
        <w:t>Install</w:t>
      </w:r>
      <w:bookmarkEnd w:id="81"/>
    </w:p>
    <w:p w14:paraId="39DEC674" w14:textId="5D625A88" w:rsidR="00045649" w:rsidRPr="00045649" w:rsidRDefault="00045649" w:rsidP="00045649">
      <w:r>
        <w:t xml:space="preserve">The code base </w:t>
      </w:r>
      <w:r w:rsidR="0059199D">
        <w:t xml:space="preserve">must </w:t>
      </w:r>
      <w:r>
        <w:t xml:space="preserve">be copied into the developer’s local environment. Usually this is done with </w:t>
      </w:r>
      <w:r w:rsidRPr="00045649">
        <w:rPr>
          <w:rStyle w:val="Strong"/>
        </w:rPr>
        <w:t>git clone</w:t>
      </w:r>
      <w:r w:rsidR="007D2F91">
        <w:t xml:space="preserve"> from a git</w:t>
      </w:r>
      <w:r>
        <w:t xml:space="preserve"> repository.</w:t>
      </w:r>
    </w:p>
    <w:p w14:paraId="327020D7" w14:textId="77777777" w:rsidR="00E8652E" w:rsidRPr="009B0190" w:rsidRDefault="007D2F91" w:rsidP="009B0190">
      <w:pPr>
        <w:ind w:firstLine="720"/>
        <w:rPr>
          <w:rStyle w:val="Strong"/>
        </w:rPr>
      </w:pPr>
      <w:r w:rsidRPr="009B0190">
        <w:rPr>
          <w:rStyle w:val="Strong"/>
        </w:rPr>
        <w:t>git clone [repository URL]</w:t>
      </w:r>
    </w:p>
    <w:p w14:paraId="12A8A3A3" w14:textId="77777777" w:rsidR="007D2F91" w:rsidRPr="007D2F91" w:rsidRDefault="007D2F91" w:rsidP="007D2F91">
      <w:pPr>
        <w:rPr>
          <w:rStyle w:val="Strong"/>
          <w:b w:val="0"/>
        </w:rPr>
      </w:pPr>
      <w:r w:rsidRPr="007D2F91">
        <w:rPr>
          <w:rStyle w:val="Strong"/>
          <w:b w:val="0"/>
        </w:rPr>
        <w:t xml:space="preserve">Next </w:t>
      </w:r>
      <w:r>
        <w:rPr>
          <w:rStyle w:val="Strong"/>
          <w:b w:val="0"/>
        </w:rPr>
        <w:t>install the required support libraries from NPM</w:t>
      </w:r>
      <w:r w:rsidR="009B0190">
        <w:rPr>
          <w:rStyle w:val="Strong"/>
          <w:b w:val="0"/>
        </w:rPr>
        <w:t>.</w:t>
      </w:r>
    </w:p>
    <w:p w14:paraId="6A9A5B49" w14:textId="77777777" w:rsidR="007D2F91" w:rsidRPr="009B0190" w:rsidRDefault="009B0190" w:rsidP="009B0190">
      <w:pPr>
        <w:ind w:firstLine="720"/>
        <w:rPr>
          <w:rStyle w:val="Strong"/>
        </w:rPr>
      </w:pPr>
      <w:r w:rsidRPr="009B0190">
        <w:rPr>
          <w:rStyle w:val="Strong"/>
        </w:rPr>
        <w:t>npm install</w:t>
      </w:r>
    </w:p>
    <w:p w14:paraId="3EACECC4" w14:textId="77777777" w:rsidR="007D2F91" w:rsidRDefault="007D2F91"/>
    <w:p w14:paraId="0B03EE9A" w14:textId="77777777" w:rsidR="008A7E8B" w:rsidRDefault="008A7E8B" w:rsidP="00E8652E">
      <w:pPr>
        <w:pStyle w:val="Heading2"/>
      </w:pPr>
      <w:bookmarkStart w:id="82" w:name="_Toc509322058"/>
      <w:r>
        <w:lastRenderedPageBreak/>
        <w:t>Run</w:t>
      </w:r>
      <w:r w:rsidR="00E8652E">
        <w:t>ning</w:t>
      </w:r>
      <w:bookmarkEnd w:id="82"/>
    </w:p>
    <w:p w14:paraId="30E543CB" w14:textId="000C3956" w:rsidR="009B0190" w:rsidRDefault="00D22E01">
      <w:r>
        <w:t>Software developers should run the built-</w:t>
      </w:r>
      <w:r w:rsidR="009B0190">
        <w:t xml:space="preserve">in webserver and open a browser to </w:t>
      </w:r>
      <w:r w:rsidR="0059199D">
        <w:t xml:space="preserve">immediately </w:t>
      </w:r>
      <w:r w:rsidR="009B0190">
        <w:t>see changes to code.</w:t>
      </w:r>
      <w:r>
        <w:t xml:space="preserve"> </w:t>
      </w:r>
    </w:p>
    <w:p w14:paraId="66667EE9" w14:textId="77777777" w:rsidR="009B0190" w:rsidRDefault="009B0190">
      <w:r>
        <w:t>Start the development environment.</w:t>
      </w:r>
    </w:p>
    <w:p w14:paraId="051FAB62" w14:textId="77777777" w:rsidR="009B0190" w:rsidRPr="009B0190" w:rsidRDefault="009B0190" w:rsidP="009B0190">
      <w:pPr>
        <w:ind w:firstLine="720"/>
        <w:rPr>
          <w:rStyle w:val="Strong"/>
        </w:rPr>
      </w:pPr>
      <w:r w:rsidRPr="009B0190">
        <w:rPr>
          <w:rStyle w:val="Strong"/>
        </w:rPr>
        <w:t>npm start</w:t>
      </w:r>
    </w:p>
    <w:p w14:paraId="2AFE6FF2" w14:textId="700040A0" w:rsidR="009B0190" w:rsidRDefault="00D22E01">
      <w:r>
        <w:t xml:space="preserve">When a TypeScript file is edited, the Angular development environment automatically </w:t>
      </w:r>
      <w:r w:rsidR="0059199D">
        <w:t xml:space="preserve">detects </w:t>
      </w:r>
      <w:r>
        <w:t>the change and update</w:t>
      </w:r>
      <w:r w:rsidR="00A118D8">
        <w:t>s</w:t>
      </w:r>
      <w:r>
        <w:t xml:space="preserve"> the local webpage. </w:t>
      </w:r>
      <w:r w:rsidR="009B0190">
        <w:t>Open a browser (Chrome, Internet Explorer) and enter the following URL:</w:t>
      </w:r>
    </w:p>
    <w:p w14:paraId="7E196A3B" w14:textId="77777777" w:rsidR="008A7E8B" w:rsidRPr="009B0190" w:rsidRDefault="009B0190" w:rsidP="009B0190">
      <w:pPr>
        <w:ind w:firstLine="720"/>
        <w:rPr>
          <w:rStyle w:val="Strong"/>
        </w:rPr>
      </w:pPr>
      <w:r w:rsidRPr="009B0190">
        <w:rPr>
          <w:rStyle w:val="Strong"/>
        </w:rPr>
        <w:t>http://localhost:4200/</w:t>
      </w:r>
    </w:p>
    <w:p w14:paraId="300D590A" w14:textId="77777777" w:rsidR="009B0190" w:rsidRDefault="009B0190"/>
    <w:p w14:paraId="0B1D9500" w14:textId="77777777" w:rsidR="005568A3" w:rsidRDefault="005568A3" w:rsidP="005568A3">
      <w:pPr>
        <w:pStyle w:val="Heading2"/>
      </w:pPr>
      <w:bookmarkStart w:id="83" w:name="_Toc509322059"/>
      <w:r>
        <w:t>Unit Testing</w:t>
      </w:r>
      <w:bookmarkEnd w:id="83"/>
    </w:p>
    <w:p w14:paraId="08E9D59A" w14:textId="63F10063" w:rsidR="005568A3" w:rsidRDefault="005568A3">
      <w:r>
        <w:t xml:space="preserve">Automated unit testing is very important to </w:t>
      </w:r>
      <w:r w:rsidR="007E21F2">
        <w:t xml:space="preserve">help </w:t>
      </w:r>
      <w:r>
        <w:t xml:space="preserve">assure nothing </w:t>
      </w:r>
      <w:r w:rsidR="0059199D">
        <w:t>is</w:t>
      </w:r>
      <w:r>
        <w:t xml:space="preserve"> broken </w:t>
      </w:r>
      <w:r w:rsidR="00F14C9F">
        <w:t>after</w:t>
      </w:r>
      <w:r>
        <w:t xml:space="preserve"> changes </w:t>
      </w:r>
      <w:r w:rsidR="0059199D">
        <w:t>are</w:t>
      </w:r>
      <w:r>
        <w:t xml:space="preserve"> made</w:t>
      </w:r>
      <w:r w:rsidR="00F14C9F">
        <w:t xml:space="preserve"> to the system.</w:t>
      </w:r>
    </w:p>
    <w:p w14:paraId="0DB43C0E" w14:textId="77777777" w:rsidR="005568A3" w:rsidRDefault="005568A3">
      <w:r>
        <w:t>Run the automated unit tests</w:t>
      </w:r>
      <w:r w:rsidR="00442DCB">
        <w:t xml:space="preserve"> after modifying the system</w:t>
      </w:r>
      <w:r>
        <w:t>.</w:t>
      </w:r>
    </w:p>
    <w:p w14:paraId="5670A706" w14:textId="77777777" w:rsidR="005568A3" w:rsidRPr="005568A3" w:rsidRDefault="005568A3" w:rsidP="005568A3">
      <w:pPr>
        <w:ind w:firstLine="720"/>
        <w:rPr>
          <w:rStyle w:val="Strong"/>
        </w:rPr>
      </w:pPr>
      <w:r w:rsidRPr="005568A3">
        <w:rPr>
          <w:rStyle w:val="Strong"/>
        </w:rPr>
        <w:t xml:space="preserve">npm test </w:t>
      </w:r>
    </w:p>
    <w:p w14:paraId="3AC46506" w14:textId="77777777" w:rsidR="005568A3" w:rsidRDefault="005568A3"/>
    <w:p w14:paraId="1B647AD6" w14:textId="77777777" w:rsidR="0031218D" w:rsidRPr="0031218D" w:rsidRDefault="005C5886" w:rsidP="00AD07B1">
      <w:pPr>
        <w:pStyle w:val="Heading1"/>
      </w:pPr>
      <w:bookmarkStart w:id="84" w:name="_Toc509322060"/>
      <w:r>
        <w:t>Directory Structure</w:t>
      </w:r>
      <w:bookmarkEnd w:id="84"/>
    </w:p>
    <w:p w14:paraId="78C92D8B" w14:textId="77777777" w:rsidR="00E8652E" w:rsidRPr="0031218D" w:rsidRDefault="0031218D" w:rsidP="0031218D">
      <w:pPr>
        <w:ind w:left="720"/>
        <w:rPr>
          <w:rStyle w:val="Strong"/>
        </w:rPr>
      </w:pPr>
      <w:r w:rsidRPr="0031218D">
        <w:rPr>
          <w:rStyle w:val="Strong"/>
        </w:rPr>
        <w:t>/mccf_tas_core</w:t>
      </w:r>
      <w:r w:rsidRPr="0031218D">
        <w:rPr>
          <w:rStyle w:val="Strong"/>
        </w:rPr>
        <w:br/>
        <w:t>/src</w:t>
      </w:r>
      <w:r w:rsidRPr="0031218D">
        <w:rPr>
          <w:rStyle w:val="Strong"/>
        </w:rPr>
        <w:br/>
        <w:t xml:space="preserve">   /app</w:t>
      </w:r>
      <w:r w:rsidRPr="0031218D">
        <w:rPr>
          <w:rStyle w:val="Strong"/>
        </w:rPr>
        <w:br/>
        <w:t xml:space="preserve">   /assets</w:t>
      </w:r>
      <w:r w:rsidRPr="0031218D">
        <w:rPr>
          <w:rStyle w:val="Strong"/>
        </w:rPr>
        <w:br/>
        <w:t xml:space="preserve">   /environments</w:t>
      </w:r>
      <w:r w:rsidRPr="0031218D">
        <w:rPr>
          <w:rStyle w:val="Strong"/>
        </w:rPr>
        <w:br/>
        <w:t xml:space="preserve">   index.html</w:t>
      </w:r>
      <w:r w:rsidRPr="0031218D">
        <w:rPr>
          <w:rStyle w:val="Strong"/>
        </w:rPr>
        <w:br/>
        <w:t xml:space="preserve">   polyfills.ts</w:t>
      </w:r>
      <w:r w:rsidRPr="0031218D">
        <w:rPr>
          <w:rStyle w:val="Strong"/>
        </w:rPr>
        <w:br/>
        <w:t xml:space="preserve">   test.ts</w:t>
      </w:r>
      <w:r w:rsidRPr="0031218D">
        <w:rPr>
          <w:rStyle w:val="Strong"/>
        </w:rPr>
        <w:br/>
        <w:t xml:space="preserve">   tsconfig.spec.json</w:t>
      </w:r>
      <w:r w:rsidRPr="0031218D">
        <w:rPr>
          <w:rStyle w:val="Strong"/>
        </w:rPr>
        <w:br/>
        <w:t xml:space="preserve">   favicon.ico</w:t>
      </w:r>
      <w:r w:rsidRPr="0031218D">
        <w:rPr>
          <w:rStyle w:val="Strong"/>
        </w:rPr>
        <w:br/>
        <w:t xml:space="preserve">   main.ts</w:t>
      </w:r>
      <w:r w:rsidRPr="0031218D">
        <w:rPr>
          <w:rStyle w:val="Strong"/>
        </w:rPr>
        <w:br/>
        <w:t xml:space="preserve">   styles.css</w:t>
      </w:r>
      <w:r w:rsidRPr="0031218D">
        <w:rPr>
          <w:rStyle w:val="Strong"/>
        </w:rPr>
        <w:br/>
        <w:t xml:space="preserve">   tsconfig.app.json</w:t>
      </w:r>
      <w:r w:rsidRPr="0031218D">
        <w:rPr>
          <w:rStyle w:val="Strong"/>
        </w:rPr>
        <w:br/>
        <w:t xml:space="preserve">   typings.d.ts</w:t>
      </w:r>
      <w:r w:rsidRPr="0031218D">
        <w:rPr>
          <w:rStyle w:val="Strong"/>
        </w:rPr>
        <w:br/>
        <w:t>/scripts</w:t>
      </w:r>
      <w:r w:rsidRPr="0031218D">
        <w:rPr>
          <w:rStyle w:val="Strong"/>
        </w:rPr>
        <w:br/>
        <w:t>.angular-cli.json</w:t>
      </w:r>
      <w:r w:rsidRPr="0031218D">
        <w:rPr>
          <w:rStyle w:val="Strong"/>
        </w:rPr>
        <w:br/>
        <w:t>.bowerrc</w:t>
      </w:r>
      <w:r w:rsidRPr="0031218D">
        <w:rPr>
          <w:rStyle w:val="Strong"/>
        </w:rPr>
        <w:br/>
        <w:t>.jazzignore</w:t>
      </w:r>
      <w:r w:rsidRPr="0031218D">
        <w:rPr>
          <w:rStyle w:val="Strong"/>
        </w:rPr>
        <w:br/>
        <w:t>inventory</w:t>
      </w:r>
      <w:r w:rsidRPr="0031218D">
        <w:rPr>
          <w:rStyle w:val="Strong"/>
        </w:rPr>
        <w:br/>
        <w:t>protractor.conf.js</w:t>
      </w:r>
      <w:r w:rsidRPr="0031218D">
        <w:rPr>
          <w:rStyle w:val="Strong"/>
        </w:rPr>
        <w:br/>
      </w:r>
      <w:r w:rsidRPr="0031218D">
        <w:rPr>
          <w:rStyle w:val="Strong"/>
        </w:rPr>
        <w:lastRenderedPageBreak/>
        <w:t>tsconfig.json</w:t>
      </w:r>
      <w:r w:rsidRPr="0031218D">
        <w:rPr>
          <w:rStyle w:val="Strong"/>
        </w:rPr>
        <w:br/>
        <w:t>.jshintrc</w:t>
      </w:r>
      <w:r w:rsidRPr="0031218D">
        <w:rPr>
          <w:rStyle w:val="Strong"/>
        </w:rPr>
        <w:br/>
        <w:t>Jenkinsfile</w:t>
      </w:r>
      <w:r w:rsidRPr="0031218D">
        <w:rPr>
          <w:rStyle w:val="Strong"/>
        </w:rPr>
        <w:br/>
        <w:t>README.md</w:t>
      </w:r>
      <w:r w:rsidRPr="0031218D">
        <w:rPr>
          <w:rStyle w:val="Strong"/>
        </w:rPr>
        <w:br/>
        <w:t>tslint.json</w:t>
      </w:r>
      <w:r w:rsidRPr="0031218D">
        <w:rPr>
          <w:rStyle w:val="Strong"/>
        </w:rPr>
        <w:br/>
        <w:t>.travis.yml</w:t>
      </w:r>
      <w:r w:rsidRPr="0031218D">
        <w:rPr>
          <w:rStyle w:val="Strong"/>
        </w:rPr>
        <w:br/>
        <w:t>/karma</w:t>
      </w:r>
      <w:r w:rsidRPr="0031218D">
        <w:rPr>
          <w:rStyle w:val="Strong"/>
        </w:rPr>
        <w:br/>
        <w:t>requirements.yml</w:t>
      </w:r>
      <w:r w:rsidRPr="0031218D">
        <w:rPr>
          <w:rStyle w:val="Strong"/>
        </w:rPr>
        <w:br/>
      </w:r>
    </w:p>
    <w:p w14:paraId="58E52A7A" w14:textId="77777777" w:rsidR="00A82E86" w:rsidRDefault="00AD07B1" w:rsidP="00AD07B1">
      <w:pPr>
        <w:pStyle w:val="Heading2"/>
      </w:pPr>
      <w:bookmarkStart w:id="85" w:name="_Toc509322061"/>
      <w:r>
        <w:t>App</w:t>
      </w:r>
      <w:r w:rsidR="008B1466">
        <w:t>lication</w:t>
      </w:r>
      <w:r>
        <w:t xml:space="preserve"> Directory Structure</w:t>
      </w:r>
      <w:bookmarkEnd w:id="85"/>
    </w:p>
    <w:p w14:paraId="6A9B6342" w14:textId="77777777" w:rsidR="00AD07B1" w:rsidRDefault="00AD07B1" w:rsidP="00AD07B1">
      <w:pPr>
        <w:ind w:firstLine="720"/>
        <w:rPr>
          <w:rStyle w:val="Strong"/>
        </w:rPr>
      </w:pPr>
      <w:r>
        <w:rPr>
          <w:rStyle w:val="Strong"/>
        </w:rPr>
        <w:t>a</w:t>
      </w:r>
      <w:r w:rsidRPr="00AD07B1">
        <w:rPr>
          <w:rStyle w:val="Strong"/>
        </w:rPr>
        <w:t>pp/</w:t>
      </w:r>
    </w:p>
    <w:p w14:paraId="663BCC1E" w14:textId="77777777" w:rsidR="008B1466" w:rsidRPr="008B1466" w:rsidRDefault="00AD07B1" w:rsidP="008B1466">
      <w:pPr>
        <w:ind w:firstLine="720"/>
        <w:rPr>
          <w:rStyle w:val="Strong"/>
        </w:rPr>
      </w:pPr>
      <w:r>
        <w:rPr>
          <w:rStyle w:val="Strong"/>
        </w:rPr>
        <w:tab/>
      </w:r>
      <w:r w:rsidR="008B1466" w:rsidRPr="008B1466">
        <w:rPr>
          <w:rStyle w:val="Strong"/>
        </w:rPr>
        <w:t>app.component.css</w:t>
      </w:r>
    </w:p>
    <w:p w14:paraId="1F127F61" w14:textId="77777777" w:rsidR="008B1466" w:rsidRPr="008B1466" w:rsidRDefault="008B1466" w:rsidP="008B1466">
      <w:pPr>
        <w:ind w:left="720" w:firstLine="720"/>
        <w:rPr>
          <w:rStyle w:val="Strong"/>
        </w:rPr>
      </w:pPr>
      <w:r w:rsidRPr="008B1466">
        <w:rPr>
          <w:rStyle w:val="Strong"/>
        </w:rPr>
        <w:t>app.component.html</w:t>
      </w:r>
    </w:p>
    <w:p w14:paraId="23AD75F8" w14:textId="77777777" w:rsidR="008B1466" w:rsidRPr="008B1466" w:rsidRDefault="008B1466" w:rsidP="008B1466">
      <w:pPr>
        <w:ind w:left="720" w:firstLine="720"/>
        <w:rPr>
          <w:rStyle w:val="Strong"/>
        </w:rPr>
      </w:pPr>
      <w:r w:rsidRPr="008B1466">
        <w:rPr>
          <w:rStyle w:val="Strong"/>
        </w:rPr>
        <w:t>app.component.spec.ts</w:t>
      </w:r>
    </w:p>
    <w:p w14:paraId="50937ABE" w14:textId="77777777" w:rsidR="008B1466" w:rsidRPr="008B1466" w:rsidRDefault="008B1466" w:rsidP="008B1466">
      <w:pPr>
        <w:ind w:left="720" w:firstLine="720"/>
        <w:rPr>
          <w:rStyle w:val="Strong"/>
        </w:rPr>
      </w:pPr>
      <w:r w:rsidRPr="008B1466">
        <w:rPr>
          <w:rStyle w:val="Strong"/>
        </w:rPr>
        <w:t>app.component.ts</w:t>
      </w:r>
    </w:p>
    <w:p w14:paraId="44D8A816" w14:textId="77777777" w:rsidR="008B1466" w:rsidRPr="008B1466" w:rsidRDefault="008B1466" w:rsidP="008B1466">
      <w:pPr>
        <w:ind w:left="720" w:firstLine="720"/>
        <w:rPr>
          <w:rStyle w:val="Strong"/>
        </w:rPr>
      </w:pPr>
      <w:r w:rsidRPr="008B1466">
        <w:rPr>
          <w:rStyle w:val="Strong"/>
        </w:rPr>
        <w:t>app.module.ts</w:t>
      </w:r>
    </w:p>
    <w:p w14:paraId="46B51E65" w14:textId="77777777" w:rsidR="008B1466" w:rsidRPr="008B1466" w:rsidRDefault="008B1466" w:rsidP="008B1466">
      <w:pPr>
        <w:ind w:left="720" w:firstLine="720"/>
        <w:rPr>
          <w:rStyle w:val="Strong"/>
        </w:rPr>
      </w:pPr>
      <w:r w:rsidRPr="008B1466">
        <w:rPr>
          <w:rStyle w:val="Strong"/>
        </w:rPr>
        <w:t>app.routing.ts</w:t>
      </w:r>
    </w:p>
    <w:p w14:paraId="2D5BF0B1" w14:textId="77777777" w:rsidR="008B1466" w:rsidRPr="008B1466" w:rsidRDefault="008B1466" w:rsidP="008B1466">
      <w:pPr>
        <w:ind w:left="720" w:firstLine="720"/>
        <w:rPr>
          <w:rStyle w:val="Strong"/>
        </w:rPr>
      </w:pPr>
      <w:r w:rsidRPr="008B1466">
        <w:rPr>
          <w:rStyle w:val="Strong"/>
        </w:rPr>
        <w:t>core/</w:t>
      </w:r>
    </w:p>
    <w:p w14:paraId="3B2D94A3" w14:textId="77777777" w:rsidR="008B1466" w:rsidRPr="008B1466" w:rsidRDefault="008B1466" w:rsidP="008B1466">
      <w:pPr>
        <w:ind w:left="720" w:firstLine="720"/>
        <w:rPr>
          <w:rStyle w:val="Strong"/>
        </w:rPr>
      </w:pPr>
      <w:r w:rsidRPr="008B1466">
        <w:rPr>
          <w:rStyle w:val="Strong"/>
        </w:rPr>
        <w:t>global.error-handler.ts</w:t>
      </w:r>
    </w:p>
    <w:p w14:paraId="5EABFEFD" w14:textId="77777777" w:rsidR="008B1466" w:rsidRPr="008B1466" w:rsidRDefault="008B1466" w:rsidP="00C47807">
      <w:pPr>
        <w:ind w:left="720" w:firstLine="720"/>
        <w:rPr>
          <w:rStyle w:val="Strong"/>
        </w:rPr>
      </w:pPr>
      <w:r w:rsidRPr="008B1466">
        <w:rPr>
          <w:rStyle w:val="Strong"/>
        </w:rPr>
        <w:t>mccf-common/</w:t>
      </w:r>
    </w:p>
    <w:p w14:paraId="07621E95" w14:textId="77777777" w:rsidR="008B1466" w:rsidRPr="008B1466" w:rsidRDefault="008B1466" w:rsidP="008B1466">
      <w:pPr>
        <w:ind w:left="720" w:firstLine="720"/>
        <w:rPr>
          <w:rStyle w:val="Strong"/>
        </w:rPr>
      </w:pPr>
      <w:r w:rsidRPr="008B1466">
        <w:rPr>
          <w:rStyle w:val="Strong"/>
        </w:rPr>
        <w:t>mccf-eadmin/</w:t>
      </w:r>
    </w:p>
    <w:p w14:paraId="5A3BF878" w14:textId="77777777" w:rsidR="008B1466" w:rsidRPr="008B1466" w:rsidRDefault="008B1466" w:rsidP="008B1466">
      <w:pPr>
        <w:ind w:left="720" w:firstLine="720"/>
        <w:rPr>
          <w:rStyle w:val="Strong"/>
        </w:rPr>
      </w:pPr>
      <w:r w:rsidRPr="008B1466">
        <w:rPr>
          <w:rStyle w:val="Strong"/>
        </w:rPr>
        <w:t>mccf-ebilling/</w:t>
      </w:r>
    </w:p>
    <w:p w14:paraId="49B7F23A" w14:textId="77777777" w:rsidR="008B1466" w:rsidRPr="008B1466" w:rsidRDefault="008B1466" w:rsidP="008B1466">
      <w:pPr>
        <w:ind w:left="720" w:firstLine="720"/>
        <w:rPr>
          <w:rStyle w:val="Strong"/>
        </w:rPr>
      </w:pPr>
      <w:r w:rsidRPr="008B1466">
        <w:rPr>
          <w:rStyle w:val="Strong"/>
        </w:rPr>
        <w:t>mccf-einsurance/</w:t>
      </w:r>
    </w:p>
    <w:p w14:paraId="30D484B8" w14:textId="77777777" w:rsidR="008B1466" w:rsidRPr="008B1466" w:rsidRDefault="008B1466" w:rsidP="008B1466">
      <w:pPr>
        <w:ind w:left="720" w:firstLine="720"/>
        <w:rPr>
          <w:rStyle w:val="Strong"/>
        </w:rPr>
      </w:pPr>
      <w:r w:rsidRPr="008B1466">
        <w:rPr>
          <w:rStyle w:val="Strong"/>
        </w:rPr>
        <w:t>mccf-epayment/</w:t>
      </w:r>
    </w:p>
    <w:p w14:paraId="63F46507" w14:textId="77777777" w:rsidR="008B1466" w:rsidRPr="008B1466" w:rsidRDefault="008B1466" w:rsidP="008B1466">
      <w:pPr>
        <w:ind w:left="720" w:firstLine="720"/>
        <w:rPr>
          <w:rStyle w:val="Strong"/>
        </w:rPr>
      </w:pPr>
      <w:r w:rsidRPr="008B1466">
        <w:rPr>
          <w:rStyle w:val="Strong"/>
        </w:rPr>
        <w:t>mccf-epharmacy/</w:t>
      </w:r>
    </w:p>
    <w:p w14:paraId="31D4A3BF" w14:textId="77777777" w:rsidR="008B1466" w:rsidRPr="008B1466" w:rsidRDefault="008B1466" w:rsidP="008B1466">
      <w:pPr>
        <w:ind w:left="720" w:firstLine="720"/>
        <w:rPr>
          <w:rStyle w:val="Strong"/>
        </w:rPr>
      </w:pPr>
      <w:r w:rsidRPr="008B1466">
        <w:rPr>
          <w:rStyle w:val="Strong"/>
        </w:rPr>
        <w:t>mccf-non-mccf/</w:t>
      </w:r>
    </w:p>
    <w:p w14:paraId="459AA6EF" w14:textId="77777777" w:rsidR="008B1466" w:rsidRPr="008B1466" w:rsidRDefault="008B1466" w:rsidP="008B1466">
      <w:pPr>
        <w:ind w:left="720" w:firstLine="720"/>
        <w:rPr>
          <w:rStyle w:val="Strong"/>
        </w:rPr>
      </w:pPr>
      <w:r w:rsidRPr="008B1466">
        <w:rPr>
          <w:rStyle w:val="Strong"/>
        </w:rPr>
        <w:t>mccf-npi/</w:t>
      </w:r>
    </w:p>
    <w:p w14:paraId="590302C7" w14:textId="77777777" w:rsidR="008B1466" w:rsidRPr="008B1466" w:rsidRDefault="008B1466" w:rsidP="008B1466">
      <w:pPr>
        <w:ind w:left="720" w:firstLine="720"/>
        <w:rPr>
          <w:rStyle w:val="Strong"/>
        </w:rPr>
      </w:pPr>
      <w:r w:rsidRPr="008B1466">
        <w:rPr>
          <w:rStyle w:val="Strong"/>
        </w:rPr>
        <w:t>mccf-search/</w:t>
      </w:r>
    </w:p>
    <w:p w14:paraId="638E71F8" w14:textId="77777777" w:rsidR="00AD07B1" w:rsidRPr="00AD07B1" w:rsidRDefault="008B1466" w:rsidP="008B1466">
      <w:pPr>
        <w:ind w:left="720" w:firstLine="720"/>
        <w:rPr>
          <w:rStyle w:val="Strong"/>
        </w:rPr>
      </w:pPr>
      <w:r w:rsidRPr="008B1466">
        <w:rPr>
          <w:rStyle w:val="Strong"/>
        </w:rPr>
        <w:t>mccf-system/</w:t>
      </w:r>
    </w:p>
    <w:p w14:paraId="6AB72396" w14:textId="77777777" w:rsidR="00AD07B1" w:rsidRDefault="00AD07B1"/>
    <w:p w14:paraId="0EDD324C" w14:textId="1FA86C96" w:rsidR="007E072B" w:rsidRDefault="007E072B" w:rsidP="007E072B">
      <w:pPr>
        <w:pStyle w:val="Heading2"/>
      </w:pPr>
      <w:bookmarkStart w:id="86" w:name="_Toc509322062"/>
      <w:r>
        <w:lastRenderedPageBreak/>
        <w:t xml:space="preserve">Where to </w:t>
      </w:r>
      <w:r w:rsidR="00A118D8">
        <w:t>P</w:t>
      </w:r>
      <w:r>
        <w:t xml:space="preserve">ut </w:t>
      </w:r>
      <w:r w:rsidR="00A118D8">
        <w:t>S</w:t>
      </w:r>
      <w:r>
        <w:t>tuff</w:t>
      </w:r>
      <w:bookmarkEnd w:id="86"/>
    </w:p>
    <w:p w14:paraId="56DF4A4D" w14:textId="1B5A66F9" w:rsidR="007E072B" w:rsidRDefault="002E57E1">
      <w:r>
        <w:t xml:space="preserve">The Angular framework uses modules to organize </w:t>
      </w:r>
      <w:r w:rsidR="007E072B">
        <w:t xml:space="preserve">components of </w:t>
      </w:r>
      <w:r>
        <w:t>the application (app).</w:t>
      </w:r>
      <w:r w:rsidR="007E072B">
        <w:t xml:space="preserve"> </w:t>
      </w:r>
      <w:r w:rsidR="00EE34B1">
        <w:t>The</w:t>
      </w:r>
      <w:r w:rsidR="007E072B">
        <w:t xml:space="preserve"> main </w:t>
      </w:r>
      <w:r w:rsidR="00EE34B1">
        <w:t xml:space="preserve">modules are directories under the </w:t>
      </w:r>
      <w:r w:rsidR="00EE34B1" w:rsidRPr="00EE34B1">
        <w:rPr>
          <w:rStyle w:val="Strong"/>
        </w:rPr>
        <w:t>app</w:t>
      </w:r>
      <w:r w:rsidR="00EE34B1">
        <w:t xml:space="preserve"> directory. </w:t>
      </w:r>
      <w:r w:rsidR="007E072B">
        <w:t xml:space="preserve">Below are the general rules </w:t>
      </w:r>
      <w:r w:rsidR="00A118D8">
        <w:t>describing</w:t>
      </w:r>
      <w:r w:rsidR="007E072B">
        <w:t xml:space="preserve"> </w:t>
      </w:r>
      <w:r w:rsidR="004D2ABC">
        <w:t>where components should be placed</w:t>
      </w:r>
      <w:r w:rsidR="007E072B">
        <w:t>.</w:t>
      </w:r>
    </w:p>
    <w:tbl>
      <w:tblPr>
        <w:tblStyle w:val="PlainTable1"/>
        <w:tblW w:w="0" w:type="auto"/>
        <w:tblLook w:val="04A0" w:firstRow="1" w:lastRow="0" w:firstColumn="1" w:lastColumn="0" w:noHBand="0" w:noVBand="1"/>
      </w:tblPr>
      <w:tblGrid>
        <w:gridCol w:w="4675"/>
        <w:gridCol w:w="4675"/>
      </w:tblGrid>
      <w:tr w:rsidR="004D2ABC" w14:paraId="362F39F9" w14:textId="77777777" w:rsidTr="004D2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24AC2" w14:textId="77777777" w:rsidR="004D2ABC" w:rsidRPr="004D2ABC" w:rsidRDefault="004D2ABC" w:rsidP="004D2ABC">
            <w:pPr>
              <w:pStyle w:val="Heading3"/>
              <w:outlineLvl w:val="2"/>
            </w:pPr>
            <w:bookmarkStart w:id="87" w:name="_Toc509322063"/>
            <w:r w:rsidRPr="004D2ABC">
              <w:t>Module</w:t>
            </w:r>
            <w:bookmarkEnd w:id="87"/>
          </w:p>
        </w:tc>
        <w:tc>
          <w:tcPr>
            <w:tcW w:w="4675" w:type="dxa"/>
          </w:tcPr>
          <w:p w14:paraId="576AC5B3" w14:textId="77777777" w:rsidR="004D2ABC" w:rsidRPr="004D2ABC" w:rsidRDefault="004D2ABC" w:rsidP="004D2ABC">
            <w:pPr>
              <w:pStyle w:val="Heading3"/>
              <w:outlineLvl w:val="2"/>
              <w:cnfStyle w:val="100000000000" w:firstRow="1" w:lastRow="0" w:firstColumn="0" w:lastColumn="0" w:oddVBand="0" w:evenVBand="0" w:oddHBand="0" w:evenHBand="0" w:firstRowFirstColumn="0" w:firstRowLastColumn="0" w:lastRowFirstColumn="0" w:lastRowLastColumn="0"/>
            </w:pPr>
            <w:bookmarkStart w:id="88" w:name="_Toc509322064"/>
            <w:r>
              <w:t>Component is</w:t>
            </w:r>
            <w:bookmarkEnd w:id="88"/>
          </w:p>
        </w:tc>
      </w:tr>
      <w:tr w:rsidR="004D2ABC" w14:paraId="6EA5AC64"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CFC60B" w14:textId="77777777" w:rsidR="004D2ABC" w:rsidRDefault="004D2ABC">
            <w:r>
              <w:t>Core</w:t>
            </w:r>
          </w:p>
        </w:tc>
        <w:tc>
          <w:tcPr>
            <w:tcW w:w="4675" w:type="dxa"/>
          </w:tcPr>
          <w:p w14:paraId="59ED83DD"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always loaded</w:t>
            </w:r>
          </w:p>
          <w:p w14:paraId="07E89665"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vital functions of app</w:t>
            </w:r>
          </w:p>
          <w:p w14:paraId="00DE63C2"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used throughout the app</w:t>
            </w:r>
          </w:p>
        </w:tc>
      </w:tr>
      <w:tr w:rsidR="004D2ABC" w14:paraId="28F1EE68"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64D36AE5" w14:textId="77777777" w:rsidR="004D2ABC" w:rsidRDefault="004D2ABC">
            <w:r>
              <w:t>Mccf-common</w:t>
            </w:r>
          </w:p>
        </w:tc>
        <w:tc>
          <w:tcPr>
            <w:tcW w:w="4675" w:type="dxa"/>
          </w:tcPr>
          <w:p w14:paraId="1DB8AE3B" w14:textId="77777777"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loaded immediately</w:t>
            </w:r>
          </w:p>
          <w:p w14:paraId="5100DB82" w14:textId="77777777"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used by many other modules</w:t>
            </w:r>
          </w:p>
        </w:tc>
      </w:tr>
      <w:tr w:rsidR="004D2ABC" w14:paraId="15E67081"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53E000" w14:textId="77777777" w:rsidR="004D2ABC" w:rsidRDefault="004D2ABC">
            <w:r>
              <w:t>Mccf-[product name]</w:t>
            </w:r>
          </w:p>
        </w:tc>
        <w:tc>
          <w:tcPr>
            <w:tcW w:w="4675" w:type="dxa"/>
          </w:tcPr>
          <w:p w14:paraId="00C54023" w14:textId="77777777"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used by specific product</w:t>
            </w:r>
          </w:p>
          <w:p w14:paraId="2A3A33EA" w14:textId="77777777"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not loaded immediately</w:t>
            </w:r>
          </w:p>
        </w:tc>
      </w:tr>
      <w:tr w:rsidR="004D2ABC" w14:paraId="7BD9F246"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4476B155" w14:textId="77777777" w:rsidR="004D2ABC" w:rsidRDefault="00C47807">
            <w:r>
              <w:t>Mccf-system</w:t>
            </w:r>
          </w:p>
        </w:tc>
        <w:tc>
          <w:tcPr>
            <w:tcW w:w="4675" w:type="dxa"/>
          </w:tcPr>
          <w:p w14:paraId="187DEF5F" w14:textId="77777777" w:rsidR="004D2ABC"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loaded immediately</w:t>
            </w:r>
          </w:p>
          <w:p w14:paraId="3254D772" w14:textId="77777777" w:rsidR="00C47807"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used by app admin only</w:t>
            </w:r>
          </w:p>
        </w:tc>
      </w:tr>
      <w:tr w:rsidR="004D2ABC" w14:paraId="0B995257"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05AAB" w14:textId="77777777" w:rsidR="004D2ABC" w:rsidRDefault="00C47807">
            <w:r>
              <w:t>Mccf-search</w:t>
            </w:r>
          </w:p>
        </w:tc>
        <w:tc>
          <w:tcPr>
            <w:tcW w:w="4675" w:type="dxa"/>
          </w:tcPr>
          <w:p w14:paraId="21133A0D" w14:textId="77777777" w:rsidR="004D2ABC" w:rsidRDefault="00C47807"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search functions</w:t>
            </w:r>
          </w:p>
          <w:p w14:paraId="79A6B5CC" w14:textId="77777777" w:rsidR="001B1A12" w:rsidRDefault="001B1A12"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loaded if needed</w:t>
            </w:r>
          </w:p>
        </w:tc>
      </w:tr>
      <w:tr w:rsidR="004D2ABC" w14:paraId="75DF1D4E"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13F89792" w14:textId="77777777" w:rsidR="004D2ABC" w:rsidRDefault="004D2ABC"/>
        </w:tc>
        <w:tc>
          <w:tcPr>
            <w:tcW w:w="4675" w:type="dxa"/>
          </w:tcPr>
          <w:p w14:paraId="42DB65D9" w14:textId="77777777" w:rsidR="004D2ABC" w:rsidRDefault="004D2ABC"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
        </w:tc>
      </w:tr>
    </w:tbl>
    <w:p w14:paraId="0B74339F" w14:textId="77777777" w:rsidR="00A82E86" w:rsidRDefault="00A82E86"/>
    <w:p w14:paraId="03ED1F06" w14:textId="78082580" w:rsidR="002E57E1" w:rsidRDefault="00D70622">
      <w:r>
        <w:t xml:space="preserve">When </w:t>
      </w:r>
      <w:r w:rsidR="003135E5">
        <w:t xml:space="preserve">developing components, the developer should consider when </w:t>
      </w:r>
      <w:r w:rsidR="0059199D">
        <w:t>each component’s</w:t>
      </w:r>
      <w:r w:rsidR="003135E5">
        <w:t xml:space="preserve"> functionality is required and where it is used. To </w:t>
      </w:r>
      <w:r w:rsidR="00BE25DC">
        <w:t>reduce</w:t>
      </w:r>
      <w:r w:rsidR="003135E5">
        <w:t xml:space="preserve"> </w:t>
      </w:r>
      <w:r w:rsidR="00BE25DC">
        <w:t xml:space="preserve">browser </w:t>
      </w:r>
      <w:r w:rsidR="003135E5">
        <w:t xml:space="preserve">memory </w:t>
      </w:r>
      <w:r w:rsidR="00BE25DC">
        <w:t xml:space="preserve">usage </w:t>
      </w:r>
      <w:r w:rsidR="003135E5">
        <w:t xml:space="preserve">and </w:t>
      </w:r>
      <w:r w:rsidR="00A118D8">
        <w:t xml:space="preserve">to </w:t>
      </w:r>
      <w:r w:rsidR="003135E5">
        <w:t xml:space="preserve">make the system faster, </w:t>
      </w:r>
      <w:r w:rsidR="0059199D">
        <w:t>c</w:t>
      </w:r>
      <w:r w:rsidR="003135E5">
        <w:t xml:space="preserve">omponents and Modules should </w:t>
      </w:r>
      <w:r w:rsidR="00CD4012">
        <w:t xml:space="preserve">use Angular “lazy loading” and </w:t>
      </w:r>
      <w:r w:rsidR="00A118D8">
        <w:t xml:space="preserve">should </w:t>
      </w:r>
      <w:r w:rsidR="003135E5">
        <w:t>not be loaded until they are needed</w:t>
      </w:r>
      <w:r w:rsidR="00CB3E3A">
        <w:t xml:space="preserve"> by the app</w:t>
      </w:r>
      <w:r w:rsidR="003135E5">
        <w:t>.</w:t>
      </w:r>
    </w:p>
    <w:p w14:paraId="3ACBEEDD" w14:textId="433DF529" w:rsidR="00CA0413" w:rsidRDefault="00CA0413"/>
    <w:p w14:paraId="3AF308F3" w14:textId="344F7CB4" w:rsidR="00C05FB2" w:rsidRDefault="00C05FB2" w:rsidP="00C05FB2">
      <w:pPr>
        <w:pStyle w:val="Heading1"/>
      </w:pPr>
      <w:bookmarkStart w:id="89" w:name="_Toc509322065"/>
      <w:r>
        <w:t>Environment Variables</w:t>
      </w:r>
      <w:bookmarkEnd w:id="89"/>
    </w:p>
    <w:p w14:paraId="686FC933" w14:textId="1A4DC56F" w:rsidR="00C05FB2" w:rsidRDefault="00C05FB2">
      <w:r>
        <w:t>Environment variable</w:t>
      </w:r>
      <w:r w:rsidR="00A118D8">
        <w:t>s</w:t>
      </w:r>
      <w:r>
        <w:t xml:space="preserve"> are global application-level variables that are specific to each server. For instance</w:t>
      </w:r>
      <w:r w:rsidR="00A118D8">
        <w:t>,</w:t>
      </w:r>
      <w:r>
        <w:t xml:space="preserve"> one </w:t>
      </w:r>
      <w:r w:rsidR="00FB7D5D">
        <w:t xml:space="preserve">web </w:t>
      </w:r>
      <w:r>
        <w:t xml:space="preserve">server might point to a back-end </w:t>
      </w:r>
      <w:r w:rsidR="00FB7D5D">
        <w:t>API</w:t>
      </w:r>
      <w:r>
        <w:t xml:space="preserve"> server URL</w:t>
      </w:r>
      <w:r w:rsidR="00FB7D5D">
        <w:t xml:space="preserve"> </w:t>
      </w:r>
      <w:r w:rsidR="0059199D">
        <w:t>while</w:t>
      </w:r>
      <w:r w:rsidR="00FB7D5D">
        <w:t xml:space="preserve"> another </w:t>
      </w:r>
      <w:r w:rsidR="0059199D">
        <w:t xml:space="preserve">web </w:t>
      </w:r>
      <w:r w:rsidR="00FB7D5D">
        <w:t>server</w:t>
      </w:r>
      <w:r w:rsidR="0059199D">
        <w:t xml:space="preserve"> may point to a different back-end API server URL</w:t>
      </w:r>
      <w:r>
        <w:t>. Because of MCCF deployment requirements, environment variable</w:t>
      </w:r>
      <w:r w:rsidR="00652DE8">
        <w:t>s</w:t>
      </w:r>
      <w:r>
        <w:t xml:space="preserve"> </w:t>
      </w:r>
      <w:r w:rsidR="0059199D">
        <w:t>can</w:t>
      </w:r>
      <w:r>
        <w:t xml:space="preserve"> be changed without a rebuild. For this reason they are stored in the /assets/config folder, which is not bundled and can be seen/edited on the webserver at any time.</w:t>
      </w:r>
    </w:p>
    <w:p w14:paraId="6CF8A191" w14:textId="40D52BF7" w:rsidR="00C05FB2" w:rsidRDefault="00C05FB2">
      <w:r>
        <w:t>The environment variables are located in:</w:t>
      </w:r>
    </w:p>
    <w:p w14:paraId="4D046A83" w14:textId="2EFB1B63" w:rsidR="00C05FB2" w:rsidRPr="00C05FB2" w:rsidRDefault="00C05FB2" w:rsidP="00C05FB2">
      <w:pPr>
        <w:rPr>
          <w:rStyle w:val="Strong"/>
        </w:rPr>
      </w:pPr>
      <w:r w:rsidRPr="00C05FB2">
        <w:rPr>
          <w:rStyle w:val="Strong"/>
        </w:rPr>
        <w:t>/assets/config/environment.json</w:t>
      </w:r>
    </w:p>
    <w:p w14:paraId="76800DBA" w14:textId="36BC74C8" w:rsidR="00C05FB2" w:rsidRDefault="00C05FB2" w:rsidP="00C05FB2">
      <w:r>
        <w:t>Environment variables include:</w:t>
      </w:r>
    </w:p>
    <w:p w14:paraId="76D8FD03" w14:textId="11EE29D8" w:rsidR="00C05FB2" w:rsidRDefault="00C05FB2" w:rsidP="00C05FB2">
      <w:pPr>
        <w:ind w:firstLine="720"/>
        <w:rPr>
          <w:rStyle w:val="Strong"/>
        </w:rPr>
      </w:pPr>
      <w:r>
        <w:rPr>
          <w:rStyle w:val="Strong"/>
        </w:rPr>
        <w:t>p</w:t>
      </w:r>
      <w:r w:rsidRPr="00C05FB2">
        <w:rPr>
          <w:rStyle w:val="Strong"/>
        </w:rPr>
        <w:t>roduction</w:t>
      </w:r>
      <w:r>
        <w:rPr>
          <w:rStyle w:val="Strong"/>
        </w:rPr>
        <w:t>: Boolean, hides development pages</w:t>
      </w:r>
    </w:p>
    <w:p w14:paraId="78C7F2AC" w14:textId="402F4E73" w:rsidR="00C05FB2" w:rsidRDefault="00C05FB2" w:rsidP="00C05FB2">
      <w:pPr>
        <w:ind w:firstLine="720"/>
        <w:rPr>
          <w:rStyle w:val="Strong"/>
        </w:rPr>
      </w:pPr>
      <w:r>
        <w:rPr>
          <w:rStyle w:val="Strong"/>
        </w:rPr>
        <w:t>coreAPI: string, business server URL</w:t>
      </w:r>
    </w:p>
    <w:p w14:paraId="71E1743B" w14:textId="77777777" w:rsidR="00C05FB2" w:rsidRPr="00C05FB2" w:rsidRDefault="00C05FB2" w:rsidP="00C05FB2">
      <w:pPr>
        <w:ind w:firstLine="720"/>
        <w:rPr>
          <w:rStyle w:val="Strong"/>
        </w:rPr>
      </w:pPr>
    </w:p>
    <w:p w14:paraId="3C976B47" w14:textId="72565ECF" w:rsidR="008A7E8B" w:rsidRDefault="005C5886" w:rsidP="009D06F0">
      <w:pPr>
        <w:pStyle w:val="Heading1"/>
      </w:pPr>
      <w:bookmarkStart w:id="90" w:name="_Toc509322066"/>
      <w:r>
        <w:lastRenderedPageBreak/>
        <w:t>Adding NPM module</w:t>
      </w:r>
      <w:bookmarkEnd w:id="90"/>
    </w:p>
    <w:p w14:paraId="17FB5837" w14:textId="349BEAC6" w:rsidR="004E4AD1" w:rsidRDefault="00BD780A">
      <w:r>
        <w:t>Most of the time, it is better to use a module</w:t>
      </w:r>
      <w:r w:rsidR="004E4AD1">
        <w:t xml:space="preserve"> that is already developed when it has the desired functionality and has been approved </w:t>
      </w:r>
      <w:r w:rsidR="00652DE8">
        <w:t>using</w:t>
      </w:r>
      <w:r w:rsidR="004E4AD1">
        <w:t xml:space="preserve"> the VA’s TRM process. The NPM repository </w:t>
      </w:r>
      <w:r w:rsidR="0059199D">
        <w:t>contains</w:t>
      </w:r>
      <w:r w:rsidR="004E4AD1">
        <w:t xml:space="preserve"> many useful modules. Installing modules require</w:t>
      </w:r>
      <w:r w:rsidR="00652DE8">
        <w:t>s</w:t>
      </w:r>
      <w:r w:rsidR="004E4AD1">
        <w:t xml:space="preserve"> different steps, so developers should read the install instructions carefully.</w:t>
      </w:r>
    </w:p>
    <w:p w14:paraId="2073EC28" w14:textId="77777777" w:rsidR="00E8652E" w:rsidRDefault="004E4AD1">
      <w:r>
        <w:t>Install a NPM module (generally)</w:t>
      </w:r>
    </w:p>
    <w:p w14:paraId="1A377A86" w14:textId="77777777" w:rsidR="004E4AD1" w:rsidRPr="004E4AD1" w:rsidRDefault="004E4AD1" w:rsidP="004E4AD1">
      <w:pPr>
        <w:ind w:firstLine="720"/>
        <w:rPr>
          <w:rStyle w:val="Strong"/>
        </w:rPr>
      </w:pPr>
      <w:r w:rsidRPr="004E4AD1">
        <w:rPr>
          <w:rStyle w:val="Strong"/>
        </w:rPr>
        <w:t>npm</w:t>
      </w:r>
      <w:r>
        <w:rPr>
          <w:rStyle w:val="Strong"/>
        </w:rPr>
        <w:t> install </w:t>
      </w:r>
      <w:r w:rsidR="00C10F70">
        <w:rPr>
          <w:rStyle w:val="Strong"/>
        </w:rPr>
        <w:t>–</w:t>
      </w:r>
      <w:r>
        <w:rPr>
          <w:rStyle w:val="Strong"/>
        </w:rPr>
        <w:t>save</w:t>
      </w:r>
      <w:r w:rsidR="00C10F70">
        <w:rPr>
          <w:rStyle w:val="Strong"/>
        </w:rPr>
        <w:t>-exact</w:t>
      </w:r>
      <w:r>
        <w:rPr>
          <w:rStyle w:val="Strong"/>
        </w:rPr>
        <w:t> [module name]</w:t>
      </w:r>
    </w:p>
    <w:p w14:paraId="5D641ECD" w14:textId="77777777" w:rsidR="004E4AD1" w:rsidRDefault="004E4AD1"/>
    <w:p w14:paraId="64FE7A2F" w14:textId="77777777" w:rsidR="007A6F44" w:rsidRDefault="00C10F70">
      <w:r>
        <w:t xml:space="preserve">Make sure the new line in </w:t>
      </w:r>
      <w:r w:rsidR="007A6F44">
        <w:t xml:space="preserve">package.json </w:t>
      </w:r>
      <w:r>
        <w:t xml:space="preserve">does not contain the “^” character, </w:t>
      </w:r>
      <w:r w:rsidR="007A6F44">
        <w:t>tell</w:t>
      </w:r>
      <w:r>
        <w:t xml:space="preserve">ing </w:t>
      </w:r>
      <w:r w:rsidR="007A6F44">
        <w:t>NPM to update with higher versions</w:t>
      </w:r>
      <w:r>
        <w:t>.</w:t>
      </w:r>
    </w:p>
    <w:p w14:paraId="11A24381" w14:textId="77777777" w:rsidR="007F3876" w:rsidRDefault="007F3876">
      <w:r>
        <w:t>Note: When a library is added, the file package-lock.json is updated and should be saved.</w:t>
      </w:r>
    </w:p>
    <w:p w14:paraId="19046AF5" w14:textId="77777777" w:rsidR="008A7E8B" w:rsidRDefault="00637EEC" w:rsidP="009D06F0">
      <w:pPr>
        <w:pStyle w:val="Heading1"/>
      </w:pPr>
      <w:bookmarkStart w:id="91" w:name="_Toc509322067"/>
      <w:r>
        <w:t>A</w:t>
      </w:r>
      <w:r w:rsidR="005C5886">
        <w:t>dding</w:t>
      </w:r>
      <w:r w:rsidR="00414C9D">
        <w:t>/Modifying</w:t>
      </w:r>
      <w:r w:rsidR="005C5886">
        <w:t xml:space="preserve"> CSS</w:t>
      </w:r>
      <w:bookmarkEnd w:id="91"/>
    </w:p>
    <w:p w14:paraId="5987EA3B" w14:textId="24E4CD9F" w:rsidR="00E8652E" w:rsidRDefault="00637EEC">
      <w:r>
        <w:t xml:space="preserve">Be aware that the CSS </w:t>
      </w:r>
      <w:r w:rsidR="007A52F6">
        <w:t xml:space="preserve">code </w:t>
      </w:r>
      <w:r>
        <w:t xml:space="preserve">used to control </w:t>
      </w:r>
      <w:r w:rsidR="007A52F6">
        <w:t xml:space="preserve">a </w:t>
      </w:r>
      <w:r w:rsidR="00432E28">
        <w:t>component</w:t>
      </w:r>
      <w:r w:rsidR="007A52F6">
        <w:t>’s</w:t>
      </w:r>
      <w:r w:rsidR="00432E28">
        <w:t xml:space="preserve"> </w:t>
      </w:r>
      <w:r>
        <w:t xml:space="preserve">html style can </w:t>
      </w:r>
      <w:r w:rsidR="0059199D">
        <w:t>be in</w:t>
      </w:r>
      <w:r>
        <w:t xml:space="preserve"> different places</w:t>
      </w:r>
      <w:r w:rsidR="00432E28">
        <w:t xml:space="preserve">. </w:t>
      </w:r>
      <w:r w:rsidR="007A52F6">
        <w:t xml:space="preserve">CSS can be </w:t>
      </w:r>
      <w:r w:rsidR="00432E28">
        <w:t xml:space="preserve">in </w:t>
      </w:r>
      <w:r w:rsidR="0059199D">
        <w:t xml:space="preserve">the </w:t>
      </w:r>
      <w:r w:rsidR="00432E28">
        <w:t xml:space="preserve">same directory as a component if only that component uses its </w:t>
      </w:r>
      <w:r w:rsidR="007A52F6">
        <w:t xml:space="preserve">CSS </w:t>
      </w:r>
      <w:r w:rsidR="00432E28">
        <w:t>elements</w:t>
      </w:r>
      <w:r>
        <w:t xml:space="preserve">. </w:t>
      </w:r>
      <w:r w:rsidR="007A52F6">
        <w:t xml:space="preserve">CSS code can also be in the parent app component </w:t>
      </w:r>
      <w:r w:rsidR="007A52F6" w:rsidRPr="007A52F6">
        <w:rPr>
          <w:rStyle w:val="Strong"/>
        </w:rPr>
        <w:t>app.component.css</w:t>
      </w:r>
      <w:r w:rsidR="007A52F6">
        <w:t xml:space="preserve">, which is used by all components in the app. </w:t>
      </w:r>
      <w:r w:rsidR="0059199D">
        <w:t>F</w:t>
      </w:r>
      <w:r w:rsidR="007A52F6">
        <w:t xml:space="preserve">inally, </w:t>
      </w:r>
      <w:r w:rsidR="00541813">
        <w:t xml:space="preserve">a </w:t>
      </w:r>
      <w:r w:rsidR="007A52F6">
        <w:t xml:space="preserve">CSS </w:t>
      </w:r>
      <w:r w:rsidR="00541813">
        <w:t xml:space="preserve">file can be placed </w:t>
      </w:r>
      <w:r w:rsidR="007A52F6">
        <w:t xml:space="preserve">in the </w:t>
      </w:r>
      <w:r w:rsidR="007A52F6" w:rsidRPr="007A52F6">
        <w:rPr>
          <w:rStyle w:val="Strong"/>
        </w:rPr>
        <w:t>src/assets</w:t>
      </w:r>
      <w:r w:rsidR="007A52F6">
        <w:t xml:space="preserve"> directory.</w:t>
      </w:r>
    </w:p>
    <w:p w14:paraId="4E31C03C" w14:textId="77777777" w:rsidR="004E4AD1" w:rsidRDefault="004E4AD1"/>
    <w:p w14:paraId="65A89FBA" w14:textId="77777777" w:rsidR="008A7E8B" w:rsidRDefault="005C5886" w:rsidP="009D06F0">
      <w:pPr>
        <w:pStyle w:val="Heading1"/>
      </w:pPr>
      <w:bookmarkStart w:id="92" w:name="_Toc509322068"/>
      <w:r>
        <w:t>Adding</w:t>
      </w:r>
      <w:r w:rsidR="00414C9D">
        <w:t>/Modifying</w:t>
      </w:r>
      <w:r>
        <w:t xml:space="preserve"> JavaScript</w:t>
      </w:r>
      <w:bookmarkEnd w:id="92"/>
    </w:p>
    <w:p w14:paraId="11048BEC" w14:textId="77777777" w:rsidR="00E8652E" w:rsidRDefault="007E5589">
      <w:r>
        <w:t xml:space="preserve">JavaScript code should be placed in a file inside the </w:t>
      </w:r>
      <w:r w:rsidRPr="001316E4">
        <w:rPr>
          <w:rStyle w:val="Strong"/>
        </w:rPr>
        <w:t>src/assets</w:t>
      </w:r>
      <w:r w:rsidR="001316E4">
        <w:t xml:space="preserve"> directory. The JavaScript file needs to be registered for deployment. To register a JavaScript file, add its path to the </w:t>
      </w:r>
      <w:r w:rsidR="001316E4" w:rsidRPr="001316E4">
        <w:rPr>
          <w:rStyle w:val="Strong"/>
        </w:rPr>
        <w:t>scripts</w:t>
      </w:r>
      <w:r w:rsidR="001316E4">
        <w:t xml:space="preserve"> property in </w:t>
      </w:r>
      <w:r w:rsidR="001316E4" w:rsidRPr="001316E4">
        <w:rPr>
          <w:rStyle w:val="Strong"/>
        </w:rPr>
        <w:t>angular-cli.json</w:t>
      </w:r>
      <w:r w:rsidR="001316E4">
        <w:t>.</w:t>
      </w:r>
    </w:p>
    <w:p w14:paraId="76789F0B" w14:textId="77777777" w:rsidR="001316E4" w:rsidRDefault="001316E4">
      <w:r>
        <w:t>Example</w:t>
      </w:r>
      <w:r w:rsidR="00DE6B35">
        <w:t>s of registered JavaScript files</w:t>
      </w:r>
      <w:r>
        <w:t>:</w:t>
      </w:r>
    </w:p>
    <w:p w14:paraId="0C7A5FB0" w14:textId="77777777" w:rsidR="001316E4" w:rsidRPr="001316E4" w:rsidRDefault="001316E4" w:rsidP="00C05FB2">
      <w:pPr>
        <w:pStyle w:val="Subtitle"/>
        <w:rPr>
          <w:rStyle w:val="Strong"/>
        </w:rPr>
      </w:pPr>
      <w:r w:rsidRPr="001316E4">
        <w:rPr>
          <w:rStyle w:val="Strong"/>
        </w:rPr>
        <w:t>"scripts": [</w:t>
      </w:r>
    </w:p>
    <w:p w14:paraId="4DB58BA0" w14:textId="77777777" w:rsidR="001316E4" w:rsidRPr="001316E4" w:rsidRDefault="001316E4" w:rsidP="00C05FB2">
      <w:pPr>
        <w:pStyle w:val="Subtitle"/>
        <w:rPr>
          <w:rStyle w:val="Strong"/>
        </w:rPr>
      </w:pPr>
      <w:r w:rsidRPr="001316E4">
        <w:rPr>
          <w:rStyle w:val="Strong"/>
        </w:rPr>
        <w:t xml:space="preserve">        "assets/js/datetimeclock.js",</w:t>
      </w:r>
    </w:p>
    <w:p w14:paraId="48BA44CD" w14:textId="77777777" w:rsidR="001316E4" w:rsidRPr="001316E4" w:rsidRDefault="001316E4" w:rsidP="00C05FB2">
      <w:pPr>
        <w:pStyle w:val="Subtitle"/>
        <w:rPr>
          <w:rStyle w:val="Strong"/>
        </w:rPr>
      </w:pPr>
      <w:r w:rsidRPr="001316E4">
        <w:rPr>
          <w:rStyle w:val="Strong"/>
        </w:rPr>
        <w:t xml:space="preserve">        "assets/uswds/js/uswds.min.js",</w:t>
      </w:r>
    </w:p>
    <w:p w14:paraId="2CEE57D9" w14:textId="77777777" w:rsidR="001316E4" w:rsidRPr="001316E4" w:rsidRDefault="001316E4" w:rsidP="00C05FB2">
      <w:pPr>
        <w:pStyle w:val="Subtitle"/>
        <w:rPr>
          <w:rStyle w:val="Strong"/>
        </w:rPr>
      </w:pPr>
      <w:r w:rsidRPr="001316E4">
        <w:rPr>
          <w:rStyle w:val="Strong"/>
        </w:rPr>
        <w:t xml:space="preserve">        "assets/js/switch-sub.js"</w:t>
      </w:r>
    </w:p>
    <w:p w14:paraId="4EACDE79" w14:textId="77777777" w:rsidR="001316E4" w:rsidRDefault="001316E4" w:rsidP="00C05FB2">
      <w:pPr>
        <w:pStyle w:val="Subtitle"/>
      </w:pPr>
      <w:r w:rsidRPr="001316E4">
        <w:rPr>
          <w:rStyle w:val="Strong"/>
        </w:rPr>
        <w:t xml:space="preserve">      ],</w:t>
      </w:r>
    </w:p>
    <w:p w14:paraId="58DF9C1A" w14:textId="77777777" w:rsidR="001316E4" w:rsidRDefault="001316E4"/>
    <w:p w14:paraId="15746A9D" w14:textId="77777777" w:rsidR="008A7E8B" w:rsidRDefault="008A7E8B"/>
    <w:p w14:paraId="2E2AC25B" w14:textId="77777777" w:rsidR="008A7E8B" w:rsidRDefault="00DA52D5" w:rsidP="009D06F0">
      <w:pPr>
        <w:pStyle w:val="Heading1"/>
      </w:pPr>
      <w:bookmarkStart w:id="93" w:name="_Toc509322069"/>
      <w:r>
        <w:lastRenderedPageBreak/>
        <w:t xml:space="preserve">Form </w:t>
      </w:r>
      <w:r w:rsidR="00414C9D">
        <w:t>C</w:t>
      </w:r>
      <w:r w:rsidR="005C5886">
        <w:t>omponent</w:t>
      </w:r>
      <w:r>
        <w:t>s</w:t>
      </w:r>
      <w:bookmarkEnd w:id="93"/>
    </w:p>
    <w:p w14:paraId="396EF52D" w14:textId="77777777" w:rsidR="00FD1D22" w:rsidRDefault="00DA52D5">
      <w:r>
        <w:t xml:space="preserve">Form Components should extend </w:t>
      </w:r>
      <w:commentRangeStart w:id="94"/>
      <w:commentRangeStart w:id="95"/>
      <w:r>
        <w:t>MccfFormComponent</w:t>
      </w:r>
      <w:commentRangeEnd w:id="94"/>
      <w:r w:rsidR="0059199D">
        <w:rPr>
          <w:rStyle w:val="CommentReference"/>
        </w:rPr>
        <w:commentReference w:id="94"/>
      </w:r>
      <w:commentRangeEnd w:id="95"/>
      <w:r w:rsidR="000E305B">
        <w:rPr>
          <w:rStyle w:val="CommentReference"/>
        </w:rPr>
        <w:commentReference w:id="95"/>
      </w:r>
      <w:r>
        <w:t xml:space="preserve">, located in </w:t>
      </w:r>
      <w:r w:rsidRPr="00DA52D5">
        <w:rPr>
          <w:rStyle w:val="Strong"/>
        </w:rPr>
        <w:t>mccf-common/mccf-form/mccf-form.component.ts</w:t>
      </w:r>
      <w:r>
        <w:rPr>
          <w:rStyle w:val="Strong"/>
        </w:rPr>
        <w:t>.</w:t>
      </w:r>
      <w:r w:rsidRPr="00DA52D5">
        <w:t xml:space="preserve"> This </w:t>
      </w:r>
      <w:r>
        <w:t xml:space="preserve">parent </w:t>
      </w:r>
      <w:r w:rsidRPr="00DA52D5">
        <w:t xml:space="preserve">component </w:t>
      </w:r>
      <w:r>
        <w:t xml:space="preserve">has functions used by all forms pages (see </w:t>
      </w:r>
      <w:r w:rsidR="00C1073E">
        <w:t>Adding T</w:t>
      </w:r>
      <w:r>
        <w:t>ooltips).</w:t>
      </w:r>
    </w:p>
    <w:p w14:paraId="70C08A33" w14:textId="77777777" w:rsidR="00B71EFD" w:rsidRDefault="00B71EFD"/>
    <w:p w14:paraId="2582B1FA" w14:textId="77777777" w:rsidR="007627F6" w:rsidRDefault="00C1073E" w:rsidP="009D06F0">
      <w:pPr>
        <w:pStyle w:val="Heading2"/>
      </w:pPr>
      <w:bookmarkStart w:id="96" w:name="_Toc509322070"/>
      <w:r>
        <w:t xml:space="preserve">Adding </w:t>
      </w:r>
      <w:r w:rsidR="005C5886">
        <w:t>Tooltips</w:t>
      </w:r>
      <w:bookmarkEnd w:id="96"/>
    </w:p>
    <w:p w14:paraId="21F28995" w14:textId="7C308C4D" w:rsidR="00583199" w:rsidRDefault="00C8688A">
      <w:r>
        <w:t>Tooltip text is configurable</w:t>
      </w:r>
      <w:r w:rsidR="00C1073E">
        <w:t xml:space="preserve"> content</w:t>
      </w:r>
      <w:r>
        <w:t>.</w:t>
      </w:r>
      <w:r w:rsidR="00C1073E">
        <w:t xml:space="preserve"> This means</w:t>
      </w:r>
      <w:r w:rsidR="00EF7BA5">
        <w:t xml:space="preserve"> HTML</w:t>
      </w:r>
      <w:r w:rsidR="001F76E1">
        <w:t xml:space="preserve"> e</w:t>
      </w:r>
      <w:r>
        <w:t>lement tooltip</w:t>
      </w:r>
      <w:r w:rsidR="001F76E1">
        <w:t xml:space="preserve">s are </w:t>
      </w:r>
      <w:r w:rsidR="00EF7BA5">
        <w:t xml:space="preserve">not hard-coded in the HTML but </w:t>
      </w:r>
      <w:r w:rsidR="00652DE8">
        <w:t xml:space="preserve">are </w:t>
      </w:r>
      <w:r w:rsidR="001F76E1">
        <w:t xml:space="preserve">loaded when a mouse hovers over an element. </w:t>
      </w:r>
      <w:r w:rsidR="00583199">
        <w:t xml:space="preserve">To add tooltips to an element with the </w:t>
      </w:r>
      <w:r w:rsidR="00583199" w:rsidRPr="00583199">
        <w:rPr>
          <w:rStyle w:val="Strong"/>
        </w:rPr>
        <w:t>title</w:t>
      </w:r>
      <w:r w:rsidR="00583199">
        <w:t xml:space="preserve"> property, add the following code inside the element:</w:t>
      </w:r>
    </w:p>
    <w:p w14:paraId="7094D0B9" w14:textId="77777777" w:rsidR="00E8652E" w:rsidRPr="00583199" w:rsidRDefault="00583199" w:rsidP="00C05FB2">
      <w:pPr>
        <w:pStyle w:val="Subtitle"/>
        <w:ind w:firstLine="720"/>
        <w:rPr>
          <w:rStyle w:val="Strong"/>
        </w:rPr>
      </w:pPr>
      <w:r>
        <w:rPr>
          <w:rStyle w:val="Strong"/>
        </w:rPr>
        <w:t>(mouseover)="tooltip('</w:t>
      </w:r>
      <w:r w:rsidRPr="00583199">
        <w:rPr>
          <w:rStyle w:val="SubtitleChar"/>
        </w:rPr>
        <w:t>[tooltip_key]</w:t>
      </w:r>
      <w:r w:rsidRPr="00583199">
        <w:rPr>
          <w:rStyle w:val="Strong"/>
        </w:rPr>
        <w:t xml:space="preserve">',$event)" </w:t>
      </w:r>
    </w:p>
    <w:p w14:paraId="3EA126D0" w14:textId="77777777" w:rsidR="00C05FB2" w:rsidRDefault="00583199" w:rsidP="00583199">
      <w:r>
        <w:t xml:space="preserve">Note that [tooltip_key] is the </w:t>
      </w:r>
      <w:r w:rsidR="0057737C">
        <w:t>ID</w:t>
      </w:r>
      <w:r>
        <w:t xml:space="preserve"> in the database for this tooltip. Example:</w:t>
      </w:r>
    </w:p>
    <w:p w14:paraId="181840DF" w14:textId="6C7B7E0E" w:rsidR="00583199" w:rsidRPr="00C05FB2" w:rsidRDefault="00583199" w:rsidP="00583199">
      <w:pPr>
        <w:rPr>
          <w:rStyle w:val="SubtitleChar"/>
        </w:rPr>
      </w:pPr>
      <w:r>
        <w:t xml:space="preserve"> </w:t>
      </w:r>
      <w:r w:rsidR="00C05FB2">
        <w:tab/>
      </w:r>
      <w:r w:rsidRPr="00C05FB2">
        <w:rPr>
          <w:rStyle w:val="SubtitleChar"/>
        </w:rPr>
        <w:t xml:space="preserve">(mouseover)="tooltip('search',$event)" </w:t>
      </w:r>
    </w:p>
    <w:p w14:paraId="757D61A2" w14:textId="0A31C329" w:rsidR="00583199" w:rsidRDefault="00583199"/>
    <w:p w14:paraId="3218C15B" w14:textId="63342663" w:rsidR="00A361D0" w:rsidRDefault="00A361D0"/>
    <w:p w14:paraId="62B1A0CB" w14:textId="5535D81A" w:rsidR="00A361D0" w:rsidRDefault="00A361D0" w:rsidP="000E305B">
      <w:pPr>
        <w:pStyle w:val="Heading2"/>
      </w:pPr>
      <w:bookmarkStart w:id="97" w:name="_Toc509322071"/>
      <w:r>
        <w:t>Adding Breadcrumbs</w:t>
      </w:r>
      <w:bookmarkEnd w:id="97"/>
    </w:p>
    <w:p w14:paraId="0DB05290" w14:textId="724FA936" w:rsidR="00A361D0" w:rsidRDefault="00A361D0">
      <w:r>
        <w:t xml:space="preserve">Breadcrumbs show the navigation path and allow </w:t>
      </w:r>
      <w:r w:rsidR="00B6536A">
        <w:t xml:space="preserve">the </w:t>
      </w:r>
      <w:r>
        <w:t>user to return to previously visited pages. Follow these steps to add breadcrumbs to a page.</w:t>
      </w:r>
    </w:p>
    <w:p w14:paraId="229BCC97" w14:textId="09291C30" w:rsidR="00A361D0" w:rsidRDefault="00076082">
      <w:r>
        <w:t xml:space="preserve">1. </w:t>
      </w:r>
      <w:r w:rsidR="00A361D0">
        <w:t>Add the Breadcrumb Service to the home page component. Call the reset() function in the ngOnInit. This only needs to be done once.</w:t>
      </w:r>
    </w:p>
    <w:p w14:paraId="0A6EF70A" w14:textId="7157665E" w:rsidR="00076082" w:rsidRDefault="00A361D0" w:rsidP="00A361D0">
      <w:pPr>
        <w:pStyle w:val="Subtitle"/>
        <w:ind w:left="720"/>
      </w:pPr>
      <w:r>
        <w:t>ngOnInit() {</w:t>
      </w:r>
      <w:r w:rsidR="00076082">
        <w:br/>
      </w:r>
      <w:r>
        <w:t xml:space="preserve">    this.breadcrumbService.reset()</w:t>
      </w:r>
      <w:r w:rsidR="00076082">
        <w:br/>
      </w:r>
      <w:r>
        <w:t>}</w:t>
      </w:r>
    </w:p>
    <w:p w14:paraId="544F5781" w14:textId="256014C4" w:rsidR="00A361D0" w:rsidRDefault="00076082" w:rsidP="00076082">
      <w:r>
        <w:t xml:space="preserve">2. </w:t>
      </w:r>
      <w:r w:rsidR="00A361D0">
        <w:t xml:space="preserve"> </w:t>
      </w:r>
      <w:r>
        <w:t xml:space="preserve">Add HTML tag to </w:t>
      </w:r>
      <w:r w:rsidR="00B6536A">
        <w:t xml:space="preserve">the </w:t>
      </w:r>
      <w:r>
        <w:t xml:space="preserve">top of </w:t>
      </w:r>
      <w:r w:rsidR="00B6536A">
        <w:t xml:space="preserve">the </w:t>
      </w:r>
      <w:r>
        <w:t>page.</w:t>
      </w:r>
    </w:p>
    <w:p w14:paraId="735C46D1" w14:textId="724ECCD6" w:rsidR="00076082" w:rsidRDefault="00076082" w:rsidP="00AB5373">
      <w:pPr>
        <w:pStyle w:val="Subtitle"/>
      </w:pPr>
      <w:r>
        <w:tab/>
      </w:r>
      <w:r w:rsidRPr="00076082">
        <w:t>&lt;app-tas-breadcrumb&gt;&lt;/app-tas-breadcrumb&gt;</w:t>
      </w:r>
    </w:p>
    <w:p w14:paraId="6A36948E" w14:textId="77489BA1" w:rsidR="00A361D0" w:rsidRDefault="00076082">
      <w:r>
        <w:t xml:space="preserve">3.  Add </w:t>
      </w:r>
      <w:r w:rsidR="00B6536A">
        <w:t xml:space="preserve">the </w:t>
      </w:r>
      <w:r>
        <w:t xml:space="preserve">label to the path in the module routing.ts file. Inside </w:t>
      </w:r>
      <w:r w:rsidR="00B6536A">
        <w:t xml:space="preserve">the </w:t>
      </w:r>
      <w:r>
        <w:t xml:space="preserve">data key, add </w:t>
      </w:r>
      <w:r w:rsidR="00B6536A">
        <w:t xml:space="preserve">the </w:t>
      </w:r>
      <w:r>
        <w:t>breadcrumb key with value, which is the label that will be shown on the page.</w:t>
      </w:r>
    </w:p>
    <w:p w14:paraId="75A86547" w14:textId="00FE9378" w:rsidR="00076082" w:rsidRDefault="00076082" w:rsidP="00AB5373">
      <w:pPr>
        <w:pStyle w:val="Subtitle"/>
        <w:ind w:left="720"/>
      </w:pPr>
      <w:r>
        <w:t>{ path: 'home',</w:t>
      </w:r>
      <w:r>
        <w:br/>
        <w:t xml:space="preserve">    component: EbillingHomeComponent,</w:t>
      </w:r>
      <w:r>
        <w:br/>
        <w:t xml:space="preserve">    data: { breadcrumb: "eBilling Home" }</w:t>
      </w:r>
      <w:r>
        <w:br/>
        <w:t>}</w:t>
      </w:r>
    </w:p>
    <w:p w14:paraId="2BD6656E" w14:textId="77777777" w:rsidR="00E8652E" w:rsidRDefault="00E8652E"/>
    <w:p w14:paraId="5AFDE48E" w14:textId="77777777" w:rsidR="0092752D" w:rsidRDefault="0092752D" w:rsidP="0092752D">
      <w:pPr>
        <w:pStyle w:val="Heading1"/>
      </w:pPr>
      <w:bookmarkStart w:id="98" w:name="_Toc509322072"/>
      <w:r>
        <w:lastRenderedPageBreak/>
        <w:t>Notifications</w:t>
      </w:r>
      <w:bookmarkEnd w:id="98"/>
    </w:p>
    <w:p w14:paraId="5936133F" w14:textId="78B106D4" w:rsidR="0092752D" w:rsidRDefault="0092752D">
      <w:r>
        <w:t xml:space="preserve">“Toaster pop-up messages” or </w:t>
      </w:r>
      <w:r w:rsidR="00652DE8">
        <w:t>“</w:t>
      </w:r>
      <w:r>
        <w:t>Growl messages</w:t>
      </w:r>
      <w:r w:rsidR="00652DE8">
        <w:t>”</w:t>
      </w:r>
      <w:r>
        <w:t xml:space="preserve"> are useful for giving notifications for events to app users. </w:t>
      </w:r>
      <w:r w:rsidR="00F467E1">
        <w:t xml:space="preserve">Follow the steps </w:t>
      </w:r>
      <w:r w:rsidR="00B6536A">
        <w:t xml:space="preserve">below </w:t>
      </w:r>
      <w:r w:rsidR="00F467E1">
        <w:t>t</w:t>
      </w:r>
      <w:r>
        <w:t xml:space="preserve">o add </w:t>
      </w:r>
      <w:r w:rsidR="00F467E1">
        <w:t>a notification to a component.</w:t>
      </w:r>
      <w:r w:rsidR="00DC7CF5">
        <w:t xml:space="preserve"> </w:t>
      </w:r>
    </w:p>
    <w:p w14:paraId="0A8D34CD" w14:textId="77777777" w:rsidR="00F467E1" w:rsidRDefault="00D70E0B" w:rsidP="00F467E1">
      <w:pPr>
        <w:pStyle w:val="ListParagraph"/>
        <w:numPr>
          <w:ilvl w:val="0"/>
          <w:numId w:val="4"/>
        </w:numPr>
      </w:pPr>
      <w:r>
        <w:t>Import</w:t>
      </w:r>
      <w:r w:rsidR="00F467E1">
        <w:t xml:space="preserve"> Primeng’s message service in component </w:t>
      </w:r>
      <w:r w:rsidR="00F467E1">
        <w:br/>
      </w:r>
      <w:r w:rsidR="00F467E1" w:rsidRPr="00D70E0B">
        <w:rPr>
          <w:rStyle w:val="SubtitleChar"/>
        </w:rPr>
        <w:t>import {MessageService} from "primeng/components/common/messageservice"</w:t>
      </w:r>
    </w:p>
    <w:p w14:paraId="662F58F0" w14:textId="77777777" w:rsidR="00D70E0B" w:rsidRPr="00D70E0B" w:rsidRDefault="00D70E0B" w:rsidP="00D70E0B">
      <w:pPr>
        <w:pStyle w:val="ListParagraph"/>
        <w:numPr>
          <w:ilvl w:val="0"/>
          <w:numId w:val="4"/>
        </w:numPr>
        <w:rPr>
          <w:rStyle w:val="SubtitleChar"/>
          <w:rFonts w:eastAsiaTheme="minorHAnsi"/>
          <w:color w:val="auto"/>
          <w:spacing w:val="0"/>
        </w:rPr>
      </w:pPr>
      <w:r>
        <w:t>Inject message service into component</w:t>
      </w:r>
      <w:r>
        <w:br/>
      </w:r>
      <w:r w:rsidRPr="00D70E0B">
        <w:rPr>
          <w:rStyle w:val="SubtitleChar"/>
        </w:rPr>
        <w:t>constructor(private messageService: MessageService) {}</w:t>
      </w:r>
    </w:p>
    <w:p w14:paraId="4173DF6E" w14:textId="77777777" w:rsidR="00D70E0B" w:rsidRPr="00D70E0B" w:rsidRDefault="00D70E0B" w:rsidP="00D70E0B">
      <w:pPr>
        <w:pStyle w:val="ListParagraph"/>
        <w:numPr>
          <w:ilvl w:val="0"/>
          <w:numId w:val="4"/>
        </w:numPr>
      </w:pPr>
      <w:r w:rsidRPr="00D70E0B">
        <w:rPr>
          <w:rStyle w:val="SubtitleChar"/>
          <w:rFonts w:eastAsiaTheme="minorHAnsi"/>
          <w:color w:val="auto"/>
          <w:spacing w:val="0"/>
        </w:rPr>
        <w:t>Call message service in code where an event occurs</w:t>
      </w:r>
      <w:r w:rsidRPr="00D70E0B">
        <w:rPr>
          <w:rStyle w:val="SubtitleChar"/>
          <w:rFonts w:eastAsiaTheme="minorHAnsi"/>
          <w:color w:val="auto"/>
          <w:spacing w:val="0"/>
        </w:rPr>
        <w:br/>
      </w:r>
      <w:r w:rsidRPr="00D70E0B">
        <w:rPr>
          <w:rStyle w:val="SubtitleChar"/>
        </w:rPr>
        <w:t>this.messageService.addAll([</w:t>
      </w:r>
      <w:r w:rsidRPr="00D70E0B">
        <w:rPr>
          <w:rStyle w:val="SubtitleChar"/>
        </w:rPr>
        <w:br/>
        <w:t xml:space="preserve">   {severity: 'success', summary: 'Success', detail: 'Success Message'},</w:t>
      </w:r>
      <w:r w:rsidRPr="00D70E0B">
        <w:rPr>
          <w:rStyle w:val="SubtitleChar"/>
        </w:rPr>
        <w:br/>
        <w:t xml:space="preserve">   {severity: 'warn', summary: 'Warning', detail: 'warning message'},</w:t>
      </w:r>
      <w:r w:rsidRPr="00D70E0B">
        <w:rPr>
          <w:rStyle w:val="SubtitleChar"/>
        </w:rPr>
        <w:br/>
        <w:t xml:space="preserve">   {severity: 'error', summary: 'Error', detail: 'There is an error'}</w:t>
      </w:r>
      <w:r w:rsidRPr="00D70E0B">
        <w:rPr>
          <w:rStyle w:val="SubtitleChar"/>
        </w:rPr>
        <w:br/>
        <w:t>])</w:t>
      </w:r>
    </w:p>
    <w:p w14:paraId="154F5C8D" w14:textId="77777777" w:rsidR="0092752D" w:rsidRDefault="0092752D">
      <w:r>
        <w:t xml:space="preserve"> </w:t>
      </w:r>
    </w:p>
    <w:p w14:paraId="209E3BAE" w14:textId="77777777" w:rsidR="007D2F91" w:rsidRDefault="007D2F91" w:rsidP="007D2F91">
      <w:pPr>
        <w:pStyle w:val="Heading1"/>
      </w:pPr>
      <w:bookmarkStart w:id="99" w:name="_Toc509322073"/>
      <w:r>
        <w:t>Unit Test</w:t>
      </w:r>
      <w:r w:rsidR="001B1B5A">
        <w:t>s</w:t>
      </w:r>
      <w:bookmarkEnd w:id="99"/>
    </w:p>
    <w:p w14:paraId="71644D5C" w14:textId="77777777" w:rsidR="00E8652E" w:rsidRDefault="008E2356">
      <w:r>
        <w:t>C</w:t>
      </w:r>
      <w:r w:rsidR="005A1911">
        <w:t>omponents should always have</w:t>
      </w:r>
      <w:r w:rsidR="001B1B5A">
        <w:t xml:space="preserve"> associated unit tests</w:t>
      </w:r>
      <w:r w:rsidR="00A16AC4">
        <w:t xml:space="preserve">. Unit tests </w:t>
      </w:r>
      <w:r w:rsidR="001B1B5A">
        <w:t>help assur</w:t>
      </w:r>
      <w:r>
        <w:t>e that</w:t>
      </w:r>
      <w:r w:rsidR="001B1B5A">
        <w:t xml:space="preserve"> </w:t>
      </w:r>
      <w:r w:rsidR="00A16AC4">
        <w:t xml:space="preserve">a </w:t>
      </w:r>
      <w:r w:rsidR="001B1B5A">
        <w:t>component continues to work as designed</w:t>
      </w:r>
      <w:r w:rsidR="00A16AC4">
        <w:t xml:space="preserve"> even after changes</w:t>
      </w:r>
      <w:r w:rsidR="001B1B5A">
        <w:t>. Unit tests are kept in files that end</w:t>
      </w:r>
      <w:r w:rsidR="00DE5AE0">
        <w:t xml:space="preserve"> with</w:t>
      </w:r>
      <w:r w:rsidR="001B1B5A">
        <w:t xml:space="preserve"> “spec.ts”.</w:t>
      </w:r>
    </w:p>
    <w:p w14:paraId="2FF8C9BE" w14:textId="47A8D347" w:rsidR="002D1897" w:rsidRDefault="002D1897">
      <w:r>
        <w:t>The</w:t>
      </w:r>
      <w:r w:rsidR="007F6227">
        <w:t xml:space="preserve"> </w:t>
      </w:r>
      <w:r>
        <w:t xml:space="preserve">project uses </w:t>
      </w:r>
      <w:r w:rsidR="007F6227">
        <w:t xml:space="preserve">Angular’s </w:t>
      </w:r>
      <w:r>
        <w:t>advanced unit test features, also called “Component Testing”</w:t>
      </w:r>
      <w:r w:rsidR="007F6227">
        <w:t xml:space="preserve">. This is </w:t>
      </w:r>
      <w:r>
        <w:t>a step up from Unit Testing</w:t>
      </w:r>
      <w:r w:rsidR="007F6227">
        <w:t xml:space="preserve"> because it allows for </w:t>
      </w:r>
      <w:r>
        <w:t>load</w:t>
      </w:r>
      <w:r w:rsidR="007F6227">
        <w:t>ing</w:t>
      </w:r>
      <w:r>
        <w:t xml:space="preserve"> component HTML</w:t>
      </w:r>
      <w:r w:rsidR="007F6227">
        <w:t xml:space="preserve"> pages</w:t>
      </w:r>
      <w:r>
        <w:t>, set</w:t>
      </w:r>
      <w:r w:rsidR="007F6227">
        <w:t>ting</w:t>
      </w:r>
      <w:r>
        <w:t xml:space="preserve"> variables</w:t>
      </w:r>
      <w:r w:rsidR="007F6227">
        <w:t>, and simulating a database service call.</w:t>
      </w:r>
    </w:p>
    <w:p w14:paraId="766059A8" w14:textId="77777777" w:rsidR="008E701C" w:rsidRDefault="008E701C" w:rsidP="005A1911">
      <w:pPr>
        <w:pStyle w:val="Heading2"/>
      </w:pPr>
    </w:p>
    <w:p w14:paraId="695C87DA" w14:textId="77777777" w:rsidR="005A1911" w:rsidRDefault="005A1911" w:rsidP="003D5B3D">
      <w:pPr>
        <w:pStyle w:val="Heading2"/>
      </w:pPr>
      <w:bookmarkStart w:id="100" w:name="_Toc509322074"/>
      <w:r>
        <w:t>Accessi</w:t>
      </w:r>
      <w:r w:rsidR="00A16AC4">
        <w:t>bility Compliance</w:t>
      </w:r>
      <w:bookmarkEnd w:id="100"/>
    </w:p>
    <w:p w14:paraId="1DD49FEC" w14:textId="77777777" w:rsidR="005A1911" w:rsidRDefault="00A16AC4">
      <w:r>
        <w:t xml:space="preserve">All components with HTML </w:t>
      </w:r>
      <w:r w:rsidR="0033575E">
        <w:t xml:space="preserve">must </w:t>
      </w:r>
      <w:r>
        <w:t xml:space="preserve">run </w:t>
      </w:r>
      <w:r w:rsidR="0033575E">
        <w:t xml:space="preserve">the </w:t>
      </w:r>
      <w:r>
        <w:t xml:space="preserve">Axe-core library </w:t>
      </w:r>
      <w:r w:rsidR="0033575E">
        <w:t xml:space="preserve">against the component HTML </w:t>
      </w:r>
      <w:r>
        <w:t>to check for basic accessibility issues. Initializing and configuring the component for testing can be complicated. The best way to setup an accessibility test is to study and use (copy) one of the many existing unit tests that check for accessibility using the axe-core library.</w:t>
      </w:r>
    </w:p>
    <w:p w14:paraId="0107DF87" w14:textId="77777777" w:rsidR="009727A0" w:rsidRDefault="009727A0"/>
    <w:p w14:paraId="2616F9C3" w14:textId="77777777" w:rsidR="009727A0" w:rsidRDefault="00676ADA" w:rsidP="00676ADA">
      <w:pPr>
        <w:pStyle w:val="Heading1"/>
      </w:pPr>
      <w:bookmarkStart w:id="101" w:name="_Toc509322075"/>
      <w:r>
        <w:t>UI Widget Library</w:t>
      </w:r>
      <w:bookmarkEnd w:id="101"/>
    </w:p>
    <w:p w14:paraId="5A787EC3" w14:textId="6730EC99" w:rsidR="00BD3BD7" w:rsidRDefault="00BD3BD7" w:rsidP="00BD3BD7">
      <w:r>
        <w:t>PrimeNG is a collection of rich UI components for Angular. When complex widgets are required such as graphs and image viewers, PrimeNG elements should be considered</w:t>
      </w:r>
      <w:r w:rsidR="00652DE8">
        <w:t xml:space="preserve"> as a source</w:t>
      </w:r>
      <w:r>
        <w:t xml:space="preserve">. </w:t>
      </w:r>
    </w:p>
    <w:p w14:paraId="5BA3EAC6" w14:textId="77777777" w:rsidR="00BD3BD7" w:rsidRDefault="009E102F" w:rsidP="00BD3BD7">
      <w:hyperlink r:id="rId12" w:history="1">
        <w:r w:rsidR="00BD3BD7">
          <w:rPr>
            <w:rStyle w:val="Hyperlink"/>
          </w:rPr>
          <w:t>www.primefaces.org/primeng</w:t>
        </w:r>
      </w:hyperlink>
    </w:p>
    <w:p w14:paraId="3A728DB0" w14:textId="3A5FEA74" w:rsidR="00BD3BD7" w:rsidRDefault="00BD3BD7" w:rsidP="00BD3BD7">
      <w:r>
        <w:t>Keep in mind that a simple system is often more robust; so for common elements like buttons and forms, stick with the less complicated HTML and USWDS CSS elements.</w:t>
      </w:r>
    </w:p>
    <w:p w14:paraId="57B27805" w14:textId="77777777" w:rsidR="00676ADA" w:rsidRDefault="00676ADA" w:rsidP="00BD3BD7"/>
    <w:p w14:paraId="74B344E9" w14:textId="77777777" w:rsidR="00B7637A" w:rsidRDefault="00B7637A" w:rsidP="00B7637A">
      <w:pPr>
        <w:pStyle w:val="Heading1"/>
      </w:pPr>
      <w:bookmarkStart w:id="102" w:name="_Toc509322076"/>
      <w:r>
        <w:t>Encryption</w:t>
      </w:r>
      <w:bookmarkEnd w:id="102"/>
    </w:p>
    <w:p w14:paraId="1C678A78" w14:textId="77777777" w:rsidR="00B7637A" w:rsidRDefault="00B7637A" w:rsidP="00BD3BD7"/>
    <w:p w14:paraId="4B37DFC1" w14:textId="32BE253C" w:rsidR="00B7637A" w:rsidRDefault="00652DE8" w:rsidP="00B7637A">
      <w:r>
        <w:t>C</w:t>
      </w:r>
      <w:r w:rsidR="00B7637A" w:rsidRPr="00B7637A">
        <w:t>rypto-js</w:t>
      </w:r>
      <w:r w:rsidR="00B7637A">
        <w:t xml:space="preserve"> is the javascript library used for encryption. There are three steps to using it. </w:t>
      </w:r>
    </w:p>
    <w:p w14:paraId="398FD7DD" w14:textId="77777777" w:rsidR="00B7637A" w:rsidRDefault="00B7637A" w:rsidP="00B7637A">
      <w:pPr>
        <w:pStyle w:val="ListParagraph"/>
        <w:numPr>
          <w:ilvl w:val="0"/>
          <w:numId w:val="8"/>
        </w:numPr>
      </w:pPr>
      <w:r>
        <w:t xml:space="preserve">Import the library into the component that requires encryption. </w:t>
      </w:r>
      <w:r>
        <w:br/>
      </w:r>
      <w:r w:rsidRPr="00B7637A">
        <w:rPr>
          <w:rStyle w:val="SubtitleChar"/>
        </w:rPr>
        <w:t>import * as CryptoJS from 'crypto-js'</w:t>
      </w:r>
    </w:p>
    <w:p w14:paraId="5E591093" w14:textId="77777777" w:rsidR="00B7637A" w:rsidRDefault="00B7637A" w:rsidP="00E96484">
      <w:pPr>
        <w:pStyle w:val="ListParagraph"/>
        <w:numPr>
          <w:ilvl w:val="0"/>
          <w:numId w:val="8"/>
        </w:numPr>
      </w:pPr>
      <w:r>
        <w:t>Declare two variables for the key and i</w:t>
      </w:r>
      <w:r w:rsidR="008840FC">
        <w:t>nitialization vector</w:t>
      </w:r>
      <w:r>
        <w:t>.</w:t>
      </w:r>
      <w:r>
        <w:br/>
      </w:r>
      <w:r w:rsidRPr="00B7637A">
        <w:rPr>
          <w:rStyle w:val="SubtitleChar"/>
        </w:rPr>
        <w:t>// Encrypt with Base64</w:t>
      </w:r>
      <w:r w:rsidRPr="00B7637A">
        <w:rPr>
          <w:rStyle w:val="SubtitleChar"/>
        </w:rPr>
        <w:br/>
        <w:t>key = CryptoJS.enc.Base64.parse("#base64Key#")</w:t>
      </w:r>
      <w:r w:rsidRPr="00B7637A">
        <w:rPr>
          <w:rStyle w:val="SubtitleChar"/>
        </w:rPr>
        <w:br/>
        <w:t>iv  = CryptoJS.enc.Base64.parse("#base64IV#")</w:t>
      </w:r>
    </w:p>
    <w:p w14:paraId="19DDC8B2" w14:textId="77777777" w:rsidR="00B7637A" w:rsidRDefault="00B7637A" w:rsidP="00B7637A">
      <w:pPr>
        <w:pStyle w:val="ListParagraph"/>
        <w:numPr>
          <w:ilvl w:val="0"/>
          <w:numId w:val="8"/>
        </w:numPr>
      </w:pPr>
      <w:r>
        <w:t>And encrypt.</w:t>
      </w:r>
      <w:r>
        <w:br/>
      </w:r>
      <w:r w:rsidRPr="00B7637A">
        <w:rPr>
          <w:rStyle w:val="SubtitleChar"/>
        </w:rPr>
        <w:t>this.crypto_</w:t>
      </w:r>
      <w:r>
        <w:rPr>
          <w:rStyle w:val="SubtitleChar"/>
        </w:rPr>
        <w:t xml:space="preserve">password </w:t>
      </w:r>
      <w:r w:rsidRPr="00B7637A">
        <w:rPr>
          <w:rStyle w:val="SubtitleChar"/>
        </w:rPr>
        <w:t>= CryptoJS.AES.encrypt(</w:t>
      </w:r>
      <w:r>
        <w:rPr>
          <w:rStyle w:val="SubtitleChar"/>
        </w:rPr>
        <w:t>password</w:t>
      </w:r>
      <w:r w:rsidR="00E14ADB">
        <w:rPr>
          <w:rStyle w:val="SubtitleChar"/>
        </w:rPr>
        <w:t>_from_ui</w:t>
      </w:r>
      <w:r w:rsidRPr="00B7637A">
        <w:rPr>
          <w:rStyle w:val="SubtitleChar"/>
        </w:rPr>
        <w:t>, this.key, {iv: this.iv}).toString()</w:t>
      </w:r>
    </w:p>
    <w:sectPr w:rsidR="00B763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7" w:author="Larry Connor" w:date="2018-03-19T10:37:00Z" w:initials="LC">
    <w:p w14:paraId="209D7451" w14:textId="54C5B191" w:rsidR="0059199D" w:rsidRDefault="0059199D">
      <w:pPr>
        <w:pStyle w:val="CommentText"/>
      </w:pPr>
      <w:r>
        <w:rPr>
          <w:rStyle w:val="CommentReference"/>
        </w:rPr>
        <w:annotationRef/>
      </w:r>
      <w:r>
        <w:t>Add what?</w:t>
      </w:r>
    </w:p>
  </w:comment>
  <w:comment w:id="94" w:author="Larry Connor" w:date="2018-03-19T10:46:00Z" w:initials="LC">
    <w:p w14:paraId="157FED63" w14:textId="244268B9" w:rsidR="0059199D" w:rsidRDefault="0059199D">
      <w:pPr>
        <w:pStyle w:val="CommentText"/>
      </w:pPr>
      <w:r>
        <w:rPr>
          <w:rStyle w:val="CommentReference"/>
        </w:rPr>
        <w:annotationRef/>
      </w:r>
      <w:r>
        <w:t>MCCF vs Mccf?</w:t>
      </w:r>
    </w:p>
  </w:comment>
  <w:comment w:id="95" w:author="Patrick Whalen" w:date="2018-03-20T14:55:00Z" w:initials="PW">
    <w:p w14:paraId="041504A2" w14:textId="3904D04E" w:rsidR="000E305B" w:rsidRDefault="000E305B">
      <w:pPr>
        <w:pStyle w:val="CommentText"/>
      </w:pPr>
      <w:r>
        <w:rPr>
          <w:rStyle w:val="CommentReference"/>
        </w:rPr>
        <w:annotationRef/>
      </w:r>
      <w:r>
        <w:t>It’s an app class name, case sensitive</w:t>
      </w:r>
    </w:p>
    <w:p w14:paraId="7EBD13DD" w14:textId="2F44F919" w:rsidR="000E305B" w:rsidRDefault="000E305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D7451" w15:done="1"/>
  <w15:commentEx w15:paraId="157FED63" w15:done="1"/>
  <w15:commentEx w15:paraId="7EBD13DD" w15:paraIdParent="157FED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D7451" w16cid:durableId="1E5A1161"/>
  <w16cid:commentId w16cid:paraId="157FED63" w16cid:durableId="1E5A138C"/>
  <w16cid:commentId w16cid:paraId="7EBD13DD" w16cid:durableId="1E5B9F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2DE"/>
    <w:multiLevelType w:val="hybridMultilevel"/>
    <w:tmpl w:val="BB52F0DC"/>
    <w:lvl w:ilvl="0" w:tplc="01CAE7E4">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3225580"/>
    <w:multiLevelType w:val="hybridMultilevel"/>
    <w:tmpl w:val="94B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44E"/>
    <w:multiLevelType w:val="hybridMultilevel"/>
    <w:tmpl w:val="87B8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28DC"/>
    <w:multiLevelType w:val="hybridMultilevel"/>
    <w:tmpl w:val="5CACA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F08BD"/>
    <w:multiLevelType w:val="hybridMultilevel"/>
    <w:tmpl w:val="873C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D5D22"/>
    <w:multiLevelType w:val="hybridMultilevel"/>
    <w:tmpl w:val="438E0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E769E"/>
    <w:multiLevelType w:val="hybridMultilevel"/>
    <w:tmpl w:val="AE22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64446"/>
    <w:multiLevelType w:val="hybridMultilevel"/>
    <w:tmpl w:val="281E574E"/>
    <w:lvl w:ilvl="0" w:tplc="0E867AD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71E643E0"/>
    <w:multiLevelType w:val="hybridMultilevel"/>
    <w:tmpl w:val="4A2E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060E6"/>
    <w:multiLevelType w:val="hybridMultilevel"/>
    <w:tmpl w:val="86C4A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9"/>
  </w:num>
  <w:num w:numId="5">
    <w:abstractNumId w:val="7"/>
  </w:num>
  <w:num w:numId="6">
    <w:abstractNumId w:val="0"/>
  </w:num>
  <w:num w:numId="7">
    <w:abstractNumId w:val="3"/>
  </w:num>
  <w:num w:numId="8">
    <w:abstractNumId w:val="8"/>
  </w:num>
  <w:num w:numId="9">
    <w:abstractNumId w:val="5"/>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Whalen">
    <w15:presenceInfo w15:providerId="AD" w15:userId="S-1-5-21-3879305808-3289165270-514292028-2095"/>
  </w15:person>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8B"/>
    <w:rsid w:val="0000508E"/>
    <w:rsid w:val="00045649"/>
    <w:rsid w:val="00075E56"/>
    <w:rsid w:val="00076082"/>
    <w:rsid w:val="000D3225"/>
    <w:rsid w:val="000E305B"/>
    <w:rsid w:val="00130638"/>
    <w:rsid w:val="001316E4"/>
    <w:rsid w:val="00143B70"/>
    <w:rsid w:val="001B1A12"/>
    <w:rsid w:val="001B1B5A"/>
    <w:rsid w:val="001F76E1"/>
    <w:rsid w:val="001F77C4"/>
    <w:rsid w:val="002D1897"/>
    <w:rsid w:val="002E57E1"/>
    <w:rsid w:val="002E638C"/>
    <w:rsid w:val="0031218D"/>
    <w:rsid w:val="003135E5"/>
    <w:rsid w:val="0033575E"/>
    <w:rsid w:val="003423AD"/>
    <w:rsid w:val="00372A8C"/>
    <w:rsid w:val="003D5B3D"/>
    <w:rsid w:val="00414C9D"/>
    <w:rsid w:val="00432E28"/>
    <w:rsid w:val="00442DCB"/>
    <w:rsid w:val="004918C7"/>
    <w:rsid w:val="004922D4"/>
    <w:rsid w:val="004D2ABC"/>
    <w:rsid w:val="004E4AD1"/>
    <w:rsid w:val="00541813"/>
    <w:rsid w:val="005568A3"/>
    <w:rsid w:val="00570E9D"/>
    <w:rsid w:val="0057737C"/>
    <w:rsid w:val="00583199"/>
    <w:rsid w:val="0059199D"/>
    <w:rsid w:val="005A1911"/>
    <w:rsid w:val="005A612A"/>
    <w:rsid w:val="005C5886"/>
    <w:rsid w:val="005F73C2"/>
    <w:rsid w:val="00634F95"/>
    <w:rsid w:val="00637EEC"/>
    <w:rsid w:val="00643237"/>
    <w:rsid w:val="00652DE8"/>
    <w:rsid w:val="00676ADA"/>
    <w:rsid w:val="007263FA"/>
    <w:rsid w:val="007627F6"/>
    <w:rsid w:val="007A52F6"/>
    <w:rsid w:val="007A6F44"/>
    <w:rsid w:val="007D2F91"/>
    <w:rsid w:val="007E072B"/>
    <w:rsid w:val="007E21F2"/>
    <w:rsid w:val="007E5589"/>
    <w:rsid w:val="007E5C20"/>
    <w:rsid w:val="007F3876"/>
    <w:rsid w:val="007F6227"/>
    <w:rsid w:val="008840FC"/>
    <w:rsid w:val="008965C2"/>
    <w:rsid w:val="008A7E8B"/>
    <w:rsid w:val="008B1466"/>
    <w:rsid w:val="008E2356"/>
    <w:rsid w:val="008E701C"/>
    <w:rsid w:val="0092752D"/>
    <w:rsid w:val="00961712"/>
    <w:rsid w:val="009727A0"/>
    <w:rsid w:val="009B0190"/>
    <w:rsid w:val="009D06F0"/>
    <w:rsid w:val="009E102F"/>
    <w:rsid w:val="00A118D8"/>
    <w:rsid w:val="00A16AC4"/>
    <w:rsid w:val="00A361D0"/>
    <w:rsid w:val="00A82E86"/>
    <w:rsid w:val="00AA2883"/>
    <w:rsid w:val="00AB5373"/>
    <w:rsid w:val="00AB562B"/>
    <w:rsid w:val="00AD07B1"/>
    <w:rsid w:val="00AE5054"/>
    <w:rsid w:val="00AF4F56"/>
    <w:rsid w:val="00B0598D"/>
    <w:rsid w:val="00B557A3"/>
    <w:rsid w:val="00B6536A"/>
    <w:rsid w:val="00B71EFD"/>
    <w:rsid w:val="00B7637A"/>
    <w:rsid w:val="00BA190B"/>
    <w:rsid w:val="00BD3BD7"/>
    <w:rsid w:val="00BD780A"/>
    <w:rsid w:val="00BE25DC"/>
    <w:rsid w:val="00C05FB2"/>
    <w:rsid w:val="00C1073E"/>
    <w:rsid w:val="00C10F70"/>
    <w:rsid w:val="00C47807"/>
    <w:rsid w:val="00C5172C"/>
    <w:rsid w:val="00C8688A"/>
    <w:rsid w:val="00CA0413"/>
    <w:rsid w:val="00CB3E3A"/>
    <w:rsid w:val="00CD4012"/>
    <w:rsid w:val="00D16F7E"/>
    <w:rsid w:val="00D22E01"/>
    <w:rsid w:val="00D70622"/>
    <w:rsid w:val="00D70E0B"/>
    <w:rsid w:val="00D778F5"/>
    <w:rsid w:val="00D91226"/>
    <w:rsid w:val="00DA52D5"/>
    <w:rsid w:val="00DC7CF5"/>
    <w:rsid w:val="00DE5AE0"/>
    <w:rsid w:val="00DE6B35"/>
    <w:rsid w:val="00E14ADB"/>
    <w:rsid w:val="00E8652E"/>
    <w:rsid w:val="00E90483"/>
    <w:rsid w:val="00EC5881"/>
    <w:rsid w:val="00EE026B"/>
    <w:rsid w:val="00EE34B1"/>
    <w:rsid w:val="00EF7BA5"/>
    <w:rsid w:val="00F14C9F"/>
    <w:rsid w:val="00F467E1"/>
    <w:rsid w:val="00F924E5"/>
    <w:rsid w:val="00FB7D5D"/>
    <w:rsid w:val="00FD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F455"/>
  <w15:chartTrackingRefBased/>
  <w15:docId w15:val="{66D2D931-2CA3-446F-BDA0-18FB9ED4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E56"/>
    <w:rPr>
      <w:rFonts w:ascii="Times New Roman" w:hAnsi="Times New Roman"/>
      <w:sz w:val="24"/>
    </w:rPr>
  </w:style>
  <w:style w:type="paragraph" w:styleId="Heading1">
    <w:name w:val="heading 1"/>
    <w:basedOn w:val="Normal"/>
    <w:next w:val="Normal"/>
    <w:link w:val="Heading1Char"/>
    <w:uiPriority w:val="9"/>
    <w:qFormat/>
    <w:rsid w:val="000E305B"/>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0E305B"/>
    <w:pPr>
      <w:keepNext/>
      <w:keepLines/>
      <w:spacing w:before="40" w:after="0"/>
      <w:outlineLvl w:val="1"/>
      <w:pPrChange w:id="0" w:author="Patrick Whalen" w:date="2018-03-20T15:00:00Z">
        <w:pPr>
          <w:keepNext/>
          <w:keepLines/>
          <w:spacing w:before="40" w:line="259" w:lineRule="auto"/>
          <w:outlineLvl w:val="1"/>
        </w:pPr>
      </w:pPrChange>
    </w:pPr>
    <w:rPr>
      <w:rFonts w:ascii="Arial" w:eastAsiaTheme="majorEastAsia" w:hAnsi="Arial" w:cstheme="majorBidi"/>
      <w:color w:val="2F5496" w:themeColor="accent1" w:themeShade="BF"/>
      <w:sz w:val="28"/>
      <w:szCs w:val="26"/>
      <w:rPrChange w:id="0" w:author="Patrick Whalen" w:date="2018-03-20T15:00:00Z">
        <w:rPr>
          <w:rFonts w:asciiTheme="majorHAnsi" w:eastAsiaTheme="majorEastAsia" w:hAnsiTheme="majorHAnsi" w:cstheme="majorBidi"/>
          <w:color w:val="2F5496" w:themeColor="accent1" w:themeShade="BF"/>
          <w:sz w:val="26"/>
          <w:szCs w:val="26"/>
          <w:lang w:val="en-US" w:eastAsia="en-US" w:bidi="ar-SA"/>
        </w:rPr>
      </w:rPrChange>
    </w:rPr>
  </w:style>
  <w:style w:type="paragraph" w:styleId="Heading3">
    <w:name w:val="heading 3"/>
    <w:basedOn w:val="Normal"/>
    <w:next w:val="Normal"/>
    <w:link w:val="Heading3Char"/>
    <w:uiPriority w:val="9"/>
    <w:unhideWhenUsed/>
    <w:qFormat/>
    <w:rsid w:val="00F924E5"/>
    <w:pPr>
      <w:keepNext/>
      <w:keepLines/>
      <w:spacing w:before="40" w:after="0"/>
      <w:jc w:val="center"/>
      <w:outlineLvl w:val="2"/>
      <w:pPrChange w:id="1" w:author="Patrick Whalen" w:date="2018-03-21T10:04:00Z">
        <w:pPr>
          <w:keepNext/>
          <w:keepLines/>
          <w:spacing w:before="40" w:line="259" w:lineRule="auto"/>
          <w:outlineLvl w:val="2"/>
        </w:pPr>
      </w:pPrChange>
    </w:pPr>
    <w:rPr>
      <w:rFonts w:ascii="Arial" w:eastAsiaTheme="majorEastAsia" w:hAnsi="Arial" w:cstheme="majorBidi"/>
      <w:b/>
      <w:sz w:val="28"/>
      <w:szCs w:val="24"/>
      <w:rPrChange w:id="1" w:author="Patrick Whalen" w:date="2018-03-21T10:04:00Z">
        <w:rPr>
          <w:rFonts w:ascii="Arial" w:eastAsiaTheme="majorEastAsia" w:hAnsi="Arial" w:cstheme="majorBidi"/>
          <w:color w:val="1F3763" w:themeColor="accent1" w:themeShade="7F"/>
          <w:sz w:val="28"/>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E56"/>
    <w:pPr>
      <w:spacing w:after="0" w:line="480" w:lineRule="auto"/>
      <w:contextualSpacing/>
      <w:jc w:val="center"/>
      <w:pPrChange w:id="2" w:author="Patrick Whalen" w:date="2018-03-20T15:03:00Z">
        <w:pPr>
          <w:contextualSpacing/>
        </w:pPr>
      </w:pPrChange>
    </w:pPr>
    <w:rPr>
      <w:rFonts w:ascii="Arial" w:eastAsiaTheme="majorEastAsia" w:hAnsi="Arial" w:cstheme="majorBidi"/>
      <w:b/>
      <w:spacing w:val="-10"/>
      <w:kern w:val="28"/>
      <w:sz w:val="36"/>
      <w:szCs w:val="56"/>
      <w:rPrChange w:id="2" w:author="Patrick Whalen" w:date="2018-03-20T15:03:00Z">
        <w:rPr>
          <w:rFonts w:ascii="Arial" w:eastAsiaTheme="majorEastAsia" w:hAnsi="Arial" w:cstheme="majorBidi"/>
          <w:spacing w:val="-10"/>
          <w:kern w:val="28"/>
          <w:sz w:val="36"/>
          <w:szCs w:val="56"/>
          <w:lang w:val="en-US" w:eastAsia="en-US" w:bidi="ar-SA"/>
        </w:rPr>
      </w:rPrChange>
    </w:rPr>
  </w:style>
  <w:style w:type="character" w:customStyle="1" w:styleId="TitleChar">
    <w:name w:val="Title Char"/>
    <w:basedOn w:val="DefaultParagraphFont"/>
    <w:link w:val="Title"/>
    <w:uiPriority w:val="10"/>
    <w:rsid w:val="00075E56"/>
    <w:rPr>
      <w:rFonts w:ascii="Arial" w:eastAsiaTheme="majorEastAsia" w:hAnsi="Arial" w:cstheme="majorBidi"/>
      <w:b/>
      <w:spacing w:val="-10"/>
      <w:kern w:val="28"/>
      <w:sz w:val="36"/>
      <w:szCs w:val="56"/>
    </w:rPr>
  </w:style>
  <w:style w:type="character" w:customStyle="1" w:styleId="Heading1Char">
    <w:name w:val="Heading 1 Char"/>
    <w:basedOn w:val="DefaultParagraphFont"/>
    <w:link w:val="Heading1"/>
    <w:uiPriority w:val="9"/>
    <w:rsid w:val="000E305B"/>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0E305B"/>
    <w:rPr>
      <w:rFonts w:ascii="Arial" w:eastAsiaTheme="majorEastAsia" w:hAnsi="Arial" w:cstheme="majorBidi"/>
      <w:color w:val="2F5496" w:themeColor="accent1" w:themeShade="BF"/>
      <w:sz w:val="28"/>
      <w:szCs w:val="26"/>
    </w:rPr>
  </w:style>
  <w:style w:type="paragraph" w:styleId="BodyText">
    <w:name w:val="Body Text"/>
    <w:link w:val="BodyTextChar"/>
    <w:rsid w:val="008965C2"/>
    <w:pPr>
      <w:tabs>
        <w:tab w:val="left" w:pos="720"/>
      </w:tabs>
      <w:spacing w:before="120" w:after="120" w:line="240" w:lineRule="auto"/>
    </w:pPr>
    <w:rPr>
      <w:rFonts w:ascii="Times New Roman" w:eastAsia="Times New Roman" w:hAnsi="Times New Roman" w:cs="Times New Roman"/>
      <w:color w:val="000000" w:themeColor="text1"/>
      <w:sz w:val="24"/>
      <w:szCs w:val="20"/>
    </w:rPr>
  </w:style>
  <w:style w:type="character" w:customStyle="1" w:styleId="BodyTextChar">
    <w:name w:val="Body Text Char"/>
    <w:basedOn w:val="DefaultParagraphFont"/>
    <w:link w:val="BodyText"/>
    <w:rsid w:val="008965C2"/>
    <w:rPr>
      <w:rFonts w:ascii="Times New Roman" w:eastAsia="Times New Roman" w:hAnsi="Times New Roman" w:cs="Times New Roman"/>
      <w:color w:val="000000" w:themeColor="text1"/>
      <w:sz w:val="24"/>
      <w:szCs w:val="20"/>
    </w:rPr>
  </w:style>
  <w:style w:type="character" w:styleId="Hyperlink">
    <w:name w:val="Hyperlink"/>
    <w:basedOn w:val="DefaultParagraphFont"/>
    <w:uiPriority w:val="99"/>
    <w:unhideWhenUsed/>
    <w:rsid w:val="00B0598D"/>
    <w:rPr>
      <w:color w:val="0563C1" w:themeColor="hyperlink"/>
      <w:u w:val="single"/>
    </w:rPr>
  </w:style>
  <w:style w:type="character" w:styleId="UnresolvedMention">
    <w:name w:val="Unresolved Mention"/>
    <w:basedOn w:val="DefaultParagraphFont"/>
    <w:uiPriority w:val="99"/>
    <w:semiHidden/>
    <w:unhideWhenUsed/>
    <w:rsid w:val="00B0598D"/>
    <w:rPr>
      <w:color w:val="808080"/>
      <w:shd w:val="clear" w:color="auto" w:fill="E6E6E6"/>
    </w:rPr>
  </w:style>
  <w:style w:type="character" w:styleId="Strong">
    <w:name w:val="Strong"/>
    <w:basedOn w:val="DefaultParagraphFont"/>
    <w:uiPriority w:val="22"/>
    <w:qFormat/>
    <w:rsid w:val="00045649"/>
    <w:rPr>
      <w:b/>
      <w:bCs/>
    </w:rPr>
  </w:style>
  <w:style w:type="character" w:styleId="SubtleReference">
    <w:name w:val="Subtle Reference"/>
    <w:basedOn w:val="DefaultParagraphFont"/>
    <w:uiPriority w:val="31"/>
    <w:qFormat/>
    <w:rsid w:val="009B0190"/>
    <w:rPr>
      <w:smallCaps/>
      <w:color w:val="5A5A5A" w:themeColor="text1" w:themeTint="A5"/>
    </w:r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2A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D2A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F924E5"/>
    <w:rPr>
      <w:rFonts w:ascii="Arial" w:eastAsiaTheme="majorEastAsia" w:hAnsi="Arial" w:cstheme="majorBidi"/>
      <w:b/>
      <w:sz w:val="28"/>
      <w:szCs w:val="24"/>
    </w:rPr>
  </w:style>
  <w:style w:type="paragraph" w:styleId="ListParagraph">
    <w:name w:val="List Paragraph"/>
    <w:basedOn w:val="Normal"/>
    <w:uiPriority w:val="34"/>
    <w:qFormat/>
    <w:rsid w:val="004D2ABC"/>
    <w:pPr>
      <w:ind w:left="720"/>
      <w:contextualSpacing/>
    </w:pPr>
  </w:style>
  <w:style w:type="paragraph" w:styleId="Subtitle">
    <w:name w:val="Subtitle"/>
    <w:basedOn w:val="Normal"/>
    <w:next w:val="Normal"/>
    <w:link w:val="SubtitleChar"/>
    <w:uiPriority w:val="11"/>
    <w:qFormat/>
    <w:rsid w:val="005831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199"/>
    <w:rPr>
      <w:rFonts w:eastAsiaTheme="minorEastAsia"/>
      <w:color w:val="5A5A5A" w:themeColor="text1" w:themeTint="A5"/>
      <w:spacing w:val="15"/>
    </w:rPr>
  </w:style>
  <w:style w:type="paragraph" w:styleId="NoSpacing">
    <w:name w:val="No Spacing"/>
    <w:uiPriority w:val="1"/>
    <w:qFormat/>
    <w:rsid w:val="00676ADA"/>
    <w:pPr>
      <w:spacing w:after="0" w:line="240" w:lineRule="auto"/>
    </w:pPr>
  </w:style>
  <w:style w:type="character" w:styleId="CommentReference">
    <w:name w:val="annotation reference"/>
    <w:basedOn w:val="DefaultParagraphFont"/>
    <w:uiPriority w:val="99"/>
    <w:semiHidden/>
    <w:unhideWhenUsed/>
    <w:rsid w:val="00A118D8"/>
    <w:rPr>
      <w:sz w:val="16"/>
      <w:szCs w:val="16"/>
    </w:rPr>
  </w:style>
  <w:style w:type="paragraph" w:styleId="CommentText">
    <w:name w:val="annotation text"/>
    <w:basedOn w:val="Normal"/>
    <w:link w:val="CommentTextChar"/>
    <w:uiPriority w:val="99"/>
    <w:semiHidden/>
    <w:unhideWhenUsed/>
    <w:rsid w:val="00A118D8"/>
    <w:pPr>
      <w:spacing w:line="240" w:lineRule="auto"/>
    </w:pPr>
    <w:rPr>
      <w:sz w:val="20"/>
      <w:szCs w:val="20"/>
    </w:rPr>
  </w:style>
  <w:style w:type="character" w:customStyle="1" w:styleId="CommentTextChar">
    <w:name w:val="Comment Text Char"/>
    <w:basedOn w:val="DefaultParagraphFont"/>
    <w:link w:val="CommentText"/>
    <w:uiPriority w:val="99"/>
    <w:semiHidden/>
    <w:rsid w:val="00A118D8"/>
    <w:rPr>
      <w:sz w:val="20"/>
      <w:szCs w:val="20"/>
    </w:rPr>
  </w:style>
  <w:style w:type="paragraph" w:styleId="CommentSubject">
    <w:name w:val="annotation subject"/>
    <w:basedOn w:val="CommentText"/>
    <w:next w:val="CommentText"/>
    <w:link w:val="CommentSubjectChar"/>
    <w:uiPriority w:val="99"/>
    <w:semiHidden/>
    <w:unhideWhenUsed/>
    <w:rsid w:val="00A118D8"/>
    <w:rPr>
      <w:b/>
      <w:bCs/>
    </w:rPr>
  </w:style>
  <w:style w:type="character" w:customStyle="1" w:styleId="CommentSubjectChar">
    <w:name w:val="Comment Subject Char"/>
    <w:basedOn w:val="CommentTextChar"/>
    <w:link w:val="CommentSubject"/>
    <w:uiPriority w:val="99"/>
    <w:semiHidden/>
    <w:rsid w:val="00A118D8"/>
    <w:rPr>
      <w:b/>
      <w:bCs/>
      <w:sz w:val="20"/>
      <w:szCs w:val="20"/>
    </w:rPr>
  </w:style>
  <w:style w:type="paragraph" w:styleId="BalloonText">
    <w:name w:val="Balloon Text"/>
    <w:basedOn w:val="Normal"/>
    <w:link w:val="BalloonTextChar"/>
    <w:uiPriority w:val="99"/>
    <w:semiHidden/>
    <w:unhideWhenUsed/>
    <w:rsid w:val="00A11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8D8"/>
    <w:rPr>
      <w:rFonts w:ascii="Segoe UI" w:hAnsi="Segoe UI" w:cs="Segoe UI"/>
      <w:sz w:val="18"/>
      <w:szCs w:val="18"/>
    </w:rPr>
  </w:style>
  <w:style w:type="paragraph" w:styleId="TOCHeading">
    <w:name w:val="TOC Heading"/>
    <w:basedOn w:val="Heading1"/>
    <w:next w:val="Normal"/>
    <w:uiPriority w:val="39"/>
    <w:unhideWhenUsed/>
    <w:qFormat/>
    <w:rsid w:val="00AE5054"/>
    <w:pPr>
      <w:outlineLvl w:val="9"/>
    </w:pPr>
    <w:rPr>
      <w:rFonts w:asciiTheme="majorHAnsi" w:hAnsiTheme="majorHAnsi"/>
      <w:sz w:val="32"/>
    </w:rPr>
  </w:style>
  <w:style w:type="paragraph" w:styleId="TOC3">
    <w:name w:val="toc 3"/>
    <w:basedOn w:val="Normal"/>
    <w:next w:val="Normal"/>
    <w:autoRedefine/>
    <w:uiPriority w:val="39"/>
    <w:unhideWhenUsed/>
    <w:rsid w:val="00AE5054"/>
    <w:pPr>
      <w:spacing w:after="100"/>
      <w:ind w:left="480"/>
    </w:pPr>
  </w:style>
  <w:style w:type="paragraph" w:styleId="TOC1">
    <w:name w:val="toc 1"/>
    <w:basedOn w:val="Normal"/>
    <w:next w:val="Normal"/>
    <w:autoRedefine/>
    <w:uiPriority w:val="39"/>
    <w:unhideWhenUsed/>
    <w:rsid w:val="00AE5054"/>
    <w:pPr>
      <w:spacing w:after="100"/>
    </w:pPr>
  </w:style>
  <w:style w:type="paragraph" w:styleId="TOC2">
    <w:name w:val="toc 2"/>
    <w:basedOn w:val="Normal"/>
    <w:next w:val="Normal"/>
    <w:autoRedefine/>
    <w:uiPriority w:val="39"/>
    <w:unhideWhenUsed/>
    <w:rsid w:val="00AE5054"/>
    <w:pPr>
      <w:spacing w:after="100"/>
      <w:ind w:left="240"/>
    </w:pPr>
  </w:style>
  <w:style w:type="paragraph" w:customStyle="1" w:styleId="Title2">
    <w:name w:val="Title 2"/>
    <w:next w:val="BodyText"/>
    <w:rsid w:val="00634F95"/>
    <w:pPr>
      <w:spacing w:after="360" w:line="240" w:lineRule="auto"/>
      <w:jc w:val="center"/>
    </w:pPr>
    <w:rPr>
      <w:rFonts w:ascii="Arial" w:eastAsia="Times New Roman" w:hAnsi="Arial" w:cs="Arial"/>
      <w:b/>
      <w:bCs/>
      <w:color w:val="000000" w:themeColor="text1"/>
      <w:sz w:val="28"/>
      <w:szCs w:val="32"/>
    </w:rPr>
  </w:style>
  <w:style w:type="paragraph" w:customStyle="1" w:styleId="ProjectName">
    <w:name w:val="Project Name"/>
    <w:basedOn w:val="Normal"/>
    <w:rsid w:val="00634F95"/>
    <w:pPr>
      <w:spacing w:before="720" w:after="120" w:line="240" w:lineRule="auto"/>
      <w:jc w:val="center"/>
    </w:pPr>
    <w:rPr>
      <w:rFonts w:ascii="Arial" w:eastAsia="Batang" w:hAnsi="Arial" w:cs="Times New Roman"/>
      <w:b/>
      <w:color w:val="000000" w:themeColor="text1"/>
      <w:sz w:val="40"/>
      <w:szCs w:val="4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www.primefaces.org/prime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nodej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ngular.io" TargetMode="Externa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60F42-DFA6-4293-B6CE-8214308D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TAS CORE Development Standards</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Development Standards</dc:title>
  <dc:subject/>
  <dc:creator>Patrick Whalen</dc:creator>
  <cp:keywords/>
  <dc:description/>
  <cp:lastModifiedBy>Patrick Whalen</cp:lastModifiedBy>
  <cp:revision>2</cp:revision>
  <dcterms:created xsi:type="dcterms:W3CDTF">2018-03-21T14:08:00Z</dcterms:created>
  <dcterms:modified xsi:type="dcterms:W3CDTF">2018-03-21T14:08:00Z</dcterms:modified>
</cp:coreProperties>
</file>