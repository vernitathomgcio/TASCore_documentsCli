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054FEDED" w14:textId="340201D3" w:rsidR="00D833E9" w:rsidRDefault="002F3C0F" w:rsidP="002F3C0F">
      <w:pPr>
        <w:pStyle w:val="Title2"/>
      </w:pPr>
      <w:r>
        <w:t>Medical Care Collection</w:t>
      </w:r>
      <w:r w:rsidR="006B68D0">
        <w:t>s</w:t>
      </w:r>
      <w:r>
        <w:t xml:space="preserve"> Fund (MCCF) eBilling</w:t>
      </w:r>
    </w:p>
    <w:p w14:paraId="70027977" w14:textId="77777777" w:rsidR="006B68D0" w:rsidRDefault="006B68D0" w:rsidP="00DA2C52">
      <w:pPr>
        <w:pStyle w:val="Title2"/>
        <w:keepNext/>
      </w:pPr>
      <w:r>
        <w:t>Electronic Data Interchange (EDI)</w:t>
      </w:r>
    </w:p>
    <w:p w14:paraId="77510F50" w14:textId="4C0CC41C" w:rsidR="006B68D0" w:rsidRDefault="006B68D0" w:rsidP="006B68D0">
      <w:pPr>
        <w:pStyle w:val="Title2"/>
      </w:pPr>
      <w:r>
        <w:t>Transaction Application Suite (TAS)</w:t>
      </w:r>
    </w:p>
    <w:p w14:paraId="054FEDEE" w14:textId="77777777" w:rsidR="009F7FBA" w:rsidRDefault="00111074" w:rsidP="009F7FBA">
      <w:pPr>
        <w:pStyle w:val="Title2"/>
      </w:pPr>
      <w:r>
        <w:t>Interface Control Document</w:t>
      </w:r>
      <w:r w:rsidR="009F7FBA" w:rsidRPr="009F7FBA">
        <w:t xml:space="preserve"> </w:t>
      </w:r>
    </w:p>
    <w:p w14:paraId="054FEDF0" w14:textId="77777777" w:rsidR="00111074" w:rsidRDefault="00111074" w:rsidP="00111074">
      <w:pPr>
        <w:pStyle w:val="Title2"/>
      </w:pPr>
    </w:p>
    <w:p w14:paraId="2D393FCD" w14:textId="20CC3273" w:rsidR="006B68D0" w:rsidRDefault="00D81238" w:rsidP="007122DE">
      <w:pPr>
        <w:pStyle w:val="Title2"/>
      </w:pPr>
      <w:r w:rsidRPr="00C316EF">
        <w:t>ASC X12N/005010</w:t>
      </w:r>
      <w:r>
        <w:t xml:space="preserve"> 275 </w:t>
      </w:r>
      <w:r w:rsidR="004B2AA2">
        <w:t>Additional Information to Support a</w:t>
      </w:r>
    </w:p>
    <w:p w14:paraId="054FEDF1" w14:textId="0A9BF6EA" w:rsidR="00111074" w:rsidRDefault="004B2AA2" w:rsidP="007122DE">
      <w:pPr>
        <w:pStyle w:val="Title2"/>
      </w:pPr>
      <w:r>
        <w:t xml:space="preserve">Health Care </w:t>
      </w:r>
      <w:r w:rsidR="00320968">
        <w:t>Service Review</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098FE250">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78BB0E67" w:rsidR="00111074" w:rsidRDefault="00D81238" w:rsidP="00111074">
      <w:pPr>
        <w:pStyle w:val="Title2"/>
      </w:pPr>
      <w:r>
        <w:t>March</w:t>
      </w:r>
      <w:r w:rsidR="00751E5A">
        <w:t xml:space="preserve"> 20</w:t>
      </w:r>
      <w:r w:rsidR="00B70B67">
        <w:t>18</w:t>
      </w:r>
    </w:p>
    <w:p w14:paraId="054FEDFE" w14:textId="3A45C43A" w:rsidR="004337F4" w:rsidRDefault="004337F4" w:rsidP="00111074">
      <w:pPr>
        <w:pStyle w:val="Title2"/>
      </w:pPr>
      <w:r>
        <w:t xml:space="preserve">Version </w:t>
      </w:r>
      <w:r w:rsidR="004B367F">
        <w:t>2.0</w:t>
      </w:r>
    </w:p>
    <w:p w14:paraId="054FEDFF" w14:textId="77777777" w:rsidR="009F7C75" w:rsidRDefault="009F7C75" w:rsidP="00111074">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48501A">
      <w:pPr>
        <w:pStyle w:val="Title2"/>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4B367F" w:rsidRDefault="006F0EC9" w:rsidP="00F04816">
            <w:pPr>
              <w:pStyle w:val="TableText"/>
              <w:rPr>
                <w:sz w:val="20"/>
              </w:rPr>
            </w:pPr>
            <w:r w:rsidRPr="004B367F">
              <w:rPr>
                <w:sz w:val="20"/>
              </w:rPr>
              <w:t>2/</w:t>
            </w:r>
            <w:r w:rsidR="00F04816" w:rsidRPr="004B367F">
              <w:rPr>
                <w:sz w:val="20"/>
              </w:rPr>
              <w:t>20</w:t>
            </w:r>
            <w:r w:rsidRPr="004B367F">
              <w:rPr>
                <w:sz w:val="20"/>
              </w:rPr>
              <w:t>/18</w:t>
            </w:r>
          </w:p>
        </w:tc>
        <w:tc>
          <w:tcPr>
            <w:tcW w:w="1080" w:type="dxa"/>
          </w:tcPr>
          <w:p w14:paraId="054FEE07" w14:textId="0BFE9FCD" w:rsidR="00F5512D" w:rsidRPr="004B367F" w:rsidRDefault="006F0EC9" w:rsidP="00230CC8">
            <w:pPr>
              <w:pStyle w:val="TableText"/>
              <w:rPr>
                <w:sz w:val="20"/>
              </w:rPr>
            </w:pPr>
            <w:r w:rsidRPr="004B367F">
              <w:rPr>
                <w:sz w:val="20"/>
              </w:rPr>
              <w:t>0.0.1</w:t>
            </w:r>
          </w:p>
        </w:tc>
        <w:tc>
          <w:tcPr>
            <w:tcW w:w="4392" w:type="dxa"/>
          </w:tcPr>
          <w:p w14:paraId="054FEE08" w14:textId="42452A01" w:rsidR="00F5512D" w:rsidRPr="004B367F" w:rsidRDefault="006F0EC9" w:rsidP="00230CC8">
            <w:pPr>
              <w:pStyle w:val="TableText"/>
              <w:rPr>
                <w:sz w:val="20"/>
              </w:rPr>
            </w:pPr>
            <w:r w:rsidRPr="004B367F">
              <w:rPr>
                <w:sz w:val="20"/>
              </w:rPr>
              <w:t>Initial creation of document</w:t>
            </w:r>
          </w:p>
        </w:tc>
        <w:tc>
          <w:tcPr>
            <w:tcW w:w="2329" w:type="dxa"/>
          </w:tcPr>
          <w:p w14:paraId="054FEE0A" w14:textId="485CB64C" w:rsidR="00F5512D" w:rsidRPr="004B367F" w:rsidRDefault="006F0EC9" w:rsidP="00230CC8">
            <w:pPr>
              <w:pStyle w:val="TableText"/>
              <w:rPr>
                <w:sz w:val="20"/>
              </w:rPr>
            </w:pPr>
            <w:r w:rsidRPr="004B367F">
              <w:rPr>
                <w:sz w:val="20"/>
              </w:rPr>
              <w:t xml:space="preserve">Steffen Maerdian - </w:t>
            </w:r>
            <w:r w:rsidR="004B367F" w:rsidRPr="004B367F">
              <w:rPr>
                <w:sz w:val="20"/>
              </w:rPr>
              <w:t>Halfaker &amp; Associates</w:t>
            </w:r>
          </w:p>
        </w:tc>
      </w:tr>
      <w:tr w:rsidR="00F5512D" w14:paraId="054FEE10" w14:textId="77777777" w:rsidTr="00E91E51">
        <w:tc>
          <w:tcPr>
            <w:tcW w:w="1728" w:type="dxa"/>
          </w:tcPr>
          <w:p w14:paraId="054FEE0C" w14:textId="39742CED" w:rsidR="00F5512D" w:rsidRPr="004B367F" w:rsidRDefault="004B2AA2" w:rsidP="0060460B">
            <w:pPr>
              <w:pStyle w:val="TableText"/>
              <w:rPr>
                <w:sz w:val="20"/>
              </w:rPr>
            </w:pPr>
            <w:r w:rsidRPr="004B367F">
              <w:rPr>
                <w:sz w:val="20"/>
              </w:rPr>
              <w:t>2/21/</w:t>
            </w:r>
            <w:r w:rsidR="0060460B" w:rsidRPr="004B367F">
              <w:rPr>
                <w:sz w:val="20"/>
              </w:rPr>
              <w:t>18</w:t>
            </w:r>
          </w:p>
        </w:tc>
        <w:tc>
          <w:tcPr>
            <w:tcW w:w="1080" w:type="dxa"/>
          </w:tcPr>
          <w:p w14:paraId="054FEE0D" w14:textId="2C838D33" w:rsidR="00F5512D" w:rsidRPr="004B367F" w:rsidRDefault="004B2AA2" w:rsidP="00230CC8">
            <w:pPr>
              <w:pStyle w:val="TableText"/>
              <w:rPr>
                <w:sz w:val="20"/>
              </w:rPr>
            </w:pPr>
            <w:r w:rsidRPr="004B367F">
              <w:rPr>
                <w:sz w:val="20"/>
              </w:rPr>
              <w:t>0.0.2</w:t>
            </w:r>
          </w:p>
        </w:tc>
        <w:tc>
          <w:tcPr>
            <w:tcW w:w="4392" w:type="dxa"/>
          </w:tcPr>
          <w:p w14:paraId="054FEE0E" w14:textId="31183AB1" w:rsidR="00F5512D" w:rsidRPr="004B367F" w:rsidRDefault="004B2AA2" w:rsidP="00230CC8">
            <w:pPr>
              <w:pStyle w:val="TableText"/>
              <w:rPr>
                <w:sz w:val="20"/>
              </w:rPr>
            </w:pPr>
            <w:r w:rsidRPr="004B367F">
              <w:rPr>
                <w:sz w:val="20"/>
              </w:rPr>
              <w:t>Creation of the specific 275 transaction document</w:t>
            </w:r>
            <w:r w:rsidR="006B68D0" w:rsidRPr="004B367F">
              <w:rPr>
                <w:sz w:val="20"/>
              </w:rPr>
              <w:t xml:space="preserve"> with formatting and content updates for initial draft</w:t>
            </w:r>
          </w:p>
        </w:tc>
        <w:tc>
          <w:tcPr>
            <w:tcW w:w="2329" w:type="dxa"/>
          </w:tcPr>
          <w:p w14:paraId="054FEE0F" w14:textId="61A7EA71" w:rsidR="00F5512D" w:rsidRPr="004B367F" w:rsidRDefault="004B2AA2" w:rsidP="00230CC8">
            <w:pPr>
              <w:pStyle w:val="TableText"/>
              <w:rPr>
                <w:sz w:val="20"/>
              </w:rPr>
            </w:pPr>
            <w:r w:rsidRPr="004B367F">
              <w:rPr>
                <w:sz w:val="20"/>
              </w:rPr>
              <w:t xml:space="preserve">Keith Oulson – </w:t>
            </w:r>
            <w:r w:rsidR="004B367F" w:rsidRPr="004B367F">
              <w:rPr>
                <w:sz w:val="20"/>
              </w:rPr>
              <w:t>Halfaker &amp; Associates</w:t>
            </w:r>
          </w:p>
        </w:tc>
      </w:tr>
      <w:tr w:rsidR="0060460B" w14:paraId="054FEE15" w14:textId="77777777" w:rsidTr="00E91E51">
        <w:tc>
          <w:tcPr>
            <w:tcW w:w="1728" w:type="dxa"/>
          </w:tcPr>
          <w:p w14:paraId="054FEE11" w14:textId="38EC43E9" w:rsidR="0060460B" w:rsidRPr="004B367F" w:rsidRDefault="0060460B" w:rsidP="00230CC8">
            <w:pPr>
              <w:pStyle w:val="TableText"/>
              <w:rPr>
                <w:sz w:val="20"/>
              </w:rPr>
            </w:pPr>
            <w:r w:rsidRPr="004B367F">
              <w:rPr>
                <w:sz w:val="20"/>
              </w:rPr>
              <w:t>3/2/18</w:t>
            </w:r>
          </w:p>
        </w:tc>
        <w:tc>
          <w:tcPr>
            <w:tcW w:w="1080" w:type="dxa"/>
          </w:tcPr>
          <w:p w14:paraId="054FEE12" w14:textId="0BB63611" w:rsidR="0060460B" w:rsidRPr="004B367F" w:rsidRDefault="0060460B" w:rsidP="00230CC8">
            <w:pPr>
              <w:pStyle w:val="TableText"/>
              <w:rPr>
                <w:sz w:val="20"/>
              </w:rPr>
            </w:pPr>
            <w:r w:rsidRPr="004B367F">
              <w:rPr>
                <w:sz w:val="20"/>
              </w:rPr>
              <w:t>1</w:t>
            </w:r>
            <w:r w:rsidR="00550769">
              <w:rPr>
                <w:sz w:val="20"/>
              </w:rPr>
              <w:t>.0</w:t>
            </w:r>
          </w:p>
        </w:tc>
        <w:tc>
          <w:tcPr>
            <w:tcW w:w="4392" w:type="dxa"/>
          </w:tcPr>
          <w:p w14:paraId="054FEE13" w14:textId="2AFFBE75" w:rsidR="0060460B" w:rsidRPr="004B367F" w:rsidRDefault="0060460B" w:rsidP="00230CC8">
            <w:pPr>
              <w:pStyle w:val="TableText"/>
              <w:rPr>
                <w:sz w:val="20"/>
              </w:rPr>
            </w:pPr>
            <w:r w:rsidRPr="004B367F">
              <w:rPr>
                <w:sz w:val="20"/>
              </w:rPr>
              <w:t>Reviewing and creating initial draft</w:t>
            </w:r>
          </w:p>
        </w:tc>
        <w:tc>
          <w:tcPr>
            <w:tcW w:w="2329" w:type="dxa"/>
          </w:tcPr>
          <w:p w14:paraId="054FEE14" w14:textId="13D512E8" w:rsidR="0060460B" w:rsidRPr="004B367F" w:rsidRDefault="0060460B" w:rsidP="00230CC8">
            <w:pPr>
              <w:pStyle w:val="TableText"/>
              <w:rPr>
                <w:sz w:val="20"/>
              </w:rPr>
            </w:pPr>
            <w:r w:rsidRPr="004B367F">
              <w:rPr>
                <w:sz w:val="20"/>
              </w:rPr>
              <w:t xml:space="preserve">Steffen Maerdian - </w:t>
            </w:r>
            <w:r w:rsidR="004B367F" w:rsidRPr="004B367F">
              <w:rPr>
                <w:sz w:val="20"/>
              </w:rPr>
              <w:t>Halfaker &amp; Associates</w:t>
            </w:r>
          </w:p>
        </w:tc>
      </w:tr>
      <w:tr w:rsidR="0060460B" w14:paraId="054FEE1A" w14:textId="77777777" w:rsidTr="00E91E51">
        <w:tc>
          <w:tcPr>
            <w:tcW w:w="1728" w:type="dxa"/>
          </w:tcPr>
          <w:p w14:paraId="054FEE16" w14:textId="65BDED49" w:rsidR="0060460B" w:rsidRPr="004B367F" w:rsidRDefault="004B367F" w:rsidP="00230CC8">
            <w:pPr>
              <w:pStyle w:val="TableText"/>
              <w:rPr>
                <w:sz w:val="20"/>
              </w:rPr>
            </w:pPr>
            <w:r w:rsidRPr="004B367F">
              <w:rPr>
                <w:sz w:val="20"/>
              </w:rPr>
              <w:t>3/19/</w:t>
            </w:r>
            <w:r w:rsidR="00944E73" w:rsidRPr="004B367F">
              <w:rPr>
                <w:sz w:val="20"/>
              </w:rPr>
              <w:t>18</w:t>
            </w:r>
          </w:p>
        </w:tc>
        <w:tc>
          <w:tcPr>
            <w:tcW w:w="1080" w:type="dxa"/>
          </w:tcPr>
          <w:p w14:paraId="054FEE17" w14:textId="1D3DFD60" w:rsidR="0060460B" w:rsidRPr="004B367F" w:rsidRDefault="00944E73" w:rsidP="00230CC8">
            <w:pPr>
              <w:pStyle w:val="TableText"/>
              <w:rPr>
                <w:sz w:val="20"/>
              </w:rPr>
            </w:pPr>
            <w:r w:rsidRPr="004B367F">
              <w:rPr>
                <w:sz w:val="20"/>
              </w:rPr>
              <w:t>1.5</w:t>
            </w:r>
          </w:p>
        </w:tc>
        <w:tc>
          <w:tcPr>
            <w:tcW w:w="4392" w:type="dxa"/>
          </w:tcPr>
          <w:p w14:paraId="054FEE18" w14:textId="13E5F81C" w:rsidR="0060460B" w:rsidRPr="004B367F" w:rsidRDefault="00944E73" w:rsidP="00230CC8">
            <w:pPr>
              <w:pStyle w:val="TableText"/>
              <w:rPr>
                <w:sz w:val="20"/>
              </w:rPr>
            </w:pPr>
            <w:r w:rsidRPr="004B367F">
              <w:rPr>
                <w:sz w:val="20"/>
              </w:rPr>
              <w:t>Incorporation of review comments from eBilling and Technical Writer</w:t>
            </w:r>
          </w:p>
        </w:tc>
        <w:tc>
          <w:tcPr>
            <w:tcW w:w="2329" w:type="dxa"/>
          </w:tcPr>
          <w:p w14:paraId="054FEE19" w14:textId="2D9AF6AC" w:rsidR="0060460B" w:rsidRPr="004B367F" w:rsidRDefault="00944E73" w:rsidP="00230CC8">
            <w:pPr>
              <w:pStyle w:val="TableText"/>
              <w:rPr>
                <w:sz w:val="20"/>
              </w:rPr>
            </w:pPr>
            <w:r w:rsidRPr="004B367F">
              <w:rPr>
                <w:sz w:val="20"/>
              </w:rPr>
              <w:t>Keith Oulson – Halfaker &amp; Associates</w:t>
            </w:r>
          </w:p>
        </w:tc>
      </w:tr>
      <w:tr w:rsidR="004B367F" w14:paraId="054FEE20" w14:textId="77777777" w:rsidTr="00E91E51">
        <w:tc>
          <w:tcPr>
            <w:tcW w:w="1728" w:type="dxa"/>
          </w:tcPr>
          <w:p w14:paraId="054FEE1B" w14:textId="2F127A24" w:rsidR="004B367F" w:rsidRPr="004B367F" w:rsidRDefault="004B367F" w:rsidP="004B367F">
            <w:pPr>
              <w:pStyle w:val="TableText"/>
              <w:rPr>
                <w:sz w:val="20"/>
              </w:rPr>
            </w:pPr>
            <w:r w:rsidRPr="004B367F">
              <w:rPr>
                <w:sz w:val="20"/>
              </w:rPr>
              <w:t>3/26/18</w:t>
            </w:r>
          </w:p>
        </w:tc>
        <w:tc>
          <w:tcPr>
            <w:tcW w:w="1080" w:type="dxa"/>
          </w:tcPr>
          <w:p w14:paraId="054FEE1C" w14:textId="1D2B28A8" w:rsidR="004B367F" w:rsidRPr="004B367F" w:rsidRDefault="004B367F" w:rsidP="004B367F">
            <w:pPr>
              <w:pStyle w:val="TableText"/>
              <w:rPr>
                <w:sz w:val="20"/>
              </w:rPr>
            </w:pPr>
            <w:r w:rsidRPr="004B367F">
              <w:rPr>
                <w:sz w:val="20"/>
              </w:rPr>
              <w:t>2.0</w:t>
            </w:r>
          </w:p>
        </w:tc>
        <w:tc>
          <w:tcPr>
            <w:tcW w:w="4392" w:type="dxa"/>
          </w:tcPr>
          <w:p w14:paraId="054FEE1E" w14:textId="74A9160F" w:rsidR="004B367F" w:rsidRPr="004B367F" w:rsidRDefault="004B367F" w:rsidP="004B367F">
            <w:pPr>
              <w:pStyle w:val="TableText"/>
              <w:rPr>
                <w:sz w:val="20"/>
              </w:rPr>
            </w:pPr>
            <w:r w:rsidRPr="004B367F">
              <w:rPr>
                <w:sz w:val="20"/>
              </w:rPr>
              <w:t>Review</w:t>
            </w:r>
          </w:p>
        </w:tc>
        <w:tc>
          <w:tcPr>
            <w:tcW w:w="2329" w:type="dxa"/>
          </w:tcPr>
          <w:p w14:paraId="054FEE1F" w14:textId="6B8EAF67" w:rsidR="004B367F" w:rsidRPr="004B367F" w:rsidRDefault="004B367F" w:rsidP="004B367F">
            <w:pPr>
              <w:pStyle w:val="TableText"/>
              <w:rPr>
                <w:sz w:val="20"/>
              </w:rPr>
            </w:pPr>
            <w:r w:rsidRPr="004B367F">
              <w:rPr>
                <w:sz w:val="20"/>
              </w:rPr>
              <w:t>Steffen Maerdian - Halfaker &amp; Associates</w:t>
            </w:r>
          </w:p>
        </w:tc>
      </w:tr>
      <w:tr w:rsidR="0002045C" w14:paraId="054FEE25" w14:textId="77777777" w:rsidTr="00E91E51">
        <w:tc>
          <w:tcPr>
            <w:tcW w:w="1728" w:type="dxa"/>
          </w:tcPr>
          <w:p w14:paraId="054FEE21" w14:textId="6C4B7939" w:rsidR="0002045C" w:rsidRPr="004B367F" w:rsidRDefault="0002045C" w:rsidP="0002045C">
            <w:pPr>
              <w:pStyle w:val="TableText"/>
              <w:rPr>
                <w:sz w:val="20"/>
              </w:rPr>
            </w:pPr>
            <w:r>
              <w:rPr>
                <w:sz w:val="20"/>
              </w:rPr>
              <w:t>3/27/18</w:t>
            </w:r>
          </w:p>
        </w:tc>
        <w:tc>
          <w:tcPr>
            <w:tcW w:w="1080" w:type="dxa"/>
          </w:tcPr>
          <w:p w14:paraId="054FEE22" w14:textId="411198E3" w:rsidR="0002045C" w:rsidRPr="004B367F" w:rsidRDefault="0002045C" w:rsidP="0002045C">
            <w:pPr>
              <w:pStyle w:val="TableText"/>
              <w:rPr>
                <w:sz w:val="20"/>
              </w:rPr>
            </w:pPr>
            <w:r>
              <w:rPr>
                <w:sz w:val="20"/>
              </w:rPr>
              <w:t>2.1</w:t>
            </w:r>
          </w:p>
        </w:tc>
        <w:tc>
          <w:tcPr>
            <w:tcW w:w="4392" w:type="dxa"/>
          </w:tcPr>
          <w:p w14:paraId="054FEE23" w14:textId="1391A9AF" w:rsidR="0002045C" w:rsidRPr="004B367F" w:rsidRDefault="0002045C" w:rsidP="0002045C">
            <w:pPr>
              <w:pStyle w:val="TableText"/>
              <w:rPr>
                <w:sz w:val="20"/>
              </w:rPr>
            </w:pPr>
            <w:r>
              <w:rPr>
                <w:sz w:val="20"/>
              </w:rPr>
              <w:t>Added FSC review for mapping sheet</w:t>
            </w:r>
          </w:p>
        </w:tc>
        <w:tc>
          <w:tcPr>
            <w:tcW w:w="2329" w:type="dxa"/>
          </w:tcPr>
          <w:p w14:paraId="054FEE24" w14:textId="0866AE1D" w:rsidR="0002045C" w:rsidRPr="004B367F" w:rsidRDefault="0002045C" w:rsidP="0002045C">
            <w:pPr>
              <w:pStyle w:val="TableText"/>
              <w:rPr>
                <w:sz w:val="20"/>
              </w:rPr>
            </w:pPr>
            <w:r w:rsidRPr="004B367F">
              <w:rPr>
                <w:sz w:val="20"/>
              </w:rPr>
              <w:t>Steffen Maerdian - Halfaker &amp; Associates</w:t>
            </w:r>
          </w:p>
        </w:tc>
      </w:tr>
      <w:tr w:rsidR="0002045C" w14:paraId="054FEE2A" w14:textId="77777777" w:rsidTr="00E91E51">
        <w:tc>
          <w:tcPr>
            <w:tcW w:w="1728" w:type="dxa"/>
          </w:tcPr>
          <w:p w14:paraId="054FEE26" w14:textId="25D24EB5" w:rsidR="0002045C" w:rsidRDefault="0002045C" w:rsidP="0002045C">
            <w:pPr>
              <w:pStyle w:val="TableText"/>
            </w:pPr>
          </w:p>
        </w:tc>
        <w:tc>
          <w:tcPr>
            <w:tcW w:w="1080" w:type="dxa"/>
          </w:tcPr>
          <w:p w14:paraId="054FEE27" w14:textId="46577FE5" w:rsidR="0002045C" w:rsidRDefault="0002045C" w:rsidP="0002045C">
            <w:pPr>
              <w:pStyle w:val="TableText"/>
            </w:pPr>
          </w:p>
        </w:tc>
        <w:tc>
          <w:tcPr>
            <w:tcW w:w="4392" w:type="dxa"/>
          </w:tcPr>
          <w:p w14:paraId="054FEE28" w14:textId="116E0F8E" w:rsidR="0002045C" w:rsidRDefault="0002045C" w:rsidP="0002045C">
            <w:pPr>
              <w:pStyle w:val="TableText"/>
            </w:pPr>
          </w:p>
        </w:tc>
        <w:tc>
          <w:tcPr>
            <w:tcW w:w="2329" w:type="dxa"/>
          </w:tcPr>
          <w:p w14:paraId="054FEE29" w14:textId="1736191C" w:rsidR="0002045C" w:rsidRDefault="0002045C" w:rsidP="0002045C">
            <w:pPr>
              <w:pStyle w:val="TableText"/>
            </w:pPr>
          </w:p>
        </w:tc>
      </w:tr>
      <w:tr w:rsidR="0002045C" w14:paraId="054FEE30" w14:textId="77777777" w:rsidTr="00E91E51">
        <w:tc>
          <w:tcPr>
            <w:tcW w:w="1728" w:type="dxa"/>
          </w:tcPr>
          <w:p w14:paraId="054FEE2B" w14:textId="5F12CD8C" w:rsidR="0002045C" w:rsidRDefault="0002045C" w:rsidP="0002045C">
            <w:pPr>
              <w:pStyle w:val="TableText"/>
            </w:pPr>
          </w:p>
        </w:tc>
        <w:tc>
          <w:tcPr>
            <w:tcW w:w="1080" w:type="dxa"/>
          </w:tcPr>
          <w:p w14:paraId="054FEE2C" w14:textId="2E85D395" w:rsidR="0002045C" w:rsidRDefault="0002045C" w:rsidP="0002045C">
            <w:pPr>
              <w:pStyle w:val="TableText"/>
            </w:pPr>
          </w:p>
        </w:tc>
        <w:tc>
          <w:tcPr>
            <w:tcW w:w="4392" w:type="dxa"/>
          </w:tcPr>
          <w:p w14:paraId="054FEE2E" w14:textId="0C01722D" w:rsidR="0002045C" w:rsidRDefault="0002045C" w:rsidP="0002045C">
            <w:pPr>
              <w:pStyle w:val="TableText"/>
            </w:pPr>
          </w:p>
        </w:tc>
        <w:tc>
          <w:tcPr>
            <w:tcW w:w="2329" w:type="dxa"/>
          </w:tcPr>
          <w:p w14:paraId="054FEE2F" w14:textId="1022396B" w:rsidR="0002045C" w:rsidRDefault="0002045C" w:rsidP="0002045C">
            <w:pPr>
              <w:pStyle w:val="TableText"/>
            </w:pPr>
          </w:p>
        </w:tc>
      </w:tr>
      <w:tr w:rsidR="0002045C" w14:paraId="054FEE36" w14:textId="77777777" w:rsidTr="00E91E51">
        <w:tc>
          <w:tcPr>
            <w:tcW w:w="1728" w:type="dxa"/>
          </w:tcPr>
          <w:p w14:paraId="054FEE31" w14:textId="1D366B74" w:rsidR="0002045C" w:rsidRDefault="0002045C" w:rsidP="0002045C">
            <w:pPr>
              <w:pStyle w:val="TableText"/>
            </w:pPr>
          </w:p>
        </w:tc>
        <w:tc>
          <w:tcPr>
            <w:tcW w:w="1080" w:type="dxa"/>
          </w:tcPr>
          <w:p w14:paraId="054FEE32" w14:textId="49D22085" w:rsidR="0002045C" w:rsidRDefault="0002045C" w:rsidP="0002045C">
            <w:pPr>
              <w:pStyle w:val="TableText"/>
            </w:pPr>
          </w:p>
        </w:tc>
        <w:tc>
          <w:tcPr>
            <w:tcW w:w="4392" w:type="dxa"/>
          </w:tcPr>
          <w:p w14:paraId="054FEE34" w14:textId="7AA5E86A" w:rsidR="0002045C" w:rsidRDefault="0002045C" w:rsidP="0002045C">
            <w:pPr>
              <w:pStyle w:val="TableText"/>
            </w:pPr>
          </w:p>
        </w:tc>
        <w:tc>
          <w:tcPr>
            <w:tcW w:w="2329" w:type="dxa"/>
          </w:tcPr>
          <w:p w14:paraId="054FEE35" w14:textId="6F646C91" w:rsidR="0002045C" w:rsidRDefault="0002045C" w:rsidP="0002045C">
            <w:pPr>
              <w:pStyle w:val="TableText"/>
            </w:pPr>
          </w:p>
        </w:tc>
      </w:tr>
      <w:tr w:rsidR="0002045C" w14:paraId="054FEE3D" w14:textId="77777777" w:rsidTr="00E91E51">
        <w:tc>
          <w:tcPr>
            <w:tcW w:w="1728" w:type="dxa"/>
          </w:tcPr>
          <w:p w14:paraId="054FEE37" w14:textId="5A4C7397" w:rsidR="0002045C" w:rsidRDefault="0002045C" w:rsidP="0002045C">
            <w:pPr>
              <w:pStyle w:val="TableText"/>
            </w:pPr>
          </w:p>
        </w:tc>
        <w:tc>
          <w:tcPr>
            <w:tcW w:w="1080" w:type="dxa"/>
          </w:tcPr>
          <w:p w14:paraId="054FEE38" w14:textId="33B24D4E" w:rsidR="0002045C" w:rsidRDefault="0002045C" w:rsidP="0002045C">
            <w:pPr>
              <w:pStyle w:val="TableText"/>
            </w:pPr>
          </w:p>
        </w:tc>
        <w:tc>
          <w:tcPr>
            <w:tcW w:w="4392" w:type="dxa"/>
          </w:tcPr>
          <w:p w14:paraId="054FEE39" w14:textId="62640F78" w:rsidR="0002045C" w:rsidRDefault="0002045C" w:rsidP="0002045C">
            <w:pPr>
              <w:pStyle w:val="TableText"/>
            </w:pPr>
          </w:p>
        </w:tc>
        <w:tc>
          <w:tcPr>
            <w:tcW w:w="2329" w:type="dxa"/>
          </w:tcPr>
          <w:p w14:paraId="054FEE3C" w14:textId="4BC51283" w:rsidR="0002045C" w:rsidRDefault="0002045C" w:rsidP="0002045C">
            <w:pPr>
              <w:pStyle w:val="TableText"/>
            </w:pPr>
          </w:p>
        </w:tc>
      </w:tr>
      <w:tr w:rsidR="0002045C" w14:paraId="054FEE44" w14:textId="77777777" w:rsidTr="00E91E51">
        <w:tc>
          <w:tcPr>
            <w:tcW w:w="1728" w:type="dxa"/>
          </w:tcPr>
          <w:p w14:paraId="054FEE3E" w14:textId="730384AF" w:rsidR="0002045C" w:rsidRDefault="0002045C" w:rsidP="0002045C">
            <w:pPr>
              <w:pStyle w:val="TableText"/>
            </w:pPr>
          </w:p>
        </w:tc>
        <w:tc>
          <w:tcPr>
            <w:tcW w:w="1080" w:type="dxa"/>
          </w:tcPr>
          <w:p w14:paraId="054FEE3F" w14:textId="6C3CC94D" w:rsidR="0002045C" w:rsidRDefault="0002045C" w:rsidP="0002045C">
            <w:pPr>
              <w:pStyle w:val="TableText"/>
            </w:pPr>
          </w:p>
        </w:tc>
        <w:tc>
          <w:tcPr>
            <w:tcW w:w="4392" w:type="dxa"/>
          </w:tcPr>
          <w:p w14:paraId="054FEE40" w14:textId="5F1CBAF2" w:rsidR="0002045C" w:rsidRDefault="0002045C" w:rsidP="0002045C">
            <w:pPr>
              <w:pStyle w:val="TableText"/>
            </w:pPr>
          </w:p>
        </w:tc>
        <w:tc>
          <w:tcPr>
            <w:tcW w:w="2329" w:type="dxa"/>
          </w:tcPr>
          <w:p w14:paraId="054FEE43" w14:textId="41FB41EB" w:rsidR="0002045C" w:rsidRDefault="0002045C" w:rsidP="0002045C">
            <w:pPr>
              <w:pStyle w:val="TableText"/>
            </w:pPr>
          </w:p>
        </w:tc>
      </w:tr>
      <w:tr w:rsidR="0002045C" w14:paraId="054FEE4A" w14:textId="77777777" w:rsidTr="00E91E51">
        <w:tc>
          <w:tcPr>
            <w:tcW w:w="1728" w:type="dxa"/>
          </w:tcPr>
          <w:p w14:paraId="054FEE45" w14:textId="7A943FDE" w:rsidR="0002045C" w:rsidRDefault="0002045C" w:rsidP="0002045C">
            <w:pPr>
              <w:pStyle w:val="TableText"/>
            </w:pPr>
          </w:p>
        </w:tc>
        <w:tc>
          <w:tcPr>
            <w:tcW w:w="1080" w:type="dxa"/>
          </w:tcPr>
          <w:p w14:paraId="054FEE46" w14:textId="1BBE9CDB" w:rsidR="0002045C" w:rsidRDefault="0002045C" w:rsidP="0002045C">
            <w:pPr>
              <w:pStyle w:val="TableText"/>
            </w:pPr>
          </w:p>
        </w:tc>
        <w:tc>
          <w:tcPr>
            <w:tcW w:w="4392" w:type="dxa"/>
          </w:tcPr>
          <w:p w14:paraId="054FEE47" w14:textId="29682776" w:rsidR="0002045C" w:rsidRDefault="0002045C" w:rsidP="0002045C">
            <w:pPr>
              <w:pStyle w:val="TableText"/>
            </w:pPr>
          </w:p>
        </w:tc>
        <w:tc>
          <w:tcPr>
            <w:tcW w:w="2329" w:type="dxa"/>
          </w:tcPr>
          <w:p w14:paraId="054FEE49" w14:textId="69061533" w:rsidR="0002045C" w:rsidRDefault="0002045C" w:rsidP="0002045C">
            <w:pPr>
              <w:pStyle w:val="TableText"/>
            </w:pPr>
          </w:p>
        </w:tc>
      </w:tr>
      <w:tr w:rsidR="0002045C" w14:paraId="054FEE52" w14:textId="77777777" w:rsidTr="00E91E51">
        <w:tc>
          <w:tcPr>
            <w:tcW w:w="1728" w:type="dxa"/>
          </w:tcPr>
          <w:p w14:paraId="054FEE4B" w14:textId="7111891B" w:rsidR="0002045C" w:rsidRDefault="0002045C" w:rsidP="0002045C">
            <w:pPr>
              <w:pStyle w:val="TableText"/>
            </w:pPr>
          </w:p>
        </w:tc>
        <w:tc>
          <w:tcPr>
            <w:tcW w:w="1080" w:type="dxa"/>
          </w:tcPr>
          <w:p w14:paraId="054FEE4C" w14:textId="64D240EC" w:rsidR="0002045C" w:rsidRDefault="0002045C" w:rsidP="0002045C">
            <w:pPr>
              <w:pStyle w:val="TableText"/>
            </w:pPr>
          </w:p>
        </w:tc>
        <w:tc>
          <w:tcPr>
            <w:tcW w:w="4392" w:type="dxa"/>
          </w:tcPr>
          <w:p w14:paraId="054FEE4E" w14:textId="098F984C" w:rsidR="0002045C" w:rsidRDefault="0002045C" w:rsidP="0002045C">
            <w:pPr>
              <w:pStyle w:val="TableText"/>
            </w:pPr>
          </w:p>
        </w:tc>
        <w:tc>
          <w:tcPr>
            <w:tcW w:w="2329" w:type="dxa"/>
          </w:tcPr>
          <w:p w14:paraId="054FEE51" w14:textId="24631E56" w:rsidR="0002045C" w:rsidRDefault="0002045C" w:rsidP="0002045C">
            <w:pPr>
              <w:pStyle w:val="TableText"/>
            </w:pPr>
          </w:p>
        </w:tc>
      </w:tr>
      <w:tr w:rsidR="0002045C" w14:paraId="054FEE57" w14:textId="77777777" w:rsidTr="00E91E51">
        <w:tc>
          <w:tcPr>
            <w:tcW w:w="1728" w:type="dxa"/>
          </w:tcPr>
          <w:p w14:paraId="054FEE53" w14:textId="0997EF0F" w:rsidR="0002045C" w:rsidRDefault="0002045C" w:rsidP="0002045C">
            <w:pPr>
              <w:pStyle w:val="TableText"/>
            </w:pPr>
          </w:p>
        </w:tc>
        <w:tc>
          <w:tcPr>
            <w:tcW w:w="1080" w:type="dxa"/>
          </w:tcPr>
          <w:p w14:paraId="054FEE54" w14:textId="26D9B8EC" w:rsidR="0002045C" w:rsidRDefault="0002045C" w:rsidP="0002045C">
            <w:pPr>
              <w:pStyle w:val="TableText"/>
            </w:pPr>
          </w:p>
        </w:tc>
        <w:tc>
          <w:tcPr>
            <w:tcW w:w="4392" w:type="dxa"/>
          </w:tcPr>
          <w:p w14:paraId="054FEE55" w14:textId="63DCC0B5" w:rsidR="0002045C" w:rsidRDefault="0002045C" w:rsidP="0002045C">
            <w:pPr>
              <w:pStyle w:val="TableText"/>
            </w:pPr>
          </w:p>
        </w:tc>
        <w:tc>
          <w:tcPr>
            <w:tcW w:w="2329" w:type="dxa"/>
          </w:tcPr>
          <w:p w14:paraId="054FEE56" w14:textId="48C5B5D0" w:rsidR="0002045C" w:rsidRDefault="0002045C" w:rsidP="0002045C">
            <w:pPr>
              <w:pStyle w:val="TableText"/>
            </w:pPr>
          </w:p>
        </w:tc>
      </w:tr>
      <w:tr w:rsidR="0002045C" w14:paraId="75624D74" w14:textId="77777777" w:rsidTr="00E91E51">
        <w:tc>
          <w:tcPr>
            <w:tcW w:w="1728" w:type="dxa"/>
          </w:tcPr>
          <w:p w14:paraId="78CE8D2E" w14:textId="6AF00C90" w:rsidR="0002045C" w:rsidRDefault="0002045C" w:rsidP="0002045C">
            <w:pPr>
              <w:pStyle w:val="TableText"/>
            </w:pPr>
          </w:p>
        </w:tc>
        <w:tc>
          <w:tcPr>
            <w:tcW w:w="1080" w:type="dxa"/>
          </w:tcPr>
          <w:p w14:paraId="270B12FA" w14:textId="75196978" w:rsidR="0002045C" w:rsidRDefault="0002045C" w:rsidP="0002045C">
            <w:pPr>
              <w:pStyle w:val="TableText"/>
            </w:pPr>
          </w:p>
        </w:tc>
        <w:tc>
          <w:tcPr>
            <w:tcW w:w="4392" w:type="dxa"/>
          </w:tcPr>
          <w:p w14:paraId="6EE3BEA2" w14:textId="2C05C9BF" w:rsidR="0002045C" w:rsidRDefault="0002045C" w:rsidP="0002045C">
            <w:pPr>
              <w:pStyle w:val="TableText"/>
            </w:pPr>
          </w:p>
        </w:tc>
        <w:tc>
          <w:tcPr>
            <w:tcW w:w="2329" w:type="dxa"/>
          </w:tcPr>
          <w:p w14:paraId="3215476F" w14:textId="24BAC434" w:rsidR="0002045C" w:rsidRDefault="0002045C" w:rsidP="0002045C">
            <w:pPr>
              <w:pStyle w:val="TableText"/>
            </w:pPr>
          </w:p>
        </w:tc>
      </w:tr>
      <w:tr w:rsidR="0002045C" w14:paraId="4DCF4723" w14:textId="77777777" w:rsidTr="00E91E51">
        <w:tc>
          <w:tcPr>
            <w:tcW w:w="1728" w:type="dxa"/>
          </w:tcPr>
          <w:p w14:paraId="5CCC1AB6" w14:textId="1F00BDB6" w:rsidR="0002045C" w:rsidRDefault="0002045C" w:rsidP="0002045C">
            <w:pPr>
              <w:pStyle w:val="TableText"/>
            </w:pPr>
          </w:p>
        </w:tc>
        <w:tc>
          <w:tcPr>
            <w:tcW w:w="1080" w:type="dxa"/>
          </w:tcPr>
          <w:p w14:paraId="1D299B79" w14:textId="126DF29A" w:rsidR="0002045C" w:rsidRDefault="0002045C" w:rsidP="0002045C">
            <w:pPr>
              <w:pStyle w:val="TableText"/>
            </w:pPr>
          </w:p>
        </w:tc>
        <w:tc>
          <w:tcPr>
            <w:tcW w:w="4392" w:type="dxa"/>
          </w:tcPr>
          <w:p w14:paraId="603E4540" w14:textId="3A881A83" w:rsidR="0002045C" w:rsidRDefault="0002045C" w:rsidP="0002045C">
            <w:pPr>
              <w:pStyle w:val="TableText"/>
            </w:pPr>
          </w:p>
        </w:tc>
        <w:tc>
          <w:tcPr>
            <w:tcW w:w="2329" w:type="dxa"/>
          </w:tcPr>
          <w:p w14:paraId="4FF38F5A" w14:textId="161EE6C7" w:rsidR="0002045C" w:rsidRPr="00CC5008" w:rsidRDefault="0002045C" w:rsidP="0002045C">
            <w:pPr>
              <w:pStyle w:val="TableText"/>
            </w:pPr>
          </w:p>
        </w:tc>
      </w:tr>
      <w:tr w:rsidR="0002045C" w14:paraId="11ECACFA" w14:textId="77777777" w:rsidTr="00E91E51">
        <w:tc>
          <w:tcPr>
            <w:tcW w:w="1728" w:type="dxa"/>
          </w:tcPr>
          <w:p w14:paraId="73B87C2C" w14:textId="79D47441" w:rsidR="0002045C" w:rsidRDefault="0002045C" w:rsidP="0002045C">
            <w:pPr>
              <w:pStyle w:val="TableText"/>
            </w:pPr>
          </w:p>
        </w:tc>
        <w:tc>
          <w:tcPr>
            <w:tcW w:w="1080" w:type="dxa"/>
          </w:tcPr>
          <w:p w14:paraId="07808791" w14:textId="64B47409" w:rsidR="0002045C" w:rsidRDefault="0002045C" w:rsidP="0002045C">
            <w:pPr>
              <w:pStyle w:val="TableText"/>
            </w:pPr>
          </w:p>
        </w:tc>
        <w:tc>
          <w:tcPr>
            <w:tcW w:w="4392" w:type="dxa"/>
          </w:tcPr>
          <w:p w14:paraId="68DD8896" w14:textId="510C6CBD" w:rsidR="0002045C" w:rsidRDefault="0002045C" w:rsidP="0002045C">
            <w:pPr>
              <w:pStyle w:val="TableText"/>
            </w:pPr>
          </w:p>
        </w:tc>
        <w:tc>
          <w:tcPr>
            <w:tcW w:w="2329" w:type="dxa"/>
          </w:tcPr>
          <w:p w14:paraId="15CDC434" w14:textId="7A7AB8B2" w:rsidR="0002045C" w:rsidRDefault="0002045C" w:rsidP="0002045C">
            <w:pPr>
              <w:pStyle w:val="TableText"/>
            </w:pPr>
          </w:p>
        </w:tc>
      </w:tr>
      <w:tr w:rsidR="0002045C" w14:paraId="25DC1C72" w14:textId="77777777" w:rsidTr="00E91E51">
        <w:tc>
          <w:tcPr>
            <w:tcW w:w="1728" w:type="dxa"/>
          </w:tcPr>
          <w:p w14:paraId="7BE86D9E" w14:textId="17E95CFD" w:rsidR="0002045C" w:rsidRDefault="0002045C" w:rsidP="0002045C">
            <w:pPr>
              <w:pStyle w:val="TableText"/>
            </w:pPr>
          </w:p>
        </w:tc>
        <w:tc>
          <w:tcPr>
            <w:tcW w:w="1080" w:type="dxa"/>
          </w:tcPr>
          <w:p w14:paraId="1EC2525E" w14:textId="3A6D8DE5" w:rsidR="0002045C" w:rsidRDefault="0002045C" w:rsidP="0002045C">
            <w:pPr>
              <w:pStyle w:val="TableText"/>
            </w:pPr>
          </w:p>
        </w:tc>
        <w:tc>
          <w:tcPr>
            <w:tcW w:w="4392" w:type="dxa"/>
          </w:tcPr>
          <w:p w14:paraId="1FDE9F51" w14:textId="5CBF8566" w:rsidR="0002045C" w:rsidRDefault="0002045C" w:rsidP="0002045C">
            <w:pPr>
              <w:pStyle w:val="TableText"/>
            </w:pPr>
          </w:p>
        </w:tc>
        <w:tc>
          <w:tcPr>
            <w:tcW w:w="2329" w:type="dxa"/>
          </w:tcPr>
          <w:p w14:paraId="3A929E9F" w14:textId="667CCC89" w:rsidR="0002045C" w:rsidRDefault="0002045C" w:rsidP="0002045C">
            <w:pPr>
              <w:pStyle w:val="TableText"/>
            </w:pPr>
          </w:p>
        </w:tc>
      </w:tr>
      <w:tr w:rsidR="0002045C" w14:paraId="6789DE7E" w14:textId="77777777" w:rsidTr="00E91E51">
        <w:tc>
          <w:tcPr>
            <w:tcW w:w="1728" w:type="dxa"/>
          </w:tcPr>
          <w:p w14:paraId="59F74ED0" w14:textId="6311FC6A" w:rsidR="0002045C" w:rsidRDefault="0002045C" w:rsidP="0002045C">
            <w:pPr>
              <w:pStyle w:val="TableText"/>
            </w:pPr>
          </w:p>
        </w:tc>
        <w:tc>
          <w:tcPr>
            <w:tcW w:w="1080" w:type="dxa"/>
          </w:tcPr>
          <w:p w14:paraId="7F9767FC" w14:textId="4074FCC6" w:rsidR="0002045C" w:rsidRDefault="0002045C" w:rsidP="0002045C">
            <w:pPr>
              <w:pStyle w:val="TableText"/>
            </w:pPr>
          </w:p>
        </w:tc>
        <w:tc>
          <w:tcPr>
            <w:tcW w:w="4392" w:type="dxa"/>
          </w:tcPr>
          <w:p w14:paraId="6E7D3A5C" w14:textId="370B1D6F" w:rsidR="0002045C" w:rsidRDefault="0002045C" w:rsidP="0002045C">
            <w:pPr>
              <w:pStyle w:val="TableText"/>
            </w:pPr>
          </w:p>
        </w:tc>
        <w:tc>
          <w:tcPr>
            <w:tcW w:w="2329" w:type="dxa"/>
          </w:tcPr>
          <w:p w14:paraId="5534D986" w14:textId="6EA124BB" w:rsidR="0002045C" w:rsidRDefault="0002045C" w:rsidP="0002045C">
            <w:pPr>
              <w:pStyle w:val="TableText"/>
            </w:pPr>
          </w:p>
        </w:tc>
      </w:tr>
      <w:tr w:rsidR="0002045C" w14:paraId="105C4F83" w14:textId="77777777" w:rsidTr="00E91E51">
        <w:tc>
          <w:tcPr>
            <w:tcW w:w="1728" w:type="dxa"/>
          </w:tcPr>
          <w:p w14:paraId="4CD4887A" w14:textId="794B4F5D" w:rsidR="0002045C" w:rsidRDefault="0002045C" w:rsidP="0002045C">
            <w:pPr>
              <w:pStyle w:val="TableText"/>
            </w:pPr>
          </w:p>
        </w:tc>
        <w:tc>
          <w:tcPr>
            <w:tcW w:w="1080" w:type="dxa"/>
          </w:tcPr>
          <w:p w14:paraId="1084879D" w14:textId="18D332A9" w:rsidR="0002045C" w:rsidRDefault="0002045C" w:rsidP="0002045C">
            <w:pPr>
              <w:pStyle w:val="TableText"/>
            </w:pPr>
          </w:p>
        </w:tc>
        <w:tc>
          <w:tcPr>
            <w:tcW w:w="4392" w:type="dxa"/>
          </w:tcPr>
          <w:p w14:paraId="47535CF7" w14:textId="4CBA0EB6" w:rsidR="0002045C" w:rsidRDefault="0002045C" w:rsidP="0002045C">
            <w:pPr>
              <w:pStyle w:val="TableText"/>
            </w:pPr>
          </w:p>
        </w:tc>
        <w:tc>
          <w:tcPr>
            <w:tcW w:w="2329" w:type="dxa"/>
          </w:tcPr>
          <w:p w14:paraId="64223BC8" w14:textId="440D4919" w:rsidR="0002045C" w:rsidRDefault="0002045C" w:rsidP="0002045C">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0222DCB7" w14:textId="547C92B3" w:rsidR="00471D5C" w:rsidRDefault="00CE41B2">
      <w:pPr>
        <w:pStyle w:val="TOC1"/>
        <w:tabs>
          <w:tab w:val="left" w:pos="440"/>
          <w:tab w:val="right" w:leader="dot" w:pos="9620"/>
        </w:tabs>
        <w:rPr>
          <w:rFonts w:asciiTheme="minorHAnsi" w:eastAsiaTheme="minorEastAsia" w:hAnsiTheme="minorHAnsi" w:cstheme="minorBidi"/>
          <w:b w:val="0"/>
          <w:bCs w:val="0"/>
          <w:noProof/>
          <w:sz w:val="22"/>
          <w:szCs w:val="22"/>
        </w:rPr>
      </w:pPr>
      <w:r>
        <w:rPr>
          <w:caps/>
        </w:rPr>
        <w:fldChar w:fldCharType="begin"/>
      </w:r>
      <w:r>
        <w:rPr>
          <w:caps/>
        </w:rPr>
        <w:instrText xml:space="preserve"> TOC \o "1-3" \h \z \u </w:instrText>
      </w:r>
      <w:r>
        <w:rPr>
          <w:caps/>
        </w:rPr>
        <w:fldChar w:fldCharType="separate"/>
      </w:r>
      <w:hyperlink w:anchor="_Toc509819226" w:history="1">
        <w:r w:rsidR="00471D5C" w:rsidRPr="000A2800">
          <w:rPr>
            <w:rStyle w:val="Hyperlink"/>
            <w:noProof/>
          </w:rPr>
          <w:t>1</w:t>
        </w:r>
        <w:r w:rsidR="00471D5C">
          <w:rPr>
            <w:rFonts w:asciiTheme="minorHAnsi" w:eastAsiaTheme="minorEastAsia" w:hAnsiTheme="minorHAnsi" w:cstheme="minorBidi"/>
            <w:b w:val="0"/>
            <w:bCs w:val="0"/>
            <w:noProof/>
            <w:sz w:val="22"/>
            <w:szCs w:val="22"/>
          </w:rPr>
          <w:tab/>
        </w:r>
        <w:r w:rsidR="00471D5C" w:rsidRPr="000A2800">
          <w:rPr>
            <w:rStyle w:val="Hyperlink"/>
            <w:noProof/>
          </w:rPr>
          <w:t>Introduction</w:t>
        </w:r>
        <w:r w:rsidR="00471D5C">
          <w:rPr>
            <w:noProof/>
            <w:webHidden/>
          </w:rPr>
          <w:tab/>
        </w:r>
        <w:r w:rsidR="00471D5C">
          <w:rPr>
            <w:noProof/>
            <w:webHidden/>
          </w:rPr>
          <w:fldChar w:fldCharType="begin"/>
        </w:r>
        <w:r w:rsidR="00471D5C">
          <w:rPr>
            <w:noProof/>
            <w:webHidden/>
          </w:rPr>
          <w:instrText xml:space="preserve"> PAGEREF _Toc509819226 \h </w:instrText>
        </w:r>
        <w:r w:rsidR="00471D5C">
          <w:rPr>
            <w:noProof/>
            <w:webHidden/>
          </w:rPr>
        </w:r>
        <w:r w:rsidR="00471D5C">
          <w:rPr>
            <w:noProof/>
            <w:webHidden/>
          </w:rPr>
          <w:fldChar w:fldCharType="separate"/>
        </w:r>
        <w:r w:rsidR="00471D5C">
          <w:rPr>
            <w:noProof/>
            <w:webHidden/>
          </w:rPr>
          <w:t>1</w:t>
        </w:r>
        <w:r w:rsidR="00471D5C">
          <w:rPr>
            <w:noProof/>
            <w:webHidden/>
          </w:rPr>
          <w:fldChar w:fldCharType="end"/>
        </w:r>
      </w:hyperlink>
    </w:p>
    <w:p w14:paraId="0E79FE66" w14:textId="2766ABA0"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27" w:history="1">
        <w:r w:rsidR="00471D5C" w:rsidRPr="000A2800">
          <w:rPr>
            <w:rStyle w:val="Hyperlink"/>
            <w:noProof/>
          </w:rPr>
          <w:t>1.1</w:t>
        </w:r>
        <w:r w:rsidR="00471D5C">
          <w:rPr>
            <w:rFonts w:asciiTheme="minorHAnsi" w:eastAsiaTheme="minorEastAsia" w:hAnsiTheme="minorHAnsi" w:cstheme="minorBidi"/>
            <w:b w:val="0"/>
            <w:noProof/>
            <w:sz w:val="22"/>
            <w:szCs w:val="22"/>
          </w:rPr>
          <w:tab/>
        </w:r>
        <w:r w:rsidR="00471D5C" w:rsidRPr="000A2800">
          <w:rPr>
            <w:rStyle w:val="Hyperlink"/>
            <w:noProof/>
          </w:rPr>
          <w:t>Purpose</w:t>
        </w:r>
        <w:r w:rsidR="00471D5C">
          <w:rPr>
            <w:noProof/>
            <w:webHidden/>
          </w:rPr>
          <w:tab/>
        </w:r>
        <w:r w:rsidR="00471D5C">
          <w:rPr>
            <w:noProof/>
            <w:webHidden/>
          </w:rPr>
          <w:fldChar w:fldCharType="begin"/>
        </w:r>
        <w:r w:rsidR="00471D5C">
          <w:rPr>
            <w:noProof/>
            <w:webHidden/>
          </w:rPr>
          <w:instrText xml:space="preserve"> PAGEREF _Toc509819227 \h </w:instrText>
        </w:r>
        <w:r w:rsidR="00471D5C">
          <w:rPr>
            <w:noProof/>
            <w:webHidden/>
          </w:rPr>
        </w:r>
        <w:r w:rsidR="00471D5C">
          <w:rPr>
            <w:noProof/>
            <w:webHidden/>
          </w:rPr>
          <w:fldChar w:fldCharType="separate"/>
        </w:r>
        <w:r w:rsidR="00471D5C">
          <w:rPr>
            <w:noProof/>
            <w:webHidden/>
          </w:rPr>
          <w:t>1</w:t>
        </w:r>
        <w:r w:rsidR="00471D5C">
          <w:rPr>
            <w:noProof/>
            <w:webHidden/>
          </w:rPr>
          <w:fldChar w:fldCharType="end"/>
        </w:r>
      </w:hyperlink>
    </w:p>
    <w:p w14:paraId="79213F15" w14:textId="05AD9BC7"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28" w:history="1">
        <w:r w:rsidR="00471D5C" w:rsidRPr="000A2800">
          <w:rPr>
            <w:rStyle w:val="Hyperlink"/>
            <w:noProof/>
          </w:rPr>
          <w:t>1.2</w:t>
        </w:r>
        <w:r w:rsidR="00471D5C">
          <w:rPr>
            <w:rFonts w:asciiTheme="minorHAnsi" w:eastAsiaTheme="minorEastAsia" w:hAnsiTheme="minorHAnsi" w:cstheme="minorBidi"/>
            <w:b w:val="0"/>
            <w:noProof/>
            <w:sz w:val="22"/>
            <w:szCs w:val="22"/>
          </w:rPr>
          <w:tab/>
        </w:r>
        <w:r w:rsidR="00471D5C" w:rsidRPr="000A2800">
          <w:rPr>
            <w:rStyle w:val="Hyperlink"/>
            <w:noProof/>
          </w:rPr>
          <w:t>Scope</w:t>
        </w:r>
        <w:r w:rsidR="00471D5C">
          <w:rPr>
            <w:noProof/>
            <w:webHidden/>
          </w:rPr>
          <w:tab/>
        </w:r>
        <w:r w:rsidR="00471D5C">
          <w:rPr>
            <w:noProof/>
            <w:webHidden/>
          </w:rPr>
          <w:fldChar w:fldCharType="begin"/>
        </w:r>
        <w:r w:rsidR="00471D5C">
          <w:rPr>
            <w:noProof/>
            <w:webHidden/>
          </w:rPr>
          <w:instrText xml:space="preserve"> PAGEREF _Toc509819228 \h </w:instrText>
        </w:r>
        <w:r w:rsidR="00471D5C">
          <w:rPr>
            <w:noProof/>
            <w:webHidden/>
          </w:rPr>
        </w:r>
        <w:r w:rsidR="00471D5C">
          <w:rPr>
            <w:noProof/>
            <w:webHidden/>
          </w:rPr>
          <w:fldChar w:fldCharType="separate"/>
        </w:r>
        <w:r w:rsidR="00471D5C">
          <w:rPr>
            <w:noProof/>
            <w:webHidden/>
          </w:rPr>
          <w:t>1</w:t>
        </w:r>
        <w:r w:rsidR="00471D5C">
          <w:rPr>
            <w:noProof/>
            <w:webHidden/>
          </w:rPr>
          <w:fldChar w:fldCharType="end"/>
        </w:r>
      </w:hyperlink>
    </w:p>
    <w:p w14:paraId="0B7E0A09" w14:textId="66EAECC0"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29" w:history="1">
        <w:r w:rsidR="00471D5C" w:rsidRPr="000A2800">
          <w:rPr>
            <w:rStyle w:val="Hyperlink"/>
            <w:noProof/>
          </w:rPr>
          <w:t>1.3</w:t>
        </w:r>
        <w:r w:rsidR="00471D5C">
          <w:rPr>
            <w:rFonts w:asciiTheme="minorHAnsi" w:eastAsiaTheme="minorEastAsia" w:hAnsiTheme="minorHAnsi" w:cstheme="minorBidi"/>
            <w:b w:val="0"/>
            <w:noProof/>
            <w:sz w:val="22"/>
            <w:szCs w:val="22"/>
          </w:rPr>
          <w:tab/>
        </w:r>
        <w:r w:rsidR="00471D5C" w:rsidRPr="000A2800">
          <w:rPr>
            <w:rStyle w:val="Hyperlink"/>
            <w:noProof/>
          </w:rPr>
          <w:t>System Identification</w:t>
        </w:r>
        <w:r w:rsidR="00471D5C">
          <w:rPr>
            <w:noProof/>
            <w:webHidden/>
          </w:rPr>
          <w:tab/>
        </w:r>
        <w:r w:rsidR="00471D5C">
          <w:rPr>
            <w:noProof/>
            <w:webHidden/>
          </w:rPr>
          <w:fldChar w:fldCharType="begin"/>
        </w:r>
        <w:r w:rsidR="00471D5C">
          <w:rPr>
            <w:noProof/>
            <w:webHidden/>
          </w:rPr>
          <w:instrText xml:space="preserve"> PAGEREF _Toc509819229 \h </w:instrText>
        </w:r>
        <w:r w:rsidR="00471D5C">
          <w:rPr>
            <w:noProof/>
            <w:webHidden/>
          </w:rPr>
        </w:r>
        <w:r w:rsidR="00471D5C">
          <w:rPr>
            <w:noProof/>
            <w:webHidden/>
          </w:rPr>
          <w:fldChar w:fldCharType="separate"/>
        </w:r>
        <w:r w:rsidR="00471D5C">
          <w:rPr>
            <w:noProof/>
            <w:webHidden/>
          </w:rPr>
          <w:t>1</w:t>
        </w:r>
        <w:r w:rsidR="00471D5C">
          <w:rPr>
            <w:noProof/>
            <w:webHidden/>
          </w:rPr>
          <w:fldChar w:fldCharType="end"/>
        </w:r>
      </w:hyperlink>
    </w:p>
    <w:p w14:paraId="7D53A30E" w14:textId="4D6C9DF1"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30" w:history="1">
        <w:r w:rsidR="00471D5C" w:rsidRPr="000A2800">
          <w:rPr>
            <w:rStyle w:val="Hyperlink"/>
            <w:noProof/>
          </w:rPr>
          <w:t>1.3.1</w:t>
        </w:r>
        <w:r w:rsidR="00471D5C">
          <w:rPr>
            <w:rFonts w:asciiTheme="minorHAnsi" w:eastAsiaTheme="minorEastAsia" w:hAnsiTheme="minorHAnsi" w:cstheme="minorBidi"/>
            <w:iCs w:val="0"/>
            <w:noProof/>
            <w:sz w:val="22"/>
            <w:szCs w:val="22"/>
          </w:rPr>
          <w:tab/>
        </w:r>
        <w:r w:rsidR="00471D5C" w:rsidRPr="000A2800">
          <w:rPr>
            <w:rStyle w:val="Hyperlink"/>
            <w:noProof/>
          </w:rPr>
          <w:t>MCCF EDI TAS eBilling</w:t>
        </w:r>
        <w:r w:rsidR="00471D5C">
          <w:rPr>
            <w:noProof/>
            <w:webHidden/>
          </w:rPr>
          <w:tab/>
        </w:r>
        <w:r w:rsidR="00471D5C">
          <w:rPr>
            <w:noProof/>
            <w:webHidden/>
          </w:rPr>
          <w:fldChar w:fldCharType="begin"/>
        </w:r>
        <w:r w:rsidR="00471D5C">
          <w:rPr>
            <w:noProof/>
            <w:webHidden/>
          </w:rPr>
          <w:instrText xml:space="preserve"> PAGEREF _Toc509819230 \h </w:instrText>
        </w:r>
        <w:r w:rsidR="00471D5C">
          <w:rPr>
            <w:noProof/>
            <w:webHidden/>
          </w:rPr>
        </w:r>
        <w:r w:rsidR="00471D5C">
          <w:rPr>
            <w:noProof/>
            <w:webHidden/>
          </w:rPr>
          <w:fldChar w:fldCharType="separate"/>
        </w:r>
        <w:r w:rsidR="00471D5C">
          <w:rPr>
            <w:noProof/>
            <w:webHidden/>
          </w:rPr>
          <w:t>2</w:t>
        </w:r>
        <w:r w:rsidR="00471D5C">
          <w:rPr>
            <w:noProof/>
            <w:webHidden/>
          </w:rPr>
          <w:fldChar w:fldCharType="end"/>
        </w:r>
      </w:hyperlink>
    </w:p>
    <w:p w14:paraId="0CA33B3D" w14:textId="1EEF2D9A"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31" w:history="1">
        <w:r w:rsidR="00471D5C" w:rsidRPr="000A2800">
          <w:rPr>
            <w:rStyle w:val="Hyperlink"/>
            <w:noProof/>
          </w:rPr>
          <w:t>1.3.2</w:t>
        </w:r>
        <w:r w:rsidR="00471D5C">
          <w:rPr>
            <w:rFonts w:asciiTheme="minorHAnsi" w:eastAsiaTheme="minorEastAsia" w:hAnsiTheme="minorHAnsi" w:cstheme="minorBidi"/>
            <w:iCs w:val="0"/>
            <w:noProof/>
            <w:sz w:val="22"/>
            <w:szCs w:val="22"/>
          </w:rPr>
          <w:tab/>
        </w:r>
        <w:r w:rsidR="00471D5C" w:rsidRPr="000A2800">
          <w:rPr>
            <w:rStyle w:val="Hyperlink"/>
            <w:noProof/>
          </w:rPr>
          <w:t>FSC</w:t>
        </w:r>
        <w:r w:rsidR="00471D5C">
          <w:rPr>
            <w:noProof/>
            <w:webHidden/>
          </w:rPr>
          <w:tab/>
        </w:r>
        <w:r w:rsidR="00471D5C">
          <w:rPr>
            <w:noProof/>
            <w:webHidden/>
          </w:rPr>
          <w:fldChar w:fldCharType="begin"/>
        </w:r>
        <w:r w:rsidR="00471D5C">
          <w:rPr>
            <w:noProof/>
            <w:webHidden/>
          </w:rPr>
          <w:instrText xml:space="preserve"> PAGEREF _Toc509819231 \h </w:instrText>
        </w:r>
        <w:r w:rsidR="00471D5C">
          <w:rPr>
            <w:noProof/>
            <w:webHidden/>
          </w:rPr>
        </w:r>
        <w:r w:rsidR="00471D5C">
          <w:rPr>
            <w:noProof/>
            <w:webHidden/>
          </w:rPr>
          <w:fldChar w:fldCharType="separate"/>
        </w:r>
        <w:r w:rsidR="00471D5C">
          <w:rPr>
            <w:noProof/>
            <w:webHidden/>
          </w:rPr>
          <w:t>2</w:t>
        </w:r>
        <w:r w:rsidR="00471D5C">
          <w:rPr>
            <w:noProof/>
            <w:webHidden/>
          </w:rPr>
          <w:fldChar w:fldCharType="end"/>
        </w:r>
      </w:hyperlink>
    </w:p>
    <w:p w14:paraId="6D243D0B" w14:textId="43124C8E"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32" w:history="1">
        <w:r w:rsidR="00471D5C" w:rsidRPr="000A2800">
          <w:rPr>
            <w:rStyle w:val="Hyperlink"/>
            <w:noProof/>
          </w:rPr>
          <w:t>1.4</w:t>
        </w:r>
        <w:r w:rsidR="00471D5C">
          <w:rPr>
            <w:rFonts w:asciiTheme="minorHAnsi" w:eastAsiaTheme="minorEastAsia" w:hAnsiTheme="minorHAnsi" w:cstheme="minorBidi"/>
            <w:b w:val="0"/>
            <w:noProof/>
            <w:sz w:val="22"/>
            <w:szCs w:val="22"/>
          </w:rPr>
          <w:tab/>
        </w:r>
        <w:r w:rsidR="00471D5C" w:rsidRPr="000A2800">
          <w:rPr>
            <w:rStyle w:val="Hyperlink"/>
            <w:noProof/>
          </w:rPr>
          <w:t>Operational Agreement</w:t>
        </w:r>
        <w:r w:rsidR="00471D5C">
          <w:rPr>
            <w:noProof/>
            <w:webHidden/>
          </w:rPr>
          <w:tab/>
        </w:r>
        <w:r w:rsidR="00471D5C">
          <w:rPr>
            <w:noProof/>
            <w:webHidden/>
          </w:rPr>
          <w:fldChar w:fldCharType="begin"/>
        </w:r>
        <w:r w:rsidR="00471D5C">
          <w:rPr>
            <w:noProof/>
            <w:webHidden/>
          </w:rPr>
          <w:instrText xml:space="preserve"> PAGEREF _Toc509819232 \h </w:instrText>
        </w:r>
        <w:r w:rsidR="00471D5C">
          <w:rPr>
            <w:noProof/>
            <w:webHidden/>
          </w:rPr>
        </w:r>
        <w:r w:rsidR="00471D5C">
          <w:rPr>
            <w:noProof/>
            <w:webHidden/>
          </w:rPr>
          <w:fldChar w:fldCharType="separate"/>
        </w:r>
        <w:r w:rsidR="00471D5C">
          <w:rPr>
            <w:noProof/>
            <w:webHidden/>
          </w:rPr>
          <w:t>2</w:t>
        </w:r>
        <w:r w:rsidR="00471D5C">
          <w:rPr>
            <w:noProof/>
            <w:webHidden/>
          </w:rPr>
          <w:fldChar w:fldCharType="end"/>
        </w:r>
      </w:hyperlink>
    </w:p>
    <w:p w14:paraId="2246BD71" w14:textId="6BD5D2EF"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33" w:history="1">
        <w:r w:rsidR="00471D5C" w:rsidRPr="000A2800">
          <w:rPr>
            <w:rStyle w:val="Hyperlink"/>
            <w:noProof/>
          </w:rPr>
          <w:t>2</w:t>
        </w:r>
        <w:r w:rsidR="00471D5C">
          <w:rPr>
            <w:rFonts w:asciiTheme="minorHAnsi" w:eastAsiaTheme="minorEastAsia" w:hAnsiTheme="minorHAnsi" w:cstheme="minorBidi"/>
            <w:b w:val="0"/>
            <w:bCs w:val="0"/>
            <w:noProof/>
            <w:sz w:val="22"/>
            <w:szCs w:val="22"/>
          </w:rPr>
          <w:tab/>
        </w:r>
        <w:r w:rsidR="00471D5C" w:rsidRPr="000A2800">
          <w:rPr>
            <w:rStyle w:val="Hyperlink"/>
            <w:noProof/>
          </w:rPr>
          <w:t>Interface Definition</w:t>
        </w:r>
        <w:r w:rsidR="00471D5C">
          <w:rPr>
            <w:noProof/>
            <w:webHidden/>
          </w:rPr>
          <w:tab/>
        </w:r>
        <w:r w:rsidR="00471D5C">
          <w:rPr>
            <w:noProof/>
            <w:webHidden/>
          </w:rPr>
          <w:fldChar w:fldCharType="begin"/>
        </w:r>
        <w:r w:rsidR="00471D5C">
          <w:rPr>
            <w:noProof/>
            <w:webHidden/>
          </w:rPr>
          <w:instrText xml:space="preserve"> PAGEREF _Toc509819233 \h </w:instrText>
        </w:r>
        <w:r w:rsidR="00471D5C">
          <w:rPr>
            <w:noProof/>
            <w:webHidden/>
          </w:rPr>
        </w:r>
        <w:r w:rsidR="00471D5C">
          <w:rPr>
            <w:noProof/>
            <w:webHidden/>
          </w:rPr>
          <w:fldChar w:fldCharType="separate"/>
        </w:r>
        <w:r w:rsidR="00471D5C">
          <w:rPr>
            <w:noProof/>
            <w:webHidden/>
          </w:rPr>
          <w:t>3</w:t>
        </w:r>
        <w:r w:rsidR="00471D5C">
          <w:rPr>
            <w:noProof/>
            <w:webHidden/>
          </w:rPr>
          <w:fldChar w:fldCharType="end"/>
        </w:r>
      </w:hyperlink>
    </w:p>
    <w:p w14:paraId="0EDE6801" w14:textId="5CBDC829"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34" w:history="1">
        <w:r w:rsidR="00471D5C" w:rsidRPr="000A2800">
          <w:rPr>
            <w:rStyle w:val="Hyperlink"/>
            <w:noProof/>
          </w:rPr>
          <w:t>2.1</w:t>
        </w:r>
        <w:r w:rsidR="00471D5C">
          <w:rPr>
            <w:rFonts w:asciiTheme="minorHAnsi" w:eastAsiaTheme="minorEastAsia" w:hAnsiTheme="minorHAnsi" w:cstheme="minorBidi"/>
            <w:b w:val="0"/>
            <w:noProof/>
            <w:sz w:val="22"/>
            <w:szCs w:val="22"/>
          </w:rPr>
          <w:tab/>
        </w:r>
        <w:r w:rsidR="00471D5C" w:rsidRPr="000A2800">
          <w:rPr>
            <w:rStyle w:val="Hyperlink"/>
            <w:noProof/>
          </w:rPr>
          <w:t>System Overview</w:t>
        </w:r>
        <w:r w:rsidR="00471D5C">
          <w:rPr>
            <w:noProof/>
            <w:webHidden/>
          </w:rPr>
          <w:tab/>
        </w:r>
        <w:r w:rsidR="00471D5C">
          <w:rPr>
            <w:noProof/>
            <w:webHidden/>
          </w:rPr>
          <w:fldChar w:fldCharType="begin"/>
        </w:r>
        <w:r w:rsidR="00471D5C">
          <w:rPr>
            <w:noProof/>
            <w:webHidden/>
          </w:rPr>
          <w:instrText xml:space="preserve"> PAGEREF _Toc509819234 \h </w:instrText>
        </w:r>
        <w:r w:rsidR="00471D5C">
          <w:rPr>
            <w:noProof/>
            <w:webHidden/>
          </w:rPr>
        </w:r>
        <w:r w:rsidR="00471D5C">
          <w:rPr>
            <w:noProof/>
            <w:webHidden/>
          </w:rPr>
          <w:fldChar w:fldCharType="separate"/>
        </w:r>
        <w:r w:rsidR="00471D5C">
          <w:rPr>
            <w:noProof/>
            <w:webHidden/>
          </w:rPr>
          <w:t>3</w:t>
        </w:r>
        <w:r w:rsidR="00471D5C">
          <w:rPr>
            <w:noProof/>
            <w:webHidden/>
          </w:rPr>
          <w:fldChar w:fldCharType="end"/>
        </w:r>
      </w:hyperlink>
    </w:p>
    <w:p w14:paraId="05489A93" w14:textId="33103297"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35" w:history="1">
        <w:r w:rsidR="00471D5C" w:rsidRPr="000A2800">
          <w:rPr>
            <w:rStyle w:val="Hyperlink"/>
            <w:noProof/>
          </w:rPr>
          <w:t>2.1.1</w:t>
        </w:r>
        <w:r w:rsidR="00471D5C">
          <w:rPr>
            <w:rFonts w:asciiTheme="minorHAnsi" w:eastAsiaTheme="minorEastAsia" w:hAnsiTheme="minorHAnsi" w:cstheme="minorBidi"/>
            <w:iCs w:val="0"/>
            <w:noProof/>
            <w:sz w:val="22"/>
            <w:szCs w:val="22"/>
          </w:rPr>
          <w:tab/>
        </w:r>
        <w:r w:rsidR="00471D5C" w:rsidRPr="000A2800">
          <w:rPr>
            <w:rStyle w:val="Hyperlink"/>
            <w:noProof/>
          </w:rPr>
          <w:t>Overview Diagram</w:t>
        </w:r>
        <w:r w:rsidR="00471D5C">
          <w:rPr>
            <w:noProof/>
            <w:webHidden/>
          </w:rPr>
          <w:tab/>
        </w:r>
        <w:r w:rsidR="00471D5C">
          <w:rPr>
            <w:noProof/>
            <w:webHidden/>
          </w:rPr>
          <w:fldChar w:fldCharType="begin"/>
        </w:r>
        <w:r w:rsidR="00471D5C">
          <w:rPr>
            <w:noProof/>
            <w:webHidden/>
          </w:rPr>
          <w:instrText xml:space="preserve"> PAGEREF _Toc509819235 \h </w:instrText>
        </w:r>
        <w:r w:rsidR="00471D5C">
          <w:rPr>
            <w:noProof/>
            <w:webHidden/>
          </w:rPr>
        </w:r>
        <w:r w:rsidR="00471D5C">
          <w:rPr>
            <w:noProof/>
            <w:webHidden/>
          </w:rPr>
          <w:fldChar w:fldCharType="separate"/>
        </w:r>
        <w:r w:rsidR="00471D5C">
          <w:rPr>
            <w:noProof/>
            <w:webHidden/>
          </w:rPr>
          <w:t>3</w:t>
        </w:r>
        <w:r w:rsidR="00471D5C">
          <w:rPr>
            <w:noProof/>
            <w:webHidden/>
          </w:rPr>
          <w:fldChar w:fldCharType="end"/>
        </w:r>
      </w:hyperlink>
    </w:p>
    <w:p w14:paraId="4D5EB352" w14:textId="53149A1C"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36" w:history="1">
        <w:r w:rsidR="00471D5C" w:rsidRPr="000A2800">
          <w:rPr>
            <w:rStyle w:val="Hyperlink"/>
            <w:noProof/>
          </w:rPr>
          <w:t>2.2</w:t>
        </w:r>
        <w:r w:rsidR="00471D5C">
          <w:rPr>
            <w:rFonts w:asciiTheme="minorHAnsi" w:eastAsiaTheme="minorEastAsia" w:hAnsiTheme="minorHAnsi" w:cstheme="minorBidi"/>
            <w:b w:val="0"/>
            <w:noProof/>
            <w:sz w:val="22"/>
            <w:szCs w:val="22"/>
          </w:rPr>
          <w:tab/>
        </w:r>
        <w:r w:rsidR="00471D5C" w:rsidRPr="000A2800">
          <w:rPr>
            <w:rStyle w:val="Hyperlink"/>
            <w:noProof/>
          </w:rPr>
          <w:t>Interface Overview</w:t>
        </w:r>
        <w:r w:rsidR="00471D5C">
          <w:rPr>
            <w:noProof/>
            <w:webHidden/>
          </w:rPr>
          <w:tab/>
        </w:r>
        <w:r w:rsidR="00471D5C">
          <w:rPr>
            <w:noProof/>
            <w:webHidden/>
          </w:rPr>
          <w:fldChar w:fldCharType="begin"/>
        </w:r>
        <w:r w:rsidR="00471D5C">
          <w:rPr>
            <w:noProof/>
            <w:webHidden/>
          </w:rPr>
          <w:instrText xml:space="preserve"> PAGEREF _Toc509819236 \h </w:instrText>
        </w:r>
        <w:r w:rsidR="00471D5C">
          <w:rPr>
            <w:noProof/>
            <w:webHidden/>
          </w:rPr>
        </w:r>
        <w:r w:rsidR="00471D5C">
          <w:rPr>
            <w:noProof/>
            <w:webHidden/>
          </w:rPr>
          <w:fldChar w:fldCharType="separate"/>
        </w:r>
        <w:r w:rsidR="00471D5C">
          <w:rPr>
            <w:noProof/>
            <w:webHidden/>
          </w:rPr>
          <w:t>5</w:t>
        </w:r>
        <w:r w:rsidR="00471D5C">
          <w:rPr>
            <w:noProof/>
            <w:webHidden/>
          </w:rPr>
          <w:fldChar w:fldCharType="end"/>
        </w:r>
      </w:hyperlink>
    </w:p>
    <w:p w14:paraId="45123A4A" w14:textId="7E404B14"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37" w:history="1">
        <w:r w:rsidR="00471D5C" w:rsidRPr="000A2800">
          <w:rPr>
            <w:rStyle w:val="Hyperlink"/>
            <w:noProof/>
          </w:rPr>
          <w:t>2.2.1</w:t>
        </w:r>
        <w:r w:rsidR="00471D5C">
          <w:rPr>
            <w:rFonts w:asciiTheme="minorHAnsi" w:eastAsiaTheme="minorEastAsia" w:hAnsiTheme="minorHAnsi" w:cstheme="minorBidi"/>
            <w:iCs w:val="0"/>
            <w:noProof/>
            <w:sz w:val="22"/>
            <w:szCs w:val="22"/>
          </w:rPr>
          <w:tab/>
        </w:r>
        <w:r w:rsidR="00471D5C" w:rsidRPr="000A2800">
          <w:rPr>
            <w:rStyle w:val="Hyperlink"/>
            <w:noProof/>
          </w:rPr>
          <w:t>Connectivity between the systems</w:t>
        </w:r>
        <w:r w:rsidR="00471D5C">
          <w:rPr>
            <w:noProof/>
            <w:webHidden/>
          </w:rPr>
          <w:tab/>
        </w:r>
        <w:r w:rsidR="00471D5C">
          <w:rPr>
            <w:noProof/>
            <w:webHidden/>
          </w:rPr>
          <w:fldChar w:fldCharType="begin"/>
        </w:r>
        <w:r w:rsidR="00471D5C">
          <w:rPr>
            <w:noProof/>
            <w:webHidden/>
          </w:rPr>
          <w:instrText xml:space="preserve"> PAGEREF _Toc509819237 \h </w:instrText>
        </w:r>
        <w:r w:rsidR="00471D5C">
          <w:rPr>
            <w:noProof/>
            <w:webHidden/>
          </w:rPr>
        </w:r>
        <w:r w:rsidR="00471D5C">
          <w:rPr>
            <w:noProof/>
            <w:webHidden/>
          </w:rPr>
          <w:fldChar w:fldCharType="separate"/>
        </w:r>
        <w:r w:rsidR="00471D5C">
          <w:rPr>
            <w:noProof/>
            <w:webHidden/>
          </w:rPr>
          <w:t>5</w:t>
        </w:r>
        <w:r w:rsidR="00471D5C">
          <w:rPr>
            <w:noProof/>
            <w:webHidden/>
          </w:rPr>
          <w:fldChar w:fldCharType="end"/>
        </w:r>
      </w:hyperlink>
    </w:p>
    <w:p w14:paraId="6752F921" w14:textId="7D888815"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38" w:history="1">
        <w:r w:rsidR="00471D5C" w:rsidRPr="000A2800">
          <w:rPr>
            <w:rStyle w:val="Hyperlink"/>
            <w:noProof/>
          </w:rPr>
          <w:t>2.3</w:t>
        </w:r>
        <w:r w:rsidR="00471D5C">
          <w:rPr>
            <w:rFonts w:asciiTheme="minorHAnsi" w:eastAsiaTheme="minorEastAsia" w:hAnsiTheme="minorHAnsi" w:cstheme="minorBidi"/>
            <w:b w:val="0"/>
            <w:noProof/>
            <w:sz w:val="22"/>
            <w:szCs w:val="22"/>
          </w:rPr>
          <w:tab/>
        </w:r>
        <w:r w:rsidR="00471D5C" w:rsidRPr="000A2800">
          <w:rPr>
            <w:rStyle w:val="Hyperlink"/>
            <w:noProof/>
          </w:rPr>
          <w:t>Operations</w:t>
        </w:r>
        <w:r w:rsidR="00471D5C">
          <w:rPr>
            <w:noProof/>
            <w:webHidden/>
          </w:rPr>
          <w:tab/>
        </w:r>
        <w:r w:rsidR="00471D5C">
          <w:rPr>
            <w:noProof/>
            <w:webHidden/>
          </w:rPr>
          <w:fldChar w:fldCharType="begin"/>
        </w:r>
        <w:r w:rsidR="00471D5C">
          <w:rPr>
            <w:noProof/>
            <w:webHidden/>
          </w:rPr>
          <w:instrText xml:space="preserve"> PAGEREF _Toc509819238 \h </w:instrText>
        </w:r>
        <w:r w:rsidR="00471D5C">
          <w:rPr>
            <w:noProof/>
            <w:webHidden/>
          </w:rPr>
        </w:r>
        <w:r w:rsidR="00471D5C">
          <w:rPr>
            <w:noProof/>
            <w:webHidden/>
          </w:rPr>
          <w:fldChar w:fldCharType="separate"/>
        </w:r>
        <w:r w:rsidR="00471D5C">
          <w:rPr>
            <w:noProof/>
            <w:webHidden/>
          </w:rPr>
          <w:t>5</w:t>
        </w:r>
        <w:r w:rsidR="00471D5C">
          <w:rPr>
            <w:noProof/>
            <w:webHidden/>
          </w:rPr>
          <w:fldChar w:fldCharType="end"/>
        </w:r>
      </w:hyperlink>
    </w:p>
    <w:p w14:paraId="752C556E" w14:textId="0FD2B00F"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39" w:history="1">
        <w:r w:rsidR="00471D5C" w:rsidRPr="000A2800">
          <w:rPr>
            <w:rStyle w:val="Hyperlink"/>
            <w:noProof/>
          </w:rPr>
          <w:t>2.3.1</w:t>
        </w:r>
        <w:r w:rsidR="00471D5C">
          <w:rPr>
            <w:rFonts w:asciiTheme="minorHAnsi" w:eastAsiaTheme="minorEastAsia" w:hAnsiTheme="minorHAnsi" w:cstheme="minorBidi"/>
            <w:iCs w:val="0"/>
            <w:noProof/>
            <w:sz w:val="22"/>
            <w:szCs w:val="22"/>
          </w:rPr>
          <w:tab/>
        </w:r>
        <w:r w:rsidR="00471D5C" w:rsidRPr="000A2800">
          <w:rPr>
            <w:rStyle w:val="Hyperlink"/>
            <w:noProof/>
          </w:rPr>
          <w:t>Data Extraction</w:t>
        </w:r>
        <w:r w:rsidR="00471D5C">
          <w:rPr>
            <w:noProof/>
            <w:webHidden/>
          </w:rPr>
          <w:tab/>
        </w:r>
        <w:r w:rsidR="00471D5C">
          <w:rPr>
            <w:noProof/>
            <w:webHidden/>
          </w:rPr>
          <w:fldChar w:fldCharType="begin"/>
        </w:r>
        <w:r w:rsidR="00471D5C">
          <w:rPr>
            <w:noProof/>
            <w:webHidden/>
          </w:rPr>
          <w:instrText xml:space="preserve"> PAGEREF _Toc509819239 \h </w:instrText>
        </w:r>
        <w:r w:rsidR="00471D5C">
          <w:rPr>
            <w:noProof/>
            <w:webHidden/>
          </w:rPr>
        </w:r>
        <w:r w:rsidR="00471D5C">
          <w:rPr>
            <w:noProof/>
            <w:webHidden/>
          </w:rPr>
          <w:fldChar w:fldCharType="separate"/>
        </w:r>
        <w:r w:rsidR="00471D5C">
          <w:rPr>
            <w:noProof/>
            <w:webHidden/>
          </w:rPr>
          <w:t>5</w:t>
        </w:r>
        <w:r w:rsidR="00471D5C">
          <w:rPr>
            <w:noProof/>
            <w:webHidden/>
          </w:rPr>
          <w:fldChar w:fldCharType="end"/>
        </w:r>
      </w:hyperlink>
    </w:p>
    <w:p w14:paraId="40D65320" w14:textId="7DF08104"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40" w:history="1">
        <w:r w:rsidR="00471D5C" w:rsidRPr="000A2800">
          <w:rPr>
            <w:rStyle w:val="Hyperlink"/>
            <w:noProof/>
          </w:rPr>
          <w:t>2.3.2</w:t>
        </w:r>
        <w:r w:rsidR="00471D5C">
          <w:rPr>
            <w:rFonts w:asciiTheme="minorHAnsi" w:eastAsiaTheme="minorEastAsia" w:hAnsiTheme="minorHAnsi" w:cstheme="minorBidi"/>
            <w:iCs w:val="0"/>
            <w:noProof/>
            <w:sz w:val="22"/>
            <w:szCs w:val="22"/>
          </w:rPr>
          <w:tab/>
        </w:r>
        <w:r w:rsidR="00471D5C" w:rsidRPr="000A2800">
          <w:rPr>
            <w:rStyle w:val="Hyperlink"/>
            <w:noProof/>
          </w:rPr>
          <w:t>Data Transformation</w:t>
        </w:r>
        <w:r w:rsidR="00471D5C">
          <w:rPr>
            <w:noProof/>
            <w:webHidden/>
          </w:rPr>
          <w:tab/>
        </w:r>
        <w:r w:rsidR="00471D5C">
          <w:rPr>
            <w:noProof/>
            <w:webHidden/>
          </w:rPr>
          <w:fldChar w:fldCharType="begin"/>
        </w:r>
        <w:r w:rsidR="00471D5C">
          <w:rPr>
            <w:noProof/>
            <w:webHidden/>
          </w:rPr>
          <w:instrText xml:space="preserve"> PAGEREF _Toc509819240 \h </w:instrText>
        </w:r>
        <w:r w:rsidR="00471D5C">
          <w:rPr>
            <w:noProof/>
            <w:webHidden/>
          </w:rPr>
        </w:r>
        <w:r w:rsidR="00471D5C">
          <w:rPr>
            <w:noProof/>
            <w:webHidden/>
          </w:rPr>
          <w:fldChar w:fldCharType="separate"/>
        </w:r>
        <w:r w:rsidR="00471D5C">
          <w:rPr>
            <w:noProof/>
            <w:webHidden/>
          </w:rPr>
          <w:t>6</w:t>
        </w:r>
        <w:r w:rsidR="00471D5C">
          <w:rPr>
            <w:noProof/>
            <w:webHidden/>
          </w:rPr>
          <w:fldChar w:fldCharType="end"/>
        </w:r>
      </w:hyperlink>
    </w:p>
    <w:p w14:paraId="793FB755" w14:textId="624DF06D"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41" w:history="1">
        <w:r w:rsidR="00471D5C" w:rsidRPr="000A2800">
          <w:rPr>
            <w:rStyle w:val="Hyperlink"/>
            <w:noProof/>
          </w:rPr>
          <w:t>2.3.3</w:t>
        </w:r>
        <w:r w:rsidR="00471D5C">
          <w:rPr>
            <w:rFonts w:asciiTheme="minorHAnsi" w:eastAsiaTheme="minorEastAsia" w:hAnsiTheme="minorHAnsi" w:cstheme="minorBidi"/>
            <w:iCs w:val="0"/>
            <w:noProof/>
            <w:sz w:val="22"/>
            <w:szCs w:val="22"/>
          </w:rPr>
          <w:tab/>
        </w:r>
        <w:r w:rsidR="00471D5C" w:rsidRPr="000A2800">
          <w:rPr>
            <w:rStyle w:val="Hyperlink"/>
            <w:noProof/>
          </w:rPr>
          <w:t>Sending/Receiving</w:t>
        </w:r>
        <w:r w:rsidR="00471D5C">
          <w:rPr>
            <w:noProof/>
            <w:webHidden/>
          </w:rPr>
          <w:tab/>
        </w:r>
        <w:r w:rsidR="00471D5C">
          <w:rPr>
            <w:noProof/>
            <w:webHidden/>
          </w:rPr>
          <w:fldChar w:fldCharType="begin"/>
        </w:r>
        <w:r w:rsidR="00471D5C">
          <w:rPr>
            <w:noProof/>
            <w:webHidden/>
          </w:rPr>
          <w:instrText xml:space="preserve"> PAGEREF _Toc509819241 \h </w:instrText>
        </w:r>
        <w:r w:rsidR="00471D5C">
          <w:rPr>
            <w:noProof/>
            <w:webHidden/>
          </w:rPr>
        </w:r>
        <w:r w:rsidR="00471D5C">
          <w:rPr>
            <w:noProof/>
            <w:webHidden/>
          </w:rPr>
          <w:fldChar w:fldCharType="separate"/>
        </w:r>
        <w:r w:rsidR="00471D5C">
          <w:rPr>
            <w:noProof/>
            <w:webHidden/>
          </w:rPr>
          <w:t>6</w:t>
        </w:r>
        <w:r w:rsidR="00471D5C">
          <w:rPr>
            <w:noProof/>
            <w:webHidden/>
          </w:rPr>
          <w:fldChar w:fldCharType="end"/>
        </w:r>
      </w:hyperlink>
    </w:p>
    <w:p w14:paraId="1C692760" w14:textId="07D94226"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42" w:history="1">
        <w:r w:rsidR="00471D5C" w:rsidRPr="000A2800">
          <w:rPr>
            <w:rStyle w:val="Hyperlink"/>
            <w:noProof/>
          </w:rPr>
          <w:t>2.4</w:t>
        </w:r>
        <w:r w:rsidR="00471D5C">
          <w:rPr>
            <w:rFonts w:asciiTheme="minorHAnsi" w:eastAsiaTheme="minorEastAsia" w:hAnsiTheme="minorHAnsi" w:cstheme="minorBidi"/>
            <w:b w:val="0"/>
            <w:noProof/>
            <w:sz w:val="22"/>
            <w:szCs w:val="22"/>
          </w:rPr>
          <w:tab/>
        </w:r>
        <w:r w:rsidR="00471D5C" w:rsidRPr="000A2800">
          <w:rPr>
            <w:rStyle w:val="Hyperlink"/>
            <w:noProof/>
          </w:rPr>
          <w:t>Data Transfer</w:t>
        </w:r>
        <w:r w:rsidR="00471D5C">
          <w:rPr>
            <w:noProof/>
            <w:webHidden/>
          </w:rPr>
          <w:tab/>
        </w:r>
        <w:r w:rsidR="00471D5C">
          <w:rPr>
            <w:noProof/>
            <w:webHidden/>
          </w:rPr>
          <w:fldChar w:fldCharType="begin"/>
        </w:r>
        <w:r w:rsidR="00471D5C">
          <w:rPr>
            <w:noProof/>
            <w:webHidden/>
          </w:rPr>
          <w:instrText xml:space="preserve"> PAGEREF _Toc509819242 \h </w:instrText>
        </w:r>
        <w:r w:rsidR="00471D5C">
          <w:rPr>
            <w:noProof/>
            <w:webHidden/>
          </w:rPr>
        </w:r>
        <w:r w:rsidR="00471D5C">
          <w:rPr>
            <w:noProof/>
            <w:webHidden/>
          </w:rPr>
          <w:fldChar w:fldCharType="separate"/>
        </w:r>
        <w:r w:rsidR="00471D5C">
          <w:rPr>
            <w:noProof/>
            <w:webHidden/>
          </w:rPr>
          <w:t>6</w:t>
        </w:r>
        <w:r w:rsidR="00471D5C">
          <w:rPr>
            <w:noProof/>
            <w:webHidden/>
          </w:rPr>
          <w:fldChar w:fldCharType="end"/>
        </w:r>
      </w:hyperlink>
    </w:p>
    <w:p w14:paraId="09184C25" w14:textId="3923CFF9"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43" w:history="1">
        <w:r w:rsidR="00471D5C" w:rsidRPr="000A2800">
          <w:rPr>
            <w:rStyle w:val="Hyperlink"/>
            <w:noProof/>
          </w:rPr>
          <w:t>2.5</w:t>
        </w:r>
        <w:r w:rsidR="00471D5C">
          <w:rPr>
            <w:rFonts w:asciiTheme="minorHAnsi" w:eastAsiaTheme="minorEastAsia" w:hAnsiTheme="minorHAnsi" w:cstheme="minorBidi"/>
            <w:b w:val="0"/>
            <w:noProof/>
            <w:sz w:val="22"/>
            <w:szCs w:val="22"/>
          </w:rPr>
          <w:tab/>
        </w:r>
        <w:r w:rsidR="00471D5C" w:rsidRPr="000A2800">
          <w:rPr>
            <w:rStyle w:val="Hyperlink"/>
            <w:noProof/>
          </w:rPr>
          <w:t>Transaction Types</w:t>
        </w:r>
        <w:r w:rsidR="00471D5C">
          <w:rPr>
            <w:noProof/>
            <w:webHidden/>
          </w:rPr>
          <w:tab/>
        </w:r>
        <w:r w:rsidR="00471D5C">
          <w:rPr>
            <w:noProof/>
            <w:webHidden/>
          </w:rPr>
          <w:fldChar w:fldCharType="begin"/>
        </w:r>
        <w:r w:rsidR="00471D5C">
          <w:rPr>
            <w:noProof/>
            <w:webHidden/>
          </w:rPr>
          <w:instrText xml:space="preserve"> PAGEREF _Toc509819243 \h </w:instrText>
        </w:r>
        <w:r w:rsidR="00471D5C">
          <w:rPr>
            <w:noProof/>
            <w:webHidden/>
          </w:rPr>
        </w:r>
        <w:r w:rsidR="00471D5C">
          <w:rPr>
            <w:noProof/>
            <w:webHidden/>
          </w:rPr>
          <w:fldChar w:fldCharType="separate"/>
        </w:r>
        <w:r w:rsidR="00471D5C">
          <w:rPr>
            <w:noProof/>
            <w:webHidden/>
          </w:rPr>
          <w:t>6</w:t>
        </w:r>
        <w:r w:rsidR="00471D5C">
          <w:rPr>
            <w:noProof/>
            <w:webHidden/>
          </w:rPr>
          <w:fldChar w:fldCharType="end"/>
        </w:r>
      </w:hyperlink>
    </w:p>
    <w:p w14:paraId="042DD8C0" w14:textId="6F28C930"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44" w:history="1">
        <w:r w:rsidR="00471D5C" w:rsidRPr="000A2800">
          <w:rPr>
            <w:rStyle w:val="Hyperlink"/>
            <w:noProof/>
          </w:rPr>
          <w:t>2.6</w:t>
        </w:r>
        <w:r w:rsidR="00471D5C">
          <w:rPr>
            <w:rFonts w:asciiTheme="minorHAnsi" w:eastAsiaTheme="minorEastAsia" w:hAnsiTheme="minorHAnsi" w:cstheme="minorBidi"/>
            <w:b w:val="0"/>
            <w:noProof/>
            <w:sz w:val="22"/>
            <w:szCs w:val="22"/>
          </w:rPr>
          <w:tab/>
        </w:r>
        <w:r w:rsidR="00471D5C" w:rsidRPr="000A2800">
          <w:rPr>
            <w:rStyle w:val="Hyperlink"/>
            <w:noProof/>
          </w:rPr>
          <w:t>Data Exchanges</w:t>
        </w:r>
        <w:r w:rsidR="00471D5C">
          <w:rPr>
            <w:noProof/>
            <w:webHidden/>
          </w:rPr>
          <w:tab/>
        </w:r>
        <w:r w:rsidR="00471D5C">
          <w:rPr>
            <w:noProof/>
            <w:webHidden/>
          </w:rPr>
          <w:fldChar w:fldCharType="begin"/>
        </w:r>
        <w:r w:rsidR="00471D5C">
          <w:rPr>
            <w:noProof/>
            <w:webHidden/>
          </w:rPr>
          <w:instrText xml:space="preserve"> PAGEREF _Toc509819244 \h </w:instrText>
        </w:r>
        <w:r w:rsidR="00471D5C">
          <w:rPr>
            <w:noProof/>
            <w:webHidden/>
          </w:rPr>
        </w:r>
        <w:r w:rsidR="00471D5C">
          <w:rPr>
            <w:noProof/>
            <w:webHidden/>
          </w:rPr>
          <w:fldChar w:fldCharType="separate"/>
        </w:r>
        <w:r w:rsidR="00471D5C">
          <w:rPr>
            <w:noProof/>
            <w:webHidden/>
          </w:rPr>
          <w:t>6</w:t>
        </w:r>
        <w:r w:rsidR="00471D5C">
          <w:rPr>
            <w:noProof/>
            <w:webHidden/>
          </w:rPr>
          <w:fldChar w:fldCharType="end"/>
        </w:r>
      </w:hyperlink>
    </w:p>
    <w:p w14:paraId="6DE0DECA" w14:textId="4F380A7D"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45" w:history="1">
        <w:r w:rsidR="00471D5C" w:rsidRPr="000A2800">
          <w:rPr>
            <w:rStyle w:val="Hyperlink"/>
            <w:noProof/>
          </w:rPr>
          <w:t>2.6.1</w:t>
        </w:r>
        <w:r w:rsidR="00471D5C">
          <w:rPr>
            <w:rFonts w:asciiTheme="minorHAnsi" w:eastAsiaTheme="minorEastAsia" w:hAnsiTheme="minorHAnsi" w:cstheme="minorBidi"/>
            <w:iCs w:val="0"/>
            <w:noProof/>
            <w:sz w:val="22"/>
            <w:szCs w:val="22"/>
          </w:rPr>
          <w:tab/>
        </w:r>
        <w:r w:rsidR="00471D5C" w:rsidRPr="000A2800">
          <w:rPr>
            <w:rStyle w:val="Hyperlink"/>
            <w:noProof/>
          </w:rPr>
          <w:t>FHIR Based Resources</w:t>
        </w:r>
        <w:r w:rsidR="00471D5C">
          <w:rPr>
            <w:noProof/>
            <w:webHidden/>
          </w:rPr>
          <w:tab/>
        </w:r>
        <w:r w:rsidR="00471D5C">
          <w:rPr>
            <w:noProof/>
            <w:webHidden/>
          </w:rPr>
          <w:fldChar w:fldCharType="begin"/>
        </w:r>
        <w:r w:rsidR="00471D5C">
          <w:rPr>
            <w:noProof/>
            <w:webHidden/>
          </w:rPr>
          <w:instrText xml:space="preserve"> PAGEREF _Toc509819245 \h </w:instrText>
        </w:r>
        <w:r w:rsidR="00471D5C">
          <w:rPr>
            <w:noProof/>
            <w:webHidden/>
          </w:rPr>
        </w:r>
        <w:r w:rsidR="00471D5C">
          <w:rPr>
            <w:noProof/>
            <w:webHidden/>
          </w:rPr>
          <w:fldChar w:fldCharType="separate"/>
        </w:r>
        <w:r w:rsidR="00471D5C">
          <w:rPr>
            <w:noProof/>
            <w:webHidden/>
          </w:rPr>
          <w:t>7</w:t>
        </w:r>
        <w:r w:rsidR="00471D5C">
          <w:rPr>
            <w:noProof/>
            <w:webHidden/>
          </w:rPr>
          <w:fldChar w:fldCharType="end"/>
        </w:r>
      </w:hyperlink>
    </w:p>
    <w:p w14:paraId="66CFEF8E" w14:textId="7833CD75"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46" w:history="1">
        <w:r w:rsidR="00471D5C" w:rsidRPr="000A2800">
          <w:rPr>
            <w:rStyle w:val="Hyperlink"/>
            <w:noProof/>
          </w:rPr>
          <w:t>2.6.2</w:t>
        </w:r>
        <w:r w:rsidR="00471D5C">
          <w:rPr>
            <w:rFonts w:asciiTheme="minorHAnsi" w:eastAsiaTheme="minorEastAsia" w:hAnsiTheme="minorHAnsi" w:cstheme="minorBidi"/>
            <w:iCs w:val="0"/>
            <w:noProof/>
            <w:sz w:val="22"/>
            <w:szCs w:val="22"/>
          </w:rPr>
          <w:tab/>
        </w:r>
        <w:r w:rsidR="00471D5C" w:rsidRPr="000A2800">
          <w:rPr>
            <w:rStyle w:val="Hyperlink"/>
            <w:noProof/>
          </w:rPr>
          <w:t>JSON Format</w:t>
        </w:r>
        <w:r w:rsidR="00471D5C">
          <w:rPr>
            <w:noProof/>
            <w:webHidden/>
          </w:rPr>
          <w:tab/>
        </w:r>
        <w:r w:rsidR="00471D5C">
          <w:rPr>
            <w:noProof/>
            <w:webHidden/>
          </w:rPr>
          <w:fldChar w:fldCharType="begin"/>
        </w:r>
        <w:r w:rsidR="00471D5C">
          <w:rPr>
            <w:noProof/>
            <w:webHidden/>
          </w:rPr>
          <w:instrText xml:space="preserve"> PAGEREF _Toc509819246 \h </w:instrText>
        </w:r>
        <w:r w:rsidR="00471D5C">
          <w:rPr>
            <w:noProof/>
            <w:webHidden/>
          </w:rPr>
        </w:r>
        <w:r w:rsidR="00471D5C">
          <w:rPr>
            <w:noProof/>
            <w:webHidden/>
          </w:rPr>
          <w:fldChar w:fldCharType="separate"/>
        </w:r>
        <w:r w:rsidR="00471D5C">
          <w:rPr>
            <w:noProof/>
            <w:webHidden/>
          </w:rPr>
          <w:t>7</w:t>
        </w:r>
        <w:r w:rsidR="00471D5C">
          <w:rPr>
            <w:noProof/>
            <w:webHidden/>
          </w:rPr>
          <w:fldChar w:fldCharType="end"/>
        </w:r>
      </w:hyperlink>
    </w:p>
    <w:p w14:paraId="5226044F" w14:textId="182F6F47"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47" w:history="1">
        <w:r w:rsidR="00471D5C" w:rsidRPr="000A2800">
          <w:rPr>
            <w:rStyle w:val="Hyperlink"/>
            <w:noProof/>
          </w:rPr>
          <w:t>2.6.3</w:t>
        </w:r>
        <w:r w:rsidR="00471D5C">
          <w:rPr>
            <w:rFonts w:asciiTheme="minorHAnsi" w:eastAsiaTheme="minorEastAsia" w:hAnsiTheme="minorHAnsi" w:cstheme="minorBidi"/>
            <w:iCs w:val="0"/>
            <w:noProof/>
            <w:sz w:val="22"/>
            <w:szCs w:val="22"/>
          </w:rPr>
          <w:tab/>
        </w:r>
        <w:r w:rsidR="00471D5C" w:rsidRPr="000A2800">
          <w:rPr>
            <w:rStyle w:val="Hyperlink"/>
            <w:noProof/>
          </w:rPr>
          <w:t>Bundle Definition</w:t>
        </w:r>
        <w:r w:rsidR="00471D5C">
          <w:rPr>
            <w:noProof/>
            <w:webHidden/>
          </w:rPr>
          <w:tab/>
        </w:r>
        <w:r w:rsidR="00471D5C">
          <w:rPr>
            <w:noProof/>
            <w:webHidden/>
          </w:rPr>
          <w:fldChar w:fldCharType="begin"/>
        </w:r>
        <w:r w:rsidR="00471D5C">
          <w:rPr>
            <w:noProof/>
            <w:webHidden/>
          </w:rPr>
          <w:instrText xml:space="preserve"> PAGEREF _Toc509819247 \h </w:instrText>
        </w:r>
        <w:r w:rsidR="00471D5C">
          <w:rPr>
            <w:noProof/>
            <w:webHidden/>
          </w:rPr>
        </w:r>
        <w:r w:rsidR="00471D5C">
          <w:rPr>
            <w:noProof/>
            <w:webHidden/>
          </w:rPr>
          <w:fldChar w:fldCharType="separate"/>
        </w:r>
        <w:r w:rsidR="00471D5C">
          <w:rPr>
            <w:noProof/>
            <w:webHidden/>
          </w:rPr>
          <w:t>7</w:t>
        </w:r>
        <w:r w:rsidR="00471D5C">
          <w:rPr>
            <w:noProof/>
            <w:webHidden/>
          </w:rPr>
          <w:fldChar w:fldCharType="end"/>
        </w:r>
      </w:hyperlink>
    </w:p>
    <w:p w14:paraId="17802FDB" w14:textId="724A34E1"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48" w:history="1">
        <w:r w:rsidR="00471D5C" w:rsidRPr="000A2800">
          <w:rPr>
            <w:rStyle w:val="Hyperlink"/>
            <w:noProof/>
          </w:rPr>
          <w:t>2.7</w:t>
        </w:r>
        <w:r w:rsidR="00471D5C">
          <w:rPr>
            <w:rFonts w:asciiTheme="minorHAnsi" w:eastAsiaTheme="minorEastAsia" w:hAnsiTheme="minorHAnsi" w:cstheme="minorBidi"/>
            <w:b w:val="0"/>
            <w:noProof/>
            <w:sz w:val="22"/>
            <w:szCs w:val="22"/>
          </w:rPr>
          <w:tab/>
        </w:r>
        <w:r w:rsidR="00471D5C" w:rsidRPr="000A2800">
          <w:rPr>
            <w:rStyle w:val="Hyperlink"/>
            <w:noProof/>
          </w:rPr>
          <w:t>Communications Methods</w:t>
        </w:r>
        <w:r w:rsidR="00471D5C">
          <w:rPr>
            <w:noProof/>
            <w:webHidden/>
          </w:rPr>
          <w:tab/>
        </w:r>
        <w:r w:rsidR="00471D5C">
          <w:rPr>
            <w:noProof/>
            <w:webHidden/>
          </w:rPr>
          <w:fldChar w:fldCharType="begin"/>
        </w:r>
        <w:r w:rsidR="00471D5C">
          <w:rPr>
            <w:noProof/>
            <w:webHidden/>
          </w:rPr>
          <w:instrText xml:space="preserve"> PAGEREF _Toc509819248 \h </w:instrText>
        </w:r>
        <w:r w:rsidR="00471D5C">
          <w:rPr>
            <w:noProof/>
            <w:webHidden/>
          </w:rPr>
        </w:r>
        <w:r w:rsidR="00471D5C">
          <w:rPr>
            <w:noProof/>
            <w:webHidden/>
          </w:rPr>
          <w:fldChar w:fldCharType="separate"/>
        </w:r>
        <w:r w:rsidR="00471D5C">
          <w:rPr>
            <w:noProof/>
            <w:webHidden/>
          </w:rPr>
          <w:t>9</w:t>
        </w:r>
        <w:r w:rsidR="00471D5C">
          <w:rPr>
            <w:noProof/>
            <w:webHidden/>
          </w:rPr>
          <w:fldChar w:fldCharType="end"/>
        </w:r>
      </w:hyperlink>
    </w:p>
    <w:p w14:paraId="2BB8A047" w14:textId="48B44E9B"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49" w:history="1">
        <w:r w:rsidR="00471D5C" w:rsidRPr="000A2800">
          <w:rPr>
            <w:rStyle w:val="Hyperlink"/>
            <w:noProof/>
          </w:rPr>
          <w:t>2.7.1</w:t>
        </w:r>
        <w:r w:rsidR="00471D5C">
          <w:rPr>
            <w:rFonts w:asciiTheme="minorHAnsi" w:eastAsiaTheme="minorEastAsia" w:hAnsiTheme="minorHAnsi" w:cstheme="minorBidi"/>
            <w:iCs w:val="0"/>
            <w:noProof/>
            <w:sz w:val="22"/>
            <w:szCs w:val="22"/>
          </w:rPr>
          <w:tab/>
        </w:r>
        <w:r w:rsidR="00471D5C" w:rsidRPr="000A2800">
          <w:rPr>
            <w:rStyle w:val="Hyperlink"/>
            <w:noProof/>
          </w:rPr>
          <w:t>Ports and Protocols</w:t>
        </w:r>
        <w:r w:rsidR="00471D5C">
          <w:rPr>
            <w:noProof/>
            <w:webHidden/>
          </w:rPr>
          <w:tab/>
        </w:r>
        <w:r w:rsidR="00471D5C">
          <w:rPr>
            <w:noProof/>
            <w:webHidden/>
          </w:rPr>
          <w:fldChar w:fldCharType="begin"/>
        </w:r>
        <w:r w:rsidR="00471D5C">
          <w:rPr>
            <w:noProof/>
            <w:webHidden/>
          </w:rPr>
          <w:instrText xml:space="preserve"> PAGEREF _Toc509819249 \h </w:instrText>
        </w:r>
        <w:r w:rsidR="00471D5C">
          <w:rPr>
            <w:noProof/>
            <w:webHidden/>
          </w:rPr>
        </w:r>
        <w:r w:rsidR="00471D5C">
          <w:rPr>
            <w:noProof/>
            <w:webHidden/>
          </w:rPr>
          <w:fldChar w:fldCharType="separate"/>
        </w:r>
        <w:r w:rsidR="00471D5C">
          <w:rPr>
            <w:noProof/>
            <w:webHidden/>
          </w:rPr>
          <w:t>9</w:t>
        </w:r>
        <w:r w:rsidR="00471D5C">
          <w:rPr>
            <w:noProof/>
            <w:webHidden/>
          </w:rPr>
          <w:fldChar w:fldCharType="end"/>
        </w:r>
      </w:hyperlink>
    </w:p>
    <w:p w14:paraId="64E994B7" w14:textId="60908782"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50" w:history="1">
        <w:r w:rsidR="00471D5C" w:rsidRPr="000A2800">
          <w:rPr>
            <w:rStyle w:val="Hyperlink"/>
            <w:noProof/>
          </w:rPr>
          <w:t>2.7.2</w:t>
        </w:r>
        <w:r w:rsidR="00471D5C">
          <w:rPr>
            <w:rFonts w:asciiTheme="minorHAnsi" w:eastAsiaTheme="minorEastAsia" w:hAnsiTheme="minorHAnsi" w:cstheme="minorBidi"/>
            <w:iCs w:val="0"/>
            <w:noProof/>
            <w:sz w:val="22"/>
            <w:szCs w:val="22"/>
          </w:rPr>
          <w:tab/>
        </w:r>
        <w:r w:rsidR="00471D5C" w:rsidRPr="000A2800">
          <w:rPr>
            <w:rStyle w:val="Hyperlink"/>
            <w:noProof/>
          </w:rPr>
          <w:t>ESB Configuration(s)</w:t>
        </w:r>
        <w:r w:rsidR="00471D5C">
          <w:rPr>
            <w:noProof/>
            <w:webHidden/>
          </w:rPr>
          <w:tab/>
        </w:r>
        <w:r w:rsidR="00471D5C">
          <w:rPr>
            <w:noProof/>
            <w:webHidden/>
          </w:rPr>
          <w:fldChar w:fldCharType="begin"/>
        </w:r>
        <w:r w:rsidR="00471D5C">
          <w:rPr>
            <w:noProof/>
            <w:webHidden/>
          </w:rPr>
          <w:instrText xml:space="preserve"> PAGEREF _Toc509819250 \h </w:instrText>
        </w:r>
        <w:r w:rsidR="00471D5C">
          <w:rPr>
            <w:noProof/>
            <w:webHidden/>
          </w:rPr>
        </w:r>
        <w:r w:rsidR="00471D5C">
          <w:rPr>
            <w:noProof/>
            <w:webHidden/>
          </w:rPr>
          <w:fldChar w:fldCharType="separate"/>
        </w:r>
        <w:r w:rsidR="00471D5C">
          <w:rPr>
            <w:noProof/>
            <w:webHidden/>
          </w:rPr>
          <w:t>9</w:t>
        </w:r>
        <w:r w:rsidR="00471D5C">
          <w:rPr>
            <w:noProof/>
            <w:webHidden/>
          </w:rPr>
          <w:fldChar w:fldCharType="end"/>
        </w:r>
      </w:hyperlink>
    </w:p>
    <w:p w14:paraId="6FFB10E9" w14:textId="6D3A6248"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51" w:history="1">
        <w:r w:rsidR="00471D5C" w:rsidRPr="000A2800">
          <w:rPr>
            <w:rStyle w:val="Hyperlink"/>
            <w:noProof/>
          </w:rPr>
          <w:t>2.7.3</w:t>
        </w:r>
        <w:r w:rsidR="00471D5C">
          <w:rPr>
            <w:rFonts w:asciiTheme="minorHAnsi" w:eastAsiaTheme="minorEastAsia" w:hAnsiTheme="minorHAnsi" w:cstheme="minorBidi"/>
            <w:iCs w:val="0"/>
            <w:noProof/>
            <w:sz w:val="22"/>
            <w:szCs w:val="22"/>
          </w:rPr>
          <w:tab/>
        </w:r>
        <w:r w:rsidR="00471D5C" w:rsidRPr="000A2800">
          <w:rPr>
            <w:rStyle w:val="Hyperlink"/>
            <w:noProof/>
          </w:rPr>
          <w:t>System Configuration</w:t>
        </w:r>
        <w:r w:rsidR="00471D5C">
          <w:rPr>
            <w:noProof/>
            <w:webHidden/>
          </w:rPr>
          <w:tab/>
        </w:r>
        <w:r w:rsidR="00471D5C">
          <w:rPr>
            <w:noProof/>
            <w:webHidden/>
          </w:rPr>
          <w:fldChar w:fldCharType="begin"/>
        </w:r>
        <w:r w:rsidR="00471D5C">
          <w:rPr>
            <w:noProof/>
            <w:webHidden/>
          </w:rPr>
          <w:instrText xml:space="preserve"> PAGEREF _Toc509819251 \h </w:instrText>
        </w:r>
        <w:r w:rsidR="00471D5C">
          <w:rPr>
            <w:noProof/>
            <w:webHidden/>
          </w:rPr>
        </w:r>
        <w:r w:rsidR="00471D5C">
          <w:rPr>
            <w:noProof/>
            <w:webHidden/>
          </w:rPr>
          <w:fldChar w:fldCharType="separate"/>
        </w:r>
        <w:r w:rsidR="00471D5C">
          <w:rPr>
            <w:noProof/>
            <w:webHidden/>
          </w:rPr>
          <w:t>10</w:t>
        </w:r>
        <w:r w:rsidR="00471D5C">
          <w:rPr>
            <w:noProof/>
            <w:webHidden/>
          </w:rPr>
          <w:fldChar w:fldCharType="end"/>
        </w:r>
      </w:hyperlink>
    </w:p>
    <w:p w14:paraId="0DC4B215" w14:textId="55FDB1E8"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52" w:history="1">
        <w:r w:rsidR="00471D5C" w:rsidRPr="000A2800">
          <w:rPr>
            <w:rStyle w:val="Hyperlink"/>
            <w:noProof/>
          </w:rPr>
          <w:t>2.8</w:t>
        </w:r>
        <w:r w:rsidR="00471D5C">
          <w:rPr>
            <w:rFonts w:asciiTheme="minorHAnsi" w:eastAsiaTheme="minorEastAsia" w:hAnsiTheme="minorHAnsi" w:cstheme="minorBidi"/>
            <w:b w:val="0"/>
            <w:noProof/>
            <w:sz w:val="22"/>
            <w:szCs w:val="22"/>
          </w:rPr>
          <w:tab/>
        </w:r>
        <w:r w:rsidR="00471D5C" w:rsidRPr="000A2800">
          <w:rPr>
            <w:rStyle w:val="Hyperlink"/>
            <w:noProof/>
          </w:rPr>
          <w:t>Performance Requirements</w:t>
        </w:r>
        <w:r w:rsidR="00471D5C">
          <w:rPr>
            <w:noProof/>
            <w:webHidden/>
          </w:rPr>
          <w:tab/>
        </w:r>
        <w:r w:rsidR="00471D5C">
          <w:rPr>
            <w:noProof/>
            <w:webHidden/>
          </w:rPr>
          <w:fldChar w:fldCharType="begin"/>
        </w:r>
        <w:r w:rsidR="00471D5C">
          <w:rPr>
            <w:noProof/>
            <w:webHidden/>
          </w:rPr>
          <w:instrText xml:space="preserve"> PAGEREF _Toc509819252 \h </w:instrText>
        </w:r>
        <w:r w:rsidR="00471D5C">
          <w:rPr>
            <w:noProof/>
            <w:webHidden/>
          </w:rPr>
        </w:r>
        <w:r w:rsidR="00471D5C">
          <w:rPr>
            <w:noProof/>
            <w:webHidden/>
          </w:rPr>
          <w:fldChar w:fldCharType="separate"/>
        </w:r>
        <w:r w:rsidR="00471D5C">
          <w:rPr>
            <w:noProof/>
            <w:webHidden/>
          </w:rPr>
          <w:t>10</w:t>
        </w:r>
        <w:r w:rsidR="00471D5C">
          <w:rPr>
            <w:noProof/>
            <w:webHidden/>
          </w:rPr>
          <w:fldChar w:fldCharType="end"/>
        </w:r>
      </w:hyperlink>
    </w:p>
    <w:p w14:paraId="4DF097C9" w14:textId="48750726"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53" w:history="1">
        <w:r w:rsidR="00471D5C" w:rsidRPr="000A2800">
          <w:rPr>
            <w:rStyle w:val="Hyperlink"/>
            <w:noProof/>
          </w:rPr>
          <w:t>2.9</w:t>
        </w:r>
        <w:r w:rsidR="00471D5C">
          <w:rPr>
            <w:rFonts w:asciiTheme="minorHAnsi" w:eastAsiaTheme="minorEastAsia" w:hAnsiTheme="minorHAnsi" w:cstheme="minorBidi"/>
            <w:b w:val="0"/>
            <w:noProof/>
            <w:sz w:val="22"/>
            <w:szCs w:val="22"/>
          </w:rPr>
          <w:tab/>
        </w:r>
        <w:r w:rsidR="00471D5C" w:rsidRPr="000A2800">
          <w:rPr>
            <w:rStyle w:val="Hyperlink"/>
            <w:noProof/>
          </w:rPr>
          <w:t>Security</w:t>
        </w:r>
        <w:r w:rsidR="00471D5C">
          <w:rPr>
            <w:noProof/>
            <w:webHidden/>
          </w:rPr>
          <w:tab/>
        </w:r>
        <w:r w:rsidR="00471D5C">
          <w:rPr>
            <w:noProof/>
            <w:webHidden/>
          </w:rPr>
          <w:fldChar w:fldCharType="begin"/>
        </w:r>
        <w:r w:rsidR="00471D5C">
          <w:rPr>
            <w:noProof/>
            <w:webHidden/>
          </w:rPr>
          <w:instrText xml:space="preserve"> PAGEREF _Toc509819253 \h </w:instrText>
        </w:r>
        <w:r w:rsidR="00471D5C">
          <w:rPr>
            <w:noProof/>
            <w:webHidden/>
          </w:rPr>
        </w:r>
        <w:r w:rsidR="00471D5C">
          <w:rPr>
            <w:noProof/>
            <w:webHidden/>
          </w:rPr>
          <w:fldChar w:fldCharType="separate"/>
        </w:r>
        <w:r w:rsidR="00471D5C">
          <w:rPr>
            <w:noProof/>
            <w:webHidden/>
          </w:rPr>
          <w:t>10</w:t>
        </w:r>
        <w:r w:rsidR="00471D5C">
          <w:rPr>
            <w:noProof/>
            <w:webHidden/>
          </w:rPr>
          <w:fldChar w:fldCharType="end"/>
        </w:r>
      </w:hyperlink>
    </w:p>
    <w:p w14:paraId="21FBD0CA" w14:textId="0B5E1A37" w:rsidR="00471D5C" w:rsidRDefault="00737895">
      <w:pPr>
        <w:pStyle w:val="TOC2"/>
        <w:tabs>
          <w:tab w:val="left" w:pos="1100"/>
          <w:tab w:val="right" w:leader="dot" w:pos="9620"/>
        </w:tabs>
        <w:rPr>
          <w:rFonts w:asciiTheme="minorHAnsi" w:eastAsiaTheme="minorEastAsia" w:hAnsiTheme="minorHAnsi" w:cstheme="minorBidi"/>
          <w:b w:val="0"/>
          <w:noProof/>
          <w:sz w:val="22"/>
          <w:szCs w:val="22"/>
        </w:rPr>
      </w:pPr>
      <w:hyperlink w:anchor="_Toc509819254" w:history="1">
        <w:r w:rsidR="00471D5C" w:rsidRPr="000A2800">
          <w:rPr>
            <w:rStyle w:val="Hyperlink"/>
            <w:noProof/>
          </w:rPr>
          <w:t>2.10</w:t>
        </w:r>
        <w:r w:rsidR="00471D5C">
          <w:rPr>
            <w:rFonts w:asciiTheme="minorHAnsi" w:eastAsiaTheme="minorEastAsia" w:hAnsiTheme="minorHAnsi" w:cstheme="minorBidi"/>
            <w:b w:val="0"/>
            <w:noProof/>
            <w:sz w:val="22"/>
            <w:szCs w:val="22"/>
          </w:rPr>
          <w:tab/>
        </w:r>
        <w:r w:rsidR="00471D5C" w:rsidRPr="000A2800">
          <w:rPr>
            <w:rStyle w:val="Hyperlink"/>
            <w:noProof/>
          </w:rPr>
          <w:t>Testing Requirements</w:t>
        </w:r>
        <w:r w:rsidR="00471D5C">
          <w:rPr>
            <w:noProof/>
            <w:webHidden/>
          </w:rPr>
          <w:tab/>
        </w:r>
        <w:r w:rsidR="00471D5C">
          <w:rPr>
            <w:noProof/>
            <w:webHidden/>
          </w:rPr>
          <w:fldChar w:fldCharType="begin"/>
        </w:r>
        <w:r w:rsidR="00471D5C">
          <w:rPr>
            <w:noProof/>
            <w:webHidden/>
          </w:rPr>
          <w:instrText xml:space="preserve"> PAGEREF _Toc509819254 \h </w:instrText>
        </w:r>
        <w:r w:rsidR="00471D5C">
          <w:rPr>
            <w:noProof/>
            <w:webHidden/>
          </w:rPr>
        </w:r>
        <w:r w:rsidR="00471D5C">
          <w:rPr>
            <w:noProof/>
            <w:webHidden/>
          </w:rPr>
          <w:fldChar w:fldCharType="separate"/>
        </w:r>
        <w:r w:rsidR="00471D5C">
          <w:rPr>
            <w:noProof/>
            <w:webHidden/>
          </w:rPr>
          <w:t>10</w:t>
        </w:r>
        <w:r w:rsidR="00471D5C">
          <w:rPr>
            <w:noProof/>
            <w:webHidden/>
          </w:rPr>
          <w:fldChar w:fldCharType="end"/>
        </w:r>
      </w:hyperlink>
    </w:p>
    <w:p w14:paraId="548595E5" w14:textId="530BEA74"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55" w:history="1">
        <w:r w:rsidR="00471D5C" w:rsidRPr="000A2800">
          <w:rPr>
            <w:rStyle w:val="Hyperlink"/>
            <w:noProof/>
          </w:rPr>
          <w:t>2.10.1</w:t>
        </w:r>
        <w:r w:rsidR="00471D5C">
          <w:rPr>
            <w:rFonts w:asciiTheme="minorHAnsi" w:eastAsiaTheme="minorEastAsia" w:hAnsiTheme="minorHAnsi" w:cstheme="minorBidi"/>
            <w:iCs w:val="0"/>
            <w:noProof/>
            <w:sz w:val="22"/>
            <w:szCs w:val="22"/>
          </w:rPr>
          <w:tab/>
        </w:r>
        <w:r w:rsidR="00471D5C" w:rsidRPr="000A2800">
          <w:rPr>
            <w:rStyle w:val="Hyperlink"/>
            <w:noProof/>
          </w:rPr>
          <w:t>Comparison of Data</w:t>
        </w:r>
        <w:r w:rsidR="00471D5C">
          <w:rPr>
            <w:noProof/>
            <w:webHidden/>
          </w:rPr>
          <w:tab/>
        </w:r>
        <w:r w:rsidR="00471D5C">
          <w:rPr>
            <w:noProof/>
            <w:webHidden/>
          </w:rPr>
          <w:fldChar w:fldCharType="begin"/>
        </w:r>
        <w:r w:rsidR="00471D5C">
          <w:rPr>
            <w:noProof/>
            <w:webHidden/>
          </w:rPr>
          <w:instrText xml:space="preserve"> PAGEREF _Toc509819255 \h </w:instrText>
        </w:r>
        <w:r w:rsidR="00471D5C">
          <w:rPr>
            <w:noProof/>
            <w:webHidden/>
          </w:rPr>
        </w:r>
        <w:r w:rsidR="00471D5C">
          <w:rPr>
            <w:noProof/>
            <w:webHidden/>
          </w:rPr>
          <w:fldChar w:fldCharType="separate"/>
        </w:r>
        <w:r w:rsidR="00471D5C">
          <w:rPr>
            <w:noProof/>
            <w:webHidden/>
          </w:rPr>
          <w:t>10</w:t>
        </w:r>
        <w:r w:rsidR="00471D5C">
          <w:rPr>
            <w:noProof/>
            <w:webHidden/>
          </w:rPr>
          <w:fldChar w:fldCharType="end"/>
        </w:r>
      </w:hyperlink>
    </w:p>
    <w:p w14:paraId="23D45B18" w14:textId="2318DEA0"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56" w:history="1">
        <w:r w:rsidR="00471D5C" w:rsidRPr="000A2800">
          <w:rPr>
            <w:rStyle w:val="Hyperlink"/>
            <w:noProof/>
          </w:rPr>
          <w:t>2.10.2</w:t>
        </w:r>
        <w:r w:rsidR="00471D5C">
          <w:rPr>
            <w:rFonts w:asciiTheme="minorHAnsi" w:eastAsiaTheme="minorEastAsia" w:hAnsiTheme="minorHAnsi" w:cstheme="minorBidi"/>
            <w:iCs w:val="0"/>
            <w:noProof/>
            <w:sz w:val="22"/>
            <w:szCs w:val="22"/>
          </w:rPr>
          <w:tab/>
        </w:r>
        <w:r w:rsidR="00471D5C" w:rsidRPr="000A2800">
          <w:rPr>
            <w:rStyle w:val="Hyperlink"/>
            <w:noProof/>
          </w:rPr>
          <w:t>Completeness</w:t>
        </w:r>
        <w:r w:rsidR="00471D5C">
          <w:rPr>
            <w:noProof/>
            <w:webHidden/>
          </w:rPr>
          <w:tab/>
        </w:r>
        <w:r w:rsidR="00471D5C">
          <w:rPr>
            <w:noProof/>
            <w:webHidden/>
          </w:rPr>
          <w:fldChar w:fldCharType="begin"/>
        </w:r>
        <w:r w:rsidR="00471D5C">
          <w:rPr>
            <w:noProof/>
            <w:webHidden/>
          </w:rPr>
          <w:instrText xml:space="preserve"> PAGEREF _Toc509819256 \h </w:instrText>
        </w:r>
        <w:r w:rsidR="00471D5C">
          <w:rPr>
            <w:noProof/>
            <w:webHidden/>
          </w:rPr>
        </w:r>
        <w:r w:rsidR="00471D5C">
          <w:rPr>
            <w:noProof/>
            <w:webHidden/>
          </w:rPr>
          <w:fldChar w:fldCharType="separate"/>
        </w:r>
        <w:r w:rsidR="00471D5C">
          <w:rPr>
            <w:noProof/>
            <w:webHidden/>
          </w:rPr>
          <w:t>10</w:t>
        </w:r>
        <w:r w:rsidR="00471D5C">
          <w:rPr>
            <w:noProof/>
            <w:webHidden/>
          </w:rPr>
          <w:fldChar w:fldCharType="end"/>
        </w:r>
      </w:hyperlink>
    </w:p>
    <w:p w14:paraId="24B76696" w14:textId="408C01D8"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57" w:history="1">
        <w:r w:rsidR="00471D5C" w:rsidRPr="000A2800">
          <w:rPr>
            <w:rStyle w:val="Hyperlink"/>
            <w:noProof/>
          </w:rPr>
          <w:t>2.10.3</w:t>
        </w:r>
        <w:r w:rsidR="00471D5C">
          <w:rPr>
            <w:rFonts w:asciiTheme="minorHAnsi" w:eastAsiaTheme="minorEastAsia" w:hAnsiTheme="minorHAnsi" w:cstheme="minorBidi"/>
            <w:iCs w:val="0"/>
            <w:noProof/>
            <w:sz w:val="22"/>
            <w:szCs w:val="22"/>
          </w:rPr>
          <w:tab/>
        </w:r>
        <w:r w:rsidR="00471D5C" w:rsidRPr="000A2800">
          <w:rPr>
            <w:rStyle w:val="Hyperlink"/>
            <w:noProof/>
          </w:rPr>
          <w:t>Load Testing</w:t>
        </w:r>
        <w:r w:rsidR="00471D5C">
          <w:rPr>
            <w:noProof/>
            <w:webHidden/>
          </w:rPr>
          <w:tab/>
        </w:r>
        <w:r w:rsidR="00471D5C">
          <w:rPr>
            <w:noProof/>
            <w:webHidden/>
          </w:rPr>
          <w:fldChar w:fldCharType="begin"/>
        </w:r>
        <w:r w:rsidR="00471D5C">
          <w:rPr>
            <w:noProof/>
            <w:webHidden/>
          </w:rPr>
          <w:instrText xml:space="preserve"> PAGEREF _Toc509819257 \h </w:instrText>
        </w:r>
        <w:r w:rsidR="00471D5C">
          <w:rPr>
            <w:noProof/>
            <w:webHidden/>
          </w:rPr>
        </w:r>
        <w:r w:rsidR="00471D5C">
          <w:rPr>
            <w:noProof/>
            <w:webHidden/>
          </w:rPr>
          <w:fldChar w:fldCharType="separate"/>
        </w:r>
        <w:r w:rsidR="00471D5C">
          <w:rPr>
            <w:noProof/>
            <w:webHidden/>
          </w:rPr>
          <w:t>10</w:t>
        </w:r>
        <w:r w:rsidR="00471D5C">
          <w:rPr>
            <w:noProof/>
            <w:webHidden/>
          </w:rPr>
          <w:fldChar w:fldCharType="end"/>
        </w:r>
      </w:hyperlink>
    </w:p>
    <w:p w14:paraId="2AE74B2E" w14:textId="53D39882" w:rsidR="00471D5C" w:rsidRDefault="00737895">
      <w:pPr>
        <w:pStyle w:val="TOC2"/>
        <w:tabs>
          <w:tab w:val="left" w:pos="1100"/>
          <w:tab w:val="right" w:leader="dot" w:pos="9620"/>
        </w:tabs>
        <w:rPr>
          <w:rFonts w:asciiTheme="minorHAnsi" w:eastAsiaTheme="minorEastAsia" w:hAnsiTheme="minorHAnsi" w:cstheme="minorBidi"/>
          <w:b w:val="0"/>
          <w:noProof/>
          <w:sz w:val="22"/>
          <w:szCs w:val="22"/>
        </w:rPr>
      </w:pPr>
      <w:hyperlink w:anchor="_Toc509819258" w:history="1">
        <w:r w:rsidR="00471D5C" w:rsidRPr="000A2800">
          <w:rPr>
            <w:rStyle w:val="Hyperlink"/>
            <w:noProof/>
          </w:rPr>
          <w:t>2.11</w:t>
        </w:r>
        <w:r w:rsidR="00471D5C">
          <w:rPr>
            <w:rFonts w:asciiTheme="minorHAnsi" w:eastAsiaTheme="minorEastAsia" w:hAnsiTheme="minorHAnsi" w:cstheme="minorBidi"/>
            <w:b w:val="0"/>
            <w:noProof/>
            <w:sz w:val="22"/>
            <w:szCs w:val="22"/>
          </w:rPr>
          <w:tab/>
        </w:r>
        <w:r w:rsidR="00471D5C" w:rsidRPr="000A2800">
          <w:rPr>
            <w:rStyle w:val="Hyperlink"/>
            <w:noProof/>
          </w:rPr>
          <w:t>Policies and Constraints</w:t>
        </w:r>
        <w:r w:rsidR="00471D5C">
          <w:rPr>
            <w:noProof/>
            <w:webHidden/>
          </w:rPr>
          <w:tab/>
        </w:r>
        <w:r w:rsidR="00471D5C">
          <w:rPr>
            <w:noProof/>
            <w:webHidden/>
          </w:rPr>
          <w:fldChar w:fldCharType="begin"/>
        </w:r>
        <w:r w:rsidR="00471D5C">
          <w:rPr>
            <w:noProof/>
            <w:webHidden/>
          </w:rPr>
          <w:instrText xml:space="preserve"> PAGEREF _Toc509819258 \h </w:instrText>
        </w:r>
        <w:r w:rsidR="00471D5C">
          <w:rPr>
            <w:noProof/>
            <w:webHidden/>
          </w:rPr>
        </w:r>
        <w:r w:rsidR="00471D5C">
          <w:rPr>
            <w:noProof/>
            <w:webHidden/>
          </w:rPr>
          <w:fldChar w:fldCharType="separate"/>
        </w:r>
        <w:r w:rsidR="00471D5C">
          <w:rPr>
            <w:noProof/>
            <w:webHidden/>
          </w:rPr>
          <w:t>11</w:t>
        </w:r>
        <w:r w:rsidR="00471D5C">
          <w:rPr>
            <w:noProof/>
            <w:webHidden/>
          </w:rPr>
          <w:fldChar w:fldCharType="end"/>
        </w:r>
      </w:hyperlink>
    </w:p>
    <w:p w14:paraId="063BF084" w14:textId="40C7EC1C"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59" w:history="1">
        <w:r w:rsidR="00471D5C" w:rsidRPr="000A2800">
          <w:rPr>
            <w:rStyle w:val="Hyperlink"/>
            <w:noProof/>
          </w:rPr>
          <w:t>2.11.1</w:t>
        </w:r>
        <w:r w:rsidR="00471D5C">
          <w:rPr>
            <w:rFonts w:asciiTheme="minorHAnsi" w:eastAsiaTheme="minorEastAsia" w:hAnsiTheme="minorHAnsi" w:cstheme="minorBidi"/>
            <w:iCs w:val="0"/>
            <w:noProof/>
            <w:sz w:val="22"/>
            <w:szCs w:val="22"/>
          </w:rPr>
          <w:tab/>
        </w:r>
        <w:r w:rsidR="00471D5C" w:rsidRPr="000A2800">
          <w:rPr>
            <w:rStyle w:val="Hyperlink"/>
            <w:noProof/>
          </w:rPr>
          <w:t>HIPAA Compliance</w:t>
        </w:r>
        <w:r w:rsidR="00471D5C">
          <w:rPr>
            <w:noProof/>
            <w:webHidden/>
          </w:rPr>
          <w:tab/>
        </w:r>
        <w:r w:rsidR="00471D5C">
          <w:rPr>
            <w:noProof/>
            <w:webHidden/>
          </w:rPr>
          <w:fldChar w:fldCharType="begin"/>
        </w:r>
        <w:r w:rsidR="00471D5C">
          <w:rPr>
            <w:noProof/>
            <w:webHidden/>
          </w:rPr>
          <w:instrText xml:space="preserve"> PAGEREF _Toc509819259 \h </w:instrText>
        </w:r>
        <w:r w:rsidR="00471D5C">
          <w:rPr>
            <w:noProof/>
            <w:webHidden/>
          </w:rPr>
        </w:r>
        <w:r w:rsidR="00471D5C">
          <w:rPr>
            <w:noProof/>
            <w:webHidden/>
          </w:rPr>
          <w:fldChar w:fldCharType="separate"/>
        </w:r>
        <w:r w:rsidR="00471D5C">
          <w:rPr>
            <w:noProof/>
            <w:webHidden/>
          </w:rPr>
          <w:t>11</w:t>
        </w:r>
        <w:r w:rsidR="00471D5C">
          <w:rPr>
            <w:noProof/>
            <w:webHidden/>
          </w:rPr>
          <w:fldChar w:fldCharType="end"/>
        </w:r>
      </w:hyperlink>
    </w:p>
    <w:p w14:paraId="4486B266" w14:textId="6784D4F2"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60" w:history="1">
        <w:r w:rsidR="00471D5C" w:rsidRPr="000A2800">
          <w:rPr>
            <w:rStyle w:val="Hyperlink"/>
            <w:noProof/>
          </w:rPr>
          <w:t>3</w:t>
        </w:r>
        <w:r w:rsidR="00471D5C">
          <w:rPr>
            <w:rFonts w:asciiTheme="minorHAnsi" w:eastAsiaTheme="minorEastAsia" w:hAnsiTheme="minorHAnsi" w:cstheme="minorBidi"/>
            <w:b w:val="0"/>
            <w:bCs w:val="0"/>
            <w:noProof/>
            <w:sz w:val="22"/>
            <w:szCs w:val="22"/>
          </w:rPr>
          <w:tab/>
        </w:r>
        <w:r w:rsidR="00471D5C" w:rsidRPr="000A2800">
          <w:rPr>
            <w:rStyle w:val="Hyperlink"/>
            <w:noProof/>
          </w:rPr>
          <w:t>Appendix A</w:t>
        </w:r>
        <w:r w:rsidR="00471D5C">
          <w:rPr>
            <w:noProof/>
            <w:webHidden/>
          </w:rPr>
          <w:tab/>
        </w:r>
        <w:r w:rsidR="00471D5C">
          <w:rPr>
            <w:noProof/>
            <w:webHidden/>
          </w:rPr>
          <w:fldChar w:fldCharType="begin"/>
        </w:r>
        <w:r w:rsidR="00471D5C">
          <w:rPr>
            <w:noProof/>
            <w:webHidden/>
          </w:rPr>
          <w:instrText xml:space="preserve"> PAGEREF _Toc509819260 \h </w:instrText>
        </w:r>
        <w:r w:rsidR="00471D5C">
          <w:rPr>
            <w:noProof/>
            <w:webHidden/>
          </w:rPr>
        </w:r>
        <w:r w:rsidR="00471D5C">
          <w:rPr>
            <w:noProof/>
            <w:webHidden/>
          </w:rPr>
          <w:fldChar w:fldCharType="separate"/>
        </w:r>
        <w:r w:rsidR="00471D5C">
          <w:rPr>
            <w:noProof/>
            <w:webHidden/>
          </w:rPr>
          <w:t>12</w:t>
        </w:r>
        <w:r w:rsidR="00471D5C">
          <w:rPr>
            <w:noProof/>
            <w:webHidden/>
          </w:rPr>
          <w:fldChar w:fldCharType="end"/>
        </w:r>
      </w:hyperlink>
    </w:p>
    <w:p w14:paraId="7E76C09A" w14:textId="4009CE7D"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61" w:history="1">
        <w:r w:rsidR="00471D5C" w:rsidRPr="000A2800">
          <w:rPr>
            <w:rStyle w:val="Hyperlink"/>
            <w:noProof/>
          </w:rPr>
          <w:t>3.1</w:t>
        </w:r>
        <w:r w:rsidR="00471D5C">
          <w:rPr>
            <w:rFonts w:asciiTheme="minorHAnsi" w:eastAsiaTheme="minorEastAsia" w:hAnsiTheme="minorHAnsi" w:cstheme="minorBidi"/>
            <w:b w:val="0"/>
            <w:noProof/>
            <w:sz w:val="22"/>
            <w:szCs w:val="22"/>
          </w:rPr>
          <w:tab/>
        </w:r>
        <w:r w:rsidR="00471D5C" w:rsidRPr="000A2800">
          <w:rPr>
            <w:rStyle w:val="Hyperlink"/>
            <w:noProof/>
          </w:rPr>
          <w:t>Data Elements</w:t>
        </w:r>
        <w:r w:rsidR="00471D5C">
          <w:rPr>
            <w:noProof/>
            <w:webHidden/>
          </w:rPr>
          <w:tab/>
        </w:r>
        <w:r w:rsidR="00471D5C">
          <w:rPr>
            <w:noProof/>
            <w:webHidden/>
          </w:rPr>
          <w:fldChar w:fldCharType="begin"/>
        </w:r>
        <w:r w:rsidR="00471D5C">
          <w:rPr>
            <w:noProof/>
            <w:webHidden/>
          </w:rPr>
          <w:instrText xml:space="preserve"> PAGEREF _Toc509819261 \h </w:instrText>
        </w:r>
        <w:r w:rsidR="00471D5C">
          <w:rPr>
            <w:noProof/>
            <w:webHidden/>
          </w:rPr>
        </w:r>
        <w:r w:rsidR="00471D5C">
          <w:rPr>
            <w:noProof/>
            <w:webHidden/>
          </w:rPr>
          <w:fldChar w:fldCharType="separate"/>
        </w:r>
        <w:r w:rsidR="00471D5C">
          <w:rPr>
            <w:noProof/>
            <w:webHidden/>
          </w:rPr>
          <w:t>12</w:t>
        </w:r>
        <w:r w:rsidR="00471D5C">
          <w:rPr>
            <w:noProof/>
            <w:webHidden/>
          </w:rPr>
          <w:fldChar w:fldCharType="end"/>
        </w:r>
      </w:hyperlink>
    </w:p>
    <w:p w14:paraId="2CC7D413" w14:textId="032ECF0E"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62" w:history="1">
        <w:r w:rsidR="00471D5C" w:rsidRPr="000A2800">
          <w:rPr>
            <w:rStyle w:val="Hyperlink"/>
            <w:noProof/>
          </w:rPr>
          <w:t>3.2</w:t>
        </w:r>
        <w:r w:rsidR="00471D5C">
          <w:rPr>
            <w:rFonts w:asciiTheme="minorHAnsi" w:eastAsiaTheme="minorEastAsia" w:hAnsiTheme="minorHAnsi" w:cstheme="minorBidi"/>
            <w:b w:val="0"/>
            <w:noProof/>
            <w:sz w:val="22"/>
            <w:szCs w:val="22"/>
          </w:rPr>
          <w:tab/>
        </w:r>
        <w:r w:rsidR="00471D5C" w:rsidRPr="000A2800">
          <w:rPr>
            <w:rStyle w:val="Hyperlink"/>
            <w:noProof/>
          </w:rPr>
          <w:t>Bundle (275)</w:t>
        </w:r>
        <w:r w:rsidR="00471D5C">
          <w:rPr>
            <w:noProof/>
            <w:webHidden/>
          </w:rPr>
          <w:tab/>
        </w:r>
        <w:r w:rsidR="00471D5C">
          <w:rPr>
            <w:noProof/>
            <w:webHidden/>
          </w:rPr>
          <w:fldChar w:fldCharType="begin"/>
        </w:r>
        <w:r w:rsidR="00471D5C">
          <w:rPr>
            <w:noProof/>
            <w:webHidden/>
          </w:rPr>
          <w:instrText xml:space="preserve"> PAGEREF _Toc509819262 \h </w:instrText>
        </w:r>
        <w:r w:rsidR="00471D5C">
          <w:rPr>
            <w:noProof/>
            <w:webHidden/>
          </w:rPr>
        </w:r>
        <w:r w:rsidR="00471D5C">
          <w:rPr>
            <w:noProof/>
            <w:webHidden/>
          </w:rPr>
          <w:fldChar w:fldCharType="separate"/>
        </w:r>
        <w:r w:rsidR="00471D5C">
          <w:rPr>
            <w:noProof/>
            <w:webHidden/>
          </w:rPr>
          <w:t>12</w:t>
        </w:r>
        <w:r w:rsidR="00471D5C">
          <w:rPr>
            <w:noProof/>
            <w:webHidden/>
          </w:rPr>
          <w:fldChar w:fldCharType="end"/>
        </w:r>
      </w:hyperlink>
    </w:p>
    <w:p w14:paraId="091FA7C2" w14:textId="179B2CB9"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63" w:history="1">
        <w:r w:rsidR="00471D5C" w:rsidRPr="000A2800">
          <w:rPr>
            <w:rStyle w:val="Hyperlink"/>
            <w:noProof/>
          </w:rPr>
          <w:t>3.2.1</w:t>
        </w:r>
        <w:r w:rsidR="00471D5C">
          <w:rPr>
            <w:rFonts w:asciiTheme="minorHAnsi" w:eastAsiaTheme="minorEastAsia" w:hAnsiTheme="minorHAnsi" w:cstheme="minorBidi"/>
            <w:iCs w:val="0"/>
            <w:noProof/>
            <w:sz w:val="22"/>
            <w:szCs w:val="22"/>
          </w:rPr>
          <w:tab/>
        </w:r>
        <w:r w:rsidR="00471D5C" w:rsidRPr="000A2800">
          <w:rPr>
            <w:rStyle w:val="Hyperlink"/>
            <w:noProof/>
          </w:rPr>
          <w:t>275 Additionall Information to Support a Health Care Service Review Bundle</w:t>
        </w:r>
        <w:r w:rsidR="00471D5C">
          <w:rPr>
            <w:noProof/>
            <w:webHidden/>
          </w:rPr>
          <w:tab/>
        </w:r>
        <w:r w:rsidR="00471D5C">
          <w:rPr>
            <w:noProof/>
            <w:webHidden/>
          </w:rPr>
          <w:fldChar w:fldCharType="begin"/>
        </w:r>
        <w:r w:rsidR="00471D5C">
          <w:rPr>
            <w:noProof/>
            <w:webHidden/>
          </w:rPr>
          <w:instrText xml:space="preserve"> PAGEREF _Toc509819263 \h </w:instrText>
        </w:r>
        <w:r w:rsidR="00471D5C">
          <w:rPr>
            <w:noProof/>
            <w:webHidden/>
          </w:rPr>
        </w:r>
        <w:r w:rsidR="00471D5C">
          <w:rPr>
            <w:noProof/>
            <w:webHidden/>
          </w:rPr>
          <w:fldChar w:fldCharType="separate"/>
        </w:r>
        <w:r w:rsidR="00471D5C">
          <w:rPr>
            <w:noProof/>
            <w:webHidden/>
          </w:rPr>
          <w:t>12</w:t>
        </w:r>
        <w:r w:rsidR="00471D5C">
          <w:rPr>
            <w:noProof/>
            <w:webHidden/>
          </w:rPr>
          <w:fldChar w:fldCharType="end"/>
        </w:r>
      </w:hyperlink>
    </w:p>
    <w:p w14:paraId="1E738290" w14:textId="1F7F6DC4"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64" w:history="1">
        <w:r w:rsidR="00471D5C" w:rsidRPr="000A2800">
          <w:rPr>
            <w:rStyle w:val="Hyperlink"/>
            <w:noProof/>
          </w:rPr>
          <w:t>3.3</w:t>
        </w:r>
        <w:r w:rsidR="00471D5C">
          <w:rPr>
            <w:rFonts w:asciiTheme="minorHAnsi" w:eastAsiaTheme="minorEastAsia" w:hAnsiTheme="minorHAnsi" w:cstheme="minorBidi"/>
            <w:b w:val="0"/>
            <w:noProof/>
            <w:sz w:val="22"/>
            <w:szCs w:val="22"/>
          </w:rPr>
          <w:tab/>
        </w:r>
        <w:r w:rsidR="00471D5C" w:rsidRPr="000A2800">
          <w:rPr>
            <w:rStyle w:val="Hyperlink"/>
            <w:noProof/>
          </w:rPr>
          <w:t>Resource Sections</w:t>
        </w:r>
        <w:r w:rsidR="00471D5C">
          <w:rPr>
            <w:noProof/>
            <w:webHidden/>
          </w:rPr>
          <w:tab/>
        </w:r>
        <w:r w:rsidR="00471D5C">
          <w:rPr>
            <w:noProof/>
            <w:webHidden/>
          </w:rPr>
          <w:fldChar w:fldCharType="begin"/>
        </w:r>
        <w:r w:rsidR="00471D5C">
          <w:rPr>
            <w:noProof/>
            <w:webHidden/>
          </w:rPr>
          <w:instrText xml:space="preserve"> PAGEREF _Toc509819264 \h </w:instrText>
        </w:r>
        <w:r w:rsidR="00471D5C">
          <w:rPr>
            <w:noProof/>
            <w:webHidden/>
          </w:rPr>
        </w:r>
        <w:r w:rsidR="00471D5C">
          <w:rPr>
            <w:noProof/>
            <w:webHidden/>
          </w:rPr>
          <w:fldChar w:fldCharType="separate"/>
        </w:r>
        <w:r w:rsidR="00471D5C">
          <w:rPr>
            <w:noProof/>
            <w:webHidden/>
          </w:rPr>
          <w:t>13</w:t>
        </w:r>
        <w:r w:rsidR="00471D5C">
          <w:rPr>
            <w:noProof/>
            <w:webHidden/>
          </w:rPr>
          <w:fldChar w:fldCharType="end"/>
        </w:r>
      </w:hyperlink>
    </w:p>
    <w:p w14:paraId="506493EC" w14:textId="78E4043F" w:rsidR="00471D5C" w:rsidRDefault="00737895">
      <w:pPr>
        <w:pStyle w:val="TOC3"/>
        <w:tabs>
          <w:tab w:val="left" w:pos="1320"/>
          <w:tab w:val="right" w:leader="dot" w:pos="9620"/>
        </w:tabs>
        <w:rPr>
          <w:rFonts w:asciiTheme="minorHAnsi" w:eastAsiaTheme="minorEastAsia" w:hAnsiTheme="minorHAnsi" w:cstheme="minorBidi"/>
          <w:iCs w:val="0"/>
          <w:noProof/>
          <w:sz w:val="22"/>
          <w:szCs w:val="22"/>
        </w:rPr>
      </w:pPr>
      <w:hyperlink w:anchor="_Toc509819265" w:history="1">
        <w:r w:rsidR="00471D5C" w:rsidRPr="000A2800">
          <w:rPr>
            <w:rStyle w:val="Hyperlink"/>
            <w:noProof/>
          </w:rPr>
          <w:t>3.3.1</w:t>
        </w:r>
        <w:r w:rsidR="00471D5C">
          <w:rPr>
            <w:rFonts w:asciiTheme="minorHAnsi" w:eastAsiaTheme="minorEastAsia" w:hAnsiTheme="minorHAnsi" w:cstheme="minorBidi"/>
            <w:iCs w:val="0"/>
            <w:noProof/>
            <w:sz w:val="22"/>
            <w:szCs w:val="22"/>
          </w:rPr>
          <w:tab/>
        </w:r>
        <w:r w:rsidR="00471D5C" w:rsidRPr="000A2800">
          <w:rPr>
            <w:rStyle w:val="Hyperlink"/>
            <w:noProof/>
          </w:rPr>
          <w:t>275 Transaction FHIR Bundle Resources</w:t>
        </w:r>
        <w:r w:rsidR="00471D5C">
          <w:rPr>
            <w:noProof/>
            <w:webHidden/>
          </w:rPr>
          <w:tab/>
        </w:r>
        <w:r w:rsidR="00471D5C">
          <w:rPr>
            <w:noProof/>
            <w:webHidden/>
          </w:rPr>
          <w:fldChar w:fldCharType="begin"/>
        </w:r>
        <w:r w:rsidR="00471D5C">
          <w:rPr>
            <w:noProof/>
            <w:webHidden/>
          </w:rPr>
          <w:instrText xml:space="preserve"> PAGEREF _Toc509819265 \h </w:instrText>
        </w:r>
        <w:r w:rsidR="00471D5C">
          <w:rPr>
            <w:noProof/>
            <w:webHidden/>
          </w:rPr>
        </w:r>
        <w:r w:rsidR="00471D5C">
          <w:rPr>
            <w:noProof/>
            <w:webHidden/>
          </w:rPr>
          <w:fldChar w:fldCharType="separate"/>
        </w:r>
        <w:r w:rsidR="00471D5C">
          <w:rPr>
            <w:noProof/>
            <w:webHidden/>
          </w:rPr>
          <w:t>13</w:t>
        </w:r>
        <w:r w:rsidR="00471D5C">
          <w:rPr>
            <w:noProof/>
            <w:webHidden/>
          </w:rPr>
          <w:fldChar w:fldCharType="end"/>
        </w:r>
      </w:hyperlink>
    </w:p>
    <w:p w14:paraId="3D8B94C2" w14:textId="27993904"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66" w:history="1">
        <w:r w:rsidR="00471D5C" w:rsidRPr="000A2800">
          <w:rPr>
            <w:rStyle w:val="Hyperlink"/>
            <w:noProof/>
          </w:rPr>
          <w:t>3.4</w:t>
        </w:r>
        <w:r w:rsidR="00471D5C">
          <w:rPr>
            <w:rFonts w:asciiTheme="minorHAnsi" w:eastAsiaTheme="minorEastAsia" w:hAnsiTheme="minorHAnsi" w:cstheme="minorBidi"/>
            <w:b w:val="0"/>
            <w:noProof/>
            <w:sz w:val="22"/>
            <w:szCs w:val="22"/>
          </w:rPr>
          <w:tab/>
        </w:r>
        <w:r w:rsidR="00471D5C" w:rsidRPr="000A2800">
          <w:rPr>
            <w:rStyle w:val="Hyperlink"/>
            <w:noProof/>
          </w:rPr>
          <w:t>Mapping Sheet</w:t>
        </w:r>
        <w:r w:rsidR="00471D5C">
          <w:rPr>
            <w:noProof/>
            <w:webHidden/>
          </w:rPr>
          <w:tab/>
        </w:r>
        <w:r w:rsidR="00471D5C">
          <w:rPr>
            <w:noProof/>
            <w:webHidden/>
          </w:rPr>
          <w:fldChar w:fldCharType="begin"/>
        </w:r>
        <w:r w:rsidR="00471D5C">
          <w:rPr>
            <w:noProof/>
            <w:webHidden/>
          </w:rPr>
          <w:instrText xml:space="preserve"> PAGEREF _Toc509819266 \h </w:instrText>
        </w:r>
        <w:r w:rsidR="00471D5C">
          <w:rPr>
            <w:noProof/>
            <w:webHidden/>
          </w:rPr>
        </w:r>
        <w:r w:rsidR="00471D5C">
          <w:rPr>
            <w:noProof/>
            <w:webHidden/>
          </w:rPr>
          <w:fldChar w:fldCharType="separate"/>
        </w:r>
        <w:r w:rsidR="00471D5C">
          <w:rPr>
            <w:noProof/>
            <w:webHidden/>
          </w:rPr>
          <w:t>13</w:t>
        </w:r>
        <w:r w:rsidR="00471D5C">
          <w:rPr>
            <w:noProof/>
            <w:webHidden/>
          </w:rPr>
          <w:fldChar w:fldCharType="end"/>
        </w:r>
      </w:hyperlink>
    </w:p>
    <w:p w14:paraId="2ED6B004" w14:textId="05D368BD"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67" w:history="1">
        <w:r w:rsidR="00471D5C" w:rsidRPr="000A2800">
          <w:rPr>
            <w:rStyle w:val="Hyperlink"/>
            <w:noProof/>
          </w:rPr>
          <w:t>4</w:t>
        </w:r>
        <w:r w:rsidR="00471D5C">
          <w:rPr>
            <w:rFonts w:asciiTheme="minorHAnsi" w:eastAsiaTheme="minorEastAsia" w:hAnsiTheme="minorHAnsi" w:cstheme="minorBidi"/>
            <w:b w:val="0"/>
            <w:bCs w:val="0"/>
            <w:noProof/>
            <w:sz w:val="22"/>
            <w:szCs w:val="22"/>
          </w:rPr>
          <w:tab/>
        </w:r>
        <w:r w:rsidR="00471D5C" w:rsidRPr="000A2800">
          <w:rPr>
            <w:rStyle w:val="Hyperlink"/>
            <w:noProof/>
          </w:rPr>
          <w:t>Appendix B - TASCore Mapping Rules</w:t>
        </w:r>
        <w:r w:rsidR="00471D5C">
          <w:rPr>
            <w:noProof/>
            <w:webHidden/>
          </w:rPr>
          <w:tab/>
        </w:r>
        <w:r w:rsidR="00471D5C">
          <w:rPr>
            <w:noProof/>
            <w:webHidden/>
          </w:rPr>
          <w:fldChar w:fldCharType="begin"/>
        </w:r>
        <w:r w:rsidR="00471D5C">
          <w:rPr>
            <w:noProof/>
            <w:webHidden/>
          </w:rPr>
          <w:instrText xml:space="preserve"> PAGEREF _Toc509819267 \h </w:instrText>
        </w:r>
        <w:r w:rsidR="00471D5C">
          <w:rPr>
            <w:noProof/>
            <w:webHidden/>
          </w:rPr>
        </w:r>
        <w:r w:rsidR="00471D5C">
          <w:rPr>
            <w:noProof/>
            <w:webHidden/>
          </w:rPr>
          <w:fldChar w:fldCharType="separate"/>
        </w:r>
        <w:r w:rsidR="00471D5C">
          <w:rPr>
            <w:noProof/>
            <w:webHidden/>
          </w:rPr>
          <w:t>14</w:t>
        </w:r>
        <w:r w:rsidR="00471D5C">
          <w:rPr>
            <w:noProof/>
            <w:webHidden/>
          </w:rPr>
          <w:fldChar w:fldCharType="end"/>
        </w:r>
      </w:hyperlink>
    </w:p>
    <w:p w14:paraId="7D2B659D" w14:textId="293F2030"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68" w:history="1">
        <w:r w:rsidR="00471D5C" w:rsidRPr="000A2800">
          <w:rPr>
            <w:rStyle w:val="Hyperlink"/>
            <w:noProof/>
          </w:rPr>
          <w:t>5</w:t>
        </w:r>
        <w:r w:rsidR="00471D5C">
          <w:rPr>
            <w:rFonts w:asciiTheme="minorHAnsi" w:eastAsiaTheme="minorEastAsia" w:hAnsiTheme="minorHAnsi" w:cstheme="minorBidi"/>
            <w:b w:val="0"/>
            <w:bCs w:val="0"/>
            <w:noProof/>
            <w:sz w:val="22"/>
            <w:szCs w:val="22"/>
          </w:rPr>
          <w:tab/>
        </w:r>
        <w:r w:rsidR="00471D5C" w:rsidRPr="000A2800">
          <w:rPr>
            <w:rStyle w:val="Hyperlink"/>
            <w:noProof/>
          </w:rPr>
          <w:t>Appendix C – TASCore Default Values</w:t>
        </w:r>
        <w:r w:rsidR="00471D5C">
          <w:rPr>
            <w:noProof/>
            <w:webHidden/>
          </w:rPr>
          <w:tab/>
        </w:r>
        <w:r w:rsidR="00471D5C">
          <w:rPr>
            <w:noProof/>
            <w:webHidden/>
          </w:rPr>
          <w:fldChar w:fldCharType="begin"/>
        </w:r>
        <w:r w:rsidR="00471D5C">
          <w:rPr>
            <w:noProof/>
            <w:webHidden/>
          </w:rPr>
          <w:instrText xml:space="preserve"> PAGEREF _Toc509819268 \h </w:instrText>
        </w:r>
        <w:r w:rsidR="00471D5C">
          <w:rPr>
            <w:noProof/>
            <w:webHidden/>
          </w:rPr>
        </w:r>
        <w:r w:rsidR="00471D5C">
          <w:rPr>
            <w:noProof/>
            <w:webHidden/>
          </w:rPr>
          <w:fldChar w:fldCharType="separate"/>
        </w:r>
        <w:r w:rsidR="00471D5C">
          <w:rPr>
            <w:noProof/>
            <w:webHidden/>
          </w:rPr>
          <w:t>14</w:t>
        </w:r>
        <w:r w:rsidR="00471D5C">
          <w:rPr>
            <w:noProof/>
            <w:webHidden/>
          </w:rPr>
          <w:fldChar w:fldCharType="end"/>
        </w:r>
      </w:hyperlink>
    </w:p>
    <w:p w14:paraId="04E621EA" w14:textId="2C06B868"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69" w:history="1">
        <w:r w:rsidR="00471D5C" w:rsidRPr="000A2800">
          <w:rPr>
            <w:rStyle w:val="Hyperlink"/>
            <w:noProof/>
          </w:rPr>
          <w:t>6</w:t>
        </w:r>
        <w:r w:rsidR="00471D5C">
          <w:rPr>
            <w:rFonts w:asciiTheme="minorHAnsi" w:eastAsiaTheme="minorEastAsia" w:hAnsiTheme="minorHAnsi" w:cstheme="minorBidi"/>
            <w:b w:val="0"/>
            <w:bCs w:val="0"/>
            <w:noProof/>
            <w:sz w:val="22"/>
            <w:szCs w:val="22"/>
          </w:rPr>
          <w:tab/>
        </w:r>
        <w:r w:rsidR="00471D5C" w:rsidRPr="000A2800">
          <w:rPr>
            <w:rStyle w:val="Hyperlink"/>
            <w:noProof/>
          </w:rPr>
          <w:t>Appendix D – FSC Mapping Rules</w:t>
        </w:r>
        <w:r w:rsidR="00471D5C">
          <w:rPr>
            <w:noProof/>
            <w:webHidden/>
          </w:rPr>
          <w:tab/>
        </w:r>
        <w:r w:rsidR="00471D5C">
          <w:rPr>
            <w:noProof/>
            <w:webHidden/>
          </w:rPr>
          <w:fldChar w:fldCharType="begin"/>
        </w:r>
        <w:r w:rsidR="00471D5C">
          <w:rPr>
            <w:noProof/>
            <w:webHidden/>
          </w:rPr>
          <w:instrText xml:space="preserve"> PAGEREF _Toc509819269 \h </w:instrText>
        </w:r>
        <w:r w:rsidR="00471D5C">
          <w:rPr>
            <w:noProof/>
            <w:webHidden/>
          </w:rPr>
        </w:r>
        <w:r w:rsidR="00471D5C">
          <w:rPr>
            <w:noProof/>
            <w:webHidden/>
          </w:rPr>
          <w:fldChar w:fldCharType="separate"/>
        </w:r>
        <w:r w:rsidR="00471D5C">
          <w:rPr>
            <w:noProof/>
            <w:webHidden/>
          </w:rPr>
          <w:t>14</w:t>
        </w:r>
        <w:r w:rsidR="00471D5C">
          <w:rPr>
            <w:noProof/>
            <w:webHidden/>
          </w:rPr>
          <w:fldChar w:fldCharType="end"/>
        </w:r>
      </w:hyperlink>
    </w:p>
    <w:p w14:paraId="0BAFB473" w14:textId="67C95F19"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70" w:history="1">
        <w:r w:rsidR="00471D5C" w:rsidRPr="000A2800">
          <w:rPr>
            <w:rStyle w:val="Hyperlink"/>
            <w:noProof/>
          </w:rPr>
          <w:t>7</w:t>
        </w:r>
        <w:r w:rsidR="00471D5C">
          <w:rPr>
            <w:rFonts w:asciiTheme="minorHAnsi" w:eastAsiaTheme="minorEastAsia" w:hAnsiTheme="minorHAnsi" w:cstheme="minorBidi"/>
            <w:b w:val="0"/>
            <w:bCs w:val="0"/>
            <w:noProof/>
            <w:sz w:val="22"/>
            <w:szCs w:val="22"/>
          </w:rPr>
          <w:tab/>
        </w:r>
        <w:r w:rsidR="00471D5C" w:rsidRPr="000A2800">
          <w:rPr>
            <w:rStyle w:val="Hyperlink"/>
            <w:noProof/>
          </w:rPr>
          <w:t>Appendix E – FSC Default Values</w:t>
        </w:r>
        <w:r w:rsidR="00471D5C">
          <w:rPr>
            <w:noProof/>
            <w:webHidden/>
          </w:rPr>
          <w:tab/>
        </w:r>
        <w:r w:rsidR="00471D5C">
          <w:rPr>
            <w:noProof/>
            <w:webHidden/>
          </w:rPr>
          <w:fldChar w:fldCharType="begin"/>
        </w:r>
        <w:r w:rsidR="00471D5C">
          <w:rPr>
            <w:noProof/>
            <w:webHidden/>
          </w:rPr>
          <w:instrText xml:space="preserve"> PAGEREF _Toc509819270 \h </w:instrText>
        </w:r>
        <w:r w:rsidR="00471D5C">
          <w:rPr>
            <w:noProof/>
            <w:webHidden/>
          </w:rPr>
        </w:r>
        <w:r w:rsidR="00471D5C">
          <w:rPr>
            <w:noProof/>
            <w:webHidden/>
          </w:rPr>
          <w:fldChar w:fldCharType="separate"/>
        </w:r>
        <w:r w:rsidR="00471D5C">
          <w:rPr>
            <w:noProof/>
            <w:webHidden/>
          </w:rPr>
          <w:t>14</w:t>
        </w:r>
        <w:r w:rsidR="00471D5C">
          <w:rPr>
            <w:noProof/>
            <w:webHidden/>
          </w:rPr>
          <w:fldChar w:fldCharType="end"/>
        </w:r>
      </w:hyperlink>
    </w:p>
    <w:p w14:paraId="6EAA5A38" w14:textId="07FEE401"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71" w:history="1">
        <w:r w:rsidR="00471D5C" w:rsidRPr="000A2800">
          <w:rPr>
            <w:rStyle w:val="Hyperlink"/>
            <w:noProof/>
          </w:rPr>
          <w:t>8</w:t>
        </w:r>
        <w:r w:rsidR="00471D5C">
          <w:rPr>
            <w:rFonts w:asciiTheme="minorHAnsi" w:eastAsiaTheme="minorEastAsia" w:hAnsiTheme="minorHAnsi" w:cstheme="minorBidi"/>
            <w:b w:val="0"/>
            <w:bCs w:val="0"/>
            <w:noProof/>
            <w:sz w:val="22"/>
            <w:szCs w:val="22"/>
          </w:rPr>
          <w:tab/>
        </w:r>
        <w:r w:rsidR="00471D5C" w:rsidRPr="000A2800">
          <w:rPr>
            <w:rStyle w:val="Hyperlink"/>
            <w:noProof/>
          </w:rPr>
          <w:t>Glossary</w:t>
        </w:r>
        <w:r w:rsidR="00471D5C">
          <w:rPr>
            <w:noProof/>
            <w:webHidden/>
          </w:rPr>
          <w:tab/>
        </w:r>
        <w:r w:rsidR="00471D5C">
          <w:rPr>
            <w:noProof/>
            <w:webHidden/>
          </w:rPr>
          <w:fldChar w:fldCharType="begin"/>
        </w:r>
        <w:r w:rsidR="00471D5C">
          <w:rPr>
            <w:noProof/>
            <w:webHidden/>
          </w:rPr>
          <w:instrText xml:space="preserve"> PAGEREF _Toc509819271 \h </w:instrText>
        </w:r>
        <w:r w:rsidR="00471D5C">
          <w:rPr>
            <w:noProof/>
            <w:webHidden/>
          </w:rPr>
        </w:r>
        <w:r w:rsidR="00471D5C">
          <w:rPr>
            <w:noProof/>
            <w:webHidden/>
          </w:rPr>
          <w:fldChar w:fldCharType="separate"/>
        </w:r>
        <w:r w:rsidR="00471D5C">
          <w:rPr>
            <w:noProof/>
            <w:webHidden/>
          </w:rPr>
          <w:t>14</w:t>
        </w:r>
        <w:r w:rsidR="00471D5C">
          <w:rPr>
            <w:noProof/>
            <w:webHidden/>
          </w:rPr>
          <w:fldChar w:fldCharType="end"/>
        </w:r>
      </w:hyperlink>
    </w:p>
    <w:p w14:paraId="18540A43" w14:textId="77D84A8E" w:rsidR="00471D5C" w:rsidRDefault="00737895">
      <w:pPr>
        <w:pStyle w:val="TOC1"/>
        <w:tabs>
          <w:tab w:val="left" w:pos="440"/>
          <w:tab w:val="right" w:leader="dot" w:pos="9620"/>
        </w:tabs>
        <w:rPr>
          <w:rFonts w:asciiTheme="minorHAnsi" w:eastAsiaTheme="minorEastAsia" w:hAnsiTheme="minorHAnsi" w:cstheme="minorBidi"/>
          <w:b w:val="0"/>
          <w:bCs w:val="0"/>
          <w:noProof/>
          <w:sz w:val="22"/>
          <w:szCs w:val="22"/>
        </w:rPr>
      </w:pPr>
      <w:hyperlink w:anchor="_Toc509819272" w:history="1">
        <w:r w:rsidR="00471D5C" w:rsidRPr="000A2800">
          <w:rPr>
            <w:rStyle w:val="Hyperlink"/>
            <w:noProof/>
          </w:rPr>
          <w:t>9</w:t>
        </w:r>
        <w:r w:rsidR="00471D5C">
          <w:rPr>
            <w:rFonts w:asciiTheme="minorHAnsi" w:eastAsiaTheme="minorEastAsia" w:hAnsiTheme="minorHAnsi" w:cstheme="minorBidi"/>
            <w:b w:val="0"/>
            <w:bCs w:val="0"/>
            <w:noProof/>
            <w:sz w:val="22"/>
            <w:szCs w:val="22"/>
          </w:rPr>
          <w:tab/>
        </w:r>
        <w:r w:rsidR="00471D5C" w:rsidRPr="000A2800">
          <w:rPr>
            <w:rStyle w:val="Hyperlink"/>
            <w:noProof/>
          </w:rPr>
          <w:t>Attachment A – Approval Signatures</w:t>
        </w:r>
        <w:r w:rsidR="00471D5C">
          <w:rPr>
            <w:noProof/>
            <w:webHidden/>
          </w:rPr>
          <w:tab/>
        </w:r>
        <w:r w:rsidR="00471D5C">
          <w:rPr>
            <w:noProof/>
            <w:webHidden/>
          </w:rPr>
          <w:fldChar w:fldCharType="begin"/>
        </w:r>
        <w:r w:rsidR="00471D5C">
          <w:rPr>
            <w:noProof/>
            <w:webHidden/>
          </w:rPr>
          <w:instrText xml:space="preserve"> PAGEREF _Toc509819272 \h </w:instrText>
        </w:r>
        <w:r w:rsidR="00471D5C">
          <w:rPr>
            <w:noProof/>
            <w:webHidden/>
          </w:rPr>
        </w:r>
        <w:r w:rsidR="00471D5C">
          <w:rPr>
            <w:noProof/>
            <w:webHidden/>
          </w:rPr>
          <w:fldChar w:fldCharType="separate"/>
        </w:r>
        <w:r w:rsidR="00471D5C">
          <w:rPr>
            <w:noProof/>
            <w:webHidden/>
          </w:rPr>
          <w:t>15</w:t>
        </w:r>
        <w:r w:rsidR="00471D5C">
          <w:rPr>
            <w:noProof/>
            <w:webHidden/>
          </w:rPr>
          <w:fldChar w:fldCharType="end"/>
        </w:r>
      </w:hyperlink>
    </w:p>
    <w:p w14:paraId="6B1A5FD0" w14:textId="3128638A" w:rsidR="00471D5C" w:rsidRDefault="00737895">
      <w:pPr>
        <w:pStyle w:val="TOC2"/>
        <w:tabs>
          <w:tab w:val="left" w:pos="880"/>
          <w:tab w:val="right" w:leader="dot" w:pos="9620"/>
        </w:tabs>
        <w:rPr>
          <w:rFonts w:asciiTheme="minorHAnsi" w:eastAsiaTheme="minorEastAsia" w:hAnsiTheme="minorHAnsi" w:cstheme="minorBidi"/>
          <w:b w:val="0"/>
          <w:noProof/>
          <w:sz w:val="22"/>
          <w:szCs w:val="22"/>
        </w:rPr>
      </w:pPr>
      <w:hyperlink w:anchor="_Toc509819273" w:history="1">
        <w:r w:rsidR="00471D5C" w:rsidRPr="000A2800">
          <w:rPr>
            <w:rStyle w:val="Hyperlink"/>
            <w:noProof/>
          </w:rPr>
          <w:t>9.1</w:t>
        </w:r>
        <w:r w:rsidR="00471D5C">
          <w:rPr>
            <w:rFonts w:asciiTheme="minorHAnsi" w:eastAsiaTheme="minorEastAsia" w:hAnsiTheme="minorHAnsi" w:cstheme="minorBidi"/>
            <w:b w:val="0"/>
            <w:noProof/>
            <w:sz w:val="22"/>
            <w:szCs w:val="22"/>
          </w:rPr>
          <w:tab/>
        </w:r>
        <w:r w:rsidR="00471D5C" w:rsidRPr="000A2800">
          <w:rPr>
            <w:rStyle w:val="Hyperlink"/>
            <w:noProof/>
          </w:rPr>
          <w:t>Signature page continued</w:t>
        </w:r>
        <w:r w:rsidR="00471D5C">
          <w:rPr>
            <w:noProof/>
            <w:webHidden/>
          </w:rPr>
          <w:tab/>
        </w:r>
        <w:r w:rsidR="00471D5C">
          <w:rPr>
            <w:noProof/>
            <w:webHidden/>
          </w:rPr>
          <w:fldChar w:fldCharType="begin"/>
        </w:r>
        <w:r w:rsidR="00471D5C">
          <w:rPr>
            <w:noProof/>
            <w:webHidden/>
          </w:rPr>
          <w:instrText xml:space="preserve"> PAGEREF _Toc509819273 \h </w:instrText>
        </w:r>
        <w:r w:rsidR="00471D5C">
          <w:rPr>
            <w:noProof/>
            <w:webHidden/>
          </w:rPr>
        </w:r>
        <w:r w:rsidR="00471D5C">
          <w:rPr>
            <w:noProof/>
            <w:webHidden/>
          </w:rPr>
          <w:fldChar w:fldCharType="separate"/>
        </w:r>
        <w:r w:rsidR="00471D5C">
          <w:rPr>
            <w:noProof/>
            <w:webHidden/>
          </w:rPr>
          <w:t>16</w:t>
        </w:r>
        <w:r w:rsidR="00471D5C">
          <w:rPr>
            <w:noProof/>
            <w:webHidden/>
          </w:rPr>
          <w:fldChar w:fldCharType="end"/>
        </w:r>
      </w:hyperlink>
    </w:p>
    <w:p w14:paraId="054FEECE" w14:textId="17BE7F35" w:rsidR="00302507" w:rsidRPr="00302507" w:rsidRDefault="00CE41B2" w:rsidP="00302507">
      <w:pPr>
        <w:pStyle w:val="BodyText"/>
      </w:pPr>
      <w:r>
        <w:rPr>
          <w:caps/>
        </w:rPr>
        <w:fldChar w:fldCharType="end"/>
      </w:r>
    </w:p>
    <w:p w14:paraId="1B78F373" w14:textId="08D50489" w:rsidR="00EB4C18" w:rsidRDefault="00EB4C18" w:rsidP="00302507">
      <w:pPr>
        <w:pStyle w:val="BodyText"/>
      </w:pPr>
    </w:p>
    <w:p w14:paraId="6F1BA773" w14:textId="77777777" w:rsidR="00EB4C18" w:rsidRDefault="00EB4C18" w:rsidP="00302507">
      <w:pPr>
        <w:pStyle w:val="BodyText"/>
      </w:pPr>
    </w:p>
    <w:p w14:paraId="1D293BCA" w14:textId="7C3CFADB" w:rsidR="00EB4C18" w:rsidRDefault="00EB4C18" w:rsidP="00EB4C18">
      <w:pPr>
        <w:pStyle w:val="Title2"/>
      </w:pPr>
      <w:r>
        <w:t>Table of Figures</w:t>
      </w:r>
    </w:p>
    <w:p w14:paraId="2ACFE428" w14:textId="5A3795FD" w:rsidR="0051507D" w:rsidRDefault="00EB4C18">
      <w:pPr>
        <w:pStyle w:val="TableofFigures"/>
        <w:tabs>
          <w:tab w:val="right" w:leader="dot" w:pos="9620"/>
        </w:tabs>
        <w:rPr>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hyperlink w:anchor="_Toc509819279" w:history="1">
        <w:r w:rsidR="0051507D" w:rsidRPr="00C66093">
          <w:rPr>
            <w:rStyle w:val="Hyperlink"/>
            <w:noProof/>
          </w:rPr>
          <w:t>Figure 1 - Interim Solution</w:t>
        </w:r>
        <w:r w:rsidR="0051507D">
          <w:rPr>
            <w:noProof/>
            <w:webHidden/>
          </w:rPr>
          <w:tab/>
        </w:r>
        <w:r w:rsidR="0051507D">
          <w:rPr>
            <w:noProof/>
            <w:webHidden/>
          </w:rPr>
          <w:fldChar w:fldCharType="begin"/>
        </w:r>
        <w:r w:rsidR="0051507D">
          <w:rPr>
            <w:noProof/>
            <w:webHidden/>
          </w:rPr>
          <w:instrText xml:space="preserve"> PAGEREF _Toc509819279 \h </w:instrText>
        </w:r>
        <w:r w:rsidR="0051507D">
          <w:rPr>
            <w:noProof/>
            <w:webHidden/>
          </w:rPr>
        </w:r>
        <w:r w:rsidR="0051507D">
          <w:rPr>
            <w:noProof/>
            <w:webHidden/>
          </w:rPr>
          <w:fldChar w:fldCharType="separate"/>
        </w:r>
        <w:r w:rsidR="0051507D">
          <w:rPr>
            <w:noProof/>
            <w:webHidden/>
          </w:rPr>
          <w:t>3</w:t>
        </w:r>
        <w:r w:rsidR="0051507D">
          <w:rPr>
            <w:noProof/>
            <w:webHidden/>
          </w:rPr>
          <w:fldChar w:fldCharType="end"/>
        </w:r>
      </w:hyperlink>
    </w:p>
    <w:p w14:paraId="0470AC60" w14:textId="7234D6F0" w:rsidR="0051507D" w:rsidRDefault="00737895">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509819280" w:history="1">
        <w:r w:rsidR="0051507D" w:rsidRPr="00C66093">
          <w:rPr>
            <w:rStyle w:val="Hyperlink"/>
            <w:noProof/>
          </w:rPr>
          <w:t>Figure 2 - Future (To Be) Solution</w:t>
        </w:r>
        <w:r w:rsidR="0051507D">
          <w:rPr>
            <w:noProof/>
            <w:webHidden/>
          </w:rPr>
          <w:tab/>
        </w:r>
        <w:r w:rsidR="0051507D">
          <w:rPr>
            <w:noProof/>
            <w:webHidden/>
          </w:rPr>
          <w:fldChar w:fldCharType="begin"/>
        </w:r>
        <w:r w:rsidR="0051507D">
          <w:rPr>
            <w:noProof/>
            <w:webHidden/>
          </w:rPr>
          <w:instrText xml:space="preserve"> PAGEREF _Toc509819280 \h </w:instrText>
        </w:r>
        <w:r w:rsidR="0051507D">
          <w:rPr>
            <w:noProof/>
            <w:webHidden/>
          </w:rPr>
        </w:r>
        <w:r w:rsidR="0051507D">
          <w:rPr>
            <w:noProof/>
            <w:webHidden/>
          </w:rPr>
          <w:fldChar w:fldCharType="separate"/>
        </w:r>
        <w:r w:rsidR="0051507D">
          <w:rPr>
            <w:noProof/>
            <w:webHidden/>
          </w:rPr>
          <w:t>4</w:t>
        </w:r>
        <w:r w:rsidR="0051507D">
          <w:rPr>
            <w:noProof/>
            <w:webHidden/>
          </w:rPr>
          <w:fldChar w:fldCharType="end"/>
        </w:r>
      </w:hyperlink>
    </w:p>
    <w:p w14:paraId="71918A2E" w14:textId="5F5095B7" w:rsidR="0051507D" w:rsidRDefault="00737895">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509819281" w:history="1">
        <w:r w:rsidR="0051507D" w:rsidRPr="00C66093">
          <w:rPr>
            <w:rStyle w:val="Hyperlink"/>
            <w:noProof/>
          </w:rPr>
          <w:t>Figure 3 - TASCore / FSC Connectivity</w:t>
        </w:r>
        <w:r w:rsidR="0051507D">
          <w:rPr>
            <w:noProof/>
            <w:webHidden/>
          </w:rPr>
          <w:tab/>
        </w:r>
        <w:r w:rsidR="0051507D">
          <w:rPr>
            <w:noProof/>
            <w:webHidden/>
          </w:rPr>
          <w:fldChar w:fldCharType="begin"/>
        </w:r>
        <w:r w:rsidR="0051507D">
          <w:rPr>
            <w:noProof/>
            <w:webHidden/>
          </w:rPr>
          <w:instrText xml:space="preserve"> PAGEREF _Toc509819281 \h </w:instrText>
        </w:r>
        <w:r w:rsidR="0051507D">
          <w:rPr>
            <w:noProof/>
            <w:webHidden/>
          </w:rPr>
        </w:r>
        <w:r w:rsidR="0051507D">
          <w:rPr>
            <w:noProof/>
            <w:webHidden/>
          </w:rPr>
          <w:fldChar w:fldCharType="separate"/>
        </w:r>
        <w:r w:rsidR="0051507D">
          <w:rPr>
            <w:noProof/>
            <w:webHidden/>
          </w:rPr>
          <w:t>5</w:t>
        </w:r>
        <w:r w:rsidR="0051507D">
          <w:rPr>
            <w:noProof/>
            <w:webHidden/>
          </w:rPr>
          <w:fldChar w:fldCharType="end"/>
        </w:r>
      </w:hyperlink>
    </w:p>
    <w:p w14:paraId="776F0676" w14:textId="38A9D052" w:rsidR="0051507D" w:rsidRDefault="00737895">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509819282" w:history="1">
        <w:r w:rsidR="0051507D" w:rsidRPr="00C66093">
          <w:rPr>
            <w:rStyle w:val="Hyperlink"/>
            <w:noProof/>
          </w:rPr>
          <w:t>Figure 4 – Example FHIR Bundle content</w:t>
        </w:r>
        <w:r w:rsidR="0051507D">
          <w:rPr>
            <w:noProof/>
            <w:webHidden/>
          </w:rPr>
          <w:tab/>
        </w:r>
        <w:r w:rsidR="0051507D">
          <w:rPr>
            <w:noProof/>
            <w:webHidden/>
          </w:rPr>
          <w:fldChar w:fldCharType="begin"/>
        </w:r>
        <w:r w:rsidR="0051507D">
          <w:rPr>
            <w:noProof/>
            <w:webHidden/>
          </w:rPr>
          <w:instrText xml:space="preserve"> PAGEREF _Toc509819282 \h </w:instrText>
        </w:r>
        <w:r w:rsidR="0051507D">
          <w:rPr>
            <w:noProof/>
            <w:webHidden/>
          </w:rPr>
        </w:r>
        <w:r w:rsidR="0051507D">
          <w:rPr>
            <w:noProof/>
            <w:webHidden/>
          </w:rPr>
          <w:fldChar w:fldCharType="separate"/>
        </w:r>
        <w:r w:rsidR="0051507D">
          <w:rPr>
            <w:noProof/>
            <w:webHidden/>
          </w:rPr>
          <w:t>8</w:t>
        </w:r>
        <w:r w:rsidR="0051507D">
          <w:rPr>
            <w:noProof/>
            <w:webHidden/>
          </w:rPr>
          <w:fldChar w:fldCharType="end"/>
        </w:r>
      </w:hyperlink>
    </w:p>
    <w:p w14:paraId="7957D187" w14:textId="2A23F578" w:rsidR="0051507D" w:rsidRDefault="00737895">
      <w:pPr>
        <w:pStyle w:val="TableofFigures"/>
        <w:tabs>
          <w:tab w:val="right" w:leader="dot" w:pos="9620"/>
        </w:tabs>
        <w:rPr>
          <w:rFonts w:asciiTheme="minorHAnsi" w:eastAsiaTheme="minorEastAsia" w:hAnsiTheme="minorHAnsi" w:cstheme="minorBidi"/>
          <w:i w:val="0"/>
          <w:iCs w:val="0"/>
          <w:noProof/>
          <w:sz w:val="22"/>
          <w:szCs w:val="22"/>
          <w:lang w:eastAsia="en-US"/>
        </w:rPr>
      </w:pPr>
      <w:hyperlink w:anchor="_Toc509819283" w:history="1">
        <w:r w:rsidR="0051507D" w:rsidRPr="00C66093">
          <w:rPr>
            <w:rStyle w:val="Hyperlink"/>
            <w:noProof/>
          </w:rPr>
          <w:t>Figure 5 – Example Bundle FHIR layout</w:t>
        </w:r>
        <w:r w:rsidR="0051507D">
          <w:rPr>
            <w:noProof/>
            <w:webHidden/>
          </w:rPr>
          <w:tab/>
        </w:r>
        <w:r w:rsidR="0051507D">
          <w:rPr>
            <w:noProof/>
            <w:webHidden/>
          </w:rPr>
          <w:fldChar w:fldCharType="begin"/>
        </w:r>
        <w:r w:rsidR="0051507D">
          <w:rPr>
            <w:noProof/>
            <w:webHidden/>
          </w:rPr>
          <w:instrText xml:space="preserve"> PAGEREF _Toc509819283 \h </w:instrText>
        </w:r>
        <w:r w:rsidR="0051507D">
          <w:rPr>
            <w:noProof/>
            <w:webHidden/>
          </w:rPr>
        </w:r>
        <w:r w:rsidR="0051507D">
          <w:rPr>
            <w:noProof/>
            <w:webHidden/>
          </w:rPr>
          <w:fldChar w:fldCharType="separate"/>
        </w:r>
        <w:r w:rsidR="0051507D">
          <w:rPr>
            <w:noProof/>
            <w:webHidden/>
          </w:rPr>
          <w:t>9</w:t>
        </w:r>
        <w:r w:rsidR="0051507D">
          <w:rPr>
            <w:noProof/>
            <w:webHidden/>
          </w:rPr>
          <w:fldChar w:fldCharType="end"/>
        </w:r>
      </w:hyperlink>
    </w:p>
    <w:p w14:paraId="054FEED0" w14:textId="7C498067" w:rsidR="00111074" w:rsidRDefault="00EB4C18" w:rsidP="00302507">
      <w:pPr>
        <w:pStyle w:val="BodyText"/>
        <w:sectPr w:rsidR="00111074" w:rsidSect="00B436B1">
          <w:footerReference w:type="even" r:id="rId16"/>
          <w:pgSz w:w="12240" w:h="15840" w:code="1"/>
          <w:pgMar w:top="1440" w:right="1170" w:bottom="1440" w:left="1440" w:header="720" w:footer="720" w:gutter="0"/>
          <w:pgNumType w:fmt="lowerRoman"/>
          <w:cols w:space="720"/>
          <w:docGrid w:linePitch="360"/>
        </w:sectPr>
      </w:pPr>
      <w:r>
        <w:fldChar w:fldCharType="end"/>
      </w:r>
    </w:p>
    <w:p w14:paraId="054FEED1" w14:textId="77777777" w:rsidR="00D952B0" w:rsidRPr="0060460B" w:rsidRDefault="00D952B0" w:rsidP="005F4954">
      <w:pPr>
        <w:pStyle w:val="Heading1"/>
        <w:numPr>
          <w:ilvl w:val="0"/>
          <w:numId w:val="8"/>
        </w:numPr>
      </w:pPr>
      <w:bookmarkStart w:id="2" w:name="_Toc146698395"/>
      <w:bookmarkStart w:id="3" w:name="_Toc216071604"/>
      <w:bookmarkStart w:id="4" w:name="_Toc263270951"/>
      <w:bookmarkStart w:id="5" w:name="_Toc263271230"/>
      <w:bookmarkStart w:id="6" w:name="_Toc377477590"/>
      <w:bookmarkStart w:id="7" w:name="_Toc509819226"/>
      <w:bookmarkEnd w:id="0"/>
      <w:bookmarkEnd w:id="2"/>
      <w:r w:rsidRPr="0060460B">
        <w:lastRenderedPageBreak/>
        <w:t>Introduction</w:t>
      </w:r>
      <w:bookmarkEnd w:id="3"/>
      <w:bookmarkEnd w:id="4"/>
      <w:bookmarkEnd w:id="5"/>
      <w:bookmarkEnd w:id="6"/>
      <w:bookmarkEnd w:id="7"/>
    </w:p>
    <w:p w14:paraId="436195B5" w14:textId="6DDCCBB8" w:rsidR="006B68D0" w:rsidRPr="000D6D2A" w:rsidRDefault="006B68D0" w:rsidP="00457386">
      <w:pPr>
        <w:pStyle w:val="Title2"/>
        <w:jc w:val="left"/>
        <w:rPr>
          <w:rFonts w:ascii="Verdana" w:hAnsi="Verdana"/>
          <w:b w:val="0"/>
          <w:sz w:val="24"/>
          <w:szCs w:val="24"/>
        </w:rPr>
      </w:pPr>
      <w:bookmarkStart w:id="8" w:name="_Toc216071605"/>
      <w:bookmarkStart w:id="9" w:name="_Toc263270952"/>
      <w:bookmarkStart w:id="10" w:name="_Toc263271231"/>
      <w:bookmarkStart w:id="11" w:name="_Toc377477591"/>
      <w:r w:rsidRPr="000D6D2A">
        <w:rPr>
          <w:rFonts w:ascii="Verdana" w:hAnsi="Verdana"/>
          <w:b w:val="0"/>
          <w:sz w:val="24"/>
          <w:szCs w:val="24"/>
        </w:rPr>
        <w:t xml:space="preserve">This document describes the interface between a MCCF EDI TAS application and the VA Financial Services Center in Austin, TX (FSC) related to the electronic processing of </w:t>
      </w:r>
      <w:r w:rsidR="00457386" w:rsidRPr="00457386">
        <w:rPr>
          <w:rFonts w:ascii="Verdana" w:hAnsi="Verdana"/>
          <w:b w:val="0"/>
          <w:sz w:val="24"/>
          <w:szCs w:val="24"/>
        </w:rPr>
        <w:t>ASC X12N/005010 275 Additional Information to Support a Health Care Service Review</w:t>
      </w:r>
      <w:r>
        <w:rPr>
          <w:rFonts w:ascii="Verdana" w:hAnsi="Verdana"/>
          <w:b w:val="0"/>
          <w:sz w:val="24"/>
          <w:szCs w:val="24"/>
        </w:rPr>
        <w:t xml:space="preserve"> message.</w:t>
      </w:r>
    </w:p>
    <w:p w14:paraId="054FEED3" w14:textId="77777777" w:rsidR="00D952B0" w:rsidRPr="0060460B" w:rsidRDefault="00D952B0" w:rsidP="005F4954">
      <w:pPr>
        <w:pStyle w:val="Heading2"/>
      </w:pPr>
      <w:bookmarkStart w:id="12" w:name="_Toc509819227"/>
      <w:r w:rsidRPr="0060460B">
        <w:t>Purpose</w:t>
      </w:r>
      <w:bookmarkEnd w:id="8"/>
      <w:bookmarkEnd w:id="9"/>
      <w:bookmarkEnd w:id="10"/>
      <w:bookmarkEnd w:id="11"/>
      <w:bookmarkEnd w:id="12"/>
    </w:p>
    <w:p w14:paraId="39E0EC28" w14:textId="1D110167" w:rsidR="00790697" w:rsidRPr="006B68D0" w:rsidRDefault="00C17200" w:rsidP="00C17200">
      <w:pPr>
        <w:pStyle w:val="BodyText"/>
        <w:rPr>
          <w:sz w:val="24"/>
          <w:szCs w:val="24"/>
        </w:rPr>
      </w:pPr>
      <w:bookmarkStart w:id="13" w:name="_Toc216071606"/>
      <w:bookmarkStart w:id="14" w:name="_Toc263270953"/>
      <w:bookmarkStart w:id="15" w:name="_Toc263271232"/>
      <w:bookmarkStart w:id="16" w:name="_Toc377477592"/>
      <w:r w:rsidRPr="006B68D0">
        <w:rPr>
          <w:sz w:val="24"/>
          <w:szCs w:val="24"/>
        </w:rPr>
        <w:t xml:space="preserve">The purpose of this Interface Control Document (ICD) is to define the message structure and protocols which govern the interchange of data between </w:t>
      </w:r>
      <w:r w:rsidR="006B68D0" w:rsidRPr="006B68D0">
        <w:rPr>
          <w:sz w:val="24"/>
          <w:szCs w:val="24"/>
        </w:rPr>
        <w:t>eBilling</w:t>
      </w:r>
      <w:r w:rsidRPr="006B68D0">
        <w:rPr>
          <w:sz w:val="24"/>
          <w:szCs w:val="24"/>
        </w:rPr>
        <w:t xml:space="preserve"> within MCCF EDI TAS and the VA Financial Services Center (FSC) related to the electronic processing of </w:t>
      </w:r>
    </w:p>
    <w:p w14:paraId="2764A1E0" w14:textId="720045EB" w:rsidR="00790697" w:rsidRPr="006B68D0" w:rsidRDefault="00457386" w:rsidP="00790697">
      <w:pPr>
        <w:pStyle w:val="BodyText"/>
        <w:numPr>
          <w:ilvl w:val="0"/>
          <w:numId w:val="22"/>
        </w:numPr>
        <w:rPr>
          <w:sz w:val="24"/>
          <w:szCs w:val="24"/>
        </w:rPr>
      </w:pPr>
      <w:r w:rsidRPr="00457386">
        <w:rPr>
          <w:sz w:val="24"/>
          <w:szCs w:val="24"/>
        </w:rPr>
        <w:t>ASC X12N/005010 275 Additional Information to Support a Health Care Service Review</w:t>
      </w:r>
    </w:p>
    <w:p w14:paraId="054FEED5" w14:textId="2029CBC8" w:rsidR="00D952B0" w:rsidRPr="0060460B" w:rsidRDefault="00D952B0" w:rsidP="005F4954">
      <w:pPr>
        <w:pStyle w:val="Heading2"/>
      </w:pPr>
      <w:bookmarkStart w:id="17" w:name="_Toc509819228"/>
      <w:r w:rsidRPr="0060460B">
        <w:t>Scope</w:t>
      </w:r>
      <w:bookmarkEnd w:id="13"/>
      <w:bookmarkEnd w:id="14"/>
      <w:bookmarkEnd w:id="15"/>
      <w:bookmarkEnd w:id="16"/>
      <w:bookmarkEnd w:id="17"/>
    </w:p>
    <w:p w14:paraId="10AEB8F4" w14:textId="2D651DC3" w:rsidR="006B68D0" w:rsidRPr="000D6D2A" w:rsidRDefault="006B68D0" w:rsidP="006B68D0">
      <w:pPr>
        <w:pStyle w:val="BodyText"/>
        <w:rPr>
          <w:sz w:val="24"/>
          <w:szCs w:val="24"/>
        </w:rPr>
      </w:pPr>
      <w:r w:rsidRPr="000D6D2A">
        <w:rPr>
          <w:sz w:val="24"/>
          <w:szCs w:val="24"/>
        </w:rPr>
        <w:t xml:space="preserve">This ICD specifies the interface between MCCF EDI TAS </w:t>
      </w:r>
      <w:r>
        <w:rPr>
          <w:sz w:val="24"/>
          <w:szCs w:val="24"/>
        </w:rPr>
        <w:t>eBilling</w:t>
      </w:r>
      <w:r w:rsidRPr="000D6D2A">
        <w:rPr>
          <w:sz w:val="24"/>
          <w:szCs w:val="24"/>
        </w:rPr>
        <w:t xml:space="preserve"> and FSC. This document provides details on the functional, performance, operational</w:t>
      </w:r>
      <w:r w:rsidR="00B120D6">
        <w:rPr>
          <w:sz w:val="24"/>
          <w:szCs w:val="24"/>
        </w:rPr>
        <w:t>,</w:t>
      </w:r>
      <w:r w:rsidRPr="000D6D2A">
        <w:rPr>
          <w:sz w:val="24"/>
          <w:szCs w:val="24"/>
        </w:rPr>
        <w:t xml:space="preserve"> and design requirements for the interface. This document defines the layouts for the data that the FSC receives from MCCF EDI TAS </w:t>
      </w:r>
      <w:r>
        <w:rPr>
          <w:sz w:val="24"/>
          <w:szCs w:val="24"/>
        </w:rPr>
        <w:t>eBilling.</w:t>
      </w:r>
      <w:r w:rsidRPr="000D6D2A">
        <w:rPr>
          <w:sz w:val="24"/>
          <w:szCs w:val="24"/>
        </w:rPr>
        <w:t xml:space="preserve"> This document is intended for all parties requiring such information, including business stakeholders, end-users, software developers, system designers, testers and anyone else responsible for implementing this interface.</w:t>
      </w:r>
    </w:p>
    <w:p w14:paraId="53B70E31" w14:textId="77777777" w:rsidR="00C17200" w:rsidRPr="00C17200" w:rsidRDefault="00C17200" w:rsidP="00C17200">
      <w:pPr>
        <w:pStyle w:val="BodyText"/>
        <w:rPr>
          <w:lang w:eastAsia="en-US"/>
        </w:rPr>
      </w:pPr>
    </w:p>
    <w:p w14:paraId="054FEEDA" w14:textId="4696B77B" w:rsidR="002E76AB" w:rsidRDefault="00D952B0" w:rsidP="005F4954">
      <w:pPr>
        <w:pStyle w:val="Heading2"/>
      </w:pPr>
      <w:bookmarkStart w:id="18" w:name="_Toc216071607"/>
      <w:bookmarkStart w:id="19" w:name="_Toc263270954"/>
      <w:bookmarkStart w:id="20" w:name="_Toc263271233"/>
      <w:bookmarkStart w:id="21" w:name="_Toc377477593"/>
      <w:bookmarkStart w:id="22" w:name="_Toc509819229"/>
      <w:r w:rsidRPr="0060460B">
        <w:t>System</w:t>
      </w:r>
      <w:r w:rsidRPr="00FD58AE">
        <w:t xml:space="preserve"> Identification</w:t>
      </w:r>
      <w:bookmarkEnd w:id="18"/>
      <w:bookmarkEnd w:id="19"/>
      <w:bookmarkEnd w:id="20"/>
      <w:bookmarkEnd w:id="21"/>
      <w:bookmarkEnd w:id="22"/>
    </w:p>
    <w:p w14:paraId="693779FD" w14:textId="522C198B" w:rsidR="009A77D0" w:rsidRDefault="006B68D0" w:rsidP="005F4954">
      <w:pPr>
        <w:pStyle w:val="BodyText"/>
        <w:keepNext/>
      </w:pPr>
      <w:r w:rsidRPr="005B4B5A">
        <w:rPr>
          <w:sz w:val="24"/>
          <w:szCs w:val="24"/>
        </w:rPr>
        <w:t xml:space="preserve">MCCF EDI TAS </w:t>
      </w:r>
      <w:r>
        <w:rPr>
          <w:sz w:val="24"/>
          <w:szCs w:val="24"/>
        </w:rPr>
        <w:t>eBilling</w:t>
      </w:r>
      <w:r w:rsidRPr="005B4B5A">
        <w:rPr>
          <w:sz w:val="24"/>
          <w:szCs w:val="24"/>
        </w:rPr>
        <w:t xml:space="preserve"> is software designed to support the processing of claims, request/inquiries and responses related to health care services, claims and encounter reviews.</w:t>
      </w:r>
      <w:r w:rsidR="0034576B">
        <w:rPr>
          <w:sz w:val="24"/>
          <w:szCs w:val="24"/>
        </w:rPr>
        <w:t xml:space="preserve"> </w:t>
      </w:r>
      <w:r w:rsidRPr="005B4B5A">
        <w:rPr>
          <w:sz w:val="24"/>
          <w:szCs w:val="24"/>
        </w:rPr>
        <w:t xml:space="preserve">This interface supports the electronic transmission of </w:t>
      </w:r>
      <w:r w:rsidR="00457386" w:rsidRPr="00457386">
        <w:rPr>
          <w:sz w:val="24"/>
          <w:szCs w:val="24"/>
        </w:rPr>
        <w:t>ASC X12N/005010 275 Additional Information to Support a Health Care Service Review</w:t>
      </w:r>
      <w:r w:rsidR="00AC3236" w:rsidRPr="006B68D0">
        <w:rPr>
          <w:sz w:val="24"/>
          <w:szCs w:val="24"/>
        </w:rPr>
        <w:t xml:space="preserve"> </w:t>
      </w:r>
      <w:r w:rsidR="009A77D0" w:rsidRPr="006B68D0">
        <w:rPr>
          <w:sz w:val="24"/>
          <w:szCs w:val="24"/>
        </w:rPr>
        <w:t xml:space="preserve">between MCCF EDI TAS </w:t>
      </w:r>
      <w:r w:rsidRPr="006B68D0">
        <w:rPr>
          <w:sz w:val="24"/>
          <w:szCs w:val="24"/>
        </w:rPr>
        <w:t>eBilling</w:t>
      </w:r>
      <w:r w:rsidR="009A77D0" w:rsidRPr="006B68D0">
        <w:rPr>
          <w:sz w:val="24"/>
          <w:szCs w:val="24"/>
        </w:rPr>
        <w:t xml:space="preserve"> and FSC.</w:t>
      </w:r>
    </w:p>
    <w:p w14:paraId="6282B4F7" w14:textId="00DCD2ED" w:rsidR="009A77D0" w:rsidRDefault="006B68D0" w:rsidP="009A77D0">
      <w:pPr>
        <w:pStyle w:val="BodyText"/>
      </w:pPr>
      <w:r w:rsidRPr="005B4B5A">
        <w:rPr>
          <w:sz w:val="24"/>
          <w:szCs w:val="24"/>
        </w:rPr>
        <w:t xml:space="preserve">The messages are initially mapped by MCCF EDI TAS </w:t>
      </w:r>
      <w:r>
        <w:rPr>
          <w:sz w:val="24"/>
          <w:szCs w:val="24"/>
        </w:rPr>
        <w:t>eBilling</w:t>
      </w:r>
      <w:r w:rsidRPr="005B4B5A">
        <w:rPr>
          <w:sz w:val="24"/>
          <w:szCs w:val="24"/>
        </w:rPr>
        <w:t xml:space="preserve"> to FHIR resources inside a FHIR bundle and transmitted to FSC where they are translated into </w:t>
      </w:r>
      <w:r w:rsidR="00457386" w:rsidRPr="00457386">
        <w:rPr>
          <w:sz w:val="24"/>
          <w:szCs w:val="24"/>
        </w:rPr>
        <w:t>ASC X12N/005010 275 Additional Information to Support a Health Care Service Review</w:t>
      </w:r>
      <w:r w:rsidR="009A77D0" w:rsidRPr="006B68D0">
        <w:rPr>
          <w:sz w:val="24"/>
          <w:szCs w:val="24"/>
        </w:rPr>
        <w:t xml:space="preserve"> and sent to the respective payer</w:t>
      </w:r>
      <w:r w:rsidR="007921F1" w:rsidRPr="006B68D0">
        <w:rPr>
          <w:sz w:val="24"/>
          <w:szCs w:val="24"/>
        </w:rPr>
        <w:t xml:space="preserve"> or utilization reviewer</w:t>
      </w:r>
      <w:r w:rsidR="009A77D0" w:rsidRPr="006B68D0">
        <w:rPr>
          <w:sz w:val="24"/>
          <w:szCs w:val="24"/>
        </w:rPr>
        <w:t>.</w:t>
      </w:r>
    </w:p>
    <w:p w14:paraId="1BAF597D" w14:textId="77777777" w:rsidR="00E67E51" w:rsidRPr="00E67E51" w:rsidRDefault="00E67E51" w:rsidP="00E67E51">
      <w:pPr>
        <w:pStyle w:val="BodyText"/>
        <w:rPr>
          <w:lang w:eastAsia="en-US"/>
        </w:rPr>
      </w:pPr>
    </w:p>
    <w:p w14:paraId="421177BD" w14:textId="77777777" w:rsidR="00B6761F" w:rsidRDefault="00B6761F">
      <w:pPr>
        <w:rPr>
          <w:rFonts w:cs="Arial"/>
          <w:b/>
          <w:bCs/>
          <w:iCs/>
          <w:kern w:val="32"/>
        </w:rPr>
      </w:pPr>
      <w:bookmarkStart w:id="23" w:name="_Toc263270955"/>
      <w:bookmarkStart w:id="24" w:name="_Toc263271234"/>
      <w:bookmarkStart w:id="25" w:name="_Toc377477595"/>
      <w:r>
        <w:br w:type="page"/>
      </w:r>
    </w:p>
    <w:p w14:paraId="054FEEDD" w14:textId="695A2384" w:rsidR="00473584" w:rsidRPr="0060460B" w:rsidRDefault="00EF5B1C" w:rsidP="005F4954">
      <w:pPr>
        <w:pStyle w:val="Heading3"/>
        <w:rPr>
          <w:szCs w:val="24"/>
        </w:rPr>
      </w:pPr>
      <w:bookmarkStart w:id="26" w:name="_Toc509819230"/>
      <w:r w:rsidRPr="0060460B">
        <w:rPr>
          <w:szCs w:val="24"/>
        </w:rPr>
        <w:lastRenderedPageBreak/>
        <w:t xml:space="preserve">MCCF EDI TAS </w:t>
      </w:r>
      <w:bookmarkEnd w:id="23"/>
      <w:bookmarkEnd w:id="24"/>
      <w:bookmarkEnd w:id="25"/>
      <w:r w:rsidR="006B68D0" w:rsidRPr="0060460B">
        <w:rPr>
          <w:szCs w:val="24"/>
        </w:rPr>
        <w:t>eBilling</w:t>
      </w:r>
      <w:bookmarkEnd w:id="26"/>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738160A4" w:rsidR="00D952B0" w:rsidRPr="003B377B" w:rsidRDefault="00D952B0" w:rsidP="00B436B1">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0AF3555F"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2EF3AC89"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7A5ADB5F"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330A966B" w:rsidR="00D952B0" w:rsidRPr="006E6A60" w:rsidRDefault="00B436B1" w:rsidP="000A7B20">
            <w:pPr>
              <w:pStyle w:val="TableText"/>
            </w:pPr>
            <w:r>
              <w:t>TBD</w:t>
            </w:r>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3DB17D16" w:rsidR="00D952B0" w:rsidRPr="006E6A60" w:rsidRDefault="00B436B1" w:rsidP="000A7B20">
            <w:pPr>
              <w:pStyle w:val="TableText"/>
            </w:pPr>
            <w:r>
              <w:t>TBD</w:t>
            </w:r>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7884B370" w:rsidR="00D952B0" w:rsidRPr="00827B22" w:rsidRDefault="00B436B1" w:rsidP="00827B22">
            <w:pPr>
              <w:pStyle w:val="TableText"/>
              <w:tabs>
                <w:tab w:val="center" w:pos="4680"/>
                <w:tab w:val="right" w:pos="9360"/>
              </w:tabs>
              <w:rPr>
                <w:szCs w:val="16"/>
              </w:rPr>
            </w:pPr>
            <w:r>
              <w:rPr>
                <w:szCs w:val="16"/>
              </w:rPr>
              <w:t>TBD</w:t>
            </w:r>
          </w:p>
        </w:tc>
      </w:tr>
    </w:tbl>
    <w:p w14:paraId="0BF86A10" w14:textId="45657188" w:rsidR="006B68D0" w:rsidRDefault="006B68D0" w:rsidP="006B68D0">
      <w:pPr>
        <w:pStyle w:val="BodyText"/>
        <w:rPr>
          <w:sz w:val="24"/>
          <w:szCs w:val="24"/>
          <w:lang w:eastAsia="en-US"/>
        </w:rPr>
      </w:pPr>
      <w:bookmarkStart w:id="27" w:name="_Toc263270956"/>
      <w:bookmarkStart w:id="28" w:name="_Toc263271235"/>
      <w:bookmarkStart w:id="29" w:name="_Toc377477596"/>
      <w:r w:rsidRPr="004A2D4C">
        <w:rPr>
          <w:sz w:val="24"/>
          <w:szCs w:val="24"/>
          <w:lang w:eastAsia="en-US"/>
        </w:rPr>
        <w:t>The TAS Platform will modernize and automate the business processes used currently as part of the VA revenue cycle. This includes insurance verification, billing, claims processing, payment, and remittance. These processes are tied to other processes that are out of scope, including documenting the care provided, coding treatment and encounters, and sending claims and receiving remittance to and from the clearinghouse.</w:t>
      </w:r>
    </w:p>
    <w:p w14:paraId="45EAFB34" w14:textId="77D3245E" w:rsidR="006B68D0" w:rsidRPr="004A2D4C" w:rsidRDefault="006B68D0" w:rsidP="006B68D0">
      <w:pPr>
        <w:pStyle w:val="BodyText"/>
        <w:rPr>
          <w:sz w:val="24"/>
          <w:szCs w:val="24"/>
          <w:lang w:eastAsia="en-US"/>
        </w:rPr>
      </w:pPr>
      <w:r w:rsidRPr="004A2D4C">
        <w:rPr>
          <w:sz w:val="24"/>
          <w:szCs w:val="24"/>
          <w:lang w:eastAsia="en-US"/>
        </w:rPr>
        <w:t xml:space="preserve">This interface supports the electronic </w:t>
      </w:r>
      <w:r w:rsidR="00375EC1" w:rsidRPr="004A2D4C">
        <w:rPr>
          <w:sz w:val="24"/>
          <w:szCs w:val="24"/>
          <w:lang w:eastAsia="en-US"/>
        </w:rPr>
        <w:t>third-party</w:t>
      </w:r>
      <w:r w:rsidRPr="004A2D4C">
        <w:rPr>
          <w:sz w:val="24"/>
          <w:szCs w:val="24"/>
          <w:lang w:eastAsia="en-US"/>
        </w:rPr>
        <w:t xml:space="preserve"> billing process which involves the electronic transmission of </w:t>
      </w:r>
      <w:r w:rsidR="00C72992" w:rsidRPr="00457386">
        <w:rPr>
          <w:sz w:val="24"/>
          <w:szCs w:val="24"/>
        </w:rPr>
        <w:t>ASC X12N/005010 275 Additional Information to Support a Health Care Service Review</w:t>
      </w:r>
      <w:r w:rsidRPr="004A2D4C">
        <w:rPr>
          <w:sz w:val="24"/>
          <w:szCs w:val="24"/>
          <w:lang w:eastAsia="en-US"/>
        </w:rPr>
        <w:t xml:space="preserve"> to </w:t>
      </w:r>
      <w:r>
        <w:rPr>
          <w:sz w:val="24"/>
          <w:szCs w:val="24"/>
          <w:lang w:eastAsia="en-US"/>
        </w:rPr>
        <w:t>t</w:t>
      </w:r>
      <w:r w:rsidRPr="004A2D4C">
        <w:rPr>
          <w:sz w:val="24"/>
          <w:szCs w:val="24"/>
          <w:lang w:eastAsia="en-US"/>
        </w:rPr>
        <w:t>he insurance company</w:t>
      </w:r>
      <w:r>
        <w:rPr>
          <w:sz w:val="24"/>
          <w:szCs w:val="24"/>
          <w:lang w:eastAsia="en-US"/>
        </w:rPr>
        <w:t>, reviewer or payer requesting the review</w:t>
      </w:r>
      <w:r w:rsidRPr="004A2D4C">
        <w:rPr>
          <w:sz w:val="24"/>
          <w:szCs w:val="24"/>
          <w:lang w:eastAsia="en-US"/>
        </w:rPr>
        <w:t>.</w:t>
      </w:r>
    </w:p>
    <w:p w14:paraId="054FEEF3" w14:textId="4CD28D5B" w:rsidR="00D952B0" w:rsidRPr="0060460B" w:rsidRDefault="00CC7269" w:rsidP="005F4954">
      <w:pPr>
        <w:pStyle w:val="Heading3"/>
        <w:rPr>
          <w:szCs w:val="24"/>
        </w:rPr>
      </w:pPr>
      <w:bookmarkStart w:id="30" w:name="_Toc509819231"/>
      <w:r w:rsidRPr="0060460B">
        <w:rPr>
          <w:szCs w:val="24"/>
        </w:rPr>
        <w:t>FSC</w:t>
      </w:r>
      <w:bookmarkEnd w:id="27"/>
      <w:bookmarkEnd w:id="28"/>
      <w:bookmarkEnd w:id="29"/>
      <w:bookmarkEnd w:id="30"/>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753EC124" w:rsidR="00D952B0" w:rsidRPr="003B377B" w:rsidRDefault="00D952B0" w:rsidP="00B436B1">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2F0162DB"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67803466"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3C67276A"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5C5FD8BC" w:rsidR="00D952B0" w:rsidRPr="00827B22" w:rsidRDefault="00B436B1" w:rsidP="00827B22">
            <w:pPr>
              <w:pStyle w:val="TableText"/>
              <w:tabs>
                <w:tab w:val="center" w:pos="4680"/>
                <w:tab w:val="right" w:pos="9360"/>
              </w:tabs>
              <w:rPr>
                <w:szCs w:val="16"/>
              </w:rPr>
            </w:pPr>
            <w:r>
              <w:rPr>
                <w:szCs w:val="16"/>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640A8C38" w:rsidR="00D952B0" w:rsidRPr="00827B22" w:rsidRDefault="00B436B1" w:rsidP="00827B22">
            <w:pPr>
              <w:pStyle w:val="TableText"/>
              <w:tabs>
                <w:tab w:val="center" w:pos="4680"/>
                <w:tab w:val="right" w:pos="9360"/>
              </w:tabs>
              <w:rPr>
                <w:szCs w:val="16"/>
              </w:rPr>
            </w:pPr>
            <w:r>
              <w:rPr>
                <w:szCs w:val="16"/>
              </w:rPr>
              <w:t>TBD</w:t>
            </w:r>
          </w:p>
        </w:tc>
      </w:tr>
    </w:tbl>
    <w:p w14:paraId="1187232B" w14:textId="643EAAF7" w:rsidR="006B68D0" w:rsidRPr="001461C2" w:rsidRDefault="006B68D0" w:rsidP="006B68D0">
      <w:pPr>
        <w:pStyle w:val="BodyText"/>
        <w:rPr>
          <w:sz w:val="24"/>
          <w:szCs w:val="24"/>
        </w:rPr>
      </w:pPr>
      <w:bookmarkStart w:id="31" w:name="_Toc216071608"/>
      <w:bookmarkStart w:id="32" w:name="_Toc263270958"/>
      <w:bookmarkStart w:id="33" w:name="_Toc263271237"/>
      <w:bookmarkStart w:id="34" w:name="_Toc377477598"/>
      <w:r w:rsidRPr="001461C2">
        <w:rPr>
          <w:sz w:val="24"/>
          <w:szCs w:val="24"/>
        </w:rPr>
        <w:t>The system(s) at FSC, receive</w:t>
      </w:r>
      <w:r w:rsidR="004E0A39">
        <w:rPr>
          <w:sz w:val="24"/>
          <w:szCs w:val="24"/>
        </w:rPr>
        <w:t>(</w:t>
      </w:r>
      <w:r w:rsidRPr="001461C2">
        <w:rPr>
          <w:sz w:val="24"/>
          <w:szCs w:val="24"/>
        </w:rPr>
        <w:t>s</w:t>
      </w:r>
      <w:r w:rsidR="004E0A39">
        <w:rPr>
          <w:sz w:val="24"/>
          <w:szCs w:val="24"/>
        </w:rPr>
        <w:t>)</w:t>
      </w:r>
      <w:r w:rsidRPr="001461C2">
        <w:rPr>
          <w:sz w:val="24"/>
          <w:szCs w:val="24"/>
        </w:rPr>
        <w:t xml:space="preserve"> the data from the TAS Platform, translate</w:t>
      </w:r>
      <w:r w:rsidR="004E0A39">
        <w:rPr>
          <w:sz w:val="24"/>
          <w:szCs w:val="24"/>
        </w:rPr>
        <w:t>(</w:t>
      </w:r>
      <w:r w:rsidRPr="001461C2">
        <w:rPr>
          <w:sz w:val="24"/>
          <w:szCs w:val="24"/>
        </w:rPr>
        <w:t>s</w:t>
      </w:r>
      <w:r w:rsidR="004E0A39">
        <w:rPr>
          <w:sz w:val="24"/>
          <w:szCs w:val="24"/>
        </w:rPr>
        <w:t>)</w:t>
      </w:r>
      <w:r w:rsidRPr="001461C2">
        <w:rPr>
          <w:sz w:val="24"/>
          <w:szCs w:val="24"/>
        </w:rPr>
        <w:t xml:space="preserve"> the data into a standard </w:t>
      </w:r>
      <w:r w:rsidR="00C72992" w:rsidRPr="00457386">
        <w:rPr>
          <w:sz w:val="24"/>
          <w:szCs w:val="24"/>
        </w:rPr>
        <w:t>ASC X12N/005010 275 Additional Information to Support a Health Care Service Review</w:t>
      </w:r>
      <w:r w:rsidRPr="001461C2">
        <w:rPr>
          <w:sz w:val="24"/>
          <w:szCs w:val="24"/>
        </w:rPr>
        <w:t xml:space="preserve"> </w:t>
      </w:r>
      <w:r w:rsidR="00BD72C8">
        <w:rPr>
          <w:sz w:val="24"/>
          <w:szCs w:val="24"/>
        </w:rPr>
        <w:t>message</w:t>
      </w:r>
      <w:r w:rsidRPr="001461C2">
        <w:rPr>
          <w:sz w:val="24"/>
          <w:szCs w:val="24"/>
        </w:rPr>
        <w:t>, validate</w:t>
      </w:r>
      <w:r w:rsidR="004E0A39">
        <w:rPr>
          <w:sz w:val="24"/>
          <w:szCs w:val="24"/>
        </w:rPr>
        <w:t>(</w:t>
      </w:r>
      <w:r w:rsidRPr="001461C2">
        <w:rPr>
          <w:sz w:val="24"/>
          <w:szCs w:val="24"/>
        </w:rPr>
        <w:t>s</w:t>
      </w:r>
      <w:r w:rsidR="004E0A39">
        <w:rPr>
          <w:sz w:val="24"/>
          <w:szCs w:val="24"/>
        </w:rPr>
        <w:t>)</w:t>
      </w:r>
      <w:r w:rsidRPr="001461C2">
        <w:rPr>
          <w:sz w:val="24"/>
          <w:szCs w:val="24"/>
        </w:rPr>
        <w:t xml:space="preserve"> </w:t>
      </w:r>
      <w:r w:rsidR="00BD72C8">
        <w:rPr>
          <w:sz w:val="24"/>
          <w:szCs w:val="24"/>
        </w:rPr>
        <w:t xml:space="preserve">that </w:t>
      </w:r>
      <w:r w:rsidRPr="001461C2">
        <w:rPr>
          <w:sz w:val="24"/>
          <w:szCs w:val="24"/>
        </w:rPr>
        <w:t>the data complies with HIPAA standards</w:t>
      </w:r>
      <w:r w:rsidR="00BD72C8">
        <w:rPr>
          <w:sz w:val="24"/>
          <w:szCs w:val="24"/>
        </w:rPr>
        <w:t>,</w:t>
      </w:r>
      <w:r w:rsidRPr="001461C2">
        <w:rPr>
          <w:sz w:val="24"/>
          <w:szCs w:val="24"/>
        </w:rPr>
        <w:t xml:space="preserve"> and then forward</w:t>
      </w:r>
      <w:r w:rsidR="004E0A39">
        <w:rPr>
          <w:sz w:val="24"/>
          <w:szCs w:val="24"/>
        </w:rPr>
        <w:t>(</w:t>
      </w:r>
      <w:r w:rsidRPr="001461C2">
        <w:rPr>
          <w:sz w:val="24"/>
          <w:szCs w:val="24"/>
        </w:rPr>
        <w:t>s</w:t>
      </w:r>
      <w:r w:rsidR="004E0A39">
        <w:rPr>
          <w:sz w:val="24"/>
          <w:szCs w:val="24"/>
        </w:rPr>
        <w:t>)</w:t>
      </w:r>
      <w:r w:rsidRPr="001461C2">
        <w:rPr>
          <w:sz w:val="24"/>
          <w:szCs w:val="24"/>
        </w:rPr>
        <w:t xml:space="preserve"> the claim data to </w:t>
      </w:r>
      <w:r>
        <w:rPr>
          <w:sz w:val="24"/>
          <w:szCs w:val="24"/>
        </w:rPr>
        <w:t>the insurance company, reviewer or payer requesting the review</w:t>
      </w:r>
      <w:r w:rsidRPr="001461C2">
        <w:rPr>
          <w:sz w:val="24"/>
          <w:szCs w:val="24"/>
        </w:rPr>
        <w:t>.</w:t>
      </w:r>
    </w:p>
    <w:p w14:paraId="645406DD" w14:textId="77777777" w:rsidR="006B68D0" w:rsidRDefault="006B68D0" w:rsidP="006B68D0">
      <w:pPr>
        <w:pStyle w:val="Heading2"/>
        <w:numPr>
          <w:ilvl w:val="0"/>
          <w:numId w:val="0"/>
        </w:numPr>
        <w:ind w:left="576" w:hanging="576"/>
      </w:pPr>
    </w:p>
    <w:p w14:paraId="054FEF19" w14:textId="7277430C" w:rsidR="00D952B0" w:rsidRPr="0060460B" w:rsidRDefault="00D952B0" w:rsidP="005F4954">
      <w:pPr>
        <w:pStyle w:val="Heading2"/>
      </w:pPr>
      <w:bookmarkStart w:id="35" w:name="_Toc509819232"/>
      <w:r w:rsidRPr="0060460B">
        <w:t>Operational Agreement</w:t>
      </w:r>
      <w:bookmarkEnd w:id="31"/>
      <w:bookmarkEnd w:id="32"/>
      <w:bookmarkEnd w:id="33"/>
      <w:bookmarkEnd w:id="34"/>
      <w:bookmarkEnd w:id="35"/>
    </w:p>
    <w:p w14:paraId="227DD5A8" w14:textId="6C189BB0" w:rsidR="00EF5B1C" w:rsidRPr="006B68D0" w:rsidRDefault="00EF5B1C" w:rsidP="00EF5B1C">
      <w:pPr>
        <w:pStyle w:val="BodyText"/>
        <w:rPr>
          <w:sz w:val="24"/>
          <w:szCs w:val="24"/>
        </w:rPr>
      </w:pPr>
      <w:r w:rsidRPr="006B68D0">
        <w:rPr>
          <w:sz w:val="24"/>
          <w:szCs w:val="24"/>
        </w:rPr>
        <w:t xml:space="preserve">This ICD provides the specification for an interface between MCCF EDI TAS </w:t>
      </w:r>
      <w:r w:rsidR="00C72992">
        <w:rPr>
          <w:sz w:val="24"/>
          <w:szCs w:val="24"/>
        </w:rPr>
        <w:t>eBilling</w:t>
      </w:r>
      <w:r w:rsidRPr="006B68D0">
        <w:rPr>
          <w:sz w:val="24"/>
          <w:szCs w:val="24"/>
        </w:rPr>
        <w:t xml:space="preserve"> and FSC regarding Health Care Services Review data. The Chief Business Office (CBO) is responsible for notifying FSC personnel of any potential or planned changes to data feeds once these changes are known </w:t>
      </w:r>
      <w:r w:rsidR="00EB4C18" w:rsidRPr="006B68D0">
        <w:rPr>
          <w:sz w:val="24"/>
          <w:szCs w:val="24"/>
        </w:rPr>
        <w:t>to</w:t>
      </w:r>
      <w:r w:rsidRPr="006B68D0">
        <w:rPr>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Pr="0060460B" w:rsidRDefault="00D952B0" w:rsidP="005F4954">
      <w:pPr>
        <w:pStyle w:val="Heading1"/>
      </w:pPr>
      <w:bookmarkStart w:id="36" w:name="_Toc216071609"/>
      <w:bookmarkStart w:id="37" w:name="_Toc263270959"/>
      <w:bookmarkStart w:id="38" w:name="_Toc263271238"/>
      <w:bookmarkStart w:id="39" w:name="_Toc377477599"/>
      <w:bookmarkStart w:id="40" w:name="_Toc509819233"/>
      <w:r w:rsidRPr="0060460B">
        <w:t>Interface Definition</w:t>
      </w:r>
      <w:bookmarkEnd w:id="36"/>
      <w:bookmarkEnd w:id="37"/>
      <w:bookmarkEnd w:id="38"/>
      <w:bookmarkEnd w:id="39"/>
      <w:bookmarkEnd w:id="40"/>
    </w:p>
    <w:p w14:paraId="54B7B745" w14:textId="03D0F068" w:rsidR="00EF5B1C" w:rsidRPr="006B68D0" w:rsidRDefault="00B436B1" w:rsidP="00EF5B1C">
      <w:pPr>
        <w:pStyle w:val="BodyText"/>
        <w:rPr>
          <w:sz w:val="24"/>
          <w:szCs w:val="24"/>
        </w:rPr>
      </w:pPr>
      <w:r w:rsidRPr="008600BE">
        <w:rPr>
          <w:sz w:val="24"/>
          <w:szCs w:val="24"/>
        </w:rPr>
        <w:t xml:space="preserve">ASC X12N/005010 275 </w:t>
      </w:r>
      <w:r w:rsidR="002D7025" w:rsidRPr="006B68D0">
        <w:rPr>
          <w:sz w:val="24"/>
          <w:szCs w:val="24"/>
        </w:rPr>
        <w:t xml:space="preserve">Additional Information Supporting a Health Care </w:t>
      </w:r>
      <w:r w:rsidR="006B68D0" w:rsidRPr="006B68D0">
        <w:rPr>
          <w:sz w:val="24"/>
          <w:szCs w:val="24"/>
        </w:rPr>
        <w:t>Service Review</w:t>
      </w:r>
      <w:r w:rsidR="00343639" w:rsidRPr="006B68D0">
        <w:rPr>
          <w:sz w:val="24"/>
          <w:szCs w:val="24"/>
        </w:rPr>
        <w:t xml:space="preserve"> data </w:t>
      </w:r>
      <w:r w:rsidR="00EF5B1C" w:rsidRPr="006B68D0">
        <w:rPr>
          <w:sz w:val="24"/>
          <w:szCs w:val="24"/>
        </w:rPr>
        <w:t xml:space="preserve">is transmitted between MCCF EDI TAS </w:t>
      </w:r>
      <w:r w:rsidR="00C72992">
        <w:rPr>
          <w:sz w:val="24"/>
          <w:szCs w:val="24"/>
        </w:rPr>
        <w:t>eBilling</w:t>
      </w:r>
      <w:r w:rsidR="00EF5B1C" w:rsidRPr="006B68D0">
        <w:rPr>
          <w:sz w:val="24"/>
          <w:szCs w:val="24"/>
        </w:rPr>
        <w:t xml:space="preserve"> and the FSC in FHIR bundles</w:t>
      </w:r>
      <w:r w:rsidR="006B68D0" w:rsidRPr="006B68D0">
        <w:rPr>
          <w:sz w:val="24"/>
          <w:szCs w:val="24"/>
        </w:rPr>
        <w:t>.</w:t>
      </w:r>
    </w:p>
    <w:p w14:paraId="292D94F1" w14:textId="77777777" w:rsidR="00EF5B1C" w:rsidRPr="00EF5B1C" w:rsidRDefault="00EF5B1C" w:rsidP="00EF5B1C">
      <w:pPr>
        <w:pStyle w:val="BodyText"/>
        <w:rPr>
          <w:lang w:eastAsia="en-US"/>
        </w:rPr>
      </w:pPr>
    </w:p>
    <w:p w14:paraId="097AB28F" w14:textId="77777777" w:rsidR="00F26C34" w:rsidRPr="0060460B" w:rsidRDefault="00F26C34" w:rsidP="005F4954">
      <w:pPr>
        <w:pStyle w:val="Heading2"/>
      </w:pPr>
      <w:bookmarkStart w:id="41" w:name="_Toc509819234"/>
      <w:r w:rsidRPr="0060460B">
        <w:t>System Overview</w:t>
      </w:r>
      <w:bookmarkEnd w:id="41"/>
    </w:p>
    <w:p w14:paraId="476A13EE" w14:textId="01287F61" w:rsidR="00343639" w:rsidRPr="008A1B0A" w:rsidRDefault="00134C52" w:rsidP="00343639">
      <w:pPr>
        <w:pStyle w:val="BodyText"/>
        <w:rPr>
          <w:strike/>
          <w:sz w:val="24"/>
          <w:szCs w:val="24"/>
        </w:rPr>
      </w:pPr>
      <w:r w:rsidRPr="008A1B0A">
        <w:rPr>
          <w:sz w:val="24"/>
          <w:szCs w:val="24"/>
        </w:rPr>
        <w:t xml:space="preserve">FSC </w:t>
      </w:r>
      <w:r w:rsidR="00343639" w:rsidRPr="008A1B0A">
        <w:rPr>
          <w:sz w:val="24"/>
          <w:szCs w:val="24"/>
        </w:rPr>
        <w:t>is design</w:t>
      </w:r>
      <w:r w:rsidR="00C72992">
        <w:rPr>
          <w:sz w:val="24"/>
          <w:szCs w:val="24"/>
        </w:rPr>
        <w:t>ed</w:t>
      </w:r>
      <w:r w:rsidR="00343639" w:rsidRPr="008A1B0A">
        <w:rPr>
          <w:sz w:val="24"/>
          <w:szCs w:val="24"/>
        </w:rPr>
        <w:t xml:space="preserve"> to receive</w:t>
      </w:r>
      <w:r w:rsidRPr="008A1B0A">
        <w:rPr>
          <w:sz w:val="24"/>
          <w:szCs w:val="24"/>
        </w:rPr>
        <w:t xml:space="preserve"> FHIR data from</w:t>
      </w:r>
      <w:r w:rsidR="00343639" w:rsidRPr="008A1B0A">
        <w:rPr>
          <w:sz w:val="24"/>
          <w:szCs w:val="24"/>
        </w:rPr>
        <w:t xml:space="preserve"> </w:t>
      </w:r>
      <w:r w:rsidRPr="008A1B0A">
        <w:rPr>
          <w:sz w:val="24"/>
          <w:szCs w:val="24"/>
        </w:rPr>
        <w:t>MCCF EDI TAS</w:t>
      </w:r>
      <w:r w:rsidR="00343639" w:rsidRPr="008A1B0A">
        <w:rPr>
          <w:sz w:val="24"/>
          <w:szCs w:val="24"/>
        </w:rPr>
        <w:t xml:space="preserve"> and</w:t>
      </w:r>
      <w:r w:rsidRPr="008A1B0A">
        <w:rPr>
          <w:sz w:val="24"/>
          <w:szCs w:val="24"/>
        </w:rPr>
        <w:t xml:space="preserve"> to</w:t>
      </w:r>
      <w:r w:rsidR="00343639" w:rsidRPr="008A1B0A">
        <w:rPr>
          <w:sz w:val="24"/>
          <w:szCs w:val="24"/>
        </w:rPr>
        <w:t xml:space="preserve"> translate that data into a </w:t>
      </w:r>
      <w:r w:rsidR="00C72992" w:rsidRPr="00457386">
        <w:rPr>
          <w:sz w:val="24"/>
          <w:szCs w:val="24"/>
        </w:rPr>
        <w:t>ASC X12N/005010 275 Additional Information to Support a Health Care Service Review</w:t>
      </w:r>
      <w:r w:rsidRPr="008A1B0A">
        <w:rPr>
          <w:sz w:val="24"/>
          <w:szCs w:val="24"/>
        </w:rPr>
        <w:t xml:space="preserve"> </w:t>
      </w:r>
      <w:r w:rsidR="00E80013" w:rsidRPr="008A1B0A">
        <w:rPr>
          <w:sz w:val="24"/>
          <w:szCs w:val="24"/>
        </w:rPr>
        <w:t>message</w:t>
      </w:r>
      <w:r w:rsidR="006B68D0" w:rsidRPr="008A1B0A">
        <w:rPr>
          <w:sz w:val="24"/>
          <w:szCs w:val="24"/>
        </w:rPr>
        <w:t xml:space="preserve"> which is then forwarded on to the </w:t>
      </w:r>
      <w:r w:rsidR="008A1B0A" w:rsidRPr="008A1B0A">
        <w:rPr>
          <w:sz w:val="24"/>
          <w:szCs w:val="24"/>
        </w:rPr>
        <w:t>entities</w:t>
      </w:r>
      <w:r w:rsidR="006B68D0" w:rsidRPr="008A1B0A">
        <w:rPr>
          <w:sz w:val="24"/>
          <w:szCs w:val="24"/>
        </w:rPr>
        <w:t xml:space="preserve"> seeking the information.</w:t>
      </w:r>
    </w:p>
    <w:p w14:paraId="1B07609F" w14:textId="77777777" w:rsidR="00C72992" w:rsidRPr="00343639" w:rsidRDefault="00C72992" w:rsidP="00343639">
      <w:pPr>
        <w:pStyle w:val="BodyText"/>
        <w:rPr>
          <w:lang w:eastAsia="en-US"/>
        </w:rPr>
      </w:pPr>
    </w:p>
    <w:p w14:paraId="054FEF1E" w14:textId="47CD4D27" w:rsidR="00D952B0" w:rsidRPr="0060460B" w:rsidRDefault="00F26C34" w:rsidP="005F4954">
      <w:pPr>
        <w:pStyle w:val="Heading3"/>
        <w:rPr>
          <w:szCs w:val="24"/>
        </w:rPr>
      </w:pPr>
      <w:bookmarkStart w:id="42" w:name="_Toc509819235"/>
      <w:r w:rsidRPr="0060460B">
        <w:rPr>
          <w:szCs w:val="24"/>
        </w:rPr>
        <w:t>Overview Diagram</w:t>
      </w:r>
      <w:bookmarkEnd w:id="42"/>
      <w:r w:rsidRPr="0060460B">
        <w:rPr>
          <w:szCs w:val="24"/>
        </w:rPr>
        <w:t xml:space="preserve"> </w:t>
      </w:r>
    </w:p>
    <w:p w14:paraId="2A15ABFC" w14:textId="38AA0553" w:rsidR="00426867" w:rsidRPr="00C72992" w:rsidRDefault="00C72992" w:rsidP="00B436B1">
      <w:pPr>
        <w:pStyle w:val="BodyText"/>
        <w:keepNext/>
        <w:rPr>
          <w:sz w:val="24"/>
          <w:szCs w:val="24"/>
          <w:lang w:eastAsia="en-US"/>
        </w:rPr>
      </w:pPr>
      <w:r w:rsidRPr="00C72992">
        <w:rPr>
          <w:sz w:val="24"/>
          <w:szCs w:val="24"/>
          <w:lang w:eastAsia="en-US"/>
        </w:rPr>
        <w:t>Interim</w:t>
      </w:r>
      <w:r w:rsidR="00426867" w:rsidRPr="00C72992">
        <w:rPr>
          <w:sz w:val="24"/>
          <w:szCs w:val="24"/>
          <w:lang w:eastAsia="en-US"/>
        </w:rPr>
        <w:t xml:space="preserve"> solution</w:t>
      </w:r>
    </w:p>
    <w:p w14:paraId="5E91ADF7" w14:textId="77777777" w:rsidR="00635D63" w:rsidRDefault="00426867" w:rsidP="00014119">
      <w:pPr>
        <w:pStyle w:val="BodyText"/>
        <w:keepNext/>
      </w:pPr>
      <w:r>
        <w:rPr>
          <w:noProof/>
          <w:lang w:eastAsia="en-US"/>
        </w:rPr>
        <w:drawing>
          <wp:inline distT="0" distB="0" distL="0" distR="0" wp14:anchorId="2503B403" wp14:editId="47A79F72">
            <wp:extent cx="5942965" cy="4572000"/>
            <wp:effectExtent l="0" t="0" r="635"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4492" cy="4573175"/>
                    </a:xfrm>
                    <a:prstGeom prst="rect">
                      <a:avLst/>
                    </a:prstGeom>
                    <a:noFill/>
                    <a:ln>
                      <a:noFill/>
                    </a:ln>
                  </pic:spPr>
                </pic:pic>
              </a:graphicData>
            </a:graphic>
          </wp:inline>
        </w:drawing>
      </w:r>
    </w:p>
    <w:p w14:paraId="69AADA6C" w14:textId="6BDEA4C5" w:rsidR="009768C6" w:rsidRDefault="00635D63" w:rsidP="00014119">
      <w:pPr>
        <w:pStyle w:val="Caption"/>
      </w:pPr>
      <w:bookmarkStart w:id="43" w:name="_Toc509819279"/>
      <w:r>
        <w:t xml:space="preserve">Figure </w:t>
      </w:r>
      <w:fldSimple w:instr=" SEQ Figure \* ARABIC ">
        <w:r w:rsidR="00C93699">
          <w:rPr>
            <w:noProof/>
          </w:rPr>
          <w:t>1</w:t>
        </w:r>
      </w:fldSimple>
      <w:r>
        <w:t xml:space="preserve"> - Interim Solution</w:t>
      </w:r>
      <w:bookmarkEnd w:id="43"/>
    </w:p>
    <w:p w14:paraId="12ABCB9D" w14:textId="41BA5044" w:rsidR="00426867" w:rsidRPr="00C72992" w:rsidRDefault="00426867" w:rsidP="00B436B1">
      <w:pPr>
        <w:pStyle w:val="BodyText"/>
        <w:keepNext/>
        <w:rPr>
          <w:sz w:val="24"/>
          <w:szCs w:val="24"/>
          <w:lang w:eastAsia="en-US"/>
        </w:rPr>
      </w:pPr>
      <w:r w:rsidRPr="00C72992">
        <w:rPr>
          <w:sz w:val="24"/>
          <w:szCs w:val="24"/>
          <w:lang w:eastAsia="en-US"/>
        </w:rPr>
        <w:lastRenderedPageBreak/>
        <w:t>To be solution</w:t>
      </w:r>
    </w:p>
    <w:p w14:paraId="25FDDCCF" w14:textId="77777777" w:rsidR="00635D63" w:rsidRDefault="00426867" w:rsidP="00014119">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25A89E86" w:rsidR="00426867" w:rsidRPr="009768C6" w:rsidRDefault="00635D63" w:rsidP="00014119">
      <w:pPr>
        <w:pStyle w:val="Caption"/>
      </w:pPr>
      <w:bookmarkStart w:id="44" w:name="_Toc509819280"/>
      <w:r>
        <w:t xml:space="preserve">Figure </w:t>
      </w:r>
      <w:fldSimple w:instr=" SEQ Figure \* ARABIC ">
        <w:r w:rsidR="00C93699">
          <w:rPr>
            <w:noProof/>
          </w:rPr>
          <w:t>2</w:t>
        </w:r>
      </w:fldSimple>
      <w:r>
        <w:t xml:space="preserve"> - Future (To Be) Solution</w:t>
      </w:r>
      <w:bookmarkEnd w:id="44"/>
    </w:p>
    <w:p w14:paraId="6FA6A519" w14:textId="059ED868" w:rsidR="00E67E51" w:rsidRDefault="00E67E51" w:rsidP="00E67E51">
      <w:pPr>
        <w:pStyle w:val="BodyText"/>
        <w:rPr>
          <w:lang w:eastAsia="en-US"/>
        </w:rPr>
      </w:pPr>
    </w:p>
    <w:p w14:paraId="39E0B113" w14:textId="3FCD6CED" w:rsidR="004E0A39" w:rsidRDefault="004E0A39" w:rsidP="00E67E51">
      <w:pPr>
        <w:pStyle w:val="BodyText"/>
        <w:rPr>
          <w:lang w:eastAsia="en-US"/>
        </w:rPr>
      </w:pPr>
    </w:p>
    <w:p w14:paraId="46D88A81" w14:textId="09812FAC" w:rsidR="004E0A39" w:rsidRDefault="004E0A39" w:rsidP="00E67E51">
      <w:pPr>
        <w:pStyle w:val="BodyText"/>
        <w:rPr>
          <w:lang w:eastAsia="en-US"/>
        </w:rPr>
      </w:pPr>
    </w:p>
    <w:p w14:paraId="3C0E8D69" w14:textId="0AE09B9D" w:rsidR="004E0A39" w:rsidRDefault="004E0A39" w:rsidP="00E67E51">
      <w:pPr>
        <w:pStyle w:val="BodyText"/>
        <w:rPr>
          <w:lang w:eastAsia="en-US"/>
        </w:rPr>
      </w:pPr>
    </w:p>
    <w:p w14:paraId="65BE8038" w14:textId="584DD2DD" w:rsidR="004E0A39" w:rsidRDefault="004E0A39" w:rsidP="00E67E51">
      <w:pPr>
        <w:pStyle w:val="BodyText"/>
        <w:rPr>
          <w:lang w:eastAsia="en-US"/>
        </w:rPr>
      </w:pPr>
    </w:p>
    <w:p w14:paraId="3C9F3E3A" w14:textId="77777777" w:rsidR="004E0A39" w:rsidRPr="00E67E51" w:rsidRDefault="004E0A39" w:rsidP="00E67E51">
      <w:pPr>
        <w:pStyle w:val="BodyText"/>
        <w:rPr>
          <w:lang w:eastAsia="en-US"/>
        </w:rPr>
      </w:pPr>
    </w:p>
    <w:p w14:paraId="0BC1A9D7" w14:textId="5344A228" w:rsidR="00F26C34" w:rsidRPr="0060460B" w:rsidRDefault="00D952B0" w:rsidP="005F4954">
      <w:pPr>
        <w:pStyle w:val="Heading2"/>
      </w:pPr>
      <w:bookmarkStart w:id="45" w:name="_Toc216071611"/>
      <w:bookmarkStart w:id="46" w:name="_Toc263270961"/>
      <w:bookmarkStart w:id="47" w:name="_Toc263271240"/>
      <w:bookmarkStart w:id="48" w:name="_Toc377477601"/>
      <w:bookmarkStart w:id="49" w:name="_Toc509819236"/>
      <w:r w:rsidRPr="0060460B">
        <w:lastRenderedPageBreak/>
        <w:t>Interface Overview</w:t>
      </w:r>
      <w:bookmarkEnd w:id="45"/>
      <w:bookmarkEnd w:id="46"/>
      <w:bookmarkEnd w:id="47"/>
      <w:bookmarkEnd w:id="48"/>
      <w:bookmarkEnd w:id="49"/>
    </w:p>
    <w:p w14:paraId="56D76373" w14:textId="146432C1" w:rsidR="00134C52" w:rsidRPr="008A1B0A" w:rsidRDefault="00134C52" w:rsidP="00134C52">
      <w:pPr>
        <w:pStyle w:val="BodyText"/>
        <w:rPr>
          <w:sz w:val="24"/>
          <w:szCs w:val="24"/>
        </w:rPr>
      </w:pPr>
      <w:r w:rsidRPr="008A1B0A">
        <w:rPr>
          <w:sz w:val="24"/>
          <w:szCs w:val="24"/>
        </w:rPr>
        <w:t xml:space="preserve">The messages exchanged between MCCF EDI TAS </w:t>
      </w:r>
      <w:r w:rsidR="008A1B0A" w:rsidRPr="008A1B0A">
        <w:rPr>
          <w:sz w:val="24"/>
          <w:szCs w:val="24"/>
        </w:rPr>
        <w:t>eBilling</w:t>
      </w:r>
      <w:r w:rsidRPr="008A1B0A">
        <w:rPr>
          <w:sz w:val="24"/>
          <w:szCs w:val="24"/>
        </w:rPr>
        <w:t xml:space="preserve"> and FSC </w:t>
      </w:r>
      <w:r w:rsidR="008A1B0A" w:rsidRPr="008A1B0A">
        <w:rPr>
          <w:sz w:val="24"/>
          <w:szCs w:val="24"/>
        </w:rPr>
        <w:t>can be done in real time or as queued messaging</w:t>
      </w:r>
      <w:r w:rsidR="00245216" w:rsidRPr="008A1B0A">
        <w:rPr>
          <w:sz w:val="24"/>
          <w:szCs w:val="24"/>
        </w:rPr>
        <w:t>.</w:t>
      </w:r>
    </w:p>
    <w:p w14:paraId="51CC0E9B" w14:textId="77777777" w:rsidR="00C72992" w:rsidRPr="00134C52" w:rsidRDefault="00C72992" w:rsidP="00134C52">
      <w:pPr>
        <w:pStyle w:val="BodyText"/>
        <w:rPr>
          <w:lang w:eastAsia="en-US"/>
        </w:rPr>
      </w:pPr>
    </w:p>
    <w:p w14:paraId="6B1039CB" w14:textId="63B05490" w:rsidR="00E67E51" w:rsidRPr="0060460B" w:rsidRDefault="00F26C34" w:rsidP="005F4954">
      <w:pPr>
        <w:pStyle w:val="Heading3"/>
        <w:rPr>
          <w:szCs w:val="24"/>
        </w:rPr>
      </w:pPr>
      <w:bookmarkStart w:id="50" w:name="_Toc509819237"/>
      <w:r w:rsidRPr="0060460B">
        <w:rPr>
          <w:szCs w:val="24"/>
        </w:rPr>
        <w:t>Connectivity between the systems</w:t>
      </w:r>
      <w:bookmarkEnd w:id="50"/>
    </w:p>
    <w:p w14:paraId="4E63F101" w14:textId="77777777" w:rsidR="00426867" w:rsidRDefault="00426867" w:rsidP="00B436B1">
      <w:pPr>
        <w:pStyle w:val="BodyText"/>
        <w:keepNext/>
        <w:rPr>
          <w:lang w:eastAsia="en-US"/>
        </w:rPr>
      </w:pPr>
    </w:p>
    <w:p w14:paraId="3F0F7F65" w14:textId="77777777" w:rsidR="00C93699" w:rsidRDefault="00426867" w:rsidP="00014119">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74E825B7" w:rsidR="00426867" w:rsidRDefault="00C93699" w:rsidP="00014119">
      <w:pPr>
        <w:pStyle w:val="Caption"/>
      </w:pPr>
      <w:bookmarkStart w:id="51" w:name="_Toc509819281"/>
      <w:r>
        <w:t xml:space="preserve">Figure </w:t>
      </w:r>
      <w:fldSimple w:instr=" SEQ Figure \* ARABIC ">
        <w:r>
          <w:rPr>
            <w:noProof/>
          </w:rPr>
          <w:t>3</w:t>
        </w:r>
      </w:fldSimple>
      <w:r>
        <w:t xml:space="preserve"> - TASCore / FSC Connectivity</w:t>
      </w:r>
      <w:bookmarkEnd w:id="51"/>
    </w:p>
    <w:p w14:paraId="2FE70D05" w14:textId="77777777" w:rsidR="00426867" w:rsidRPr="00426867" w:rsidRDefault="00426867" w:rsidP="00426867">
      <w:pPr>
        <w:pStyle w:val="BodyText"/>
        <w:rPr>
          <w:lang w:eastAsia="en-US"/>
        </w:rPr>
      </w:pPr>
    </w:p>
    <w:p w14:paraId="054FEF23" w14:textId="77777777" w:rsidR="00D952B0" w:rsidRPr="0060460B" w:rsidRDefault="00D952B0" w:rsidP="005F4954">
      <w:pPr>
        <w:pStyle w:val="Heading2"/>
      </w:pPr>
      <w:bookmarkStart w:id="52" w:name="_Toc216071612"/>
      <w:bookmarkStart w:id="53" w:name="_Toc263270962"/>
      <w:bookmarkStart w:id="54" w:name="_Toc263271241"/>
      <w:bookmarkStart w:id="55" w:name="_Toc377477602"/>
      <w:bookmarkStart w:id="56" w:name="_Toc509819238"/>
      <w:r w:rsidRPr="0060460B">
        <w:t>Operations</w:t>
      </w:r>
      <w:bookmarkEnd w:id="52"/>
      <w:bookmarkEnd w:id="53"/>
      <w:bookmarkEnd w:id="54"/>
      <w:bookmarkEnd w:id="55"/>
      <w:bookmarkEnd w:id="56"/>
    </w:p>
    <w:p w14:paraId="330F5977" w14:textId="7FA006FA" w:rsidR="00134C52" w:rsidRPr="00C72992" w:rsidRDefault="007E71D7" w:rsidP="00134C52">
      <w:pPr>
        <w:pStyle w:val="BodyText"/>
        <w:rPr>
          <w:sz w:val="24"/>
          <w:szCs w:val="24"/>
          <w:lang w:eastAsia="en-US"/>
        </w:rPr>
      </w:pPr>
      <w:r w:rsidRPr="00C72992">
        <w:rPr>
          <w:sz w:val="24"/>
          <w:szCs w:val="24"/>
          <w:lang w:eastAsia="en-US"/>
        </w:rPr>
        <w:t>T</w:t>
      </w:r>
      <w:r w:rsidR="002C2C1C">
        <w:rPr>
          <w:sz w:val="24"/>
          <w:szCs w:val="24"/>
          <w:lang w:eastAsia="en-US"/>
        </w:rPr>
        <w:t>BD</w:t>
      </w:r>
    </w:p>
    <w:p w14:paraId="3D8E9162" w14:textId="2748EE23" w:rsidR="00E67E51" w:rsidRPr="0060460B" w:rsidRDefault="00E67E51" w:rsidP="005F4954">
      <w:pPr>
        <w:pStyle w:val="Heading3"/>
        <w:rPr>
          <w:szCs w:val="24"/>
        </w:rPr>
      </w:pPr>
      <w:bookmarkStart w:id="57" w:name="_Toc509819239"/>
      <w:r w:rsidRPr="0060460B">
        <w:rPr>
          <w:szCs w:val="24"/>
        </w:rPr>
        <w:t>Data Extraction</w:t>
      </w:r>
      <w:bookmarkEnd w:id="57"/>
    </w:p>
    <w:p w14:paraId="33E4705C" w14:textId="318CD67A" w:rsidR="00426867" w:rsidRPr="008A1B0A" w:rsidRDefault="00426867" w:rsidP="00426867">
      <w:pPr>
        <w:pStyle w:val="BodyText"/>
        <w:rPr>
          <w:sz w:val="24"/>
          <w:szCs w:val="24"/>
          <w:lang w:eastAsia="en-US"/>
        </w:rPr>
      </w:pPr>
      <w:r w:rsidRPr="008A1B0A">
        <w:rPr>
          <w:sz w:val="24"/>
          <w:szCs w:val="24"/>
          <w:lang w:eastAsia="en-US"/>
        </w:rPr>
        <w:t>Data being sent to FSC will be extracted from the VistA databases using a FHIR server.</w:t>
      </w:r>
    </w:p>
    <w:p w14:paraId="32F4BDBE" w14:textId="1C37FF0A" w:rsidR="00E67E51" w:rsidRPr="0060460B" w:rsidRDefault="00E67E51" w:rsidP="005F4954">
      <w:pPr>
        <w:pStyle w:val="Heading3"/>
        <w:rPr>
          <w:szCs w:val="24"/>
        </w:rPr>
      </w:pPr>
      <w:bookmarkStart w:id="58" w:name="_Toc509819240"/>
      <w:r w:rsidRPr="0060460B">
        <w:rPr>
          <w:szCs w:val="24"/>
        </w:rPr>
        <w:lastRenderedPageBreak/>
        <w:t>Data Transformation</w:t>
      </w:r>
      <w:bookmarkEnd w:id="58"/>
    </w:p>
    <w:p w14:paraId="0085C0BE" w14:textId="4EF591EF" w:rsidR="00E5309F" w:rsidRPr="008A1B0A" w:rsidRDefault="00654CFD" w:rsidP="00E5309F">
      <w:pPr>
        <w:pStyle w:val="BodyText"/>
        <w:rPr>
          <w:sz w:val="24"/>
          <w:szCs w:val="24"/>
          <w:lang w:eastAsia="en-US"/>
        </w:rPr>
      </w:pPr>
      <w:r>
        <w:rPr>
          <w:sz w:val="24"/>
          <w:szCs w:val="24"/>
          <w:lang w:eastAsia="en-US"/>
        </w:rPr>
        <w:t>MCCF EDI TAS doesn’t transform data for 275 transactions going to FSC.</w:t>
      </w:r>
    </w:p>
    <w:p w14:paraId="5DA58578" w14:textId="77777777" w:rsidR="00E5309F" w:rsidRPr="00E5309F" w:rsidRDefault="00E5309F" w:rsidP="00E5309F">
      <w:pPr>
        <w:pStyle w:val="BodyText"/>
        <w:rPr>
          <w:lang w:eastAsia="en-US"/>
        </w:rPr>
      </w:pPr>
    </w:p>
    <w:p w14:paraId="574DD5E9" w14:textId="4D41C81B" w:rsidR="00E67E51" w:rsidRPr="0060460B" w:rsidRDefault="00E67E51" w:rsidP="005F4954">
      <w:pPr>
        <w:pStyle w:val="Heading3"/>
        <w:rPr>
          <w:szCs w:val="24"/>
        </w:rPr>
      </w:pPr>
      <w:bookmarkStart w:id="59" w:name="_Toc509819241"/>
      <w:r w:rsidRPr="0060460B">
        <w:rPr>
          <w:szCs w:val="24"/>
        </w:rPr>
        <w:t>Sending/Receiving</w:t>
      </w:r>
      <w:bookmarkEnd w:id="59"/>
    </w:p>
    <w:p w14:paraId="44105F06" w14:textId="14977E28" w:rsidR="00C17200" w:rsidRPr="008A1B0A" w:rsidRDefault="00E5309F" w:rsidP="00C17200">
      <w:pPr>
        <w:pStyle w:val="BodyText"/>
        <w:rPr>
          <w:sz w:val="24"/>
          <w:szCs w:val="24"/>
          <w:lang w:eastAsia="en-US"/>
        </w:rPr>
      </w:pPr>
      <w:r w:rsidRPr="008A1B0A">
        <w:rPr>
          <w:sz w:val="24"/>
          <w:szCs w:val="24"/>
          <w:lang w:eastAsia="en-US"/>
        </w:rPr>
        <w:t xml:space="preserve">MCCF EDI TAS </w:t>
      </w:r>
      <w:r w:rsidR="008A1B0A" w:rsidRPr="008A1B0A">
        <w:rPr>
          <w:sz w:val="24"/>
          <w:szCs w:val="24"/>
          <w:lang w:eastAsia="en-US"/>
        </w:rPr>
        <w:t xml:space="preserve">eBilling </w:t>
      </w:r>
      <w:r w:rsidRPr="008A1B0A">
        <w:rPr>
          <w:sz w:val="24"/>
          <w:szCs w:val="24"/>
          <w:lang w:eastAsia="en-US"/>
        </w:rPr>
        <w:t xml:space="preserve">sends </w:t>
      </w:r>
      <w:r w:rsidR="00C72992">
        <w:rPr>
          <w:sz w:val="24"/>
          <w:szCs w:val="24"/>
          <w:lang w:eastAsia="en-US"/>
        </w:rPr>
        <w:t>FHIR</w:t>
      </w:r>
      <w:r w:rsidR="008A1B0A" w:rsidRPr="008A1B0A">
        <w:rPr>
          <w:sz w:val="24"/>
          <w:szCs w:val="24"/>
          <w:lang w:eastAsia="en-US"/>
        </w:rPr>
        <w:t xml:space="preserve"> messages</w:t>
      </w:r>
      <w:r w:rsidR="00E80013" w:rsidRPr="008A1B0A">
        <w:rPr>
          <w:sz w:val="24"/>
          <w:szCs w:val="24"/>
          <w:lang w:eastAsia="en-US"/>
        </w:rPr>
        <w:t xml:space="preserve"> </w:t>
      </w:r>
      <w:r w:rsidRPr="008A1B0A">
        <w:rPr>
          <w:sz w:val="24"/>
          <w:szCs w:val="24"/>
          <w:lang w:eastAsia="en-US"/>
        </w:rPr>
        <w:t>to FSC</w:t>
      </w:r>
      <w:r w:rsidR="00E80013" w:rsidRPr="008A1B0A">
        <w:rPr>
          <w:sz w:val="24"/>
          <w:szCs w:val="24"/>
          <w:lang w:eastAsia="en-US"/>
        </w:rPr>
        <w:t>.</w:t>
      </w:r>
    </w:p>
    <w:p w14:paraId="07155CED" w14:textId="77777777" w:rsidR="007E71D7" w:rsidRPr="0060460B" w:rsidRDefault="00D952B0" w:rsidP="005F4954">
      <w:pPr>
        <w:pStyle w:val="Heading2"/>
      </w:pPr>
      <w:bookmarkStart w:id="60" w:name="_Toc216071613"/>
      <w:bookmarkStart w:id="61" w:name="_Toc263270963"/>
      <w:bookmarkStart w:id="62" w:name="_Toc263271242"/>
      <w:bookmarkStart w:id="63" w:name="_Toc377477603"/>
      <w:bookmarkStart w:id="64" w:name="_Toc509819242"/>
      <w:r w:rsidRPr="0060460B">
        <w:t>Data Transfer</w:t>
      </w:r>
      <w:bookmarkEnd w:id="60"/>
      <w:bookmarkEnd w:id="61"/>
      <w:bookmarkEnd w:id="62"/>
      <w:bookmarkEnd w:id="63"/>
      <w:bookmarkEnd w:id="64"/>
    </w:p>
    <w:p w14:paraId="333A9F2E" w14:textId="12CF7B02" w:rsidR="00E67E51" w:rsidRPr="00C72992" w:rsidRDefault="00E67E51" w:rsidP="00C72992">
      <w:r w:rsidRPr="00C72992">
        <w:t>Data is transferred between the FSC and the TASCore Application Stack</w:t>
      </w:r>
      <w:r w:rsidR="00C72992" w:rsidRPr="00C72992">
        <w:t>.</w:t>
      </w:r>
    </w:p>
    <w:p w14:paraId="371ECA10" w14:textId="77777777" w:rsidR="00E67E51" w:rsidRPr="00E67E51" w:rsidRDefault="00E67E51" w:rsidP="00E67E51">
      <w:pPr>
        <w:pStyle w:val="BodyText"/>
        <w:rPr>
          <w:lang w:eastAsia="en-US"/>
        </w:rPr>
      </w:pPr>
    </w:p>
    <w:p w14:paraId="38B98809" w14:textId="77777777" w:rsidR="00377177" w:rsidRPr="0060460B" w:rsidRDefault="00D952B0" w:rsidP="005F4954">
      <w:pPr>
        <w:pStyle w:val="Heading2"/>
      </w:pPr>
      <w:bookmarkStart w:id="65" w:name="_Toc216071614"/>
      <w:bookmarkStart w:id="66" w:name="_Toc263270964"/>
      <w:bookmarkStart w:id="67" w:name="_Toc263271243"/>
      <w:bookmarkStart w:id="68" w:name="_Toc377477604"/>
      <w:bookmarkStart w:id="69" w:name="_Toc509819243"/>
      <w:r w:rsidRPr="0060460B">
        <w:t>Transaction Types</w:t>
      </w:r>
      <w:bookmarkEnd w:id="65"/>
      <w:bookmarkEnd w:id="66"/>
      <w:bookmarkEnd w:id="67"/>
      <w:bookmarkEnd w:id="68"/>
      <w:bookmarkEnd w:id="69"/>
    </w:p>
    <w:p w14:paraId="0E2674E6" w14:textId="2D629969" w:rsidR="00E5309F" w:rsidRPr="007A002D" w:rsidRDefault="00E5309F" w:rsidP="00637151">
      <w:pPr>
        <w:rPr>
          <w:rFonts w:eastAsia="MS Mincho"/>
        </w:rPr>
      </w:pPr>
      <w:r w:rsidRPr="007A002D">
        <w:t>MCCF EDI TAS transmits FHIR bundles consisting of different FHIR resources needed to construct a</w:t>
      </w:r>
      <w:r w:rsidR="0034576B">
        <w:t xml:space="preserve"> </w:t>
      </w:r>
      <w:r w:rsidRPr="007A002D">
        <w:t>27</w:t>
      </w:r>
      <w:r w:rsidR="00E80013" w:rsidRPr="007A002D">
        <w:t>5</w:t>
      </w:r>
      <w:r w:rsidRPr="007A002D">
        <w:t xml:space="preserve"> </w:t>
      </w:r>
      <w:r w:rsidR="00E80013" w:rsidRPr="007A002D">
        <w:t>transaction.</w:t>
      </w:r>
      <w:r w:rsidR="0034576B">
        <w:t xml:space="preserve"> </w:t>
      </w:r>
      <w:r w:rsidRPr="007A002D">
        <w:t xml:space="preserve">The content is modeled on the ASC X12 5010 standard and contains the data elements necessary for FSC to create valid </w:t>
      </w:r>
      <w:r w:rsidR="00C72992" w:rsidRPr="00457386">
        <w:t>ASC X12N/005010 275 Additional Information to Support a Health Care Service Review</w:t>
      </w:r>
      <w:r w:rsidR="00D335F3" w:rsidRPr="007A002D">
        <w:t xml:space="preserve"> </w:t>
      </w:r>
      <w:r w:rsidR="00E80013" w:rsidRPr="007A002D">
        <w:t xml:space="preserve">information response </w:t>
      </w:r>
      <w:r w:rsidR="00D335F3" w:rsidRPr="007A002D">
        <w:t>transaction</w:t>
      </w:r>
      <w:r w:rsidRPr="007A002D">
        <w:t xml:space="preserve"> to payers</w:t>
      </w:r>
      <w:r w:rsidR="007D0685" w:rsidRPr="007A002D">
        <w:t>, insurance companies or reviewers</w:t>
      </w:r>
      <w:r w:rsidRPr="007A002D">
        <w:t>.</w:t>
      </w:r>
      <w:r w:rsidR="00D335F3" w:rsidRPr="007A002D">
        <w:t xml:space="preserve"> </w:t>
      </w:r>
      <w:r w:rsidR="00E80013" w:rsidRPr="007A002D">
        <w:t>The 275 is a response message caused by receipt of a 27</w:t>
      </w:r>
      <w:r w:rsidR="007D0685" w:rsidRPr="007A002D">
        <w:t>8</w:t>
      </w:r>
      <w:r w:rsidR="00E80013" w:rsidRPr="007A002D">
        <w:t xml:space="preserve"> message – a request for health care </w:t>
      </w:r>
      <w:r w:rsidR="003816E9" w:rsidRPr="007A002D">
        <w:t>services review</w:t>
      </w:r>
      <w:r w:rsidR="00E80013" w:rsidRPr="007A002D">
        <w:t>.</w:t>
      </w:r>
    </w:p>
    <w:p w14:paraId="6076D343" w14:textId="45852911" w:rsidR="00D335F3" w:rsidRPr="007A002D" w:rsidRDefault="00D335F3" w:rsidP="00D335F3">
      <w:pPr>
        <w:pStyle w:val="BodyText"/>
        <w:rPr>
          <w:sz w:val="24"/>
          <w:szCs w:val="24"/>
        </w:rPr>
      </w:pPr>
      <w:r w:rsidRPr="007A002D">
        <w:rPr>
          <w:sz w:val="24"/>
          <w:szCs w:val="24"/>
        </w:rPr>
        <w:t>FSC receives 27</w:t>
      </w:r>
      <w:r w:rsidR="003816E9" w:rsidRPr="007A002D">
        <w:rPr>
          <w:sz w:val="24"/>
          <w:szCs w:val="24"/>
        </w:rPr>
        <w:t>8</w:t>
      </w:r>
      <w:r w:rsidR="00E80013" w:rsidRPr="007A002D">
        <w:rPr>
          <w:sz w:val="24"/>
          <w:szCs w:val="24"/>
        </w:rPr>
        <w:t xml:space="preserve"> Health Care </w:t>
      </w:r>
      <w:r w:rsidR="003816E9" w:rsidRPr="007A002D">
        <w:rPr>
          <w:sz w:val="24"/>
          <w:szCs w:val="24"/>
        </w:rPr>
        <w:t xml:space="preserve">Services </w:t>
      </w:r>
      <w:r w:rsidR="00E80013" w:rsidRPr="007A002D">
        <w:rPr>
          <w:sz w:val="24"/>
          <w:szCs w:val="24"/>
        </w:rPr>
        <w:t>Request</w:t>
      </w:r>
      <w:r w:rsidR="003816E9" w:rsidRPr="007A002D">
        <w:rPr>
          <w:sz w:val="24"/>
          <w:szCs w:val="24"/>
        </w:rPr>
        <w:t xml:space="preserve"> for Review</w:t>
      </w:r>
      <w:r w:rsidR="00E80013" w:rsidRPr="007A002D">
        <w:rPr>
          <w:sz w:val="24"/>
          <w:szCs w:val="24"/>
        </w:rPr>
        <w:t xml:space="preserve"> from Payers and forwards that to MCCF EDI TAS as a Bundle containing </w:t>
      </w:r>
      <w:r w:rsidR="00E476E5" w:rsidRPr="007A002D">
        <w:rPr>
          <w:sz w:val="24"/>
          <w:szCs w:val="24"/>
        </w:rPr>
        <w:t>necessary FHIR resources.</w:t>
      </w:r>
      <w:r w:rsidR="0034576B">
        <w:rPr>
          <w:sz w:val="24"/>
          <w:szCs w:val="24"/>
        </w:rPr>
        <w:t xml:space="preserve"> </w:t>
      </w:r>
      <w:r w:rsidR="003816E9" w:rsidRPr="007A002D">
        <w:rPr>
          <w:sz w:val="24"/>
          <w:szCs w:val="24"/>
        </w:rPr>
        <w:t>MCCF EDI TAS</w:t>
      </w:r>
      <w:r w:rsidR="0034576B">
        <w:rPr>
          <w:sz w:val="24"/>
          <w:szCs w:val="24"/>
        </w:rPr>
        <w:t xml:space="preserve"> </w:t>
      </w:r>
      <w:r w:rsidR="003816E9" w:rsidRPr="007A002D">
        <w:rPr>
          <w:sz w:val="24"/>
          <w:szCs w:val="24"/>
        </w:rPr>
        <w:t>generate</w:t>
      </w:r>
      <w:r w:rsidR="007A002D" w:rsidRPr="007A002D">
        <w:rPr>
          <w:sz w:val="24"/>
          <w:szCs w:val="24"/>
        </w:rPr>
        <w:t>s</w:t>
      </w:r>
      <w:r w:rsidR="003816E9" w:rsidRPr="007A002D">
        <w:rPr>
          <w:sz w:val="24"/>
          <w:szCs w:val="24"/>
        </w:rPr>
        <w:t xml:space="preserve"> t</w:t>
      </w:r>
      <w:r w:rsidR="00E80013" w:rsidRPr="007A002D">
        <w:rPr>
          <w:sz w:val="24"/>
          <w:szCs w:val="24"/>
        </w:rPr>
        <w:t xml:space="preserve">he </w:t>
      </w:r>
      <w:r w:rsidR="007A002D" w:rsidRPr="007A002D">
        <w:rPr>
          <w:sz w:val="24"/>
          <w:szCs w:val="24"/>
        </w:rPr>
        <w:t xml:space="preserve">FHIR resources and bundle for the </w:t>
      </w:r>
      <w:r w:rsidR="00E80013" w:rsidRPr="007A002D">
        <w:rPr>
          <w:sz w:val="24"/>
          <w:szCs w:val="24"/>
        </w:rPr>
        <w:t xml:space="preserve">275 </w:t>
      </w:r>
      <w:proofErr w:type="gramStart"/>
      <w:r w:rsidR="00E476E5" w:rsidRPr="007A002D">
        <w:rPr>
          <w:sz w:val="24"/>
          <w:szCs w:val="24"/>
        </w:rPr>
        <w:t>message</w:t>
      </w:r>
      <w:proofErr w:type="gramEnd"/>
      <w:r w:rsidR="00E476E5" w:rsidRPr="007A002D">
        <w:rPr>
          <w:sz w:val="24"/>
          <w:szCs w:val="24"/>
        </w:rPr>
        <w:t xml:space="preserve"> </w:t>
      </w:r>
      <w:r w:rsidR="007A002D">
        <w:rPr>
          <w:sz w:val="24"/>
          <w:szCs w:val="24"/>
        </w:rPr>
        <w:t xml:space="preserve">and </w:t>
      </w:r>
      <w:r w:rsidR="00C72992">
        <w:rPr>
          <w:sz w:val="24"/>
          <w:szCs w:val="24"/>
        </w:rPr>
        <w:t>will</w:t>
      </w:r>
      <w:r w:rsidR="00E80013" w:rsidRPr="007A002D">
        <w:rPr>
          <w:sz w:val="24"/>
          <w:szCs w:val="24"/>
        </w:rPr>
        <w:t xml:space="preserve"> transfer</w:t>
      </w:r>
      <w:r w:rsidRPr="007A002D">
        <w:rPr>
          <w:sz w:val="24"/>
          <w:szCs w:val="24"/>
        </w:rPr>
        <w:t xml:space="preserve"> th</w:t>
      </w:r>
      <w:r w:rsidR="007A002D" w:rsidRPr="007A002D">
        <w:rPr>
          <w:sz w:val="24"/>
          <w:szCs w:val="24"/>
        </w:rPr>
        <w:t>e</w:t>
      </w:r>
      <w:r w:rsidRPr="007A002D">
        <w:rPr>
          <w:sz w:val="24"/>
          <w:szCs w:val="24"/>
        </w:rPr>
        <w:t xml:space="preserve"> FHIR resources inside </w:t>
      </w:r>
      <w:r w:rsidR="007A002D" w:rsidRPr="007A002D">
        <w:rPr>
          <w:sz w:val="24"/>
          <w:szCs w:val="24"/>
        </w:rPr>
        <w:t xml:space="preserve">a </w:t>
      </w:r>
      <w:r w:rsidRPr="007A002D">
        <w:rPr>
          <w:sz w:val="24"/>
          <w:szCs w:val="24"/>
        </w:rPr>
        <w:t xml:space="preserve">FHIR bundle to </w:t>
      </w:r>
      <w:r w:rsidR="003816E9" w:rsidRPr="007A002D">
        <w:rPr>
          <w:sz w:val="24"/>
          <w:szCs w:val="24"/>
        </w:rPr>
        <w:t>FSC</w:t>
      </w:r>
      <w:r w:rsidR="007A002D">
        <w:rPr>
          <w:sz w:val="24"/>
          <w:szCs w:val="24"/>
        </w:rPr>
        <w:t xml:space="preserve"> so the 275 message can be formatted for transmission back to the reviewer</w:t>
      </w:r>
      <w:r w:rsidRPr="007A002D">
        <w:rPr>
          <w:sz w:val="24"/>
          <w:szCs w:val="24"/>
        </w:rPr>
        <w:t>.</w:t>
      </w:r>
    </w:p>
    <w:p w14:paraId="310B00B2" w14:textId="77777777" w:rsidR="00E5309F" w:rsidRPr="00E5309F" w:rsidRDefault="00E5309F" w:rsidP="00E5309F">
      <w:pPr>
        <w:pStyle w:val="BodyText"/>
        <w:rPr>
          <w:lang w:eastAsia="en-US"/>
        </w:rPr>
      </w:pPr>
    </w:p>
    <w:p w14:paraId="054FEF34" w14:textId="4036A50F" w:rsidR="00864D55" w:rsidRPr="0060460B" w:rsidRDefault="00D952B0" w:rsidP="005F4954">
      <w:pPr>
        <w:pStyle w:val="Heading2"/>
      </w:pPr>
      <w:bookmarkStart w:id="70" w:name="_Toc216071615"/>
      <w:bookmarkStart w:id="71" w:name="_Toc263270965"/>
      <w:bookmarkStart w:id="72" w:name="_Toc263271244"/>
      <w:bookmarkStart w:id="73" w:name="_Toc377477605"/>
      <w:bookmarkStart w:id="74" w:name="_Toc509819244"/>
      <w:r w:rsidRPr="0060460B">
        <w:t>Data Exchanges</w:t>
      </w:r>
      <w:bookmarkEnd w:id="70"/>
      <w:bookmarkEnd w:id="71"/>
      <w:bookmarkEnd w:id="72"/>
      <w:bookmarkEnd w:id="73"/>
      <w:bookmarkEnd w:id="74"/>
    </w:p>
    <w:p w14:paraId="3FD79F00" w14:textId="208543D3" w:rsidR="003A354B" w:rsidRPr="00053BB1" w:rsidRDefault="00637151" w:rsidP="003A354B">
      <w:pPr>
        <w:pStyle w:val="BodyText"/>
        <w:rPr>
          <w:sz w:val="24"/>
          <w:szCs w:val="24"/>
        </w:rPr>
      </w:pPr>
      <w:r w:rsidRPr="003A354B">
        <w:rPr>
          <w:sz w:val="24"/>
          <w:szCs w:val="24"/>
        </w:rPr>
        <w:t>MCCF EDI TAS sends a 27</w:t>
      </w:r>
      <w:r w:rsidR="00E476E5" w:rsidRPr="003A354B">
        <w:rPr>
          <w:sz w:val="24"/>
          <w:szCs w:val="24"/>
        </w:rPr>
        <w:t>5</w:t>
      </w:r>
      <w:r w:rsidRPr="003A354B">
        <w:rPr>
          <w:sz w:val="24"/>
          <w:szCs w:val="24"/>
        </w:rPr>
        <w:t xml:space="preserve"> FHIR bundle to FSC</w:t>
      </w:r>
      <w:r w:rsidR="00E476E5" w:rsidRPr="003A354B">
        <w:rPr>
          <w:sz w:val="24"/>
          <w:szCs w:val="24"/>
        </w:rPr>
        <w:t xml:space="preserve"> in response to having </w:t>
      </w:r>
      <w:r w:rsidR="00C72992" w:rsidRPr="003A354B">
        <w:rPr>
          <w:sz w:val="24"/>
          <w:szCs w:val="24"/>
        </w:rPr>
        <w:t>received</w:t>
      </w:r>
      <w:r w:rsidR="00E476E5" w:rsidRPr="003A354B">
        <w:rPr>
          <w:sz w:val="24"/>
          <w:szCs w:val="24"/>
        </w:rPr>
        <w:t xml:space="preserve"> a 27</w:t>
      </w:r>
      <w:r w:rsidR="005110D7" w:rsidRPr="003A354B">
        <w:rPr>
          <w:sz w:val="24"/>
          <w:szCs w:val="24"/>
        </w:rPr>
        <w:t>8</w:t>
      </w:r>
      <w:r w:rsidR="00E476E5" w:rsidRPr="003A354B">
        <w:rPr>
          <w:sz w:val="24"/>
          <w:szCs w:val="24"/>
        </w:rPr>
        <w:t xml:space="preserve"> Health Care </w:t>
      </w:r>
      <w:r w:rsidR="005110D7" w:rsidRPr="003A354B">
        <w:rPr>
          <w:sz w:val="24"/>
          <w:szCs w:val="24"/>
        </w:rPr>
        <w:t>Services Review message</w:t>
      </w:r>
      <w:r w:rsidR="00E476E5" w:rsidRPr="003A354B">
        <w:rPr>
          <w:sz w:val="24"/>
          <w:szCs w:val="24"/>
        </w:rPr>
        <w:t xml:space="preserve"> as a </w:t>
      </w:r>
      <w:r w:rsidRPr="003A354B">
        <w:rPr>
          <w:sz w:val="24"/>
          <w:szCs w:val="24"/>
        </w:rPr>
        <w:t>FHIR bundle from FSC.</w:t>
      </w:r>
      <w:r w:rsidR="0034576B">
        <w:rPr>
          <w:sz w:val="24"/>
          <w:szCs w:val="24"/>
        </w:rPr>
        <w:t xml:space="preserve"> </w:t>
      </w:r>
      <w:r w:rsidR="003A354B" w:rsidRPr="00053BB1">
        <w:rPr>
          <w:sz w:val="24"/>
          <w:szCs w:val="24"/>
        </w:rPr>
        <w:t xml:space="preserve">The 275 FHIR bundle sent to FSC contains the necessary FHIR resources so FSC can </w:t>
      </w:r>
      <w:r w:rsidR="00C72992" w:rsidRPr="00053BB1">
        <w:rPr>
          <w:sz w:val="24"/>
          <w:szCs w:val="24"/>
        </w:rPr>
        <w:t>construct</w:t>
      </w:r>
      <w:r w:rsidR="003A354B" w:rsidRPr="00053BB1">
        <w:rPr>
          <w:sz w:val="24"/>
          <w:szCs w:val="24"/>
        </w:rPr>
        <w:t xml:space="preserve"> a 275 transaction in ASC X12N/005010 format which then forwards the 275 </w:t>
      </w:r>
      <w:proofErr w:type="gramStart"/>
      <w:r w:rsidR="003A354B" w:rsidRPr="00053BB1">
        <w:rPr>
          <w:sz w:val="24"/>
          <w:szCs w:val="24"/>
        </w:rPr>
        <w:t>transaction</w:t>
      </w:r>
      <w:proofErr w:type="gramEnd"/>
      <w:r w:rsidR="003A354B" w:rsidRPr="00053BB1">
        <w:rPr>
          <w:sz w:val="24"/>
          <w:szCs w:val="24"/>
        </w:rPr>
        <w:t xml:space="preserve"> on to the </w:t>
      </w:r>
      <w:r w:rsidR="003A354B">
        <w:rPr>
          <w:sz w:val="24"/>
          <w:szCs w:val="24"/>
        </w:rPr>
        <w:t>reviewer</w:t>
      </w:r>
      <w:r w:rsidR="003A354B" w:rsidRPr="00053BB1">
        <w:rPr>
          <w:sz w:val="24"/>
          <w:szCs w:val="24"/>
        </w:rPr>
        <w:t>.</w:t>
      </w:r>
    </w:p>
    <w:p w14:paraId="42E47247" w14:textId="675BC1A5" w:rsidR="00637151" w:rsidRDefault="00637151" w:rsidP="00637151">
      <w:pPr>
        <w:pStyle w:val="BodyText"/>
        <w:rPr>
          <w:sz w:val="24"/>
          <w:szCs w:val="24"/>
        </w:rPr>
      </w:pPr>
      <w:r w:rsidRPr="003A354B">
        <w:rPr>
          <w:sz w:val="24"/>
          <w:szCs w:val="24"/>
        </w:rPr>
        <w:t>Refer to Section Appendix A</w:t>
      </w:r>
      <w:r w:rsidR="00BD72C8">
        <w:rPr>
          <w:sz w:val="24"/>
          <w:szCs w:val="24"/>
        </w:rPr>
        <w:t xml:space="preserve"> </w:t>
      </w:r>
      <w:hyperlink w:anchor="_Resource_Sections_1..N" w:history="1">
        <w:r w:rsidR="00BD72C8" w:rsidRPr="00BD72C8">
          <w:rPr>
            <w:rStyle w:val="Hyperlink"/>
            <w:sz w:val="24"/>
            <w:szCs w:val="24"/>
          </w:rPr>
          <w:t>section 3.3</w:t>
        </w:r>
      </w:hyperlink>
      <w:r w:rsidRPr="003A354B">
        <w:rPr>
          <w:sz w:val="24"/>
          <w:szCs w:val="24"/>
        </w:rPr>
        <w:t>.</w:t>
      </w:r>
    </w:p>
    <w:p w14:paraId="75CB1535" w14:textId="2A8EF8CE" w:rsidR="00E74A90" w:rsidRDefault="00E74A90" w:rsidP="00637151">
      <w:pPr>
        <w:pStyle w:val="BodyText"/>
        <w:rPr>
          <w:sz w:val="24"/>
          <w:szCs w:val="24"/>
        </w:rPr>
      </w:pPr>
    </w:p>
    <w:p w14:paraId="49EBD120" w14:textId="21F89B37" w:rsidR="004E0A39" w:rsidRDefault="004E0A39" w:rsidP="00637151">
      <w:pPr>
        <w:pStyle w:val="BodyText"/>
        <w:rPr>
          <w:sz w:val="24"/>
          <w:szCs w:val="24"/>
        </w:rPr>
      </w:pPr>
    </w:p>
    <w:p w14:paraId="59675626" w14:textId="77777777" w:rsidR="004E0A39" w:rsidRPr="003A354B" w:rsidRDefault="004E0A39" w:rsidP="00637151">
      <w:pPr>
        <w:pStyle w:val="BodyText"/>
        <w:rPr>
          <w:sz w:val="24"/>
          <w:szCs w:val="24"/>
        </w:rPr>
      </w:pPr>
    </w:p>
    <w:p w14:paraId="06036CF9" w14:textId="7D029AA0" w:rsidR="00377177" w:rsidRPr="0060460B" w:rsidRDefault="00377177" w:rsidP="005F4954">
      <w:pPr>
        <w:pStyle w:val="Heading3"/>
        <w:rPr>
          <w:szCs w:val="24"/>
        </w:rPr>
      </w:pPr>
      <w:bookmarkStart w:id="75" w:name="_Toc509819245"/>
      <w:r w:rsidRPr="0060460B">
        <w:rPr>
          <w:szCs w:val="24"/>
        </w:rPr>
        <w:lastRenderedPageBreak/>
        <w:t>FHIR Based Resources</w:t>
      </w:r>
      <w:bookmarkEnd w:id="75"/>
    </w:p>
    <w:p w14:paraId="260F22D7" w14:textId="111F7CAB" w:rsidR="008333B3" w:rsidRPr="00AC7460" w:rsidRDefault="008333B3" w:rsidP="005F4954">
      <w:pPr>
        <w:pStyle w:val="BodyText"/>
        <w:keepNext/>
        <w:rPr>
          <w:sz w:val="24"/>
          <w:szCs w:val="24"/>
          <w:lang w:eastAsia="en-US"/>
        </w:rPr>
      </w:pPr>
      <w:r w:rsidRPr="00AC7460">
        <w:rPr>
          <w:sz w:val="24"/>
          <w:szCs w:val="24"/>
          <w:lang w:eastAsia="en-US"/>
        </w:rPr>
        <w:t>The following FHIR resources are needed to assemble a 27</w:t>
      </w:r>
      <w:r w:rsidR="00E476E5" w:rsidRPr="00AC7460">
        <w:rPr>
          <w:sz w:val="24"/>
          <w:szCs w:val="24"/>
          <w:lang w:eastAsia="en-US"/>
        </w:rPr>
        <w:t>5</w:t>
      </w:r>
      <w:r w:rsidRPr="00AC7460">
        <w:rPr>
          <w:sz w:val="24"/>
          <w:szCs w:val="24"/>
          <w:lang w:eastAsia="en-US"/>
        </w:rPr>
        <w:t xml:space="preserve"> Re</w:t>
      </w:r>
      <w:r w:rsidR="00E476E5" w:rsidRPr="00AC7460">
        <w:rPr>
          <w:sz w:val="24"/>
          <w:szCs w:val="24"/>
          <w:lang w:eastAsia="en-US"/>
        </w:rPr>
        <w:t>sponse</w:t>
      </w:r>
      <w:r w:rsidRPr="00AC7460">
        <w:rPr>
          <w:sz w:val="24"/>
          <w:szCs w:val="24"/>
          <w:lang w:eastAsia="en-US"/>
        </w:rPr>
        <w:t xml:space="preserve"> FHIR bundle</w:t>
      </w:r>
    </w:p>
    <w:p w14:paraId="21F8E914" w14:textId="77777777" w:rsidR="008333B3" w:rsidRPr="00AC7460" w:rsidRDefault="008333B3" w:rsidP="008333B3">
      <w:pPr>
        <w:pStyle w:val="BodyText"/>
        <w:numPr>
          <w:ilvl w:val="0"/>
          <w:numId w:val="22"/>
        </w:numPr>
        <w:rPr>
          <w:sz w:val="24"/>
          <w:szCs w:val="24"/>
          <w:lang w:eastAsia="en-US"/>
        </w:rPr>
      </w:pPr>
      <w:r w:rsidRPr="00AC7460">
        <w:rPr>
          <w:sz w:val="24"/>
          <w:szCs w:val="24"/>
          <w:lang w:eastAsia="en-US"/>
        </w:rPr>
        <w:t>Basic</w:t>
      </w:r>
    </w:p>
    <w:p w14:paraId="4AC36744" w14:textId="55A1890D" w:rsidR="008333B3" w:rsidRPr="00AC7460" w:rsidRDefault="008333B3" w:rsidP="008333B3">
      <w:pPr>
        <w:pStyle w:val="BodyText"/>
        <w:numPr>
          <w:ilvl w:val="0"/>
          <w:numId w:val="22"/>
        </w:numPr>
        <w:rPr>
          <w:sz w:val="24"/>
          <w:szCs w:val="24"/>
          <w:lang w:eastAsia="en-US"/>
        </w:rPr>
      </w:pPr>
      <w:r w:rsidRPr="00AC7460">
        <w:rPr>
          <w:sz w:val="24"/>
          <w:szCs w:val="24"/>
          <w:lang w:eastAsia="en-US"/>
        </w:rPr>
        <w:t>Claim</w:t>
      </w:r>
    </w:p>
    <w:p w14:paraId="31139F33" w14:textId="6B247E5F" w:rsidR="005110D7" w:rsidRPr="00AC7460" w:rsidRDefault="005110D7" w:rsidP="008333B3">
      <w:pPr>
        <w:pStyle w:val="BodyText"/>
        <w:numPr>
          <w:ilvl w:val="0"/>
          <w:numId w:val="22"/>
        </w:numPr>
        <w:rPr>
          <w:sz w:val="24"/>
          <w:szCs w:val="24"/>
          <w:lang w:eastAsia="en-US"/>
        </w:rPr>
      </w:pPr>
      <w:r w:rsidRPr="00AC7460">
        <w:rPr>
          <w:sz w:val="24"/>
          <w:szCs w:val="24"/>
          <w:lang w:eastAsia="en-US"/>
        </w:rPr>
        <w:t>Communication</w:t>
      </w:r>
    </w:p>
    <w:p w14:paraId="7210F633" w14:textId="25527EB3" w:rsidR="005110D7" w:rsidRPr="00AC7460" w:rsidRDefault="005110D7" w:rsidP="008333B3">
      <w:pPr>
        <w:pStyle w:val="BodyText"/>
        <w:numPr>
          <w:ilvl w:val="0"/>
          <w:numId w:val="22"/>
        </w:numPr>
        <w:rPr>
          <w:sz w:val="24"/>
          <w:szCs w:val="24"/>
          <w:lang w:eastAsia="en-US"/>
        </w:rPr>
      </w:pPr>
      <w:r w:rsidRPr="00AC7460">
        <w:rPr>
          <w:sz w:val="24"/>
          <w:szCs w:val="24"/>
          <w:lang w:eastAsia="en-US"/>
        </w:rPr>
        <w:t>Condition</w:t>
      </w:r>
    </w:p>
    <w:p w14:paraId="2897DB6B" w14:textId="77777777" w:rsidR="008333B3" w:rsidRPr="00AC7460" w:rsidRDefault="008333B3" w:rsidP="008333B3">
      <w:pPr>
        <w:pStyle w:val="BodyText"/>
        <w:numPr>
          <w:ilvl w:val="0"/>
          <w:numId w:val="22"/>
        </w:numPr>
        <w:rPr>
          <w:sz w:val="24"/>
          <w:szCs w:val="24"/>
          <w:lang w:eastAsia="en-US"/>
        </w:rPr>
      </w:pPr>
      <w:r w:rsidRPr="00AC7460">
        <w:rPr>
          <w:sz w:val="24"/>
          <w:szCs w:val="24"/>
          <w:lang w:eastAsia="en-US"/>
        </w:rPr>
        <w:t>Consent</w:t>
      </w:r>
    </w:p>
    <w:p w14:paraId="485C9CF9" w14:textId="166F126D" w:rsidR="008333B3" w:rsidRPr="00AC7460" w:rsidRDefault="00E476E5" w:rsidP="008333B3">
      <w:pPr>
        <w:pStyle w:val="BodyText"/>
        <w:numPr>
          <w:ilvl w:val="0"/>
          <w:numId w:val="22"/>
        </w:numPr>
        <w:rPr>
          <w:sz w:val="24"/>
          <w:szCs w:val="24"/>
          <w:lang w:eastAsia="en-US"/>
        </w:rPr>
      </w:pPr>
      <w:r w:rsidRPr="00AC7460">
        <w:rPr>
          <w:sz w:val="24"/>
          <w:szCs w:val="24"/>
          <w:lang w:eastAsia="en-US"/>
        </w:rPr>
        <w:t>Mes</w:t>
      </w:r>
      <w:r w:rsidR="008333B3" w:rsidRPr="00AC7460">
        <w:rPr>
          <w:sz w:val="24"/>
          <w:szCs w:val="24"/>
          <w:lang w:eastAsia="en-US"/>
        </w:rPr>
        <w:t>sageHeader</w:t>
      </w:r>
    </w:p>
    <w:p w14:paraId="3E22A31C" w14:textId="32B45774" w:rsidR="005110D7" w:rsidRPr="00AC7460" w:rsidRDefault="005110D7" w:rsidP="008333B3">
      <w:pPr>
        <w:pStyle w:val="BodyText"/>
        <w:numPr>
          <w:ilvl w:val="0"/>
          <w:numId w:val="22"/>
        </w:numPr>
        <w:rPr>
          <w:sz w:val="24"/>
          <w:szCs w:val="24"/>
          <w:lang w:eastAsia="en-US"/>
        </w:rPr>
      </w:pPr>
      <w:r w:rsidRPr="00AC7460">
        <w:rPr>
          <w:sz w:val="24"/>
          <w:szCs w:val="24"/>
          <w:lang w:eastAsia="en-US"/>
        </w:rPr>
        <w:t>Organization</w:t>
      </w:r>
    </w:p>
    <w:p w14:paraId="40AD0030" w14:textId="044C4FBC" w:rsidR="005110D7" w:rsidRPr="00AC7460" w:rsidRDefault="005110D7" w:rsidP="008333B3">
      <w:pPr>
        <w:pStyle w:val="BodyText"/>
        <w:numPr>
          <w:ilvl w:val="0"/>
          <w:numId w:val="22"/>
        </w:numPr>
        <w:rPr>
          <w:sz w:val="24"/>
          <w:szCs w:val="24"/>
          <w:lang w:eastAsia="en-US"/>
        </w:rPr>
      </w:pPr>
      <w:r w:rsidRPr="00AC7460">
        <w:rPr>
          <w:sz w:val="24"/>
          <w:szCs w:val="24"/>
          <w:lang w:eastAsia="en-US"/>
        </w:rPr>
        <w:t>Patient</w:t>
      </w:r>
    </w:p>
    <w:p w14:paraId="7E9B8C40" w14:textId="14C08B57" w:rsidR="005110D7" w:rsidRPr="00AC7460" w:rsidRDefault="005110D7" w:rsidP="008333B3">
      <w:pPr>
        <w:pStyle w:val="BodyText"/>
        <w:numPr>
          <w:ilvl w:val="0"/>
          <w:numId w:val="22"/>
        </w:numPr>
        <w:rPr>
          <w:sz w:val="24"/>
          <w:szCs w:val="24"/>
          <w:lang w:eastAsia="en-US"/>
        </w:rPr>
      </w:pPr>
      <w:r w:rsidRPr="00AC7460">
        <w:rPr>
          <w:sz w:val="24"/>
          <w:szCs w:val="24"/>
          <w:lang w:eastAsia="en-US"/>
        </w:rPr>
        <w:t>Practitioner</w:t>
      </w:r>
    </w:p>
    <w:p w14:paraId="01D96498" w14:textId="77777777" w:rsidR="00FD3180" w:rsidRPr="00EF24E0" w:rsidRDefault="00FD3180" w:rsidP="00FD3180">
      <w:pPr>
        <w:pStyle w:val="BodyText"/>
        <w:ind w:left="720"/>
        <w:rPr>
          <w:lang w:eastAsia="en-US"/>
        </w:rPr>
      </w:pPr>
    </w:p>
    <w:p w14:paraId="5759E38B" w14:textId="2DA6BD95" w:rsidR="005A24B2" w:rsidRPr="0060460B" w:rsidRDefault="00377177" w:rsidP="005F4954">
      <w:pPr>
        <w:pStyle w:val="Heading3"/>
        <w:rPr>
          <w:szCs w:val="24"/>
        </w:rPr>
      </w:pPr>
      <w:bookmarkStart w:id="76" w:name="_Toc509819246"/>
      <w:r w:rsidRPr="0060460B">
        <w:rPr>
          <w:szCs w:val="24"/>
        </w:rPr>
        <w:t>JSON Format</w:t>
      </w:r>
      <w:bookmarkEnd w:id="76"/>
    </w:p>
    <w:p w14:paraId="58F9EAB0" w14:textId="59712248" w:rsidR="00700BC1" w:rsidRPr="00AC7460" w:rsidRDefault="00691AEA" w:rsidP="005F4954">
      <w:pPr>
        <w:pStyle w:val="BodyText"/>
        <w:keepNext/>
        <w:rPr>
          <w:sz w:val="24"/>
          <w:szCs w:val="24"/>
          <w:lang w:eastAsia="en-US"/>
        </w:rPr>
      </w:pPr>
      <w:r w:rsidRPr="00AC7460">
        <w:rPr>
          <w:sz w:val="24"/>
          <w:szCs w:val="24"/>
          <w:lang w:eastAsia="en-US"/>
        </w:rPr>
        <w:t>Messages are formatted using the JSON format and implement a Bundle FHIR Resource</w:t>
      </w:r>
      <w:r w:rsidR="00700BC1" w:rsidRPr="00AC7460">
        <w:rPr>
          <w:sz w:val="24"/>
          <w:szCs w:val="24"/>
          <w:lang w:eastAsia="en-US"/>
        </w:rPr>
        <w:t>.</w:t>
      </w:r>
    </w:p>
    <w:p w14:paraId="5AE595EC" w14:textId="5E551DDF" w:rsidR="00700BC1" w:rsidRPr="00AC7460" w:rsidRDefault="00700BC1" w:rsidP="00691AEA">
      <w:pPr>
        <w:pStyle w:val="BodyText"/>
        <w:rPr>
          <w:sz w:val="24"/>
          <w:szCs w:val="24"/>
          <w:lang w:eastAsia="en-US"/>
        </w:rPr>
      </w:pPr>
      <w:r w:rsidRPr="00AC7460">
        <w:rPr>
          <w:sz w:val="24"/>
          <w:szCs w:val="24"/>
          <w:lang w:eastAsia="en-US"/>
        </w:rPr>
        <w:t xml:space="preserve">Refer to </w:t>
      </w:r>
      <w:hyperlink r:id="rId20" w:history="1">
        <w:r w:rsidRPr="00AC7460">
          <w:rPr>
            <w:rStyle w:val="Hyperlink"/>
            <w:sz w:val="24"/>
            <w:szCs w:val="24"/>
            <w:lang w:eastAsia="en-US"/>
          </w:rPr>
          <w:t>https://www.hl7.org/fhir/json.html</w:t>
        </w:r>
      </w:hyperlink>
      <w:r w:rsidRPr="00AC7460">
        <w:rPr>
          <w:sz w:val="24"/>
          <w:szCs w:val="24"/>
          <w:lang w:eastAsia="en-US"/>
        </w:rPr>
        <w:t xml:space="preserve"> for JSON representation of FHIR Resources.</w:t>
      </w:r>
    </w:p>
    <w:p w14:paraId="4D5F88A0" w14:textId="7C59101C" w:rsidR="00691AEA" w:rsidRDefault="00691AEA" w:rsidP="00691AEA"/>
    <w:p w14:paraId="7211AEAE" w14:textId="078EF007" w:rsidR="005A24B2" w:rsidRDefault="005A24B2" w:rsidP="005F4954">
      <w:pPr>
        <w:pStyle w:val="Heading4"/>
      </w:pPr>
      <w:r>
        <w:t>27</w:t>
      </w:r>
      <w:r w:rsidR="00E476E5">
        <w:t>5</w:t>
      </w:r>
      <w:r>
        <w:t xml:space="preserve"> Re</w:t>
      </w:r>
      <w:r w:rsidR="00E17ED4">
        <w:t>sponse</w:t>
      </w:r>
      <w:r>
        <w:t xml:space="preserve"> FHIR bundle</w:t>
      </w:r>
    </w:p>
    <w:p w14:paraId="6D695568" w14:textId="54285038" w:rsidR="00691AEA" w:rsidRPr="00AC7460" w:rsidRDefault="00700BC1" w:rsidP="00691AEA">
      <w:pPr>
        <w:pStyle w:val="BodyText"/>
        <w:rPr>
          <w:sz w:val="24"/>
          <w:szCs w:val="24"/>
          <w:lang w:eastAsia="en-US"/>
        </w:rPr>
      </w:pPr>
      <w:r w:rsidRPr="00AC7460">
        <w:rPr>
          <w:sz w:val="24"/>
          <w:szCs w:val="24"/>
          <w:lang w:eastAsia="en-US"/>
        </w:rPr>
        <w:t xml:space="preserve">A bundle implementing a </w:t>
      </w:r>
      <w:r w:rsidR="006F14FC" w:rsidRPr="00457386">
        <w:rPr>
          <w:sz w:val="24"/>
          <w:szCs w:val="24"/>
        </w:rPr>
        <w:t>ASC X12N/005010 275 Additional Information to Support a Health Care Service Review</w:t>
      </w:r>
      <w:r w:rsidR="006F14FC" w:rsidRPr="00AC7460">
        <w:rPr>
          <w:sz w:val="24"/>
          <w:szCs w:val="24"/>
          <w:lang w:eastAsia="en-US"/>
        </w:rPr>
        <w:t xml:space="preserve"> </w:t>
      </w:r>
      <w:r w:rsidRPr="00AC7460">
        <w:rPr>
          <w:sz w:val="24"/>
          <w:szCs w:val="24"/>
          <w:lang w:eastAsia="en-US"/>
        </w:rPr>
        <w:t>r</w:t>
      </w:r>
      <w:r w:rsidR="00691AEA" w:rsidRPr="00AC7460">
        <w:rPr>
          <w:sz w:val="24"/>
          <w:szCs w:val="24"/>
          <w:lang w:eastAsia="en-US"/>
        </w:rPr>
        <w:t>e</w:t>
      </w:r>
      <w:r w:rsidR="00E476E5" w:rsidRPr="00AC7460">
        <w:rPr>
          <w:sz w:val="24"/>
          <w:szCs w:val="24"/>
          <w:lang w:eastAsia="en-US"/>
        </w:rPr>
        <w:t>sponse</w:t>
      </w:r>
      <w:r w:rsidR="00691AEA" w:rsidRPr="00AC7460">
        <w:rPr>
          <w:sz w:val="24"/>
          <w:szCs w:val="24"/>
          <w:lang w:eastAsia="en-US"/>
        </w:rPr>
        <w:t xml:space="preserve"> sent to FSC </w:t>
      </w:r>
      <w:r w:rsidRPr="00AC7460">
        <w:rPr>
          <w:sz w:val="24"/>
          <w:szCs w:val="24"/>
          <w:lang w:eastAsia="en-US"/>
        </w:rPr>
        <w:t>will have the following structure:</w:t>
      </w:r>
    </w:p>
    <w:p w14:paraId="6DD111D7" w14:textId="3BDA12B4" w:rsidR="005A24B2" w:rsidRPr="00AC7460" w:rsidRDefault="00AC7460" w:rsidP="005A24B2">
      <w:pPr>
        <w:pStyle w:val="BodyText"/>
        <w:rPr>
          <w:sz w:val="24"/>
          <w:szCs w:val="24"/>
          <w:lang w:eastAsia="en-US"/>
        </w:rPr>
      </w:pPr>
      <w:r w:rsidRPr="00AC7460">
        <w:rPr>
          <w:sz w:val="24"/>
          <w:szCs w:val="24"/>
          <w:lang w:eastAsia="en-US"/>
        </w:rPr>
        <w:t>See appendix A</w:t>
      </w:r>
      <w:r w:rsidR="00BD72C8">
        <w:rPr>
          <w:sz w:val="24"/>
          <w:szCs w:val="24"/>
          <w:lang w:eastAsia="en-US"/>
        </w:rPr>
        <w:t xml:space="preserve"> </w:t>
      </w:r>
      <w:hyperlink w:anchor="_Bundle" w:history="1">
        <w:r w:rsidR="00BD72C8" w:rsidRPr="00BD72C8">
          <w:rPr>
            <w:rStyle w:val="Hyperlink"/>
            <w:sz w:val="24"/>
            <w:szCs w:val="24"/>
            <w:lang w:eastAsia="en-US"/>
          </w:rPr>
          <w:t>section 3.</w:t>
        </w:r>
        <w:r w:rsidR="00BD72C8">
          <w:rPr>
            <w:rStyle w:val="Hyperlink"/>
            <w:sz w:val="24"/>
            <w:szCs w:val="24"/>
            <w:lang w:eastAsia="en-US"/>
          </w:rPr>
          <w:t>2</w:t>
        </w:r>
      </w:hyperlink>
      <w:r w:rsidR="006F14FC">
        <w:rPr>
          <w:sz w:val="24"/>
          <w:szCs w:val="24"/>
          <w:lang w:eastAsia="en-US"/>
        </w:rPr>
        <w:t>.</w:t>
      </w:r>
    </w:p>
    <w:p w14:paraId="701BA175" w14:textId="77777777" w:rsidR="005A24B2" w:rsidRDefault="005A24B2" w:rsidP="005A24B2">
      <w:pPr>
        <w:pStyle w:val="BodyText"/>
        <w:rPr>
          <w:lang w:eastAsia="en-US"/>
        </w:rPr>
      </w:pPr>
    </w:p>
    <w:p w14:paraId="67F2E9ED" w14:textId="1A13CF05" w:rsidR="00377177" w:rsidRPr="0060460B" w:rsidRDefault="00377177" w:rsidP="0034031C">
      <w:pPr>
        <w:pStyle w:val="Heading3"/>
        <w:rPr>
          <w:szCs w:val="24"/>
        </w:rPr>
      </w:pPr>
      <w:bookmarkStart w:id="77" w:name="_Toc509819247"/>
      <w:r w:rsidRPr="0060460B">
        <w:rPr>
          <w:szCs w:val="24"/>
        </w:rPr>
        <w:t>Bundle Definition</w:t>
      </w:r>
      <w:bookmarkEnd w:id="77"/>
    </w:p>
    <w:p w14:paraId="648EE553" w14:textId="0EF05AF6" w:rsidR="00AC7460" w:rsidRPr="00AC7460" w:rsidRDefault="00AC7460" w:rsidP="00AC7460">
      <w:pPr>
        <w:autoSpaceDE w:val="0"/>
        <w:autoSpaceDN w:val="0"/>
        <w:rPr>
          <w:rFonts w:cs="Arial"/>
        </w:rPr>
      </w:pPr>
      <w:r w:rsidRPr="00AC7460">
        <w:rPr>
          <w:rFonts w:cs="Arial"/>
        </w:rPr>
        <w:t>A Bundle is a container for resources, enabling you to group and transmit resources altogether at once. Resources such as Claim, Patient, etc.</w:t>
      </w:r>
      <w:r w:rsidR="00BD72C8">
        <w:rPr>
          <w:rFonts w:cs="Arial"/>
        </w:rPr>
        <w:t>,</w:t>
      </w:r>
      <w:r w:rsidRPr="00AC7460">
        <w:rPr>
          <w:rFonts w:cs="Arial"/>
        </w:rPr>
        <w:t xml:space="preserve"> will be transmitted inside multiple entries (see entry list inside Bundle) as a resource type.</w:t>
      </w:r>
    </w:p>
    <w:p w14:paraId="5486CC99" w14:textId="2D552DAE" w:rsidR="00700BC1" w:rsidRPr="00AC7460" w:rsidRDefault="00700BC1" w:rsidP="00700BC1">
      <w:pPr>
        <w:pStyle w:val="BodyText"/>
        <w:rPr>
          <w:sz w:val="24"/>
          <w:szCs w:val="24"/>
          <w:lang w:eastAsia="en-US"/>
        </w:rPr>
      </w:pPr>
      <w:r w:rsidRPr="00AC7460">
        <w:rPr>
          <w:sz w:val="24"/>
          <w:szCs w:val="24"/>
          <w:lang w:eastAsia="en-US"/>
        </w:rPr>
        <w:t xml:space="preserve">A Bundle is a </w:t>
      </w:r>
      <w:proofErr w:type="gramStart"/>
      <w:r w:rsidRPr="00AC7460">
        <w:rPr>
          <w:sz w:val="24"/>
          <w:szCs w:val="24"/>
          <w:lang w:eastAsia="en-US"/>
        </w:rPr>
        <w:t>top level</w:t>
      </w:r>
      <w:proofErr w:type="gramEnd"/>
      <w:r w:rsidRPr="00AC7460">
        <w:rPr>
          <w:sz w:val="24"/>
          <w:szCs w:val="24"/>
          <w:lang w:eastAsia="en-US"/>
        </w:rPr>
        <w:t xml:space="preserve"> container in FHIR that contains all the FHIR resources desired for a transaction between MCCF EDI TAS and FSC.</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lastRenderedPageBreak/>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6F628F1A" w14:textId="213A4AF3" w:rsidR="00700BC1" w:rsidRDefault="00700BC1" w:rsidP="00700BC1">
      <w:pPr>
        <w:pStyle w:val="Caption"/>
      </w:pPr>
      <w:bookmarkStart w:id="78" w:name="_Toc509819282"/>
      <w:r>
        <w:t xml:space="preserve">Figure </w:t>
      </w:r>
      <w:fldSimple w:instr=" SEQ Figure \* ARABIC ">
        <w:r w:rsidR="00C93699">
          <w:rPr>
            <w:noProof/>
          </w:rPr>
          <w:t>4</w:t>
        </w:r>
      </w:fldSimple>
      <w:r>
        <w:t xml:space="preserve"> </w:t>
      </w:r>
      <w:r w:rsidR="00727346">
        <w:t>–</w:t>
      </w:r>
      <w:r>
        <w:t xml:space="preserve"> </w:t>
      </w:r>
      <w:r w:rsidR="00C93699">
        <w:t xml:space="preserve">Example </w:t>
      </w:r>
      <w:r w:rsidR="00727346">
        <w:t xml:space="preserve">FHIR Bundle </w:t>
      </w:r>
      <w:r w:rsidR="00C93699">
        <w:t>content</w:t>
      </w:r>
      <w:bookmarkEnd w:id="78"/>
      <w:r w:rsidR="00C93699">
        <w:t xml:space="preserve"> </w:t>
      </w:r>
      <w:r w:rsidR="00727346">
        <w:t xml:space="preserve"> </w:t>
      </w:r>
    </w:p>
    <w:p w14:paraId="43549EF2" w14:textId="41EF4FC6" w:rsidR="00700BC1" w:rsidRPr="00AD3D24" w:rsidRDefault="00AD3D24" w:rsidP="00700BC1">
      <w:pPr>
        <w:pStyle w:val="BodyText"/>
        <w:rPr>
          <w:sz w:val="24"/>
          <w:szCs w:val="24"/>
          <w:lang w:eastAsia="en-US"/>
        </w:rPr>
      </w:pPr>
      <w:r w:rsidRPr="00AD3D24">
        <w:rPr>
          <w:sz w:val="24"/>
          <w:szCs w:val="24"/>
        </w:rPr>
        <w:t>Source https://fhir-drills.github.io/bundle.html</w:t>
      </w:r>
    </w:p>
    <w:p w14:paraId="55AD5134" w14:textId="77777777" w:rsidR="00700BC1" w:rsidRDefault="00700BC1" w:rsidP="00700BC1">
      <w:pPr>
        <w:pStyle w:val="BodyText"/>
        <w:keepN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7BB61D42" w14:textId="04B47B38" w:rsidR="00AD3D24" w:rsidRPr="00AD3D24" w:rsidRDefault="00700BC1" w:rsidP="004254C0">
      <w:pPr>
        <w:pStyle w:val="Caption"/>
      </w:pPr>
      <w:bookmarkStart w:id="79" w:name="_Toc509819283"/>
      <w:r>
        <w:t xml:space="preserve">Figure </w:t>
      </w:r>
      <w:fldSimple w:instr=" SEQ Figure \* ARABIC ">
        <w:r w:rsidR="00C93699">
          <w:rPr>
            <w:noProof/>
          </w:rPr>
          <w:t>5</w:t>
        </w:r>
      </w:fldSimple>
      <w:r>
        <w:t xml:space="preserve"> </w:t>
      </w:r>
      <w:r w:rsidR="00727346">
        <w:t>–</w:t>
      </w:r>
      <w:r>
        <w:t xml:space="preserve"> </w:t>
      </w:r>
      <w:r w:rsidR="00727346">
        <w:t xml:space="preserve">Example Bundle FHIR </w:t>
      </w:r>
      <w:r w:rsidR="00C93699">
        <w:t>layout</w:t>
      </w:r>
      <w:bookmarkEnd w:id="79"/>
      <w:r w:rsidR="00C93699">
        <w:t xml:space="preserve"> </w:t>
      </w:r>
    </w:p>
    <w:p w14:paraId="65ED909E" w14:textId="622A48FE" w:rsidR="00AD3D24" w:rsidRPr="00AD3D24" w:rsidRDefault="00AD3D24" w:rsidP="00AD3D24">
      <w:pPr>
        <w:pStyle w:val="Caption"/>
        <w:rPr>
          <w:i w:val="0"/>
          <w:color w:val="auto"/>
          <w:sz w:val="24"/>
          <w:szCs w:val="24"/>
        </w:rPr>
      </w:pPr>
      <w:r w:rsidRPr="00AD3D24">
        <w:rPr>
          <w:i w:val="0"/>
          <w:color w:val="auto"/>
          <w:sz w:val="24"/>
          <w:szCs w:val="24"/>
        </w:rPr>
        <w:t>Source https://www.hl7.org/fhir/bundle.html</w:t>
      </w:r>
    </w:p>
    <w:p w14:paraId="1D3BC927" w14:textId="77777777" w:rsidR="00700BC1" w:rsidRDefault="00700BC1" w:rsidP="00700BC1">
      <w:pPr>
        <w:pStyle w:val="BodyText"/>
        <w:rPr>
          <w:lang w:eastAsia="en-US"/>
        </w:rPr>
      </w:pPr>
    </w:p>
    <w:p w14:paraId="0B66FD08" w14:textId="77777777" w:rsidR="00377177" w:rsidRPr="00377177" w:rsidRDefault="00377177" w:rsidP="00377177">
      <w:pPr>
        <w:pStyle w:val="BodyText"/>
        <w:rPr>
          <w:lang w:eastAsia="en-US"/>
        </w:rPr>
      </w:pPr>
    </w:p>
    <w:p w14:paraId="10BE7ED4" w14:textId="3ECA3C23" w:rsidR="007E71D7" w:rsidRPr="0060460B" w:rsidRDefault="00D952B0" w:rsidP="007E71D7">
      <w:pPr>
        <w:pStyle w:val="Heading2"/>
      </w:pPr>
      <w:bookmarkStart w:id="80" w:name="_Toc216071617"/>
      <w:bookmarkStart w:id="81" w:name="_Toc263270966"/>
      <w:bookmarkStart w:id="82" w:name="_Toc263271245"/>
      <w:bookmarkStart w:id="83" w:name="_Toc377477606"/>
      <w:bookmarkStart w:id="84" w:name="_Toc509819248"/>
      <w:r w:rsidRPr="0060460B">
        <w:t>Communications Methods</w:t>
      </w:r>
      <w:bookmarkStart w:id="85" w:name="_Toc216071618"/>
      <w:bookmarkStart w:id="86" w:name="_Toc263270967"/>
      <w:bookmarkStart w:id="87" w:name="_Toc263271246"/>
      <w:bookmarkStart w:id="88" w:name="_Toc377477607"/>
      <w:bookmarkEnd w:id="80"/>
      <w:bookmarkEnd w:id="81"/>
      <w:bookmarkEnd w:id="82"/>
      <w:bookmarkEnd w:id="83"/>
      <w:bookmarkEnd w:id="84"/>
    </w:p>
    <w:p w14:paraId="0A82E2C0" w14:textId="4408AD00" w:rsidR="00377177" w:rsidRPr="0060460B" w:rsidRDefault="00377177" w:rsidP="00377177">
      <w:pPr>
        <w:pStyle w:val="Heading3"/>
        <w:rPr>
          <w:szCs w:val="24"/>
        </w:rPr>
      </w:pPr>
      <w:bookmarkStart w:id="89" w:name="_Toc509819249"/>
      <w:r w:rsidRPr="0060460B">
        <w:rPr>
          <w:szCs w:val="24"/>
        </w:rPr>
        <w:t>Ports and Protocols</w:t>
      </w:r>
      <w:bookmarkEnd w:id="89"/>
    </w:p>
    <w:p w14:paraId="3C4F7100" w14:textId="6603810E" w:rsidR="007E71D7" w:rsidRDefault="007E71D7" w:rsidP="0034031C">
      <w:pPr>
        <w:pStyle w:val="Heading4"/>
      </w:pPr>
      <w:r>
        <w:t>HTTP(S)</w:t>
      </w:r>
    </w:p>
    <w:p w14:paraId="2F7AD8FE" w14:textId="217DA7FE" w:rsidR="00A640B1" w:rsidRPr="00AC7460" w:rsidRDefault="00A640B1" w:rsidP="00A640B1">
      <w:pPr>
        <w:pStyle w:val="BodyText"/>
        <w:rPr>
          <w:sz w:val="24"/>
          <w:szCs w:val="24"/>
          <w:lang w:eastAsia="en-US"/>
        </w:rPr>
      </w:pPr>
      <w:r w:rsidRPr="00AC7460">
        <w:rPr>
          <w:sz w:val="24"/>
          <w:szCs w:val="24"/>
          <w:lang w:eastAsia="en-US"/>
        </w:rPr>
        <w:t>Used for real time communication.</w:t>
      </w:r>
    </w:p>
    <w:p w14:paraId="722F74EC" w14:textId="76E896E1" w:rsidR="007E71D7" w:rsidRDefault="00472AB2" w:rsidP="0034031C">
      <w:pPr>
        <w:pStyle w:val="Heading4"/>
      </w:pPr>
      <w:r>
        <w:t>Advanced Message Queuing Protocol (</w:t>
      </w:r>
      <w:r w:rsidR="007E71D7">
        <w:t>AMQP</w:t>
      </w:r>
      <w:r>
        <w:t>)</w:t>
      </w:r>
    </w:p>
    <w:p w14:paraId="1BE1B564" w14:textId="282F0DEC" w:rsidR="007E71D7" w:rsidRDefault="00A640B1" w:rsidP="007E71D7">
      <w:pPr>
        <w:pStyle w:val="BodyText"/>
        <w:rPr>
          <w:sz w:val="24"/>
          <w:szCs w:val="24"/>
          <w:lang w:eastAsia="en-US"/>
        </w:rPr>
      </w:pPr>
      <w:r w:rsidRPr="00AC7460">
        <w:rPr>
          <w:sz w:val="24"/>
          <w:szCs w:val="24"/>
          <w:lang w:eastAsia="en-US"/>
        </w:rPr>
        <w:t>AMQP offers reliable messaging via queues.</w:t>
      </w:r>
    </w:p>
    <w:p w14:paraId="3035D4DA" w14:textId="77777777" w:rsidR="004E0A39" w:rsidRPr="004E0A39" w:rsidRDefault="004E0A39" w:rsidP="007E71D7">
      <w:pPr>
        <w:pStyle w:val="BodyText"/>
        <w:rPr>
          <w:sz w:val="24"/>
          <w:szCs w:val="24"/>
          <w:lang w:eastAsia="en-US"/>
        </w:rPr>
      </w:pPr>
    </w:p>
    <w:p w14:paraId="20A8AA85" w14:textId="21A04DEB" w:rsidR="00377177" w:rsidRPr="0060460B" w:rsidRDefault="00377177" w:rsidP="0034031C">
      <w:pPr>
        <w:pStyle w:val="Heading3"/>
        <w:rPr>
          <w:szCs w:val="24"/>
        </w:rPr>
      </w:pPr>
      <w:bookmarkStart w:id="90" w:name="_Toc509819250"/>
      <w:r w:rsidRPr="0060460B">
        <w:rPr>
          <w:szCs w:val="24"/>
        </w:rPr>
        <w:lastRenderedPageBreak/>
        <w:t>ESB Configuration(s)</w:t>
      </w:r>
      <w:bookmarkEnd w:id="90"/>
    </w:p>
    <w:p w14:paraId="1DD9E8AF" w14:textId="30513879" w:rsidR="00A640B1" w:rsidRPr="00AC7460" w:rsidRDefault="006F14FC" w:rsidP="00A640B1">
      <w:pPr>
        <w:pStyle w:val="BodyText"/>
        <w:rPr>
          <w:sz w:val="24"/>
          <w:szCs w:val="24"/>
          <w:lang w:eastAsia="en-US"/>
        </w:rPr>
      </w:pPr>
      <w:r>
        <w:rPr>
          <w:sz w:val="24"/>
          <w:szCs w:val="24"/>
          <w:lang w:eastAsia="en-US"/>
        </w:rPr>
        <w:t>T</w:t>
      </w:r>
      <w:r w:rsidR="009248A8">
        <w:rPr>
          <w:sz w:val="24"/>
          <w:szCs w:val="24"/>
          <w:lang w:eastAsia="en-US"/>
        </w:rPr>
        <w:t>BD</w:t>
      </w:r>
    </w:p>
    <w:p w14:paraId="191D0393" w14:textId="7638D8BE" w:rsidR="00377177" w:rsidRPr="0060460B" w:rsidRDefault="00377177" w:rsidP="0034031C">
      <w:pPr>
        <w:pStyle w:val="Heading3"/>
        <w:rPr>
          <w:szCs w:val="24"/>
        </w:rPr>
      </w:pPr>
      <w:bookmarkStart w:id="91" w:name="_Toc509819251"/>
      <w:r w:rsidRPr="0060460B">
        <w:rPr>
          <w:szCs w:val="24"/>
        </w:rPr>
        <w:t>System Configuration</w:t>
      </w:r>
      <w:bookmarkEnd w:id="91"/>
    </w:p>
    <w:p w14:paraId="61278038" w14:textId="36F043EA" w:rsidR="00377177" w:rsidRPr="00AC7460" w:rsidRDefault="00A640B1" w:rsidP="00377177">
      <w:pPr>
        <w:pStyle w:val="BodyText"/>
        <w:rPr>
          <w:sz w:val="24"/>
          <w:szCs w:val="24"/>
          <w:lang w:eastAsia="en-US"/>
        </w:rPr>
      </w:pPr>
      <w:r w:rsidRPr="00AC7460">
        <w:rPr>
          <w:sz w:val="24"/>
          <w:szCs w:val="24"/>
          <w:lang w:eastAsia="en-US"/>
        </w:rPr>
        <w:t>TBD</w:t>
      </w:r>
    </w:p>
    <w:p w14:paraId="054FEF37" w14:textId="7C2637E7" w:rsidR="00D952B0" w:rsidRPr="0060460B" w:rsidRDefault="00D952B0" w:rsidP="0034031C">
      <w:pPr>
        <w:pStyle w:val="Heading2"/>
      </w:pPr>
      <w:bookmarkStart w:id="92" w:name="_Toc509819252"/>
      <w:r w:rsidRPr="0060460B">
        <w:t>Performance Requirements</w:t>
      </w:r>
      <w:bookmarkEnd w:id="85"/>
      <w:bookmarkEnd w:id="86"/>
      <w:bookmarkEnd w:id="87"/>
      <w:bookmarkEnd w:id="88"/>
      <w:bookmarkEnd w:id="92"/>
    </w:p>
    <w:p w14:paraId="079B3C51" w14:textId="53A3BDC9" w:rsidR="00AC7460" w:rsidRPr="00D43B3E" w:rsidRDefault="00AC7460" w:rsidP="00AC7460">
      <w:pPr>
        <w:pStyle w:val="BodyText"/>
        <w:rPr>
          <w:sz w:val="24"/>
          <w:szCs w:val="24"/>
          <w:lang w:eastAsia="en-US"/>
        </w:rPr>
      </w:pPr>
      <w:bookmarkStart w:id="93" w:name="_Toc216071619"/>
      <w:bookmarkStart w:id="94" w:name="_Toc263270968"/>
      <w:bookmarkStart w:id="95" w:name="_Toc263271247"/>
      <w:bookmarkStart w:id="96" w:name="_Toc377477608"/>
      <w:r w:rsidRPr="00D43B3E">
        <w:rPr>
          <w:sz w:val="24"/>
          <w:szCs w:val="24"/>
          <w:lang w:eastAsia="en-US"/>
        </w:rPr>
        <w:t>System Design Document (SDD); Medical Care Collection</w:t>
      </w:r>
      <w:r w:rsidR="00BD72C8">
        <w:rPr>
          <w:sz w:val="24"/>
          <w:szCs w:val="24"/>
          <w:lang w:eastAsia="en-US"/>
        </w:rPr>
        <w:t>s</w:t>
      </w:r>
      <w:r w:rsidRPr="00D43B3E">
        <w:rPr>
          <w:sz w:val="24"/>
          <w:szCs w:val="24"/>
          <w:lang w:eastAsia="en-US"/>
        </w:rPr>
        <w:t xml:space="preserve"> Fund (MCCF) - Electronic Data Interchange Transaction Application Suite (EDI TAS) </w:t>
      </w:r>
      <w:hyperlink r:id="rId23" w:history="1">
        <w:r w:rsidR="00C93699" w:rsidRPr="00014119">
          <w:rPr>
            <w:rStyle w:val="Hyperlink"/>
            <w:sz w:val="24"/>
            <w:szCs w:val="24"/>
          </w:rPr>
          <w:t>https://vaww.oed.portal.va.gov/pm/hape/ipt_5010/EDI_Portfolio/TASCore/MCCF_EDI_TAS_System_Design_Document_v0.7.pdf</w:t>
        </w:r>
      </w:hyperlink>
      <w:r w:rsidR="00C93699">
        <w:t xml:space="preserve"> </w:t>
      </w:r>
      <w:r w:rsidRPr="00D43B3E">
        <w:rPr>
          <w:sz w:val="24"/>
          <w:szCs w:val="24"/>
          <w:lang w:eastAsia="en-US"/>
        </w:rPr>
        <w:t xml:space="preserve">if </w:t>
      </w:r>
      <w:r>
        <w:rPr>
          <w:sz w:val="24"/>
          <w:szCs w:val="24"/>
          <w:lang w:eastAsia="en-US"/>
        </w:rPr>
        <w:t>n</w:t>
      </w:r>
      <w:r w:rsidRPr="00D43B3E">
        <w:rPr>
          <w:sz w:val="24"/>
          <w:szCs w:val="24"/>
          <w:lang w:eastAsia="en-US"/>
        </w:rPr>
        <w:t>eeded.</w:t>
      </w:r>
    </w:p>
    <w:p w14:paraId="054FEF39" w14:textId="37141919" w:rsidR="00D952B0" w:rsidRPr="0060460B" w:rsidRDefault="00D952B0" w:rsidP="0034031C">
      <w:pPr>
        <w:pStyle w:val="Heading2"/>
      </w:pPr>
      <w:bookmarkStart w:id="97" w:name="_Toc509819253"/>
      <w:r w:rsidRPr="0060460B">
        <w:t>Security</w:t>
      </w:r>
      <w:bookmarkEnd w:id="93"/>
      <w:bookmarkEnd w:id="94"/>
      <w:bookmarkEnd w:id="95"/>
      <w:bookmarkEnd w:id="96"/>
      <w:bookmarkEnd w:id="97"/>
    </w:p>
    <w:p w14:paraId="439A210B" w14:textId="39F6F38C" w:rsidR="00AC7460" w:rsidRPr="00D43B3E" w:rsidRDefault="00AC7460" w:rsidP="00AC7460">
      <w:pPr>
        <w:pStyle w:val="BodyText"/>
        <w:rPr>
          <w:sz w:val="24"/>
          <w:szCs w:val="24"/>
          <w:lang w:eastAsia="en-US"/>
        </w:rPr>
      </w:pPr>
      <w:r w:rsidRPr="00D43B3E">
        <w:rPr>
          <w:sz w:val="24"/>
          <w:szCs w:val="24"/>
          <w:lang w:eastAsia="en-US"/>
        </w:rPr>
        <w:t>System Design Document (SDD); Medical Care Collection</w:t>
      </w:r>
      <w:r w:rsidR="00BD72C8">
        <w:rPr>
          <w:sz w:val="24"/>
          <w:szCs w:val="24"/>
          <w:lang w:eastAsia="en-US"/>
        </w:rPr>
        <w:t>s</w:t>
      </w:r>
      <w:r w:rsidRPr="00D43B3E">
        <w:rPr>
          <w:sz w:val="24"/>
          <w:szCs w:val="24"/>
          <w:lang w:eastAsia="en-US"/>
        </w:rPr>
        <w:t xml:space="preserve"> Fund (MCCF) - Electronic Data Interchange Transaction Application Suite (EDI TAS) </w:t>
      </w:r>
      <w:hyperlink r:id="rId24" w:history="1">
        <w:r w:rsidR="00C93699" w:rsidRPr="00014119">
          <w:rPr>
            <w:rStyle w:val="Hyperlink"/>
            <w:sz w:val="24"/>
            <w:szCs w:val="24"/>
          </w:rPr>
          <w:t>https://vaww.oed.portal.va.gov/pm/hape/ipt_5010/EDI_Portfolio/TASCore/MCCF_EDI_TAS_System_Design_Document_v0.7.pdf</w:t>
        </w:r>
      </w:hyperlink>
      <w:r w:rsidR="00C93699">
        <w:t xml:space="preserve"> </w:t>
      </w:r>
      <w:r w:rsidRPr="00D43B3E">
        <w:rPr>
          <w:sz w:val="24"/>
          <w:szCs w:val="24"/>
          <w:lang w:eastAsia="en-US"/>
        </w:rPr>
        <w:t xml:space="preserve">if </w:t>
      </w:r>
      <w:r>
        <w:rPr>
          <w:sz w:val="24"/>
          <w:szCs w:val="24"/>
          <w:lang w:eastAsia="en-US"/>
        </w:rPr>
        <w:t>n</w:t>
      </w:r>
      <w:r w:rsidRPr="00D43B3E">
        <w:rPr>
          <w:sz w:val="24"/>
          <w:szCs w:val="24"/>
          <w:lang w:eastAsia="en-US"/>
        </w:rPr>
        <w:t>eeded.</w:t>
      </w:r>
    </w:p>
    <w:p w14:paraId="48FE25EB" w14:textId="77777777" w:rsidR="00A640B1" w:rsidRPr="00A640B1" w:rsidRDefault="00A640B1" w:rsidP="00A640B1">
      <w:pPr>
        <w:pStyle w:val="BodyText"/>
        <w:rPr>
          <w:lang w:eastAsia="en-US"/>
        </w:rPr>
      </w:pPr>
      <w:bookmarkStart w:id="98" w:name="_Toc216071620"/>
      <w:bookmarkStart w:id="99" w:name="_Toc263270969"/>
      <w:bookmarkStart w:id="100" w:name="_Toc263271248"/>
      <w:bookmarkStart w:id="101" w:name="_Toc377477609"/>
    </w:p>
    <w:p w14:paraId="1E985BD9" w14:textId="1451DD0D" w:rsidR="00A640B1" w:rsidRPr="00A640B1" w:rsidRDefault="00377177" w:rsidP="00A640B1">
      <w:pPr>
        <w:pStyle w:val="Heading2"/>
      </w:pPr>
      <w:bookmarkStart w:id="102" w:name="_Toc509819254"/>
      <w:r w:rsidRPr="0060460B">
        <w:t>Testing Requirements</w:t>
      </w:r>
      <w:bookmarkEnd w:id="102"/>
    </w:p>
    <w:p w14:paraId="225F45A0" w14:textId="1DEEC5E9" w:rsidR="00377177" w:rsidRPr="0060460B" w:rsidRDefault="00377177" w:rsidP="0034031C">
      <w:pPr>
        <w:pStyle w:val="Heading3"/>
        <w:rPr>
          <w:szCs w:val="24"/>
        </w:rPr>
      </w:pPr>
      <w:bookmarkStart w:id="103" w:name="_Toc509819255"/>
      <w:r w:rsidRPr="0060460B">
        <w:rPr>
          <w:szCs w:val="24"/>
        </w:rPr>
        <w:t>Comparison of Data</w:t>
      </w:r>
      <w:bookmarkEnd w:id="103"/>
    </w:p>
    <w:p w14:paraId="20A909B5" w14:textId="73D37356" w:rsidR="00145851" w:rsidRPr="009400B6" w:rsidRDefault="00145851" w:rsidP="00145851">
      <w:r>
        <w:t xml:space="preserve"> </w:t>
      </w:r>
      <w:r w:rsidRPr="00957B9F">
        <w:t xml:space="preserve">Testing </w:t>
      </w:r>
      <w:r w:rsidRPr="009400B6">
        <w:t>the FHIR conformance will be based on HTTPS://www.hl7.org/fhir/validation.html.</w:t>
      </w:r>
    </w:p>
    <w:p w14:paraId="0FE638D4" w14:textId="77777777" w:rsidR="00145851" w:rsidRPr="009400B6" w:rsidRDefault="00145851" w:rsidP="00145851">
      <w:r w:rsidRPr="009400B6">
        <w:t>Business Rules will have to be specifically defined in user stories by the eBilling team.</w:t>
      </w:r>
    </w:p>
    <w:p w14:paraId="0E1EC8DA" w14:textId="77777777" w:rsidR="00145851" w:rsidRDefault="00145851" w:rsidP="00145851">
      <w:pPr>
        <w:pStyle w:val="ListParagraph"/>
        <w:numPr>
          <w:ilvl w:val="0"/>
          <w:numId w:val="26"/>
        </w:numPr>
      </w:pPr>
      <w:r w:rsidRPr="009400B6">
        <w:t>Which fields are mandatory from a business perspective?</w:t>
      </w:r>
    </w:p>
    <w:p w14:paraId="4E0C10A3" w14:textId="77777777" w:rsidR="00145851" w:rsidRDefault="00145851" w:rsidP="00145851">
      <w:pPr>
        <w:pStyle w:val="ListParagraph"/>
        <w:numPr>
          <w:ilvl w:val="0"/>
          <w:numId w:val="26"/>
        </w:numPr>
      </w:pPr>
      <w:r>
        <w:t>D</w:t>
      </w:r>
      <w:r w:rsidRPr="009400B6">
        <w:t>ata integrity</w:t>
      </w:r>
    </w:p>
    <w:p w14:paraId="1B5D813C" w14:textId="25289356" w:rsidR="00A640B1" w:rsidRPr="0034031C" w:rsidRDefault="00A640B1" w:rsidP="00A640B1">
      <w:pPr>
        <w:pStyle w:val="BodyText"/>
        <w:rPr>
          <w:sz w:val="24"/>
          <w:szCs w:val="24"/>
          <w:lang w:eastAsia="en-US"/>
        </w:rPr>
      </w:pPr>
    </w:p>
    <w:p w14:paraId="6C2B2FDE" w14:textId="77777777" w:rsidR="00A640B1" w:rsidRPr="00A640B1" w:rsidRDefault="00A640B1" w:rsidP="00A640B1">
      <w:pPr>
        <w:pStyle w:val="BodyText"/>
        <w:rPr>
          <w:lang w:eastAsia="en-US"/>
        </w:rPr>
      </w:pPr>
    </w:p>
    <w:p w14:paraId="395E2F09" w14:textId="6EB06125" w:rsidR="00377177" w:rsidRPr="0060460B" w:rsidRDefault="00377177" w:rsidP="0034031C">
      <w:pPr>
        <w:pStyle w:val="Heading3"/>
        <w:rPr>
          <w:szCs w:val="24"/>
        </w:rPr>
      </w:pPr>
      <w:bookmarkStart w:id="104" w:name="_Toc509819256"/>
      <w:r w:rsidRPr="0060460B">
        <w:rPr>
          <w:szCs w:val="24"/>
        </w:rPr>
        <w:t>Completeness</w:t>
      </w:r>
      <w:bookmarkEnd w:id="104"/>
    </w:p>
    <w:p w14:paraId="0756F8EB" w14:textId="11FC9757" w:rsidR="00A640B1" w:rsidRDefault="002C2C1C" w:rsidP="00A640B1">
      <w:pPr>
        <w:pStyle w:val="BodyText"/>
        <w:rPr>
          <w:sz w:val="24"/>
        </w:rPr>
      </w:pPr>
      <w:r>
        <w:rPr>
          <w:sz w:val="24"/>
          <w:szCs w:val="24"/>
          <w:lang w:eastAsia="en-US"/>
        </w:rPr>
        <w:t xml:space="preserve"> </w:t>
      </w:r>
      <w:r w:rsidRPr="009400B6">
        <w:rPr>
          <w:sz w:val="24"/>
        </w:rPr>
        <w:t>Tests defined in section 2.10.1 must cover all the FHIR resources that are defined in section 2.6.1 in consideration of any functional user story.</w:t>
      </w:r>
    </w:p>
    <w:p w14:paraId="70943950" w14:textId="0167B604" w:rsidR="002C2C1C" w:rsidRDefault="002C2C1C" w:rsidP="00A640B1">
      <w:pPr>
        <w:pStyle w:val="BodyText"/>
        <w:rPr>
          <w:sz w:val="24"/>
          <w:szCs w:val="24"/>
          <w:lang w:eastAsia="en-US"/>
        </w:rPr>
      </w:pPr>
    </w:p>
    <w:p w14:paraId="02BE65FD" w14:textId="76998290" w:rsidR="002C2C1C" w:rsidRDefault="002C2C1C" w:rsidP="002C2C1C">
      <w:pPr>
        <w:pStyle w:val="Heading3"/>
      </w:pPr>
      <w:bookmarkStart w:id="105" w:name="_Toc509819257"/>
      <w:r>
        <w:t>Load Testing</w:t>
      </w:r>
      <w:bookmarkEnd w:id="105"/>
    </w:p>
    <w:p w14:paraId="16EEB45B" w14:textId="77777777" w:rsidR="002C2C1C" w:rsidRPr="009400B6" w:rsidRDefault="002C2C1C" w:rsidP="002C2C1C">
      <w:r w:rsidRPr="009400B6">
        <w:t>Bench mark tests must be performed based on individual use case requirements.</w:t>
      </w:r>
    </w:p>
    <w:p w14:paraId="7A32B93B" w14:textId="77777777" w:rsidR="002C2C1C" w:rsidRPr="002C2C1C" w:rsidRDefault="002C2C1C" w:rsidP="002C2C1C">
      <w:pPr>
        <w:pStyle w:val="BodyText"/>
        <w:rPr>
          <w:lang w:eastAsia="en-US"/>
        </w:rPr>
      </w:pPr>
    </w:p>
    <w:p w14:paraId="7F8BB11D" w14:textId="34C18CAA" w:rsidR="00A640B1" w:rsidRDefault="00A640B1" w:rsidP="00A640B1">
      <w:pPr>
        <w:pStyle w:val="BodyText"/>
        <w:rPr>
          <w:lang w:eastAsia="en-US"/>
        </w:rPr>
      </w:pPr>
    </w:p>
    <w:p w14:paraId="003E1EE4" w14:textId="039E2B90" w:rsidR="004E0A39" w:rsidRDefault="004E0A39" w:rsidP="00A640B1">
      <w:pPr>
        <w:pStyle w:val="BodyText"/>
        <w:rPr>
          <w:lang w:eastAsia="en-US"/>
        </w:rPr>
      </w:pPr>
    </w:p>
    <w:p w14:paraId="65F9F087" w14:textId="77777777" w:rsidR="004E0A39" w:rsidRPr="00A640B1" w:rsidRDefault="004E0A39" w:rsidP="00A640B1">
      <w:pPr>
        <w:pStyle w:val="BodyText"/>
        <w:rPr>
          <w:lang w:eastAsia="en-US"/>
        </w:rPr>
      </w:pPr>
    </w:p>
    <w:p w14:paraId="7CCFEE85" w14:textId="3E575712" w:rsidR="00A640B1" w:rsidRPr="00A640B1" w:rsidRDefault="00377177" w:rsidP="00A640B1">
      <w:pPr>
        <w:pStyle w:val="Heading2"/>
      </w:pPr>
      <w:bookmarkStart w:id="106" w:name="_Toc509819258"/>
      <w:r w:rsidRPr="0060460B">
        <w:t>Policies and Constraints</w:t>
      </w:r>
      <w:bookmarkEnd w:id="106"/>
    </w:p>
    <w:p w14:paraId="7B553B00" w14:textId="413B7094" w:rsidR="00377177" w:rsidRPr="0060460B" w:rsidRDefault="00377177" w:rsidP="0034031C">
      <w:pPr>
        <w:pStyle w:val="Heading3"/>
        <w:rPr>
          <w:szCs w:val="24"/>
        </w:rPr>
      </w:pPr>
      <w:bookmarkStart w:id="107" w:name="_Toc509819259"/>
      <w:r w:rsidRPr="0060460B">
        <w:rPr>
          <w:szCs w:val="24"/>
        </w:rPr>
        <w:t>HIPAA Compliance</w:t>
      </w:r>
      <w:bookmarkEnd w:id="107"/>
      <w:r w:rsidRPr="0060460B">
        <w:rPr>
          <w:szCs w:val="24"/>
        </w:rPr>
        <w:t xml:space="preserve"> </w:t>
      </w:r>
    </w:p>
    <w:p w14:paraId="205AAA92" w14:textId="038AE5FF" w:rsidR="00A640B1" w:rsidRPr="00A640B1" w:rsidRDefault="00AC7460" w:rsidP="00A640B1">
      <w:pPr>
        <w:pStyle w:val="BodyText"/>
        <w:rPr>
          <w:lang w:eastAsia="en-US"/>
        </w:rPr>
      </w:pPr>
      <w:r w:rsidRPr="00D43B3E">
        <w:rPr>
          <w:sz w:val="24"/>
        </w:rPr>
        <w:t xml:space="preserve">FSC receives transactions and then translates them into standard </w:t>
      </w:r>
      <w:r w:rsidR="006F14FC" w:rsidRPr="00457386">
        <w:rPr>
          <w:sz w:val="24"/>
          <w:szCs w:val="24"/>
        </w:rPr>
        <w:t>ASC X12N/005010 275 Additional Information to Support a Health Care Service Review</w:t>
      </w:r>
      <w:r w:rsidR="006F14FC" w:rsidRPr="00D43B3E">
        <w:rPr>
          <w:sz w:val="24"/>
        </w:rPr>
        <w:t xml:space="preserve"> </w:t>
      </w:r>
      <w:r w:rsidR="00BD72C8">
        <w:rPr>
          <w:sz w:val="24"/>
        </w:rPr>
        <w:t>messages,</w:t>
      </w:r>
      <w:r>
        <w:rPr>
          <w:sz w:val="24"/>
        </w:rPr>
        <w:t xml:space="preserve"> </w:t>
      </w:r>
      <w:r w:rsidRPr="00D43B3E">
        <w:rPr>
          <w:sz w:val="24"/>
        </w:rPr>
        <w:t xml:space="preserve">validates </w:t>
      </w:r>
      <w:r w:rsidR="00EB4C18" w:rsidRPr="00D43B3E">
        <w:rPr>
          <w:sz w:val="24"/>
        </w:rPr>
        <w:t>whether</w:t>
      </w:r>
      <w:r w:rsidRPr="00D43B3E">
        <w:rPr>
          <w:sz w:val="24"/>
        </w:rPr>
        <w:t xml:space="preserve"> the data complies with HIPAA standards</w:t>
      </w:r>
      <w:r w:rsidR="00BD72C8">
        <w:rPr>
          <w:sz w:val="24"/>
        </w:rPr>
        <w:t>,</w:t>
      </w:r>
      <w:r w:rsidRPr="00D43B3E">
        <w:rPr>
          <w:sz w:val="24"/>
        </w:rPr>
        <w:t xml:space="preserve"> and then forwards the </w:t>
      </w:r>
      <w:r>
        <w:rPr>
          <w:sz w:val="24"/>
        </w:rPr>
        <w:t>review data</w:t>
      </w:r>
      <w:r w:rsidRPr="00D43B3E">
        <w:rPr>
          <w:sz w:val="24"/>
        </w:rPr>
        <w:t xml:space="preserve"> to the VA Healthcare Clearing House (HCCH).</w:t>
      </w:r>
    </w:p>
    <w:p w14:paraId="42DD6FAB" w14:textId="77777777" w:rsidR="00377177" w:rsidRPr="00377177" w:rsidRDefault="00377177" w:rsidP="00377177">
      <w:pPr>
        <w:pStyle w:val="BodyText"/>
        <w:rPr>
          <w:lang w:eastAsia="en-US"/>
        </w:rPr>
      </w:pPr>
    </w:p>
    <w:p w14:paraId="66096649" w14:textId="77777777" w:rsidR="00377177" w:rsidRPr="00377177" w:rsidRDefault="00377177" w:rsidP="00377177">
      <w:pPr>
        <w:pStyle w:val="BodyText"/>
        <w:rPr>
          <w:lang w:eastAsia="en-US"/>
        </w:rPr>
      </w:pPr>
    </w:p>
    <w:p w14:paraId="054FEF43" w14:textId="77777777" w:rsidR="00995F9B" w:rsidRDefault="00995F9B" w:rsidP="00995F9B">
      <w:pPr>
        <w:pStyle w:val="BodyText"/>
        <w:ind w:left="360"/>
        <w:sectPr w:rsidR="00995F9B" w:rsidSect="006E4B3F">
          <w:headerReference w:type="even" r:id="rId25"/>
          <w:footerReference w:type="even" r:id="rId26"/>
          <w:pgSz w:w="12240" w:h="15840" w:code="1"/>
          <w:pgMar w:top="1440" w:right="1440" w:bottom="1440" w:left="1440" w:header="720" w:footer="720" w:gutter="0"/>
          <w:pgNumType w:start="1"/>
          <w:cols w:space="720"/>
          <w:docGrid w:linePitch="360"/>
        </w:sectPr>
      </w:pPr>
      <w:bookmarkStart w:id="108" w:name="_Toc216071626"/>
      <w:bookmarkEnd w:id="98"/>
      <w:bookmarkEnd w:id="99"/>
      <w:bookmarkEnd w:id="100"/>
      <w:bookmarkEnd w:id="101"/>
    </w:p>
    <w:p w14:paraId="054FEF44" w14:textId="77777777" w:rsidR="00995F9B" w:rsidRDefault="00995F9B" w:rsidP="00995F9B">
      <w:pPr>
        <w:pStyle w:val="BodyText"/>
        <w:ind w:left="360"/>
      </w:pPr>
    </w:p>
    <w:p w14:paraId="054FEF45" w14:textId="009AE49C" w:rsidR="00CC1A4D" w:rsidRPr="0060460B" w:rsidRDefault="00D952B0" w:rsidP="00CC1A4D">
      <w:pPr>
        <w:pStyle w:val="Heading1"/>
      </w:pPr>
      <w:bookmarkStart w:id="109" w:name="_Toc263270971"/>
      <w:bookmarkStart w:id="110" w:name="_Toc263271250"/>
      <w:bookmarkStart w:id="111" w:name="_Toc377477611"/>
      <w:bookmarkStart w:id="112" w:name="_Toc509819260"/>
      <w:r w:rsidRPr="0060460B">
        <w:t>Appendix A</w:t>
      </w:r>
      <w:bookmarkEnd w:id="1"/>
      <w:bookmarkEnd w:id="108"/>
      <w:bookmarkEnd w:id="109"/>
      <w:bookmarkEnd w:id="110"/>
      <w:bookmarkEnd w:id="111"/>
      <w:bookmarkEnd w:id="112"/>
    </w:p>
    <w:p w14:paraId="3275E7CE" w14:textId="0C12F4D7" w:rsidR="00377177" w:rsidRDefault="00377177" w:rsidP="0034031C">
      <w:pPr>
        <w:pStyle w:val="Heading2"/>
      </w:pPr>
      <w:bookmarkStart w:id="113" w:name="_Toc509819261"/>
      <w:r w:rsidRPr="0060460B">
        <w:t>Data Elements</w:t>
      </w:r>
      <w:bookmarkEnd w:id="113"/>
    </w:p>
    <w:p w14:paraId="407C8E0A" w14:textId="77777777" w:rsidR="00654CFD" w:rsidRDefault="00654CFD" w:rsidP="00654CFD">
      <w:pPr>
        <w:pStyle w:val="BodyText"/>
        <w:rPr>
          <w:sz w:val="24"/>
          <w:szCs w:val="24"/>
        </w:rPr>
      </w:pPr>
      <w:r>
        <w:rPr>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4E479786" w14:textId="77777777" w:rsidR="00654CFD" w:rsidRPr="006E6A60" w:rsidRDefault="00654CFD" w:rsidP="006E6A60">
      <w:pPr>
        <w:pStyle w:val="BodyText"/>
        <w:rPr>
          <w:lang w:eastAsia="en-US"/>
        </w:rPr>
      </w:pPr>
    </w:p>
    <w:p w14:paraId="780BF152" w14:textId="76E71B28" w:rsidR="00377177" w:rsidRPr="0060460B" w:rsidRDefault="00377177" w:rsidP="0034031C">
      <w:pPr>
        <w:pStyle w:val="Heading2"/>
      </w:pPr>
      <w:bookmarkStart w:id="114" w:name="_Bundle"/>
      <w:bookmarkStart w:id="115" w:name="_Toc509819262"/>
      <w:bookmarkEnd w:id="114"/>
      <w:r w:rsidRPr="0060460B">
        <w:t>Bundle</w:t>
      </w:r>
      <w:r w:rsidR="00654CFD">
        <w:t xml:space="preserve"> (275)</w:t>
      </w:r>
      <w:bookmarkEnd w:id="115"/>
    </w:p>
    <w:p w14:paraId="147C101A" w14:textId="77777777" w:rsidR="00123D5B" w:rsidRPr="000F354C" w:rsidRDefault="00123D5B" w:rsidP="00123D5B">
      <w:pPr>
        <w:pStyle w:val="BodyText"/>
        <w:rPr>
          <w:sz w:val="24"/>
          <w:szCs w:val="24"/>
          <w:lang w:eastAsia="en-US"/>
        </w:rPr>
      </w:pPr>
      <w:r w:rsidRPr="000F354C">
        <w:rPr>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76828252" w14:textId="0A794118" w:rsidR="00123D5B" w:rsidRPr="000F354C" w:rsidRDefault="00123D5B" w:rsidP="00B436B1">
      <w:pPr>
        <w:pStyle w:val="BodyText"/>
        <w:numPr>
          <w:ilvl w:val="0"/>
          <w:numId w:val="25"/>
        </w:numPr>
        <w:rPr>
          <w:sz w:val="24"/>
          <w:szCs w:val="24"/>
          <w:lang w:eastAsia="en-US"/>
        </w:rPr>
      </w:pPr>
      <w:r w:rsidRPr="000F354C">
        <w:rPr>
          <w:sz w:val="24"/>
          <w:szCs w:val="24"/>
          <w:lang w:eastAsia="en-US"/>
        </w:rPr>
        <w:t>Identify the segment where the resource is located (Bundle.entry.extension.url="segment" and</w:t>
      </w:r>
      <w:r w:rsidR="0034576B">
        <w:rPr>
          <w:sz w:val="24"/>
          <w:szCs w:val="24"/>
          <w:lang w:eastAsia="en-US"/>
        </w:rPr>
        <w:t xml:space="preserve"> </w:t>
      </w:r>
      <w:proofErr w:type="gramStart"/>
      <w:r w:rsidRPr="000F354C">
        <w:rPr>
          <w:sz w:val="24"/>
          <w:szCs w:val="24"/>
          <w:lang w:eastAsia="en-US"/>
        </w:rPr>
        <w:t>Bundle.entry.extension</w:t>
      </w:r>
      <w:proofErr w:type="gramEnd"/>
      <w:r w:rsidRPr="000F354C">
        <w:rPr>
          <w:sz w:val="24"/>
          <w:szCs w:val="24"/>
          <w:lang w:eastAsia="en-US"/>
        </w:rPr>
        <w:t>.valueString="27</w:t>
      </w:r>
      <w:r w:rsidR="00472AB2">
        <w:rPr>
          <w:sz w:val="24"/>
          <w:szCs w:val="24"/>
          <w:lang w:eastAsia="en-US"/>
        </w:rPr>
        <w:t>5</w:t>
      </w:r>
      <w:r w:rsidRPr="000F354C">
        <w:rPr>
          <w:sz w:val="24"/>
          <w:szCs w:val="24"/>
          <w:lang w:eastAsia="en-US"/>
        </w:rPr>
        <w:t>-EVN") [MessageType-Segment]</w:t>
      </w:r>
    </w:p>
    <w:p w14:paraId="07CE6B92" w14:textId="28825176" w:rsidR="00123D5B" w:rsidRPr="000F354C" w:rsidRDefault="00123D5B" w:rsidP="00B436B1">
      <w:pPr>
        <w:pStyle w:val="BodyText"/>
        <w:numPr>
          <w:ilvl w:val="0"/>
          <w:numId w:val="25"/>
        </w:numPr>
        <w:rPr>
          <w:sz w:val="24"/>
          <w:szCs w:val="24"/>
          <w:lang w:eastAsia="en-US"/>
        </w:rPr>
      </w:pPr>
      <w:r w:rsidRPr="000F354C">
        <w:rPr>
          <w:sz w:val="24"/>
          <w:szCs w:val="24"/>
          <w:lang w:eastAsia="en-US"/>
        </w:rPr>
        <w:t xml:space="preserve">Where elements repeat within a segment use </w:t>
      </w:r>
      <w:proofErr w:type="gramStart"/>
      <w:r w:rsidRPr="000F354C">
        <w:rPr>
          <w:sz w:val="24"/>
          <w:szCs w:val="24"/>
          <w:lang w:eastAsia="en-US"/>
        </w:rPr>
        <w:t>extension.valueString</w:t>
      </w:r>
      <w:proofErr w:type="gramEnd"/>
      <w:r w:rsidRPr="000F354C">
        <w:rPr>
          <w:sz w:val="24"/>
          <w:szCs w:val="24"/>
          <w:lang w:eastAsia="en-US"/>
        </w:rPr>
        <w:t xml:space="preserve"> to identify field (Basic.extension.url="sequence" and Basic.extension.valueString="27</w:t>
      </w:r>
      <w:r w:rsidR="00472AB2">
        <w:rPr>
          <w:sz w:val="24"/>
          <w:szCs w:val="24"/>
          <w:lang w:eastAsia="en-US"/>
        </w:rPr>
        <w:t>5</w:t>
      </w:r>
      <w:r w:rsidRPr="000F354C">
        <w:rPr>
          <w:sz w:val="24"/>
          <w:szCs w:val="24"/>
          <w:lang w:eastAsia="en-US"/>
        </w:rPr>
        <w:t>-MSH-16" or Location.identifier.extension.url="sequence" and Location.identifier.extension.valueString="27</w:t>
      </w:r>
      <w:r w:rsidR="00472AB2">
        <w:rPr>
          <w:sz w:val="24"/>
          <w:szCs w:val="24"/>
          <w:lang w:eastAsia="en-US"/>
        </w:rPr>
        <w:t>5</w:t>
      </w:r>
      <w:r w:rsidRPr="000F354C">
        <w:rPr>
          <w:sz w:val="24"/>
          <w:szCs w:val="24"/>
          <w:lang w:eastAsia="en-US"/>
        </w:rPr>
        <w:t>-MSH-3") [MessageType-Segment-Field]</w:t>
      </w:r>
    </w:p>
    <w:p w14:paraId="1501632F" w14:textId="1B09C319" w:rsidR="00123D5B" w:rsidRDefault="00123D5B" w:rsidP="00B436B1">
      <w:pPr>
        <w:pStyle w:val="BodyText"/>
        <w:numPr>
          <w:ilvl w:val="0"/>
          <w:numId w:val="25"/>
        </w:numPr>
        <w:rPr>
          <w:sz w:val="24"/>
          <w:szCs w:val="24"/>
          <w:lang w:eastAsia="en-US"/>
        </w:rPr>
      </w:pPr>
      <w:r w:rsidRPr="000F354C">
        <w:rPr>
          <w:sz w:val="24"/>
          <w:szCs w:val="24"/>
          <w:lang w:eastAsia="en-US"/>
        </w:rPr>
        <w:t>Repeating segments will include an incrementing id (MSA1, MSA2, ...)</w:t>
      </w:r>
    </w:p>
    <w:p w14:paraId="608E4968" w14:textId="26BA7103" w:rsidR="00654CFD" w:rsidRDefault="006E6A60" w:rsidP="00654CFD">
      <w:pPr>
        <w:pStyle w:val="Heading3"/>
      </w:pPr>
      <w:r>
        <w:t xml:space="preserve"> </w:t>
      </w:r>
      <w:bookmarkStart w:id="116" w:name="_Toc509819263"/>
      <w:r w:rsidR="004E0A39">
        <w:t xml:space="preserve">275 </w:t>
      </w:r>
      <w:proofErr w:type="spellStart"/>
      <w:r w:rsidR="004E0A39">
        <w:t>Additional</w:t>
      </w:r>
      <w:r>
        <w:t>l</w:t>
      </w:r>
      <w:proofErr w:type="spellEnd"/>
      <w:r>
        <w:t xml:space="preserve"> Info</w:t>
      </w:r>
      <w:r w:rsidR="004E0A39">
        <w:t>rmation</w:t>
      </w:r>
      <w:r>
        <w:t xml:space="preserve"> to Support a Health Care Service Review Bundle</w:t>
      </w:r>
      <w:bookmarkEnd w:id="116"/>
    </w:p>
    <w:p w14:paraId="5AF26E53" w14:textId="7328B378" w:rsidR="00C93699" w:rsidRDefault="00C93699" w:rsidP="00C93699">
      <w:pPr>
        <w:pStyle w:val="BodyText"/>
        <w:rPr>
          <w:sz w:val="24"/>
          <w:szCs w:val="24"/>
          <w:shd w:val="clear" w:color="auto" w:fill="FFFFFF"/>
        </w:rPr>
      </w:pPr>
      <w:r w:rsidRPr="00014119">
        <w:rPr>
          <w:sz w:val="24"/>
          <w:szCs w:val="24"/>
          <w:lang w:eastAsia="en-US"/>
        </w:rPr>
        <w:t>NOTE</w:t>
      </w:r>
      <w:r w:rsidR="000A1C52">
        <w:rPr>
          <w:sz w:val="24"/>
          <w:szCs w:val="24"/>
          <w:lang w:eastAsia="en-US"/>
        </w:rPr>
        <w:t>:</w:t>
      </w:r>
      <w:r w:rsidRPr="00014119">
        <w:rPr>
          <w:sz w:val="24"/>
          <w:szCs w:val="24"/>
          <w:lang w:eastAsia="en-US"/>
        </w:rPr>
        <w:t xml:space="preserve"> </w:t>
      </w:r>
      <w:r w:rsidRPr="00014119">
        <w:rPr>
          <w:sz w:val="24"/>
          <w:szCs w:val="24"/>
          <w:shd w:val="clear" w:color="auto" w:fill="FFFFFF"/>
        </w:rPr>
        <w:t>The JSON bundle files are auto-generated using the mapping sheets. They may not be accurate and there are issues that we are aware of. We are continuing to fix the issues that we've identified.</w:t>
      </w:r>
    </w:p>
    <w:p w14:paraId="0BED1DC9" w14:textId="4FBC4C2E" w:rsidR="00C93699" w:rsidRPr="00014119" w:rsidRDefault="00C93699" w:rsidP="00014119">
      <w:pPr>
        <w:pStyle w:val="BodyText"/>
        <w:rPr>
          <w:sz w:val="24"/>
          <w:szCs w:val="24"/>
          <w:lang w:eastAsia="en-US"/>
        </w:rPr>
      </w:pPr>
      <w:r>
        <w:rPr>
          <w:sz w:val="24"/>
          <w:szCs w:val="24"/>
          <w:lang w:eastAsia="en-US"/>
        </w:rPr>
        <w:object w:dxaOrig="1551" w:dyaOrig="1004" w14:anchorId="05C37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7" o:title=""/>
          </v:shape>
          <o:OLEObject Type="Embed" ProgID="Package" ShapeID="_x0000_i1025" DrawAspect="Icon" ObjectID="_1583678672" r:id="rId28"/>
        </w:object>
      </w:r>
    </w:p>
    <w:p w14:paraId="0E5CA4AC" w14:textId="77777777" w:rsidR="006E6A60" w:rsidRPr="006E6A60" w:rsidRDefault="006E6A60" w:rsidP="006E6A60">
      <w:pPr>
        <w:pStyle w:val="BodyText"/>
        <w:rPr>
          <w:lang w:eastAsia="en-US"/>
        </w:rPr>
      </w:pPr>
    </w:p>
    <w:p w14:paraId="5E3CFAC3" w14:textId="6C80A703" w:rsidR="00123D5B" w:rsidRDefault="00123D5B" w:rsidP="00123D5B">
      <w:pPr>
        <w:pStyle w:val="BodyText"/>
        <w:keepNext/>
        <w:ind w:left="414"/>
      </w:pPr>
    </w:p>
    <w:p w14:paraId="25FD0682" w14:textId="16EAE01C" w:rsidR="00123D5B" w:rsidRDefault="00123D5B" w:rsidP="00123D5B">
      <w:pPr>
        <w:pStyle w:val="BodyText"/>
        <w:rPr>
          <w:lang w:eastAsia="en-US"/>
        </w:rPr>
      </w:pPr>
    </w:p>
    <w:p w14:paraId="4BA44FB0" w14:textId="7E62EB34" w:rsidR="00A04AC0" w:rsidRDefault="00A04AC0" w:rsidP="00123D5B">
      <w:pPr>
        <w:pStyle w:val="BodyText"/>
        <w:rPr>
          <w:lang w:eastAsia="en-US"/>
        </w:rPr>
      </w:pPr>
    </w:p>
    <w:p w14:paraId="33E61FC1" w14:textId="41CA71B9" w:rsidR="00A04AC0" w:rsidRDefault="00A04AC0" w:rsidP="00123D5B">
      <w:pPr>
        <w:pStyle w:val="BodyText"/>
        <w:rPr>
          <w:lang w:eastAsia="en-US"/>
        </w:rPr>
      </w:pPr>
    </w:p>
    <w:p w14:paraId="0E79927D" w14:textId="2E0F32F7" w:rsidR="00A04AC0" w:rsidRDefault="00A04AC0" w:rsidP="00123D5B">
      <w:pPr>
        <w:pStyle w:val="BodyText"/>
        <w:rPr>
          <w:lang w:eastAsia="en-US"/>
        </w:rPr>
      </w:pPr>
    </w:p>
    <w:p w14:paraId="1822FDC2" w14:textId="77777777" w:rsidR="00A04AC0" w:rsidRPr="00123D5B" w:rsidRDefault="00A04AC0" w:rsidP="00123D5B">
      <w:pPr>
        <w:pStyle w:val="BodyText"/>
        <w:rPr>
          <w:lang w:eastAsia="en-US"/>
        </w:rPr>
      </w:pPr>
    </w:p>
    <w:p w14:paraId="2A0F37F5" w14:textId="664337FC" w:rsidR="00377177" w:rsidRDefault="00377177" w:rsidP="0034031C">
      <w:pPr>
        <w:pStyle w:val="Heading2"/>
      </w:pPr>
      <w:bookmarkStart w:id="117" w:name="_Resource_Sections_1..N"/>
      <w:bookmarkStart w:id="118" w:name="_Toc509819264"/>
      <w:bookmarkEnd w:id="117"/>
      <w:r w:rsidRPr="0060460B">
        <w:lastRenderedPageBreak/>
        <w:t>Resource Sections</w:t>
      </w:r>
      <w:bookmarkEnd w:id="118"/>
    </w:p>
    <w:p w14:paraId="3BC79A42" w14:textId="19FE9BF4" w:rsidR="003B3A33" w:rsidRPr="003B3A33" w:rsidRDefault="003B3A33" w:rsidP="00AC0806">
      <w:pPr>
        <w:pStyle w:val="Heading3"/>
      </w:pPr>
      <w:bookmarkStart w:id="119" w:name="_Toc509819265"/>
      <w:r>
        <w:t>275 Transaction FHIR Bundle Resources</w:t>
      </w:r>
      <w:bookmarkEnd w:id="119"/>
    </w:p>
    <w:p w14:paraId="28178CC2" w14:textId="77CB0B90" w:rsidR="00E74A90" w:rsidRPr="0060460B" w:rsidRDefault="00E74A90" w:rsidP="00AC0806">
      <w:pPr>
        <w:pStyle w:val="Heading4"/>
      </w:pPr>
      <w:r w:rsidRPr="0060460B">
        <w:t>Basic</w:t>
      </w:r>
    </w:p>
    <w:p w14:paraId="59340ED9" w14:textId="77777777" w:rsidR="006E6A60" w:rsidRDefault="006E6A60" w:rsidP="006E6A60">
      <w:r>
        <w:t>See Basic resource in Bundle located in section 3.2.1</w:t>
      </w:r>
    </w:p>
    <w:p w14:paraId="43878A13" w14:textId="6F66B16E" w:rsidR="00E74A90" w:rsidRPr="00E74A90" w:rsidRDefault="00E74A90" w:rsidP="006E6A60">
      <w:pPr>
        <w:pStyle w:val="BodyText"/>
        <w:keepNext/>
      </w:pPr>
    </w:p>
    <w:p w14:paraId="084E0FF7" w14:textId="16E4CED0" w:rsidR="00E74A90" w:rsidRPr="0060460B" w:rsidRDefault="00E74A90" w:rsidP="00AC0806">
      <w:pPr>
        <w:pStyle w:val="Heading4"/>
      </w:pPr>
      <w:r w:rsidRPr="0060460B">
        <w:t>Claim</w:t>
      </w:r>
    </w:p>
    <w:p w14:paraId="7E7EAB1F" w14:textId="2D61A67F" w:rsidR="006E6A60" w:rsidRDefault="006E6A60" w:rsidP="006E6A60">
      <w:r>
        <w:t>See Claim resource in Bundle located in section 3.2.1</w:t>
      </w:r>
    </w:p>
    <w:p w14:paraId="7B5E7965" w14:textId="7711D048" w:rsidR="00123D5B" w:rsidRPr="00123D5B" w:rsidRDefault="00123D5B" w:rsidP="006E6A60">
      <w:pPr>
        <w:pStyle w:val="BodyText"/>
        <w:keepNext/>
      </w:pPr>
    </w:p>
    <w:p w14:paraId="6F7E3E89" w14:textId="4D424C63" w:rsidR="00E74A90" w:rsidRPr="0060460B" w:rsidRDefault="00E74A90" w:rsidP="00AC0806">
      <w:pPr>
        <w:pStyle w:val="Heading4"/>
      </w:pPr>
      <w:r w:rsidRPr="0060460B">
        <w:t>Communication</w:t>
      </w:r>
    </w:p>
    <w:p w14:paraId="163D250B" w14:textId="7F133943" w:rsidR="006E6A60" w:rsidRDefault="006E6A60" w:rsidP="006E6A60">
      <w:r>
        <w:t>See Communication resource in Bundle located in section 3.2.1</w:t>
      </w:r>
    </w:p>
    <w:p w14:paraId="03795A7E" w14:textId="586C19BE" w:rsidR="00E74A90" w:rsidRPr="00E74A90" w:rsidRDefault="00E74A90" w:rsidP="006E6A60">
      <w:pPr>
        <w:pStyle w:val="BodyText"/>
        <w:keepNext/>
      </w:pPr>
    </w:p>
    <w:p w14:paraId="508A9F4A" w14:textId="7F906AE3" w:rsidR="00E74A90" w:rsidRPr="0060460B" w:rsidRDefault="00E74A90" w:rsidP="00AC0806">
      <w:pPr>
        <w:pStyle w:val="Heading4"/>
      </w:pPr>
      <w:r w:rsidRPr="0060460B">
        <w:t>Condition</w:t>
      </w:r>
    </w:p>
    <w:p w14:paraId="1F88C517" w14:textId="06BA4201" w:rsidR="006E6A60" w:rsidRDefault="006E6A60" w:rsidP="006E6A60">
      <w:r>
        <w:t>See Condition resource in Bundle located in section 3.2.1</w:t>
      </w:r>
    </w:p>
    <w:p w14:paraId="3282C9CD" w14:textId="77777777" w:rsidR="00A04AC0" w:rsidRDefault="00A04AC0" w:rsidP="006E6A60"/>
    <w:p w14:paraId="1D924C5F" w14:textId="3D78FC26" w:rsidR="00E74A90" w:rsidRPr="0060460B" w:rsidRDefault="00E74A90" w:rsidP="00AC0806">
      <w:pPr>
        <w:pStyle w:val="Heading4"/>
      </w:pPr>
      <w:r w:rsidRPr="0060460B">
        <w:t>Consent</w:t>
      </w:r>
    </w:p>
    <w:p w14:paraId="2EB9AF1B" w14:textId="0A25F4A4" w:rsidR="006E6A60" w:rsidRDefault="006E6A60" w:rsidP="006E6A60">
      <w:r>
        <w:t>See Consent resource in Bundle located in section 3.2.1</w:t>
      </w:r>
    </w:p>
    <w:p w14:paraId="35911CF0" w14:textId="76C20410" w:rsidR="00123D5B" w:rsidRPr="00E74A90" w:rsidRDefault="00123D5B" w:rsidP="006E6A60">
      <w:pPr>
        <w:pStyle w:val="BodyText"/>
        <w:keepNext/>
      </w:pPr>
    </w:p>
    <w:p w14:paraId="324EE8D6" w14:textId="23B60B1F" w:rsidR="00E74A90" w:rsidRPr="0060460B" w:rsidRDefault="00E74A90" w:rsidP="00AC0806">
      <w:pPr>
        <w:pStyle w:val="Heading4"/>
      </w:pPr>
      <w:r w:rsidRPr="0060460B">
        <w:t>MessageHeader</w:t>
      </w:r>
    </w:p>
    <w:p w14:paraId="6D26E55B" w14:textId="744B86C1" w:rsidR="006E6A60" w:rsidRDefault="006E6A60" w:rsidP="006E6A60">
      <w:r>
        <w:t>See MessageHeader resource in Bundle located in section 3.2.1</w:t>
      </w:r>
    </w:p>
    <w:p w14:paraId="19D57AF5" w14:textId="7F50C9B1" w:rsidR="00E74A90" w:rsidRPr="00E74A90" w:rsidRDefault="00E74A90" w:rsidP="006E6A60">
      <w:pPr>
        <w:pStyle w:val="BodyText"/>
        <w:keepNext/>
      </w:pPr>
    </w:p>
    <w:p w14:paraId="52586444" w14:textId="3C221B2F" w:rsidR="00E74A90" w:rsidRPr="0060460B" w:rsidRDefault="00E74A90" w:rsidP="00AC0806">
      <w:pPr>
        <w:pStyle w:val="Heading4"/>
      </w:pPr>
      <w:r w:rsidRPr="0060460B">
        <w:t>Organization</w:t>
      </w:r>
    </w:p>
    <w:p w14:paraId="107D9C31" w14:textId="3CBA1CC5" w:rsidR="006E6A60" w:rsidRDefault="006E6A60" w:rsidP="006E6A60">
      <w:r>
        <w:t>See Organization resource in Bundle located in section 3.2.1</w:t>
      </w:r>
    </w:p>
    <w:p w14:paraId="77A63082" w14:textId="77777777" w:rsidR="00657E1E" w:rsidRPr="00E74A90" w:rsidRDefault="00657E1E" w:rsidP="006E6A60">
      <w:pPr>
        <w:pStyle w:val="BodyText"/>
        <w:keepNext/>
        <w:rPr>
          <w:lang w:eastAsia="en-US"/>
        </w:rPr>
      </w:pPr>
    </w:p>
    <w:p w14:paraId="4D6DD8AD" w14:textId="63E6F47F" w:rsidR="00E74A90" w:rsidRPr="0060460B" w:rsidRDefault="00E74A90" w:rsidP="00AC0806">
      <w:pPr>
        <w:pStyle w:val="Heading4"/>
      </w:pPr>
      <w:r w:rsidRPr="0060460B">
        <w:t>Patient</w:t>
      </w:r>
    </w:p>
    <w:p w14:paraId="2E3E9231" w14:textId="487FAD7C" w:rsidR="00E74A90" w:rsidRDefault="006E6A60" w:rsidP="00A04AC0">
      <w:r>
        <w:t>See Patient resource in Bundle located in section 3.2.1</w:t>
      </w:r>
    </w:p>
    <w:p w14:paraId="74F7EC83" w14:textId="77777777" w:rsidR="00657E1E" w:rsidRPr="00E74A90" w:rsidRDefault="00657E1E" w:rsidP="00E74A90">
      <w:pPr>
        <w:pStyle w:val="BodyText"/>
        <w:rPr>
          <w:lang w:eastAsia="en-US"/>
        </w:rPr>
      </w:pPr>
    </w:p>
    <w:p w14:paraId="258CA418" w14:textId="13535F54" w:rsidR="00E74A90" w:rsidRPr="0060460B" w:rsidRDefault="00143A51" w:rsidP="00A04AC0">
      <w:pPr>
        <w:pStyle w:val="Heading4"/>
        <w:keepNext w:val="0"/>
      </w:pPr>
      <w:r w:rsidRPr="0060460B">
        <w:t>Practitioner</w:t>
      </w:r>
    </w:p>
    <w:p w14:paraId="02D8B3EE" w14:textId="362F9F41" w:rsidR="00A04AC0" w:rsidRDefault="006E6A60" w:rsidP="00A04AC0">
      <w:r>
        <w:t>See Practitioner resource in Bundle located in section 3.2.1</w:t>
      </w:r>
    </w:p>
    <w:p w14:paraId="5E2938A9" w14:textId="77777777" w:rsidR="00A04AC0" w:rsidRDefault="00A04AC0" w:rsidP="006E6A60">
      <w:pPr>
        <w:pStyle w:val="BodyText"/>
        <w:keepNext/>
      </w:pPr>
    </w:p>
    <w:p w14:paraId="3E44121D" w14:textId="4552461A" w:rsidR="00377177" w:rsidRDefault="00A04AC0" w:rsidP="00A04AC0">
      <w:pPr>
        <w:pStyle w:val="Heading2"/>
        <w:keepNext w:val="0"/>
      </w:pPr>
      <w:bookmarkStart w:id="120" w:name="_Toc509819266"/>
      <w:r>
        <w:t>Mapping Sheet</w:t>
      </w:r>
      <w:bookmarkEnd w:id="120"/>
    </w:p>
    <w:p w14:paraId="702319C6" w14:textId="77777777" w:rsidR="00A04AC0" w:rsidRDefault="00A04AC0" w:rsidP="00A04AC0">
      <w:r>
        <w:t xml:space="preserve">The following mapping sheet is for the 275 </w:t>
      </w:r>
      <w:proofErr w:type="spellStart"/>
      <w:r>
        <w:t>Addtl</w:t>
      </w:r>
      <w:proofErr w:type="spellEnd"/>
      <w:r>
        <w:t xml:space="preserve"> Info to Support a Health Care Service Review</w:t>
      </w:r>
    </w:p>
    <w:p w14:paraId="0DA0C09C" w14:textId="77777777" w:rsidR="00A04AC0" w:rsidRDefault="00A04AC0" w:rsidP="00A04AC0">
      <w:r>
        <w:t>Note that at time of document prep, FSC review of the mapping is not complete so this may undergo change in the future.</w:t>
      </w:r>
    </w:p>
    <w:p w14:paraId="6B09E7ED" w14:textId="177B3F88" w:rsidR="00A04AC0" w:rsidRPr="00AC0806" w:rsidRDefault="00A04AC0" w:rsidP="00A04AC0">
      <w:pPr>
        <w:pStyle w:val="BodyText"/>
        <w:rPr>
          <w:lang w:eastAsia="en-US"/>
        </w:rPr>
      </w:pPr>
      <w:r>
        <w:rPr>
          <w:lang w:eastAsia="en-US"/>
        </w:rPr>
        <w:lastRenderedPageBreak/>
        <w:t xml:space="preserve"> </w:t>
      </w:r>
      <w:bookmarkStart w:id="121" w:name="_GoBack"/>
      <w:r w:rsidR="00042B11">
        <w:rPr>
          <w:lang w:eastAsia="en-US"/>
        </w:rPr>
        <w:object w:dxaOrig="1540" w:dyaOrig="997" w14:anchorId="4CA6D91A">
          <v:shape id="_x0000_i1036" type="#_x0000_t75" style="width:77.25pt;height:49.5pt" o:ole="">
            <v:imagedata r:id="rId29" o:title=""/>
          </v:shape>
          <o:OLEObject Type="Embed" ProgID="Excel.Sheet.12" ShapeID="_x0000_i1036" DrawAspect="Icon" ObjectID="_1583678673" r:id="rId30"/>
        </w:object>
      </w:r>
      <w:bookmarkEnd w:id="121"/>
    </w:p>
    <w:p w14:paraId="00582100" w14:textId="77777777" w:rsidR="00A04AC0" w:rsidRPr="00A04AC0" w:rsidRDefault="00A04AC0" w:rsidP="00A04AC0">
      <w:pPr>
        <w:pStyle w:val="BodyText"/>
        <w:rPr>
          <w:lang w:eastAsia="en-US"/>
        </w:rPr>
      </w:pPr>
    </w:p>
    <w:p w14:paraId="4A3C9B9F" w14:textId="23266BD7" w:rsidR="00B92B9C" w:rsidRDefault="00B92B9C" w:rsidP="0034031C">
      <w:pPr>
        <w:pStyle w:val="Heading1"/>
      </w:pPr>
      <w:bookmarkStart w:id="122" w:name="_Toc509819267"/>
      <w:r w:rsidRPr="0060460B">
        <w:t>Appendix B - TASCore Mapping Rules</w:t>
      </w:r>
      <w:bookmarkEnd w:id="122"/>
    </w:p>
    <w:p w14:paraId="1403E256" w14:textId="3AD2E8F0" w:rsidR="003B3A33" w:rsidRPr="003B3A33" w:rsidRDefault="003B3A33" w:rsidP="00AC0806">
      <w:r>
        <w:t>TBD</w:t>
      </w:r>
    </w:p>
    <w:p w14:paraId="6289D580" w14:textId="483F1521" w:rsidR="00B92B9C" w:rsidRDefault="00B92B9C" w:rsidP="0034031C">
      <w:pPr>
        <w:pStyle w:val="Heading1"/>
      </w:pPr>
      <w:bookmarkStart w:id="123" w:name="_Toc509819268"/>
      <w:r w:rsidRPr="0060460B">
        <w:t>Appendix C – TASCore Default Values</w:t>
      </w:r>
      <w:bookmarkEnd w:id="123"/>
    </w:p>
    <w:p w14:paraId="371A79F1" w14:textId="729DCF39" w:rsidR="003B3A33" w:rsidRPr="003B3A33" w:rsidRDefault="003B3A33" w:rsidP="00AC0806">
      <w:r>
        <w:t>TBD</w:t>
      </w:r>
    </w:p>
    <w:p w14:paraId="4286B744" w14:textId="2B23AD5A" w:rsidR="00B92B9C" w:rsidRDefault="00B92B9C" w:rsidP="0034031C">
      <w:pPr>
        <w:pStyle w:val="Heading1"/>
      </w:pPr>
      <w:bookmarkStart w:id="124" w:name="_Toc509819269"/>
      <w:r w:rsidRPr="0060460B">
        <w:t>Appendix D – FSC Mapping Rules</w:t>
      </w:r>
      <w:bookmarkEnd w:id="124"/>
    </w:p>
    <w:p w14:paraId="12BE220D" w14:textId="1149CCC8" w:rsidR="003B3A33" w:rsidRPr="003B3A33" w:rsidRDefault="003B3A33" w:rsidP="00AC0806">
      <w:r>
        <w:t>TBD</w:t>
      </w:r>
    </w:p>
    <w:p w14:paraId="71ADE399" w14:textId="5741CE20" w:rsidR="00B92B9C" w:rsidRDefault="00B92B9C" w:rsidP="0034031C">
      <w:pPr>
        <w:pStyle w:val="Heading1"/>
      </w:pPr>
      <w:bookmarkStart w:id="125" w:name="_Toc509819270"/>
      <w:r w:rsidRPr="0060460B">
        <w:t>Appendix E – FSC Default Values</w:t>
      </w:r>
      <w:bookmarkEnd w:id="125"/>
    </w:p>
    <w:p w14:paraId="128D87AE" w14:textId="2C11ADFA" w:rsidR="003B3A33" w:rsidRPr="003B3A33" w:rsidRDefault="003B3A33" w:rsidP="00AC0806">
      <w:r>
        <w:t>TBD</w:t>
      </w:r>
    </w:p>
    <w:p w14:paraId="518729B1" w14:textId="763E8350" w:rsidR="00472AB2" w:rsidRDefault="00472AB2" w:rsidP="00472AB2">
      <w:pPr>
        <w:pStyle w:val="Heading1"/>
      </w:pPr>
      <w:bookmarkStart w:id="126" w:name="_Toc509819271"/>
      <w:r>
        <w:t>Glossary</w:t>
      </w:r>
      <w:bookmarkEnd w:id="126"/>
    </w:p>
    <w:tbl>
      <w:tblPr>
        <w:tblStyle w:val="TableGrid"/>
        <w:tblW w:w="0" w:type="auto"/>
        <w:tblLook w:val="04A0" w:firstRow="1" w:lastRow="0" w:firstColumn="1" w:lastColumn="0" w:noHBand="0" w:noVBand="1"/>
      </w:tblPr>
      <w:tblGrid>
        <w:gridCol w:w="5516"/>
        <w:gridCol w:w="5500"/>
      </w:tblGrid>
      <w:tr w:rsidR="00472AB2" w14:paraId="493FE342" w14:textId="77777777" w:rsidTr="00A04AC0">
        <w:tc>
          <w:tcPr>
            <w:tcW w:w="5516" w:type="dxa"/>
          </w:tcPr>
          <w:p w14:paraId="44E046CB" w14:textId="45DBD984" w:rsidR="00472AB2" w:rsidRDefault="00472AB2" w:rsidP="00472AB2">
            <w:pPr>
              <w:pStyle w:val="BodyText"/>
              <w:rPr>
                <w:lang w:eastAsia="en-US"/>
              </w:rPr>
            </w:pPr>
            <w:r>
              <w:rPr>
                <w:lang w:eastAsia="en-US"/>
              </w:rPr>
              <w:t>AMQP – Advanced Message Queuing Protocol</w:t>
            </w:r>
          </w:p>
        </w:tc>
        <w:tc>
          <w:tcPr>
            <w:tcW w:w="5500" w:type="dxa"/>
          </w:tcPr>
          <w:p w14:paraId="6B08BCCD" w14:textId="317860E9" w:rsidR="00472AB2" w:rsidRDefault="00472AB2" w:rsidP="00472AB2">
            <w:pPr>
              <w:pStyle w:val="BodyText"/>
              <w:rPr>
                <w:lang w:eastAsia="en-US"/>
              </w:rPr>
            </w:pPr>
            <w:bookmarkStart w:id="127" w:name="_Toc509227430"/>
            <w:r w:rsidRPr="009400B6">
              <w:rPr>
                <w:rFonts w:cs="Segoe UI"/>
                <w:color w:val="545454"/>
                <w:szCs w:val="20"/>
                <w:shd w:val="clear" w:color="auto" w:fill="FFFFFF"/>
              </w:rPr>
              <w:t>The </w:t>
            </w:r>
            <w:r w:rsidRPr="009400B6">
              <w:rPr>
                <w:rStyle w:val="Emphasis"/>
                <w:rFonts w:cs="Segoe UI"/>
                <w:color w:val="333333"/>
                <w:szCs w:val="20"/>
                <w:shd w:val="clear" w:color="auto" w:fill="FFFFFF"/>
              </w:rPr>
              <w:t>Advanced Message Queuing Protocol</w:t>
            </w:r>
            <w:r w:rsidRPr="009400B6">
              <w:rPr>
                <w:rFonts w:cs="Segoe UI"/>
                <w:color w:val="545454"/>
                <w:szCs w:val="20"/>
                <w:shd w:val="clear" w:color="auto" w:fill="FFFFFF"/>
              </w:rPr>
              <w:t> (</w:t>
            </w:r>
            <w:r w:rsidRPr="009400B6">
              <w:rPr>
                <w:rStyle w:val="Emphasis"/>
                <w:rFonts w:cs="Segoe UI"/>
                <w:color w:val="333333"/>
                <w:szCs w:val="20"/>
                <w:shd w:val="clear" w:color="auto" w:fill="FFFFFF"/>
              </w:rPr>
              <w:t>AMQP</w:t>
            </w:r>
            <w:r w:rsidRPr="009400B6">
              <w:rPr>
                <w:rFonts w:cs="Segoe UI"/>
                <w:color w:val="545454"/>
                <w:szCs w:val="20"/>
                <w:shd w:val="clear" w:color="auto" w:fill="FFFFFF"/>
              </w:rPr>
              <w:t>) is an open standard for passing business messages between applications or organizations using queues.</w:t>
            </w:r>
            <w:bookmarkEnd w:id="127"/>
            <w:r w:rsidRPr="009400B6">
              <w:rPr>
                <w:rFonts w:cs="Segoe UI"/>
                <w:color w:val="545454"/>
                <w:szCs w:val="20"/>
                <w:shd w:val="clear" w:color="auto" w:fill="FFFFFF"/>
              </w:rPr>
              <w:t> </w:t>
            </w:r>
          </w:p>
        </w:tc>
      </w:tr>
      <w:tr w:rsidR="00472AB2" w14:paraId="7B064AE6" w14:textId="77777777" w:rsidTr="00A04AC0">
        <w:tc>
          <w:tcPr>
            <w:tcW w:w="5516" w:type="dxa"/>
          </w:tcPr>
          <w:p w14:paraId="4AAED491" w14:textId="0D86BA34" w:rsidR="00472AB2" w:rsidRDefault="006E6A60" w:rsidP="00472AB2">
            <w:pPr>
              <w:pStyle w:val="BodyText"/>
              <w:rPr>
                <w:lang w:eastAsia="en-US"/>
              </w:rPr>
            </w:pPr>
            <w:r>
              <w:rPr>
                <w:lang w:eastAsia="en-US"/>
              </w:rPr>
              <w:t>HCCH</w:t>
            </w:r>
          </w:p>
        </w:tc>
        <w:tc>
          <w:tcPr>
            <w:tcW w:w="5500" w:type="dxa"/>
          </w:tcPr>
          <w:p w14:paraId="301D9C6A" w14:textId="32278775" w:rsidR="00472AB2" w:rsidRDefault="006E6A60" w:rsidP="00472AB2">
            <w:pPr>
              <w:pStyle w:val="BodyText"/>
              <w:rPr>
                <w:lang w:eastAsia="en-US"/>
              </w:rPr>
            </w:pPr>
            <w:r>
              <w:rPr>
                <w:lang w:eastAsia="en-US"/>
              </w:rPr>
              <w:t>Health Care Clearing House</w:t>
            </w:r>
          </w:p>
        </w:tc>
      </w:tr>
      <w:tr w:rsidR="00472AB2" w14:paraId="1A3E63C2" w14:textId="77777777" w:rsidTr="00A04AC0">
        <w:tc>
          <w:tcPr>
            <w:tcW w:w="5516" w:type="dxa"/>
          </w:tcPr>
          <w:p w14:paraId="7587183B" w14:textId="0F86738B" w:rsidR="00472AB2" w:rsidRDefault="006E6A60" w:rsidP="00472AB2">
            <w:pPr>
              <w:pStyle w:val="BodyText"/>
              <w:rPr>
                <w:lang w:eastAsia="en-US"/>
              </w:rPr>
            </w:pPr>
            <w:r>
              <w:rPr>
                <w:lang w:eastAsia="en-US"/>
              </w:rPr>
              <w:t>REST – Representational State Transfer</w:t>
            </w:r>
          </w:p>
        </w:tc>
        <w:tc>
          <w:tcPr>
            <w:tcW w:w="5500" w:type="dxa"/>
          </w:tcPr>
          <w:p w14:paraId="5AB9855F" w14:textId="3CF5053E" w:rsidR="00472AB2" w:rsidRPr="006E6A60" w:rsidRDefault="006E6A60" w:rsidP="00472AB2">
            <w:pPr>
              <w:pStyle w:val="BodyText"/>
              <w:rPr>
                <w:rFonts w:ascii="Arial" w:hAnsi="Arial" w:cs="Arial"/>
                <w:szCs w:val="20"/>
                <w:lang w:eastAsia="en-US"/>
              </w:rPr>
            </w:pPr>
            <w:r w:rsidRPr="006E6A60">
              <w:rPr>
                <w:rFonts w:ascii="Arial" w:hAnsi="Arial" w:cs="Arial"/>
                <w:color w:val="222222"/>
                <w:szCs w:val="20"/>
                <w:shd w:val="clear" w:color="auto" w:fill="FFFFFF"/>
              </w:rPr>
              <w:t>REpresentational State Transfer, or RESTful web services provide interoperability between computer systems on the Internet or other network. Sometimes spelled ReST.</w:t>
            </w:r>
          </w:p>
        </w:tc>
      </w:tr>
    </w:tbl>
    <w:p w14:paraId="574088F3" w14:textId="77777777" w:rsidR="00472AB2" w:rsidRPr="00B436B1" w:rsidRDefault="00472AB2" w:rsidP="00B436B1">
      <w:pPr>
        <w:pStyle w:val="BodyText"/>
      </w:pPr>
    </w:p>
    <w:p w14:paraId="4AA9DDC6" w14:textId="77777777" w:rsidR="00B92B9C" w:rsidRPr="00B92B9C" w:rsidRDefault="00B92B9C" w:rsidP="00B92B9C">
      <w:pPr>
        <w:pStyle w:val="BodyText"/>
        <w:rPr>
          <w:lang w:eastAsia="en-US"/>
        </w:rPr>
      </w:pPr>
    </w:p>
    <w:p w14:paraId="7CBFBB85" w14:textId="1463C3E4" w:rsidR="00874741" w:rsidRDefault="00874741">
      <w:pPr>
        <w:rPr>
          <w:rFonts w:eastAsia="MS Mincho"/>
          <w:sz w:val="20"/>
          <w:szCs w:val="22"/>
        </w:rPr>
      </w:pPr>
      <w:r>
        <w:br w:type="page"/>
      </w:r>
    </w:p>
    <w:p w14:paraId="525EBF1E" w14:textId="2BDA6601" w:rsidR="00B92B9C" w:rsidRDefault="00A54186" w:rsidP="00A54186">
      <w:pPr>
        <w:pStyle w:val="Heading1"/>
      </w:pPr>
      <w:bookmarkStart w:id="128" w:name="_Toc509819272"/>
      <w:r>
        <w:lastRenderedPageBreak/>
        <w:t>Attachment A – Approval Signatures</w:t>
      </w:r>
      <w:bookmarkEnd w:id="128"/>
    </w:p>
    <w:p w14:paraId="748808E1" w14:textId="22A2C418" w:rsidR="00A54186" w:rsidRDefault="00A54186" w:rsidP="00A54186">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w:t>
      </w:r>
      <w:proofErr w:type="spellStart"/>
      <w:r w:rsidRPr="00FF300C">
        <w:t>es</w:t>
      </w:r>
      <w:proofErr w:type="spellEnd"/>
      <w:r w:rsidRPr="00FF300C">
        <w:t>/name by each position cited.</w:t>
      </w:r>
    </w:p>
    <w:p w14:paraId="594981D7" w14:textId="3650A9CC" w:rsidR="00A54186" w:rsidRDefault="00A54186" w:rsidP="00A54186"/>
    <w:p w14:paraId="4F8ECFF9" w14:textId="0B59EBAA" w:rsidR="00A54186" w:rsidRDefault="00A54186" w:rsidP="00A54186">
      <w:r>
        <w:t>By signing below, I agree that I have reviewed and agree the document is approved.</w:t>
      </w:r>
    </w:p>
    <w:p w14:paraId="4D8A37BA" w14:textId="4F0049B9" w:rsidR="00A54186" w:rsidRDefault="00737895" w:rsidP="00A54186">
      <w:r>
        <w:pict w14:anchorId="78FF7781">
          <v:shape id="_x0000_i1027" type="#_x0000_t75" alt="Microsoft Office Signature Line..." style="width:192pt;height:96pt">
            <v:imagedata r:id="rId31"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A54186">
        <w:tab/>
      </w:r>
    </w:p>
    <w:p w14:paraId="253800CE" w14:textId="13B29A40" w:rsidR="00A54186" w:rsidRDefault="00737895" w:rsidP="00A54186">
      <w:r>
        <w:pict w14:anchorId="077BE018">
          <v:shape id="_x0000_i1028" type="#_x0000_t75" alt="Microsoft Office Signature Line..." style="width:192pt;height:96pt">
            <v:imagedata r:id="rId32"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45D43349" w14:textId="288241C3" w:rsidR="00A54186" w:rsidRDefault="00737895" w:rsidP="00A54186">
      <w:r>
        <w:pict w14:anchorId="046B6EB1">
          <v:shape id="_x0000_i1029" type="#_x0000_t75" alt="Microsoft Office Signature Line..." style="width:192pt;height:96pt">
            <v:imagedata r:id="rId33"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p>
    <w:p w14:paraId="282197EE" w14:textId="31BBC95E" w:rsidR="002C2CAA" w:rsidRDefault="00737895" w:rsidP="00A54186">
      <w:r>
        <w:pict w14:anchorId="229BD327">
          <v:shape id="_x0000_i1030" type="#_x0000_t75" alt="Microsoft Office Signature Line..." style="width:192pt;height:96pt">
            <v:imagedata r:id="rId34"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0C28DC1D" w14:textId="77777777" w:rsidR="002C2CAA" w:rsidRDefault="002C2CAA">
      <w:r>
        <w:br w:type="page"/>
      </w:r>
    </w:p>
    <w:p w14:paraId="6350E706" w14:textId="606F8BB2" w:rsidR="00A54186" w:rsidRDefault="002C2CAA" w:rsidP="002C2CAA">
      <w:pPr>
        <w:pStyle w:val="Heading2"/>
      </w:pPr>
      <w:bookmarkStart w:id="129" w:name="_Toc509819273"/>
      <w:r>
        <w:lastRenderedPageBreak/>
        <w:t>Signature page continued</w:t>
      </w:r>
      <w:bookmarkEnd w:id="129"/>
    </w:p>
    <w:p w14:paraId="324F1996" w14:textId="1F9554E1" w:rsidR="002C2CAA" w:rsidRDefault="002C2CAA" w:rsidP="00A54186"/>
    <w:p w14:paraId="3EE5F6DB" w14:textId="424AD45B" w:rsidR="002C2CAA" w:rsidRDefault="00737895" w:rsidP="00A54186">
      <w:r>
        <w:pict w14:anchorId="77102AE7">
          <v:shape id="_x0000_i1031" type="#_x0000_t75" alt="Microsoft Office Signature Line..." style="width:192pt;height:96pt">
            <v:imagedata r:id="rId35"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p>
    <w:p w14:paraId="4BC18B63" w14:textId="50F64C7B" w:rsidR="002C2CAA" w:rsidRPr="00A54186" w:rsidRDefault="00737895" w:rsidP="00A54186">
      <w:r>
        <w:pict w14:anchorId="13E0DC22">
          <v:shape id="_x0000_i1032" type="#_x0000_t75" alt="Microsoft Office Signature Line..." style="width:192pt;height:96pt">
            <v:imagedata r:id="rId36"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p>
    <w:sectPr w:rsidR="002C2CAA" w:rsidRPr="00A54186" w:rsidSect="004E0A3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693FA" w14:textId="77777777" w:rsidR="00737895" w:rsidRDefault="00737895">
      <w:r>
        <w:separator/>
      </w:r>
    </w:p>
    <w:p w14:paraId="2D57A887" w14:textId="77777777" w:rsidR="00737895" w:rsidRDefault="00737895"/>
  </w:endnote>
  <w:endnote w:type="continuationSeparator" w:id="0">
    <w:p w14:paraId="06456FF4" w14:textId="77777777" w:rsidR="00737895" w:rsidRDefault="00737895">
      <w:r>
        <w:continuationSeparator/>
      </w:r>
    </w:p>
    <w:p w14:paraId="30E48D60" w14:textId="77777777" w:rsidR="00737895" w:rsidRDefault="007378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874741" w:rsidRDefault="00874741"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874741" w:rsidRDefault="00874741">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0C41E747" w:rsidR="00874741" w:rsidRDefault="00874741" w:rsidP="009F7C75">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042B11">
      <w:rPr>
        <w:rStyle w:val="PageNumber"/>
        <w:noProof/>
      </w:rPr>
      <w:t>14</w:t>
    </w:r>
    <w:r>
      <w:rPr>
        <w:rStyle w:val="PageNumber"/>
      </w:rPr>
      <w:fldChar w:fldCharType="end"/>
    </w:r>
    <w:r>
      <w:rPr>
        <w:rStyle w:val="PageNumber"/>
      </w:rPr>
      <w:tab/>
      <w:t>March 2018</w:t>
    </w:r>
  </w:p>
  <w:p w14:paraId="05501EFE" w14:textId="77777777" w:rsidR="00874741" w:rsidRDefault="00874741">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874741" w:rsidRDefault="00874741"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874741" w:rsidRDefault="00874741">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874741" w:rsidRDefault="00874741"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874741" w:rsidRPr="007B65D7" w:rsidRDefault="00874741"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F6B17" w14:textId="77777777" w:rsidR="00737895" w:rsidRDefault="00737895">
      <w:r>
        <w:separator/>
      </w:r>
    </w:p>
    <w:p w14:paraId="22FC1039" w14:textId="77777777" w:rsidR="00737895" w:rsidRDefault="00737895"/>
  </w:footnote>
  <w:footnote w:type="continuationSeparator" w:id="0">
    <w:p w14:paraId="1AFF787F" w14:textId="77777777" w:rsidR="00737895" w:rsidRDefault="00737895">
      <w:r>
        <w:continuationSeparator/>
      </w:r>
    </w:p>
    <w:p w14:paraId="55BE5A94" w14:textId="77777777" w:rsidR="00737895" w:rsidRDefault="007378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874741" w:rsidRPr="001336D2" w:rsidRDefault="00874741">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AF60A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04E205A"/>
    <w:multiLevelType w:val="hybridMultilevel"/>
    <w:tmpl w:val="5B34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A80153"/>
    <w:multiLevelType w:val="hybridMultilevel"/>
    <w:tmpl w:val="D61C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B7318D"/>
    <w:multiLevelType w:val="hybridMultilevel"/>
    <w:tmpl w:val="5338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4"/>
  </w:num>
  <w:num w:numId="5">
    <w:abstractNumId w:val="25"/>
  </w:num>
  <w:num w:numId="6">
    <w:abstractNumId w:val="19"/>
  </w:num>
  <w:num w:numId="7">
    <w:abstractNumId w:val="15"/>
  </w:num>
  <w:num w:numId="8">
    <w:abstractNumId w:val="12"/>
  </w:num>
  <w:num w:numId="9">
    <w:abstractNumId w:val="6"/>
  </w:num>
  <w:num w:numId="10">
    <w:abstractNumId w:val="1"/>
  </w:num>
  <w:num w:numId="11">
    <w:abstractNumId w:val="4"/>
  </w:num>
  <w:num w:numId="12">
    <w:abstractNumId w:val="3"/>
  </w:num>
  <w:num w:numId="13">
    <w:abstractNumId w:val="18"/>
  </w:num>
  <w:num w:numId="14">
    <w:abstractNumId w:val="11"/>
  </w:num>
  <w:num w:numId="15">
    <w:abstractNumId w:val="14"/>
  </w:num>
  <w:num w:numId="16">
    <w:abstractNumId w:val="10"/>
  </w:num>
  <w:num w:numId="17">
    <w:abstractNumId w:val="8"/>
  </w:num>
  <w:num w:numId="18">
    <w:abstractNumId w:val="13"/>
  </w:num>
  <w:num w:numId="19">
    <w:abstractNumId w:val="21"/>
  </w:num>
  <w:num w:numId="20">
    <w:abstractNumId w:val="17"/>
  </w:num>
  <w:num w:numId="21">
    <w:abstractNumId w:val="23"/>
  </w:num>
  <w:num w:numId="22">
    <w:abstractNumId w:val="9"/>
  </w:num>
  <w:num w:numId="23">
    <w:abstractNumId w:val="20"/>
  </w:num>
  <w:num w:numId="24">
    <w:abstractNumId w:val="16"/>
  </w:num>
  <w:num w:numId="25">
    <w:abstractNumId w:val="22"/>
  </w:num>
  <w:num w:numId="26">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119"/>
    <w:rsid w:val="000142A0"/>
    <w:rsid w:val="00014715"/>
    <w:rsid w:val="000171DA"/>
    <w:rsid w:val="00020082"/>
    <w:rsid w:val="0002045C"/>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2B11"/>
    <w:rsid w:val="00045887"/>
    <w:rsid w:val="0004591D"/>
    <w:rsid w:val="0004636C"/>
    <w:rsid w:val="000479A7"/>
    <w:rsid w:val="00050337"/>
    <w:rsid w:val="00051952"/>
    <w:rsid w:val="00052547"/>
    <w:rsid w:val="00055A46"/>
    <w:rsid w:val="00056AE9"/>
    <w:rsid w:val="000612EB"/>
    <w:rsid w:val="00062C58"/>
    <w:rsid w:val="0006345A"/>
    <w:rsid w:val="00067AC8"/>
    <w:rsid w:val="000702CE"/>
    <w:rsid w:val="00071609"/>
    <w:rsid w:val="00071F6E"/>
    <w:rsid w:val="00072280"/>
    <w:rsid w:val="00072FCC"/>
    <w:rsid w:val="00073275"/>
    <w:rsid w:val="0007330F"/>
    <w:rsid w:val="0007382D"/>
    <w:rsid w:val="00074879"/>
    <w:rsid w:val="000814FF"/>
    <w:rsid w:val="00081824"/>
    <w:rsid w:val="00082DC9"/>
    <w:rsid w:val="000833D1"/>
    <w:rsid w:val="000852ED"/>
    <w:rsid w:val="000855D3"/>
    <w:rsid w:val="00086F75"/>
    <w:rsid w:val="00090448"/>
    <w:rsid w:val="00090AE2"/>
    <w:rsid w:val="00090B9D"/>
    <w:rsid w:val="00091273"/>
    <w:rsid w:val="0009164F"/>
    <w:rsid w:val="00094463"/>
    <w:rsid w:val="00096992"/>
    <w:rsid w:val="0009752E"/>
    <w:rsid w:val="00097D78"/>
    <w:rsid w:val="000A0099"/>
    <w:rsid w:val="000A0764"/>
    <w:rsid w:val="000A100B"/>
    <w:rsid w:val="000A1C52"/>
    <w:rsid w:val="000A7B20"/>
    <w:rsid w:val="000B11AD"/>
    <w:rsid w:val="000B156B"/>
    <w:rsid w:val="000B23F8"/>
    <w:rsid w:val="000B5218"/>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2B22"/>
    <w:rsid w:val="000F3438"/>
    <w:rsid w:val="000F3725"/>
    <w:rsid w:val="000F3733"/>
    <w:rsid w:val="000F38F1"/>
    <w:rsid w:val="000F62AB"/>
    <w:rsid w:val="000F7319"/>
    <w:rsid w:val="0010179F"/>
    <w:rsid w:val="00102C53"/>
    <w:rsid w:val="00104399"/>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3D5B"/>
    <w:rsid w:val="00125C1D"/>
    <w:rsid w:val="001264E8"/>
    <w:rsid w:val="001270AB"/>
    <w:rsid w:val="001278A1"/>
    <w:rsid w:val="001278C3"/>
    <w:rsid w:val="00133156"/>
    <w:rsid w:val="001336D2"/>
    <w:rsid w:val="00134C52"/>
    <w:rsid w:val="00136094"/>
    <w:rsid w:val="00143A51"/>
    <w:rsid w:val="0014468B"/>
    <w:rsid w:val="001453A5"/>
    <w:rsid w:val="00145851"/>
    <w:rsid w:val="00145CF3"/>
    <w:rsid w:val="00146C7B"/>
    <w:rsid w:val="00147C5F"/>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7D1"/>
    <w:rsid w:val="001D14AC"/>
    <w:rsid w:val="001D1C21"/>
    <w:rsid w:val="001D3222"/>
    <w:rsid w:val="001D6650"/>
    <w:rsid w:val="001D69F5"/>
    <w:rsid w:val="001E040B"/>
    <w:rsid w:val="001E1E32"/>
    <w:rsid w:val="001E40E8"/>
    <w:rsid w:val="001E473D"/>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6D60"/>
    <w:rsid w:val="00267512"/>
    <w:rsid w:val="002676DD"/>
    <w:rsid w:val="00274BB7"/>
    <w:rsid w:val="002753B5"/>
    <w:rsid w:val="002759DA"/>
    <w:rsid w:val="002765D0"/>
    <w:rsid w:val="002766C5"/>
    <w:rsid w:val="00277CE7"/>
    <w:rsid w:val="002808E4"/>
    <w:rsid w:val="00282EDE"/>
    <w:rsid w:val="002864F1"/>
    <w:rsid w:val="00291AE3"/>
    <w:rsid w:val="00294E43"/>
    <w:rsid w:val="002950A2"/>
    <w:rsid w:val="00296309"/>
    <w:rsid w:val="002A06F6"/>
    <w:rsid w:val="002A0C8C"/>
    <w:rsid w:val="002A1614"/>
    <w:rsid w:val="002A1F6B"/>
    <w:rsid w:val="002A204C"/>
    <w:rsid w:val="002A2EE5"/>
    <w:rsid w:val="002A2FF8"/>
    <w:rsid w:val="002A3847"/>
    <w:rsid w:val="002A4719"/>
    <w:rsid w:val="002A62AF"/>
    <w:rsid w:val="002A71DF"/>
    <w:rsid w:val="002B01FC"/>
    <w:rsid w:val="002B16A9"/>
    <w:rsid w:val="002B3C02"/>
    <w:rsid w:val="002C0ABF"/>
    <w:rsid w:val="002C0DF1"/>
    <w:rsid w:val="002C1296"/>
    <w:rsid w:val="002C2C1C"/>
    <w:rsid w:val="002C2CAA"/>
    <w:rsid w:val="002C39A9"/>
    <w:rsid w:val="002C3B31"/>
    <w:rsid w:val="002C5C98"/>
    <w:rsid w:val="002C6335"/>
    <w:rsid w:val="002D0C49"/>
    <w:rsid w:val="002D13A7"/>
    <w:rsid w:val="002D1A6C"/>
    <w:rsid w:val="002D37B7"/>
    <w:rsid w:val="002D3EF6"/>
    <w:rsid w:val="002D40E3"/>
    <w:rsid w:val="002D5204"/>
    <w:rsid w:val="002D6F0B"/>
    <w:rsid w:val="002D7025"/>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3C0F"/>
    <w:rsid w:val="002F4596"/>
    <w:rsid w:val="002F5410"/>
    <w:rsid w:val="002F5EFA"/>
    <w:rsid w:val="002F7C83"/>
    <w:rsid w:val="003005A5"/>
    <w:rsid w:val="00302507"/>
    <w:rsid w:val="003046F0"/>
    <w:rsid w:val="003048D9"/>
    <w:rsid w:val="00305338"/>
    <w:rsid w:val="0030610C"/>
    <w:rsid w:val="0030639C"/>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0968"/>
    <w:rsid w:val="0032241E"/>
    <w:rsid w:val="00325466"/>
    <w:rsid w:val="003256F3"/>
    <w:rsid w:val="00325CF6"/>
    <w:rsid w:val="00326279"/>
    <w:rsid w:val="00326966"/>
    <w:rsid w:val="0032720D"/>
    <w:rsid w:val="00327268"/>
    <w:rsid w:val="00327568"/>
    <w:rsid w:val="00330F1B"/>
    <w:rsid w:val="0034031C"/>
    <w:rsid w:val="00342E0C"/>
    <w:rsid w:val="00343639"/>
    <w:rsid w:val="003446BC"/>
    <w:rsid w:val="00344A1C"/>
    <w:rsid w:val="0034576B"/>
    <w:rsid w:val="00346959"/>
    <w:rsid w:val="003477A4"/>
    <w:rsid w:val="0035005C"/>
    <w:rsid w:val="00350155"/>
    <w:rsid w:val="00351368"/>
    <w:rsid w:val="003528DE"/>
    <w:rsid w:val="00353152"/>
    <w:rsid w:val="0035693E"/>
    <w:rsid w:val="00362AB7"/>
    <w:rsid w:val="003635BD"/>
    <w:rsid w:val="0036519F"/>
    <w:rsid w:val="0037013A"/>
    <w:rsid w:val="003713C8"/>
    <w:rsid w:val="0037310E"/>
    <w:rsid w:val="00374141"/>
    <w:rsid w:val="003746FF"/>
    <w:rsid w:val="00374D17"/>
    <w:rsid w:val="00375EC1"/>
    <w:rsid w:val="00376DD4"/>
    <w:rsid w:val="0037705A"/>
    <w:rsid w:val="00377177"/>
    <w:rsid w:val="0038145C"/>
    <w:rsid w:val="003816E9"/>
    <w:rsid w:val="00381ACF"/>
    <w:rsid w:val="003828F1"/>
    <w:rsid w:val="00382D1E"/>
    <w:rsid w:val="00385415"/>
    <w:rsid w:val="0038788F"/>
    <w:rsid w:val="00392B05"/>
    <w:rsid w:val="00392BF7"/>
    <w:rsid w:val="00393E8A"/>
    <w:rsid w:val="00394B50"/>
    <w:rsid w:val="003975A4"/>
    <w:rsid w:val="003A0BED"/>
    <w:rsid w:val="003A158C"/>
    <w:rsid w:val="003A2865"/>
    <w:rsid w:val="003A354B"/>
    <w:rsid w:val="003A45A2"/>
    <w:rsid w:val="003A45F8"/>
    <w:rsid w:val="003A47B0"/>
    <w:rsid w:val="003A4971"/>
    <w:rsid w:val="003B0B98"/>
    <w:rsid w:val="003B176B"/>
    <w:rsid w:val="003B19FF"/>
    <w:rsid w:val="003B3A33"/>
    <w:rsid w:val="003B3DCB"/>
    <w:rsid w:val="003B6FE5"/>
    <w:rsid w:val="003B74C8"/>
    <w:rsid w:val="003B7504"/>
    <w:rsid w:val="003C23F2"/>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A44"/>
    <w:rsid w:val="003F1E2F"/>
    <w:rsid w:val="003F4789"/>
    <w:rsid w:val="003F565F"/>
    <w:rsid w:val="003F7DF6"/>
    <w:rsid w:val="003F7E75"/>
    <w:rsid w:val="00400F9F"/>
    <w:rsid w:val="004021CC"/>
    <w:rsid w:val="00402706"/>
    <w:rsid w:val="004032AA"/>
    <w:rsid w:val="00404639"/>
    <w:rsid w:val="00405072"/>
    <w:rsid w:val="00406FAE"/>
    <w:rsid w:val="004145D9"/>
    <w:rsid w:val="00414FA6"/>
    <w:rsid w:val="004154BD"/>
    <w:rsid w:val="0041577C"/>
    <w:rsid w:val="00415F42"/>
    <w:rsid w:val="0042119A"/>
    <w:rsid w:val="00423003"/>
    <w:rsid w:val="00423A58"/>
    <w:rsid w:val="00424320"/>
    <w:rsid w:val="004254C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57386"/>
    <w:rsid w:val="00462168"/>
    <w:rsid w:val="00462ECC"/>
    <w:rsid w:val="00464741"/>
    <w:rsid w:val="00465DF8"/>
    <w:rsid w:val="00466D6B"/>
    <w:rsid w:val="00466DC9"/>
    <w:rsid w:val="00467C2B"/>
    <w:rsid w:val="0047144B"/>
    <w:rsid w:val="00471D5C"/>
    <w:rsid w:val="00472AB2"/>
    <w:rsid w:val="00473584"/>
    <w:rsid w:val="00474A82"/>
    <w:rsid w:val="00474BBC"/>
    <w:rsid w:val="00475EA5"/>
    <w:rsid w:val="00475EEE"/>
    <w:rsid w:val="004767BE"/>
    <w:rsid w:val="00476A82"/>
    <w:rsid w:val="004774A2"/>
    <w:rsid w:val="0047750D"/>
    <w:rsid w:val="0048016C"/>
    <w:rsid w:val="004817D1"/>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367F"/>
    <w:rsid w:val="004B4E30"/>
    <w:rsid w:val="004B64EC"/>
    <w:rsid w:val="004B75DC"/>
    <w:rsid w:val="004B7CC8"/>
    <w:rsid w:val="004B7D1A"/>
    <w:rsid w:val="004C0028"/>
    <w:rsid w:val="004C522D"/>
    <w:rsid w:val="004C76A6"/>
    <w:rsid w:val="004C76AD"/>
    <w:rsid w:val="004D0E26"/>
    <w:rsid w:val="004D1A22"/>
    <w:rsid w:val="004D3CB7"/>
    <w:rsid w:val="004D3FB6"/>
    <w:rsid w:val="004D5CD2"/>
    <w:rsid w:val="004D7CF9"/>
    <w:rsid w:val="004E0A39"/>
    <w:rsid w:val="004E1927"/>
    <w:rsid w:val="004E4DC1"/>
    <w:rsid w:val="004F0FB3"/>
    <w:rsid w:val="004F1F89"/>
    <w:rsid w:val="004F3A80"/>
    <w:rsid w:val="00500EE1"/>
    <w:rsid w:val="005041D5"/>
    <w:rsid w:val="00504BC1"/>
    <w:rsid w:val="00504DD3"/>
    <w:rsid w:val="00506513"/>
    <w:rsid w:val="00507012"/>
    <w:rsid w:val="005110D7"/>
    <w:rsid w:val="0051507D"/>
    <w:rsid w:val="00515EB2"/>
    <w:rsid w:val="00515F2A"/>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0769"/>
    <w:rsid w:val="005530C0"/>
    <w:rsid w:val="00553FC0"/>
    <w:rsid w:val="00554B8F"/>
    <w:rsid w:val="00560154"/>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C1B76"/>
    <w:rsid w:val="005C2354"/>
    <w:rsid w:val="005C446F"/>
    <w:rsid w:val="005C4562"/>
    <w:rsid w:val="005D0063"/>
    <w:rsid w:val="005D18C5"/>
    <w:rsid w:val="005D368C"/>
    <w:rsid w:val="005D3B22"/>
    <w:rsid w:val="005D46C3"/>
    <w:rsid w:val="005D549D"/>
    <w:rsid w:val="005D7968"/>
    <w:rsid w:val="005E0B43"/>
    <w:rsid w:val="005E16EF"/>
    <w:rsid w:val="005E19F1"/>
    <w:rsid w:val="005E2300"/>
    <w:rsid w:val="005E2AF9"/>
    <w:rsid w:val="005E2E31"/>
    <w:rsid w:val="005E45E9"/>
    <w:rsid w:val="005E654F"/>
    <w:rsid w:val="005F1D3A"/>
    <w:rsid w:val="005F348D"/>
    <w:rsid w:val="005F4954"/>
    <w:rsid w:val="005F558A"/>
    <w:rsid w:val="005F7200"/>
    <w:rsid w:val="0060149D"/>
    <w:rsid w:val="0060460B"/>
    <w:rsid w:val="0060529E"/>
    <w:rsid w:val="00605771"/>
    <w:rsid w:val="00605CF7"/>
    <w:rsid w:val="00606B5F"/>
    <w:rsid w:val="0061119D"/>
    <w:rsid w:val="00611AF1"/>
    <w:rsid w:val="00621033"/>
    <w:rsid w:val="00621DC0"/>
    <w:rsid w:val="00623D4F"/>
    <w:rsid w:val="00627B18"/>
    <w:rsid w:val="006310DA"/>
    <w:rsid w:val="00635C19"/>
    <w:rsid w:val="00635D63"/>
    <w:rsid w:val="00637151"/>
    <w:rsid w:val="0064184D"/>
    <w:rsid w:val="00642849"/>
    <w:rsid w:val="00645F3C"/>
    <w:rsid w:val="00647266"/>
    <w:rsid w:val="00651EE8"/>
    <w:rsid w:val="0065443F"/>
    <w:rsid w:val="00654500"/>
    <w:rsid w:val="00654CFD"/>
    <w:rsid w:val="00655A00"/>
    <w:rsid w:val="00655F23"/>
    <w:rsid w:val="00657E1E"/>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8D0"/>
    <w:rsid w:val="006B6E61"/>
    <w:rsid w:val="006B782F"/>
    <w:rsid w:val="006C162A"/>
    <w:rsid w:val="006C3858"/>
    <w:rsid w:val="006C450E"/>
    <w:rsid w:val="006C75A8"/>
    <w:rsid w:val="006C7B2E"/>
    <w:rsid w:val="006D0DE4"/>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6A60"/>
    <w:rsid w:val="006E75DD"/>
    <w:rsid w:val="006F0EC9"/>
    <w:rsid w:val="006F14FC"/>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2016"/>
    <w:rsid w:val="0072263E"/>
    <w:rsid w:val="007238FF"/>
    <w:rsid w:val="007247C0"/>
    <w:rsid w:val="0072569B"/>
    <w:rsid w:val="007269EC"/>
    <w:rsid w:val="0072725E"/>
    <w:rsid w:val="00727346"/>
    <w:rsid w:val="0072774F"/>
    <w:rsid w:val="00730277"/>
    <w:rsid w:val="0073046E"/>
    <w:rsid w:val="0073078F"/>
    <w:rsid w:val="007316E5"/>
    <w:rsid w:val="00732B9E"/>
    <w:rsid w:val="00732F3D"/>
    <w:rsid w:val="00734939"/>
    <w:rsid w:val="00736B0D"/>
    <w:rsid w:val="00736B78"/>
    <w:rsid w:val="00737895"/>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75A2"/>
    <w:rsid w:val="00757E8C"/>
    <w:rsid w:val="007618A0"/>
    <w:rsid w:val="00762B08"/>
    <w:rsid w:val="00762B56"/>
    <w:rsid w:val="00763DBB"/>
    <w:rsid w:val="00765B2D"/>
    <w:rsid w:val="00765E89"/>
    <w:rsid w:val="00774A20"/>
    <w:rsid w:val="007809A2"/>
    <w:rsid w:val="00781144"/>
    <w:rsid w:val="00781C05"/>
    <w:rsid w:val="0078333C"/>
    <w:rsid w:val="00784AAE"/>
    <w:rsid w:val="00785323"/>
    <w:rsid w:val="007853B1"/>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002D"/>
    <w:rsid w:val="007A35C2"/>
    <w:rsid w:val="007A39CC"/>
    <w:rsid w:val="007A4B35"/>
    <w:rsid w:val="007A54EE"/>
    <w:rsid w:val="007A55D2"/>
    <w:rsid w:val="007A759E"/>
    <w:rsid w:val="007A7B34"/>
    <w:rsid w:val="007B08CC"/>
    <w:rsid w:val="007B1B0C"/>
    <w:rsid w:val="007B3CEE"/>
    <w:rsid w:val="007B4E56"/>
    <w:rsid w:val="007B54F4"/>
    <w:rsid w:val="007B65D7"/>
    <w:rsid w:val="007B693F"/>
    <w:rsid w:val="007C2637"/>
    <w:rsid w:val="007C440B"/>
    <w:rsid w:val="007C4FC1"/>
    <w:rsid w:val="007D0685"/>
    <w:rsid w:val="007D0EF3"/>
    <w:rsid w:val="007D22F9"/>
    <w:rsid w:val="007D2C5E"/>
    <w:rsid w:val="007D3AE8"/>
    <w:rsid w:val="007D5ECC"/>
    <w:rsid w:val="007D680B"/>
    <w:rsid w:val="007E05D4"/>
    <w:rsid w:val="007E155F"/>
    <w:rsid w:val="007E1C43"/>
    <w:rsid w:val="007E1F3F"/>
    <w:rsid w:val="007E343F"/>
    <w:rsid w:val="007E4370"/>
    <w:rsid w:val="007E71D7"/>
    <w:rsid w:val="007F2B4D"/>
    <w:rsid w:val="007F3397"/>
    <w:rsid w:val="007F3A74"/>
    <w:rsid w:val="007F6892"/>
    <w:rsid w:val="007F767C"/>
    <w:rsid w:val="00801B32"/>
    <w:rsid w:val="008052DE"/>
    <w:rsid w:val="00805B82"/>
    <w:rsid w:val="00806872"/>
    <w:rsid w:val="00811706"/>
    <w:rsid w:val="008134FE"/>
    <w:rsid w:val="00815C2E"/>
    <w:rsid w:val="008218AA"/>
    <w:rsid w:val="00821FD9"/>
    <w:rsid w:val="008231E7"/>
    <w:rsid w:val="00823603"/>
    <w:rsid w:val="00824C90"/>
    <w:rsid w:val="00825719"/>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E3C"/>
    <w:rsid w:val="008720B8"/>
    <w:rsid w:val="008725F2"/>
    <w:rsid w:val="00874741"/>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1B0A"/>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4576"/>
    <w:rsid w:val="008C5347"/>
    <w:rsid w:val="008C7548"/>
    <w:rsid w:val="008C7AB2"/>
    <w:rsid w:val="008D0916"/>
    <w:rsid w:val="008D191D"/>
    <w:rsid w:val="008D248D"/>
    <w:rsid w:val="008D2661"/>
    <w:rsid w:val="008D2ED5"/>
    <w:rsid w:val="008D3BE9"/>
    <w:rsid w:val="008D4E31"/>
    <w:rsid w:val="008D6920"/>
    <w:rsid w:val="008D6B9A"/>
    <w:rsid w:val="008E25D1"/>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3179"/>
    <w:rsid w:val="00914D7B"/>
    <w:rsid w:val="00914F3F"/>
    <w:rsid w:val="00917948"/>
    <w:rsid w:val="00917E47"/>
    <w:rsid w:val="00920F55"/>
    <w:rsid w:val="00922708"/>
    <w:rsid w:val="009248A8"/>
    <w:rsid w:val="009249B9"/>
    <w:rsid w:val="009269D6"/>
    <w:rsid w:val="009313FE"/>
    <w:rsid w:val="00931F47"/>
    <w:rsid w:val="009346CB"/>
    <w:rsid w:val="00934908"/>
    <w:rsid w:val="009366BC"/>
    <w:rsid w:val="0093693E"/>
    <w:rsid w:val="00937759"/>
    <w:rsid w:val="009407E3"/>
    <w:rsid w:val="0094096A"/>
    <w:rsid w:val="00942690"/>
    <w:rsid w:val="00944E73"/>
    <w:rsid w:val="009453C1"/>
    <w:rsid w:val="0094609A"/>
    <w:rsid w:val="009467DD"/>
    <w:rsid w:val="00947C9C"/>
    <w:rsid w:val="0095133D"/>
    <w:rsid w:val="009525C8"/>
    <w:rsid w:val="009535CD"/>
    <w:rsid w:val="00957B95"/>
    <w:rsid w:val="00960CF5"/>
    <w:rsid w:val="00961AC3"/>
    <w:rsid w:val="00962670"/>
    <w:rsid w:val="00967C1C"/>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E0A"/>
    <w:rsid w:val="00997C73"/>
    <w:rsid w:val="009A09A6"/>
    <w:rsid w:val="009A4073"/>
    <w:rsid w:val="009A4D03"/>
    <w:rsid w:val="009A4EB3"/>
    <w:rsid w:val="009A5C19"/>
    <w:rsid w:val="009A77D0"/>
    <w:rsid w:val="009A7E16"/>
    <w:rsid w:val="009B1957"/>
    <w:rsid w:val="009B25D6"/>
    <w:rsid w:val="009B2B69"/>
    <w:rsid w:val="009B3CD1"/>
    <w:rsid w:val="009B403C"/>
    <w:rsid w:val="009B4612"/>
    <w:rsid w:val="009C2895"/>
    <w:rsid w:val="009C2E70"/>
    <w:rsid w:val="009C3E6B"/>
    <w:rsid w:val="009C4C5F"/>
    <w:rsid w:val="009C53F3"/>
    <w:rsid w:val="009C5E0B"/>
    <w:rsid w:val="009C675B"/>
    <w:rsid w:val="009C7BF5"/>
    <w:rsid w:val="009C7E75"/>
    <w:rsid w:val="009D2A6B"/>
    <w:rsid w:val="009D2A80"/>
    <w:rsid w:val="009D35C7"/>
    <w:rsid w:val="009D368C"/>
    <w:rsid w:val="009D4125"/>
    <w:rsid w:val="009D4843"/>
    <w:rsid w:val="009D484C"/>
    <w:rsid w:val="009D527A"/>
    <w:rsid w:val="009D7A1B"/>
    <w:rsid w:val="009E08B5"/>
    <w:rsid w:val="009E0A5F"/>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4AC0"/>
    <w:rsid w:val="00A05CA6"/>
    <w:rsid w:val="00A069C4"/>
    <w:rsid w:val="00A1217D"/>
    <w:rsid w:val="00A121AD"/>
    <w:rsid w:val="00A123B6"/>
    <w:rsid w:val="00A13C83"/>
    <w:rsid w:val="00A149C0"/>
    <w:rsid w:val="00A15EFE"/>
    <w:rsid w:val="00A15FA6"/>
    <w:rsid w:val="00A20A09"/>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3AA1"/>
    <w:rsid w:val="00A44EFF"/>
    <w:rsid w:val="00A46A8D"/>
    <w:rsid w:val="00A47192"/>
    <w:rsid w:val="00A47265"/>
    <w:rsid w:val="00A502A4"/>
    <w:rsid w:val="00A509E6"/>
    <w:rsid w:val="00A52A73"/>
    <w:rsid w:val="00A53320"/>
    <w:rsid w:val="00A54186"/>
    <w:rsid w:val="00A57D38"/>
    <w:rsid w:val="00A61C79"/>
    <w:rsid w:val="00A62070"/>
    <w:rsid w:val="00A62CE1"/>
    <w:rsid w:val="00A630E2"/>
    <w:rsid w:val="00A6311E"/>
    <w:rsid w:val="00A640B1"/>
    <w:rsid w:val="00A65FCF"/>
    <w:rsid w:val="00A66281"/>
    <w:rsid w:val="00A67FEB"/>
    <w:rsid w:val="00A723A5"/>
    <w:rsid w:val="00A7484F"/>
    <w:rsid w:val="00A753C8"/>
    <w:rsid w:val="00A75C68"/>
    <w:rsid w:val="00A8157A"/>
    <w:rsid w:val="00A81667"/>
    <w:rsid w:val="00A83D56"/>
    <w:rsid w:val="00A83DF3"/>
    <w:rsid w:val="00A83EB5"/>
    <w:rsid w:val="00A91736"/>
    <w:rsid w:val="00A91D6C"/>
    <w:rsid w:val="00A927F2"/>
    <w:rsid w:val="00A93D74"/>
    <w:rsid w:val="00A969A5"/>
    <w:rsid w:val="00A97AE6"/>
    <w:rsid w:val="00A97FA5"/>
    <w:rsid w:val="00AA0F64"/>
    <w:rsid w:val="00AA337E"/>
    <w:rsid w:val="00AA4299"/>
    <w:rsid w:val="00AA6982"/>
    <w:rsid w:val="00AB3DC7"/>
    <w:rsid w:val="00AB7C56"/>
    <w:rsid w:val="00AC0806"/>
    <w:rsid w:val="00AC3236"/>
    <w:rsid w:val="00AC5131"/>
    <w:rsid w:val="00AC7460"/>
    <w:rsid w:val="00AD074D"/>
    <w:rsid w:val="00AD0E9F"/>
    <w:rsid w:val="00AD2180"/>
    <w:rsid w:val="00AD22B9"/>
    <w:rsid w:val="00AD2556"/>
    <w:rsid w:val="00AD3D24"/>
    <w:rsid w:val="00AD47A7"/>
    <w:rsid w:val="00AD4C2E"/>
    <w:rsid w:val="00AD50AE"/>
    <w:rsid w:val="00AD641E"/>
    <w:rsid w:val="00AD7584"/>
    <w:rsid w:val="00AE1BB6"/>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1043D"/>
    <w:rsid w:val="00B10EA5"/>
    <w:rsid w:val="00B10FEF"/>
    <w:rsid w:val="00B11E06"/>
    <w:rsid w:val="00B120D6"/>
    <w:rsid w:val="00B15696"/>
    <w:rsid w:val="00B2123A"/>
    <w:rsid w:val="00B21D77"/>
    <w:rsid w:val="00B2472D"/>
    <w:rsid w:val="00B24BC9"/>
    <w:rsid w:val="00B251CF"/>
    <w:rsid w:val="00B254C3"/>
    <w:rsid w:val="00B25D94"/>
    <w:rsid w:val="00B277E2"/>
    <w:rsid w:val="00B30D8A"/>
    <w:rsid w:val="00B317A0"/>
    <w:rsid w:val="00B32C21"/>
    <w:rsid w:val="00B34C39"/>
    <w:rsid w:val="00B34C8C"/>
    <w:rsid w:val="00B34F09"/>
    <w:rsid w:val="00B361A1"/>
    <w:rsid w:val="00B4073A"/>
    <w:rsid w:val="00B40964"/>
    <w:rsid w:val="00B421F2"/>
    <w:rsid w:val="00B435C2"/>
    <w:rsid w:val="00B436B1"/>
    <w:rsid w:val="00B53CAB"/>
    <w:rsid w:val="00B53EC8"/>
    <w:rsid w:val="00B551F2"/>
    <w:rsid w:val="00B563AA"/>
    <w:rsid w:val="00B57337"/>
    <w:rsid w:val="00B6187D"/>
    <w:rsid w:val="00B61D1B"/>
    <w:rsid w:val="00B651ED"/>
    <w:rsid w:val="00B65F7A"/>
    <w:rsid w:val="00B665DF"/>
    <w:rsid w:val="00B6706C"/>
    <w:rsid w:val="00B6761F"/>
    <w:rsid w:val="00B70B67"/>
    <w:rsid w:val="00B717A6"/>
    <w:rsid w:val="00B719D8"/>
    <w:rsid w:val="00B71D49"/>
    <w:rsid w:val="00B72344"/>
    <w:rsid w:val="00B73065"/>
    <w:rsid w:val="00B7474F"/>
    <w:rsid w:val="00B74D4A"/>
    <w:rsid w:val="00B75915"/>
    <w:rsid w:val="00B75CF1"/>
    <w:rsid w:val="00B80143"/>
    <w:rsid w:val="00B811B1"/>
    <w:rsid w:val="00B81B81"/>
    <w:rsid w:val="00B83AD0"/>
    <w:rsid w:val="00B83CE8"/>
    <w:rsid w:val="00B83F9C"/>
    <w:rsid w:val="00B84E33"/>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CF5"/>
    <w:rsid w:val="00BA0E74"/>
    <w:rsid w:val="00BA15EC"/>
    <w:rsid w:val="00BA230D"/>
    <w:rsid w:val="00BA56A5"/>
    <w:rsid w:val="00BA72A8"/>
    <w:rsid w:val="00BB3CFB"/>
    <w:rsid w:val="00BB53FE"/>
    <w:rsid w:val="00BC0494"/>
    <w:rsid w:val="00BC0F9E"/>
    <w:rsid w:val="00BC1D9A"/>
    <w:rsid w:val="00BC2C41"/>
    <w:rsid w:val="00BC2D41"/>
    <w:rsid w:val="00BC626B"/>
    <w:rsid w:val="00BC6AEC"/>
    <w:rsid w:val="00BD2A9F"/>
    <w:rsid w:val="00BD2B2D"/>
    <w:rsid w:val="00BD2D43"/>
    <w:rsid w:val="00BD6860"/>
    <w:rsid w:val="00BD72C8"/>
    <w:rsid w:val="00BD7307"/>
    <w:rsid w:val="00BE2793"/>
    <w:rsid w:val="00BE27DF"/>
    <w:rsid w:val="00BE3423"/>
    <w:rsid w:val="00BE51AD"/>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5AB8"/>
    <w:rsid w:val="00C3004B"/>
    <w:rsid w:val="00C30A2D"/>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2992"/>
    <w:rsid w:val="00C73183"/>
    <w:rsid w:val="00C7495F"/>
    <w:rsid w:val="00C80A7E"/>
    <w:rsid w:val="00C80C2E"/>
    <w:rsid w:val="00C80E9B"/>
    <w:rsid w:val="00C81CB9"/>
    <w:rsid w:val="00C81DF2"/>
    <w:rsid w:val="00C83B66"/>
    <w:rsid w:val="00C85AAC"/>
    <w:rsid w:val="00C9029C"/>
    <w:rsid w:val="00C91FB0"/>
    <w:rsid w:val="00C92DA2"/>
    <w:rsid w:val="00C9317B"/>
    <w:rsid w:val="00C93699"/>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22BA"/>
    <w:rsid w:val="00CD26F0"/>
    <w:rsid w:val="00CD4F2E"/>
    <w:rsid w:val="00CE0452"/>
    <w:rsid w:val="00CE3C3C"/>
    <w:rsid w:val="00CE41B2"/>
    <w:rsid w:val="00CE4A22"/>
    <w:rsid w:val="00CE4D3F"/>
    <w:rsid w:val="00CE5970"/>
    <w:rsid w:val="00CE61F4"/>
    <w:rsid w:val="00CE66E7"/>
    <w:rsid w:val="00CE7420"/>
    <w:rsid w:val="00CF0005"/>
    <w:rsid w:val="00CF19AD"/>
    <w:rsid w:val="00CF3A12"/>
    <w:rsid w:val="00CF5A82"/>
    <w:rsid w:val="00D008F5"/>
    <w:rsid w:val="00D00B1C"/>
    <w:rsid w:val="00D00D87"/>
    <w:rsid w:val="00D0249C"/>
    <w:rsid w:val="00D039E6"/>
    <w:rsid w:val="00D051DD"/>
    <w:rsid w:val="00D07AB5"/>
    <w:rsid w:val="00D131CC"/>
    <w:rsid w:val="00D17320"/>
    <w:rsid w:val="00D17591"/>
    <w:rsid w:val="00D2637C"/>
    <w:rsid w:val="00D271EB"/>
    <w:rsid w:val="00D3114D"/>
    <w:rsid w:val="00D32322"/>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38F5"/>
    <w:rsid w:val="00D75A6C"/>
    <w:rsid w:val="00D81238"/>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2C52"/>
    <w:rsid w:val="00DA3F72"/>
    <w:rsid w:val="00DA4017"/>
    <w:rsid w:val="00DA4822"/>
    <w:rsid w:val="00DA5C27"/>
    <w:rsid w:val="00DA7BE7"/>
    <w:rsid w:val="00DA7E40"/>
    <w:rsid w:val="00DB11C8"/>
    <w:rsid w:val="00DB1AD7"/>
    <w:rsid w:val="00DB4035"/>
    <w:rsid w:val="00DB4A3F"/>
    <w:rsid w:val="00DB5BBA"/>
    <w:rsid w:val="00DB6374"/>
    <w:rsid w:val="00DB68A5"/>
    <w:rsid w:val="00DC28BD"/>
    <w:rsid w:val="00DC2A6D"/>
    <w:rsid w:val="00DC3FD5"/>
    <w:rsid w:val="00DC4595"/>
    <w:rsid w:val="00DC49E2"/>
    <w:rsid w:val="00DC5945"/>
    <w:rsid w:val="00DD2A5E"/>
    <w:rsid w:val="00DD3F1A"/>
    <w:rsid w:val="00DD565E"/>
    <w:rsid w:val="00DD6972"/>
    <w:rsid w:val="00DD6BA1"/>
    <w:rsid w:val="00DE0798"/>
    <w:rsid w:val="00DE1624"/>
    <w:rsid w:val="00DE1F09"/>
    <w:rsid w:val="00DE3CDC"/>
    <w:rsid w:val="00DE6120"/>
    <w:rsid w:val="00DE6212"/>
    <w:rsid w:val="00DF1DD9"/>
    <w:rsid w:val="00DF1FD3"/>
    <w:rsid w:val="00DF23B3"/>
    <w:rsid w:val="00DF38CD"/>
    <w:rsid w:val="00DF5F4C"/>
    <w:rsid w:val="00DF6A33"/>
    <w:rsid w:val="00E0099D"/>
    <w:rsid w:val="00E02B61"/>
    <w:rsid w:val="00E02FAE"/>
    <w:rsid w:val="00E03070"/>
    <w:rsid w:val="00E03C4A"/>
    <w:rsid w:val="00E05961"/>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4A90"/>
    <w:rsid w:val="00E76E04"/>
    <w:rsid w:val="00E76F69"/>
    <w:rsid w:val="00E773E8"/>
    <w:rsid w:val="00E80013"/>
    <w:rsid w:val="00E80FE4"/>
    <w:rsid w:val="00E83725"/>
    <w:rsid w:val="00E84EFB"/>
    <w:rsid w:val="00E851FF"/>
    <w:rsid w:val="00E8701B"/>
    <w:rsid w:val="00E9007C"/>
    <w:rsid w:val="00E902F9"/>
    <w:rsid w:val="00E90705"/>
    <w:rsid w:val="00E91E51"/>
    <w:rsid w:val="00E9238A"/>
    <w:rsid w:val="00E94993"/>
    <w:rsid w:val="00E95AF9"/>
    <w:rsid w:val="00E95CA0"/>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4C18"/>
    <w:rsid w:val="00EB771E"/>
    <w:rsid w:val="00EB7F5F"/>
    <w:rsid w:val="00EC0593"/>
    <w:rsid w:val="00EC0D1B"/>
    <w:rsid w:val="00EC0D31"/>
    <w:rsid w:val="00EC51AF"/>
    <w:rsid w:val="00EC5E00"/>
    <w:rsid w:val="00EC7328"/>
    <w:rsid w:val="00ED0491"/>
    <w:rsid w:val="00ED04D0"/>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365F"/>
    <w:rsid w:val="00F04816"/>
    <w:rsid w:val="00F0489C"/>
    <w:rsid w:val="00F05B25"/>
    <w:rsid w:val="00F0743A"/>
    <w:rsid w:val="00F07523"/>
    <w:rsid w:val="00F0770F"/>
    <w:rsid w:val="00F07C33"/>
    <w:rsid w:val="00F07DCE"/>
    <w:rsid w:val="00F110BF"/>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74D"/>
    <w:rsid w:val="00F72D64"/>
    <w:rsid w:val="00F74505"/>
    <w:rsid w:val="00F755CB"/>
    <w:rsid w:val="00F75A49"/>
    <w:rsid w:val="00F76666"/>
    <w:rsid w:val="00F80401"/>
    <w:rsid w:val="00F8099E"/>
    <w:rsid w:val="00F8296B"/>
    <w:rsid w:val="00F8578B"/>
    <w:rsid w:val="00F864DA"/>
    <w:rsid w:val="00F86D4D"/>
    <w:rsid w:val="00F87701"/>
    <w:rsid w:val="00F879AC"/>
    <w:rsid w:val="00F908CE"/>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E0067"/>
    <w:rsid w:val="00FE1601"/>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9CC3A6EF-6739-4E2D-BF6D-EB9824D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6A60"/>
    <w:rPr>
      <w:rFonts w:ascii="Verdana" w:hAnsi="Verdana"/>
      <w:sz w:val="24"/>
      <w:szCs w:val="24"/>
    </w:rPr>
  </w:style>
  <w:style w:type="paragraph" w:styleId="Heading1">
    <w:name w:val="heading 1"/>
    <w:next w:val="BodyText"/>
    <w:link w:val="Heading1Char"/>
    <w:qFormat/>
    <w:rsid w:val="00472AB2"/>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B6761F"/>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B6761F"/>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B6761F"/>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472AB2"/>
    <w:rPr>
      <w:rFonts w:ascii="Verdana" w:hAnsi="Verdana" w:cs="Arial"/>
      <w:b/>
      <w:bCs/>
      <w:kern w:val="32"/>
      <w:sz w:val="32"/>
      <w:szCs w:val="32"/>
    </w:rPr>
  </w:style>
  <w:style w:type="character" w:customStyle="1" w:styleId="Heading2Char">
    <w:name w:val="Heading 2 Char"/>
    <w:link w:val="Heading2"/>
    <w:rsid w:val="00B6761F"/>
    <w:rPr>
      <w:rFonts w:ascii="Verdana" w:hAnsi="Verdana" w:cs="Arial"/>
      <w:b/>
      <w:iCs/>
      <w:kern w:val="32"/>
      <w:sz w:val="28"/>
      <w:szCs w:val="28"/>
    </w:rPr>
  </w:style>
  <w:style w:type="character" w:customStyle="1" w:styleId="Heading3Char">
    <w:name w:val="Heading 3 Char"/>
    <w:link w:val="Heading3"/>
    <w:rsid w:val="00B6761F"/>
    <w:rPr>
      <w:rFonts w:ascii="Verdana" w:hAnsi="Verdana" w:cs="Arial"/>
      <w:b/>
      <w:bCs/>
      <w:iCs/>
      <w:kern w:val="32"/>
      <w:sz w:val="24"/>
      <w:szCs w:val="26"/>
    </w:rPr>
  </w:style>
  <w:style w:type="character" w:customStyle="1" w:styleId="Heading4Char">
    <w:name w:val="Heading 4 Char"/>
    <w:link w:val="Heading4"/>
    <w:rsid w:val="00B6761F"/>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BD72C8"/>
    <w:rPr>
      <w:color w:val="808080"/>
      <w:shd w:val="clear" w:color="auto" w:fill="E6E6E6"/>
    </w:rPr>
  </w:style>
  <w:style w:type="character" w:styleId="FollowedHyperlink">
    <w:name w:val="FollowedHyperlink"/>
    <w:basedOn w:val="DefaultParagraphFont"/>
    <w:semiHidden/>
    <w:unhideWhenUsed/>
    <w:rsid w:val="00BD72C8"/>
    <w:rPr>
      <w:color w:val="800080" w:themeColor="followedHyperlink"/>
      <w:u w:val="single"/>
    </w:rPr>
  </w:style>
  <w:style w:type="character" w:styleId="Emphasis">
    <w:name w:val="Emphasis"/>
    <w:basedOn w:val="DefaultParagraphFont"/>
    <w:uiPriority w:val="20"/>
    <w:qFormat/>
    <w:rsid w:val="00472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1998997311">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2.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1.xml"/><Relationship Id="rId33" Type="http://schemas.openxmlformats.org/officeDocument/2006/relationships/image" Target="media/image11.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10.emf"/><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oleObject" Target="embeddings/oleObject1.bin"/><Relationship Id="rId36" Type="http://schemas.openxmlformats.org/officeDocument/2006/relationships/image" Target="media/image14.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7.emf"/><Relationship Id="rId30" Type="http://schemas.openxmlformats.org/officeDocument/2006/relationships/package" Target="embeddings/Microsoft_Excel_Worksheet.xlsx"/><Relationship Id="rId35"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2.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3.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4.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6.xml><?xml version="1.0" encoding="utf-8"?>
<ds:datastoreItem xmlns:ds="http://schemas.openxmlformats.org/officeDocument/2006/customXml" ds:itemID="{20F96118-0045-4B68-B4A3-B8350ECF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2550</TotalTime>
  <Pages>20</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18485</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Steffen Maerdian</cp:lastModifiedBy>
  <cp:revision>28</cp:revision>
  <cp:lastPrinted>2017-03-16T22:18:00Z</cp:lastPrinted>
  <dcterms:created xsi:type="dcterms:W3CDTF">2018-03-19T19:20:00Z</dcterms:created>
  <dcterms:modified xsi:type="dcterms:W3CDTF">2018-03-27T21:58:00Z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