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355F" w14:textId="77777777" w:rsidR="004F3A80" w:rsidRDefault="00BF7AC6" w:rsidP="00015C0D">
      <w:pPr>
        <w:pStyle w:val="Title"/>
      </w:pPr>
      <w:bookmarkStart w:id="0" w:name="_Toc205632711"/>
      <w:r w:rsidRPr="00001A6F">
        <w:t>Version Description Document</w:t>
      </w:r>
    </w:p>
    <w:p w14:paraId="26CB868F" w14:textId="5217742C" w:rsidR="001071B7" w:rsidRDefault="002F4130" w:rsidP="007F2B77">
      <w:pPr>
        <w:pStyle w:val="Title2"/>
      </w:pPr>
      <w:r>
        <w:t>Medical Care Collection Fund (MCCF) EDI</w:t>
      </w:r>
    </w:p>
    <w:p w14:paraId="68D09898" w14:textId="408B7DC7" w:rsidR="002F4130" w:rsidRPr="002F4130" w:rsidRDefault="002F4130" w:rsidP="007F2B77">
      <w:pPr>
        <w:pStyle w:val="Title2"/>
      </w:pPr>
      <w:r>
        <w:t>Transaction Application Suite</w:t>
      </w:r>
    </w:p>
    <w:p w14:paraId="68F5D7F7" w14:textId="24EDB688" w:rsidR="001071B7" w:rsidRPr="004C5CB1" w:rsidRDefault="00662BA3" w:rsidP="007F2B77">
      <w:pPr>
        <w:pStyle w:val="Title2"/>
      </w:pPr>
      <w:r>
        <w:t>TAS.</w:t>
      </w:r>
      <w:r w:rsidR="007F2B77">
        <w:t>01</w:t>
      </w:r>
      <w:r w:rsidR="002B78BC">
        <w:t>.00</w:t>
      </w:r>
    </w:p>
    <w:p w14:paraId="3A6B0B87" w14:textId="77777777" w:rsidR="004F3A80" w:rsidRDefault="00F3021E" w:rsidP="00F3021E">
      <w:pPr>
        <w:pStyle w:val="CoverTitleInstructions"/>
        <w:spacing w:before="960" w:after="960"/>
      </w:pPr>
      <w:r>
        <w:rPr>
          <w:noProof/>
        </w:rPr>
        <w:drawing>
          <wp:inline distT="0" distB="0" distL="0" distR="0" wp14:anchorId="21A03CCB" wp14:editId="1B490D64">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7A609FE" w14:textId="369B5A66" w:rsidR="004F3A80" w:rsidRPr="00F7216E" w:rsidRDefault="002B78BC" w:rsidP="007F2B77">
      <w:pPr>
        <w:pStyle w:val="Title2"/>
      </w:pPr>
      <w:r>
        <w:t>Aug</w:t>
      </w:r>
      <w:r w:rsidR="0038579E">
        <w:t xml:space="preserve"> </w:t>
      </w:r>
      <w:r w:rsidR="007F2B77">
        <w:t>201</w:t>
      </w:r>
      <w:r w:rsidR="0038579E">
        <w:t>8</w:t>
      </w:r>
    </w:p>
    <w:p w14:paraId="77DA27D7" w14:textId="0FCAAD28" w:rsidR="00F7216E" w:rsidRDefault="00492806" w:rsidP="00F7216E">
      <w:pPr>
        <w:pStyle w:val="Title2"/>
      </w:pPr>
      <w:r>
        <w:t xml:space="preserve">Document </w:t>
      </w:r>
      <w:r w:rsidR="00F7216E">
        <w:t>Version</w:t>
      </w:r>
      <w:r w:rsidR="007F2B77">
        <w:t xml:space="preserve"> 1.</w:t>
      </w:r>
      <w:r w:rsidR="002B78BC">
        <w:t>3</w:t>
      </w:r>
    </w:p>
    <w:p w14:paraId="4566C0A5" w14:textId="59517482" w:rsidR="006A4A98" w:rsidRDefault="00001A6F" w:rsidP="007F2B77">
      <w:pPr>
        <w:pStyle w:val="Title2"/>
      </w:pPr>
      <w:r w:rsidRPr="00001A6F">
        <w:t>Department of Veterans Affairs</w:t>
      </w:r>
    </w:p>
    <w:p w14:paraId="0C8BB49D" w14:textId="77777777" w:rsidR="00C21C1A" w:rsidRDefault="00C21C1A" w:rsidP="007F2B77">
      <w:pPr>
        <w:pStyle w:val="Title2"/>
        <w:sectPr w:rsidR="00C21C1A" w:rsidSect="000C6DFB">
          <w:footerReference w:type="default" r:id="rId12"/>
          <w:type w:val="oddPage"/>
          <w:pgSz w:w="12240" w:h="15840" w:code="1"/>
          <w:pgMar w:top="1440" w:right="1440" w:bottom="1440" w:left="1440" w:header="720" w:footer="432" w:gutter="0"/>
          <w:pgNumType w:fmt="lowerRoman" w:start="2"/>
          <w:cols w:space="720"/>
          <w:titlePg/>
          <w:docGrid w:linePitch="360"/>
        </w:sectPr>
      </w:pPr>
    </w:p>
    <w:p w14:paraId="13EC2DAF" w14:textId="28382261" w:rsidR="00C21C1A" w:rsidRDefault="00C21C1A" w:rsidP="007F2B77">
      <w:pPr>
        <w:pStyle w:val="Title2"/>
      </w:pPr>
    </w:p>
    <w:p w14:paraId="11F950F0" w14:textId="1FEB2575" w:rsidR="004F3A80" w:rsidRDefault="00EC0158" w:rsidP="004F3A80">
      <w:pPr>
        <w:pStyle w:val="Title2"/>
      </w:pPr>
      <w:r>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18"/>
        <w:gridCol w:w="1292"/>
        <w:gridCol w:w="2966"/>
        <w:gridCol w:w="1571"/>
        <w:gridCol w:w="2203"/>
      </w:tblGrid>
      <w:tr w:rsidR="00EC0158" w:rsidRPr="005068FD" w14:paraId="231230E9" w14:textId="77777777" w:rsidTr="00504254">
        <w:trPr>
          <w:cantSplit/>
          <w:tblHeader/>
        </w:trPr>
        <w:tc>
          <w:tcPr>
            <w:tcW w:w="705" w:type="pct"/>
            <w:shd w:val="clear" w:color="auto" w:fill="F2F2F2"/>
          </w:tcPr>
          <w:p w14:paraId="24A2B63F" w14:textId="77777777"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14:paraId="11364510" w14:textId="77777777" w:rsidR="00EC0158" w:rsidRPr="005068FD" w:rsidRDefault="00EC0158" w:rsidP="0004636C">
            <w:pPr>
              <w:pStyle w:val="TableHeading"/>
            </w:pPr>
            <w:r>
              <w:t xml:space="preserve">Document </w:t>
            </w:r>
            <w:r w:rsidRPr="005068FD">
              <w:t>Version</w:t>
            </w:r>
          </w:p>
        </w:tc>
        <w:tc>
          <w:tcPr>
            <w:tcW w:w="1586" w:type="pct"/>
            <w:shd w:val="clear" w:color="auto" w:fill="F2F2F2"/>
          </w:tcPr>
          <w:p w14:paraId="6A0436CD" w14:textId="77777777" w:rsidR="00EC0158" w:rsidRPr="005068FD" w:rsidRDefault="00EC0158" w:rsidP="0004636C">
            <w:pPr>
              <w:pStyle w:val="TableHeading"/>
            </w:pPr>
            <w:r w:rsidRPr="005068FD">
              <w:t>Description</w:t>
            </w:r>
          </w:p>
        </w:tc>
        <w:tc>
          <w:tcPr>
            <w:tcW w:w="840" w:type="pct"/>
            <w:shd w:val="clear" w:color="auto" w:fill="F2F2F2"/>
          </w:tcPr>
          <w:p w14:paraId="3EB734F5" w14:textId="77777777" w:rsidR="00EC0158" w:rsidRPr="005068FD" w:rsidRDefault="00EC0158" w:rsidP="0004636C">
            <w:pPr>
              <w:pStyle w:val="TableHeading"/>
            </w:pPr>
            <w:r w:rsidRPr="00EC0158">
              <w:t>VDD Author / Team Role</w:t>
            </w:r>
          </w:p>
        </w:tc>
        <w:tc>
          <w:tcPr>
            <w:tcW w:w="1178" w:type="pct"/>
            <w:shd w:val="clear" w:color="auto" w:fill="F2F2F2"/>
          </w:tcPr>
          <w:p w14:paraId="157776B8" w14:textId="77777777" w:rsidR="00EC0158" w:rsidRPr="005068FD" w:rsidRDefault="00EC0158" w:rsidP="0004636C">
            <w:pPr>
              <w:pStyle w:val="TableHeading"/>
            </w:pPr>
            <w:r w:rsidRPr="00EC0158">
              <w:t>VA Group or Contract Company</w:t>
            </w:r>
          </w:p>
        </w:tc>
      </w:tr>
      <w:tr w:rsidR="002B78BC" w14:paraId="5C5D961F" w14:textId="77777777" w:rsidTr="00A60852">
        <w:trPr>
          <w:cantSplit/>
          <w:trHeight w:val="288"/>
        </w:trPr>
        <w:tc>
          <w:tcPr>
            <w:tcW w:w="705" w:type="pct"/>
          </w:tcPr>
          <w:p w14:paraId="1F82F13A" w14:textId="45CAE965" w:rsidR="002B78BC" w:rsidRDefault="002B78BC" w:rsidP="00A60852">
            <w:pPr>
              <w:pStyle w:val="TableText"/>
            </w:pPr>
            <w:r>
              <w:t>08/31/2018</w:t>
            </w:r>
          </w:p>
        </w:tc>
        <w:tc>
          <w:tcPr>
            <w:tcW w:w="691" w:type="pct"/>
          </w:tcPr>
          <w:p w14:paraId="7D6D02DA" w14:textId="659265C9" w:rsidR="002B78BC" w:rsidRDefault="002B78BC" w:rsidP="00A60852">
            <w:pPr>
              <w:pStyle w:val="TableText"/>
            </w:pPr>
            <w:r>
              <w:t>1.3</w:t>
            </w:r>
          </w:p>
        </w:tc>
        <w:tc>
          <w:tcPr>
            <w:tcW w:w="1586" w:type="pct"/>
          </w:tcPr>
          <w:p w14:paraId="5A135BA8" w14:textId="7CD77EF5" w:rsidR="002B78BC" w:rsidRDefault="002B78BC" w:rsidP="00A60852">
            <w:pPr>
              <w:pStyle w:val="TableText"/>
            </w:pPr>
            <w:r>
              <w:t>Document Revision</w:t>
            </w:r>
          </w:p>
        </w:tc>
        <w:tc>
          <w:tcPr>
            <w:tcW w:w="840" w:type="pct"/>
          </w:tcPr>
          <w:p w14:paraId="33B01C9D" w14:textId="2D9AA90B" w:rsidR="002B78BC" w:rsidRDefault="002B78BC" w:rsidP="00A60852">
            <w:pPr>
              <w:pStyle w:val="TableText"/>
            </w:pPr>
            <w:r>
              <w:t>Cheryl Lach</w:t>
            </w:r>
          </w:p>
        </w:tc>
        <w:tc>
          <w:tcPr>
            <w:tcW w:w="1178" w:type="pct"/>
          </w:tcPr>
          <w:p w14:paraId="0646920C" w14:textId="04A3B6CE" w:rsidR="002B78BC" w:rsidRDefault="002B78BC" w:rsidP="00A60852">
            <w:pPr>
              <w:pStyle w:val="TableText"/>
            </w:pPr>
            <w:r>
              <w:t>Halfaker</w:t>
            </w:r>
          </w:p>
        </w:tc>
      </w:tr>
      <w:tr w:rsidR="006E748F" w14:paraId="69E76904" w14:textId="77777777" w:rsidTr="00A60852">
        <w:trPr>
          <w:cantSplit/>
          <w:trHeight w:val="288"/>
        </w:trPr>
        <w:tc>
          <w:tcPr>
            <w:tcW w:w="705" w:type="pct"/>
          </w:tcPr>
          <w:p w14:paraId="73D6B9D1" w14:textId="2ECB7ABA" w:rsidR="006E748F" w:rsidRDefault="006E748F" w:rsidP="00A60852">
            <w:pPr>
              <w:pStyle w:val="TableText"/>
            </w:pPr>
            <w:r>
              <w:t>06/01/2018</w:t>
            </w:r>
          </w:p>
        </w:tc>
        <w:tc>
          <w:tcPr>
            <w:tcW w:w="691" w:type="pct"/>
          </w:tcPr>
          <w:p w14:paraId="0FA37A9E" w14:textId="68953F14" w:rsidR="006E748F" w:rsidRDefault="006E748F" w:rsidP="00A60852">
            <w:pPr>
              <w:pStyle w:val="TableText"/>
            </w:pPr>
            <w:r>
              <w:t>1.2</w:t>
            </w:r>
          </w:p>
        </w:tc>
        <w:tc>
          <w:tcPr>
            <w:tcW w:w="1586" w:type="pct"/>
          </w:tcPr>
          <w:p w14:paraId="0DA3C443" w14:textId="23EE80F2" w:rsidR="006E748F" w:rsidRDefault="006E748F" w:rsidP="00A60852">
            <w:pPr>
              <w:pStyle w:val="TableText"/>
            </w:pPr>
            <w:r>
              <w:t xml:space="preserve">Document Revision </w:t>
            </w:r>
          </w:p>
        </w:tc>
        <w:tc>
          <w:tcPr>
            <w:tcW w:w="840" w:type="pct"/>
          </w:tcPr>
          <w:p w14:paraId="5EACEF0B" w14:textId="237A9B05" w:rsidR="006E748F" w:rsidRDefault="006E748F" w:rsidP="00A60852">
            <w:pPr>
              <w:pStyle w:val="TableText"/>
            </w:pPr>
            <w:r>
              <w:t>Cheryl Lach</w:t>
            </w:r>
          </w:p>
        </w:tc>
        <w:tc>
          <w:tcPr>
            <w:tcW w:w="1178" w:type="pct"/>
          </w:tcPr>
          <w:p w14:paraId="2B5B5562" w14:textId="3BC970B9" w:rsidR="006E748F" w:rsidRDefault="006E748F" w:rsidP="00A60852">
            <w:pPr>
              <w:pStyle w:val="TableText"/>
            </w:pPr>
            <w:r>
              <w:t>Halfaker</w:t>
            </w:r>
          </w:p>
        </w:tc>
      </w:tr>
      <w:tr w:rsidR="00D11B9A" w14:paraId="1CA0ABB8" w14:textId="77777777" w:rsidTr="00A60852">
        <w:trPr>
          <w:cantSplit/>
          <w:trHeight w:val="288"/>
        </w:trPr>
        <w:tc>
          <w:tcPr>
            <w:tcW w:w="705" w:type="pct"/>
          </w:tcPr>
          <w:p w14:paraId="73C1C3F2" w14:textId="77777777" w:rsidR="00D11B9A" w:rsidRPr="004E6983" w:rsidRDefault="00D11B9A" w:rsidP="00A60852">
            <w:pPr>
              <w:pStyle w:val="TableText"/>
            </w:pPr>
            <w:r>
              <w:t>02/22/2018</w:t>
            </w:r>
          </w:p>
        </w:tc>
        <w:tc>
          <w:tcPr>
            <w:tcW w:w="691" w:type="pct"/>
          </w:tcPr>
          <w:p w14:paraId="6B8715B8" w14:textId="77777777" w:rsidR="00D11B9A" w:rsidRPr="004E6983" w:rsidRDefault="00D11B9A" w:rsidP="00A60852">
            <w:pPr>
              <w:pStyle w:val="TableText"/>
            </w:pPr>
            <w:r>
              <w:t>1.1</w:t>
            </w:r>
          </w:p>
        </w:tc>
        <w:tc>
          <w:tcPr>
            <w:tcW w:w="1586" w:type="pct"/>
          </w:tcPr>
          <w:p w14:paraId="385928F5" w14:textId="77777777" w:rsidR="00D11B9A" w:rsidRPr="004E6983" w:rsidRDefault="00D11B9A" w:rsidP="00A60852">
            <w:pPr>
              <w:pStyle w:val="TableText"/>
            </w:pPr>
            <w:r>
              <w:t>Document Revision</w:t>
            </w:r>
          </w:p>
        </w:tc>
        <w:tc>
          <w:tcPr>
            <w:tcW w:w="840" w:type="pct"/>
          </w:tcPr>
          <w:p w14:paraId="4F85153F" w14:textId="77777777" w:rsidR="00D11B9A" w:rsidRPr="004E6983" w:rsidRDefault="00D11B9A" w:rsidP="00A60852">
            <w:pPr>
              <w:pStyle w:val="TableText"/>
            </w:pPr>
            <w:r>
              <w:t>Cheryl Lach</w:t>
            </w:r>
          </w:p>
        </w:tc>
        <w:tc>
          <w:tcPr>
            <w:tcW w:w="1178" w:type="pct"/>
          </w:tcPr>
          <w:p w14:paraId="3F8CEE59" w14:textId="77777777" w:rsidR="00D11B9A" w:rsidRPr="004E6983" w:rsidRDefault="00D11B9A" w:rsidP="00A60852">
            <w:pPr>
              <w:pStyle w:val="TableText"/>
            </w:pPr>
            <w:r>
              <w:t>Halfaker</w:t>
            </w:r>
          </w:p>
        </w:tc>
      </w:tr>
      <w:tr w:rsidR="00504254" w14:paraId="0793F6EC" w14:textId="77777777" w:rsidTr="00C75C24">
        <w:trPr>
          <w:cantSplit/>
          <w:trHeight w:val="288"/>
        </w:trPr>
        <w:tc>
          <w:tcPr>
            <w:tcW w:w="705" w:type="pct"/>
          </w:tcPr>
          <w:p w14:paraId="5F1C1F1D" w14:textId="77777777" w:rsidR="00504254" w:rsidRPr="007957DC" w:rsidRDefault="00504254" w:rsidP="00C75C24">
            <w:pPr>
              <w:pStyle w:val="TableText"/>
              <w:rPr>
                <w:sz w:val="16"/>
                <w:szCs w:val="16"/>
              </w:rPr>
            </w:pPr>
            <w:r w:rsidRPr="004E6983">
              <w:t>10/10/2017</w:t>
            </w:r>
          </w:p>
        </w:tc>
        <w:tc>
          <w:tcPr>
            <w:tcW w:w="691" w:type="pct"/>
          </w:tcPr>
          <w:p w14:paraId="54E275BF" w14:textId="77777777" w:rsidR="00504254" w:rsidRPr="007957DC" w:rsidRDefault="00504254" w:rsidP="00C75C24">
            <w:pPr>
              <w:pStyle w:val="TableText"/>
              <w:rPr>
                <w:sz w:val="16"/>
                <w:szCs w:val="16"/>
              </w:rPr>
            </w:pPr>
            <w:r w:rsidRPr="004E6983">
              <w:t>1.0</w:t>
            </w:r>
          </w:p>
        </w:tc>
        <w:tc>
          <w:tcPr>
            <w:tcW w:w="1586" w:type="pct"/>
          </w:tcPr>
          <w:p w14:paraId="0ECC14E7" w14:textId="77777777" w:rsidR="00504254" w:rsidRPr="007957DC" w:rsidRDefault="00504254" w:rsidP="00C75C24">
            <w:pPr>
              <w:pStyle w:val="TableText"/>
              <w:rPr>
                <w:sz w:val="16"/>
                <w:szCs w:val="16"/>
              </w:rPr>
            </w:pPr>
            <w:r w:rsidRPr="004E6983">
              <w:t>Initial Document</w:t>
            </w:r>
          </w:p>
        </w:tc>
        <w:tc>
          <w:tcPr>
            <w:tcW w:w="840" w:type="pct"/>
          </w:tcPr>
          <w:p w14:paraId="464AA6B4" w14:textId="77777777" w:rsidR="00504254" w:rsidRPr="007957DC" w:rsidRDefault="00504254" w:rsidP="00C75C24">
            <w:pPr>
              <w:pStyle w:val="TableText"/>
              <w:rPr>
                <w:sz w:val="16"/>
                <w:szCs w:val="16"/>
              </w:rPr>
            </w:pPr>
            <w:r w:rsidRPr="004E6983">
              <w:t>Lee Benhart</w:t>
            </w:r>
          </w:p>
        </w:tc>
        <w:tc>
          <w:tcPr>
            <w:tcW w:w="1178" w:type="pct"/>
          </w:tcPr>
          <w:p w14:paraId="38EA177D" w14:textId="77777777" w:rsidR="00504254" w:rsidRPr="007957DC" w:rsidRDefault="00504254" w:rsidP="00C75C24">
            <w:pPr>
              <w:pStyle w:val="TableText"/>
              <w:rPr>
                <w:sz w:val="16"/>
                <w:szCs w:val="16"/>
              </w:rPr>
            </w:pPr>
            <w:r w:rsidRPr="004E6983">
              <w:t>Halfaker</w:t>
            </w:r>
          </w:p>
        </w:tc>
      </w:tr>
    </w:tbl>
    <w:p w14:paraId="58D263B7" w14:textId="77777777" w:rsidR="00150568" w:rsidRDefault="00150568" w:rsidP="00C53451"/>
    <w:p w14:paraId="167220E5" w14:textId="0E6F245B"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18"/>
        <w:gridCol w:w="1807"/>
        <w:gridCol w:w="2757"/>
        <w:gridCol w:w="1492"/>
        <w:gridCol w:w="1976"/>
      </w:tblGrid>
      <w:tr w:rsidR="00862CE5" w:rsidRPr="005068FD" w14:paraId="40D85E04" w14:textId="77777777" w:rsidTr="006F2EF3">
        <w:trPr>
          <w:cantSplit/>
          <w:tblHeader/>
        </w:trPr>
        <w:tc>
          <w:tcPr>
            <w:tcW w:w="705" w:type="pct"/>
            <w:shd w:val="clear" w:color="auto" w:fill="F2F2F2"/>
          </w:tcPr>
          <w:p w14:paraId="3364AA83" w14:textId="77777777" w:rsidR="00862CE5" w:rsidRPr="005068FD" w:rsidRDefault="00862CE5" w:rsidP="00E96743">
            <w:pPr>
              <w:pStyle w:val="TableHeading"/>
            </w:pPr>
            <w:bookmarkStart w:id="2" w:name="ColumnTitle_02"/>
            <w:bookmarkEnd w:id="2"/>
            <w:r w:rsidRPr="005068FD">
              <w:t>Date</w:t>
            </w:r>
          </w:p>
        </w:tc>
        <w:tc>
          <w:tcPr>
            <w:tcW w:w="901" w:type="pct"/>
            <w:shd w:val="clear" w:color="auto" w:fill="F2F2F2"/>
          </w:tcPr>
          <w:p w14:paraId="37EE3BB5" w14:textId="77777777"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496" w:type="pct"/>
            <w:shd w:val="clear" w:color="auto" w:fill="F2F2F2"/>
          </w:tcPr>
          <w:p w14:paraId="4975599B" w14:textId="77777777" w:rsidR="00862CE5" w:rsidRPr="005068FD" w:rsidRDefault="00862CE5" w:rsidP="00E96743">
            <w:pPr>
              <w:pStyle w:val="TableHeading"/>
            </w:pPr>
            <w:r w:rsidRPr="005068FD">
              <w:t>Description</w:t>
            </w:r>
          </w:p>
        </w:tc>
        <w:tc>
          <w:tcPr>
            <w:tcW w:w="820" w:type="pct"/>
            <w:shd w:val="clear" w:color="auto" w:fill="F2F2F2"/>
          </w:tcPr>
          <w:p w14:paraId="35FB7AC2" w14:textId="77777777" w:rsidR="00862CE5" w:rsidRPr="005068FD" w:rsidRDefault="00862CE5" w:rsidP="00E96743">
            <w:pPr>
              <w:pStyle w:val="TableHeading"/>
            </w:pPr>
            <w:r w:rsidRPr="00862CE5">
              <w:t>Project Name</w:t>
            </w:r>
          </w:p>
        </w:tc>
        <w:tc>
          <w:tcPr>
            <w:tcW w:w="1078" w:type="pct"/>
            <w:shd w:val="clear" w:color="auto" w:fill="F2F2F2"/>
          </w:tcPr>
          <w:p w14:paraId="0BA12A17" w14:textId="77777777" w:rsidR="00862CE5" w:rsidRPr="005068FD" w:rsidRDefault="00862CE5" w:rsidP="00E96743">
            <w:pPr>
              <w:pStyle w:val="TableHeading"/>
            </w:pPr>
            <w:r w:rsidRPr="00862CE5">
              <w:t>VA Department</w:t>
            </w:r>
          </w:p>
        </w:tc>
      </w:tr>
      <w:tr w:rsidR="002B78BC" w:rsidRPr="00150568" w14:paraId="6A0F75E1" w14:textId="77777777" w:rsidTr="00A60852">
        <w:trPr>
          <w:cantSplit/>
          <w:trHeight w:val="288"/>
        </w:trPr>
        <w:tc>
          <w:tcPr>
            <w:tcW w:w="705" w:type="pct"/>
          </w:tcPr>
          <w:p w14:paraId="54B120D7" w14:textId="6F81DB85" w:rsidR="002B78BC" w:rsidRDefault="002B78BC" w:rsidP="00E96743">
            <w:pPr>
              <w:pStyle w:val="TableText"/>
              <w:rPr>
                <w:szCs w:val="22"/>
              </w:rPr>
            </w:pPr>
            <w:r>
              <w:rPr>
                <w:szCs w:val="22"/>
              </w:rPr>
              <w:t>08/31/2018</w:t>
            </w:r>
          </w:p>
        </w:tc>
        <w:tc>
          <w:tcPr>
            <w:tcW w:w="901" w:type="pct"/>
          </w:tcPr>
          <w:p w14:paraId="2A45BD09" w14:textId="202867B8" w:rsidR="002B78BC" w:rsidRDefault="002B78BC" w:rsidP="00E96743">
            <w:pPr>
              <w:pStyle w:val="TableText"/>
              <w:rPr>
                <w:szCs w:val="22"/>
              </w:rPr>
            </w:pPr>
            <w:r>
              <w:rPr>
                <w:szCs w:val="22"/>
              </w:rPr>
              <w:t>TAS.01.00.1453</w:t>
            </w:r>
          </w:p>
        </w:tc>
        <w:tc>
          <w:tcPr>
            <w:tcW w:w="1496" w:type="pct"/>
          </w:tcPr>
          <w:p w14:paraId="5071CF72" w14:textId="256E9555" w:rsidR="002B78BC" w:rsidRDefault="002B78BC" w:rsidP="00E96743">
            <w:pPr>
              <w:pStyle w:val="TableText"/>
              <w:rPr>
                <w:szCs w:val="22"/>
              </w:rPr>
            </w:pPr>
            <w:r>
              <w:rPr>
                <w:szCs w:val="22"/>
              </w:rPr>
              <w:t>Build 5 Final Deliverable</w:t>
            </w:r>
          </w:p>
        </w:tc>
        <w:tc>
          <w:tcPr>
            <w:tcW w:w="820" w:type="pct"/>
          </w:tcPr>
          <w:p w14:paraId="393025B3" w14:textId="35BB2C08" w:rsidR="002B78BC" w:rsidRDefault="002B78BC" w:rsidP="00E96743">
            <w:pPr>
              <w:pStyle w:val="TableText"/>
              <w:rPr>
                <w:szCs w:val="22"/>
              </w:rPr>
            </w:pPr>
            <w:r>
              <w:rPr>
                <w:szCs w:val="22"/>
              </w:rPr>
              <w:t>MCCF EDI TAS Core</w:t>
            </w:r>
          </w:p>
        </w:tc>
        <w:tc>
          <w:tcPr>
            <w:tcW w:w="1078" w:type="pct"/>
          </w:tcPr>
          <w:p w14:paraId="07232357" w14:textId="1493A0BA" w:rsidR="002B78BC" w:rsidRDefault="002B78BC" w:rsidP="00E96743">
            <w:pPr>
              <w:pStyle w:val="TableText"/>
              <w:rPr>
                <w:szCs w:val="22"/>
              </w:rPr>
            </w:pPr>
            <w:r>
              <w:rPr>
                <w:szCs w:val="22"/>
              </w:rPr>
              <w:t>Product Development</w:t>
            </w:r>
          </w:p>
        </w:tc>
      </w:tr>
      <w:tr w:rsidR="006E748F" w:rsidRPr="00150568" w14:paraId="13AAB8F2" w14:textId="77777777" w:rsidTr="00A60852">
        <w:trPr>
          <w:cantSplit/>
          <w:trHeight w:val="288"/>
        </w:trPr>
        <w:tc>
          <w:tcPr>
            <w:tcW w:w="705" w:type="pct"/>
          </w:tcPr>
          <w:p w14:paraId="4C68BF4D" w14:textId="2F3130E2" w:rsidR="006E748F" w:rsidRDefault="007819DE" w:rsidP="00E96743">
            <w:pPr>
              <w:pStyle w:val="TableText"/>
              <w:rPr>
                <w:szCs w:val="22"/>
              </w:rPr>
            </w:pPr>
            <w:r>
              <w:rPr>
                <w:szCs w:val="22"/>
              </w:rPr>
              <w:t>06/01/2018</w:t>
            </w:r>
          </w:p>
        </w:tc>
        <w:tc>
          <w:tcPr>
            <w:tcW w:w="901" w:type="pct"/>
          </w:tcPr>
          <w:p w14:paraId="697FD5B8" w14:textId="5C72924B" w:rsidR="006E748F" w:rsidRDefault="007819DE" w:rsidP="00E96743">
            <w:pPr>
              <w:pStyle w:val="TableText"/>
              <w:rPr>
                <w:szCs w:val="22"/>
              </w:rPr>
            </w:pPr>
            <w:r>
              <w:rPr>
                <w:szCs w:val="22"/>
              </w:rPr>
              <w:t>TAS.01.00.</w:t>
            </w:r>
            <w:r w:rsidR="002B78BC">
              <w:rPr>
                <w:szCs w:val="22"/>
              </w:rPr>
              <w:t>247</w:t>
            </w:r>
          </w:p>
        </w:tc>
        <w:tc>
          <w:tcPr>
            <w:tcW w:w="1496" w:type="pct"/>
          </w:tcPr>
          <w:p w14:paraId="6836F17F" w14:textId="039B97FA" w:rsidR="006E748F" w:rsidRDefault="007819DE" w:rsidP="00E96743">
            <w:pPr>
              <w:pStyle w:val="TableText"/>
              <w:rPr>
                <w:szCs w:val="22"/>
              </w:rPr>
            </w:pPr>
            <w:r>
              <w:rPr>
                <w:szCs w:val="22"/>
              </w:rPr>
              <w:t>Build 4 Final Deliverable</w:t>
            </w:r>
          </w:p>
        </w:tc>
        <w:tc>
          <w:tcPr>
            <w:tcW w:w="820" w:type="pct"/>
          </w:tcPr>
          <w:p w14:paraId="1EDB866E" w14:textId="6B5F27F8" w:rsidR="006E748F" w:rsidRDefault="007819DE" w:rsidP="00E96743">
            <w:pPr>
              <w:pStyle w:val="TableText"/>
              <w:rPr>
                <w:szCs w:val="22"/>
              </w:rPr>
            </w:pPr>
            <w:r>
              <w:rPr>
                <w:szCs w:val="22"/>
              </w:rPr>
              <w:t>MCCF EDI TAS Core</w:t>
            </w:r>
          </w:p>
        </w:tc>
        <w:tc>
          <w:tcPr>
            <w:tcW w:w="1078" w:type="pct"/>
          </w:tcPr>
          <w:p w14:paraId="66C0F603" w14:textId="4C0F94D8" w:rsidR="006E748F" w:rsidRDefault="007819DE" w:rsidP="00E96743">
            <w:pPr>
              <w:pStyle w:val="TableText"/>
              <w:rPr>
                <w:szCs w:val="22"/>
              </w:rPr>
            </w:pPr>
            <w:r>
              <w:rPr>
                <w:szCs w:val="22"/>
              </w:rPr>
              <w:t>Product Development</w:t>
            </w:r>
          </w:p>
        </w:tc>
      </w:tr>
      <w:tr w:rsidR="006E748F" w:rsidRPr="00150568" w14:paraId="07598945" w14:textId="77777777" w:rsidTr="00A60852">
        <w:trPr>
          <w:cantSplit/>
          <w:trHeight w:val="288"/>
        </w:trPr>
        <w:tc>
          <w:tcPr>
            <w:tcW w:w="705" w:type="pct"/>
          </w:tcPr>
          <w:p w14:paraId="6F7CB4EF" w14:textId="3564F3AE" w:rsidR="006E748F" w:rsidRDefault="006E748F" w:rsidP="00E96743">
            <w:pPr>
              <w:pStyle w:val="TableText"/>
              <w:rPr>
                <w:szCs w:val="22"/>
              </w:rPr>
            </w:pPr>
            <w:r>
              <w:rPr>
                <w:szCs w:val="22"/>
              </w:rPr>
              <w:t>05/</w:t>
            </w:r>
            <w:r w:rsidR="0054553C">
              <w:rPr>
                <w:szCs w:val="22"/>
              </w:rPr>
              <w:t>23/2018</w:t>
            </w:r>
          </w:p>
        </w:tc>
        <w:tc>
          <w:tcPr>
            <w:tcW w:w="901" w:type="pct"/>
          </w:tcPr>
          <w:p w14:paraId="1E3629CA" w14:textId="458C3642" w:rsidR="006E748F" w:rsidRDefault="007819DE" w:rsidP="00E96743">
            <w:pPr>
              <w:pStyle w:val="TableText"/>
              <w:rPr>
                <w:szCs w:val="22"/>
              </w:rPr>
            </w:pPr>
            <w:r>
              <w:rPr>
                <w:szCs w:val="22"/>
              </w:rPr>
              <w:t>TAS.01.00.201</w:t>
            </w:r>
          </w:p>
        </w:tc>
        <w:tc>
          <w:tcPr>
            <w:tcW w:w="1496" w:type="pct"/>
          </w:tcPr>
          <w:p w14:paraId="1EEDF2B1" w14:textId="5651B9E0" w:rsidR="006E748F" w:rsidRDefault="007819DE" w:rsidP="00E96743">
            <w:pPr>
              <w:pStyle w:val="TableText"/>
              <w:rPr>
                <w:szCs w:val="22"/>
              </w:rPr>
            </w:pPr>
            <w:r>
              <w:rPr>
                <w:szCs w:val="22"/>
              </w:rPr>
              <w:t>Build 3 + 508 Deliverable</w:t>
            </w:r>
          </w:p>
        </w:tc>
        <w:tc>
          <w:tcPr>
            <w:tcW w:w="820" w:type="pct"/>
          </w:tcPr>
          <w:p w14:paraId="29842EA5" w14:textId="406EC061" w:rsidR="006E748F" w:rsidRDefault="007819DE" w:rsidP="00E96743">
            <w:pPr>
              <w:pStyle w:val="TableText"/>
              <w:rPr>
                <w:szCs w:val="22"/>
              </w:rPr>
            </w:pPr>
            <w:r>
              <w:rPr>
                <w:szCs w:val="22"/>
              </w:rPr>
              <w:t>MCCF EDI TAS Core</w:t>
            </w:r>
          </w:p>
        </w:tc>
        <w:tc>
          <w:tcPr>
            <w:tcW w:w="1078" w:type="pct"/>
          </w:tcPr>
          <w:p w14:paraId="4EFE2836" w14:textId="39EF4C79" w:rsidR="006E748F" w:rsidRDefault="007819DE" w:rsidP="00E96743">
            <w:pPr>
              <w:pStyle w:val="TableText"/>
              <w:rPr>
                <w:szCs w:val="22"/>
              </w:rPr>
            </w:pPr>
            <w:r>
              <w:rPr>
                <w:szCs w:val="22"/>
              </w:rPr>
              <w:t>Product Development</w:t>
            </w:r>
          </w:p>
        </w:tc>
      </w:tr>
      <w:tr w:rsidR="000E6700" w:rsidRPr="00150568" w14:paraId="6F54EB4F" w14:textId="77777777" w:rsidTr="00A60852">
        <w:trPr>
          <w:cantSplit/>
          <w:trHeight w:val="288"/>
        </w:trPr>
        <w:tc>
          <w:tcPr>
            <w:tcW w:w="705" w:type="pct"/>
          </w:tcPr>
          <w:p w14:paraId="1A8B96B7" w14:textId="00FE14DA" w:rsidR="000E6700" w:rsidRDefault="000E6700" w:rsidP="00E96743">
            <w:pPr>
              <w:pStyle w:val="TableText"/>
              <w:rPr>
                <w:szCs w:val="22"/>
              </w:rPr>
            </w:pPr>
            <w:r>
              <w:rPr>
                <w:szCs w:val="22"/>
              </w:rPr>
              <w:t>03/09/2018</w:t>
            </w:r>
          </w:p>
        </w:tc>
        <w:tc>
          <w:tcPr>
            <w:tcW w:w="901" w:type="pct"/>
          </w:tcPr>
          <w:p w14:paraId="78219A0F" w14:textId="1137A435" w:rsidR="000E6700" w:rsidRDefault="000E6700" w:rsidP="00E96743">
            <w:pPr>
              <w:pStyle w:val="TableText"/>
              <w:rPr>
                <w:szCs w:val="22"/>
              </w:rPr>
            </w:pPr>
            <w:r>
              <w:rPr>
                <w:szCs w:val="22"/>
              </w:rPr>
              <w:t>TAS.01.00.196</w:t>
            </w:r>
          </w:p>
        </w:tc>
        <w:tc>
          <w:tcPr>
            <w:tcW w:w="1496" w:type="pct"/>
          </w:tcPr>
          <w:p w14:paraId="3C201867" w14:textId="26164E5D" w:rsidR="000E6700" w:rsidRDefault="000E6700" w:rsidP="00E96743">
            <w:pPr>
              <w:pStyle w:val="TableText"/>
              <w:rPr>
                <w:szCs w:val="22"/>
              </w:rPr>
            </w:pPr>
            <w:r>
              <w:rPr>
                <w:szCs w:val="22"/>
              </w:rPr>
              <w:t>Build 3 Final Deliverable</w:t>
            </w:r>
          </w:p>
        </w:tc>
        <w:tc>
          <w:tcPr>
            <w:tcW w:w="820" w:type="pct"/>
          </w:tcPr>
          <w:p w14:paraId="3654F113" w14:textId="736D9DD3" w:rsidR="000E6700" w:rsidRDefault="000E6700" w:rsidP="00E96743">
            <w:pPr>
              <w:pStyle w:val="TableText"/>
              <w:rPr>
                <w:szCs w:val="22"/>
              </w:rPr>
            </w:pPr>
            <w:r>
              <w:rPr>
                <w:szCs w:val="22"/>
              </w:rPr>
              <w:t>MCCF EDI TAS CORE</w:t>
            </w:r>
          </w:p>
        </w:tc>
        <w:tc>
          <w:tcPr>
            <w:tcW w:w="1078" w:type="pct"/>
          </w:tcPr>
          <w:p w14:paraId="73B12E94" w14:textId="5935B552" w:rsidR="000E6700" w:rsidRDefault="000E6700" w:rsidP="00E96743">
            <w:pPr>
              <w:pStyle w:val="TableText"/>
              <w:rPr>
                <w:szCs w:val="22"/>
              </w:rPr>
            </w:pPr>
            <w:r>
              <w:rPr>
                <w:szCs w:val="22"/>
              </w:rPr>
              <w:t>Product Development</w:t>
            </w:r>
          </w:p>
        </w:tc>
      </w:tr>
      <w:tr w:rsidR="007F3948" w:rsidRPr="00150568" w14:paraId="7A2497F7" w14:textId="77777777" w:rsidTr="006F2EF3">
        <w:trPr>
          <w:cantSplit/>
          <w:trHeight w:val="288"/>
        </w:trPr>
        <w:tc>
          <w:tcPr>
            <w:tcW w:w="705" w:type="pct"/>
          </w:tcPr>
          <w:p w14:paraId="3BC37DDE" w14:textId="2608708B" w:rsidR="007F3948" w:rsidRDefault="003A637C" w:rsidP="00E96743">
            <w:pPr>
              <w:pStyle w:val="TableText"/>
              <w:rPr>
                <w:szCs w:val="22"/>
              </w:rPr>
            </w:pPr>
            <w:r>
              <w:rPr>
                <w:szCs w:val="22"/>
              </w:rPr>
              <w:t>01/23/2018</w:t>
            </w:r>
          </w:p>
        </w:tc>
        <w:tc>
          <w:tcPr>
            <w:tcW w:w="901" w:type="pct"/>
          </w:tcPr>
          <w:p w14:paraId="55C081A4" w14:textId="31DA72E1" w:rsidR="007F3948" w:rsidRDefault="003A637C" w:rsidP="00E96743">
            <w:pPr>
              <w:pStyle w:val="TableText"/>
              <w:rPr>
                <w:szCs w:val="22"/>
              </w:rPr>
            </w:pPr>
            <w:r>
              <w:rPr>
                <w:szCs w:val="22"/>
              </w:rPr>
              <w:t>TAS.01.00.174</w:t>
            </w:r>
          </w:p>
        </w:tc>
        <w:tc>
          <w:tcPr>
            <w:tcW w:w="1496" w:type="pct"/>
          </w:tcPr>
          <w:p w14:paraId="553A622B" w14:textId="49F60C19" w:rsidR="007F3948" w:rsidRDefault="003A637C" w:rsidP="00E96743">
            <w:pPr>
              <w:pStyle w:val="TableText"/>
              <w:rPr>
                <w:szCs w:val="22"/>
              </w:rPr>
            </w:pPr>
            <w:r>
              <w:rPr>
                <w:szCs w:val="22"/>
              </w:rPr>
              <w:t>Build 3 Sprint 2 Deliverable</w:t>
            </w:r>
          </w:p>
        </w:tc>
        <w:tc>
          <w:tcPr>
            <w:tcW w:w="820" w:type="pct"/>
          </w:tcPr>
          <w:p w14:paraId="3BD4F38C" w14:textId="0D7E4A0A" w:rsidR="007F3948" w:rsidRDefault="003A637C" w:rsidP="00E96743">
            <w:pPr>
              <w:pStyle w:val="TableText"/>
              <w:rPr>
                <w:szCs w:val="22"/>
              </w:rPr>
            </w:pPr>
            <w:r>
              <w:rPr>
                <w:szCs w:val="22"/>
              </w:rPr>
              <w:t>MCCF EDI TAS CORE</w:t>
            </w:r>
          </w:p>
        </w:tc>
        <w:tc>
          <w:tcPr>
            <w:tcW w:w="1078" w:type="pct"/>
          </w:tcPr>
          <w:p w14:paraId="73901939" w14:textId="01696945" w:rsidR="007F3948" w:rsidRDefault="003A637C" w:rsidP="00E96743">
            <w:pPr>
              <w:pStyle w:val="TableText"/>
              <w:rPr>
                <w:szCs w:val="22"/>
              </w:rPr>
            </w:pPr>
            <w:r>
              <w:rPr>
                <w:szCs w:val="22"/>
              </w:rPr>
              <w:t>Product Development</w:t>
            </w:r>
          </w:p>
        </w:tc>
      </w:tr>
      <w:tr w:rsidR="00A60852" w:rsidRPr="00150568" w14:paraId="0E26EB49" w14:textId="77777777" w:rsidTr="00A60852">
        <w:trPr>
          <w:cantSplit/>
          <w:trHeight w:val="288"/>
        </w:trPr>
        <w:tc>
          <w:tcPr>
            <w:tcW w:w="705" w:type="pct"/>
          </w:tcPr>
          <w:p w14:paraId="1AB5A588" w14:textId="77777777" w:rsidR="00A60852" w:rsidRPr="00150568" w:rsidRDefault="00A60852" w:rsidP="00A60852">
            <w:pPr>
              <w:pStyle w:val="TableText"/>
              <w:rPr>
                <w:szCs w:val="22"/>
              </w:rPr>
            </w:pPr>
            <w:r>
              <w:rPr>
                <w:szCs w:val="22"/>
              </w:rPr>
              <w:t>12/13/2017</w:t>
            </w:r>
          </w:p>
        </w:tc>
        <w:tc>
          <w:tcPr>
            <w:tcW w:w="901" w:type="pct"/>
          </w:tcPr>
          <w:p w14:paraId="459C2427" w14:textId="77777777" w:rsidR="00A60852" w:rsidRDefault="00A60852" w:rsidP="00A60852">
            <w:pPr>
              <w:pStyle w:val="TableText"/>
              <w:rPr>
                <w:szCs w:val="22"/>
              </w:rPr>
            </w:pPr>
            <w:r>
              <w:rPr>
                <w:szCs w:val="22"/>
              </w:rPr>
              <w:t>TAS.01.00.121</w:t>
            </w:r>
          </w:p>
        </w:tc>
        <w:tc>
          <w:tcPr>
            <w:tcW w:w="1496" w:type="pct"/>
          </w:tcPr>
          <w:p w14:paraId="1223CC87" w14:textId="77777777" w:rsidR="00A60852" w:rsidRDefault="00A60852" w:rsidP="00A60852">
            <w:pPr>
              <w:pStyle w:val="TableText"/>
              <w:rPr>
                <w:szCs w:val="22"/>
              </w:rPr>
            </w:pPr>
            <w:r>
              <w:rPr>
                <w:szCs w:val="22"/>
              </w:rPr>
              <w:t>Build 2 Deliverable</w:t>
            </w:r>
          </w:p>
        </w:tc>
        <w:tc>
          <w:tcPr>
            <w:tcW w:w="820" w:type="pct"/>
          </w:tcPr>
          <w:p w14:paraId="026A2127" w14:textId="77777777" w:rsidR="00A60852" w:rsidRDefault="00A60852" w:rsidP="00A60852">
            <w:pPr>
              <w:pStyle w:val="TableText"/>
              <w:rPr>
                <w:szCs w:val="22"/>
              </w:rPr>
            </w:pPr>
            <w:r>
              <w:rPr>
                <w:szCs w:val="22"/>
              </w:rPr>
              <w:t>MCCF EDI TAS CORE</w:t>
            </w:r>
          </w:p>
        </w:tc>
        <w:tc>
          <w:tcPr>
            <w:tcW w:w="1078" w:type="pct"/>
          </w:tcPr>
          <w:p w14:paraId="3C867AEF" w14:textId="77777777" w:rsidR="00A60852" w:rsidRDefault="00A60852" w:rsidP="00A60852">
            <w:pPr>
              <w:pStyle w:val="TableText"/>
              <w:rPr>
                <w:szCs w:val="22"/>
              </w:rPr>
            </w:pPr>
            <w:r>
              <w:rPr>
                <w:szCs w:val="22"/>
              </w:rPr>
              <w:t>Product Development</w:t>
            </w:r>
          </w:p>
        </w:tc>
      </w:tr>
      <w:tr w:rsidR="00A60852" w:rsidRPr="00150568" w14:paraId="0554D495" w14:textId="77777777" w:rsidTr="00A60852">
        <w:trPr>
          <w:cantSplit/>
          <w:trHeight w:val="288"/>
        </w:trPr>
        <w:tc>
          <w:tcPr>
            <w:tcW w:w="705" w:type="pct"/>
            <w:tcBorders>
              <w:top w:val="single" w:sz="4" w:space="0" w:color="000000"/>
              <w:left w:val="single" w:sz="4" w:space="0" w:color="000000"/>
              <w:bottom w:val="single" w:sz="4" w:space="0" w:color="000000"/>
              <w:right w:val="single" w:sz="4" w:space="0" w:color="000000"/>
            </w:tcBorders>
          </w:tcPr>
          <w:p w14:paraId="66CBE0DB" w14:textId="77777777" w:rsidR="00A60852" w:rsidRDefault="00A60852" w:rsidP="00A60852">
            <w:pPr>
              <w:pStyle w:val="TableText"/>
              <w:rPr>
                <w:szCs w:val="22"/>
              </w:rPr>
            </w:pPr>
            <w:r w:rsidRPr="00A60852">
              <w:rPr>
                <w:szCs w:val="22"/>
              </w:rPr>
              <w:t>10/30/2017</w:t>
            </w:r>
          </w:p>
        </w:tc>
        <w:tc>
          <w:tcPr>
            <w:tcW w:w="901" w:type="pct"/>
            <w:tcBorders>
              <w:top w:val="single" w:sz="4" w:space="0" w:color="000000"/>
              <w:left w:val="single" w:sz="4" w:space="0" w:color="000000"/>
              <w:bottom w:val="single" w:sz="4" w:space="0" w:color="000000"/>
              <w:right w:val="single" w:sz="4" w:space="0" w:color="000000"/>
            </w:tcBorders>
          </w:tcPr>
          <w:p w14:paraId="367E1CC8" w14:textId="77777777" w:rsidR="00A60852" w:rsidRDefault="00A60852" w:rsidP="00A60852">
            <w:pPr>
              <w:pStyle w:val="TableText"/>
              <w:rPr>
                <w:szCs w:val="22"/>
              </w:rPr>
            </w:pPr>
            <w:r w:rsidRPr="00A60852">
              <w:rPr>
                <w:szCs w:val="22"/>
              </w:rPr>
              <w:t>TAS.01.00.49</w:t>
            </w:r>
          </w:p>
        </w:tc>
        <w:tc>
          <w:tcPr>
            <w:tcW w:w="1496" w:type="pct"/>
            <w:tcBorders>
              <w:top w:val="single" w:sz="4" w:space="0" w:color="000000"/>
              <w:left w:val="single" w:sz="4" w:space="0" w:color="000000"/>
              <w:bottom w:val="single" w:sz="4" w:space="0" w:color="000000"/>
              <w:right w:val="single" w:sz="4" w:space="0" w:color="000000"/>
            </w:tcBorders>
          </w:tcPr>
          <w:p w14:paraId="1F22FBBA" w14:textId="77777777" w:rsidR="00A60852" w:rsidRDefault="00A60852" w:rsidP="00A60852">
            <w:pPr>
              <w:pStyle w:val="TableText"/>
              <w:rPr>
                <w:szCs w:val="22"/>
              </w:rPr>
            </w:pPr>
            <w:r w:rsidRPr="00A60852">
              <w:rPr>
                <w:szCs w:val="22"/>
              </w:rPr>
              <w:t>Initial build release</w:t>
            </w:r>
          </w:p>
        </w:tc>
        <w:tc>
          <w:tcPr>
            <w:tcW w:w="820" w:type="pct"/>
            <w:tcBorders>
              <w:top w:val="single" w:sz="4" w:space="0" w:color="000000"/>
              <w:left w:val="single" w:sz="4" w:space="0" w:color="000000"/>
              <w:bottom w:val="single" w:sz="4" w:space="0" w:color="000000"/>
              <w:right w:val="single" w:sz="4" w:space="0" w:color="000000"/>
            </w:tcBorders>
          </w:tcPr>
          <w:p w14:paraId="1C1FC499" w14:textId="77777777" w:rsidR="00A60852" w:rsidRDefault="00A60852" w:rsidP="00A60852">
            <w:pPr>
              <w:pStyle w:val="TableText"/>
              <w:rPr>
                <w:szCs w:val="22"/>
              </w:rPr>
            </w:pPr>
            <w:r w:rsidRPr="00A60852">
              <w:rPr>
                <w:szCs w:val="22"/>
              </w:rPr>
              <w:t>MCCF EDI TAS CORE</w:t>
            </w:r>
          </w:p>
        </w:tc>
        <w:tc>
          <w:tcPr>
            <w:tcW w:w="1078" w:type="pct"/>
            <w:tcBorders>
              <w:top w:val="single" w:sz="4" w:space="0" w:color="000000"/>
              <w:left w:val="single" w:sz="4" w:space="0" w:color="000000"/>
              <w:bottom w:val="single" w:sz="4" w:space="0" w:color="000000"/>
              <w:right w:val="single" w:sz="4" w:space="0" w:color="000000"/>
            </w:tcBorders>
          </w:tcPr>
          <w:p w14:paraId="09C5D3A3" w14:textId="77777777" w:rsidR="00A60852" w:rsidRDefault="00A60852" w:rsidP="00A60852">
            <w:pPr>
              <w:pStyle w:val="TableText"/>
              <w:rPr>
                <w:szCs w:val="22"/>
              </w:rPr>
            </w:pPr>
            <w:r w:rsidRPr="00A60852">
              <w:rPr>
                <w:szCs w:val="22"/>
              </w:rPr>
              <w:t>Product Development</w:t>
            </w:r>
          </w:p>
        </w:tc>
      </w:tr>
    </w:tbl>
    <w:p w14:paraId="21084D7A" w14:textId="77777777" w:rsidR="0012622D" w:rsidRPr="0012622D" w:rsidRDefault="0012622D" w:rsidP="0012622D">
      <w:pPr>
        <w:pStyle w:val="NoSpacing"/>
        <w:rPr>
          <w:sz w:val="16"/>
          <w:szCs w:val="16"/>
        </w:rPr>
      </w:pPr>
    </w:p>
    <w:p w14:paraId="5690F4CC" w14:textId="77777777"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14:paraId="120C07C9" w14:textId="77777777" w:rsidR="0025682F" w:rsidRDefault="0025682F" w:rsidP="00280FEE"/>
    <w:p w14:paraId="72935D0B" w14:textId="13EA1CFF"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14:paraId="1A656396" w14:textId="77777777" w:rsidR="0045552E" w:rsidRPr="0012622D" w:rsidRDefault="0045552E" w:rsidP="0012622D">
      <w:pPr>
        <w:pStyle w:val="NoSpacing"/>
        <w:rPr>
          <w:sz w:val="16"/>
          <w:szCs w:val="16"/>
        </w:rPr>
      </w:pPr>
    </w:p>
    <w:p w14:paraId="3EAA3D3F" w14:textId="1C375B04"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14:paraId="23FC65DE" w14:textId="77777777" w:rsidR="00EB1A01" w:rsidRPr="0012622D" w:rsidRDefault="00EB1A01" w:rsidP="0012622D">
      <w:pPr>
        <w:pStyle w:val="NoSpacing"/>
        <w:rPr>
          <w:sz w:val="16"/>
          <w:szCs w:val="16"/>
        </w:rPr>
      </w:pPr>
    </w:p>
    <w:p w14:paraId="24DCB02B" w14:textId="08DE608F" w:rsidR="00806450" w:rsidRPr="007957DC" w:rsidRDefault="00280FEE" w:rsidP="007957DC">
      <w:r>
        <w:lastRenderedPageBreak/>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repository following baseline processes. The </w:t>
      </w:r>
      <w:r w:rsidR="0045552E">
        <w:t>IT Configuration Managers (or IT Architect/Development Lead) ensure that creation and modification of the Products</w:t>
      </w:r>
      <w:r w:rsidR="000A2BDF">
        <w:t>’</w:t>
      </w:r>
      <w:r w:rsidR="0045552E">
        <w:t xml:space="preserve">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0A2BDF">
        <w:t xml:space="preserve">following </w:t>
      </w:r>
      <w:r w:rsidR="00A65BD6">
        <w:t>the Software Configuration Management Procedures. The Product Procedures along with work instruction are to be created and maintained by the</w:t>
      </w:r>
      <w:r w:rsidR="00A65BD6" w:rsidRPr="00A65BD6">
        <w:t xml:space="preserve"> IT Configuration Managers (or</w:t>
      </w:r>
      <w:r w:rsidR="00A65BD6">
        <w:t xml:space="preserve"> 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14:paraId="415F3624" w14:textId="77777777" w:rsidR="004F3A80" w:rsidRDefault="004F3A80" w:rsidP="00806450">
      <w:pPr>
        <w:pStyle w:val="Title2"/>
      </w:pPr>
      <w:r>
        <w:lastRenderedPageBreak/>
        <w:t>Table of Contents</w:t>
      </w:r>
    </w:p>
    <w:p w14:paraId="328B7ECE" w14:textId="7DB81EE9" w:rsidR="00C52DC0"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507593667" w:history="1">
        <w:r w:rsidR="00C52DC0" w:rsidRPr="00B1069C">
          <w:rPr>
            <w:rStyle w:val="Hyperlink"/>
            <w:noProof/>
          </w:rPr>
          <w:t>General Configuration Management (CM) Information</w:t>
        </w:r>
        <w:r w:rsidR="00C52DC0">
          <w:rPr>
            <w:noProof/>
            <w:webHidden/>
          </w:rPr>
          <w:tab/>
        </w:r>
        <w:r w:rsidR="00C52DC0">
          <w:rPr>
            <w:noProof/>
            <w:webHidden/>
          </w:rPr>
          <w:fldChar w:fldCharType="begin"/>
        </w:r>
        <w:r w:rsidR="00C52DC0">
          <w:rPr>
            <w:noProof/>
            <w:webHidden/>
          </w:rPr>
          <w:instrText xml:space="preserve"> PAGEREF _Toc507593667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C8C6D25" w14:textId="0890254A" w:rsidR="00C52DC0" w:rsidRDefault="002B78BC">
      <w:pPr>
        <w:pStyle w:val="TOC1"/>
        <w:rPr>
          <w:rFonts w:asciiTheme="minorHAnsi" w:eastAsiaTheme="minorEastAsia" w:hAnsiTheme="minorHAnsi" w:cstheme="minorBidi"/>
          <w:b w:val="0"/>
          <w:noProof/>
          <w:sz w:val="22"/>
          <w:szCs w:val="22"/>
        </w:rPr>
      </w:pPr>
      <w:hyperlink w:anchor="_Toc507593668" w:history="1">
        <w:r w:rsidR="00C52DC0" w:rsidRPr="00B1069C">
          <w:rPr>
            <w:rStyle w:val="Hyperlink"/>
            <w:noProof/>
          </w:rPr>
          <w:t>Configuration Management (CM) Tools</w:t>
        </w:r>
        <w:r w:rsidR="00C52DC0">
          <w:rPr>
            <w:noProof/>
            <w:webHidden/>
          </w:rPr>
          <w:tab/>
        </w:r>
        <w:r w:rsidR="00C52DC0">
          <w:rPr>
            <w:noProof/>
            <w:webHidden/>
          </w:rPr>
          <w:fldChar w:fldCharType="begin"/>
        </w:r>
        <w:r w:rsidR="00C52DC0">
          <w:rPr>
            <w:noProof/>
            <w:webHidden/>
          </w:rPr>
          <w:instrText xml:space="preserve"> PAGEREF _Toc507593668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243E2C9" w14:textId="7F4BA769" w:rsidR="00C52DC0" w:rsidRDefault="002B78BC">
      <w:pPr>
        <w:pStyle w:val="TOC1"/>
        <w:rPr>
          <w:rFonts w:asciiTheme="minorHAnsi" w:eastAsiaTheme="minorEastAsia" w:hAnsiTheme="minorHAnsi" w:cstheme="minorBidi"/>
          <w:b w:val="0"/>
          <w:noProof/>
          <w:sz w:val="22"/>
          <w:szCs w:val="22"/>
        </w:rPr>
      </w:pPr>
      <w:hyperlink w:anchor="_Toc507593669" w:history="1">
        <w:r w:rsidR="00C52DC0" w:rsidRPr="00B1069C">
          <w:rPr>
            <w:rStyle w:val="Hyperlink"/>
            <w:noProof/>
          </w:rPr>
          <w:t>Configuration Management of Documents</w:t>
        </w:r>
        <w:r w:rsidR="00C52DC0">
          <w:rPr>
            <w:noProof/>
            <w:webHidden/>
          </w:rPr>
          <w:tab/>
        </w:r>
        <w:r w:rsidR="00C52DC0">
          <w:rPr>
            <w:noProof/>
            <w:webHidden/>
          </w:rPr>
          <w:fldChar w:fldCharType="begin"/>
        </w:r>
        <w:r w:rsidR="00C52DC0">
          <w:rPr>
            <w:noProof/>
            <w:webHidden/>
          </w:rPr>
          <w:instrText xml:space="preserve"> PAGEREF _Toc507593669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15FF14B" w14:textId="220A6D3B" w:rsidR="00C52DC0" w:rsidRDefault="002B78BC">
      <w:pPr>
        <w:pStyle w:val="TOC2"/>
        <w:rPr>
          <w:rFonts w:asciiTheme="minorHAnsi" w:eastAsiaTheme="minorEastAsia" w:hAnsiTheme="minorHAnsi" w:cstheme="minorBidi"/>
          <w:b w:val="0"/>
          <w:noProof/>
          <w:sz w:val="22"/>
          <w:szCs w:val="22"/>
        </w:rPr>
      </w:pPr>
      <w:hyperlink w:anchor="_Toc507593670" w:history="1">
        <w:r w:rsidR="00C52DC0" w:rsidRPr="00B1069C">
          <w:rPr>
            <w:rStyle w:val="Hyperlink"/>
            <w:noProof/>
          </w:rPr>
          <w:t>Rational Change and Configuration Management (CCM) Documents</w:t>
        </w:r>
        <w:r w:rsidR="00C52DC0">
          <w:rPr>
            <w:noProof/>
            <w:webHidden/>
          </w:rPr>
          <w:tab/>
        </w:r>
        <w:r w:rsidR="00C52DC0">
          <w:rPr>
            <w:noProof/>
            <w:webHidden/>
          </w:rPr>
          <w:fldChar w:fldCharType="begin"/>
        </w:r>
        <w:r w:rsidR="00C52DC0">
          <w:rPr>
            <w:noProof/>
            <w:webHidden/>
          </w:rPr>
          <w:instrText xml:space="preserve"> PAGEREF _Toc507593670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78B88D87" w14:textId="6EAA4838" w:rsidR="00C52DC0" w:rsidRDefault="002B78BC">
      <w:pPr>
        <w:pStyle w:val="TOC1"/>
        <w:rPr>
          <w:rFonts w:asciiTheme="minorHAnsi" w:eastAsiaTheme="minorEastAsia" w:hAnsiTheme="minorHAnsi" w:cstheme="minorBidi"/>
          <w:b w:val="0"/>
          <w:noProof/>
          <w:sz w:val="22"/>
          <w:szCs w:val="22"/>
        </w:rPr>
      </w:pPr>
      <w:hyperlink w:anchor="_Toc507593671" w:history="1">
        <w:r w:rsidR="00C52DC0" w:rsidRPr="00B1069C">
          <w:rPr>
            <w:rStyle w:val="Hyperlink"/>
            <w:noProof/>
          </w:rPr>
          <w:t>Configuration Management Development Files (Ex. Source, JSP, Configuration, and Build Files)</w:t>
        </w:r>
        <w:r w:rsidR="00C52DC0">
          <w:rPr>
            <w:noProof/>
            <w:webHidden/>
          </w:rPr>
          <w:tab/>
        </w:r>
        <w:r w:rsidR="00C52DC0">
          <w:rPr>
            <w:noProof/>
            <w:webHidden/>
          </w:rPr>
          <w:fldChar w:fldCharType="begin"/>
        </w:r>
        <w:r w:rsidR="00C52DC0">
          <w:rPr>
            <w:noProof/>
            <w:webHidden/>
          </w:rPr>
          <w:instrText xml:space="preserve"> PAGEREF _Toc507593671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B1A7897" w14:textId="6845ED57" w:rsidR="00C52DC0" w:rsidRDefault="002B78BC">
      <w:pPr>
        <w:pStyle w:val="TOC2"/>
        <w:rPr>
          <w:rFonts w:asciiTheme="minorHAnsi" w:eastAsiaTheme="minorEastAsia" w:hAnsiTheme="minorHAnsi" w:cstheme="minorBidi"/>
          <w:b w:val="0"/>
          <w:noProof/>
          <w:sz w:val="22"/>
          <w:szCs w:val="22"/>
        </w:rPr>
      </w:pPr>
      <w:hyperlink w:anchor="_Toc507593672"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_Toc507593672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21911F23" w14:textId="4F8DFD21" w:rsidR="00C52DC0" w:rsidRDefault="002B78BC">
      <w:pPr>
        <w:pStyle w:val="TOC3"/>
        <w:rPr>
          <w:rFonts w:asciiTheme="minorHAnsi" w:eastAsiaTheme="minorEastAsia" w:hAnsiTheme="minorHAnsi" w:cstheme="minorBidi"/>
          <w:b w:val="0"/>
          <w:noProof/>
          <w:sz w:val="22"/>
          <w:szCs w:val="22"/>
        </w:rPr>
      </w:pPr>
      <w:hyperlink w:anchor="_Toc507593673" w:history="1">
        <w:r w:rsidR="00C52DC0" w:rsidRPr="00B1069C">
          <w:rPr>
            <w:rStyle w:val="Hyperlink"/>
            <w:noProof/>
          </w:rPr>
          <w:t>Baseline and Component</w:t>
        </w:r>
        <w:r w:rsidR="00C52DC0">
          <w:rPr>
            <w:noProof/>
            <w:webHidden/>
          </w:rPr>
          <w:tab/>
        </w:r>
        <w:r w:rsidR="00C52DC0">
          <w:rPr>
            <w:noProof/>
            <w:webHidden/>
          </w:rPr>
          <w:fldChar w:fldCharType="begin"/>
        </w:r>
        <w:r w:rsidR="00C52DC0">
          <w:rPr>
            <w:noProof/>
            <w:webHidden/>
          </w:rPr>
          <w:instrText xml:space="preserve"> PAGEREF _Toc507593673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76432DE" w14:textId="158C8850" w:rsidR="00C52DC0" w:rsidRDefault="002B78BC">
      <w:pPr>
        <w:pStyle w:val="TOC3"/>
        <w:rPr>
          <w:rFonts w:asciiTheme="minorHAnsi" w:eastAsiaTheme="minorEastAsia" w:hAnsiTheme="minorHAnsi" w:cstheme="minorBidi"/>
          <w:b w:val="0"/>
          <w:noProof/>
          <w:sz w:val="22"/>
          <w:szCs w:val="22"/>
        </w:rPr>
      </w:pPr>
      <w:hyperlink w:anchor="_Toc507593674" w:history="1">
        <w:r w:rsidR="00C52DC0" w:rsidRPr="00B1069C">
          <w:rPr>
            <w:rStyle w:val="Hyperlink"/>
            <w:noProof/>
          </w:rPr>
          <w:t>Build Information</w:t>
        </w:r>
        <w:r w:rsidR="00C52DC0">
          <w:rPr>
            <w:noProof/>
            <w:webHidden/>
          </w:rPr>
          <w:tab/>
        </w:r>
        <w:r w:rsidR="00C52DC0">
          <w:rPr>
            <w:noProof/>
            <w:webHidden/>
          </w:rPr>
          <w:fldChar w:fldCharType="begin"/>
        </w:r>
        <w:r w:rsidR="00C52DC0">
          <w:rPr>
            <w:noProof/>
            <w:webHidden/>
          </w:rPr>
          <w:instrText xml:space="preserve"> PAGEREF _Toc507593674 \h </w:instrText>
        </w:r>
        <w:r w:rsidR="00C52DC0">
          <w:rPr>
            <w:noProof/>
            <w:webHidden/>
          </w:rPr>
        </w:r>
        <w:r w:rsidR="00C52DC0">
          <w:rPr>
            <w:noProof/>
            <w:webHidden/>
          </w:rPr>
          <w:fldChar w:fldCharType="separate"/>
        </w:r>
        <w:r w:rsidR="00C52DC0">
          <w:rPr>
            <w:noProof/>
            <w:webHidden/>
          </w:rPr>
          <w:t>3</w:t>
        </w:r>
        <w:r w:rsidR="00C52DC0">
          <w:rPr>
            <w:noProof/>
            <w:webHidden/>
          </w:rPr>
          <w:fldChar w:fldCharType="end"/>
        </w:r>
      </w:hyperlink>
    </w:p>
    <w:p w14:paraId="3A004E7B" w14:textId="54A71E6B" w:rsidR="00C52DC0" w:rsidRDefault="002B78BC">
      <w:pPr>
        <w:pStyle w:val="TOC3"/>
        <w:rPr>
          <w:rFonts w:asciiTheme="minorHAnsi" w:eastAsiaTheme="minorEastAsia" w:hAnsiTheme="minorHAnsi" w:cstheme="minorBidi"/>
          <w:b w:val="0"/>
          <w:noProof/>
          <w:sz w:val="22"/>
          <w:szCs w:val="22"/>
        </w:rPr>
      </w:pPr>
      <w:hyperlink w:anchor="_Toc507593675" w:history="1">
        <w:r w:rsidR="00C52DC0" w:rsidRPr="00B1069C">
          <w:rPr>
            <w:rStyle w:val="Hyperlink"/>
            <w:noProof/>
          </w:rPr>
          <w:t>CCM/RTC Build Definition</w:t>
        </w:r>
        <w:r w:rsidR="00C52DC0">
          <w:rPr>
            <w:noProof/>
            <w:webHidden/>
          </w:rPr>
          <w:tab/>
        </w:r>
        <w:r w:rsidR="00C52DC0">
          <w:rPr>
            <w:noProof/>
            <w:webHidden/>
          </w:rPr>
          <w:fldChar w:fldCharType="begin"/>
        </w:r>
        <w:r w:rsidR="00C52DC0">
          <w:rPr>
            <w:noProof/>
            <w:webHidden/>
          </w:rPr>
          <w:instrText xml:space="preserve"> PAGEREF _Toc507593675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8CFAABD" w14:textId="4F9CE928" w:rsidR="00C52DC0" w:rsidRDefault="002B78BC">
      <w:pPr>
        <w:pStyle w:val="TOC3"/>
        <w:rPr>
          <w:rFonts w:asciiTheme="minorHAnsi" w:eastAsiaTheme="minorEastAsia" w:hAnsiTheme="minorHAnsi" w:cstheme="minorBidi"/>
          <w:b w:val="0"/>
          <w:noProof/>
          <w:sz w:val="22"/>
          <w:szCs w:val="22"/>
        </w:rPr>
      </w:pPr>
      <w:hyperlink w:anchor="_Toc507593676" w:history="1">
        <w:r w:rsidR="00C52DC0" w:rsidRPr="00B1069C">
          <w:rPr>
            <w:rStyle w:val="Hyperlink"/>
            <w:noProof/>
          </w:rPr>
          <w:t>Build Label or Number</w:t>
        </w:r>
        <w:r w:rsidR="00C52DC0">
          <w:rPr>
            <w:noProof/>
            <w:webHidden/>
          </w:rPr>
          <w:tab/>
        </w:r>
        <w:r w:rsidR="00C52DC0">
          <w:rPr>
            <w:noProof/>
            <w:webHidden/>
          </w:rPr>
          <w:fldChar w:fldCharType="begin"/>
        </w:r>
        <w:r w:rsidR="00C52DC0">
          <w:rPr>
            <w:noProof/>
            <w:webHidden/>
          </w:rPr>
          <w:instrText xml:space="preserve"> PAGEREF _Toc507593676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11D5D746" w14:textId="6660BF5F" w:rsidR="00C52DC0" w:rsidRDefault="002B78BC">
      <w:pPr>
        <w:pStyle w:val="TOC1"/>
        <w:rPr>
          <w:rFonts w:asciiTheme="minorHAnsi" w:eastAsiaTheme="minorEastAsia" w:hAnsiTheme="minorHAnsi" w:cstheme="minorBidi"/>
          <w:b w:val="0"/>
          <w:noProof/>
          <w:sz w:val="22"/>
          <w:szCs w:val="22"/>
        </w:rPr>
      </w:pPr>
      <w:hyperlink w:anchor="_Toc507593677" w:history="1">
        <w:r w:rsidR="00C52DC0" w:rsidRPr="00B1069C">
          <w:rPr>
            <w:rStyle w:val="Hyperlink"/>
            <w:noProof/>
          </w:rPr>
          <w:t>Build and Packaging</w:t>
        </w:r>
        <w:r w:rsidR="00C52DC0">
          <w:rPr>
            <w:noProof/>
            <w:webHidden/>
          </w:rPr>
          <w:tab/>
        </w:r>
        <w:r w:rsidR="00C52DC0">
          <w:rPr>
            <w:noProof/>
            <w:webHidden/>
          </w:rPr>
          <w:fldChar w:fldCharType="begin"/>
        </w:r>
        <w:r w:rsidR="00C52DC0">
          <w:rPr>
            <w:noProof/>
            <w:webHidden/>
          </w:rPr>
          <w:instrText xml:space="preserve"> PAGEREF _Toc507593677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53B05E43" w14:textId="12C129BF" w:rsidR="00C52DC0" w:rsidRDefault="002B78BC">
      <w:pPr>
        <w:pStyle w:val="TOC2"/>
        <w:rPr>
          <w:rFonts w:asciiTheme="minorHAnsi" w:eastAsiaTheme="minorEastAsia" w:hAnsiTheme="minorHAnsi" w:cstheme="minorBidi"/>
          <w:b w:val="0"/>
          <w:noProof/>
          <w:sz w:val="22"/>
          <w:szCs w:val="22"/>
        </w:rPr>
      </w:pPr>
      <w:hyperlink w:anchor="_Toc507593678" w:history="1">
        <w:r w:rsidR="00C52DC0" w:rsidRPr="00B1069C">
          <w:rPr>
            <w:rStyle w:val="Hyperlink"/>
            <w:noProof/>
          </w:rPr>
          <w:t>Build Logs</w:t>
        </w:r>
        <w:r w:rsidR="00C52DC0">
          <w:rPr>
            <w:noProof/>
            <w:webHidden/>
          </w:rPr>
          <w:tab/>
        </w:r>
        <w:r w:rsidR="00C52DC0">
          <w:rPr>
            <w:noProof/>
            <w:webHidden/>
          </w:rPr>
          <w:fldChar w:fldCharType="begin"/>
        </w:r>
        <w:r w:rsidR="00C52DC0">
          <w:rPr>
            <w:noProof/>
            <w:webHidden/>
          </w:rPr>
          <w:instrText xml:space="preserve"> PAGEREF _Toc507593678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01D1545" w14:textId="1A695F39" w:rsidR="00C52DC0" w:rsidRDefault="002B78BC">
      <w:pPr>
        <w:pStyle w:val="TOC2"/>
        <w:rPr>
          <w:rFonts w:asciiTheme="minorHAnsi" w:eastAsiaTheme="minorEastAsia" w:hAnsiTheme="minorHAnsi" w:cstheme="minorBidi"/>
          <w:b w:val="0"/>
          <w:noProof/>
          <w:sz w:val="22"/>
          <w:szCs w:val="22"/>
        </w:rPr>
      </w:pPr>
      <w:hyperlink w:anchor="_Toc507593679" w:history="1">
        <w:r w:rsidR="00C52DC0" w:rsidRPr="00B1069C">
          <w:rPr>
            <w:rStyle w:val="Hyperlink"/>
            <w:noProof/>
          </w:rPr>
          <w:t>Build System/Process Information</w:t>
        </w:r>
        <w:r w:rsidR="00C52DC0">
          <w:rPr>
            <w:noProof/>
            <w:webHidden/>
          </w:rPr>
          <w:tab/>
        </w:r>
        <w:r w:rsidR="00C52DC0">
          <w:rPr>
            <w:noProof/>
            <w:webHidden/>
          </w:rPr>
          <w:fldChar w:fldCharType="begin"/>
        </w:r>
        <w:r w:rsidR="00C52DC0">
          <w:rPr>
            <w:noProof/>
            <w:webHidden/>
          </w:rPr>
          <w:instrText xml:space="preserve"> PAGEREF _Toc507593679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6C5C53E" w14:textId="0A2622FC" w:rsidR="00C52DC0" w:rsidRDefault="002B78BC">
      <w:pPr>
        <w:pStyle w:val="TOC1"/>
        <w:rPr>
          <w:rFonts w:asciiTheme="minorHAnsi" w:eastAsiaTheme="minorEastAsia" w:hAnsiTheme="minorHAnsi" w:cstheme="minorBidi"/>
          <w:b w:val="0"/>
          <w:noProof/>
          <w:sz w:val="22"/>
          <w:szCs w:val="22"/>
        </w:rPr>
      </w:pPr>
      <w:hyperlink w:anchor="_Toc507593680" w:history="1">
        <w:r w:rsidR="00C52DC0" w:rsidRPr="00B1069C">
          <w:rPr>
            <w:rStyle w:val="Hyperlink"/>
            <w:noProof/>
          </w:rPr>
          <w:t>Change Tracking</w:t>
        </w:r>
        <w:r w:rsidR="00C52DC0">
          <w:rPr>
            <w:noProof/>
            <w:webHidden/>
          </w:rPr>
          <w:tab/>
        </w:r>
        <w:r w:rsidR="00C52DC0">
          <w:rPr>
            <w:noProof/>
            <w:webHidden/>
          </w:rPr>
          <w:fldChar w:fldCharType="begin"/>
        </w:r>
        <w:r w:rsidR="00C52DC0">
          <w:rPr>
            <w:noProof/>
            <w:webHidden/>
          </w:rPr>
          <w:instrText xml:space="preserve"> PAGEREF _Toc507593680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4C2CB8CF" w14:textId="792B233C" w:rsidR="00C52DC0" w:rsidRDefault="002B78BC">
      <w:pPr>
        <w:pStyle w:val="TOC2"/>
        <w:rPr>
          <w:rFonts w:asciiTheme="minorHAnsi" w:eastAsiaTheme="minorEastAsia" w:hAnsiTheme="minorHAnsi" w:cstheme="minorBidi"/>
          <w:b w:val="0"/>
          <w:noProof/>
          <w:sz w:val="22"/>
          <w:szCs w:val="22"/>
        </w:rPr>
      </w:pPr>
      <w:hyperlink w:anchor="_Toc507593681"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_Toc507593681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ABABC81" w14:textId="5A549443" w:rsidR="00C52DC0" w:rsidRDefault="002B78BC">
      <w:pPr>
        <w:pStyle w:val="TOC1"/>
        <w:rPr>
          <w:rFonts w:asciiTheme="minorHAnsi" w:eastAsiaTheme="minorEastAsia" w:hAnsiTheme="minorHAnsi" w:cstheme="minorBidi"/>
          <w:b w:val="0"/>
          <w:noProof/>
          <w:sz w:val="22"/>
          <w:szCs w:val="22"/>
        </w:rPr>
      </w:pPr>
      <w:hyperlink w:anchor="_Toc507593682" w:history="1">
        <w:r w:rsidR="00C52DC0" w:rsidRPr="00B1069C">
          <w:rPr>
            <w:rStyle w:val="Hyperlink"/>
            <w:noProof/>
          </w:rPr>
          <w:t>Release (Deployment) Information</w:t>
        </w:r>
        <w:r w:rsidR="00C52DC0">
          <w:rPr>
            <w:noProof/>
            <w:webHidden/>
          </w:rPr>
          <w:tab/>
        </w:r>
        <w:r w:rsidR="00C52DC0">
          <w:rPr>
            <w:noProof/>
            <w:webHidden/>
          </w:rPr>
          <w:fldChar w:fldCharType="begin"/>
        </w:r>
        <w:r w:rsidR="00C52DC0">
          <w:rPr>
            <w:noProof/>
            <w:webHidden/>
          </w:rPr>
          <w:instrText xml:space="preserve"> PAGEREF _Toc507593682 \h </w:instrText>
        </w:r>
        <w:r w:rsidR="00C52DC0">
          <w:rPr>
            <w:noProof/>
            <w:webHidden/>
          </w:rPr>
        </w:r>
        <w:r w:rsidR="00C52DC0">
          <w:rPr>
            <w:noProof/>
            <w:webHidden/>
          </w:rPr>
          <w:fldChar w:fldCharType="separate"/>
        </w:r>
        <w:r w:rsidR="00C52DC0">
          <w:rPr>
            <w:noProof/>
            <w:webHidden/>
          </w:rPr>
          <w:t>13</w:t>
        </w:r>
        <w:r w:rsidR="00C52DC0">
          <w:rPr>
            <w:noProof/>
            <w:webHidden/>
          </w:rPr>
          <w:fldChar w:fldCharType="end"/>
        </w:r>
      </w:hyperlink>
    </w:p>
    <w:p w14:paraId="67863AF6" w14:textId="086C31F0" w:rsidR="004F3A80" w:rsidRDefault="00AA0CDE" w:rsidP="004F3A80">
      <w:pPr>
        <w:pStyle w:val="TOC1"/>
        <w:sectPr w:rsidR="004F3A80" w:rsidSect="00C21C1A">
          <w:pgSz w:w="12240" w:h="15840" w:code="1"/>
          <w:pgMar w:top="1440" w:right="1440" w:bottom="1440" w:left="1440" w:header="720" w:footer="432" w:gutter="0"/>
          <w:pgNumType w:fmt="lowerRoman" w:start="2"/>
          <w:cols w:space="720"/>
          <w:docGrid w:linePitch="360"/>
        </w:sectPr>
      </w:pPr>
      <w:r>
        <w:fldChar w:fldCharType="end"/>
      </w:r>
    </w:p>
    <w:p w14:paraId="2390D20D" w14:textId="77777777" w:rsidR="004F3A80" w:rsidRDefault="00A25545" w:rsidP="00A25545">
      <w:pPr>
        <w:pStyle w:val="Heading1"/>
      </w:pPr>
      <w:bookmarkStart w:id="3" w:name="_Toc507396642"/>
      <w:bookmarkStart w:id="4" w:name="_Toc507593667"/>
      <w:bookmarkEnd w:id="0"/>
      <w:r w:rsidRPr="00A25545">
        <w:lastRenderedPageBreak/>
        <w:t>General Configuration Management (CM) Information</w:t>
      </w:r>
      <w:bookmarkEnd w:id="3"/>
      <w:bookmarkEnd w:id="4"/>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92"/>
        <w:gridCol w:w="2074"/>
        <w:gridCol w:w="2136"/>
        <w:gridCol w:w="2948"/>
      </w:tblGrid>
      <w:tr w:rsidR="00061F00" w:rsidRPr="00A25545" w14:paraId="3451FE1B" w14:textId="77777777" w:rsidTr="00BB767B">
        <w:trPr>
          <w:cantSplit/>
          <w:tblHeader/>
        </w:trPr>
        <w:tc>
          <w:tcPr>
            <w:tcW w:w="2192" w:type="dxa"/>
            <w:shd w:val="clear" w:color="auto" w:fill="F2F2F2" w:themeFill="background1" w:themeFillShade="F2"/>
          </w:tcPr>
          <w:p w14:paraId="05D6F8AB" w14:textId="77777777" w:rsidR="00A25545" w:rsidRPr="00A25545" w:rsidRDefault="00A25545" w:rsidP="00A25545">
            <w:pPr>
              <w:pStyle w:val="TableHeading"/>
            </w:pPr>
            <w:bookmarkStart w:id="5" w:name="ColumnTitle_03"/>
            <w:bookmarkEnd w:id="5"/>
            <w:r w:rsidRPr="00A25545">
              <w:t>Deliverable (Product) Name</w:t>
            </w:r>
          </w:p>
        </w:tc>
        <w:tc>
          <w:tcPr>
            <w:tcW w:w="2074" w:type="dxa"/>
            <w:shd w:val="clear" w:color="auto" w:fill="F2F2F2" w:themeFill="background1" w:themeFillShade="F2"/>
          </w:tcPr>
          <w:p w14:paraId="230E7796" w14:textId="77777777" w:rsidR="00A25545" w:rsidRPr="00A25545" w:rsidRDefault="00A25545" w:rsidP="00A25545">
            <w:pPr>
              <w:pStyle w:val="TableHeading"/>
            </w:pPr>
            <w:r w:rsidRPr="00A25545">
              <w:t>Configuration Manager</w:t>
            </w:r>
          </w:p>
        </w:tc>
        <w:tc>
          <w:tcPr>
            <w:tcW w:w="2136" w:type="dxa"/>
            <w:shd w:val="clear" w:color="auto" w:fill="F2F2F2" w:themeFill="background1" w:themeFillShade="F2"/>
          </w:tcPr>
          <w:p w14:paraId="7D0E898F" w14:textId="77777777" w:rsidR="00A25545" w:rsidRPr="00A25545" w:rsidRDefault="00A25545" w:rsidP="00A25545">
            <w:pPr>
              <w:pStyle w:val="TableHeading"/>
            </w:pPr>
            <w:r w:rsidRPr="00A25545">
              <w:t>VDD Package Name</w:t>
            </w:r>
          </w:p>
        </w:tc>
        <w:tc>
          <w:tcPr>
            <w:tcW w:w="2948" w:type="dxa"/>
            <w:shd w:val="clear" w:color="auto" w:fill="F2F2F2" w:themeFill="background1" w:themeFillShade="F2"/>
          </w:tcPr>
          <w:p w14:paraId="31C02B83" w14:textId="77777777" w:rsidR="00A25545" w:rsidRPr="00A25545" w:rsidRDefault="00A25545" w:rsidP="00A25545">
            <w:pPr>
              <w:pStyle w:val="TableHeading"/>
            </w:pPr>
            <w:r w:rsidRPr="00A25545">
              <w:t>Project / Delivery Team</w:t>
            </w:r>
          </w:p>
        </w:tc>
      </w:tr>
      <w:tr w:rsidR="00A25545" w:rsidRPr="00410F8C" w14:paraId="168C6A35" w14:textId="77777777" w:rsidTr="006F2EF3">
        <w:trPr>
          <w:cantSplit/>
        </w:trPr>
        <w:tc>
          <w:tcPr>
            <w:tcW w:w="2192" w:type="dxa"/>
            <w:shd w:val="clear" w:color="auto" w:fill="auto"/>
          </w:tcPr>
          <w:p w14:paraId="488E3085" w14:textId="11BD754B" w:rsidR="00A25545" w:rsidRPr="00410F8C" w:rsidRDefault="00E67180" w:rsidP="00E67180">
            <w:pPr>
              <w:pStyle w:val="TableText"/>
            </w:pPr>
            <w:r>
              <w:t>TAS Core</w:t>
            </w:r>
          </w:p>
        </w:tc>
        <w:tc>
          <w:tcPr>
            <w:tcW w:w="2074" w:type="dxa"/>
            <w:shd w:val="clear" w:color="auto" w:fill="auto"/>
          </w:tcPr>
          <w:p w14:paraId="11E82893" w14:textId="2C00D8CD" w:rsidR="00A25545" w:rsidRPr="00410F8C" w:rsidRDefault="00BB767B" w:rsidP="00E67180">
            <w:pPr>
              <w:pStyle w:val="TableText"/>
            </w:pPr>
            <w:r>
              <w:t>Cheryl Lach</w:t>
            </w:r>
            <w:r w:rsidR="00A25545" w:rsidRPr="00410F8C">
              <w:t xml:space="preserve"> </w:t>
            </w:r>
          </w:p>
        </w:tc>
        <w:tc>
          <w:tcPr>
            <w:tcW w:w="2136" w:type="dxa"/>
            <w:shd w:val="clear" w:color="auto" w:fill="auto"/>
          </w:tcPr>
          <w:p w14:paraId="1269431B" w14:textId="55195D24" w:rsidR="00A25545" w:rsidRPr="00410F8C" w:rsidRDefault="00AF61BC" w:rsidP="00E67180">
            <w:pPr>
              <w:pStyle w:val="TableText"/>
            </w:pPr>
            <w:r>
              <w:t>N/A</w:t>
            </w:r>
          </w:p>
        </w:tc>
        <w:tc>
          <w:tcPr>
            <w:tcW w:w="2948" w:type="dxa"/>
            <w:shd w:val="clear" w:color="auto" w:fill="auto"/>
          </w:tcPr>
          <w:p w14:paraId="6B402305" w14:textId="2AE5408E" w:rsidR="00A25545" w:rsidRPr="00410F8C" w:rsidRDefault="00AF61BC" w:rsidP="00E67180">
            <w:pPr>
              <w:pStyle w:val="TableText"/>
            </w:pPr>
            <w:r>
              <w:t>Halfaker</w:t>
            </w:r>
          </w:p>
        </w:tc>
      </w:tr>
      <w:tr w:rsidR="002B78BC" w:rsidRPr="00410F8C" w14:paraId="3BE62E88" w14:textId="77777777" w:rsidTr="006F2EF3">
        <w:trPr>
          <w:cantSplit/>
        </w:trPr>
        <w:tc>
          <w:tcPr>
            <w:tcW w:w="2192" w:type="dxa"/>
            <w:shd w:val="clear" w:color="auto" w:fill="auto"/>
          </w:tcPr>
          <w:p w14:paraId="78DC458F" w14:textId="3EEB8BA8" w:rsidR="002B78BC" w:rsidRDefault="002B78BC" w:rsidP="00E67180">
            <w:pPr>
              <w:pStyle w:val="TableText"/>
            </w:pPr>
            <w:r>
              <w:t>TAS Core</w:t>
            </w:r>
          </w:p>
        </w:tc>
        <w:tc>
          <w:tcPr>
            <w:tcW w:w="2074" w:type="dxa"/>
            <w:shd w:val="clear" w:color="auto" w:fill="auto"/>
          </w:tcPr>
          <w:p w14:paraId="356578EF" w14:textId="376D368A" w:rsidR="002B78BC" w:rsidRDefault="002B78BC" w:rsidP="00E67180">
            <w:pPr>
              <w:pStyle w:val="TableText"/>
            </w:pPr>
            <w:r>
              <w:t>David Holton</w:t>
            </w:r>
          </w:p>
        </w:tc>
        <w:tc>
          <w:tcPr>
            <w:tcW w:w="2136" w:type="dxa"/>
            <w:shd w:val="clear" w:color="auto" w:fill="auto"/>
          </w:tcPr>
          <w:p w14:paraId="10DD3794" w14:textId="707057C6" w:rsidR="002B78BC" w:rsidRDefault="002B78BC" w:rsidP="00E67180">
            <w:pPr>
              <w:pStyle w:val="TableText"/>
            </w:pPr>
            <w:r>
              <w:t>N/A</w:t>
            </w:r>
          </w:p>
        </w:tc>
        <w:tc>
          <w:tcPr>
            <w:tcW w:w="2948" w:type="dxa"/>
            <w:shd w:val="clear" w:color="auto" w:fill="auto"/>
          </w:tcPr>
          <w:p w14:paraId="11A9D893" w14:textId="3D3C8350" w:rsidR="002B78BC" w:rsidRDefault="002B78BC" w:rsidP="00E67180">
            <w:pPr>
              <w:pStyle w:val="TableText"/>
            </w:pPr>
            <w:r>
              <w:t>Halfaker</w:t>
            </w:r>
          </w:p>
        </w:tc>
      </w:tr>
    </w:tbl>
    <w:p w14:paraId="0F7A5779" w14:textId="77777777" w:rsidR="005225DD" w:rsidRDefault="005225DD" w:rsidP="005225DD"/>
    <w:p w14:paraId="23D3429B" w14:textId="66CADC82" w:rsidR="00806450" w:rsidRDefault="00F73D60" w:rsidP="00F73D60">
      <w:pPr>
        <w:pStyle w:val="Heading1"/>
      </w:pPr>
      <w:bookmarkStart w:id="6" w:name="_Toc507396643"/>
      <w:bookmarkStart w:id="7" w:name="_Toc507593668"/>
      <w:r w:rsidRPr="00F73D60">
        <w:t>Configuration Management (CM) Tools</w:t>
      </w:r>
      <w:bookmarkEnd w:id="6"/>
      <w:bookmarkEnd w:id="7"/>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0"/>
        <w:gridCol w:w="1318"/>
        <w:gridCol w:w="1670"/>
        <w:gridCol w:w="2021"/>
        <w:gridCol w:w="2741"/>
      </w:tblGrid>
      <w:tr w:rsidR="00061F00" w:rsidRPr="00F73D60" w14:paraId="7AFA26FD" w14:textId="77777777" w:rsidTr="00E01A17">
        <w:trPr>
          <w:cantSplit/>
          <w:tblHeader/>
        </w:trPr>
        <w:tc>
          <w:tcPr>
            <w:tcW w:w="855" w:type="pct"/>
            <w:shd w:val="clear" w:color="auto" w:fill="F2F2F2" w:themeFill="background1" w:themeFillShade="F2"/>
          </w:tcPr>
          <w:p w14:paraId="7AAEF57E" w14:textId="77777777" w:rsidR="00F73D60" w:rsidRPr="00F73D60" w:rsidRDefault="00F73D60" w:rsidP="00F73D60">
            <w:pPr>
              <w:pStyle w:val="TableHeading"/>
            </w:pPr>
            <w:bookmarkStart w:id="8" w:name="ColumnTitle_04"/>
            <w:bookmarkEnd w:id="8"/>
            <w:r w:rsidRPr="00F73D60">
              <w:t>CM Tools</w:t>
            </w:r>
          </w:p>
        </w:tc>
        <w:tc>
          <w:tcPr>
            <w:tcW w:w="705" w:type="pct"/>
            <w:shd w:val="clear" w:color="auto" w:fill="F2F2F2" w:themeFill="background1" w:themeFillShade="F2"/>
          </w:tcPr>
          <w:p w14:paraId="250CE407" w14:textId="77777777" w:rsidR="00F73D60" w:rsidRPr="00F73D60" w:rsidRDefault="00F73D60" w:rsidP="00F73D60">
            <w:pPr>
              <w:pStyle w:val="TableHeading"/>
            </w:pPr>
            <w:r w:rsidRPr="00F73D60">
              <w:t>CM Tool Location</w:t>
            </w:r>
          </w:p>
        </w:tc>
        <w:tc>
          <w:tcPr>
            <w:tcW w:w="893" w:type="pct"/>
            <w:shd w:val="clear" w:color="auto" w:fill="F2F2F2" w:themeFill="background1" w:themeFillShade="F2"/>
          </w:tcPr>
          <w:p w14:paraId="7A94A0C1" w14:textId="77777777" w:rsidR="00F73D60" w:rsidRPr="00F73D60" w:rsidRDefault="00F73D60" w:rsidP="00F73D60">
            <w:pPr>
              <w:pStyle w:val="TableHeading"/>
            </w:pPr>
            <w:r w:rsidRPr="00F73D60">
              <w:t>Tool</w:t>
            </w:r>
          </w:p>
          <w:p w14:paraId="32E7FF81" w14:textId="77777777" w:rsidR="00F73D60" w:rsidRPr="00F73D60" w:rsidRDefault="00F73D60" w:rsidP="00F73D60">
            <w:pPr>
              <w:pStyle w:val="TableHeading"/>
            </w:pPr>
            <w:r w:rsidRPr="00F73D60">
              <w:t>Onsite/</w:t>
            </w:r>
          </w:p>
          <w:p w14:paraId="0941C737" w14:textId="77777777" w:rsidR="00F73D60" w:rsidRPr="00F73D60" w:rsidRDefault="00F73D60" w:rsidP="00F73D60">
            <w:pPr>
              <w:pStyle w:val="TableHeading"/>
            </w:pPr>
            <w:r w:rsidRPr="00F73D60">
              <w:t>Offsite</w:t>
            </w:r>
          </w:p>
        </w:tc>
        <w:tc>
          <w:tcPr>
            <w:tcW w:w="1081" w:type="pct"/>
            <w:shd w:val="clear" w:color="auto" w:fill="F2F2F2" w:themeFill="background1" w:themeFillShade="F2"/>
          </w:tcPr>
          <w:p w14:paraId="3B844A2B" w14:textId="77777777" w:rsidR="00F73D60" w:rsidRPr="00F73D60" w:rsidRDefault="00F73D60" w:rsidP="00F73D60">
            <w:pPr>
              <w:pStyle w:val="TableHeading"/>
            </w:pPr>
            <w:r w:rsidRPr="00F73D60">
              <w:t>CM Tool Access</w:t>
            </w:r>
          </w:p>
          <w:p w14:paraId="5D1E2E82" w14:textId="77777777" w:rsidR="00F73D60" w:rsidRPr="00F73D60" w:rsidRDefault="00F73D60" w:rsidP="00F73D60">
            <w:pPr>
              <w:pStyle w:val="TableHeading"/>
            </w:pPr>
            <w:r w:rsidRPr="00F73D60">
              <w:t>Point of Contact</w:t>
            </w:r>
          </w:p>
        </w:tc>
        <w:tc>
          <w:tcPr>
            <w:tcW w:w="1466" w:type="pct"/>
            <w:shd w:val="clear" w:color="auto" w:fill="F2F2F2" w:themeFill="background1" w:themeFillShade="F2"/>
          </w:tcPr>
          <w:p w14:paraId="69EB17BA" w14:textId="77777777" w:rsidR="00F73D60" w:rsidRPr="00F73D60" w:rsidRDefault="00F73D60" w:rsidP="00F73D60">
            <w:pPr>
              <w:pStyle w:val="TableHeading"/>
            </w:pPr>
            <w:r w:rsidRPr="00F73D60">
              <w:t>Access Information (Forms or other access requirements)</w:t>
            </w:r>
          </w:p>
        </w:tc>
      </w:tr>
      <w:tr w:rsidR="002F113C" w:rsidRPr="00787B77" w14:paraId="6A3C4BC2" w14:textId="77777777" w:rsidTr="006F2EF3">
        <w:trPr>
          <w:cantSplit/>
        </w:trPr>
        <w:tc>
          <w:tcPr>
            <w:tcW w:w="855" w:type="pct"/>
            <w:shd w:val="clear" w:color="auto" w:fill="auto"/>
          </w:tcPr>
          <w:p w14:paraId="69B6B1BE" w14:textId="314395FD" w:rsidR="00F73D60" w:rsidRPr="00787B77" w:rsidRDefault="00AF61BC" w:rsidP="00AF61BC">
            <w:pPr>
              <w:pStyle w:val="TableText"/>
            </w:pPr>
            <w:r>
              <w:t>Rational</w:t>
            </w:r>
          </w:p>
        </w:tc>
        <w:tc>
          <w:tcPr>
            <w:tcW w:w="705" w:type="pct"/>
            <w:shd w:val="clear" w:color="auto" w:fill="auto"/>
          </w:tcPr>
          <w:p w14:paraId="20CDAD5A" w14:textId="5A74B01E" w:rsidR="00F73D60" w:rsidRPr="00787B77" w:rsidRDefault="00F73D60" w:rsidP="00AF61BC">
            <w:pPr>
              <w:pStyle w:val="TableText"/>
            </w:pPr>
          </w:p>
        </w:tc>
        <w:tc>
          <w:tcPr>
            <w:tcW w:w="893" w:type="pct"/>
            <w:shd w:val="clear" w:color="auto" w:fill="auto"/>
          </w:tcPr>
          <w:p w14:paraId="0D801BAF" w14:textId="7D0E6F87" w:rsidR="00F73D60" w:rsidRPr="00787B77" w:rsidRDefault="00AF61BC" w:rsidP="00AF61BC">
            <w:pPr>
              <w:pStyle w:val="TableText"/>
            </w:pPr>
            <w:r>
              <w:t>VA Network</w:t>
            </w:r>
          </w:p>
        </w:tc>
        <w:tc>
          <w:tcPr>
            <w:tcW w:w="1081" w:type="pct"/>
            <w:shd w:val="clear" w:color="auto" w:fill="auto"/>
          </w:tcPr>
          <w:p w14:paraId="06B2AEB7" w14:textId="7F128CEE" w:rsidR="00F73D60" w:rsidRPr="00787B77" w:rsidRDefault="00AF61BC" w:rsidP="00AF61BC">
            <w:pPr>
              <w:pStyle w:val="TableText"/>
            </w:pPr>
            <w:r>
              <w:t>VA OI&amp;T</w:t>
            </w:r>
          </w:p>
        </w:tc>
        <w:tc>
          <w:tcPr>
            <w:tcW w:w="1466" w:type="pct"/>
            <w:shd w:val="clear" w:color="auto" w:fill="auto"/>
          </w:tcPr>
          <w:p w14:paraId="0FE5676B" w14:textId="4733B461" w:rsidR="00F73D60" w:rsidRPr="00787B77" w:rsidRDefault="00AF61BC" w:rsidP="00AF61BC">
            <w:pPr>
              <w:pStyle w:val="TableText"/>
            </w:pPr>
            <w:r>
              <w:t>https://clm.rational.oit.va.gov/ccm/web/projects/MCCF_EDI_TAS%20(CM)</w:t>
            </w:r>
          </w:p>
          <w:p w14:paraId="6EBD2B8A" w14:textId="77777777" w:rsidR="00F73D60" w:rsidRPr="00787B77" w:rsidRDefault="00F73D60" w:rsidP="00AF61BC">
            <w:pPr>
              <w:pStyle w:val="TableText"/>
            </w:pPr>
          </w:p>
        </w:tc>
      </w:tr>
      <w:tr w:rsidR="00AF61BC" w:rsidRPr="00787B77" w14:paraId="367646ED" w14:textId="77777777" w:rsidTr="006F2EF3">
        <w:trPr>
          <w:cantSplit/>
        </w:trPr>
        <w:tc>
          <w:tcPr>
            <w:tcW w:w="855" w:type="pct"/>
            <w:shd w:val="clear" w:color="auto" w:fill="auto"/>
          </w:tcPr>
          <w:p w14:paraId="32CB17AC" w14:textId="2E168348" w:rsidR="00AF61BC" w:rsidRDefault="00AF61BC" w:rsidP="00AF61BC">
            <w:pPr>
              <w:pStyle w:val="TableText"/>
            </w:pPr>
            <w:r>
              <w:t>Rally</w:t>
            </w:r>
          </w:p>
        </w:tc>
        <w:tc>
          <w:tcPr>
            <w:tcW w:w="705" w:type="pct"/>
            <w:shd w:val="clear" w:color="auto" w:fill="auto"/>
          </w:tcPr>
          <w:p w14:paraId="3457E5E5" w14:textId="77777777" w:rsidR="00AF61BC" w:rsidRPr="00787B77" w:rsidRDefault="00AF61BC" w:rsidP="00AF61BC">
            <w:pPr>
              <w:pStyle w:val="TableText"/>
            </w:pPr>
          </w:p>
        </w:tc>
        <w:tc>
          <w:tcPr>
            <w:tcW w:w="893" w:type="pct"/>
            <w:shd w:val="clear" w:color="auto" w:fill="auto"/>
          </w:tcPr>
          <w:p w14:paraId="2B1B55D0" w14:textId="40DF6A2E" w:rsidR="00AF61BC" w:rsidRDefault="00AF61BC" w:rsidP="00AF61BC">
            <w:pPr>
              <w:pStyle w:val="TableText"/>
            </w:pPr>
            <w:r>
              <w:t>Outside VA Network</w:t>
            </w:r>
          </w:p>
        </w:tc>
        <w:tc>
          <w:tcPr>
            <w:tcW w:w="1081" w:type="pct"/>
            <w:shd w:val="clear" w:color="auto" w:fill="auto"/>
          </w:tcPr>
          <w:p w14:paraId="52B7DB50" w14:textId="4884A078" w:rsidR="00AF61BC" w:rsidRDefault="00AF61BC" w:rsidP="00AF61BC">
            <w:pPr>
              <w:pStyle w:val="TableText"/>
            </w:pPr>
            <w:r>
              <w:t>Halfaker</w:t>
            </w:r>
          </w:p>
        </w:tc>
        <w:tc>
          <w:tcPr>
            <w:tcW w:w="1466" w:type="pct"/>
            <w:shd w:val="clear" w:color="auto" w:fill="auto"/>
          </w:tcPr>
          <w:p w14:paraId="7265623A" w14:textId="29C3099F" w:rsidR="00AF61BC" w:rsidRDefault="00AF61BC" w:rsidP="00AF61BC">
            <w:pPr>
              <w:pStyle w:val="TableText"/>
            </w:pPr>
            <w:r>
              <w:t>https://rally1.rallydev.com</w:t>
            </w:r>
          </w:p>
        </w:tc>
      </w:tr>
    </w:tbl>
    <w:p w14:paraId="53219FFF" w14:textId="77777777" w:rsidR="005225DD" w:rsidRDefault="005225DD" w:rsidP="005225DD"/>
    <w:p w14:paraId="263350C8" w14:textId="196D104F" w:rsidR="00BA3E37" w:rsidRDefault="00F10AA1" w:rsidP="00F10AA1">
      <w:pPr>
        <w:pStyle w:val="Heading1"/>
      </w:pPr>
      <w:bookmarkStart w:id="9" w:name="_Toc507396644"/>
      <w:bookmarkStart w:id="10" w:name="_Toc507593669"/>
      <w:r w:rsidRPr="00F10AA1">
        <w:t>Configuration Management of Documents</w:t>
      </w:r>
      <w:bookmarkEnd w:id="9"/>
      <w:bookmarkEnd w:id="10"/>
    </w:p>
    <w:p w14:paraId="19AED370" w14:textId="77777777" w:rsidR="00F10AA1" w:rsidRDefault="00C94F25" w:rsidP="00C94F25">
      <w:pPr>
        <w:pStyle w:val="Heading2"/>
      </w:pPr>
      <w:bookmarkStart w:id="11" w:name="ColumnTitle_05"/>
      <w:bookmarkStart w:id="12" w:name="_Toc507396645"/>
      <w:bookmarkStart w:id="13" w:name="_Toc507593670"/>
      <w:bookmarkEnd w:id="11"/>
      <w:r>
        <w:t>Rational Change and Configuration Management (CCM) Documents</w:t>
      </w:r>
      <w:bookmarkEnd w:id="12"/>
      <w:bookmarkEnd w:id="13"/>
    </w:p>
    <w:p w14:paraId="62F22DCD" w14:textId="77777777" w:rsidR="007254BF" w:rsidRPr="007254BF" w:rsidRDefault="007254BF" w:rsidP="007254BF">
      <w:pPr>
        <w:pStyle w:val="BodyText"/>
      </w:pPr>
      <w:r w:rsidRPr="007254BF">
        <w:t>The CCM/RTC location for the documents and CCM/RTC explanation for the information.</w:t>
      </w:r>
    </w:p>
    <w:tbl>
      <w:tblPr>
        <w:tblStyle w:val="TableGrid3"/>
        <w:tblW w:w="9463" w:type="dxa"/>
        <w:tblLook w:val="04A0" w:firstRow="1" w:lastRow="0" w:firstColumn="1" w:lastColumn="0" w:noHBand="0" w:noVBand="1"/>
        <w:tblDescription w:val="CCM/RTC location and information for documents and the explanation of  CCM/RTC information required."/>
      </w:tblPr>
      <w:tblGrid>
        <w:gridCol w:w="2146"/>
        <w:gridCol w:w="7317"/>
      </w:tblGrid>
      <w:tr w:rsidR="00C94F25" w:rsidRPr="00C94F25" w14:paraId="3853384A" w14:textId="77777777" w:rsidTr="006F2EF3">
        <w:trPr>
          <w:cantSplit/>
          <w:tblHeader/>
        </w:trPr>
        <w:tc>
          <w:tcPr>
            <w:tcW w:w="2146" w:type="dxa"/>
            <w:shd w:val="clear" w:color="auto" w:fill="F2F2F2" w:themeFill="background1" w:themeFillShade="F2"/>
          </w:tcPr>
          <w:p w14:paraId="7FD40190" w14:textId="77777777" w:rsidR="00C94F25" w:rsidRPr="00C94F25" w:rsidRDefault="00970C38" w:rsidP="00C94F25">
            <w:pPr>
              <w:pStyle w:val="TableHeading"/>
              <w:rPr>
                <w:rFonts w:asciiTheme="minorHAnsi" w:hAnsiTheme="minorHAnsi" w:cstheme="minorBidi"/>
              </w:rPr>
            </w:pPr>
            <w:bookmarkStart w:id="14" w:name="ColumnTitle_06"/>
            <w:bookmarkEnd w:id="14"/>
            <w:r w:rsidRPr="00970C38">
              <w:t>CCM/RTC Information</w:t>
            </w:r>
          </w:p>
        </w:tc>
        <w:tc>
          <w:tcPr>
            <w:tcW w:w="7317" w:type="dxa"/>
            <w:shd w:val="clear" w:color="auto" w:fill="F2F2F2" w:themeFill="background1" w:themeFillShade="F2"/>
          </w:tcPr>
          <w:p w14:paraId="034CE754" w14:textId="77777777"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14:paraId="1B1DF5C8" w14:textId="77777777" w:rsidTr="006F2EF3">
        <w:trPr>
          <w:cantSplit/>
        </w:trPr>
        <w:tc>
          <w:tcPr>
            <w:tcW w:w="2146" w:type="dxa"/>
            <w:shd w:val="clear" w:color="auto" w:fill="FFFFFF" w:themeFill="background1"/>
          </w:tcPr>
          <w:p w14:paraId="6BA34041" w14:textId="77777777" w:rsidR="00F10AA1" w:rsidRPr="00EA1243" w:rsidRDefault="00F10AA1" w:rsidP="00EA1243">
            <w:pPr>
              <w:pStyle w:val="TableText"/>
              <w:rPr>
                <w:b/>
              </w:rPr>
            </w:pPr>
            <w:r w:rsidRPr="00EA1243">
              <w:rPr>
                <w:b/>
              </w:rPr>
              <w:t>CCM URL</w:t>
            </w:r>
          </w:p>
        </w:tc>
        <w:tc>
          <w:tcPr>
            <w:tcW w:w="7317" w:type="dxa"/>
            <w:shd w:val="clear" w:color="auto" w:fill="FFFFFF" w:themeFill="background1"/>
          </w:tcPr>
          <w:p w14:paraId="431A7537" w14:textId="68D905CF" w:rsidR="00882920" w:rsidRDefault="00882920" w:rsidP="00C305C4">
            <w:pPr>
              <w:pStyle w:val="TableText"/>
              <w:rPr>
                <w:iCs/>
                <w:bdr w:val="none" w:sz="0" w:space="0" w:color="auto" w:frame="1"/>
              </w:rPr>
            </w:pPr>
            <w:r w:rsidRPr="00882920">
              <w:rPr>
                <w:b/>
                <w:iCs/>
                <w:bdr w:val="none" w:sz="0" w:space="0" w:color="auto" w:frame="1"/>
              </w:rPr>
              <w:t>Rally</w:t>
            </w:r>
            <w:r>
              <w:rPr>
                <w:iCs/>
                <w:bdr w:val="none" w:sz="0" w:space="0" w:color="auto" w:frame="1"/>
              </w:rPr>
              <w:t xml:space="preserve">: </w:t>
            </w:r>
            <w:r w:rsidRPr="0035048A">
              <w:rPr>
                <w:rStyle w:val="Hyperlink"/>
              </w:rPr>
              <w:t>https://rally1.rallydev.com/</w:t>
            </w:r>
          </w:p>
          <w:p w14:paraId="70E4F87E" w14:textId="1CD25DF2" w:rsidR="00F10AA1" w:rsidRPr="00EA1243" w:rsidRDefault="00882920" w:rsidP="00C305C4">
            <w:pPr>
              <w:pStyle w:val="TableText"/>
            </w:pPr>
            <w:r w:rsidRPr="00882920">
              <w:rPr>
                <w:b/>
                <w:iCs/>
                <w:bdr w:val="none" w:sz="0" w:space="0" w:color="auto" w:frame="1"/>
              </w:rPr>
              <w:t>Rational</w:t>
            </w:r>
            <w:r>
              <w:rPr>
                <w:iCs/>
                <w:bdr w:val="none" w:sz="0" w:space="0" w:color="auto" w:frame="1"/>
              </w:rPr>
              <w:t xml:space="preserve">: </w:t>
            </w:r>
            <w:r w:rsidR="00F10AA1" w:rsidRPr="00EA1243">
              <w:rPr>
                <w:iCs/>
                <w:bdr w:val="none" w:sz="0" w:space="0" w:color="auto" w:frame="1"/>
              </w:rPr>
              <w:t xml:space="preserve">CCM is accessed by a URL in the integrated development environment. The current VA URL is </w:t>
            </w:r>
            <w:hyperlink r:id="rId13" w:history="1">
              <w:r w:rsidR="00A7124D" w:rsidRPr="00C86321">
                <w:rPr>
                  <w:rStyle w:val="Hyperlink"/>
                </w:rPr>
                <w:t>https://clm.rational.oit.va.gov</w:t>
              </w:r>
            </w:hyperlink>
            <w:r w:rsidR="00F10AA1" w:rsidRPr="00882920">
              <w:rPr>
                <w:rStyle w:val="Hyperlink"/>
              </w:rPr>
              <w:t>.</w:t>
            </w:r>
            <w:r w:rsidR="00F10AA1" w:rsidRPr="00EA1243">
              <w:t xml:space="preserve"> </w:t>
            </w:r>
          </w:p>
        </w:tc>
      </w:tr>
      <w:tr w:rsidR="00F10AA1" w:rsidRPr="00F10AA1" w14:paraId="3FB14C05" w14:textId="77777777" w:rsidTr="006F2EF3">
        <w:trPr>
          <w:cantSplit/>
        </w:trPr>
        <w:tc>
          <w:tcPr>
            <w:tcW w:w="2146" w:type="dxa"/>
            <w:shd w:val="clear" w:color="auto" w:fill="FFFFFF" w:themeFill="background1"/>
          </w:tcPr>
          <w:p w14:paraId="676AC4CF" w14:textId="77777777" w:rsidR="00F10AA1" w:rsidRPr="00EA1243" w:rsidRDefault="00F10AA1" w:rsidP="00EA1243">
            <w:pPr>
              <w:pStyle w:val="TableText"/>
              <w:rPr>
                <w:b/>
              </w:rPr>
            </w:pPr>
            <w:r w:rsidRPr="00EA1243">
              <w:rPr>
                <w:b/>
              </w:rPr>
              <w:t>CCM Project Area</w:t>
            </w:r>
          </w:p>
        </w:tc>
        <w:tc>
          <w:tcPr>
            <w:tcW w:w="7317" w:type="dxa"/>
            <w:shd w:val="clear" w:color="auto" w:fill="FFFFFF" w:themeFill="background1"/>
          </w:tcPr>
          <w:p w14:paraId="430BBF1E" w14:textId="77777777" w:rsidR="00AC415F" w:rsidRDefault="00AC415F" w:rsidP="00C305C4">
            <w:pPr>
              <w:pStyle w:val="TableText"/>
            </w:pPr>
            <w:r w:rsidRPr="00A7124D">
              <w:rPr>
                <w:b/>
              </w:rPr>
              <w:t>Rally</w:t>
            </w:r>
            <w:r>
              <w:t xml:space="preserve">: </w:t>
            </w:r>
            <w:proofErr w:type="spellStart"/>
            <w:r>
              <w:t>TASCore</w:t>
            </w:r>
            <w:proofErr w:type="spellEnd"/>
          </w:p>
          <w:p w14:paraId="060D1A29" w14:textId="4D6ACC27" w:rsidR="00F10AA1" w:rsidRPr="00EA1243" w:rsidRDefault="00AC415F" w:rsidP="00C305C4">
            <w:pPr>
              <w:pStyle w:val="TableText"/>
            </w:pPr>
            <w:r w:rsidRPr="00A7124D">
              <w:rPr>
                <w:b/>
              </w:rPr>
              <w:t>Rational</w:t>
            </w:r>
            <w:r>
              <w:t>: MCCF EDI TAS</w:t>
            </w:r>
            <w:r w:rsidR="00F10AA1" w:rsidRPr="00EA1243">
              <w:t xml:space="preserve"> </w:t>
            </w:r>
          </w:p>
        </w:tc>
      </w:tr>
      <w:tr w:rsidR="00F10AA1" w:rsidRPr="00F10AA1" w14:paraId="1F99CBEB" w14:textId="77777777" w:rsidTr="006F2EF3">
        <w:trPr>
          <w:cantSplit/>
        </w:trPr>
        <w:tc>
          <w:tcPr>
            <w:tcW w:w="2146" w:type="dxa"/>
          </w:tcPr>
          <w:p w14:paraId="0FBE2D57" w14:textId="77777777" w:rsidR="00F10AA1" w:rsidRPr="00EA1243" w:rsidRDefault="00F10AA1" w:rsidP="00EA1243">
            <w:pPr>
              <w:pStyle w:val="TableText"/>
              <w:rPr>
                <w:b/>
              </w:rPr>
            </w:pPr>
            <w:r w:rsidRPr="00EA1243">
              <w:rPr>
                <w:b/>
              </w:rPr>
              <w:t>CCM Team Area</w:t>
            </w:r>
          </w:p>
        </w:tc>
        <w:tc>
          <w:tcPr>
            <w:tcW w:w="7317" w:type="dxa"/>
          </w:tcPr>
          <w:p w14:paraId="0DDE2E10" w14:textId="58CB2B70" w:rsidR="00F10AA1" w:rsidRPr="00EA1243" w:rsidRDefault="00AC415F" w:rsidP="00C305C4">
            <w:pPr>
              <w:pStyle w:val="TableText"/>
            </w:pPr>
            <w:proofErr w:type="spellStart"/>
            <w:r>
              <w:t>TASCore</w:t>
            </w:r>
            <w:proofErr w:type="spellEnd"/>
          </w:p>
        </w:tc>
      </w:tr>
      <w:tr w:rsidR="00F10AA1" w:rsidRPr="00F10AA1" w14:paraId="5BB3FEEB" w14:textId="77777777" w:rsidTr="006F2EF3">
        <w:trPr>
          <w:cantSplit/>
        </w:trPr>
        <w:tc>
          <w:tcPr>
            <w:tcW w:w="2146" w:type="dxa"/>
          </w:tcPr>
          <w:p w14:paraId="6A30C15F" w14:textId="77777777" w:rsidR="00F10AA1" w:rsidRPr="00EA1243" w:rsidRDefault="00F10AA1" w:rsidP="00EA1243">
            <w:pPr>
              <w:pStyle w:val="TableText"/>
              <w:rPr>
                <w:b/>
              </w:rPr>
            </w:pPr>
            <w:r w:rsidRPr="00EA1243">
              <w:rPr>
                <w:b/>
              </w:rPr>
              <w:t>CCM Stream</w:t>
            </w:r>
          </w:p>
        </w:tc>
        <w:tc>
          <w:tcPr>
            <w:tcW w:w="7317" w:type="dxa"/>
          </w:tcPr>
          <w:p w14:paraId="7C8D6929" w14:textId="6D4EFA30" w:rsidR="00F10AA1" w:rsidRDefault="00042867" w:rsidP="00C305C4">
            <w:pPr>
              <w:pStyle w:val="TableText"/>
            </w:pPr>
            <w:proofErr w:type="spellStart"/>
            <w:r>
              <w:t>TASCore_</w:t>
            </w:r>
            <w:r w:rsidR="00F562E6">
              <w:t>CI</w:t>
            </w:r>
            <w:r>
              <w:t>_stream</w:t>
            </w:r>
            <w:proofErr w:type="spellEnd"/>
            <w:r w:rsidR="00F10AA1" w:rsidRPr="00EA1243">
              <w:t xml:space="preserve"> </w:t>
            </w:r>
          </w:p>
          <w:p w14:paraId="6B7752E5" w14:textId="645283FA" w:rsidR="00053606" w:rsidRPr="00EA1243" w:rsidRDefault="00053606" w:rsidP="00C305C4">
            <w:pPr>
              <w:pStyle w:val="TableText"/>
            </w:pPr>
            <w:proofErr w:type="spellStart"/>
            <w:r>
              <w:t>TASCore_document_stream</w:t>
            </w:r>
            <w:proofErr w:type="spellEnd"/>
          </w:p>
        </w:tc>
      </w:tr>
      <w:tr w:rsidR="00F10AA1" w:rsidRPr="00F10AA1" w14:paraId="2F57096A" w14:textId="77777777" w:rsidTr="006F2EF3">
        <w:trPr>
          <w:cantSplit/>
        </w:trPr>
        <w:tc>
          <w:tcPr>
            <w:tcW w:w="2146" w:type="dxa"/>
          </w:tcPr>
          <w:p w14:paraId="23477496" w14:textId="77777777" w:rsidR="00F10AA1" w:rsidRPr="00EA1243" w:rsidRDefault="00F10AA1" w:rsidP="00EA1243">
            <w:pPr>
              <w:pStyle w:val="TableText"/>
              <w:rPr>
                <w:b/>
                <w:highlight w:val="yellow"/>
              </w:rPr>
            </w:pPr>
            <w:r w:rsidRPr="00EA1243">
              <w:rPr>
                <w:b/>
              </w:rPr>
              <w:t>Baseline ID</w:t>
            </w:r>
          </w:p>
        </w:tc>
        <w:tc>
          <w:tcPr>
            <w:tcW w:w="7317" w:type="dxa"/>
          </w:tcPr>
          <w:p w14:paraId="07505199" w14:textId="0CA714C9" w:rsidR="00F10AA1" w:rsidRPr="00EA1243" w:rsidRDefault="00F34396" w:rsidP="00C305C4">
            <w:pPr>
              <w:pStyle w:val="TableText"/>
              <w:rPr>
                <w:highlight w:val="yellow"/>
              </w:rPr>
            </w:pPr>
            <w:r>
              <w:t>XXX</w:t>
            </w:r>
            <w:r w:rsidR="00394BA7">
              <w:t>: TASCoreBuildDef_CI</w:t>
            </w:r>
            <w:r w:rsidR="003B57AF">
              <w:t>MAG</w:t>
            </w:r>
            <w:r w:rsidR="00394BA7">
              <w:t>_#</w:t>
            </w:r>
            <w:r>
              <w:t>1453</w:t>
            </w:r>
          </w:p>
        </w:tc>
      </w:tr>
      <w:tr w:rsidR="00F10AA1" w:rsidRPr="00F10AA1" w14:paraId="43BDCD52" w14:textId="77777777" w:rsidTr="006F2EF3">
        <w:trPr>
          <w:cantSplit/>
        </w:trPr>
        <w:tc>
          <w:tcPr>
            <w:tcW w:w="2146" w:type="dxa"/>
          </w:tcPr>
          <w:p w14:paraId="3910EF24" w14:textId="77777777" w:rsidR="00F10AA1" w:rsidRPr="00EA1243" w:rsidRDefault="00F10AA1" w:rsidP="00EA1243">
            <w:pPr>
              <w:pStyle w:val="TableText"/>
              <w:rPr>
                <w:b/>
              </w:rPr>
            </w:pPr>
            <w:r w:rsidRPr="00EA1243">
              <w:rPr>
                <w:b/>
              </w:rPr>
              <w:lastRenderedPageBreak/>
              <w:t>Components</w:t>
            </w:r>
          </w:p>
        </w:tc>
        <w:tc>
          <w:tcPr>
            <w:tcW w:w="7317" w:type="dxa"/>
          </w:tcPr>
          <w:p w14:paraId="11307E70" w14:textId="77777777" w:rsidR="00746613" w:rsidRDefault="00746613" w:rsidP="00746613">
            <w:pPr>
              <w:pStyle w:val="TableText"/>
            </w:pPr>
            <w:proofErr w:type="spellStart"/>
            <w:r>
              <w:t>Build_Artifacts</w:t>
            </w:r>
            <w:proofErr w:type="spellEnd"/>
            <w:r>
              <w:t>: TAS deployable artifact</w:t>
            </w:r>
          </w:p>
          <w:p w14:paraId="2F3F71D6" w14:textId="2AABD963" w:rsidR="00F10AA1" w:rsidRDefault="00137361" w:rsidP="00C305C4">
            <w:pPr>
              <w:pStyle w:val="TableText"/>
            </w:pPr>
            <w:proofErr w:type="spellStart"/>
            <w:r>
              <w:t>TASCore</w:t>
            </w:r>
            <w:proofErr w:type="spellEnd"/>
            <w:r>
              <w:t xml:space="preserve"> _</w:t>
            </w:r>
            <w:r w:rsidR="000D41B2">
              <w:t>Documents</w:t>
            </w:r>
            <w:r w:rsidR="00ED14AA">
              <w:t>: TAS</w:t>
            </w:r>
            <w:r w:rsidR="00F108D5">
              <w:t xml:space="preserve"> </w:t>
            </w:r>
            <w:r w:rsidR="00ED14AA">
              <w:t>D</w:t>
            </w:r>
            <w:r w:rsidR="00806222">
              <w:t>ocuments</w:t>
            </w:r>
          </w:p>
          <w:p w14:paraId="00212B21" w14:textId="4745441C" w:rsidR="00746613" w:rsidRDefault="00746613" w:rsidP="00C305C4">
            <w:pPr>
              <w:pStyle w:val="TableText"/>
            </w:pPr>
            <w:proofErr w:type="spellStart"/>
            <w:r>
              <w:t>MCCF_EDI_TAS_Infrastructure</w:t>
            </w:r>
            <w:proofErr w:type="spellEnd"/>
            <w:r>
              <w:t>: Infrastructure</w:t>
            </w:r>
          </w:p>
          <w:p w14:paraId="59B3046E" w14:textId="20A5EC38" w:rsidR="00806222" w:rsidRPr="00EA1243" w:rsidRDefault="00606A96" w:rsidP="00C305C4">
            <w:pPr>
              <w:pStyle w:val="TableText"/>
            </w:pPr>
            <w:proofErr w:type="spellStart"/>
            <w:r>
              <w:t>MCCF_EDI_TAS_WebUI</w:t>
            </w:r>
            <w:proofErr w:type="spellEnd"/>
            <w:r>
              <w:t>: TAS web front end</w:t>
            </w:r>
          </w:p>
        </w:tc>
      </w:tr>
      <w:tr w:rsidR="00F10AA1" w:rsidRPr="00F10AA1" w14:paraId="79840E22" w14:textId="77777777" w:rsidTr="006F2EF3">
        <w:trPr>
          <w:cantSplit/>
        </w:trPr>
        <w:tc>
          <w:tcPr>
            <w:tcW w:w="2146" w:type="dxa"/>
          </w:tcPr>
          <w:p w14:paraId="637AA910" w14:textId="77777777" w:rsidR="00F10AA1" w:rsidRPr="00EA1243" w:rsidRDefault="00F10AA1" w:rsidP="00EA1243">
            <w:pPr>
              <w:pStyle w:val="TableText"/>
              <w:rPr>
                <w:b/>
              </w:rPr>
            </w:pPr>
            <w:r w:rsidRPr="00EA1243">
              <w:rPr>
                <w:b/>
              </w:rPr>
              <w:t>Directory Path</w:t>
            </w:r>
          </w:p>
        </w:tc>
        <w:tc>
          <w:tcPr>
            <w:tcW w:w="7317" w:type="dxa"/>
          </w:tcPr>
          <w:p w14:paraId="73B4C8B0" w14:textId="6A351D98" w:rsidR="00F10AA1" w:rsidRPr="00EA1243" w:rsidRDefault="00137361" w:rsidP="00C305C4">
            <w:pPr>
              <w:pStyle w:val="TableText"/>
            </w:pPr>
            <w:proofErr w:type="spellStart"/>
            <w:r>
              <w:t>MCCF_TASCore</w:t>
            </w:r>
            <w:proofErr w:type="spellEnd"/>
            <w:r>
              <w:t xml:space="preserve"> _Documents</w:t>
            </w:r>
            <w:r w:rsidR="00ED14AA">
              <w:t>: TAS Documents</w:t>
            </w:r>
          </w:p>
        </w:tc>
      </w:tr>
      <w:tr w:rsidR="00CA5864" w:rsidRPr="00F10AA1" w14:paraId="70DC533F" w14:textId="77777777" w:rsidTr="00CA5864">
        <w:trPr>
          <w:cantSplit/>
        </w:trPr>
        <w:tc>
          <w:tcPr>
            <w:tcW w:w="2146" w:type="dxa"/>
          </w:tcPr>
          <w:p w14:paraId="559472D4" w14:textId="32569860" w:rsidR="00CA5864" w:rsidRPr="00EA1243" w:rsidRDefault="00CA5864" w:rsidP="00EA1243">
            <w:pPr>
              <w:pStyle w:val="TableText"/>
              <w:rPr>
                <w:b/>
              </w:rPr>
            </w:pPr>
            <w:r>
              <w:rPr>
                <w:b/>
              </w:rPr>
              <w:t>Baseline ID</w:t>
            </w:r>
          </w:p>
        </w:tc>
        <w:tc>
          <w:tcPr>
            <w:tcW w:w="7317" w:type="dxa"/>
          </w:tcPr>
          <w:p w14:paraId="3B060436" w14:textId="04DB1333" w:rsidR="00CA5864" w:rsidRDefault="00F34396" w:rsidP="00C305C4">
            <w:pPr>
              <w:pStyle w:val="TableText"/>
            </w:pPr>
            <w:proofErr w:type="gramStart"/>
            <w:r>
              <w:t>XX</w:t>
            </w:r>
            <w:r w:rsidR="00CA5864">
              <w:t>:TASCore</w:t>
            </w:r>
            <w:proofErr w:type="gramEnd"/>
            <w:r w:rsidR="00CA5864">
              <w:t>_</w:t>
            </w:r>
            <w:r w:rsidR="00E00FE9">
              <w:t>d</w:t>
            </w:r>
            <w:r w:rsidR="00CA5864">
              <w:t>ocs_03</w:t>
            </w:r>
            <w:ins w:id="15" w:author="Cheryl Lach" w:date="2018-03-20T09:48:00Z">
              <w:r w:rsidR="003A07AF">
                <w:t>20</w:t>
              </w:r>
            </w:ins>
            <w:del w:id="16" w:author="Cheryl Lach" w:date="2018-03-20T09:48:00Z">
              <w:r w:rsidR="005C4864" w:rsidDel="003A07AF">
                <w:delText>19</w:delText>
              </w:r>
            </w:del>
            <w:r w:rsidR="00CA5864">
              <w:t>2018</w:t>
            </w:r>
          </w:p>
        </w:tc>
      </w:tr>
      <w:tr w:rsidR="00F10AA1" w:rsidRPr="00F10AA1" w14:paraId="6EBB77D9" w14:textId="77777777" w:rsidTr="006F2EF3">
        <w:trPr>
          <w:cantSplit/>
        </w:trPr>
        <w:tc>
          <w:tcPr>
            <w:tcW w:w="2146" w:type="dxa"/>
          </w:tcPr>
          <w:p w14:paraId="5A1F147A" w14:textId="77777777" w:rsidR="00F10AA1" w:rsidRPr="00EA1243" w:rsidRDefault="00F10AA1" w:rsidP="00EA1243">
            <w:pPr>
              <w:pStyle w:val="TableText"/>
              <w:rPr>
                <w:b/>
              </w:rPr>
            </w:pPr>
            <w:r w:rsidRPr="00EA1243">
              <w:rPr>
                <w:b/>
              </w:rPr>
              <w:t>Documents Included</w:t>
            </w:r>
          </w:p>
          <w:p w14:paraId="75617C56" w14:textId="77777777" w:rsidR="00F10AA1" w:rsidRPr="00EA1243" w:rsidRDefault="00F10AA1" w:rsidP="00EA1243">
            <w:pPr>
              <w:pStyle w:val="TableText"/>
              <w:rPr>
                <w:b/>
              </w:rPr>
            </w:pPr>
            <w:r w:rsidRPr="00EA1243">
              <w:rPr>
                <w:b/>
              </w:rPr>
              <w:t>In the Baseline</w:t>
            </w:r>
          </w:p>
        </w:tc>
        <w:tc>
          <w:tcPr>
            <w:tcW w:w="7317" w:type="dxa"/>
          </w:tcPr>
          <w:p w14:paraId="37EBDE49" w14:textId="4AFA1F2F" w:rsidR="00F10AA1" w:rsidRPr="00EA1243" w:rsidRDefault="00CA6DE9" w:rsidP="00C305C4">
            <w:pPr>
              <w:pStyle w:val="TableText"/>
            </w:pPr>
            <w:r>
              <w:t>TAS_Core_VDD_TAS_01.docx</w:t>
            </w:r>
          </w:p>
        </w:tc>
      </w:tr>
    </w:tbl>
    <w:p w14:paraId="5D190E53" w14:textId="77777777" w:rsidR="00F10AA1" w:rsidRDefault="00F10AA1" w:rsidP="00970585"/>
    <w:p w14:paraId="2547616B" w14:textId="77777777" w:rsidR="00BA3E37" w:rsidRDefault="003771FB" w:rsidP="003771FB">
      <w:pPr>
        <w:pStyle w:val="Heading1"/>
      </w:pPr>
      <w:bookmarkStart w:id="17" w:name="_Toc507396646"/>
      <w:bookmarkStart w:id="18" w:name="_Toc507593671"/>
      <w:r w:rsidRPr="003771FB">
        <w:t>Configuration Management Development Files (Ex. Source, JSP, Configuration, and Build Files)</w:t>
      </w:r>
      <w:bookmarkEnd w:id="17"/>
      <w:bookmarkEnd w:id="18"/>
    </w:p>
    <w:p w14:paraId="3E71027D" w14:textId="77777777" w:rsidR="00D82444" w:rsidRDefault="00D82444" w:rsidP="00D82444">
      <w:pPr>
        <w:pStyle w:val="Heading2"/>
      </w:pPr>
      <w:bookmarkStart w:id="19" w:name="_Toc507396647"/>
      <w:bookmarkStart w:id="20" w:name="_Toc507593672"/>
      <w:r>
        <w:t>Rational Change and Configuration Management (CCM) Repository (Formerly RTC)</w:t>
      </w:r>
      <w:bookmarkEnd w:id="19"/>
      <w:bookmarkEnd w:id="20"/>
    </w:p>
    <w:p w14:paraId="10794D3B" w14:textId="77777777"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201"/>
        <w:gridCol w:w="7149"/>
      </w:tblGrid>
      <w:tr w:rsidR="00D82444" w:rsidRPr="00C94F25" w14:paraId="67295260" w14:textId="77777777" w:rsidTr="00E96743">
        <w:trPr>
          <w:cantSplit/>
          <w:tblHeader/>
        </w:trPr>
        <w:tc>
          <w:tcPr>
            <w:tcW w:w="2237" w:type="dxa"/>
            <w:shd w:val="clear" w:color="auto" w:fill="F2F2F2" w:themeFill="background1" w:themeFillShade="F2"/>
          </w:tcPr>
          <w:p w14:paraId="18947F6B" w14:textId="77777777" w:rsidR="00D82444" w:rsidRPr="00C94F25" w:rsidRDefault="00C5116A" w:rsidP="00E96743">
            <w:pPr>
              <w:pStyle w:val="TableHeading"/>
              <w:rPr>
                <w:rFonts w:asciiTheme="minorHAnsi" w:hAnsiTheme="minorHAnsi" w:cstheme="minorBidi"/>
              </w:rPr>
            </w:pPr>
            <w:bookmarkStart w:id="21" w:name="ColumnTitle_10"/>
            <w:bookmarkEnd w:id="21"/>
            <w:r w:rsidRPr="00C5116A">
              <w:t>CCM/RTC Information</w:t>
            </w:r>
          </w:p>
        </w:tc>
        <w:tc>
          <w:tcPr>
            <w:tcW w:w="7339" w:type="dxa"/>
            <w:shd w:val="clear" w:color="auto" w:fill="F2F2F2" w:themeFill="background1" w:themeFillShade="F2"/>
          </w:tcPr>
          <w:p w14:paraId="13E8DB14" w14:textId="77777777"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14:paraId="091F8154" w14:textId="77777777" w:rsidTr="00E96743">
        <w:trPr>
          <w:cantSplit/>
        </w:trPr>
        <w:tc>
          <w:tcPr>
            <w:tcW w:w="2237" w:type="dxa"/>
            <w:shd w:val="clear" w:color="auto" w:fill="FFFFFF" w:themeFill="background1"/>
          </w:tcPr>
          <w:p w14:paraId="374A0AFC" w14:textId="77777777" w:rsidR="00D82444" w:rsidRPr="00EA1243" w:rsidRDefault="00902B8E" w:rsidP="00E96743">
            <w:pPr>
              <w:pStyle w:val="TableText"/>
              <w:rPr>
                <w:b/>
              </w:rPr>
            </w:pPr>
            <w:r w:rsidRPr="00902B8E">
              <w:rPr>
                <w:b/>
              </w:rPr>
              <w:t>CCM URL</w:t>
            </w:r>
          </w:p>
        </w:tc>
        <w:tc>
          <w:tcPr>
            <w:tcW w:w="7339" w:type="dxa"/>
            <w:shd w:val="clear" w:color="auto" w:fill="FFFFFF" w:themeFill="background1"/>
          </w:tcPr>
          <w:p w14:paraId="4078B4F0" w14:textId="77777777" w:rsidR="00E40EE5" w:rsidRDefault="00E40EE5" w:rsidP="00E40EE5">
            <w:pPr>
              <w:pStyle w:val="TableText"/>
            </w:pPr>
            <w:r w:rsidRPr="00E40EE5">
              <w:rPr>
                <w:b/>
              </w:rPr>
              <w:t>Rally</w:t>
            </w:r>
            <w:r>
              <w:t xml:space="preserve">: </w:t>
            </w:r>
            <w:r w:rsidRPr="00E40EE5">
              <w:rPr>
                <w:rStyle w:val="Hyperlink"/>
              </w:rPr>
              <w:t>https://rally1.rallydev.com/</w:t>
            </w:r>
          </w:p>
          <w:p w14:paraId="2E9444C8" w14:textId="0E7A603A" w:rsidR="00D82444" w:rsidRPr="00902B8E" w:rsidRDefault="00E40EE5" w:rsidP="00E40EE5">
            <w:pPr>
              <w:pStyle w:val="TableText"/>
            </w:pPr>
            <w:r w:rsidRPr="00E40EE5">
              <w:rPr>
                <w:b/>
              </w:rPr>
              <w:t>Rational</w:t>
            </w:r>
            <w:r>
              <w:t xml:space="preserve">: CCM is accessed by a URL in the integrated development environment. The current VA URL is </w:t>
            </w:r>
            <w:r w:rsidRPr="00E40EE5">
              <w:rPr>
                <w:rStyle w:val="Hyperlink"/>
              </w:rPr>
              <w:t>https://clm.rational.oit.va.gov.</w:t>
            </w:r>
          </w:p>
        </w:tc>
      </w:tr>
      <w:tr w:rsidR="00902B8E" w:rsidRPr="00F10AA1" w14:paraId="0FF97618" w14:textId="77777777" w:rsidTr="00E96743">
        <w:trPr>
          <w:cantSplit/>
        </w:trPr>
        <w:tc>
          <w:tcPr>
            <w:tcW w:w="2237" w:type="dxa"/>
            <w:shd w:val="clear" w:color="auto" w:fill="FFFFFF" w:themeFill="background1"/>
          </w:tcPr>
          <w:p w14:paraId="18B130BC" w14:textId="77777777" w:rsidR="00902B8E" w:rsidRPr="00902B8E" w:rsidRDefault="00902B8E" w:rsidP="00E96743">
            <w:pPr>
              <w:pStyle w:val="TableText"/>
              <w:rPr>
                <w:b/>
              </w:rPr>
            </w:pPr>
            <w:bookmarkStart w:id="22" w:name="_Hlk496086208"/>
            <w:r w:rsidRPr="00902B8E">
              <w:rPr>
                <w:b/>
              </w:rPr>
              <w:t>CCM Project Area</w:t>
            </w:r>
          </w:p>
        </w:tc>
        <w:tc>
          <w:tcPr>
            <w:tcW w:w="7339" w:type="dxa"/>
            <w:shd w:val="clear" w:color="auto" w:fill="FFFFFF" w:themeFill="background1"/>
          </w:tcPr>
          <w:p w14:paraId="2791202A" w14:textId="77777777" w:rsidR="00E40EE5" w:rsidRDefault="00E40EE5" w:rsidP="0049709E">
            <w:pPr>
              <w:pStyle w:val="TableText"/>
            </w:pPr>
            <w:r w:rsidRPr="00AD0EFC">
              <w:rPr>
                <w:b/>
              </w:rPr>
              <w:t>Rally</w:t>
            </w:r>
            <w:r>
              <w:t xml:space="preserve">: </w:t>
            </w:r>
            <w:proofErr w:type="spellStart"/>
            <w:r>
              <w:t>TASCore</w:t>
            </w:r>
            <w:proofErr w:type="spellEnd"/>
          </w:p>
          <w:p w14:paraId="60A75F22" w14:textId="0E0B3EA3" w:rsidR="00902B8E" w:rsidRPr="00902B8E" w:rsidRDefault="00E40EE5" w:rsidP="0049709E">
            <w:pPr>
              <w:pStyle w:val="TableText"/>
            </w:pPr>
            <w:r w:rsidRPr="00AD0EFC">
              <w:rPr>
                <w:b/>
              </w:rPr>
              <w:t>Rational</w:t>
            </w:r>
            <w:r>
              <w:t>: MCCF_</w:t>
            </w:r>
            <w:r w:rsidR="00606A96">
              <w:t>EDI_TAS</w:t>
            </w:r>
            <w:r w:rsidR="00902B8E" w:rsidRPr="00902B8E">
              <w:t xml:space="preserve"> </w:t>
            </w:r>
          </w:p>
        </w:tc>
      </w:tr>
      <w:tr w:rsidR="00902B8E" w:rsidRPr="00F10AA1" w14:paraId="14919011" w14:textId="77777777" w:rsidTr="00E96743">
        <w:trPr>
          <w:cantSplit/>
        </w:trPr>
        <w:tc>
          <w:tcPr>
            <w:tcW w:w="2237" w:type="dxa"/>
            <w:shd w:val="clear" w:color="auto" w:fill="FFFFFF" w:themeFill="background1"/>
          </w:tcPr>
          <w:p w14:paraId="703428EB" w14:textId="77777777" w:rsidR="00902B8E" w:rsidRPr="00902B8E" w:rsidRDefault="00902B8E" w:rsidP="00E96743">
            <w:pPr>
              <w:pStyle w:val="TableText"/>
              <w:rPr>
                <w:b/>
              </w:rPr>
            </w:pPr>
            <w:r w:rsidRPr="00902B8E">
              <w:rPr>
                <w:b/>
              </w:rPr>
              <w:t>CCM Team Area</w:t>
            </w:r>
          </w:p>
        </w:tc>
        <w:tc>
          <w:tcPr>
            <w:tcW w:w="7339" w:type="dxa"/>
            <w:shd w:val="clear" w:color="auto" w:fill="FFFFFF" w:themeFill="background1"/>
          </w:tcPr>
          <w:p w14:paraId="1C12B409" w14:textId="524FEF07" w:rsidR="00902B8E" w:rsidRPr="00902B8E" w:rsidRDefault="00AD0EFC" w:rsidP="0049709E">
            <w:pPr>
              <w:pStyle w:val="TableText"/>
            </w:pPr>
            <w:proofErr w:type="spellStart"/>
            <w:r>
              <w:t>TASCore</w:t>
            </w:r>
            <w:proofErr w:type="spellEnd"/>
          </w:p>
        </w:tc>
      </w:tr>
      <w:bookmarkEnd w:id="22"/>
      <w:tr w:rsidR="00902B8E" w:rsidRPr="00F10AA1" w14:paraId="21219C17" w14:textId="77777777" w:rsidTr="00E96743">
        <w:trPr>
          <w:cantSplit/>
        </w:trPr>
        <w:tc>
          <w:tcPr>
            <w:tcW w:w="2237" w:type="dxa"/>
            <w:shd w:val="clear" w:color="auto" w:fill="FFFFFF" w:themeFill="background1"/>
          </w:tcPr>
          <w:p w14:paraId="2F50AB00" w14:textId="77777777" w:rsidR="00902B8E" w:rsidRPr="00902B8E" w:rsidRDefault="00902B8E" w:rsidP="00E96743">
            <w:pPr>
              <w:pStyle w:val="TableText"/>
              <w:rPr>
                <w:b/>
              </w:rPr>
            </w:pPr>
            <w:r w:rsidRPr="00902B8E">
              <w:rPr>
                <w:b/>
              </w:rPr>
              <w:t>Stream</w:t>
            </w:r>
          </w:p>
        </w:tc>
        <w:tc>
          <w:tcPr>
            <w:tcW w:w="7339" w:type="dxa"/>
            <w:shd w:val="clear" w:color="auto" w:fill="FFFFFF" w:themeFill="background1"/>
          </w:tcPr>
          <w:p w14:paraId="189B0DCA" w14:textId="448E3641" w:rsidR="00C9397E" w:rsidRDefault="00C9397E" w:rsidP="0049709E">
            <w:pPr>
              <w:pStyle w:val="TableText"/>
            </w:pPr>
            <w:proofErr w:type="spellStart"/>
            <w:r>
              <w:t>TASCore_</w:t>
            </w:r>
            <w:r w:rsidR="001B6000">
              <w:t>CI</w:t>
            </w:r>
            <w:r>
              <w:t>_stream</w:t>
            </w:r>
            <w:proofErr w:type="spellEnd"/>
          </w:p>
          <w:p w14:paraId="44BCFC23" w14:textId="2B2A80C7" w:rsidR="00902B8E" w:rsidRPr="00902B8E" w:rsidRDefault="00C9397E" w:rsidP="0049709E">
            <w:pPr>
              <w:pStyle w:val="TableText"/>
            </w:pPr>
            <w:proofErr w:type="spellStart"/>
            <w:r>
              <w:t>TASCore_document_stream</w:t>
            </w:r>
            <w:proofErr w:type="spellEnd"/>
            <w:r w:rsidR="00902B8E" w:rsidRPr="00902B8E">
              <w:tab/>
            </w:r>
          </w:p>
        </w:tc>
      </w:tr>
    </w:tbl>
    <w:p w14:paraId="216DDBE0" w14:textId="77777777" w:rsidR="008D3E80" w:rsidRDefault="00507286" w:rsidP="008D3E80">
      <w:pPr>
        <w:pStyle w:val="Heading3"/>
      </w:pPr>
      <w:bookmarkStart w:id="23" w:name="_Toc421881045"/>
      <w:bookmarkStart w:id="24" w:name="_Toc507396648"/>
      <w:bookmarkStart w:id="25" w:name="_Toc507593673"/>
      <w:r>
        <w:t xml:space="preserve">Baseline and </w:t>
      </w:r>
      <w:r w:rsidR="008D3E80">
        <w:t>Component</w:t>
      </w:r>
      <w:bookmarkEnd w:id="23"/>
      <w:bookmarkEnd w:id="24"/>
      <w:bookmarkEnd w:id="25"/>
    </w:p>
    <w:p w14:paraId="0E98D8B9" w14:textId="0F4BFC8E" w:rsidR="008D3E80" w:rsidRDefault="008D3E80" w:rsidP="008D3E80">
      <w:pPr>
        <w:pStyle w:val="InstructionalText1"/>
        <w:rPr>
          <w:i w:val="0"/>
        </w:rPr>
      </w:pPr>
      <w:r w:rsidRPr="00A07FA6">
        <w:rPr>
          <w:i w:val="0"/>
          <w:color w:val="auto"/>
        </w:rPr>
        <w:t>Where</w:t>
      </w:r>
      <w:r w:rsidR="00F21771">
        <w:rPr>
          <w:i w:val="0"/>
          <w:color w:val="auto"/>
        </w:rPr>
        <w:t xml:space="preserve"> a set of artifacts are identified as baselined, grouped and </w:t>
      </w:r>
      <w:r w:rsidRPr="00A07FA6">
        <w:rPr>
          <w:i w:val="0"/>
          <w:color w:val="auto"/>
        </w:rPr>
        <w:t>managed</w:t>
      </w:r>
      <w:r w:rsidR="00F21771">
        <w:rPr>
          <w:i w:val="0"/>
          <w:color w:val="auto"/>
        </w:rPr>
        <w:t>.</w:t>
      </w:r>
    </w:p>
    <w:p w14:paraId="1002F48B" w14:textId="77777777" w:rsidR="00C02B04" w:rsidRPr="00C02B04" w:rsidRDefault="00C02B04" w:rsidP="00C02B04">
      <w:pPr>
        <w:pStyle w:val="BodyText"/>
      </w:pPr>
    </w:p>
    <w:p w14:paraId="241E797E" w14:textId="77777777" w:rsidR="00C02B04" w:rsidRPr="00C02B04" w:rsidRDefault="00C02B04" w:rsidP="00C02B04">
      <w:pPr>
        <w:pStyle w:val="BodyText"/>
      </w:pPr>
    </w:p>
    <w:tbl>
      <w:tblPr>
        <w:tblStyle w:val="TableGrid"/>
        <w:tblW w:w="0" w:type="auto"/>
        <w:tblLook w:val="04A0" w:firstRow="1" w:lastRow="0" w:firstColumn="1" w:lastColumn="0" w:noHBand="0" w:noVBand="1"/>
        <w:tblDescription w:val="Names and descriptions of components."/>
      </w:tblPr>
      <w:tblGrid>
        <w:gridCol w:w="1013"/>
        <w:gridCol w:w="6891"/>
        <w:gridCol w:w="1446"/>
      </w:tblGrid>
      <w:tr w:rsidR="00236DF6" w:rsidRPr="00AF2AEC" w14:paraId="2FBA0C0A" w14:textId="77777777" w:rsidTr="0069309C">
        <w:trPr>
          <w:cantSplit/>
          <w:tblHeader/>
        </w:trPr>
        <w:tc>
          <w:tcPr>
            <w:tcW w:w="1013" w:type="dxa"/>
            <w:shd w:val="clear" w:color="auto" w:fill="F2F2F2" w:themeFill="background1" w:themeFillShade="F2"/>
          </w:tcPr>
          <w:p w14:paraId="324C3160" w14:textId="5615F629" w:rsidR="00FE54B4" w:rsidRPr="00AF2AEC" w:rsidRDefault="00FE54B4" w:rsidP="003E160C">
            <w:pPr>
              <w:pStyle w:val="TableHeading"/>
            </w:pPr>
            <w:bookmarkStart w:id="26" w:name="ColumnTitle_11"/>
            <w:bookmarkEnd w:id="26"/>
            <w:r>
              <w:lastRenderedPageBreak/>
              <w:t>Release</w:t>
            </w:r>
          </w:p>
        </w:tc>
        <w:tc>
          <w:tcPr>
            <w:tcW w:w="6891" w:type="dxa"/>
            <w:shd w:val="clear" w:color="auto" w:fill="F2F2F2" w:themeFill="background1" w:themeFillShade="F2"/>
          </w:tcPr>
          <w:p w14:paraId="18BEFB77" w14:textId="4E6275C0" w:rsidR="00FE54B4" w:rsidRPr="00AF2AEC" w:rsidRDefault="00FE54B4" w:rsidP="003E160C">
            <w:pPr>
              <w:pStyle w:val="TableHeading"/>
            </w:pPr>
            <w:r w:rsidRPr="00AF2AEC">
              <w:t>Name</w:t>
            </w:r>
          </w:p>
        </w:tc>
        <w:tc>
          <w:tcPr>
            <w:tcW w:w="1446" w:type="dxa"/>
            <w:shd w:val="clear" w:color="auto" w:fill="F2F2F2" w:themeFill="background1" w:themeFillShade="F2"/>
          </w:tcPr>
          <w:p w14:paraId="71C1B7EE" w14:textId="77777777" w:rsidR="00FE54B4" w:rsidRPr="00AF2AEC" w:rsidRDefault="00FE54B4" w:rsidP="003E160C">
            <w:pPr>
              <w:pStyle w:val="TableHeading"/>
            </w:pPr>
            <w:r w:rsidRPr="00AF2AEC">
              <w:t>Description</w:t>
            </w:r>
          </w:p>
        </w:tc>
      </w:tr>
      <w:tr w:rsidR="00236DF6" w:rsidRPr="00AF2AEC" w14:paraId="3BAE0C77" w14:textId="77777777" w:rsidTr="0069309C">
        <w:trPr>
          <w:cantSplit/>
        </w:trPr>
        <w:tc>
          <w:tcPr>
            <w:tcW w:w="1013" w:type="dxa"/>
          </w:tcPr>
          <w:p w14:paraId="48EF45F1" w14:textId="13E34483" w:rsidR="00FE54B4" w:rsidRDefault="00FE54B4" w:rsidP="0049709E">
            <w:pPr>
              <w:pStyle w:val="TableText"/>
            </w:pPr>
            <w:r>
              <w:t>Build 1</w:t>
            </w:r>
          </w:p>
        </w:tc>
        <w:tc>
          <w:tcPr>
            <w:tcW w:w="6891" w:type="dxa"/>
          </w:tcPr>
          <w:p w14:paraId="0A068FBB" w14:textId="3BFE7256" w:rsidR="00FE54B4" w:rsidRPr="006F2EF3" w:rsidRDefault="00FE54B4" w:rsidP="00D062CE">
            <w:pPr>
              <w:pStyle w:val="TableText"/>
              <w:rPr>
                <w:rFonts w:ascii="Courier New" w:hAnsi="Courier New"/>
                <w:sz w:val="18"/>
              </w:rPr>
            </w:pPr>
            <w:proofErr w:type="spellStart"/>
            <w:r>
              <w:t>MCCF_EDI_TAS_WebUI</w:t>
            </w:r>
            <w:proofErr w:type="spellEnd"/>
            <w:r>
              <w:t xml:space="preserve"> (</w:t>
            </w:r>
            <w:proofErr w:type="gramStart"/>
            <w:r w:rsidR="00F34396">
              <w:t>21</w:t>
            </w:r>
            <w:r>
              <w:t>:TAS.</w:t>
            </w:r>
            <w:proofErr w:type="gramEnd"/>
            <w:r>
              <w:t>01.00.387_b43cb94)</w:t>
            </w:r>
          </w:p>
        </w:tc>
        <w:tc>
          <w:tcPr>
            <w:tcW w:w="1446" w:type="dxa"/>
          </w:tcPr>
          <w:p w14:paraId="56920A9D" w14:textId="2B7C555E" w:rsidR="00FE54B4" w:rsidRPr="00AF2AEC" w:rsidRDefault="00FE54B4" w:rsidP="0049709E">
            <w:pPr>
              <w:pStyle w:val="TableText"/>
            </w:pPr>
            <w:r>
              <w:t xml:space="preserve">Baseline source for </w:t>
            </w:r>
            <w:proofErr w:type="spellStart"/>
            <w:r>
              <w:t>TASCore</w:t>
            </w:r>
            <w:proofErr w:type="spellEnd"/>
          </w:p>
        </w:tc>
      </w:tr>
      <w:tr w:rsidR="00236DF6" w:rsidRPr="00AF2AEC" w14:paraId="779A63ED" w14:textId="77777777" w:rsidTr="0069309C">
        <w:trPr>
          <w:cantSplit/>
        </w:trPr>
        <w:tc>
          <w:tcPr>
            <w:tcW w:w="1013" w:type="dxa"/>
          </w:tcPr>
          <w:p w14:paraId="24B41DA2" w14:textId="636E63A9" w:rsidR="00FE54B4" w:rsidRDefault="00FE54B4" w:rsidP="00FE54B4">
            <w:pPr>
              <w:pStyle w:val="TableText"/>
            </w:pPr>
            <w:r>
              <w:t>Build 1</w:t>
            </w:r>
          </w:p>
        </w:tc>
        <w:tc>
          <w:tcPr>
            <w:tcW w:w="6891" w:type="dxa"/>
          </w:tcPr>
          <w:p w14:paraId="61DE153E" w14:textId="1E5B03F9" w:rsidR="00FE54B4" w:rsidRPr="006F2EF3" w:rsidRDefault="00FE54B4" w:rsidP="00FE54B4">
            <w:pPr>
              <w:pStyle w:val="TableText"/>
              <w:rPr>
                <w:rFonts w:ascii="Courier New" w:hAnsi="Courier New"/>
                <w:sz w:val="18"/>
              </w:rPr>
            </w:pPr>
            <w:proofErr w:type="spellStart"/>
            <w:r>
              <w:t>Build_</w:t>
            </w:r>
            <w:proofErr w:type="gramStart"/>
            <w:r>
              <w:t>Artifacts</w:t>
            </w:r>
            <w:proofErr w:type="spellEnd"/>
            <w:r>
              <w:t>(</w:t>
            </w:r>
            <w:proofErr w:type="gramEnd"/>
            <w:r>
              <w:t>7: TAS.01.00.49_20170928_073548)</w:t>
            </w:r>
          </w:p>
        </w:tc>
        <w:tc>
          <w:tcPr>
            <w:tcW w:w="1446" w:type="dxa"/>
          </w:tcPr>
          <w:p w14:paraId="51E920C1" w14:textId="48ACDC00" w:rsidR="00FE54B4" w:rsidRPr="0049709E" w:rsidRDefault="00FE54B4" w:rsidP="00FE54B4">
            <w:pPr>
              <w:pStyle w:val="TableText"/>
            </w:pPr>
            <w:r>
              <w:t xml:space="preserve">Baseline of </w:t>
            </w:r>
            <w:proofErr w:type="spellStart"/>
            <w:r>
              <w:t>TASCore</w:t>
            </w:r>
            <w:proofErr w:type="spellEnd"/>
            <w:r>
              <w:t xml:space="preserve"> distributable</w:t>
            </w:r>
          </w:p>
        </w:tc>
      </w:tr>
      <w:tr w:rsidR="00236DF6" w:rsidRPr="00AF2AEC" w14:paraId="2F51BEA1" w14:textId="77777777" w:rsidTr="0069309C">
        <w:trPr>
          <w:cantSplit/>
        </w:trPr>
        <w:tc>
          <w:tcPr>
            <w:tcW w:w="1013" w:type="dxa"/>
          </w:tcPr>
          <w:p w14:paraId="5861DF25" w14:textId="64B58CEA" w:rsidR="00FE54B4" w:rsidRDefault="00FE54B4" w:rsidP="00FE54B4">
            <w:pPr>
              <w:pStyle w:val="TableText"/>
            </w:pPr>
            <w:r>
              <w:t>Build 2</w:t>
            </w:r>
          </w:p>
        </w:tc>
        <w:tc>
          <w:tcPr>
            <w:tcW w:w="6891" w:type="dxa"/>
          </w:tcPr>
          <w:p w14:paraId="765E2EF7" w14:textId="6B9150AC" w:rsidR="00FE54B4" w:rsidRDefault="00FE54B4" w:rsidP="00FE54B4">
            <w:pPr>
              <w:pStyle w:val="TableText"/>
            </w:pPr>
            <w:proofErr w:type="spellStart"/>
            <w:r>
              <w:t>Build_</w:t>
            </w:r>
            <w:proofErr w:type="gramStart"/>
            <w:r>
              <w:t>Artifacts</w:t>
            </w:r>
            <w:proofErr w:type="spellEnd"/>
            <w:r>
              <w:t>(</w:t>
            </w:r>
            <w:proofErr w:type="gramEnd"/>
            <w:r w:rsidR="00BD5B5B">
              <w:t>10</w:t>
            </w:r>
            <w:r>
              <w:t xml:space="preserve">: </w:t>
            </w:r>
            <w:r w:rsidR="00BD5B5B">
              <w:t>TAS.01.00.163_20180108_084537)</w:t>
            </w:r>
          </w:p>
        </w:tc>
        <w:tc>
          <w:tcPr>
            <w:tcW w:w="1446" w:type="dxa"/>
          </w:tcPr>
          <w:p w14:paraId="163CA34F" w14:textId="61BDC687" w:rsidR="00FE54B4" w:rsidRDefault="00FE54B4" w:rsidP="00FE54B4">
            <w:pPr>
              <w:pStyle w:val="TableText"/>
            </w:pPr>
            <w:r>
              <w:t xml:space="preserve">Baseline of </w:t>
            </w:r>
            <w:proofErr w:type="spellStart"/>
            <w:r>
              <w:t>TASCore</w:t>
            </w:r>
            <w:proofErr w:type="spellEnd"/>
            <w:r>
              <w:t xml:space="preserve"> distributable</w:t>
            </w:r>
          </w:p>
        </w:tc>
      </w:tr>
      <w:tr w:rsidR="00236DF6" w:rsidRPr="00AF2AEC" w14:paraId="146E63F7" w14:textId="77777777" w:rsidTr="0069309C">
        <w:trPr>
          <w:cantSplit/>
        </w:trPr>
        <w:tc>
          <w:tcPr>
            <w:tcW w:w="1013" w:type="dxa"/>
          </w:tcPr>
          <w:p w14:paraId="3530AD75" w14:textId="5D938CE2" w:rsidR="00FE54B4" w:rsidRDefault="00FE54B4" w:rsidP="00FE54B4">
            <w:pPr>
              <w:pStyle w:val="TableText"/>
            </w:pPr>
            <w:r>
              <w:t>Build 2</w:t>
            </w:r>
          </w:p>
        </w:tc>
        <w:tc>
          <w:tcPr>
            <w:tcW w:w="6891" w:type="dxa"/>
          </w:tcPr>
          <w:p w14:paraId="64480EAB" w14:textId="45693914" w:rsidR="00FE54B4" w:rsidRDefault="00FE54B4" w:rsidP="00FE54B4">
            <w:pPr>
              <w:pStyle w:val="TableText"/>
            </w:pPr>
            <w:proofErr w:type="spellStart"/>
            <w:r>
              <w:t>MCCF_EDI_TAS_</w:t>
            </w:r>
            <w:r w:rsidR="00606A96">
              <w:t>WebUI</w:t>
            </w:r>
            <w:proofErr w:type="spellEnd"/>
            <w:r w:rsidR="00606A96">
              <w:t xml:space="preserve"> (</w:t>
            </w:r>
            <w:proofErr w:type="gramStart"/>
            <w:r w:rsidR="00606A96">
              <w:t>3</w:t>
            </w:r>
            <w:r w:rsidR="00BD5B5B">
              <w:t>41</w:t>
            </w:r>
            <w:r w:rsidR="00606A96">
              <w:t>:TASCoreBuildDef</w:t>
            </w:r>
            <w:proofErr w:type="gramEnd"/>
            <w:r w:rsidR="00606A96">
              <w:t>_CIMag_#1</w:t>
            </w:r>
            <w:r w:rsidR="00BD5B5B">
              <w:t>7</w:t>
            </w:r>
            <w:r w:rsidR="00606A96">
              <w:t>4</w:t>
            </w:r>
          </w:p>
        </w:tc>
        <w:tc>
          <w:tcPr>
            <w:tcW w:w="1446" w:type="dxa"/>
          </w:tcPr>
          <w:p w14:paraId="3B67B3ED" w14:textId="70BF9CCA" w:rsidR="00FE54B4" w:rsidRDefault="00801A8F" w:rsidP="00FE54B4">
            <w:pPr>
              <w:pStyle w:val="TableText"/>
            </w:pPr>
            <w:r>
              <w:t xml:space="preserve">Baseline source for </w:t>
            </w:r>
            <w:proofErr w:type="spellStart"/>
            <w:r>
              <w:t>TASCore</w:t>
            </w:r>
            <w:proofErr w:type="spellEnd"/>
            <w:r>
              <w:t xml:space="preserve"> Build 2</w:t>
            </w:r>
          </w:p>
        </w:tc>
      </w:tr>
      <w:tr w:rsidR="00236DF6" w14:paraId="4CFFEB47" w14:textId="77777777" w:rsidTr="0069309C">
        <w:tc>
          <w:tcPr>
            <w:tcW w:w="1013" w:type="dxa"/>
          </w:tcPr>
          <w:p w14:paraId="43DD33C3" w14:textId="126FEAB7" w:rsidR="00D13623" w:rsidRDefault="00D13623" w:rsidP="00BD5B5B">
            <w:pPr>
              <w:pStyle w:val="TableText"/>
            </w:pPr>
            <w:bookmarkStart w:id="27" w:name="_Toc421881046"/>
            <w:r>
              <w:t xml:space="preserve">Build </w:t>
            </w:r>
            <w:r w:rsidR="009C04C5">
              <w:t>3</w:t>
            </w:r>
          </w:p>
        </w:tc>
        <w:tc>
          <w:tcPr>
            <w:tcW w:w="6891" w:type="dxa"/>
          </w:tcPr>
          <w:p w14:paraId="1817A838" w14:textId="009A82D1" w:rsidR="00D13623" w:rsidRDefault="00D13623" w:rsidP="00BD5B5B">
            <w:pPr>
              <w:pStyle w:val="TableText"/>
            </w:pPr>
            <w:proofErr w:type="spellStart"/>
            <w:r>
              <w:t>MCCF_EDI_TAS_</w:t>
            </w:r>
            <w:proofErr w:type="gramStart"/>
            <w:r>
              <w:t>WebUI</w:t>
            </w:r>
            <w:proofErr w:type="spellEnd"/>
            <w:r>
              <w:t>(</w:t>
            </w:r>
            <w:proofErr w:type="gramEnd"/>
            <w:r w:rsidR="001458F3">
              <w:t>417</w:t>
            </w:r>
            <w:r w:rsidR="003A0020" w:rsidRPr="003A0020">
              <w:t>: TASCoreBuildDef_CIMAG_#</w:t>
            </w:r>
            <w:r w:rsidR="00D062CE">
              <w:t>203</w:t>
            </w:r>
            <w:r>
              <w:t>)</w:t>
            </w:r>
          </w:p>
        </w:tc>
        <w:tc>
          <w:tcPr>
            <w:tcW w:w="1446" w:type="dxa"/>
          </w:tcPr>
          <w:p w14:paraId="5E9D20CB" w14:textId="24CEEAD9" w:rsidR="00D13623" w:rsidRDefault="00D13623" w:rsidP="00BD5B5B">
            <w:pPr>
              <w:pStyle w:val="TableText"/>
            </w:pPr>
            <w:r>
              <w:t xml:space="preserve">Baseline source for </w:t>
            </w:r>
            <w:proofErr w:type="spellStart"/>
            <w:r>
              <w:t>TASCore</w:t>
            </w:r>
            <w:proofErr w:type="spellEnd"/>
            <w:r w:rsidR="009C04C5">
              <w:t xml:space="preserve"> Build 3</w:t>
            </w:r>
          </w:p>
        </w:tc>
      </w:tr>
      <w:tr w:rsidR="00236DF6" w14:paraId="781E0833" w14:textId="77777777" w:rsidTr="0069309C">
        <w:tc>
          <w:tcPr>
            <w:tcW w:w="1013" w:type="dxa"/>
          </w:tcPr>
          <w:p w14:paraId="10F1F357" w14:textId="4F444ABF" w:rsidR="00D13623" w:rsidRDefault="00D13623" w:rsidP="00BD5B5B">
            <w:pPr>
              <w:pStyle w:val="TableText"/>
            </w:pPr>
            <w:r>
              <w:t xml:space="preserve">Build </w:t>
            </w:r>
            <w:r w:rsidR="009C04C5">
              <w:t>3</w:t>
            </w:r>
          </w:p>
        </w:tc>
        <w:tc>
          <w:tcPr>
            <w:tcW w:w="6891" w:type="dxa"/>
          </w:tcPr>
          <w:p w14:paraId="2D10FD57" w14:textId="7F0C8779" w:rsidR="00D13623" w:rsidRDefault="00D13623" w:rsidP="00BD5B5B">
            <w:pPr>
              <w:pStyle w:val="TableText"/>
            </w:pPr>
            <w:proofErr w:type="spellStart"/>
            <w:r>
              <w:t>Build_</w:t>
            </w:r>
            <w:proofErr w:type="gramStart"/>
            <w:r>
              <w:t>Artifacts</w:t>
            </w:r>
            <w:proofErr w:type="spellEnd"/>
            <w:r>
              <w:t>(</w:t>
            </w:r>
            <w:proofErr w:type="gramEnd"/>
            <w:r w:rsidR="001458F3">
              <w:t>2</w:t>
            </w:r>
            <w:r w:rsidR="007A5B56">
              <w:t>3</w:t>
            </w:r>
            <w:r>
              <w:t xml:space="preserve">: </w:t>
            </w:r>
            <w:r w:rsidR="009C04C5">
              <w:t>TAS.01.00.</w:t>
            </w:r>
            <w:r w:rsidR="009952FE">
              <w:t>203</w:t>
            </w:r>
            <w:r w:rsidR="009C04C5">
              <w:t>.201</w:t>
            </w:r>
            <w:r w:rsidR="003A0020">
              <w:t>8</w:t>
            </w:r>
            <w:r w:rsidR="009C04C5">
              <w:t>0</w:t>
            </w:r>
            <w:r w:rsidR="001458F3">
              <w:t>607</w:t>
            </w:r>
            <w:r w:rsidRPr="00FE54B4">
              <w:t>_</w:t>
            </w:r>
            <w:r w:rsidR="001458F3">
              <w:t>163807</w:t>
            </w:r>
            <w:r>
              <w:t>)</w:t>
            </w:r>
          </w:p>
        </w:tc>
        <w:tc>
          <w:tcPr>
            <w:tcW w:w="1446" w:type="dxa"/>
          </w:tcPr>
          <w:p w14:paraId="7FD3B6F0" w14:textId="77777777" w:rsidR="00D13623" w:rsidRDefault="00D13623" w:rsidP="00BD5B5B">
            <w:pPr>
              <w:pStyle w:val="TableText"/>
            </w:pPr>
            <w:r>
              <w:t xml:space="preserve">Baseline of </w:t>
            </w:r>
            <w:proofErr w:type="spellStart"/>
            <w:r>
              <w:t>TASCore</w:t>
            </w:r>
            <w:proofErr w:type="spellEnd"/>
            <w:r>
              <w:t xml:space="preserve"> distributable</w:t>
            </w:r>
          </w:p>
        </w:tc>
      </w:tr>
      <w:tr w:rsidR="00236DF6" w14:paraId="6CFDAAA3" w14:textId="77777777" w:rsidTr="0069309C">
        <w:tc>
          <w:tcPr>
            <w:tcW w:w="1013" w:type="dxa"/>
          </w:tcPr>
          <w:p w14:paraId="332D85D6" w14:textId="0178D07B" w:rsidR="00D13623" w:rsidRDefault="00D13623" w:rsidP="00BD5B5B">
            <w:pPr>
              <w:pStyle w:val="TableText"/>
            </w:pPr>
            <w:r>
              <w:t xml:space="preserve">Build </w:t>
            </w:r>
            <w:r w:rsidR="009C04C5">
              <w:t>3</w:t>
            </w:r>
          </w:p>
        </w:tc>
        <w:tc>
          <w:tcPr>
            <w:tcW w:w="6891" w:type="dxa"/>
          </w:tcPr>
          <w:p w14:paraId="74743F93" w14:textId="23BCF1FB" w:rsidR="00D13623" w:rsidRDefault="00D13623" w:rsidP="00BD5B5B">
            <w:pPr>
              <w:pStyle w:val="TableText"/>
            </w:pPr>
            <w:proofErr w:type="spellStart"/>
            <w:r>
              <w:t>MCCF_EDI_TAS</w:t>
            </w:r>
            <w:r w:rsidR="009C04C5">
              <w:t>_Infrastructure</w:t>
            </w:r>
            <w:proofErr w:type="spellEnd"/>
            <w:r>
              <w:t>(</w:t>
            </w:r>
            <w:proofErr w:type="gramStart"/>
            <w:r w:rsidR="005A70F2">
              <w:t>7</w:t>
            </w:r>
            <w:r w:rsidR="0069309C">
              <w:t>4</w:t>
            </w:r>
            <w:r>
              <w:t>:TAS</w:t>
            </w:r>
            <w:r w:rsidR="00236DF6">
              <w:t>Core</w:t>
            </w:r>
            <w:proofErr w:type="gramEnd"/>
            <w:r w:rsidR="005A70F2">
              <w:t>_Infrastructure</w:t>
            </w:r>
            <w:r w:rsidR="00236DF6">
              <w:t>_</w:t>
            </w:r>
            <w:r w:rsidR="005A70F2">
              <w:t>0</w:t>
            </w:r>
            <w:r w:rsidR="0069309C">
              <w:t>82</w:t>
            </w:r>
            <w:r w:rsidR="005A70F2">
              <w:t>42018</w:t>
            </w:r>
            <w:r w:rsidR="00236DF6">
              <w:t>)</w:t>
            </w:r>
          </w:p>
        </w:tc>
        <w:tc>
          <w:tcPr>
            <w:tcW w:w="1446" w:type="dxa"/>
          </w:tcPr>
          <w:p w14:paraId="2AB7ECA1" w14:textId="77777777" w:rsidR="00D13623" w:rsidRDefault="00D13623" w:rsidP="00BD5B5B">
            <w:pPr>
              <w:pStyle w:val="TableText"/>
            </w:pPr>
            <w:r>
              <w:t>Baseline of TAS infrastructure files</w:t>
            </w:r>
          </w:p>
        </w:tc>
      </w:tr>
      <w:tr w:rsidR="007819DE" w14:paraId="16ED2286" w14:textId="77777777" w:rsidTr="0069309C">
        <w:tc>
          <w:tcPr>
            <w:tcW w:w="1013" w:type="dxa"/>
          </w:tcPr>
          <w:p w14:paraId="1F8E2599" w14:textId="15C41BF5" w:rsidR="007819DE" w:rsidRDefault="007819DE" w:rsidP="004C5241">
            <w:pPr>
              <w:pStyle w:val="TableText"/>
            </w:pPr>
            <w:r>
              <w:t>Build 4</w:t>
            </w:r>
          </w:p>
        </w:tc>
        <w:tc>
          <w:tcPr>
            <w:tcW w:w="6891" w:type="dxa"/>
          </w:tcPr>
          <w:p w14:paraId="2B4528C3" w14:textId="3876070F" w:rsidR="007819DE" w:rsidRDefault="007819DE" w:rsidP="004C5241">
            <w:pPr>
              <w:pStyle w:val="TableText"/>
            </w:pPr>
            <w:proofErr w:type="spellStart"/>
            <w:r>
              <w:t>MCCF_EDI_TAS_</w:t>
            </w:r>
            <w:proofErr w:type="gramStart"/>
            <w:r>
              <w:t>WebUI</w:t>
            </w:r>
            <w:proofErr w:type="spellEnd"/>
            <w:r>
              <w:t>(</w:t>
            </w:r>
            <w:proofErr w:type="gramEnd"/>
            <w:r w:rsidRPr="003A0020">
              <w:t>: TASCoreBuildDef_CIMAG_#</w:t>
            </w:r>
            <w:r w:rsidR="00F34396">
              <w:t>247</w:t>
            </w:r>
            <w:r>
              <w:t>)</w:t>
            </w:r>
          </w:p>
        </w:tc>
        <w:tc>
          <w:tcPr>
            <w:tcW w:w="1446" w:type="dxa"/>
          </w:tcPr>
          <w:p w14:paraId="173993F0" w14:textId="24D5389A" w:rsidR="007819DE" w:rsidRDefault="007819DE" w:rsidP="004C5241">
            <w:pPr>
              <w:pStyle w:val="TableText"/>
            </w:pPr>
            <w:r>
              <w:t xml:space="preserve">Baseline source for </w:t>
            </w:r>
            <w:proofErr w:type="spellStart"/>
            <w:r>
              <w:t>TASCore</w:t>
            </w:r>
            <w:proofErr w:type="spellEnd"/>
            <w:r>
              <w:t xml:space="preserve"> Build </w:t>
            </w:r>
            <w:r w:rsidR="0069309C">
              <w:t>4</w:t>
            </w:r>
          </w:p>
        </w:tc>
      </w:tr>
      <w:tr w:rsidR="007819DE" w14:paraId="07986A84" w14:textId="77777777" w:rsidTr="0069309C">
        <w:tc>
          <w:tcPr>
            <w:tcW w:w="1013" w:type="dxa"/>
          </w:tcPr>
          <w:p w14:paraId="22523B55" w14:textId="54D0FFB3" w:rsidR="007819DE" w:rsidRDefault="007819DE" w:rsidP="004C5241">
            <w:pPr>
              <w:pStyle w:val="TableText"/>
            </w:pPr>
            <w:r>
              <w:t>Build 4</w:t>
            </w:r>
          </w:p>
        </w:tc>
        <w:tc>
          <w:tcPr>
            <w:tcW w:w="6891" w:type="dxa"/>
          </w:tcPr>
          <w:p w14:paraId="47BAFEC0" w14:textId="5B6E9B97" w:rsidR="007819DE" w:rsidRDefault="007819DE" w:rsidP="004C5241">
            <w:pPr>
              <w:pStyle w:val="TableText"/>
            </w:pPr>
            <w:proofErr w:type="spellStart"/>
            <w:r>
              <w:t>Build_</w:t>
            </w:r>
            <w:proofErr w:type="gramStart"/>
            <w:r>
              <w:t>Artifacts</w:t>
            </w:r>
            <w:proofErr w:type="spellEnd"/>
            <w:r>
              <w:t>(</w:t>
            </w:r>
            <w:proofErr w:type="gramEnd"/>
            <w:r w:rsidR="005A70F2">
              <w:t>2</w:t>
            </w:r>
            <w:r w:rsidR="0069309C">
              <w:t>4</w:t>
            </w:r>
            <w:r>
              <w:t>: TAS.01.00.</w:t>
            </w:r>
            <w:r w:rsidR="005A70F2">
              <w:t>247</w:t>
            </w:r>
            <w:r>
              <w:t>.20180</w:t>
            </w:r>
            <w:r w:rsidR="005A70F2">
              <w:t>604</w:t>
            </w:r>
            <w:r w:rsidRPr="00FE54B4">
              <w:t>_</w:t>
            </w:r>
            <w:r w:rsidR="005A70F2">
              <w:t>092635</w:t>
            </w:r>
            <w:r>
              <w:t>)</w:t>
            </w:r>
          </w:p>
        </w:tc>
        <w:tc>
          <w:tcPr>
            <w:tcW w:w="1446" w:type="dxa"/>
          </w:tcPr>
          <w:p w14:paraId="6BCBE18A" w14:textId="77777777" w:rsidR="007819DE" w:rsidRDefault="007819DE" w:rsidP="004C5241">
            <w:pPr>
              <w:pStyle w:val="TableText"/>
            </w:pPr>
            <w:r>
              <w:t xml:space="preserve">Baseline of </w:t>
            </w:r>
            <w:proofErr w:type="spellStart"/>
            <w:r>
              <w:t>TASCore</w:t>
            </w:r>
            <w:proofErr w:type="spellEnd"/>
            <w:r>
              <w:t xml:space="preserve"> distributable</w:t>
            </w:r>
          </w:p>
        </w:tc>
      </w:tr>
      <w:tr w:rsidR="007819DE" w14:paraId="03D00898" w14:textId="77777777" w:rsidTr="0069309C">
        <w:tc>
          <w:tcPr>
            <w:tcW w:w="1013" w:type="dxa"/>
          </w:tcPr>
          <w:p w14:paraId="7D3AF555" w14:textId="04D362C9" w:rsidR="007819DE" w:rsidRDefault="007819DE" w:rsidP="004C5241">
            <w:pPr>
              <w:pStyle w:val="TableText"/>
            </w:pPr>
            <w:r>
              <w:t>Build 4</w:t>
            </w:r>
          </w:p>
        </w:tc>
        <w:tc>
          <w:tcPr>
            <w:tcW w:w="6891" w:type="dxa"/>
          </w:tcPr>
          <w:p w14:paraId="59E2C499" w14:textId="7832848B" w:rsidR="007819DE" w:rsidRDefault="007819DE" w:rsidP="004C5241">
            <w:pPr>
              <w:pStyle w:val="TableText"/>
            </w:pPr>
            <w:proofErr w:type="spellStart"/>
            <w:r>
              <w:t>MCCF_EDI_TAS_Infrastructure</w:t>
            </w:r>
            <w:proofErr w:type="spellEnd"/>
            <w:r>
              <w:t>(</w:t>
            </w:r>
            <w:proofErr w:type="gramStart"/>
            <w:r w:rsidR="005A70F2">
              <w:t>73:TASCore</w:t>
            </w:r>
            <w:proofErr w:type="gramEnd"/>
            <w:r w:rsidR="005A70F2">
              <w:t>_Infrastructure_09042018</w:t>
            </w:r>
            <w:r>
              <w:t>)</w:t>
            </w:r>
          </w:p>
        </w:tc>
        <w:tc>
          <w:tcPr>
            <w:tcW w:w="1446" w:type="dxa"/>
          </w:tcPr>
          <w:p w14:paraId="6B9D1232" w14:textId="77777777" w:rsidR="007819DE" w:rsidRDefault="007819DE" w:rsidP="004C5241">
            <w:pPr>
              <w:pStyle w:val="TableText"/>
            </w:pPr>
            <w:r>
              <w:t>Baseline of TAS infrastructure files</w:t>
            </w:r>
          </w:p>
        </w:tc>
      </w:tr>
      <w:tr w:rsidR="005A70F2" w14:paraId="679596CD" w14:textId="77777777" w:rsidTr="0069309C">
        <w:tc>
          <w:tcPr>
            <w:tcW w:w="1013" w:type="dxa"/>
          </w:tcPr>
          <w:p w14:paraId="6E74B416" w14:textId="77777777" w:rsidR="005A70F2" w:rsidRDefault="005A70F2" w:rsidP="009C6F35">
            <w:pPr>
              <w:pStyle w:val="TableText"/>
            </w:pPr>
            <w:r>
              <w:t>Build 4</w:t>
            </w:r>
          </w:p>
        </w:tc>
        <w:tc>
          <w:tcPr>
            <w:tcW w:w="6891" w:type="dxa"/>
          </w:tcPr>
          <w:p w14:paraId="0E2D99B8" w14:textId="77777777" w:rsidR="005A70F2" w:rsidRDefault="005A70F2" w:rsidP="009C6F35">
            <w:pPr>
              <w:pStyle w:val="TableText"/>
            </w:pPr>
            <w:proofErr w:type="spellStart"/>
            <w:r>
              <w:t>MCCF_EDI_TAS_</w:t>
            </w:r>
            <w:proofErr w:type="gramStart"/>
            <w:r>
              <w:t>WebUI</w:t>
            </w:r>
            <w:proofErr w:type="spellEnd"/>
            <w:r>
              <w:t>(</w:t>
            </w:r>
            <w:proofErr w:type="gramEnd"/>
            <w:r>
              <w:t>570</w:t>
            </w:r>
            <w:r w:rsidRPr="003A0020">
              <w:t>: TASCoreBuildDef_CIMAG_#</w:t>
            </w:r>
            <w:r>
              <w:t>247)</w:t>
            </w:r>
          </w:p>
        </w:tc>
        <w:tc>
          <w:tcPr>
            <w:tcW w:w="1446" w:type="dxa"/>
          </w:tcPr>
          <w:p w14:paraId="066EE6B6" w14:textId="26E84BC0" w:rsidR="005A70F2" w:rsidRDefault="005A70F2" w:rsidP="009C6F35">
            <w:pPr>
              <w:pStyle w:val="TableText"/>
            </w:pPr>
            <w:r>
              <w:t xml:space="preserve">Baseline source for </w:t>
            </w:r>
            <w:proofErr w:type="spellStart"/>
            <w:r>
              <w:t>TASCore</w:t>
            </w:r>
            <w:proofErr w:type="spellEnd"/>
            <w:r>
              <w:t xml:space="preserve"> Build </w:t>
            </w:r>
            <w:r w:rsidR="0069309C">
              <w:t>4</w:t>
            </w:r>
          </w:p>
        </w:tc>
      </w:tr>
      <w:tr w:rsidR="005A70F2" w14:paraId="1B80F1B3" w14:textId="77777777" w:rsidTr="0069309C">
        <w:tc>
          <w:tcPr>
            <w:tcW w:w="1013" w:type="dxa"/>
          </w:tcPr>
          <w:p w14:paraId="70C729A3" w14:textId="7C3BD384" w:rsidR="005A70F2" w:rsidRDefault="005A70F2" w:rsidP="009C6F35">
            <w:pPr>
              <w:pStyle w:val="TableText"/>
            </w:pPr>
            <w:r>
              <w:t xml:space="preserve">Build </w:t>
            </w:r>
            <w:r>
              <w:t>5</w:t>
            </w:r>
          </w:p>
        </w:tc>
        <w:tc>
          <w:tcPr>
            <w:tcW w:w="6891" w:type="dxa"/>
          </w:tcPr>
          <w:p w14:paraId="23953306" w14:textId="0F1CE89B" w:rsidR="005A70F2" w:rsidRDefault="005A70F2" w:rsidP="009C6F35">
            <w:pPr>
              <w:pStyle w:val="TableText"/>
            </w:pPr>
            <w:proofErr w:type="spellStart"/>
            <w:r>
              <w:t>Build_</w:t>
            </w:r>
            <w:proofErr w:type="gramStart"/>
            <w:r>
              <w:t>Artifacts</w:t>
            </w:r>
            <w:proofErr w:type="spellEnd"/>
            <w:r>
              <w:t>(</w:t>
            </w:r>
            <w:proofErr w:type="gramEnd"/>
            <w:r>
              <w:t>2</w:t>
            </w:r>
            <w:r w:rsidR="0069309C">
              <w:t>5</w:t>
            </w:r>
            <w:r>
              <w:t>: TAS.01.00.</w:t>
            </w:r>
            <w:r w:rsidR="0069309C">
              <w:t>1453</w:t>
            </w:r>
            <w:r>
              <w:t>.2018</w:t>
            </w:r>
            <w:r w:rsidR="0069309C">
              <w:t>082</w:t>
            </w:r>
            <w:r>
              <w:t>4</w:t>
            </w:r>
            <w:r w:rsidRPr="00FE54B4">
              <w:t>_</w:t>
            </w:r>
            <w:r w:rsidR="0069309C">
              <w:t>134457</w:t>
            </w:r>
            <w:r>
              <w:t>)</w:t>
            </w:r>
          </w:p>
        </w:tc>
        <w:tc>
          <w:tcPr>
            <w:tcW w:w="1446" w:type="dxa"/>
          </w:tcPr>
          <w:p w14:paraId="2DD33ABB" w14:textId="77777777" w:rsidR="005A70F2" w:rsidRDefault="005A70F2" w:rsidP="009C6F35">
            <w:pPr>
              <w:pStyle w:val="TableText"/>
            </w:pPr>
            <w:r>
              <w:t xml:space="preserve">Baseline of </w:t>
            </w:r>
            <w:proofErr w:type="spellStart"/>
            <w:r>
              <w:t>TASCore</w:t>
            </w:r>
            <w:proofErr w:type="spellEnd"/>
            <w:r>
              <w:t xml:space="preserve"> distributable</w:t>
            </w:r>
          </w:p>
        </w:tc>
      </w:tr>
      <w:tr w:rsidR="005A70F2" w14:paraId="1AFF840E" w14:textId="77777777" w:rsidTr="0069309C">
        <w:tc>
          <w:tcPr>
            <w:tcW w:w="1013" w:type="dxa"/>
          </w:tcPr>
          <w:p w14:paraId="3CC52ABB" w14:textId="19FB6AB6" w:rsidR="005A70F2" w:rsidRDefault="005A70F2" w:rsidP="009C6F35">
            <w:pPr>
              <w:pStyle w:val="TableText"/>
            </w:pPr>
            <w:r>
              <w:lastRenderedPageBreak/>
              <w:t xml:space="preserve">Build </w:t>
            </w:r>
            <w:r w:rsidR="0069309C">
              <w:t>5</w:t>
            </w:r>
          </w:p>
        </w:tc>
        <w:tc>
          <w:tcPr>
            <w:tcW w:w="6891" w:type="dxa"/>
          </w:tcPr>
          <w:p w14:paraId="73052571" w14:textId="38A39FB4" w:rsidR="005A70F2" w:rsidRDefault="005A70F2" w:rsidP="009C6F35">
            <w:pPr>
              <w:pStyle w:val="TableText"/>
            </w:pPr>
            <w:proofErr w:type="spellStart"/>
            <w:r>
              <w:t>MCCF_EDI_TAS_</w:t>
            </w:r>
            <w:proofErr w:type="gramStart"/>
            <w:r>
              <w:t>Infrastructure</w:t>
            </w:r>
            <w:proofErr w:type="spellEnd"/>
            <w:r>
              <w:t>(</w:t>
            </w:r>
            <w:proofErr w:type="gramEnd"/>
            <w:r>
              <w:t>7</w:t>
            </w:r>
            <w:r w:rsidR="0069309C">
              <w:t>4</w:t>
            </w:r>
            <w:r>
              <w:t>:TASCore_Infrastructure_</w:t>
            </w:r>
            <w:r w:rsidR="0069309C">
              <w:t>08242018</w:t>
            </w:r>
          </w:p>
        </w:tc>
        <w:tc>
          <w:tcPr>
            <w:tcW w:w="1446" w:type="dxa"/>
          </w:tcPr>
          <w:p w14:paraId="277A5444" w14:textId="77777777" w:rsidR="005A70F2" w:rsidRDefault="005A70F2" w:rsidP="009C6F35">
            <w:pPr>
              <w:pStyle w:val="TableText"/>
            </w:pPr>
            <w:r>
              <w:t>Baseline of TAS infrastructure files</w:t>
            </w:r>
          </w:p>
        </w:tc>
      </w:tr>
      <w:tr w:rsidR="0069309C" w14:paraId="71E7FD83" w14:textId="77777777" w:rsidTr="0069309C">
        <w:tc>
          <w:tcPr>
            <w:tcW w:w="1013" w:type="dxa"/>
          </w:tcPr>
          <w:p w14:paraId="0ECBB075" w14:textId="18A53805" w:rsidR="0069309C" w:rsidRDefault="0069309C" w:rsidP="009C6F35">
            <w:pPr>
              <w:pStyle w:val="TableText"/>
            </w:pPr>
            <w:r>
              <w:t xml:space="preserve">Build </w:t>
            </w:r>
            <w:r>
              <w:t>5</w:t>
            </w:r>
          </w:p>
        </w:tc>
        <w:tc>
          <w:tcPr>
            <w:tcW w:w="6891" w:type="dxa"/>
          </w:tcPr>
          <w:p w14:paraId="373D35DF" w14:textId="65EBA3FF" w:rsidR="0069309C" w:rsidRDefault="0069309C" w:rsidP="009C6F35">
            <w:pPr>
              <w:pStyle w:val="TableText"/>
            </w:pPr>
            <w:proofErr w:type="spellStart"/>
            <w:r>
              <w:t>MCCF_EDI_TAS_</w:t>
            </w:r>
            <w:proofErr w:type="gramStart"/>
            <w:r>
              <w:t>WebUI</w:t>
            </w:r>
            <w:proofErr w:type="spellEnd"/>
            <w:r>
              <w:t>(</w:t>
            </w:r>
            <w:proofErr w:type="gramEnd"/>
            <w:r>
              <w:t>785</w:t>
            </w:r>
            <w:r w:rsidRPr="003A0020">
              <w:t>: TASCoreBuildDef_CIMAG_#</w:t>
            </w:r>
            <w:r>
              <w:t>1453</w:t>
            </w:r>
            <w:r>
              <w:t>)</w:t>
            </w:r>
          </w:p>
        </w:tc>
        <w:tc>
          <w:tcPr>
            <w:tcW w:w="1446" w:type="dxa"/>
          </w:tcPr>
          <w:p w14:paraId="42487CC9" w14:textId="2CE153EC" w:rsidR="0069309C" w:rsidRDefault="0069309C" w:rsidP="009C6F35">
            <w:pPr>
              <w:pStyle w:val="TableText"/>
            </w:pPr>
            <w:r>
              <w:t xml:space="preserve">Baseline source for </w:t>
            </w:r>
            <w:proofErr w:type="spellStart"/>
            <w:r>
              <w:t>TASCore</w:t>
            </w:r>
            <w:proofErr w:type="spellEnd"/>
            <w:r>
              <w:t xml:space="preserve"> Build </w:t>
            </w:r>
            <w:r>
              <w:t>5</w:t>
            </w:r>
          </w:p>
        </w:tc>
      </w:tr>
    </w:tbl>
    <w:p w14:paraId="383949C6" w14:textId="4D66798B" w:rsidR="008D3E80" w:rsidRDefault="008D3E80" w:rsidP="008D3E80">
      <w:pPr>
        <w:pStyle w:val="Heading3"/>
      </w:pPr>
    </w:p>
    <w:p w14:paraId="08D01377" w14:textId="67C8D0ED" w:rsidR="008D3E80" w:rsidRDefault="008D3E80" w:rsidP="008D3E80">
      <w:pPr>
        <w:pStyle w:val="Heading3"/>
      </w:pPr>
      <w:bookmarkStart w:id="28" w:name="_Toc507396649"/>
      <w:bookmarkStart w:id="29" w:name="_Toc507593674"/>
      <w:r>
        <w:t>Build Information</w:t>
      </w:r>
      <w:bookmarkEnd w:id="28"/>
      <w:bookmarkEnd w:id="29"/>
    </w:p>
    <w:p w14:paraId="31876A3D" w14:textId="77777777"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189"/>
        <w:gridCol w:w="7161"/>
      </w:tblGrid>
      <w:tr w:rsidR="00B115A8" w:rsidRPr="00E32770" w14:paraId="3A83F356" w14:textId="77777777" w:rsidTr="006F2EF3">
        <w:trPr>
          <w:cantSplit/>
          <w:tblHeader/>
        </w:trPr>
        <w:tc>
          <w:tcPr>
            <w:tcW w:w="2189" w:type="dxa"/>
            <w:shd w:val="clear" w:color="auto" w:fill="F2F2F2" w:themeFill="background1" w:themeFillShade="F2"/>
          </w:tcPr>
          <w:p w14:paraId="33036DDE" w14:textId="77777777" w:rsidR="00B115A8" w:rsidRPr="00E32770" w:rsidRDefault="00B115A8" w:rsidP="00B115A8">
            <w:pPr>
              <w:pStyle w:val="TableHeading"/>
            </w:pPr>
            <w:bookmarkStart w:id="30" w:name="ColumnTitle_12"/>
            <w:bookmarkEnd w:id="30"/>
            <w:r>
              <w:t>Name</w:t>
            </w:r>
          </w:p>
        </w:tc>
        <w:tc>
          <w:tcPr>
            <w:tcW w:w="7161" w:type="dxa"/>
            <w:shd w:val="clear" w:color="auto" w:fill="F2F2F2" w:themeFill="background1" w:themeFillShade="F2"/>
          </w:tcPr>
          <w:p w14:paraId="259AB0F8" w14:textId="77777777" w:rsidR="00B115A8" w:rsidRPr="00E32770" w:rsidRDefault="00B115A8" w:rsidP="00B115A8">
            <w:pPr>
              <w:pStyle w:val="TableHeading"/>
            </w:pPr>
            <w:r>
              <w:t>Description</w:t>
            </w:r>
          </w:p>
        </w:tc>
      </w:tr>
      <w:tr w:rsidR="008D3E80" w:rsidRPr="00E32770" w14:paraId="258FC2BD" w14:textId="77777777" w:rsidTr="006F2EF3">
        <w:trPr>
          <w:cantSplit/>
        </w:trPr>
        <w:tc>
          <w:tcPr>
            <w:tcW w:w="2189" w:type="dxa"/>
          </w:tcPr>
          <w:p w14:paraId="731AEA87" w14:textId="4D8EB41F" w:rsidR="008D3E80" w:rsidRPr="00EA1243" w:rsidRDefault="008D3E80" w:rsidP="000F44FF">
            <w:pPr>
              <w:pStyle w:val="TableText"/>
              <w:rPr>
                <w:b/>
              </w:rPr>
            </w:pPr>
            <w:r w:rsidRPr="00E32770">
              <w:rPr>
                <w:b/>
              </w:rPr>
              <w:t xml:space="preserve">Build </w:t>
            </w:r>
            <w:r w:rsidR="00312651">
              <w:rPr>
                <w:b/>
              </w:rPr>
              <w:t xml:space="preserve">1 </w:t>
            </w:r>
            <w:r w:rsidRPr="00E32770">
              <w:rPr>
                <w:b/>
              </w:rPr>
              <w:t>Output</w:t>
            </w:r>
          </w:p>
        </w:tc>
        <w:tc>
          <w:tcPr>
            <w:tcW w:w="7161" w:type="dxa"/>
          </w:tcPr>
          <w:p w14:paraId="6AA43766" w14:textId="0D6D31EC" w:rsidR="008D3E80" w:rsidRPr="00E32770" w:rsidRDefault="001D12D9" w:rsidP="001D12D9">
            <w:pPr>
              <w:pStyle w:val="TableText"/>
            </w:pPr>
            <w:r>
              <w:t>TAS</w:t>
            </w:r>
            <w:r w:rsidR="008D3E80" w:rsidRPr="00E32770">
              <w:t xml:space="preserve"> builds generate output </w:t>
            </w:r>
            <w:r w:rsidR="00FA065A">
              <w:t>to STAGING SERVER</w:t>
            </w:r>
          </w:p>
          <w:p w14:paraId="06BECCAA" w14:textId="54BEAA5D" w:rsidR="008D3E80" w:rsidRDefault="00FA065A" w:rsidP="001D12D9">
            <w:pPr>
              <w:pStyle w:val="TableText"/>
            </w:pPr>
            <w:r w:rsidRPr="00FA065A">
              <w:rPr>
                <w:b/>
              </w:rPr>
              <w:t>URL</w:t>
            </w:r>
            <w:r>
              <w:t xml:space="preserve">: </w:t>
            </w:r>
            <w:hyperlink r:id="rId14" w:history="1">
              <w:r w:rsidR="00C53067" w:rsidRPr="00DC1DF8">
                <w:rPr>
                  <w:rStyle w:val="Hyperlink"/>
                </w:rPr>
                <w:t>http://vac20fpctas800.aac.va.gov/</w:t>
              </w:r>
            </w:hyperlink>
          </w:p>
          <w:p w14:paraId="7257EBD1" w14:textId="32F8A25F" w:rsidR="00FA065A" w:rsidRDefault="00FA065A" w:rsidP="00FA065A">
            <w:pPr>
              <w:pStyle w:val="TableText"/>
            </w:pPr>
            <w:r w:rsidRPr="00FA065A">
              <w:rPr>
                <w:b/>
              </w:rPr>
              <w:t>SERVER</w:t>
            </w:r>
            <w:r>
              <w:t>: va</w:t>
            </w:r>
            <w:r w:rsidR="00C53067">
              <w:t>c20</w:t>
            </w:r>
            <w:r>
              <w:t>fpctas80</w:t>
            </w:r>
            <w:r w:rsidR="00C53067">
              <w:t>0</w:t>
            </w:r>
            <w:r w:rsidRPr="00FA065A">
              <w:t>.aac.va.gov</w:t>
            </w:r>
          </w:p>
          <w:p w14:paraId="36CDB11B" w14:textId="77777777" w:rsidR="00FA065A" w:rsidRDefault="00FA065A" w:rsidP="00FA065A">
            <w:pPr>
              <w:pStyle w:val="TableText"/>
            </w:pPr>
            <w:r w:rsidRPr="00FA065A">
              <w:rPr>
                <w:b/>
              </w:rPr>
              <w:t>DIR</w:t>
            </w:r>
            <w:r>
              <w:t>: /var/www/html/</w:t>
            </w:r>
            <w:proofErr w:type="spellStart"/>
            <w:r>
              <w:t>rtc</w:t>
            </w:r>
            <w:proofErr w:type="spellEnd"/>
            <w:r>
              <w:t>/</w:t>
            </w:r>
            <w:proofErr w:type="spellStart"/>
            <w:r>
              <w:t>tas</w:t>
            </w:r>
            <w:proofErr w:type="spellEnd"/>
          </w:p>
          <w:p w14:paraId="38EE35B9" w14:textId="3FAEF0EF" w:rsidR="00EE5D09" w:rsidRPr="00E32770" w:rsidRDefault="00EE5D09" w:rsidP="00FA065A">
            <w:pPr>
              <w:pStyle w:val="TableText"/>
            </w:pPr>
            <w:r w:rsidRPr="00EE5D09">
              <w:rPr>
                <w:b/>
              </w:rPr>
              <w:t>FILE</w:t>
            </w:r>
            <w:r>
              <w:t>: mccf-tas_TAS.01.00.49_20170928_073548.tar.gz</w:t>
            </w:r>
          </w:p>
        </w:tc>
      </w:tr>
      <w:tr w:rsidR="00312651" w:rsidRPr="00E32770" w14:paraId="14052377" w14:textId="77777777" w:rsidTr="00312651">
        <w:trPr>
          <w:cantSplit/>
        </w:trPr>
        <w:tc>
          <w:tcPr>
            <w:tcW w:w="2189" w:type="dxa"/>
          </w:tcPr>
          <w:p w14:paraId="18598AE2" w14:textId="78226B7B" w:rsidR="00312651" w:rsidRPr="00E32770" w:rsidRDefault="00312651" w:rsidP="00312651">
            <w:pPr>
              <w:pStyle w:val="TableText"/>
              <w:rPr>
                <w:b/>
              </w:rPr>
            </w:pPr>
            <w:r w:rsidRPr="00E32770">
              <w:rPr>
                <w:b/>
              </w:rPr>
              <w:t xml:space="preserve">Build </w:t>
            </w:r>
            <w:r>
              <w:rPr>
                <w:b/>
              </w:rPr>
              <w:t xml:space="preserve">2 </w:t>
            </w:r>
            <w:r w:rsidRPr="00E32770">
              <w:rPr>
                <w:b/>
              </w:rPr>
              <w:t>Output</w:t>
            </w:r>
          </w:p>
        </w:tc>
        <w:tc>
          <w:tcPr>
            <w:tcW w:w="7161" w:type="dxa"/>
          </w:tcPr>
          <w:p w14:paraId="695A9B51" w14:textId="77777777" w:rsidR="00312651" w:rsidRPr="00E32770" w:rsidRDefault="00312651" w:rsidP="00312651">
            <w:pPr>
              <w:pStyle w:val="TableText"/>
            </w:pPr>
            <w:r>
              <w:t>TAS</w:t>
            </w:r>
            <w:r w:rsidRPr="00E32770">
              <w:t xml:space="preserve"> builds generate output </w:t>
            </w:r>
            <w:r>
              <w:t>to STAGING SERVER</w:t>
            </w:r>
          </w:p>
          <w:p w14:paraId="540562AB" w14:textId="77777777" w:rsidR="00312651" w:rsidRDefault="00312651" w:rsidP="00312651">
            <w:pPr>
              <w:pStyle w:val="TableText"/>
            </w:pPr>
            <w:r w:rsidRPr="00FA065A">
              <w:rPr>
                <w:b/>
              </w:rPr>
              <w:t>URL</w:t>
            </w:r>
            <w:r>
              <w:t xml:space="preserve">: </w:t>
            </w:r>
            <w:hyperlink r:id="rId15" w:history="1">
              <w:r w:rsidRPr="00C86321">
                <w:rPr>
                  <w:rStyle w:val="Hyperlink"/>
                </w:rPr>
                <w:t>http://vaausfpctas801.aac.va.gov/</w:t>
              </w:r>
            </w:hyperlink>
          </w:p>
          <w:p w14:paraId="6DA717B4" w14:textId="77777777" w:rsidR="00312651" w:rsidRDefault="00312651" w:rsidP="00312651">
            <w:pPr>
              <w:pStyle w:val="TableText"/>
            </w:pPr>
            <w:r w:rsidRPr="00FA065A">
              <w:rPr>
                <w:b/>
              </w:rPr>
              <w:t>SERVER</w:t>
            </w:r>
            <w:r>
              <w:t>: vaausfpctas801</w:t>
            </w:r>
            <w:r w:rsidRPr="00FA065A">
              <w:t>.aac.va.gov</w:t>
            </w:r>
          </w:p>
          <w:p w14:paraId="3E454F93" w14:textId="77777777" w:rsidR="00312651" w:rsidRDefault="00312651" w:rsidP="00312651">
            <w:pPr>
              <w:pStyle w:val="TableText"/>
            </w:pPr>
            <w:r w:rsidRPr="00FA065A">
              <w:rPr>
                <w:b/>
              </w:rPr>
              <w:t>DIR</w:t>
            </w:r>
            <w:r>
              <w:t>: /var/www/html/</w:t>
            </w:r>
            <w:proofErr w:type="spellStart"/>
            <w:r>
              <w:t>rtc</w:t>
            </w:r>
            <w:proofErr w:type="spellEnd"/>
            <w:r>
              <w:t>/</w:t>
            </w:r>
            <w:proofErr w:type="spellStart"/>
            <w:r>
              <w:t>tas</w:t>
            </w:r>
            <w:proofErr w:type="spellEnd"/>
          </w:p>
          <w:p w14:paraId="3E31B54D" w14:textId="4A7590FA" w:rsidR="00312651" w:rsidRDefault="00312651" w:rsidP="00312651">
            <w:pPr>
              <w:pStyle w:val="TableText"/>
            </w:pPr>
            <w:r w:rsidRPr="00EE5D09">
              <w:rPr>
                <w:b/>
              </w:rPr>
              <w:t>FILE</w:t>
            </w:r>
            <w:r>
              <w:t>: mccf-tas_TAS.01.00.</w:t>
            </w:r>
            <w:r w:rsidRPr="00312651">
              <w:t>121_20171216_164037</w:t>
            </w:r>
            <w:r>
              <w:t>.tar.gz</w:t>
            </w:r>
          </w:p>
        </w:tc>
      </w:tr>
      <w:tr w:rsidR="009C04C5" w:rsidRPr="00E32770" w14:paraId="2CF10201" w14:textId="77777777" w:rsidTr="00312651">
        <w:trPr>
          <w:cantSplit/>
        </w:trPr>
        <w:tc>
          <w:tcPr>
            <w:tcW w:w="2189" w:type="dxa"/>
          </w:tcPr>
          <w:p w14:paraId="435642E0" w14:textId="7C3CA0E8" w:rsidR="009C04C5" w:rsidRPr="00E32770" w:rsidRDefault="009C04C5" w:rsidP="009C04C5">
            <w:pPr>
              <w:pStyle w:val="TableText"/>
              <w:rPr>
                <w:b/>
              </w:rPr>
            </w:pPr>
            <w:r w:rsidRPr="00E32770">
              <w:rPr>
                <w:b/>
              </w:rPr>
              <w:t xml:space="preserve">Build </w:t>
            </w:r>
            <w:r>
              <w:rPr>
                <w:b/>
              </w:rPr>
              <w:t xml:space="preserve">3 </w:t>
            </w:r>
            <w:r w:rsidRPr="00E32770">
              <w:rPr>
                <w:b/>
              </w:rPr>
              <w:t>Output</w:t>
            </w:r>
          </w:p>
        </w:tc>
        <w:tc>
          <w:tcPr>
            <w:tcW w:w="7161" w:type="dxa"/>
          </w:tcPr>
          <w:p w14:paraId="1A5ED3F1" w14:textId="77777777" w:rsidR="009C04C5" w:rsidRPr="00E32770" w:rsidRDefault="009C04C5" w:rsidP="009C04C5">
            <w:pPr>
              <w:pStyle w:val="TableText"/>
            </w:pPr>
            <w:r>
              <w:t>TAS</w:t>
            </w:r>
            <w:r w:rsidRPr="00E32770">
              <w:t xml:space="preserve"> builds generate output </w:t>
            </w:r>
            <w:r>
              <w:t>to STAGING SERVER</w:t>
            </w:r>
          </w:p>
          <w:p w14:paraId="42F58224" w14:textId="15D66364" w:rsidR="009C04C5" w:rsidRDefault="009C04C5" w:rsidP="009C04C5">
            <w:pPr>
              <w:pStyle w:val="TableText"/>
            </w:pPr>
            <w:r w:rsidRPr="00FA065A">
              <w:rPr>
                <w:b/>
              </w:rPr>
              <w:t>URL</w:t>
            </w:r>
            <w:r>
              <w:t xml:space="preserve">: </w:t>
            </w:r>
            <w:hyperlink r:id="rId16" w:history="1">
              <w:r w:rsidRPr="00DA615E">
                <w:rPr>
                  <w:rStyle w:val="Hyperlink"/>
                </w:rPr>
                <w:t>http://vac20fpctas800.aac.va.gov/</w:t>
              </w:r>
            </w:hyperlink>
          </w:p>
          <w:p w14:paraId="5F8E84C1" w14:textId="2B7C76CE" w:rsidR="009C04C5" w:rsidRDefault="009C04C5" w:rsidP="009C04C5">
            <w:pPr>
              <w:pStyle w:val="TableText"/>
            </w:pPr>
            <w:r w:rsidRPr="00FA065A">
              <w:rPr>
                <w:b/>
              </w:rPr>
              <w:t>SERVER</w:t>
            </w:r>
            <w:r>
              <w:t>: vac20fpctas800</w:t>
            </w:r>
            <w:r w:rsidRPr="00FA065A">
              <w:t>.aac.va.gov</w:t>
            </w:r>
          </w:p>
          <w:p w14:paraId="7987CC9B" w14:textId="77777777" w:rsidR="009C04C5" w:rsidRDefault="009C04C5" w:rsidP="009C04C5">
            <w:pPr>
              <w:pStyle w:val="TableText"/>
            </w:pPr>
            <w:r w:rsidRPr="00FA065A">
              <w:rPr>
                <w:b/>
              </w:rPr>
              <w:t>DIR</w:t>
            </w:r>
            <w:r>
              <w:t>: /var/www/html/</w:t>
            </w:r>
            <w:proofErr w:type="spellStart"/>
            <w:r>
              <w:t>rtc</w:t>
            </w:r>
            <w:proofErr w:type="spellEnd"/>
            <w:r>
              <w:t>/</w:t>
            </w:r>
            <w:proofErr w:type="spellStart"/>
            <w:r>
              <w:t>tas</w:t>
            </w:r>
            <w:proofErr w:type="spellEnd"/>
          </w:p>
          <w:p w14:paraId="5F5076F8" w14:textId="555EB42F" w:rsidR="009C04C5" w:rsidRDefault="009C04C5" w:rsidP="009C04C5">
            <w:pPr>
              <w:pStyle w:val="TableText"/>
            </w:pPr>
            <w:r w:rsidRPr="00EE5D09">
              <w:rPr>
                <w:b/>
              </w:rPr>
              <w:t>FILE</w:t>
            </w:r>
            <w:r>
              <w:t>: mccf-tas_TAS.01.00.</w:t>
            </w:r>
            <w:r w:rsidR="0069309C">
              <w:t>203.20180607</w:t>
            </w:r>
            <w:r w:rsidR="0069309C" w:rsidRPr="00FE54B4">
              <w:t>_</w:t>
            </w:r>
            <w:r w:rsidR="0069309C">
              <w:t>163807</w:t>
            </w:r>
            <w:r>
              <w:t>.tar.gz</w:t>
            </w:r>
          </w:p>
        </w:tc>
      </w:tr>
      <w:tr w:rsidR="0069309C" w:rsidRPr="00E32770" w14:paraId="721411D2" w14:textId="77777777" w:rsidTr="009C6F35">
        <w:trPr>
          <w:cantSplit/>
          <w:trHeight w:val="70"/>
        </w:trPr>
        <w:tc>
          <w:tcPr>
            <w:tcW w:w="2189" w:type="dxa"/>
          </w:tcPr>
          <w:p w14:paraId="0302CB53" w14:textId="77777777" w:rsidR="0069309C" w:rsidRPr="00E32770" w:rsidRDefault="0069309C" w:rsidP="009C6F35">
            <w:pPr>
              <w:pStyle w:val="TableText"/>
              <w:rPr>
                <w:b/>
              </w:rPr>
            </w:pPr>
            <w:r w:rsidRPr="00E32770">
              <w:rPr>
                <w:b/>
              </w:rPr>
              <w:t xml:space="preserve">Build </w:t>
            </w:r>
            <w:r>
              <w:rPr>
                <w:b/>
              </w:rPr>
              <w:t xml:space="preserve">4 </w:t>
            </w:r>
            <w:r w:rsidRPr="00E32770">
              <w:rPr>
                <w:b/>
              </w:rPr>
              <w:t>Output</w:t>
            </w:r>
          </w:p>
        </w:tc>
        <w:tc>
          <w:tcPr>
            <w:tcW w:w="7161" w:type="dxa"/>
          </w:tcPr>
          <w:p w14:paraId="1D3ED166" w14:textId="77777777" w:rsidR="0069309C" w:rsidRPr="00E32770" w:rsidRDefault="0069309C" w:rsidP="009C6F35">
            <w:pPr>
              <w:pStyle w:val="TableText"/>
            </w:pPr>
            <w:r>
              <w:t>TAS</w:t>
            </w:r>
            <w:r w:rsidRPr="00E32770">
              <w:t xml:space="preserve"> builds generate output </w:t>
            </w:r>
            <w:r>
              <w:t>to STAGING SERVER</w:t>
            </w:r>
          </w:p>
          <w:p w14:paraId="0DF3E9E9" w14:textId="77777777" w:rsidR="0069309C" w:rsidRDefault="0069309C" w:rsidP="009C6F35">
            <w:pPr>
              <w:pStyle w:val="TableText"/>
            </w:pPr>
            <w:r w:rsidRPr="00FA065A">
              <w:rPr>
                <w:b/>
              </w:rPr>
              <w:t>URL</w:t>
            </w:r>
            <w:r>
              <w:t xml:space="preserve">: </w:t>
            </w:r>
            <w:hyperlink r:id="rId17" w:history="1">
              <w:r w:rsidRPr="00DA615E">
                <w:rPr>
                  <w:rStyle w:val="Hyperlink"/>
                </w:rPr>
                <w:t>http://vac20fpctas800.aac.va.gov/</w:t>
              </w:r>
            </w:hyperlink>
          </w:p>
          <w:p w14:paraId="61614E6F" w14:textId="77777777" w:rsidR="0069309C" w:rsidRDefault="0069309C" w:rsidP="009C6F35">
            <w:pPr>
              <w:pStyle w:val="TableText"/>
            </w:pPr>
            <w:r w:rsidRPr="00FA065A">
              <w:rPr>
                <w:b/>
              </w:rPr>
              <w:t>SERVER</w:t>
            </w:r>
            <w:r>
              <w:t>: vac20fpctas800</w:t>
            </w:r>
            <w:r w:rsidRPr="00FA065A">
              <w:t>.aac.va.gov</w:t>
            </w:r>
          </w:p>
          <w:p w14:paraId="6D0ADA67" w14:textId="77777777" w:rsidR="0069309C" w:rsidRDefault="0069309C" w:rsidP="009C6F35">
            <w:pPr>
              <w:pStyle w:val="TableText"/>
            </w:pPr>
            <w:r w:rsidRPr="00FA065A">
              <w:rPr>
                <w:b/>
              </w:rPr>
              <w:t>DIR</w:t>
            </w:r>
            <w:r>
              <w:t>: /var/www/html/</w:t>
            </w:r>
            <w:proofErr w:type="spellStart"/>
            <w:r>
              <w:t>rtc</w:t>
            </w:r>
            <w:proofErr w:type="spellEnd"/>
            <w:r>
              <w:t>/</w:t>
            </w:r>
            <w:proofErr w:type="spellStart"/>
            <w:r>
              <w:t>tas</w:t>
            </w:r>
            <w:proofErr w:type="spellEnd"/>
          </w:p>
          <w:p w14:paraId="546998B4" w14:textId="01091B08" w:rsidR="0069309C" w:rsidRPr="00FA065A" w:rsidRDefault="0069309C" w:rsidP="009C6F35">
            <w:pPr>
              <w:pStyle w:val="TableText"/>
              <w:rPr>
                <w:b/>
              </w:rPr>
            </w:pPr>
            <w:r w:rsidRPr="00EE5D09">
              <w:rPr>
                <w:b/>
              </w:rPr>
              <w:t>FILE</w:t>
            </w:r>
            <w:r>
              <w:t>: mccf-tas_TAS.01.00.247.20180604</w:t>
            </w:r>
            <w:r w:rsidRPr="00FE54B4">
              <w:t>_</w:t>
            </w:r>
            <w:r>
              <w:t>092635.tar.gz</w:t>
            </w:r>
          </w:p>
        </w:tc>
      </w:tr>
      <w:tr w:rsidR="007819DE" w:rsidRPr="00E32770" w14:paraId="3F2DA411" w14:textId="77777777" w:rsidTr="006F2EF3">
        <w:trPr>
          <w:cantSplit/>
          <w:trHeight w:val="70"/>
        </w:trPr>
        <w:tc>
          <w:tcPr>
            <w:tcW w:w="2189" w:type="dxa"/>
          </w:tcPr>
          <w:p w14:paraId="4B776697" w14:textId="241553BA" w:rsidR="007819DE" w:rsidRPr="00E32770" w:rsidRDefault="007819DE" w:rsidP="007819DE">
            <w:pPr>
              <w:pStyle w:val="TableText"/>
              <w:rPr>
                <w:b/>
              </w:rPr>
            </w:pPr>
            <w:r w:rsidRPr="00E32770">
              <w:rPr>
                <w:b/>
              </w:rPr>
              <w:lastRenderedPageBreak/>
              <w:t xml:space="preserve">Build </w:t>
            </w:r>
            <w:r w:rsidR="0069309C">
              <w:rPr>
                <w:b/>
              </w:rPr>
              <w:t>5</w:t>
            </w:r>
            <w:r>
              <w:rPr>
                <w:b/>
              </w:rPr>
              <w:t xml:space="preserve"> </w:t>
            </w:r>
            <w:r w:rsidRPr="00E32770">
              <w:rPr>
                <w:b/>
              </w:rPr>
              <w:t>Output</w:t>
            </w:r>
          </w:p>
        </w:tc>
        <w:tc>
          <w:tcPr>
            <w:tcW w:w="7161" w:type="dxa"/>
          </w:tcPr>
          <w:p w14:paraId="131E971D" w14:textId="77777777" w:rsidR="007819DE" w:rsidRPr="00E32770" w:rsidRDefault="007819DE" w:rsidP="007819DE">
            <w:pPr>
              <w:pStyle w:val="TableText"/>
            </w:pPr>
            <w:r>
              <w:t>TAS</w:t>
            </w:r>
            <w:r w:rsidRPr="00E32770">
              <w:t xml:space="preserve"> builds generate output </w:t>
            </w:r>
            <w:r>
              <w:t>to STAGING SERVER</w:t>
            </w:r>
          </w:p>
          <w:p w14:paraId="1797E584" w14:textId="7682C02C" w:rsidR="007819DE" w:rsidRDefault="007819DE" w:rsidP="007819DE">
            <w:pPr>
              <w:pStyle w:val="TableText"/>
            </w:pPr>
            <w:r w:rsidRPr="00FA065A">
              <w:rPr>
                <w:b/>
              </w:rPr>
              <w:t>URL</w:t>
            </w:r>
            <w:r>
              <w:t xml:space="preserve">: </w:t>
            </w:r>
            <w:hyperlink r:id="rId18" w:history="1">
              <w:r w:rsidR="0069309C" w:rsidRPr="00E41D2F">
                <w:rPr>
                  <w:rStyle w:val="Hyperlink"/>
                </w:rPr>
                <w:t>http://vac20fpctas800.va.gov/</w:t>
              </w:r>
            </w:hyperlink>
          </w:p>
          <w:p w14:paraId="394CB259" w14:textId="4EF2CD56" w:rsidR="007819DE" w:rsidRDefault="007819DE" w:rsidP="007819DE">
            <w:pPr>
              <w:pStyle w:val="TableText"/>
            </w:pPr>
            <w:r w:rsidRPr="00FA065A">
              <w:rPr>
                <w:b/>
              </w:rPr>
              <w:t>SERVER</w:t>
            </w:r>
            <w:r>
              <w:t>: vac20fpctas800</w:t>
            </w:r>
            <w:r w:rsidRPr="00FA065A">
              <w:t>.va.gov</w:t>
            </w:r>
          </w:p>
          <w:p w14:paraId="4E62DF6A" w14:textId="77777777" w:rsidR="007819DE" w:rsidRDefault="007819DE" w:rsidP="007819DE">
            <w:pPr>
              <w:pStyle w:val="TableText"/>
            </w:pPr>
            <w:r w:rsidRPr="00FA065A">
              <w:rPr>
                <w:b/>
              </w:rPr>
              <w:t>DIR</w:t>
            </w:r>
            <w:r>
              <w:t>: /var/www/html/</w:t>
            </w:r>
            <w:proofErr w:type="spellStart"/>
            <w:r>
              <w:t>rtc</w:t>
            </w:r>
            <w:proofErr w:type="spellEnd"/>
            <w:r>
              <w:t>/</w:t>
            </w:r>
            <w:proofErr w:type="spellStart"/>
            <w:r>
              <w:t>tas</w:t>
            </w:r>
            <w:proofErr w:type="spellEnd"/>
          </w:p>
          <w:p w14:paraId="3EA79C8D" w14:textId="001D59C2" w:rsidR="007819DE" w:rsidRPr="00FA065A" w:rsidRDefault="007819DE" w:rsidP="007819DE">
            <w:pPr>
              <w:pStyle w:val="TableText"/>
              <w:rPr>
                <w:b/>
              </w:rPr>
            </w:pPr>
            <w:r w:rsidRPr="00EE5D09">
              <w:rPr>
                <w:b/>
              </w:rPr>
              <w:t>FILE</w:t>
            </w:r>
            <w:r>
              <w:t>: mccf-tas_TAS.01.00.</w:t>
            </w:r>
            <w:r w:rsidR="0069309C">
              <w:t>1453.20180824</w:t>
            </w:r>
            <w:r w:rsidR="0069309C" w:rsidRPr="00FE54B4">
              <w:t>_</w:t>
            </w:r>
            <w:r w:rsidR="0069309C">
              <w:t>134457</w:t>
            </w:r>
            <w:r>
              <w:t>.tar.gz</w:t>
            </w:r>
          </w:p>
        </w:tc>
      </w:tr>
      <w:tr w:rsidR="009C04C5" w:rsidRPr="00E32770" w14:paraId="4BAD60FF" w14:textId="77777777" w:rsidTr="006F2EF3">
        <w:trPr>
          <w:cantSplit/>
          <w:trHeight w:val="70"/>
        </w:trPr>
        <w:tc>
          <w:tcPr>
            <w:tcW w:w="2189" w:type="dxa"/>
          </w:tcPr>
          <w:p w14:paraId="172E9FE9" w14:textId="77777777" w:rsidR="009C04C5" w:rsidRPr="00E32770" w:rsidRDefault="009C04C5" w:rsidP="009C04C5">
            <w:pPr>
              <w:pStyle w:val="TableText"/>
              <w:rPr>
                <w:b/>
              </w:rPr>
            </w:pPr>
            <w:r w:rsidRPr="00E32770">
              <w:rPr>
                <w:b/>
              </w:rPr>
              <w:t>Build Output Directory</w:t>
            </w:r>
          </w:p>
        </w:tc>
        <w:tc>
          <w:tcPr>
            <w:tcW w:w="7161" w:type="dxa"/>
          </w:tcPr>
          <w:p w14:paraId="72B9598D" w14:textId="7F9996E2" w:rsidR="009C04C5" w:rsidRPr="00E32770" w:rsidRDefault="009C04C5" w:rsidP="009C04C5">
            <w:pPr>
              <w:pStyle w:val="TableText"/>
            </w:pPr>
            <w:r w:rsidRPr="00FA065A">
              <w:rPr>
                <w:b/>
              </w:rPr>
              <w:t>Staging server</w:t>
            </w:r>
            <w:r>
              <w:t>: /var/www/html/</w:t>
            </w:r>
            <w:proofErr w:type="spellStart"/>
            <w:r>
              <w:t>rtc</w:t>
            </w:r>
            <w:proofErr w:type="spellEnd"/>
            <w:r>
              <w:t>/</w:t>
            </w:r>
            <w:proofErr w:type="spellStart"/>
            <w:r>
              <w:t>tas</w:t>
            </w:r>
            <w:proofErr w:type="spellEnd"/>
          </w:p>
        </w:tc>
      </w:tr>
      <w:tr w:rsidR="009C04C5" w:rsidRPr="00E32770" w14:paraId="4BF183A1" w14:textId="77777777" w:rsidTr="006F2EF3">
        <w:trPr>
          <w:cantSplit/>
        </w:trPr>
        <w:tc>
          <w:tcPr>
            <w:tcW w:w="2189" w:type="dxa"/>
          </w:tcPr>
          <w:p w14:paraId="556EEA55" w14:textId="77777777" w:rsidR="009C04C5" w:rsidRPr="00E32770" w:rsidRDefault="009C04C5" w:rsidP="009C04C5">
            <w:pPr>
              <w:pStyle w:val="TableText"/>
              <w:rPr>
                <w:b/>
              </w:rPr>
            </w:pPr>
            <w:r w:rsidRPr="00E32770">
              <w:rPr>
                <w:b/>
              </w:rPr>
              <w:t>Target Deployment Location</w:t>
            </w:r>
          </w:p>
        </w:tc>
        <w:tc>
          <w:tcPr>
            <w:tcW w:w="7161" w:type="dxa"/>
          </w:tcPr>
          <w:p w14:paraId="6D6E8A65" w14:textId="3BC265EB" w:rsidR="009C04C5" w:rsidRDefault="009C04C5" w:rsidP="009C04C5">
            <w:pPr>
              <w:pStyle w:val="TableText"/>
            </w:pPr>
            <w:r w:rsidRPr="00FA065A">
              <w:rPr>
                <w:b/>
              </w:rPr>
              <w:t>UAT</w:t>
            </w:r>
            <w:r>
              <w:t xml:space="preserve">: </w:t>
            </w:r>
            <w:hyperlink r:id="rId19" w:history="1">
              <w:r w:rsidR="0069309C" w:rsidRPr="00E41D2F">
                <w:rPr>
                  <w:rStyle w:val="Hyperlink"/>
                </w:rPr>
                <w:t>https://vac20apptas850.va.gov</w:t>
              </w:r>
            </w:hyperlink>
          </w:p>
          <w:p w14:paraId="0E4E6676" w14:textId="69C54B4B" w:rsidR="009C04C5" w:rsidRDefault="009C04C5" w:rsidP="009C04C5">
            <w:pPr>
              <w:pStyle w:val="TableText"/>
            </w:pPr>
            <w:r w:rsidRPr="00FA065A">
              <w:rPr>
                <w:b/>
              </w:rPr>
              <w:t>SERVER</w:t>
            </w:r>
            <w:r>
              <w:t xml:space="preserve">: </w:t>
            </w:r>
            <w:r w:rsidRPr="00FA065A">
              <w:t>va</w:t>
            </w:r>
            <w:r>
              <w:t>c20a</w:t>
            </w:r>
            <w:r w:rsidRPr="00FA065A">
              <w:t>pptas8</w:t>
            </w:r>
            <w:r>
              <w:t>50</w:t>
            </w:r>
            <w:r w:rsidRPr="00FA065A">
              <w:t>.va.gov</w:t>
            </w:r>
          </w:p>
          <w:p w14:paraId="1B209499" w14:textId="63174211" w:rsidR="009C04C5" w:rsidRPr="00E32770" w:rsidRDefault="009C04C5" w:rsidP="009C04C5">
            <w:pPr>
              <w:pStyle w:val="TableText"/>
            </w:pPr>
            <w:r w:rsidRPr="00FA065A">
              <w:rPr>
                <w:b/>
              </w:rPr>
              <w:t>DIR</w:t>
            </w:r>
            <w:r>
              <w:t>: /var/www/html/</w:t>
            </w:r>
            <w:proofErr w:type="spellStart"/>
            <w:r>
              <w:t>tas</w:t>
            </w:r>
            <w:proofErr w:type="spellEnd"/>
          </w:p>
        </w:tc>
      </w:tr>
    </w:tbl>
    <w:p w14:paraId="0B538D5C" w14:textId="77777777" w:rsidR="008D3E80" w:rsidRDefault="008D3E80" w:rsidP="008D3E80">
      <w:pPr>
        <w:pStyle w:val="Heading3"/>
      </w:pPr>
    </w:p>
    <w:p w14:paraId="1F62BC0B" w14:textId="77777777" w:rsidR="008D3E80" w:rsidRDefault="008D3E80" w:rsidP="008D3E80">
      <w:pPr>
        <w:pStyle w:val="Heading3"/>
      </w:pPr>
      <w:bookmarkStart w:id="31" w:name="_Toc507396650"/>
      <w:bookmarkStart w:id="32" w:name="_Toc507593675"/>
      <w:r>
        <w:t>CCM/</w:t>
      </w:r>
      <w:r w:rsidRPr="00AF2AEC">
        <w:t>RTC Build Definition</w:t>
      </w:r>
      <w:bookmarkEnd w:id="27"/>
      <w:bookmarkEnd w:id="31"/>
      <w:bookmarkEnd w:id="32"/>
    </w:p>
    <w:p w14:paraId="29D4BFA0" w14:textId="77777777"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702"/>
        <w:gridCol w:w="4648"/>
      </w:tblGrid>
      <w:tr w:rsidR="008D3E80" w:rsidRPr="00602016" w14:paraId="565F55BA" w14:textId="77777777" w:rsidTr="006F2EF3">
        <w:trPr>
          <w:cantSplit/>
          <w:tblHeader/>
        </w:trPr>
        <w:tc>
          <w:tcPr>
            <w:tcW w:w="4788" w:type="dxa"/>
            <w:shd w:val="clear" w:color="auto" w:fill="F2F2F2" w:themeFill="background1" w:themeFillShade="F2"/>
          </w:tcPr>
          <w:p w14:paraId="61C8177E" w14:textId="77777777" w:rsidR="008D3E80" w:rsidRPr="00602016" w:rsidRDefault="008D3E80" w:rsidP="00602016">
            <w:pPr>
              <w:pStyle w:val="TableText"/>
              <w:jc w:val="center"/>
              <w:rPr>
                <w:b/>
              </w:rPr>
            </w:pPr>
            <w:bookmarkStart w:id="33" w:name="ColumnTitle_13"/>
            <w:bookmarkEnd w:id="33"/>
            <w:r w:rsidRPr="00602016">
              <w:rPr>
                <w:b/>
              </w:rPr>
              <w:t>Name</w:t>
            </w:r>
          </w:p>
        </w:tc>
        <w:tc>
          <w:tcPr>
            <w:tcW w:w="4788" w:type="dxa"/>
            <w:shd w:val="clear" w:color="auto" w:fill="F2F2F2" w:themeFill="background1" w:themeFillShade="F2"/>
          </w:tcPr>
          <w:p w14:paraId="543A29B8" w14:textId="77777777" w:rsidR="008D3E80" w:rsidRPr="00602016" w:rsidRDefault="008D3E80" w:rsidP="00602016">
            <w:pPr>
              <w:pStyle w:val="TableText"/>
              <w:jc w:val="center"/>
              <w:rPr>
                <w:b/>
              </w:rPr>
            </w:pPr>
            <w:r w:rsidRPr="00602016">
              <w:rPr>
                <w:b/>
              </w:rPr>
              <w:t>Description</w:t>
            </w:r>
          </w:p>
        </w:tc>
      </w:tr>
      <w:tr w:rsidR="008D3E80" w:rsidRPr="00AF2AEC" w14:paraId="373076F8" w14:textId="77777777" w:rsidTr="000F44FF">
        <w:trPr>
          <w:cantSplit/>
        </w:trPr>
        <w:tc>
          <w:tcPr>
            <w:tcW w:w="4788" w:type="dxa"/>
          </w:tcPr>
          <w:p w14:paraId="2268B144" w14:textId="7743FC97" w:rsidR="008D3E80" w:rsidRPr="00AF2AEC" w:rsidRDefault="00EE5D09" w:rsidP="000F44FF">
            <w:pPr>
              <w:spacing w:before="60" w:after="60"/>
              <w:rPr>
                <w:rFonts w:ascii="Arial" w:hAnsi="Arial" w:cs="Arial"/>
                <w:szCs w:val="20"/>
              </w:rPr>
            </w:pPr>
            <w:proofErr w:type="spellStart"/>
            <w:r>
              <w:rPr>
                <w:rFonts w:ascii="Arial" w:hAnsi="Arial" w:cs="Arial"/>
                <w:szCs w:val="20"/>
              </w:rPr>
              <w:t>TASCoreBuildDef_CI</w:t>
            </w:r>
            <w:r w:rsidR="00C53067">
              <w:rPr>
                <w:rFonts w:ascii="Arial" w:hAnsi="Arial" w:cs="Arial"/>
                <w:szCs w:val="20"/>
              </w:rPr>
              <w:t>Mag</w:t>
            </w:r>
            <w:proofErr w:type="spellEnd"/>
          </w:p>
        </w:tc>
        <w:tc>
          <w:tcPr>
            <w:tcW w:w="4788" w:type="dxa"/>
          </w:tcPr>
          <w:p w14:paraId="25653860" w14:textId="16C9F2DD" w:rsidR="008D3E80" w:rsidRPr="00AF2AEC" w:rsidRDefault="00EE5D09" w:rsidP="000F44FF">
            <w:pPr>
              <w:spacing w:before="60" w:after="60"/>
              <w:rPr>
                <w:rFonts w:ascii="Arial" w:hAnsi="Arial" w:cs="Arial"/>
                <w:szCs w:val="20"/>
              </w:rPr>
            </w:pPr>
            <w:r>
              <w:rPr>
                <w:rFonts w:ascii="Arial" w:hAnsi="Arial" w:cs="Arial"/>
                <w:szCs w:val="20"/>
              </w:rPr>
              <w:t>T</w:t>
            </w:r>
            <w:r w:rsidR="00C1580D">
              <w:rPr>
                <w:rFonts w:ascii="Arial" w:hAnsi="Arial" w:cs="Arial"/>
                <w:szCs w:val="20"/>
              </w:rPr>
              <w:t>AS</w:t>
            </w:r>
            <w:r>
              <w:rPr>
                <w:rFonts w:ascii="Arial" w:hAnsi="Arial" w:cs="Arial"/>
                <w:szCs w:val="20"/>
              </w:rPr>
              <w:t xml:space="preserve"> Core Build Definition</w:t>
            </w:r>
          </w:p>
        </w:tc>
      </w:tr>
    </w:tbl>
    <w:p w14:paraId="5950D57E" w14:textId="77777777" w:rsidR="008D3E80" w:rsidRDefault="008D3E80" w:rsidP="008D3E80">
      <w:pPr>
        <w:pStyle w:val="BodyText"/>
      </w:pPr>
    </w:p>
    <w:p w14:paraId="0D1B34F8" w14:textId="77777777" w:rsidR="00DB2224" w:rsidRDefault="00A2318D" w:rsidP="00A2318D">
      <w:pPr>
        <w:pStyle w:val="Heading3"/>
      </w:pPr>
      <w:bookmarkStart w:id="34" w:name="_Toc507396651"/>
      <w:bookmarkStart w:id="35" w:name="_Toc507593676"/>
      <w:r w:rsidRPr="00A2318D">
        <w:t>Build Label or Number</w:t>
      </w:r>
      <w:bookmarkEnd w:id="34"/>
      <w:bookmarkEnd w:id="35"/>
    </w:p>
    <w:p w14:paraId="67CBBAAD" w14:textId="77777777"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5575"/>
        <w:gridCol w:w="3775"/>
      </w:tblGrid>
      <w:tr w:rsidR="00AF2AEC" w:rsidRPr="00AF2AEC" w14:paraId="404B40CC" w14:textId="77777777" w:rsidTr="00C02B04">
        <w:trPr>
          <w:cantSplit/>
          <w:tblHeader/>
        </w:trPr>
        <w:tc>
          <w:tcPr>
            <w:tcW w:w="5575" w:type="dxa"/>
            <w:shd w:val="clear" w:color="auto" w:fill="F2F2F2" w:themeFill="background1" w:themeFillShade="F2"/>
          </w:tcPr>
          <w:p w14:paraId="0DC55B9D" w14:textId="77777777" w:rsidR="00AF2AEC" w:rsidRPr="00AF2AEC" w:rsidRDefault="00A2318D" w:rsidP="00C02B04">
            <w:pPr>
              <w:pStyle w:val="TableHeading"/>
            </w:pPr>
            <w:bookmarkStart w:id="36" w:name="ColumnTitle_14"/>
            <w:bookmarkEnd w:id="36"/>
            <w:r w:rsidRPr="00AF2AEC">
              <w:t>Name</w:t>
            </w:r>
          </w:p>
        </w:tc>
        <w:tc>
          <w:tcPr>
            <w:tcW w:w="3775" w:type="dxa"/>
            <w:shd w:val="clear" w:color="auto" w:fill="F2F2F2" w:themeFill="background1" w:themeFillShade="F2"/>
          </w:tcPr>
          <w:p w14:paraId="67584490" w14:textId="77777777" w:rsidR="00AF2AEC" w:rsidRPr="00AF2AEC" w:rsidRDefault="00A2318D" w:rsidP="00C02B04">
            <w:pPr>
              <w:pStyle w:val="TableHeading"/>
            </w:pPr>
            <w:r w:rsidRPr="00AF2AEC">
              <w:t>Description</w:t>
            </w:r>
          </w:p>
        </w:tc>
      </w:tr>
      <w:tr w:rsidR="00AF2AEC" w:rsidRPr="00AF2AEC" w14:paraId="0964814C" w14:textId="77777777" w:rsidTr="00C02B04">
        <w:trPr>
          <w:cantSplit/>
        </w:trPr>
        <w:tc>
          <w:tcPr>
            <w:tcW w:w="5575" w:type="dxa"/>
          </w:tcPr>
          <w:p w14:paraId="2201AEF3" w14:textId="679CC87C" w:rsidR="00AF2AEC" w:rsidRPr="00AF2AEC" w:rsidRDefault="007F03D4" w:rsidP="00C02B04">
            <w:pPr>
              <w:pStyle w:val="TableText"/>
            </w:pPr>
            <w:r>
              <w:t>mccf-tas_TAS.01.00.49_20170928_073548.tar.gz</w:t>
            </w:r>
          </w:p>
        </w:tc>
        <w:tc>
          <w:tcPr>
            <w:tcW w:w="3775" w:type="dxa"/>
          </w:tcPr>
          <w:p w14:paraId="35A155C7" w14:textId="5C76B517" w:rsidR="00AF2AEC" w:rsidRPr="00AF2AEC" w:rsidRDefault="007F03D4" w:rsidP="00C02B04">
            <w:pPr>
              <w:pStyle w:val="TableText"/>
            </w:pPr>
            <w:r>
              <w:t xml:space="preserve">Distribution file for </w:t>
            </w:r>
            <w:r w:rsidR="00312651">
              <w:t>Build 1</w:t>
            </w:r>
          </w:p>
        </w:tc>
      </w:tr>
      <w:tr w:rsidR="00312651" w:rsidRPr="00AF2AEC" w14:paraId="388049C3" w14:textId="77777777" w:rsidTr="00B74AF9">
        <w:trPr>
          <w:cantSplit/>
        </w:trPr>
        <w:tc>
          <w:tcPr>
            <w:tcW w:w="5575" w:type="dxa"/>
          </w:tcPr>
          <w:p w14:paraId="6A13E0A8" w14:textId="56BC9235" w:rsidR="00312651" w:rsidRPr="00AF2AEC" w:rsidRDefault="00312651" w:rsidP="00B74AF9">
            <w:pPr>
              <w:pStyle w:val="TableText"/>
            </w:pPr>
            <w:r>
              <w:t>mccf-tas_TAS.01.00.121_20171213_164037.tar.gz</w:t>
            </w:r>
          </w:p>
        </w:tc>
        <w:tc>
          <w:tcPr>
            <w:tcW w:w="3775" w:type="dxa"/>
          </w:tcPr>
          <w:p w14:paraId="179E8C7D" w14:textId="48233D29" w:rsidR="00312651" w:rsidRPr="00AF2AEC" w:rsidRDefault="00312651" w:rsidP="00B74AF9">
            <w:pPr>
              <w:pStyle w:val="TableText"/>
            </w:pPr>
            <w:r>
              <w:t>Distribution file for Build 2</w:t>
            </w:r>
          </w:p>
        </w:tc>
      </w:tr>
      <w:tr w:rsidR="009C04C5" w:rsidRPr="00AF2AEC" w14:paraId="3E9105F5" w14:textId="77777777" w:rsidTr="00BD5B5B">
        <w:trPr>
          <w:cantSplit/>
        </w:trPr>
        <w:tc>
          <w:tcPr>
            <w:tcW w:w="5575" w:type="dxa"/>
          </w:tcPr>
          <w:p w14:paraId="34C8834B" w14:textId="7868AFB3" w:rsidR="009C04C5" w:rsidRPr="00AF2AEC" w:rsidRDefault="009C04C5" w:rsidP="00BD5B5B">
            <w:pPr>
              <w:pStyle w:val="TableText"/>
            </w:pPr>
            <w:r>
              <w:t>mccf-tas_TAS.01.00.</w:t>
            </w:r>
            <w:r w:rsidR="003A0020" w:rsidRPr="003A0020">
              <w:t>196.20180306_214832</w:t>
            </w:r>
            <w:r>
              <w:t>.tar.gz</w:t>
            </w:r>
          </w:p>
        </w:tc>
        <w:tc>
          <w:tcPr>
            <w:tcW w:w="3775" w:type="dxa"/>
          </w:tcPr>
          <w:p w14:paraId="0B61B608" w14:textId="024B96AD" w:rsidR="009C04C5" w:rsidRPr="00AF2AEC" w:rsidRDefault="009C04C5" w:rsidP="00BD5B5B">
            <w:pPr>
              <w:pStyle w:val="TableText"/>
            </w:pPr>
            <w:r>
              <w:t>Distribution file for Build 3</w:t>
            </w:r>
          </w:p>
        </w:tc>
      </w:tr>
      <w:tr w:rsidR="007819DE" w:rsidRPr="00AF2AEC" w14:paraId="40EAE584" w14:textId="77777777" w:rsidTr="007819DE">
        <w:tc>
          <w:tcPr>
            <w:tcW w:w="5575" w:type="dxa"/>
          </w:tcPr>
          <w:p w14:paraId="71A8EFA1" w14:textId="4EB196A8" w:rsidR="007819DE" w:rsidRPr="00AF2AEC" w:rsidRDefault="007819DE" w:rsidP="004C5241">
            <w:pPr>
              <w:pStyle w:val="TableText"/>
            </w:pPr>
            <w:bookmarkStart w:id="37" w:name="_Toc507396652"/>
            <w:r>
              <w:t>mccf-tas_TAS.01.00.</w:t>
            </w:r>
            <w:r w:rsidR="00F72DE3">
              <w:t xml:space="preserve"> </w:t>
            </w:r>
            <w:r w:rsidR="00F72DE3">
              <w:t>203.20180607</w:t>
            </w:r>
            <w:r w:rsidR="00F72DE3" w:rsidRPr="00FE54B4">
              <w:t>_</w:t>
            </w:r>
            <w:r w:rsidR="00F72DE3">
              <w:t>163807</w:t>
            </w:r>
            <w:r>
              <w:t>.tar.gz</w:t>
            </w:r>
          </w:p>
        </w:tc>
        <w:tc>
          <w:tcPr>
            <w:tcW w:w="3775" w:type="dxa"/>
          </w:tcPr>
          <w:p w14:paraId="78FDEFF1" w14:textId="208F153A" w:rsidR="007819DE" w:rsidRPr="00AF2AEC" w:rsidRDefault="007819DE" w:rsidP="004C5241">
            <w:pPr>
              <w:pStyle w:val="TableText"/>
            </w:pPr>
            <w:r>
              <w:t>Distribution file for Build 3 + 508</w:t>
            </w:r>
          </w:p>
        </w:tc>
      </w:tr>
      <w:tr w:rsidR="00F72DE3" w:rsidRPr="00AF2AEC" w14:paraId="49F37875" w14:textId="77777777" w:rsidTr="009C6F35">
        <w:tc>
          <w:tcPr>
            <w:tcW w:w="5575" w:type="dxa"/>
          </w:tcPr>
          <w:p w14:paraId="5B41DD23" w14:textId="77777777" w:rsidR="00F72DE3" w:rsidRPr="00AF2AEC" w:rsidRDefault="00F72DE3" w:rsidP="009C6F35">
            <w:pPr>
              <w:pStyle w:val="TableText"/>
            </w:pPr>
            <w:r>
              <w:t>mccf-tas_TAS.01.00. 247.20180604</w:t>
            </w:r>
            <w:r w:rsidRPr="00FE54B4">
              <w:t>_</w:t>
            </w:r>
            <w:r>
              <w:t>092635.tar.gz</w:t>
            </w:r>
          </w:p>
        </w:tc>
        <w:tc>
          <w:tcPr>
            <w:tcW w:w="3775" w:type="dxa"/>
          </w:tcPr>
          <w:p w14:paraId="08CD6049" w14:textId="77777777" w:rsidR="00F72DE3" w:rsidRPr="00AF2AEC" w:rsidRDefault="00F72DE3" w:rsidP="009C6F35">
            <w:pPr>
              <w:pStyle w:val="TableText"/>
            </w:pPr>
            <w:r>
              <w:t>Distribution file for Build 4</w:t>
            </w:r>
          </w:p>
        </w:tc>
      </w:tr>
      <w:tr w:rsidR="007819DE" w:rsidRPr="00AF2AEC" w14:paraId="217D22D9" w14:textId="77777777" w:rsidTr="007819DE">
        <w:tc>
          <w:tcPr>
            <w:tcW w:w="5575" w:type="dxa"/>
          </w:tcPr>
          <w:p w14:paraId="0E73C143" w14:textId="4A52C85B" w:rsidR="007819DE" w:rsidRPr="00AF2AEC" w:rsidRDefault="007819DE" w:rsidP="004C5241">
            <w:pPr>
              <w:pStyle w:val="TableText"/>
            </w:pPr>
            <w:r>
              <w:t>mccf-tas_TAS.01.00.</w:t>
            </w:r>
            <w:r w:rsidR="00F72DE3">
              <w:t xml:space="preserve"> </w:t>
            </w:r>
            <w:r w:rsidR="00F72DE3">
              <w:t>1453.20180824</w:t>
            </w:r>
            <w:r w:rsidR="00F72DE3" w:rsidRPr="00FE54B4">
              <w:t>_</w:t>
            </w:r>
            <w:r w:rsidR="00F72DE3">
              <w:t>134457</w:t>
            </w:r>
            <w:r>
              <w:t>.tar.gz</w:t>
            </w:r>
          </w:p>
        </w:tc>
        <w:tc>
          <w:tcPr>
            <w:tcW w:w="3775" w:type="dxa"/>
          </w:tcPr>
          <w:p w14:paraId="09C9E5AF" w14:textId="118A2C7D" w:rsidR="007819DE" w:rsidRPr="00AF2AEC" w:rsidRDefault="007819DE" w:rsidP="004C5241">
            <w:pPr>
              <w:pStyle w:val="TableText"/>
            </w:pPr>
            <w:r>
              <w:t xml:space="preserve">Distribution file for Build </w:t>
            </w:r>
            <w:r w:rsidR="00F72DE3">
              <w:t>5</w:t>
            </w:r>
          </w:p>
        </w:tc>
      </w:tr>
    </w:tbl>
    <w:p w14:paraId="7CDCCB68" w14:textId="77777777" w:rsidR="009C04C5" w:rsidRDefault="009C04C5" w:rsidP="00A06F14">
      <w:pPr>
        <w:pStyle w:val="Heading1"/>
      </w:pPr>
    </w:p>
    <w:p w14:paraId="6FC0F774" w14:textId="49C3F00C" w:rsidR="00A06F14" w:rsidRDefault="00A06F14" w:rsidP="00A06F14">
      <w:pPr>
        <w:pStyle w:val="Heading1"/>
      </w:pPr>
      <w:bookmarkStart w:id="38" w:name="_Toc507593677"/>
      <w:r w:rsidRPr="00A06F14">
        <w:t>Build and Packaging</w:t>
      </w:r>
      <w:bookmarkEnd w:id="37"/>
      <w:bookmarkEnd w:id="38"/>
    </w:p>
    <w:p w14:paraId="58E21BD8" w14:textId="2B4B067D" w:rsidR="00A06F14" w:rsidRPr="006F2EF3" w:rsidRDefault="00A06F14" w:rsidP="00A06F14">
      <w:pPr>
        <w:pStyle w:val="Heading2"/>
      </w:pPr>
      <w:bookmarkStart w:id="39" w:name="_Toc507396653"/>
      <w:bookmarkStart w:id="40" w:name="_Toc507593678"/>
      <w:r w:rsidRPr="00A06F14">
        <w:t>Build Logs</w:t>
      </w:r>
      <w:bookmarkEnd w:id="39"/>
      <w:bookmarkEnd w:id="40"/>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1005"/>
        <w:gridCol w:w="8345"/>
      </w:tblGrid>
      <w:tr w:rsidR="00C66790" w:rsidRPr="00AF2AEC" w14:paraId="751F7732" w14:textId="77777777" w:rsidTr="006F2EF3">
        <w:trPr>
          <w:cantSplit/>
          <w:tblHeader/>
        </w:trPr>
        <w:tc>
          <w:tcPr>
            <w:tcW w:w="1005" w:type="dxa"/>
            <w:shd w:val="clear" w:color="auto" w:fill="F2F2F2" w:themeFill="background1" w:themeFillShade="F2"/>
          </w:tcPr>
          <w:p w14:paraId="52055710" w14:textId="61ADD631" w:rsidR="00735BBE" w:rsidRPr="00AF2AEC" w:rsidRDefault="00735BBE" w:rsidP="00B74AF9">
            <w:pPr>
              <w:pStyle w:val="TableHeading"/>
            </w:pPr>
            <w:r>
              <w:t>Release</w:t>
            </w:r>
          </w:p>
        </w:tc>
        <w:tc>
          <w:tcPr>
            <w:tcW w:w="8345" w:type="dxa"/>
            <w:shd w:val="clear" w:color="auto" w:fill="F2F2F2" w:themeFill="background1" w:themeFillShade="F2"/>
          </w:tcPr>
          <w:p w14:paraId="31E9E5BE" w14:textId="756C7C0D" w:rsidR="00735BBE" w:rsidRPr="00AF2AEC" w:rsidRDefault="00735BBE" w:rsidP="00B74AF9">
            <w:pPr>
              <w:pStyle w:val="TableHeading"/>
            </w:pPr>
            <w:r>
              <w:t>Location</w:t>
            </w:r>
          </w:p>
        </w:tc>
      </w:tr>
      <w:tr w:rsidR="00C66790" w:rsidRPr="00AF2AEC" w14:paraId="1C986486" w14:textId="77777777" w:rsidTr="006F2EF3">
        <w:trPr>
          <w:cantSplit/>
        </w:trPr>
        <w:tc>
          <w:tcPr>
            <w:tcW w:w="1005" w:type="dxa"/>
          </w:tcPr>
          <w:p w14:paraId="532CBCD0" w14:textId="7328F42A" w:rsidR="00735BBE" w:rsidRPr="00AF2AEC" w:rsidRDefault="00735BBE" w:rsidP="00B74AF9">
            <w:pPr>
              <w:pStyle w:val="TableText"/>
            </w:pPr>
            <w:r>
              <w:t>Build 1</w:t>
            </w:r>
          </w:p>
        </w:tc>
        <w:tc>
          <w:tcPr>
            <w:tcW w:w="8345" w:type="dxa"/>
          </w:tcPr>
          <w:p w14:paraId="765456F1" w14:textId="55050729" w:rsidR="00735BBE" w:rsidRPr="00AF2AEC" w:rsidRDefault="00735BBE" w:rsidP="00B74AF9">
            <w:pPr>
              <w:pStyle w:val="TableText"/>
            </w:pPr>
            <w:r w:rsidRPr="00735BBE">
              <w:t>http://vaausfpctas801.aac.va.gov:8080/job/MCCF_TAS/job/RTC_MCCF_TAS_Core/49</w:t>
            </w:r>
          </w:p>
        </w:tc>
      </w:tr>
      <w:tr w:rsidR="009C04C5" w:rsidRPr="00AF2AEC" w14:paraId="71AD33E1" w14:textId="77777777" w:rsidTr="009C04C5">
        <w:trPr>
          <w:cantSplit/>
        </w:trPr>
        <w:tc>
          <w:tcPr>
            <w:tcW w:w="1005" w:type="dxa"/>
          </w:tcPr>
          <w:p w14:paraId="3DACEF35" w14:textId="71FB6D91" w:rsidR="009C04C5" w:rsidRDefault="009C04C5" w:rsidP="009C04C5">
            <w:pPr>
              <w:pStyle w:val="TableText"/>
            </w:pPr>
            <w:r>
              <w:t>Build 2</w:t>
            </w:r>
          </w:p>
        </w:tc>
        <w:tc>
          <w:tcPr>
            <w:tcW w:w="8345" w:type="dxa"/>
          </w:tcPr>
          <w:p w14:paraId="2E619C12" w14:textId="55A746D7" w:rsidR="009C04C5" w:rsidRPr="00735BBE" w:rsidRDefault="009C04C5" w:rsidP="009C04C5">
            <w:pPr>
              <w:pStyle w:val="TableText"/>
            </w:pPr>
            <w:r w:rsidRPr="00735BBE">
              <w:t>http://vaausfpctas801.aac.va.gov:8080/job/MCCF_TAS/job/RTC_MCCF_TAS_Core/121</w:t>
            </w:r>
          </w:p>
        </w:tc>
      </w:tr>
      <w:tr w:rsidR="007819DE" w:rsidRPr="00AF2AEC" w14:paraId="528A40F1" w14:textId="77777777" w:rsidTr="004C5241">
        <w:trPr>
          <w:cantSplit/>
        </w:trPr>
        <w:tc>
          <w:tcPr>
            <w:tcW w:w="1005" w:type="dxa"/>
          </w:tcPr>
          <w:p w14:paraId="7870EE6D" w14:textId="77777777" w:rsidR="007819DE" w:rsidRDefault="007819DE" w:rsidP="004C5241">
            <w:pPr>
              <w:pStyle w:val="TableText"/>
            </w:pPr>
            <w:r>
              <w:t>Build 3</w:t>
            </w:r>
          </w:p>
        </w:tc>
        <w:tc>
          <w:tcPr>
            <w:tcW w:w="8345" w:type="dxa"/>
          </w:tcPr>
          <w:p w14:paraId="1F77D099" w14:textId="77777777" w:rsidR="007819DE" w:rsidRPr="00735BBE" w:rsidRDefault="007819DE" w:rsidP="004C5241">
            <w:r w:rsidRPr="00735BBE">
              <w:rPr>
                <w:rFonts w:ascii="Arial" w:hAnsi="Arial" w:cs="Arial"/>
                <w:szCs w:val="20"/>
              </w:rPr>
              <w:t>http://va</w:t>
            </w:r>
            <w:r>
              <w:rPr>
                <w:rFonts w:ascii="Arial" w:hAnsi="Arial" w:cs="Arial"/>
                <w:szCs w:val="20"/>
              </w:rPr>
              <w:t>c20</w:t>
            </w:r>
            <w:r w:rsidRPr="00735BBE">
              <w:rPr>
                <w:rFonts w:ascii="Arial" w:hAnsi="Arial" w:cs="Arial"/>
                <w:szCs w:val="20"/>
              </w:rPr>
              <w:t>fpctas80</w:t>
            </w:r>
            <w:r>
              <w:rPr>
                <w:rFonts w:ascii="Arial" w:hAnsi="Arial" w:cs="Arial"/>
                <w:szCs w:val="20"/>
              </w:rPr>
              <w:t>0</w:t>
            </w:r>
            <w:r w:rsidRPr="00735BBE">
              <w:rPr>
                <w:rFonts w:ascii="Arial" w:hAnsi="Arial" w:cs="Arial"/>
                <w:szCs w:val="20"/>
              </w:rPr>
              <w:t>.aac.va.gov:8080/job/MCCF_TAS/job/RTC_MCCF_TAS_Core/</w:t>
            </w:r>
            <w:r>
              <w:rPr>
                <w:rFonts w:ascii="Arial" w:hAnsi="Arial" w:cs="Arial"/>
                <w:szCs w:val="20"/>
              </w:rPr>
              <w:t>196</w:t>
            </w:r>
          </w:p>
        </w:tc>
      </w:tr>
      <w:tr w:rsidR="007819DE" w:rsidRPr="00AF2AEC" w14:paraId="770CB107" w14:textId="77777777" w:rsidTr="004C5241">
        <w:trPr>
          <w:cantSplit/>
        </w:trPr>
        <w:tc>
          <w:tcPr>
            <w:tcW w:w="1005" w:type="dxa"/>
          </w:tcPr>
          <w:p w14:paraId="33B4BFB6" w14:textId="61282374" w:rsidR="007819DE" w:rsidRDefault="007819DE" w:rsidP="004C5241">
            <w:pPr>
              <w:pStyle w:val="TableText"/>
            </w:pPr>
            <w:r>
              <w:t>Build 3 + 508</w:t>
            </w:r>
          </w:p>
        </w:tc>
        <w:tc>
          <w:tcPr>
            <w:tcW w:w="8345" w:type="dxa"/>
          </w:tcPr>
          <w:p w14:paraId="382B7AA4" w14:textId="3FB7AC2B" w:rsidR="007819DE" w:rsidRPr="00735BBE" w:rsidRDefault="007819DE" w:rsidP="004C5241">
            <w:r w:rsidRPr="00735BBE">
              <w:rPr>
                <w:rFonts w:ascii="Arial" w:hAnsi="Arial" w:cs="Arial"/>
                <w:szCs w:val="20"/>
              </w:rPr>
              <w:t>http://va</w:t>
            </w:r>
            <w:r>
              <w:rPr>
                <w:rFonts w:ascii="Arial" w:hAnsi="Arial" w:cs="Arial"/>
                <w:szCs w:val="20"/>
              </w:rPr>
              <w:t>c20</w:t>
            </w:r>
            <w:r w:rsidRPr="00735BBE">
              <w:rPr>
                <w:rFonts w:ascii="Arial" w:hAnsi="Arial" w:cs="Arial"/>
                <w:szCs w:val="20"/>
              </w:rPr>
              <w:t>fpctas80</w:t>
            </w:r>
            <w:r>
              <w:rPr>
                <w:rFonts w:ascii="Arial" w:hAnsi="Arial" w:cs="Arial"/>
                <w:szCs w:val="20"/>
              </w:rPr>
              <w:t>0</w:t>
            </w:r>
            <w:r w:rsidRPr="00735BBE">
              <w:rPr>
                <w:rFonts w:ascii="Arial" w:hAnsi="Arial" w:cs="Arial"/>
                <w:szCs w:val="20"/>
              </w:rPr>
              <w:t>.aac.va.gov:8080/job/MCCF_TAS/job/RTC_MCCF_TAS_Core/</w:t>
            </w:r>
            <w:r>
              <w:rPr>
                <w:rFonts w:ascii="Arial" w:hAnsi="Arial" w:cs="Arial"/>
                <w:szCs w:val="20"/>
              </w:rPr>
              <w:t>20</w:t>
            </w:r>
            <w:r w:rsidR="00F72DE3">
              <w:rPr>
                <w:rFonts w:ascii="Arial" w:hAnsi="Arial" w:cs="Arial"/>
                <w:szCs w:val="20"/>
              </w:rPr>
              <w:t>3</w:t>
            </w:r>
          </w:p>
        </w:tc>
      </w:tr>
      <w:tr w:rsidR="00F72DE3" w:rsidRPr="00AF2AEC" w14:paraId="4AB1994D" w14:textId="77777777" w:rsidTr="009C6F35">
        <w:trPr>
          <w:cantSplit/>
        </w:trPr>
        <w:tc>
          <w:tcPr>
            <w:tcW w:w="1005" w:type="dxa"/>
          </w:tcPr>
          <w:p w14:paraId="4B81394D" w14:textId="77777777" w:rsidR="00F72DE3" w:rsidRDefault="00F72DE3" w:rsidP="009C6F35">
            <w:pPr>
              <w:pStyle w:val="TableText"/>
            </w:pPr>
            <w:r>
              <w:t>Build 4</w:t>
            </w:r>
          </w:p>
        </w:tc>
        <w:tc>
          <w:tcPr>
            <w:tcW w:w="8345" w:type="dxa"/>
          </w:tcPr>
          <w:p w14:paraId="378028FF" w14:textId="77777777" w:rsidR="00F72DE3" w:rsidRPr="00735BBE" w:rsidRDefault="00F72DE3" w:rsidP="009C6F35">
            <w:r w:rsidRPr="00735BBE">
              <w:rPr>
                <w:rFonts w:ascii="Arial" w:hAnsi="Arial" w:cs="Arial"/>
                <w:szCs w:val="20"/>
              </w:rPr>
              <w:t>http://va</w:t>
            </w:r>
            <w:r>
              <w:rPr>
                <w:rFonts w:ascii="Arial" w:hAnsi="Arial" w:cs="Arial"/>
                <w:szCs w:val="20"/>
              </w:rPr>
              <w:t>c20</w:t>
            </w:r>
            <w:r w:rsidRPr="00735BBE">
              <w:rPr>
                <w:rFonts w:ascii="Arial" w:hAnsi="Arial" w:cs="Arial"/>
                <w:szCs w:val="20"/>
              </w:rPr>
              <w:t>fpctas80</w:t>
            </w:r>
            <w:r>
              <w:rPr>
                <w:rFonts w:ascii="Arial" w:hAnsi="Arial" w:cs="Arial"/>
                <w:szCs w:val="20"/>
              </w:rPr>
              <w:t>0</w:t>
            </w:r>
            <w:r w:rsidRPr="00735BBE">
              <w:rPr>
                <w:rFonts w:ascii="Arial" w:hAnsi="Arial" w:cs="Arial"/>
                <w:szCs w:val="20"/>
              </w:rPr>
              <w:t>.aac.va.gov:8080/job/MCCF_TAS/job/RTC_MCCF_TAS_Core/</w:t>
            </w:r>
            <w:r>
              <w:rPr>
                <w:rFonts w:ascii="Arial" w:hAnsi="Arial" w:cs="Arial"/>
                <w:szCs w:val="20"/>
              </w:rPr>
              <w:t>247</w:t>
            </w:r>
          </w:p>
        </w:tc>
      </w:tr>
      <w:tr w:rsidR="00735BBE" w:rsidRPr="00AF2AEC" w14:paraId="74A5347B" w14:textId="77777777" w:rsidTr="006F2EF3">
        <w:trPr>
          <w:cantSplit/>
        </w:trPr>
        <w:tc>
          <w:tcPr>
            <w:tcW w:w="1005" w:type="dxa"/>
          </w:tcPr>
          <w:p w14:paraId="2AB3350B" w14:textId="7AE3E375" w:rsidR="00735BBE" w:rsidRDefault="00735BBE" w:rsidP="00B74AF9">
            <w:pPr>
              <w:pStyle w:val="TableText"/>
            </w:pPr>
            <w:r>
              <w:t xml:space="preserve">Build </w:t>
            </w:r>
            <w:r w:rsidR="00F72DE3">
              <w:t>5</w:t>
            </w:r>
          </w:p>
        </w:tc>
        <w:tc>
          <w:tcPr>
            <w:tcW w:w="8345" w:type="dxa"/>
          </w:tcPr>
          <w:p w14:paraId="3806B6F2" w14:textId="0D144CB3" w:rsidR="00735BBE" w:rsidRPr="00735BBE" w:rsidRDefault="00735BBE" w:rsidP="006F2EF3">
            <w:r w:rsidRPr="00735BBE">
              <w:rPr>
                <w:rFonts w:ascii="Arial" w:hAnsi="Arial" w:cs="Arial"/>
                <w:szCs w:val="20"/>
              </w:rPr>
              <w:t>http://va</w:t>
            </w:r>
            <w:r w:rsidR="009C04C5">
              <w:rPr>
                <w:rFonts w:ascii="Arial" w:hAnsi="Arial" w:cs="Arial"/>
                <w:szCs w:val="20"/>
              </w:rPr>
              <w:t>c20</w:t>
            </w:r>
            <w:r w:rsidRPr="00735BBE">
              <w:rPr>
                <w:rFonts w:ascii="Arial" w:hAnsi="Arial" w:cs="Arial"/>
                <w:szCs w:val="20"/>
              </w:rPr>
              <w:t>fpctas80</w:t>
            </w:r>
            <w:r w:rsidR="009C04C5">
              <w:rPr>
                <w:rFonts w:ascii="Arial" w:hAnsi="Arial" w:cs="Arial"/>
                <w:szCs w:val="20"/>
              </w:rPr>
              <w:t>0</w:t>
            </w:r>
            <w:r w:rsidRPr="00735BBE">
              <w:rPr>
                <w:rFonts w:ascii="Arial" w:hAnsi="Arial" w:cs="Arial"/>
                <w:szCs w:val="20"/>
              </w:rPr>
              <w:t>.va.gov:8080/job/MCCF_TAS/job/RTC_MCCF_TAS_Core/</w:t>
            </w:r>
            <w:r w:rsidR="00F72DE3">
              <w:rPr>
                <w:rFonts w:ascii="Arial" w:hAnsi="Arial" w:cs="Arial"/>
                <w:szCs w:val="20"/>
              </w:rPr>
              <w:t>1453</w:t>
            </w:r>
          </w:p>
        </w:tc>
      </w:tr>
    </w:tbl>
    <w:p w14:paraId="7844AFD7" w14:textId="77777777" w:rsidR="00735BBE" w:rsidRPr="006F2EF3" w:rsidRDefault="00735BBE" w:rsidP="006F2EF3">
      <w:pPr>
        <w:pStyle w:val="BodyText"/>
      </w:pPr>
    </w:p>
    <w:p w14:paraId="75129859" w14:textId="241BB458" w:rsidR="00557BFC" w:rsidRPr="006F2EF3" w:rsidRDefault="00557BFC" w:rsidP="006F2EF3">
      <w:pPr>
        <w:pStyle w:val="BodyText"/>
      </w:pPr>
    </w:p>
    <w:p w14:paraId="355CB44E" w14:textId="5DC64648" w:rsidR="00A06F14" w:rsidRPr="006F2EF3" w:rsidRDefault="00A06F14" w:rsidP="00A06F14">
      <w:pPr>
        <w:pStyle w:val="Heading2"/>
      </w:pPr>
      <w:bookmarkStart w:id="41" w:name="_Toc507396654"/>
      <w:bookmarkStart w:id="42" w:name="_Toc507593679"/>
      <w:r w:rsidRPr="00A06F14">
        <w:t>Build System/Process Information</w:t>
      </w:r>
      <w:bookmarkEnd w:id="41"/>
      <w:bookmarkEnd w:id="42"/>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1005"/>
        <w:gridCol w:w="8345"/>
      </w:tblGrid>
      <w:tr w:rsidR="00735BBE" w:rsidRPr="00AF2AEC" w14:paraId="4C709727" w14:textId="77777777" w:rsidTr="006F2EF3">
        <w:trPr>
          <w:cantSplit/>
          <w:tblHeader/>
        </w:trPr>
        <w:tc>
          <w:tcPr>
            <w:tcW w:w="1005" w:type="dxa"/>
            <w:shd w:val="clear" w:color="auto" w:fill="F2F2F2" w:themeFill="background1" w:themeFillShade="F2"/>
          </w:tcPr>
          <w:p w14:paraId="7E8DD809" w14:textId="77777777" w:rsidR="00735BBE" w:rsidRPr="00AF2AEC" w:rsidRDefault="00735BBE" w:rsidP="00B74AF9">
            <w:pPr>
              <w:pStyle w:val="TableHeading"/>
            </w:pPr>
            <w:r>
              <w:t>Release</w:t>
            </w:r>
          </w:p>
        </w:tc>
        <w:tc>
          <w:tcPr>
            <w:tcW w:w="8345" w:type="dxa"/>
            <w:shd w:val="clear" w:color="auto" w:fill="F2F2F2" w:themeFill="background1" w:themeFillShade="F2"/>
          </w:tcPr>
          <w:p w14:paraId="22A5C483" w14:textId="77777777" w:rsidR="00735BBE" w:rsidRPr="00AF2AEC" w:rsidRDefault="00735BBE" w:rsidP="00B74AF9">
            <w:pPr>
              <w:pStyle w:val="TableHeading"/>
            </w:pPr>
            <w:r>
              <w:t>Location</w:t>
            </w:r>
          </w:p>
        </w:tc>
      </w:tr>
      <w:tr w:rsidR="00735BBE" w:rsidRPr="00AF2AEC" w14:paraId="7083170D" w14:textId="77777777" w:rsidTr="006F2EF3">
        <w:trPr>
          <w:cantSplit/>
        </w:trPr>
        <w:tc>
          <w:tcPr>
            <w:tcW w:w="1005" w:type="dxa"/>
          </w:tcPr>
          <w:p w14:paraId="16638A8A" w14:textId="77777777" w:rsidR="00735BBE" w:rsidRPr="00AF2AEC" w:rsidRDefault="00735BBE" w:rsidP="00B74AF9">
            <w:pPr>
              <w:pStyle w:val="TableText"/>
            </w:pPr>
            <w:r>
              <w:t>Build 1</w:t>
            </w:r>
          </w:p>
        </w:tc>
        <w:tc>
          <w:tcPr>
            <w:tcW w:w="8345" w:type="dxa"/>
          </w:tcPr>
          <w:p w14:paraId="03C67BAC" w14:textId="77777777" w:rsidR="00735BBE" w:rsidRPr="00AF2AEC" w:rsidRDefault="00735BBE" w:rsidP="00B74AF9">
            <w:pPr>
              <w:pStyle w:val="TableText"/>
            </w:pPr>
            <w:r w:rsidRPr="00735BBE">
              <w:t>http://vaausfpctas801.aac.va.gov:8080/job/MCCF_TAS/job/RTC_MCCF_TAS_Core/49</w:t>
            </w:r>
          </w:p>
        </w:tc>
      </w:tr>
      <w:tr w:rsidR="00735BBE" w:rsidRPr="00AF2AEC" w14:paraId="374337E4" w14:textId="77777777" w:rsidTr="006F2EF3">
        <w:trPr>
          <w:cantSplit/>
        </w:trPr>
        <w:tc>
          <w:tcPr>
            <w:tcW w:w="1005" w:type="dxa"/>
          </w:tcPr>
          <w:p w14:paraId="701835F2" w14:textId="77777777" w:rsidR="00735BBE" w:rsidRDefault="00735BBE" w:rsidP="00B74AF9">
            <w:pPr>
              <w:pStyle w:val="TableText"/>
            </w:pPr>
            <w:r>
              <w:t>Build 2</w:t>
            </w:r>
          </w:p>
        </w:tc>
        <w:tc>
          <w:tcPr>
            <w:tcW w:w="8345" w:type="dxa"/>
          </w:tcPr>
          <w:p w14:paraId="6BDA783A" w14:textId="77777777" w:rsidR="00735BBE" w:rsidRPr="0095662C" w:rsidRDefault="00735BBE" w:rsidP="00B74AF9">
            <w:pPr>
              <w:rPr>
                <w:rFonts w:ascii="Arial" w:hAnsi="Arial" w:cs="Arial"/>
                <w:szCs w:val="20"/>
              </w:rPr>
            </w:pPr>
            <w:r w:rsidRPr="00735BBE">
              <w:rPr>
                <w:rFonts w:ascii="Arial" w:hAnsi="Arial" w:cs="Arial"/>
                <w:szCs w:val="20"/>
              </w:rPr>
              <w:t>http://vaausfpctas801.aac.va.gov:8080/job/MCCF_TAS/job/RTC_MCCF_TAS_Core/121</w:t>
            </w:r>
          </w:p>
        </w:tc>
      </w:tr>
      <w:tr w:rsidR="007819DE" w:rsidRPr="00AF2AEC" w14:paraId="496AE24F" w14:textId="77777777" w:rsidTr="004C5241">
        <w:tc>
          <w:tcPr>
            <w:tcW w:w="1005" w:type="dxa"/>
          </w:tcPr>
          <w:p w14:paraId="377967F1" w14:textId="77777777" w:rsidR="007819DE" w:rsidRDefault="007819DE" w:rsidP="004C5241">
            <w:pPr>
              <w:pStyle w:val="TableText"/>
            </w:pPr>
            <w:r>
              <w:t>Build 3</w:t>
            </w:r>
          </w:p>
        </w:tc>
        <w:tc>
          <w:tcPr>
            <w:tcW w:w="8345" w:type="dxa"/>
          </w:tcPr>
          <w:p w14:paraId="479565B0" w14:textId="77777777" w:rsidR="007819DE" w:rsidRPr="0095662C" w:rsidRDefault="007819DE" w:rsidP="004C5241">
            <w:pPr>
              <w:rPr>
                <w:rFonts w:ascii="Arial" w:hAnsi="Arial" w:cs="Arial"/>
                <w:szCs w:val="20"/>
              </w:rPr>
            </w:pPr>
            <w:r w:rsidRPr="00735BBE">
              <w:rPr>
                <w:rFonts w:ascii="Arial" w:hAnsi="Arial" w:cs="Arial"/>
                <w:szCs w:val="20"/>
              </w:rPr>
              <w:t>http://va</w:t>
            </w:r>
            <w:r>
              <w:rPr>
                <w:rFonts w:ascii="Arial" w:hAnsi="Arial" w:cs="Arial"/>
                <w:szCs w:val="20"/>
              </w:rPr>
              <w:t>c20</w:t>
            </w:r>
            <w:r w:rsidRPr="00735BBE">
              <w:rPr>
                <w:rFonts w:ascii="Arial" w:hAnsi="Arial" w:cs="Arial"/>
                <w:szCs w:val="20"/>
              </w:rPr>
              <w:t>fpctas80</w:t>
            </w:r>
            <w:r>
              <w:rPr>
                <w:rFonts w:ascii="Arial" w:hAnsi="Arial" w:cs="Arial"/>
                <w:szCs w:val="20"/>
              </w:rPr>
              <w:t>0</w:t>
            </w:r>
            <w:r w:rsidRPr="00735BBE">
              <w:rPr>
                <w:rFonts w:ascii="Arial" w:hAnsi="Arial" w:cs="Arial"/>
                <w:szCs w:val="20"/>
              </w:rPr>
              <w:t>.aac.va.gov:8080/job/MCCF_TAS/job/RTC_MCCF_TAS_Core/</w:t>
            </w:r>
            <w:r>
              <w:rPr>
                <w:rFonts w:ascii="Arial" w:hAnsi="Arial" w:cs="Arial"/>
                <w:szCs w:val="20"/>
              </w:rPr>
              <w:t>196</w:t>
            </w:r>
          </w:p>
        </w:tc>
      </w:tr>
      <w:tr w:rsidR="007819DE" w:rsidRPr="00AF2AEC" w14:paraId="2E04E293" w14:textId="77777777" w:rsidTr="004C5241">
        <w:tc>
          <w:tcPr>
            <w:tcW w:w="1005" w:type="dxa"/>
          </w:tcPr>
          <w:p w14:paraId="2478D495" w14:textId="2983BE12" w:rsidR="007819DE" w:rsidRDefault="007819DE" w:rsidP="004C5241">
            <w:pPr>
              <w:pStyle w:val="TableText"/>
            </w:pPr>
            <w:r>
              <w:t>Build 3 + 508</w:t>
            </w:r>
          </w:p>
        </w:tc>
        <w:tc>
          <w:tcPr>
            <w:tcW w:w="8345" w:type="dxa"/>
          </w:tcPr>
          <w:p w14:paraId="4A80107A" w14:textId="1C9602DC" w:rsidR="007819DE" w:rsidRPr="0095662C" w:rsidRDefault="007819DE" w:rsidP="004C5241">
            <w:pPr>
              <w:rPr>
                <w:rFonts w:ascii="Arial" w:hAnsi="Arial" w:cs="Arial"/>
                <w:szCs w:val="20"/>
              </w:rPr>
            </w:pPr>
            <w:r w:rsidRPr="00735BBE">
              <w:rPr>
                <w:rFonts w:ascii="Arial" w:hAnsi="Arial" w:cs="Arial"/>
                <w:szCs w:val="20"/>
              </w:rPr>
              <w:t>http://va</w:t>
            </w:r>
            <w:r>
              <w:rPr>
                <w:rFonts w:ascii="Arial" w:hAnsi="Arial" w:cs="Arial"/>
                <w:szCs w:val="20"/>
              </w:rPr>
              <w:t>c20</w:t>
            </w:r>
            <w:r w:rsidRPr="00735BBE">
              <w:rPr>
                <w:rFonts w:ascii="Arial" w:hAnsi="Arial" w:cs="Arial"/>
                <w:szCs w:val="20"/>
              </w:rPr>
              <w:t>fpctas80</w:t>
            </w:r>
            <w:r>
              <w:rPr>
                <w:rFonts w:ascii="Arial" w:hAnsi="Arial" w:cs="Arial"/>
                <w:szCs w:val="20"/>
              </w:rPr>
              <w:t>0</w:t>
            </w:r>
            <w:r w:rsidRPr="00735BBE">
              <w:rPr>
                <w:rFonts w:ascii="Arial" w:hAnsi="Arial" w:cs="Arial"/>
                <w:szCs w:val="20"/>
              </w:rPr>
              <w:t>.aac.va.gov:8080/job/MCCF_TAS/job/RTC_MCCF_TAS_Core/</w:t>
            </w:r>
            <w:r>
              <w:rPr>
                <w:rFonts w:ascii="Arial" w:hAnsi="Arial" w:cs="Arial"/>
                <w:szCs w:val="20"/>
              </w:rPr>
              <w:t>20</w:t>
            </w:r>
            <w:r w:rsidR="00F72DE3">
              <w:rPr>
                <w:rFonts w:ascii="Arial" w:hAnsi="Arial" w:cs="Arial"/>
                <w:szCs w:val="20"/>
              </w:rPr>
              <w:t>3</w:t>
            </w:r>
          </w:p>
        </w:tc>
      </w:tr>
      <w:tr w:rsidR="00F72DE3" w:rsidRPr="00AF2AEC" w14:paraId="61CAB8FB" w14:textId="77777777" w:rsidTr="009C6F35">
        <w:tc>
          <w:tcPr>
            <w:tcW w:w="1005" w:type="dxa"/>
          </w:tcPr>
          <w:p w14:paraId="0095E747" w14:textId="77777777" w:rsidR="00F72DE3" w:rsidRDefault="00F72DE3" w:rsidP="009C6F35">
            <w:pPr>
              <w:pStyle w:val="TableText"/>
            </w:pPr>
            <w:r>
              <w:t>Build 4</w:t>
            </w:r>
          </w:p>
        </w:tc>
        <w:tc>
          <w:tcPr>
            <w:tcW w:w="8345" w:type="dxa"/>
          </w:tcPr>
          <w:p w14:paraId="11D63562" w14:textId="4EEEF962" w:rsidR="00F72DE3" w:rsidRPr="0095662C" w:rsidRDefault="00F72DE3" w:rsidP="009C6F35">
            <w:pPr>
              <w:rPr>
                <w:rFonts w:ascii="Arial" w:hAnsi="Arial" w:cs="Arial"/>
                <w:szCs w:val="20"/>
              </w:rPr>
            </w:pPr>
            <w:r w:rsidRPr="00735BBE">
              <w:rPr>
                <w:rFonts w:ascii="Arial" w:hAnsi="Arial" w:cs="Arial"/>
                <w:szCs w:val="20"/>
              </w:rPr>
              <w:t>http://va</w:t>
            </w:r>
            <w:r>
              <w:rPr>
                <w:rFonts w:ascii="Arial" w:hAnsi="Arial" w:cs="Arial"/>
                <w:szCs w:val="20"/>
              </w:rPr>
              <w:t>c20</w:t>
            </w:r>
            <w:r w:rsidRPr="00735BBE">
              <w:rPr>
                <w:rFonts w:ascii="Arial" w:hAnsi="Arial" w:cs="Arial"/>
                <w:szCs w:val="20"/>
              </w:rPr>
              <w:t>fpctas80</w:t>
            </w:r>
            <w:r>
              <w:rPr>
                <w:rFonts w:ascii="Arial" w:hAnsi="Arial" w:cs="Arial"/>
                <w:szCs w:val="20"/>
              </w:rPr>
              <w:t>0</w:t>
            </w:r>
            <w:r w:rsidRPr="00735BBE">
              <w:rPr>
                <w:rFonts w:ascii="Arial" w:hAnsi="Arial" w:cs="Arial"/>
                <w:szCs w:val="20"/>
              </w:rPr>
              <w:t>.aac.va.gov:8080/job/MCCF_TAS/job/RTC_MCCF_TAS_Core/</w:t>
            </w:r>
            <w:r>
              <w:rPr>
                <w:rFonts w:ascii="Arial" w:hAnsi="Arial" w:cs="Arial"/>
                <w:szCs w:val="20"/>
              </w:rPr>
              <w:t>247</w:t>
            </w:r>
          </w:p>
        </w:tc>
      </w:tr>
      <w:tr w:rsidR="009C04C5" w:rsidRPr="00AF2AEC" w14:paraId="703F8920" w14:textId="77777777" w:rsidTr="009C04C5">
        <w:tc>
          <w:tcPr>
            <w:tcW w:w="1005" w:type="dxa"/>
          </w:tcPr>
          <w:p w14:paraId="680C330F" w14:textId="15F8530C" w:rsidR="009C04C5" w:rsidRDefault="009C04C5" w:rsidP="00BD5B5B">
            <w:pPr>
              <w:pStyle w:val="TableText"/>
            </w:pPr>
            <w:r>
              <w:t xml:space="preserve">Build </w:t>
            </w:r>
            <w:r w:rsidR="00F72DE3">
              <w:t>5</w:t>
            </w:r>
          </w:p>
        </w:tc>
        <w:tc>
          <w:tcPr>
            <w:tcW w:w="8345" w:type="dxa"/>
          </w:tcPr>
          <w:p w14:paraId="370FB27F" w14:textId="3ECDA3B8" w:rsidR="009C04C5" w:rsidRPr="0095662C" w:rsidRDefault="009C04C5" w:rsidP="00BD5B5B">
            <w:pPr>
              <w:rPr>
                <w:rFonts w:ascii="Arial" w:hAnsi="Arial" w:cs="Arial"/>
                <w:szCs w:val="20"/>
              </w:rPr>
            </w:pPr>
            <w:r w:rsidRPr="00735BBE">
              <w:rPr>
                <w:rFonts w:ascii="Arial" w:hAnsi="Arial" w:cs="Arial"/>
                <w:szCs w:val="20"/>
              </w:rPr>
              <w:t>http://va</w:t>
            </w:r>
            <w:r>
              <w:rPr>
                <w:rFonts w:ascii="Arial" w:hAnsi="Arial" w:cs="Arial"/>
                <w:szCs w:val="20"/>
              </w:rPr>
              <w:t>c20</w:t>
            </w:r>
            <w:r w:rsidRPr="00735BBE">
              <w:rPr>
                <w:rFonts w:ascii="Arial" w:hAnsi="Arial" w:cs="Arial"/>
                <w:szCs w:val="20"/>
              </w:rPr>
              <w:t>fpctas80</w:t>
            </w:r>
            <w:r>
              <w:rPr>
                <w:rFonts w:ascii="Arial" w:hAnsi="Arial" w:cs="Arial"/>
                <w:szCs w:val="20"/>
              </w:rPr>
              <w:t>0</w:t>
            </w:r>
            <w:r w:rsidRPr="00735BBE">
              <w:rPr>
                <w:rFonts w:ascii="Arial" w:hAnsi="Arial" w:cs="Arial"/>
                <w:szCs w:val="20"/>
              </w:rPr>
              <w:t>.va.gov:8080/job/MCCF_TAS/job/RTC_MCCF_TAS_Core/</w:t>
            </w:r>
            <w:r w:rsidR="00F72DE3">
              <w:rPr>
                <w:rFonts w:ascii="Arial" w:hAnsi="Arial" w:cs="Arial"/>
                <w:szCs w:val="20"/>
              </w:rPr>
              <w:t>1453</w:t>
            </w:r>
          </w:p>
        </w:tc>
      </w:tr>
    </w:tbl>
    <w:p w14:paraId="1A83306B" w14:textId="77777777" w:rsidR="00735BBE" w:rsidRPr="006F2EF3" w:rsidRDefault="00735BBE" w:rsidP="006F2EF3">
      <w:pPr>
        <w:pStyle w:val="BodyText"/>
      </w:pPr>
    </w:p>
    <w:p w14:paraId="21D74610" w14:textId="77777777" w:rsidR="00D477B7" w:rsidRDefault="00D477B7" w:rsidP="00D477B7">
      <w:pPr>
        <w:pStyle w:val="Heading1"/>
      </w:pPr>
      <w:bookmarkStart w:id="43" w:name="_Toc507396655"/>
      <w:bookmarkStart w:id="44" w:name="_Toc507593680"/>
      <w:r w:rsidRPr="00D477B7">
        <w:lastRenderedPageBreak/>
        <w:t>Change Tracking</w:t>
      </w:r>
      <w:bookmarkEnd w:id="43"/>
      <w:bookmarkEnd w:id="44"/>
    </w:p>
    <w:tbl>
      <w:tblPr>
        <w:tblStyle w:val="TableGrid4"/>
        <w:tblW w:w="4997" w:type="pct"/>
        <w:tblLayout w:type="fixed"/>
        <w:tblLook w:val="04A0" w:firstRow="1" w:lastRow="0" w:firstColumn="1" w:lastColumn="0" w:noHBand="0" w:noVBand="1"/>
        <w:tblDescription w:val="Change Tracking, detailed by tool, tool location, onsite or offsite, tool access/POC, and access information."/>
      </w:tblPr>
      <w:tblGrid>
        <w:gridCol w:w="1605"/>
        <w:gridCol w:w="1230"/>
        <w:gridCol w:w="1230"/>
        <w:gridCol w:w="1493"/>
        <w:gridCol w:w="3786"/>
      </w:tblGrid>
      <w:tr w:rsidR="00061F00" w:rsidRPr="00A2704F" w14:paraId="000B1A43" w14:textId="77777777" w:rsidTr="00C66790">
        <w:trPr>
          <w:cantSplit/>
          <w:tblHeader/>
        </w:trPr>
        <w:tc>
          <w:tcPr>
            <w:tcW w:w="859" w:type="pct"/>
            <w:shd w:val="clear" w:color="auto" w:fill="F2F2F2" w:themeFill="background1" w:themeFillShade="F2"/>
          </w:tcPr>
          <w:p w14:paraId="5AA7AA0E" w14:textId="77777777" w:rsidR="00A2704F" w:rsidRPr="00A2704F" w:rsidRDefault="00A2704F" w:rsidP="002F7007">
            <w:pPr>
              <w:pStyle w:val="TableHeading"/>
            </w:pPr>
            <w:bookmarkStart w:id="45" w:name="ColumnTitle_15"/>
            <w:bookmarkEnd w:id="45"/>
            <w:r w:rsidRPr="00A2704F">
              <w:t>Change Tracking Tool</w:t>
            </w:r>
          </w:p>
        </w:tc>
        <w:tc>
          <w:tcPr>
            <w:tcW w:w="658" w:type="pct"/>
            <w:shd w:val="clear" w:color="auto" w:fill="F2F2F2" w:themeFill="background1" w:themeFillShade="F2"/>
          </w:tcPr>
          <w:p w14:paraId="6D33B78C" w14:textId="77777777" w:rsidR="00A2704F" w:rsidRPr="00A2704F" w:rsidRDefault="00A2704F" w:rsidP="002F7007">
            <w:pPr>
              <w:pStyle w:val="TableHeading"/>
            </w:pPr>
            <w:r w:rsidRPr="00A2704F">
              <w:t>Change Tracking Tool Location</w:t>
            </w:r>
          </w:p>
        </w:tc>
        <w:tc>
          <w:tcPr>
            <w:tcW w:w="658" w:type="pct"/>
            <w:shd w:val="clear" w:color="auto" w:fill="F2F2F2" w:themeFill="background1" w:themeFillShade="F2"/>
          </w:tcPr>
          <w:p w14:paraId="7415553E" w14:textId="77777777" w:rsidR="00A2704F" w:rsidRPr="00A2704F" w:rsidRDefault="00A2704F" w:rsidP="002F7007">
            <w:pPr>
              <w:pStyle w:val="TableHeading"/>
            </w:pPr>
            <w:r w:rsidRPr="00A2704F">
              <w:t>Tool</w:t>
            </w:r>
          </w:p>
          <w:p w14:paraId="71740E34" w14:textId="77777777" w:rsidR="00A2704F" w:rsidRPr="00A2704F" w:rsidRDefault="00A2704F" w:rsidP="002F7007">
            <w:pPr>
              <w:pStyle w:val="TableHeading"/>
            </w:pPr>
            <w:r w:rsidRPr="00A2704F">
              <w:t>Onsite/</w:t>
            </w:r>
          </w:p>
          <w:p w14:paraId="0C51C346" w14:textId="77777777" w:rsidR="00A2704F" w:rsidRPr="00A2704F" w:rsidRDefault="00A2704F" w:rsidP="002F7007">
            <w:pPr>
              <w:pStyle w:val="TableHeading"/>
            </w:pPr>
            <w:r w:rsidRPr="00A2704F">
              <w:t>Offsite</w:t>
            </w:r>
          </w:p>
        </w:tc>
        <w:tc>
          <w:tcPr>
            <w:tcW w:w="799" w:type="pct"/>
            <w:shd w:val="clear" w:color="auto" w:fill="F2F2F2" w:themeFill="background1" w:themeFillShade="F2"/>
          </w:tcPr>
          <w:p w14:paraId="37BD1AF0" w14:textId="77777777" w:rsidR="00A2704F" w:rsidRPr="00A2704F" w:rsidRDefault="00A2704F" w:rsidP="002F7007">
            <w:pPr>
              <w:pStyle w:val="TableHeading"/>
            </w:pPr>
            <w:r w:rsidRPr="00A2704F">
              <w:t>Change Tracking Tool Access / POC</w:t>
            </w:r>
          </w:p>
        </w:tc>
        <w:tc>
          <w:tcPr>
            <w:tcW w:w="2026" w:type="pct"/>
            <w:shd w:val="clear" w:color="auto" w:fill="F2F2F2" w:themeFill="background1" w:themeFillShade="F2"/>
          </w:tcPr>
          <w:p w14:paraId="6CBF401A" w14:textId="77777777" w:rsidR="00A2704F" w:rsidRPr="00A2704F" w:rsidRDefault="00A2704F" w:rsidP="002F7007">
            <w:pPr>
              <w:pStyle w:val="TableHeading"/>
            </w:pPr>
            <w:r w:rsidRPr="00A2704F">
              <w:t>Access Information (Forms or other access requirements)</w:t>
            </w:r>
          </w:p>
        </w:tc>
      </w:tr>
      <w:tr w:rsidR="00C63F83" w:rsidRPr="00787B77" w14:paraId="6BA59E7C" w14:textId="77777777" w:rsidTr="006F2EF3">
        <w:tc>
          <w:tcPr>
            <w:tcW w:w="859" w:type="pct"/>
          </w:tcPr>
          <w:p w14:paraId="633D4AEE" w14:textId="77777777" w:rsidR="00C63F83" w:rsidRPr="00787B77" w:rsidRDefault="00C63F83" w:rsidP="00706DEB">
            <w:pPr>
              <w:pStyle w:val="TableText"/>
            </w:pPr>
            <w:r>
              <w:t>Rational</w:t>
            </w:r>
          </w:p>
        </w:tc>
        <w:tc>
          <w:tcPr>
            <w:tcW w:w="658" w:type="pct"/>
          </w:tcPr>
          <w:p w14:paraId="41706DF1" w14:textId="77777777" w:rsidR="00C63F83" w:rsidRPr="00787B77" w:rsidRDefault="00C63F83" w:rsidP="00706DEB">
            <w:pPr>
              <w:pStyle w:val="TableText"/>
            </w:pPr>
          </w:p>
        </w:tc>
        <w:tc>
          <w:tcPr>
            <w:tcW w:w="658" w:type="pct"/>
          </w:tcPr>
          <w:p w14:paraId="11369C75" w14:textId="77777777" w:rsidR="00C63F83" w:rsidRPr="00787B77" w:rsidRDefault="00C63F83" w:rsidP="00706DEB">
            <w:pPr>
              <w:pStyle w:val="TableText"/>
            </w:pPr>
            <w:r>
              <w:t>VA Network</w:t>
            </w:r>
          </w:p>
        </w:tc>
        <w:tc>
          <w:tcPr>
            <w:tcW w:w="799" w:type="pct"/>
          </w:tcPr>
          <w:p w14:paraId="771CE92D" w14:textId="77777777" w:rsidR="00C63F83" w:rsidRPr="00787B77" w:rsidRDefault="00C63F83" w:rsidP="00706DEB">
            <w:pPr>
              <w:pStyle w:val="TableText"/>
            </w:pPr>
            <w:r>
              <w:t>VA OI&amp;T</w:t>
            </w:r>
          </w:p>
        </w:tc>
        <w:tc>
          <w:tcPr>
            <w:tcW w:w="2026" w:type="pct"/>
          </w:tcPr>
          <w:p w14:paraId="2B2A57CA" w14:textId="77777777" w:rsidR="00C63F83" w:rsidRPr="00787B77" w:rsidRDefault="00C63F83" w:rsidP="00706DEB">
            <w:pPr>
              <w:pStyle w:val="TableText"/>
            </w:pPr>
            <w:r>
              <w:t>https://clm.rational.oit.va.gov/ccm/web/projects/MCCF_EDI_TAS%20(CM)</w:t>
            </w:r>
          </w:p>
          <w:p w14:paraId="12769E5A" w14:textId="77777777" w:rsidR="00C63F83" w:rsidRPr="00787B77" w:rsidRDefault="00C63F83" w:rsidP="00706DEB">
            <w:pPr>
              <w:pStyle w:val="TableText"/>
            </w:pPr>
          </w:p>
        </w:tc>
      </w:tr>
      <w:tr w:rsidR="00C63F83" w:rsidRPr="00787B77" w14:paraId="327E9B35" w14:textId="77777777" w:rsidTr="006F2EF3">
        <w:tc>
          <w:tcPr>
            <w:tcW w:w="859" w:type="pct"/>
          </w:tcPr>
          <w:p w14:paraId="4BBDF94D" w14:textId="77777777" w:rsidR="00C63F83" w:rsidRDefault="00C63F83" w:rsidP="00706DEB">
            <w:pPr>
              <w:pStyle w:val="TableText"/>
            </w:pPr>
            <w:r>
              <w:t>Rally</w:t>
            </w:r>
          </w:p>
        </w:tc>
        <w:tc>
          <w:tcPr>
            <w:tcW w:w="658" w:type="pct"/>
          </w:tcPr>
          <w:p w14:paraId="5211DB5C" w14:textId="77777777" w:rsidR="00C63F83" w:rsidRPr="00787B77" w:rsidRDefault="00C63F83" w:rsidP="00706DEB">
            <w:pPr>
              <w:pStyle w:val="TableText"/>
            </w:pPr>
          </w:p>
        </w:tc>
        <w:tc>
          <w:tcPr>
            <w:tcW w:w="658" w:type="pct"/>
          </w:tcPr>
          <w:p w14:paraId="121930D7" w14:textId="77777777" w:rsidR="00C63F83" w:rsidRDefault="00C63F83" w:rsidP="00706DEB">
            <w:pPr>
              <w:pStyle w:val="TableText"/>
            </w:pPr>
            <w:r>
              <w:t>Outside VA Network</w:t>
            </w:r>
          </w:p>
        </w:tc>
        <w:tc>
          <w:tcPr>
            <w:tcW w:w="799" w:type="pct"/>
          </w:tcPr>
          <w:p w14:paraId="6B736877" w14:textId="77777777" w:rsidR="00C63F83" w:rsidRDefault="00C63F83" w:rsidP="00706DEB">
            <w:pPr>
              <w:pStyle w:val="TableText"/>
            </w:pPr>
            <w:r>
              <w:t>Halfaker</w:t>
            </w:r>
          </w:p>
        </w:tc>
        <w:tc>
          <w:tcPr>
            <w:tcW w:w="2026" w:type="pct"/>
          </w:tcPr>
          <w:p w14:paraId="457B9E8F" w14:textId="77777777" w:rsidR="00C63F83" w:rsidRDefault="00C63F83" w:rsidP="00706DEB">
            <w:pPr>
              <w:pStyle w:val="TableText"/>
            </w:pPr>
            <w:r>
              <w:t>https://rally1.rallydev.com</w:t>
            </w:r>
          </w:p>
        </w:tc>
      </w:tr>
    </w:tbl>
    <w:p w14:paraId="238C6DDD" w14:textId="77777777" w:rsidR="001B0674" w:rsidRDefault="001B0674" w:rsidP="001B0674"/>
    <w:p w14:paraId="60C325D1" w14:textId="57925324" w:rsidR="00D477B7" w:rsidRPr="00D477B7" w:rsidRDefault="000D1224" w:rsidP="000D1224">
      <w:pPr>
        <w:pStyle w:val="Heading2"/>
      </w:pPr>
      <w:bookmarkStart w:id="46" w:name="_Toc507396656"/>
      <w:bookmarkStart w:id="47" w:name="_Toc507593681"/>
      <w:r>
        <w:t>Rational Change and Configuration Management (CCM) Repository (Formerly RTC)</w:t>
      </w:r>
      <w:bookmarkEnd w:id="46"/>
      <w:bookmarkEnd w:id="47"/>
    </w:p>
    <w:tbl>
      <w:tblPr>
        <w:tblStyle w:val="TableGrid3"/>
        <w:tblW w:w="9345" w:type="dxa"/>
        <w:tblLook w:val="04A0" w:firstRow="1" w:lastRow="0" w:firstColumn="1" w:lastColumn="0" w:noHBand="0" w:noVBand="1"/>
        <w:tblDescription w:val="CCM/RTC Repository Location required for Work Item (change tracking) information. "/>
      </w:tblPr>
      <w:tblGrid>
        <w:gridCol w:w="2191"/>
        <w:gridCol w:w="7154"/>
      </w:tblGrid>
      <w:tr w:rsidR="000D499E" w:rsidRPr="00C94F25" w14:paraId="14B45341" w14:textId="77777777" w:rsidTr="006F2EF3">
        <w:trPr>
          <w:cantSplit/>
          <w:tblHeader/>
        </w:trPr>
        <w:tc>
          <w:tcPr>
            <w:tcW w:w="2191" w:type="dxa"/>
            <w:shd w:val="clear" w:color="auto" w:fill="F2F2F2" w:themeFill="background1" w:themeFillShade="F2"/>
          </w:tcPr>
          <w:p w14:paraId="398EA349" w14:textId="77777777" w:rsidR="000D499E" w:rsidRPr="00C94F25" w:rsidRDefault="000D499E" w:rsidP="00E96743">
            <w:pPr>
              <w:pStyle w:val="TableHeading"/>
              <w:rPr>
                <w:rFonts w:asciiTheme="minorHAnsi" w:hAnsiTheme="minorHAnsi" w:cstheme="minorBidi"/>
              </w:rPr>
            </w:pPr>
            <w:bookmarkStart w:id="48" w:name="ColumnTitle_18"/>
            <w:bookmarkStart w:id="49" w:name="_Hlk501720068"/>
            <w:bookmarkEnd w:id="48"/>
            <w:r w:rsidRPr="00C94F25">
              <w:t>Location</w:t>
            </w:r>
          </w:p>
        </w:tc>
        <w:tc>
          <w:tcPr>
            <w:tcW w:w="7154" w:type="dxa"/>
            <w:shd w:val="clear" w:color="auto" w:fill="F2F2F2" w:themeFill="background1" w:themeFillShade="F2"/>
          </w:tcPr>
          <w:p w14:paraId="301AF1A0" w14:textId="77777777"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bookmarkEnd w:id="49"/>
      <w:tr w:rsidR="000D499E" w:rsidRPr="00F10AA1" w14:paraId="4D7BC351" w14:textId="77777777" w:rsidTr="006F2EF3">
        <w:trPr>
          <w:cantSplit/>
        </w:trPr>
        <w:tc>
          <w:tcPr>
            <w:tcW w:w="2191" w:type="dxa"/>
            <w:shd w:val="clear" w:color="auto" w:fill="auto"/>
          </w:tcPr>
          <w:p w14:paraId="64EAAD11" w14:textId="77777777" w:rsidR="000D499E" w:rsidRPr="00EA1243" w:rsidRDefault="000D499E" w:rsidP="00E96743">
            <w:pPr>
              <w:pStyle w:val="TableText"/>
              <w:rPr>
                <w:b/>
              </w:rPr>
            </w:pPr>
            <w:r w:rsidRPr="00EA1243">
              <w:rPr>
                <w:b/>
              </w:rPr>
              <w:t>CCM URL</w:t>
            </w:r>
          </w:p>
        </w:tc>
        <w:tc>
          <w:tcPr>
            <w:tcW w:w="7154" w:type="dxa"/>
            <w:shd w:val="clear" w:color="auto" w:fill="auto"/>
          </w:tcPr>
          <w:p w14:paraId="47C2FBFE" w14:textId="77777777" w:rsidR="00DE1B74" w:rsidRPr="00DE1B74" w:rsidRDefault="00DE1B74" w:rsidP="00DE1B74">
            <w:pPr>
              <w:pStyle w:val="TableText"/>
              <w:rPr>
                <w:bdr w:val="none" w:sz="0" w:space="0" w:color="auto" w:frame="1"/>
              </w:rPr>
            </w:pPr>
            <w:r w:rsidRPr="00DE1B74">
              <w:rPr>
                <w:b/>
                <w:bdr w:val="none" w:sz="0" w:space="0" w:color="auto" w:frame="1"/>
              </w:rPr>
              <w:t>Rally</w:t>
            </w:r>
            <w:r w:rsidRPr="00DE1B74">
              <w:rPr>
                <w:bdr w:val="none" w:sz="0" w:space="0" w:color="auto" w:frame="1"/>
              </w:rPr>
              <w:t>: https://rally1.rallydev.com/</w:t>
            </w:r>
          </w:p>
          <w:p w14:paraId="19FE57D2" w14:textId="2024C63D" w:rsidR="000D499E" w:rsidRPr="00EA1243" w:rsidRDefault="00DE1B74" w:rsidP="00DE1B74">
            <w:pPr>
              <w:pStyle w:val="TableText"/>
            </w:pPr>
            <w:r w:rsidRPr="00DE1B74">
              <w:rPr>
                <w:b/>
                <w:bdr w:val="none" w:sz="0" w:space="0" w:color="auto" w:frame="1"/>
              </w:rPr>
              <w:t>Rational</w:t>
            </w:r>
            <w:r w:rsidRPr="00DE1B74">
              <w:rPr>
                <w:bdr w:val="none" w:sz="0" w:space="0" w:color="auto" w:frame="1"/>
              </w:rPr>
              <w:t>: CCM is accessed by a URL in the integrated development environment. The current VA URL is https://clm.rational.oit.va.gov.</w:t>
            </w:r>
          </w:p>
        </w:tc>
      </w:tr>
      <w:tr w:rsidR="00DE1B74" w:rsidRPr="00F10AA1" w14:paraId="78B6D419" w14:textId="77777777" w:rsidTr="006F2EF3">
        <w:trPr>
          <w:cantSplit/>
        </w:trPr>
        <w:tc>
          <w:tcPr>
            <w:tcW w:w="2191" w:type="dxa"/>
            <w:shd w:val="clear" w:color="auto" w:fill="auto"/>
          </w:tcPr>
          <w:p w14:paraId="2000E4D4" w14:textId="77777777" w:rsidR="00DE1B74" w:rsidRPr="00EA1243" w:rsidRDefault="00DE1B74" w:rsidP="00DE1B74">
            <w:pPr>
              <w:pStyle w:val="TableText"/>
              <w:rPr>
                <w:b/>
              </w:rPr>
            </w:pPr>
            <w:r w:rsidRPr="00EA1243">
              <w:rPr>
                <w:b/>
              </w:rPr>
              <w:t>CCM Project Area</w:t>
            </w:r>
          </w:p>
        </w:tc>
        <w:tc>
          <w:tcPr>
            <w:tcW w:w="7154" w:type="dxa"/>
            <w:shd w:val="clear" w:color="auto" w:fill="auto"/>
          </w:tcPr>
          <w:p w14:paraId="513F7A71" w14:textId="77777777" w:rsidR="00DE1B74" w:rsidRDefault="00DE1B74" w:rsidP="00DE1B74">
            <w:pPr>
              <w:pStyle w:val="TableText"/>
            </w:pPr>
            <w:r w:rsidRPr="00AD0EFC">
              <w:rPr>
                <w:b/>
              </w:rPr>
              <w:t>Rally</w:t>
            </w:r>
            <w:r>
              <w:t xml:space="preserve">: </w:t>
            </w:r>
            <w:proofErr w:type="spellStart"/>
            <w:r>
              <w:t>TASCore</w:t>
            </w:r>
            <w:proofErr w:type="spellEnd"/>
          </w:p>
          <w:p w14:paraId="5D5749CB" w14:textId="648840E8" w:rsidR="00DE1B74" w:rsidRPr="00EA1243" w:rsidRDefault="00DE1B74" w:rsidP="00DE1B74">
            <w:pPr>
              <w:pStyle w:val="TableText"/>
            </w:pPr>
            <w:r w:rsidRPr="00AD0EFC">
              <w:rPr>
                <w:b/>
              </w:rPr>
              <w:t>Rational</w:t>
            </w:r>
            <w:r>
              <w:t>: MCCF_TA</w:t>
            </w:r>
            <w:r w:rsidR="001B6000">
              <w:t>S</w:t>
            </w:r>
          </w:p>
        </w:tc>
      </w:tr>
      <w:tr w:rsidR="00DE1B74" w:rsidRPr="00F10AA1" w14:paraId="24850A27" w14:textId="77777777" w:rsidTr="006F2EF3">
        <w:trPr>
          <w:cantSplit/>
        </w:trPr>
        <w:tc>
          <w:tcPr>
            <w:tcW w:w="2191" w:type="dxa"/>
            <w:shd w:val="clear" w:color="auto" w:fill="auto"/>
          </w:tcPr>
          <w:p w14:paraId="18F3BDBE" w14:textId="77777777" w:rsidR="00DE1B74" w:rsidRPr="00EA1243" w:rsidRDefault="00DE1B74" w:rsidP="00DE1B74">
            <w:pPr>
              <w:pStyle w:val="TableText"/>
              <w:rPr>
                <w:b/>
              </w:rPr>
            </w:pPr>
            <w:r w:rsidRPr="00EA1243">
              <w:rPr>
                <w:b/>
              </w:rPr>
              <w:t>CCM Team Area</w:t>
            </w:r>
          </w:p>
        </w:tc>
        <w:tc>
          <w:tcPr>
            <w:tcW w:w="7154" w:type="dxa"/>
            <w:shd w:val="clear" w:color="auto" w:fill="auto"/>
          </w:tcPr>
          <w:p w14:paraId="59C2E2D6" w14:textId="0DA4B5BD" w:rsidR="00DE1B74" w:rsidRPr="00EA1243" w:rsidRDefault="00DE1B74" w:rsidP="00DE1B74">
            <w:pPr>
              <w:pStyle w:val="TableText"/>
            </w:pPr>
            <w:proofErr w:type="spellStart"/>
            <w:r>
              <w:t>TASCore</w:t>
            </w:r>
            <w:proofErr w:type="spellEnd"/>
          </w:p>
        </w:tc>
      </w:tr>
    </w:tbl>
    <w:p w14:paraId="1EE34EEA" w14:textId="77777777" w:rsidR="00D477B7" w:rsidRPr="004A2521" w:rsidRDefault="00D477B7" w:rsidP="004A2521">
      <w:pPr>
        <w:pStyle w:val="BodyText"/>
      </w:pPr>
    </w:p>
    <w:tbl>
      <w:tblPr>
        <w:tblStyle w:val="TableGrid4"/>
        <w:tblW w:w="4997" w:type="pct"/>
        <w:tblLook w:val="04A0" w:firstRow="1" w:lastRow="0" w:firstColumn="1" w:lastColumn="0" w:noHBand="0" w:noVBand="1"/>
        <w:tblDescription w:val="Work Item ID and Summary &#10;"/>
      </w:tblPr>
      <w:tblGrid>
        <w:gridCol w:w="2170"/>
        <w:gridCol w:w="7174"/>
      </w:tblGrid>
      <w:tr w:rsidR="00C719A4" w:rsidRPr="00A2704F" w14:paraId="7FA021D9" w14:textId="77777777" w:rsidTr="006F2EF3">
        <w:trPr>
          <w:cantSplit/>
          <w:tblHeader/>
        </w:trPr>
        <w:tc>
          <w:tcPr>
            <w:tcW w:w="1161" w:type="pct"/>
            <w:shd w:val="clear" w:color="auto" w:fill="F2F2F2" w:themeFill="background1" w:themeFillShade="F2"/>
          </w:tcPr>
          <w:p w14:paraId="11572B32" w14:textId="77777777" w:rsidR="00C719A4" w:rsidRPr="00A2704F" w:rsidRDefault="00C719A4" w:rsidP="00E96743">
            <w:pPr>
              <w:pStyle w:val="TableHeading"/>
            </w:pPr>
            <w:bookmarkStart w:id="50" w:name="ColumnTitle_19"/>
            <w:bookmarkEnd w:id="50"/>
            <w:r w:rsidRPr="00C719A4">
              <w:t xml:space="preserve">Work Item </w:t>
            </w:r>
            <w:r w:rsidRPr="00A2704F">
              <w:t>ID</w:t>
            </w:r>
          </w:p>
        </w:tc>
        <w:tc>
          <w:tcPr>
            <w:tcW w:w="3839" w:type="pct"/>
            <w:shd w:val="clear" w:color="auto" w:fill="F2F2F2" w:themeFill="background1" w:themeFillShade="F2"/>
          </w:tcPr>
          <w:p w14:paraId="5820DBE1" w14:textId="77777777" w:rsidR="00C719A4" w:rsidRPr="00A2704F" w:rsidRDefault="00C719A4" w:rsidP="00E96743">
            <w:pPr>
              <w:pStyle w:val="TableHeading"/>
            </w:pPr>
            <w:r w:rsidRPr="00A2704F">
              <w:t>Summary</w:t>
            </w:r>
          </w:p>
        </w:tc>
      </w:tr>
      <w:tr w:rsidR="00C22246" w:rsidRPr="0016530D" w14:paraId="6FD1B1CE" w14:textId="77777777" w:rsidTr="006F2EF3">
        <w:trPr>
          <w:cantSplit/>
        </w:trPr>
        <w:tc>
          <w:tcPr>
            <w:tcW w:w="1161" w:type="pct"/>
          </w:tcPr>
          <w:p w14:paraId="3D3F7D3D" w14:textId="2FE05703" w:rsidR="00C22246" w:rsidRPr="0016530D" w:rsidRDefault="00C22246" w:rsidP="00C22246">
            <w:pPr>
              <w:pStyle w:val="TableText"/>
            </w:pPr>
            <w:r w:rsidRPr="007E3080">
              <w:t>RTC842462</w:t>
            </w:r>
          </w:p>
        </w:tc>
        <w:tc>
          <w:tcPr>
            <w:tcW w:w="3839" w:type="pct"/>
          </w:tcPr>
          <w:p w14:paraId="47B46D4B" w14:textId="6BF83C0E" w:rsidR="00C22246" w:rsidRPr="0016530D" w:rsidRDefault="002E46D2" w:rsidP="00C22246">
            <w:pPr>
              <w:pStyle w:val="TableText"/>
            </w:pPr>
            <w:r w:rsidRPr="002E46D2">
              <w:t>(Copy of)</w:t>
            </w:r>
            <w:r>
              <w:t xml:space="preserve"> </w:t>
            </w:r>
            <w:r w:rsidR="00C22246" w:rsidRPr="00E62ACE">
              <w:t>DEA.04.02.02 Technical Design</w:t>
            </w:r>
          </w:p>
        </w:tc>
      </w:tr>
      <w:tr w:rsidR="00C22246" w:rsidRPr="00A2704F" w14:paraId="4CD6F090" w14:textId="77777777" w:rsidTr="006F2EF3">
        <w:trPr>
          <w:cantSplit/>
        </w:trPr>
        <w:tc>
          <w:tcPr>
            <w:tcW w:w="1161" w:type="pct"/>
          </w:tcPr>
          <w:p w14:paraId="5A9F2AB0" w14:textId="070E79C2" w:rsidR="00C22246" w:rsidRPr="00A2704F" w:rsidRDefault="00C22246" w:rsidP="00C22246">
            <w:pPr>
              <w:pStyle w:val="TableText"/>
            </w:pPr>
            <w:r w:rsidRPr="007E3080">
              <w:t>RTC842466</w:t>
            </w:r>
          </w:p>
        </w:tc>
        <w:tc>
          <w:tcPr>
            <w:tcW w:w="3839" w:type="pct"/>
          </w:tcPr>
          <w:p w14:paraId="27358FB6" w14:textId="51E3BB3C" w:rsidR="00C22246" w:rsidRPr="00A2704F" w:rsidRDefault="002E46D2" w:rsidP="00C22246">
            <w:pPr>
              <w:pStyle w:val="TableText"/>
            </w:pPr>
            <w:r w:rsidRPr="002E46D2">
              <w:t>(Copy of)</w:t>
            </w:r>
            <w:r>
              <w:t xml:space="preserve"> </w:t>
            </w:r>
            <w:r w:rsidR="00C22246" w:rsidRPr="00E62ACE">
              <w:t>DEA.04.04.07 Infrastructure Standards</w:t>
            </w:r>
          </w:p>
        </w:tc>
      </w:tr>
      <w:tr w:rsidR="00C22246" w:rsidRPr="00A2704F" w14:paraId="28A533B5" w14:textId="77777777" w:rsidTr="006F2EF3">
        <w:trPr>
          <w:cantSplit/>
        </w:trPr>
        <w:tc>
          <w:tcPr>
            <w:tcW w:w="1161" w:type="pct"/>
          </w:tcPr>
          <w:p w14:paraId="3A0D28FD" w14:textId="2FEE960D" w:rsidR="00C22246" w:rsidRPr="00A2704F" w:rsidRDefault="00C22246" w:rsidP="00C22246">
            <w:pPr>
              <w:pStyle w:val="TableText"/>
            </w:pPr>
            <w:r w:rsidRPr="007E3080">
              <w:t>RTC842467</w:t>
            </w:r>
          </w:p>
        </w:tc>
        <w:tc>
          <w:tcPr>
            <w:tcW w:w="3839" w:type="pct"/>
          </w:tcPr>
          <w:p w14:paraId="25EA4D53" w14:textId="3E5C2E68" w:rsidR="00C22246" w:rsidRPr="00A2704F" w:rsidRDefault="002E46D2" w:rsidP="00C22246">
            <w:pPr>
              <w:pStyle w:val="TableText"/>
            </w:pPr>
            <w:r w:rsidRPr="002E46D2">
              <w:t>(Copy of)</w:t>
            </w:r>
            <w:r>
              <w:t xml:space="preserve"> </w:t>
            </w:r>
            <w:r w:rsidR="00C22246" w:rsidRPr="00E62ACE">
              <w:t>DEA.04.04.06 Capacity and Scalability</w:t>
            </w:r>
          </w:p>
        </w:tc>
      </w:tr>
      <w:tr w:rsidR="00C22246" w:rsidRPr="00A2704F" w14:paraId="5973866D" w14:textId="77777777" w:rsidTr="006F2EF3">
        <w:trPr>
          <w:cantSplit/>
        </w:trPr>
        <w:tc>
          <w:tcPr>
            <w:tcW w:w="1161" w:type="pct"/>
          </w:tcPr>
          <w:p w14:paraId="4749B468" w14:textId="5201D1D0" w:rsidR="00C22246" w:rsidRPr="00A2704F" w:rsidRDefault="00C22246" w:rsidP="00C22246">
            <w:pPr>
              <w:pStyle w:val="TableText"/>
            </w:pPr>
            <w:r w:rsidRPr="007E3080">
              <w:t>RTC842469</w:t>
            </w:r>
          </w:p>
        </w:tc>
        <w:tc>
          <w:tcPr>
            <w:tcW w:w="3839" w:type="pct"/>
          </w:tcPr>
          <w:p w14:paraId="719AC48F" w14:textId="6E7B9911" w:rsidR="00C22246" w:rsidRPr="00A2704F" w:rsidRDefault="002E46D2" w:rsidP="00C22246">
            <w:pPr>
              <w:pStyle w:val="TableText"/>
            </w:pPr>
            <w:r w:rsidRPr="002E46D2">
              <w:t>(Copy of)</w:t>
            </w:r>
            <w:r>
              <w:t xml:space="preserve"> </w:t>
            </w:r>
            <w:r w:rsidR="00C22246" w:rsidRPr="00E62ACE">
              <w:t>DEA.04.04.01 System Availability</w:t>
            </w:r>
          </w:p>
        </w:tc>
      </w:tr>
      <w:tr w:rsidR="00C22246" w:rsidRPr="00A2704F" w14:paraId="103D5D3B" w14:textId="77777777" w:rsidTr="006F2EF3">
        <w:trPr>
          <w:cantSplit/>
        </w:trPr>
        <w:tc>
          <w:tcPr>
            <w:tcW w:w="1161" w:type="pct"/>
          </w:tcPr>
          <w:p w14:paraId="3FF8F3C4" w14:textId="2D7820BF" w:rsidR="00C22246" w:rsidRPr="00A2704F" w:rsidRDefault="00C22246" w:rsidP="00C22246">
            <w:pPr>
              <w:pStyle w:val="TableText"/>
            </w:pPr>
            <w:r w:rsidRPr="007E3080">
              <w:t>RTC842473</w:t>
            </w:r>
          </w:p>
        </w:tc>
        <w:tc>
          <w:tcPr>
            <w:tcW w:w="3839" w:type="pct"/>
          </w:tcPr>
          <w:p w14:paraId="4CAC7CD2" w14:textId="214CB77E" w:rsidR="00C22246" w:rsidRPr="00A2704F" w:rsidRDefault="002E46D2" w:rsidP="00C22246">
            <w:pPr>
              <w:pStyle w:val="TableText"/>
            </w:pPr>
            <w:r w:rsidRPr="002E46D2">
              <w:t>(Copy of)</w:t>
            </w:r>
            <w:r>
              <w:t xml:space="preserve"> </w:t>
            </w:r>
            <w:r w:rsidR="00C22246" w:rsidRPr="00E62ACE">
              <w:t>DEA.04.03.01 Tooling</w:t>
            </w:r>
          </w:p>
        </w:tc>
      </w:tr>
      <w:tr w:rsidR="00C22246" w:rsidRPr="00A2704F" w14:paraId="5BFADAD2" w14:textId="77777777" w:rsidTr="006F2EF3">
        <w:trPr>
          <w:cantSplit/>
        </w:trPr>
        <w:tc>
          <w:tcPr>
            <w:tcW w:w="1161" w:type="pct"/>
          </w:tcPr>
          <w:p w14:paraId="78344C7D" w14:textId="60927FD5" w:rsidR="00C22246" w:rsidRPr="00A2704F" w:rsidRDefault="00C22246" w:rsidP="00C22246">
            <w:pPr>
              <w:pStyle w:val="TableText"/>
            </w:pPr>
            <w:r w:rsidRPr="007E3080">
              <w:t>RTC842475</w:t>
            </w:r>
          </w:p>
        </w:tc>
        <w:tc>
          <w:tcPr>
            <w:tcW w:w="3839" w:type="pct"/>
          </w:tcPr>
          <w:p w14:paraId="0967537F" w14:textId="425FCB5E" w:rsidR="00C22246" w:rsidRPr="00A2704F" w:rsidRDefault="002E46D2" w:rsidP="00C22246">
            <w:pPr>
              <w:pStyle w:val="TableText"/>
            </w:pPr>
            <w:r w:rsidRPr="002E46D2">
              <w:t>(Copy of)</w:t>
            </w:r>
            <w:r>
              <w:t xml:space="preserve"> </w:t>
            </w:r>
            <w:r w:rsidR="00C22246" w:rsidRPr="00E62ACE">
              <w:t>DEA.04.04.03 System Accuracy</w:t>
            </w:r>
          </w:p>
        </w:tc>
      </w:tr>
      <w:tr w:rsidR="00C22246" w:rsidRPr="00A2704F" w14:paraId="6F84BB94" w14:textId="77777777" w:rsidTr="006F2EF3">
        <w:trPr>
          <w:cantSplit/>
        </w:trPr>
        <w:tc>
          <w:tcPr>
            <w:tcW w:w="1161" w:type="pct"/>
          </w:tcPr>
          <w:p w14:paraId="41A98028" w14:textId="5D08EAE0" w:rsidR="00C22246" w:rsidRPr="00A2704F" w:rsidRDefault="00C22246" w:rsidP="00C22246">
            <w:pPr>
              <w:pStyle w:val="TableText"/>
            </w:pPr>
            <w:r w:rsidRPr="007E3080">
              <w:t>RTC842476</w:t>
            </w:r>
          </w:p>
        </w:tc>
        <w:tc>
          <w:tcPr>
            <w:tcW w:w="3839" w:type="pct"/>
          </w:tcPr>
          <w:p w14:paraId="1EA65E84" w14:textId="02EE8AF3" w:rsidR="00C22246" w:rsidRPr="00A2704F" w:rsidRDefault="002E46D2" w:rsidP="00C22246">
            <w:pPr>
              <w:pStyle w:val="TableText"/>
            </w:pPr>
            <w:r w:rsidRPr="002E46D2">
              <w:t>(Copy of)</w:t>
            </w:r>
            <w:r>
              <w:t xml:space="preserve"> </w:t>
            </w:r>
            <w:r w:rsidR="00C22246" w:rsidRPr="00E62ACE">
              <w:t>DEA.04.05.02 Design and Documentation</w:t>
            </w:r>
          </w:p>
        </w:tc>
      </w:tr>
      <w:tr w:rsidR="00C22246" w:rsidRPr="00A2704F" w14:paraId="56988962" w14:textId="77777777" w:rsidTr="006F2EF3">
        <w:trPr>
          <w:cantSplit/>
        </w:trPr>
        <w:tc>
          <w:tcPr>
            <w:tcW w:w="1161" w:type="pct"/>
          </w:tcPr>
          <w:p w14:paraId="521CFD7F" w14:textId="161FA273" w:rsidR="00C22246" w:rsidRPr="00A2704F" w:rsidRDefault="00C22246" w:rsidP="00C22246">
            <w:pPr>
              <w:pStyle w:val="TableText"/>
            </w:pPr>
            <w:r w:rsidRPr="007E3080">
              <w:t>RTC842478</w:t>
            </w:r>
          </w:p>
        </w:tc>
        <w:tc>
          <w:tcPr>
            <w:tcW w:w="3839" w:type="pct"/>
          </w:tcPr>
          <w:p w14:paraId="3D35DE28" w14:textId="74DECE63" w:rsidR="00C22246" w:rsidRPr="00A2704F" w:rsidRDefault="002E46D2" w:rsidP="00C22246">
            <w:pPr>
              <w:pStyle w:val="TableText"/>
            </w:pPr>
            <w:r w:rsidRPr="002E46D2">
              <w:t>(Copy of)</w:t>
            </w:r>
            <w:r>
              <w:t xml:space="preserve"> </w:t>
            </w:r>
            <w:r w:rsidR="00C22246" w:rsidRPr="00E62ACE">
              <w:t>DEA.04.04.05 Fault Tolerance</w:t>
            </w:r>
          </w:p>
        </w:tc>
      </w:tr>
      <w:tr w:rsidR="00C22246" w:rsidRPr="00A2704F" w14:paraId="2B00F944" w14:textId="77777777" w:rsidTr="006F2EF3">
        <w:trPr>
          <w:cantSplit/>
        </w:trPr>
        <w:tc>
          <w:tcPr>
            <w:tcW w:w="1161" w:type="pct"/>
          </w:tcPr>
          <w:p w14:paraId="34DB612C" w14:textId="7CE95F67" w:rsidR="00C22246" w:rsidRPr="00A2704F" w:rsidRDefault="00C22246" w:rsidP="00C22246">
            <w:pPr>
              <w:pStyle w:val="TableText"/>
            </w:pPr>
            <w:r w:rsidRPr="007E3080">
              <w:t>RTC842485</w:t>
            </w:r>
          </w:p>
        </w:tc>
        <w:tc>
          <w:tcPr>
            <w:tcW w:w="3839" w:type="pct"/>
          </w:tcPr>
          <w:p w14:paraId="5F2BB664" w14:textId="67B689FB" w:rsidR="00C22246" w:rsidRPr="00A2704F" w:rsidRDefault="002E46D2" w:rsidP="00C22246">
            <w:pPr>
              <w:pStyle w:val="TableText"/>
            </w:pPr>
            <w:r w:rsidRPr="002E46D2">
              <w:t xml:space="preserve">(Copy </w:t>
            </w:r>
            <w:proofErr w:type="gramStart"/>
            <w:r w:rsidRPr="002E46D2">
              <w:t>of)</w:t>
            </w:r>
            <w:r w:rsidR="00C22246" w:rsidRPr="00E62ACE">
              <w:t>DEA</w:t>
            </w:r>
            <w:proofErr w:type="gramEnd"/>
            <w:r w:rsidR="00C22246" w:rsidRPr="00E62ACE">
              <w:t>.04.04.02 System Monitoring</w:t>
            </w:r>
          </w:p>
        </w:tc>
      </w:tr>
      <w:tr w:rsidR="00C22246" w:rsidRPr="00A2704F" w14:paraId="2A99618F" w14:textId="77777777" w:rsidTr="006F2EF3">
        <w:trPr>
          <w:cantSplit/>
        </w:trPr>
        <w:tc>
          <w:tcPr>
            <w:tcW w:w="1161" w:type="pct"/>
          </w:tcPr>
          <w:p w14:paraId="718A5332" w14:textId="6D9F0081" w:rsidR="00C22246" w:rsidRPr="00A2704F" w:rsidRDefault="00C22246" w:rsidP="00C22246">
            <w:pPr>
              <w:pStyle w:val="TableText"/>
            </w:pPr>
            <w:r w:rsidRPr="007E3080">
              <w:t>RTC842487</w:t>
            </w:r>
          </w:p>
        </w:tc>
        <w:tc>
          <w:tcPr>
            <w:tcW w:w="3839" w:type="pct"/>
          </w:tcPr>
          <w:p w14:paraId="62A68DC3" w14:textId="242FF5E7" w:rsidR="00C22246" w:rsidRPr="00A2704F" w:rsidRDefault="002E46D2" w:rsidP="00C22246">
            <w:pPr>
              <w:pStyle w:val="TableText"/>
            </w:pPr>
            <w:r w:rsidRPr="002E46D2">
              <w:t>(Copy of)</w:t>
            </w:r>
            <w:r>
              <w:t xml:space="preserve"> </w:t>
            </w:r>
            <w:r w:rsidR="00C22246" w:rsidRPr="00E62ACE">
              <w:t>DEA.04.04.08 Virtualization</w:t>
            </w:r>
          </w:p>
        </w:tc>
      </w:tr>
      <w:tr w:rsidR="00C22246" w:rsidRPr="00A2704F" w14:paraId="39C12135" w14:textId="77777777" w:rsidTr="006F2EF3">
        <w:trPr>
          <w:cantSplit/>
        </w:trPr>
        <w:tc>
          <w:tcPr>
            <w:tcW w:w="1161" w:type="pct"/>
          </w:tcPr>
          <w:p w14:paraId="59407E1E" w14:textId="3596F245" w:rsidR="00C22246" w:rsidRPr="00A2704F" w:rsidRDefault="00C22246" w:rsidP="00C22246">
            <w:pPr>
              <w:pStyle w:val="TableText"/>
            </w:pPr>
            <w:r w:rsidRPr="007E3080">
              <w:t>RTC842488</w:t>
            </w:r>
          </w:p>
        </w:tc>
        <w:tc>
          <w:tcPr>
            <w:tcW w:w="3839" w:type="pct"/>
          </w:tcPr>
          <w:p w14:paraId="1A333691" w14:textId="09C5500B" w:rsidR="00C22246" w:rsidRPr="00A2704F" w:rsidRDefault="002E46D2" w:rsidP="00C22246">
            <w:pPr>
              <w:pStyle w:val="TableText"/>
            </w:pPr>
            <w:r w:rsidRPr="002E46D2">
              <w:t>(Copy of)</w:t>
            </w:r>
            <w:r>
              <w:t xml:space="preserve"> </w:t>
            </w:r>
            <w:r w:rsidR="00C22246" w:rsidRPr="00E62ACE">
              <w:t>DEA.04.04.04 Thin Client</w:t>
            </w:r>
          </w:p>
        </w:tc>
      </w:tr>
      <w:tr w:rsidR="00C22246" w:rsidRPr="00A2704F" w14:paraId="3F59F957" w14:textId="77777777" w:rsidTr="006F2EF3">
        <w:trPr>
          <w:cantSplit/>
        </w:trPr>
        <w:tc>
          <w:tcPr>
            <w:tcW w:w="1161" w:type="pct"/>
          </w:tcPr>
          <w:p w14:paraId="4123C180" w14:textId="72385280" w:rsidR="00C22246" w:rsidRPr="00A2704F" w:rsidRDefault="00C22246" w:rsidP="00C22246">
            <w:pPr>
              <w:pStyle w:val="TableText"/>
            </w:pPr>
            <w:r w:rsidRPr="007E3080">
              <w:lastRenderedPageBreak/>
              <w:t>RTC842489</w:t>
            </w:r>
          </w:p>
        </w:tc>
        <w:tc>
          <w:tcPr>
            <w:tcW w:w="3839" w:type="pct"/>
          </w:tcPr>
          <w:p w14:paraId="13C31DC6" w14:textId="063FD948" w:rsidR="00C22246" w:rsidRPr="00A2704F" w:rsidRDefault="002E46D2" w:rsidP="00C22246">
            <w:pPr>
              <w:pStyle w:val="TableText"/>
            </w:pPr>
            <w:r w:rsidRPr="002E46D2">
              <w:t>(Copy of)</w:t>
            </w:r>
            <w:r>
              <w:t xml:space="preserve"> </w:t>
            </w:r>
            <w:r w:rsidR="00C22246" w:rsidRPr="00E62ACE">
              <w:t>DEA.04.02.01 Human Interface</w:t>
            </w:r>
          </w:p>
        </w:tc>
      </w:tr>
      <w:tr w:rsidR="002E46D2" w:rsidRPr="00A2704F" w14:paraId="4F26E48B" w14:textId="77777777" w:rsidTr="00C66790">
        <w:trPr>
          <w:cantSplit/>
        </w:trPr>
        <w:tc>
          <w:tcPr>
            <w:tcW w:w="1161" w:type="pct"/>
          </w:tcPr>
          <w:p w14:paraId="27C599FF" w14:textId="32AEFD8C" w:rsidR="002E46D2" w:rsidRPr="007E3080" w:rsidRDefault="002E46D2" w:rsidP="00C22246">
            <w:pPr>
              <w:pStyle w:val="TableText"/>
            </w:pPr>
            <w:r>
              <w:t>RTC842489</w:t>
            </w:r>
          </w:p>
        </w:tc>
        <w:tc>
          <w:tcPr>
            <w:tcW w:w="3839" w:type="pct"/>
          </w:tcPr>
          <w:p w14:paraId="62B18422" w14:textId="021B4122" w:rsidR="002E46D2" w:rsidRPr="00E62ACE" w:rsidRDefault="002E46D2" w:rsidP="00C22246">
            <w:pPr>
              <w:pStyle w:val="TableText"/>
            </w:pPr>
            <w:r>
              <w:t>Secure Design Review Request</w:t>
            </w:r>
          </w:p>
        </w:tc>
      </w:tr>
      <w:tr w:rsidR="00C22246" w:rsidRPr="00A2704F" w14:paraId="2796D389" w14:textId="77777777" w:rsidTr="006F2EF3">
        <w:trPr>
          <w:cantSplit/>
        </w:trPr>
        <w:tc>
          <w:tcPr>
            <w:tcW w:w="1161" w:type="pct"/>
          </w:tcPr>
          <w:p w14:paraId="79BF5239" w14:textId="2997CF5E" w:rsidR="00C22246" w:rsidRPr="00A2704F" w:rsidRDefault="00C22246" w:rsidP="00C22246">
            <w:pPr>
              <w:pStyle w:val="TableText"/>
            </w:pPr>
            <w:r w:rsidRPr="007E3080">
              <w:t>RTC842490</w:t>
            </w:r>
          </w:p>
        </w:tc>
        <w:tc>
          <w:tcPr>
            <w:tcW w:w="3839" w:type="pct"/>
          </w:tcPr>
          <w:p w14:paraId="3BC249D2" w14:textId="66117DA9" w:rsidR="00C22246" w:rsidRPr="00A2704F" w:rsidRDefault="002E46D2" w:rsidP="00C22246">
            <w:pPr>
              <w:pStyle w:val="TableText"/>
            </w:pPr>
            <w:r w:rsidRPr="002E46D2">
              <w:t>(Copy of)</w:t>
            </w:r>
            <w:r>
              <w:t xml:space="preserve"> </w:t>
            </w:r>
            <w:r w:rsidR="00C22246" w:rsidRPr="00E62ACE">
              <w:t>DEA.04.05.04 Programming Standards</w:t>
            </w:r>
          </w:p>
        </w:tc>
      </w:tr>
      <w:tr w:rsidR="00C22246" w:rsidRPr="00A2704F" w14:paraId="32152D83" w14:textId="77777777" w:rsidTr="006F2EF3">
        <w:trPr>
          <w:cantSplit/>
        </w:trPr>
        <w:tc>
          <w:tcPr>
            <w:tcW w:w="1161" w:type="pct"/>
          </w:tcPr>
          <w:p w14:paraId="603DE4DE" w14:textId="1FF5DB89" w:rsidR="00C22246" w:rsidRPr="00A2704F" w:rsidRDefault="00C22246" w:rsidP="00C22246">
            <w:pPr>
              <w:pStyle w:val="TableText"/>
            </w:pPr>
            <w:r w:rsidRPr="007E3080">
              <w:t>RTC842491</w:t>
            </w:r>
          </w:p>
        </w:tc>
        <w:tc>
          <w:tcPr>
            <w:tcW w:w="3839" w:type="pct"/>
          </w:tcPr>
          <w:p w14:paraId="4181F808" w14:textId="5025848D" w:rsidR="00C22246" w:rsidRPr="00A2704F" w:rsidRDefault="002E46D2" w:rsidP="00C22246">
            <w:pPr>
              <w:pStyle w:val="TableText"/>
            </w:pPr>
            <w:r w:rsidRPr="002E46D2">
              <w:t>(Copy of)</w:t>
            </w:r>
            <w:r>
              <w:t xml:space="preserve"> </w:t>
            </w:r>
            <w:r w:rsidR="00C22246" w:rsidRPr="00E62ACE">
              <w:t>DEA.04.02.03 Data Handling</w:t>
            </w:r>
          </w:p>
        </w:tc>
      </w:tr>
      <w:tr w:rsidR="00C22246" w:rsidRPr="00A2704F" w14:paraId="1499D335" w14:textId="77777777" w:rsidTr="006F2EF3">
        <w:trPr>
          <w:cantSplit/>
        </w:trPr>
        <w:tc>
          <w:tcPr>
            <w:tcW w:w="1161" w:type="pct"/>
          </w:tcPr>
          <w:p w14:paraId="717FD5ED" w14:textId="643B2936" w:rsidR="00C22246" w:rsidRPr="00A2704F" w:rsidRDefault="00C22246" w:rsidP="00C22246">
            <w:pPr>
              <w:pStyle w:val="TableText"/>
            </w:pPr>
            <w:r w:rsidRPr="007E3080">
              <w:t>RTC842493</w:t>
            </w:r>
          </w:p>
        </w:tc>
        <w:tc>
          <w:tcPr>
            <w:tcW w:w="3839" w:type="pct"/>
          </w:tcPr>
          <w:p w14:paraId="503ECF0C" w14:textId="5E080870" w:rsidR="00C22246" w:rsidRPr="00A2704F" w:rsidRDefault="002E46D2" w:rsidP="00C22246">
            <w:pPr>
              <w:pStyle w:val="TableText"/>
            </w:pPr>
            <w:r w:rsidRPr="002E46D2">
              <w:t>(Copy of)</w:t>
            </w:r>
            <w:r>
              <w:t xml:space="preserve"> </w:t>
            </w:r>
            <w:r w:rsidR="00C22246" w:rsidRPr="00E62ACE">
              <w:t>DEA.04.03.03 Enterprise Shared Services</w:t>
            </w:r>
          </w:p>
        </w:tc>
      </w:tr>
      <w:tr w:rsidR="00C22246" w:rsidRPr="00A2704F" w14:paraId="500E4173" w14:textId="77777777" w:rsidTr="006F2EF3">
        <w:trPr>
          <w:cantSplit/>
        </w:trPr>
        <w:tc>
          <w:tcPr>
            <w:tcW w:w="1161" w:type="pct"/>
          </w:tcPr>
          <w:p w14:paraId="6C48558B" w14:textId="09231F89" w:rsidR="00C22246" w:rsidRPr="00A2704F" w:rsidRDefault="00C22246" w:rsidP="00C22246">
            <w:pPr>
              <w:pStyle w:val="TableText"/>
            </w:pPr>
            <w:r w:rsidRPr="007E3080">
              <w:t>RTC842496</w:t>
            </w:r>
          </w:p>
        </w:tc>
        <w:tc>
          <w:tcPr>
            <w:tcW w:w="3839" w:type="pct"/>
          </w:tcPr>
          <w:p w14:paraId="2E06A5AA" w14:textId="52B4F5CC" w:rsidR="00C22246" w:rsidRPr="00A2704F" w:rsidRDefault="002E46D2" w:rsidP="00C22246">
            <w:pPr>
              <w:pStyle w:val="TableText"/>
            </w:pPr>
            <w:r w:rsidRPr="002E46D2">
              <w:t>(Copy of)</w:t>
            </w:r>
            <w:r>
              <w:t xml:space="preserve"> </w:t>
            </w:r>
            <w:r w:rsidR="00C22246" w:rsidRPr="00E62ACE">
              <w:t>DEA.04.05.03 Meta Data Inventories</w:t>
            </w:r>
          </w:p>
        </w:tc>
      </w:tr>
      <w:tr w:rsidR="00C22246" w:rsidRPr="00A2704F" w14:paraId="3066AA82" w14:textId="77777777" w:rsidTr="006F2EF3">
        <w:trPr>
          <w:cantSplit/>
        </w:trPr>
        <w:tc>
          <w:tcPr>
            <w:tcW w:w="1161" w:type="pct"/>
          </w:tcPr>
          <w:p w14:paraId="1EC41FEB" w14:textId="20050CB3" w:rsidR="00C22246" w:rsidRPr="00A2704F" w:rsidRDefault="00C22246" w:rsidP="00C22246">
            <w:pPr>
              <w:pStyle w:val="TableText"/>
            </w:pPr>
            <w:r w:rsidRPr="007E3080">
              <w:t>RTC848649</w:t>
            </w:r>
          </w:p>
        </w:tc>
        <w:tc>
          <w:tcPr>
            <w:tcW w:w="3839" w:type="pct"/>
          </w:tcPr>
          <w:p w14:paraId="650949F2" w14:textId="68296E82" w:rsidR="00C22246" w:rsidRPr="00A2704F" w:rsidRDefault="002E46D2" w:rsidP="00C22246">
            <w:pPr>
              <w:pStyle w:val="TableText"/>
            </w:pPr>
            <w:r w:rsidRPr="002E46D2">
              <w:t>(Copy of)</w:t>
            </w:r>
            <w:r>
              <w:t xml:space="preserve"> </w:t>
            </w:r>
            <w:r w:rsidR="00C22246" w:rsidRPr="00E62ACE">
              <w:t>508.01.08 Information, Documentation, and Support (1194.41)</w:t>
            </w:r>
          </w:p>
        </w:tc>
      </w:tr>
      <w:tr w:rsidR="00C22246" w:rsidRPr="00A2704F" w14:paraId="74E5D360" w14:textId="77777777" w:rsidTr="006F2EF3">
        <w:trPr>
          <w:cantSplit/>
        </w:trPr>
        <w:tc>
          <w:tcPr>
            <w:tcW w:w="1161" w:type="pct"/>
          </w:tcPr>
          <w:p w14:paraId="6DA81A6F" w14:textId="2AA4E458" w:rsidR="00C22246" w:rsidRPr="00A2704F" w:rsidRDefault="00C22246" w:rsidP="00C22246">
            <w:pPr>
              <w:pStyle w:val="TableText"/>
            </w:pPr>
            <w:r w:rsidRPr="007E3080">
              <w:t>RTC848651</w:t>
            </w:r>
          </w:p>
        </w:tc>
        <w:tc>
          <w:tcPr>
            <w:tcW w:w="3839" w:type="pct"/>
          </w:tcPr>
          <w:p w14:paraId="650B1307" w14:textId="5598A4A3" w:rsidR="00C22246" w:rsidRPr="00A2704F" w:rsidRDefault="002E46D2" w:rsidP="00C22246">
            <w:pPr>
              <w:pStyle w:val="TableText"/>
            </w:pPr>
            <w:r w:rsidRPr="002E46D2">
              <w:t>(Copy of)</w:t>
            </w:r>
            <w:r>
              <w:t xml:space="preserve"> </w:t>
            </w:r>
            <w:r w:rsidR="00C22246" w:rsidRPr="00E62ACE">
              <w:t>508.01.07 Functional Performance Criteria (1194.31)</w:t>
            </w:r>
          </w:p>
        </w:tc>
      </w:tr>
      <w:tr w:rsidR="00C22246" w:rsidRPr="00A2704F" w14:paraId="0EC39E7B" w14:textId="77777777" w:rsidTr="006F2EF3">
        <w:trPr>
          <w:cantSplit/>
        </w:trPr>
        <w:tc>
          <w:tcPr>
            <w:tcW w:w="1161" w:type="pct"/>
          </w:tcPr>
          <w:p w14:paraId="2FEAEFEE" w14:textId="2249BC53" w:rsidR="00C22246" w:rsidRPr="00A2704F" w:rsidRDefault="00C22246" w:rsidP="00C22246">
            <w:pPr>
              <w:pStyle w:val="TableText"/>
            </w:pPr>
            <w:r w:rsidRPr="007E3080">
              <w:t>RTC848657</w:t>
            </w:r>
          </w:p>
        </w:tc>
        <w:tc>
          <w:tcPr>
            <w:tcW w:w="3839" w:type="pct"/>
          </w:tcPr>
          <w:p w14:paraId="63034038" w14:textId="52528F61" w:rsidR="00C22246" w:rsidRPr="00A2704F" w:rsidRDefault="002E46D2" w:rsidP="00C22246">
            <w:pPr>
              <w:pStyle w:val="TableText"/>
            </w:pPr>
            <w:r w:rsidRPr="002E46D2">
              <w:t>(Copy of)</w:t>
            </w:r>
            <w:r>
              <w:t xml:space="preserve"> </w:t>
            </w:r>
            <w:r w:rsidR="00C22246" w:rsidRPr="00E62ACE">
              <w:t>508.01.01 Software Applications and Operating Systems (1194.21)</w:t>
            </w:r>
          </w:p>
        </w:tc>
      </w:tr>
      <w:tr w:rsidR="00C22246" w:rsidRPr="00A2704F" w14:paraId="1CCB71EA" w14:textId="77777777" w:rsidTr="006F2EF3">
        <w:trPr>
          <w:cantSplit/>
        </w:trPr>
        <w:tc>
          <w:tcPr>
            <w:tcW w:w="1161" w:type="pct"/>
          </w:tcPr>
          <w:p w14:paraId="01A38B03" w14:textId="51BB5C09" w:rsidR="00C22246" w:rsidRPr="006F2EF3" w:rsidRDefault="00C22246" w:rsidP="00C22246">
            <w:pPr>
              <w:pStyle w:val="TableText"/>
              <w:rPr>
                <w:highlight w:val="yellow"/>
              </w:rPr>
            </w:pPr>
            <w:commentRangeStart w:id="51"/>
            <w:r w:rsidRPr="006F2EF3">
              <w:t>RTC848659</w:t>
            </w:r>
            <w:commentRangeEnd w:id="51"/>
            <w:r w:rsidR="00DC1DF8">
              <w:rPr>
                <w:rStyle w:val="CommentReference"/>
                <w:rFonts w:ascii="Times New Roman" w:eastAsia="Times New Roman" w:hAnsi="Times New Roman" w:cs="Times New Roman"/>
              </w:rPr>
              <w:commentReference w:id="51"/>
            </w:r>
          </w:p>
        </w:tc>
        <w:tc>
          <w:tcPr>
            <w:tcW w:w="3839" w:type="pct"/>
          </w:tcPr>
          <w:p w14:paraId="7A1899A6" w14:textId="50F5DFD9" w:rsidR="00C22246" w:rsidRPr="00A2704F" w:rsidRDefault="002E46D2" w:rsidP="00C22246">
            <w:pPr>
              <w:pStyle w:val="TableText"/>
            </w:pPr>
            <w:r w:rsidRPr="002E46D2">
              <w:t>(Copy of)</w:t>
            </w:r>
            <w:r>
              <w:t xml:space="preserve"> </w:t>
            </w:r>
            <w:r w:rsidR="00C22246" w:rsidRPr="00E62ACE">
              <w:t>508.01.02 Web-based Intranet and Internet Information and Applications (1194.22)</w:t>
            </w:r>
          </w:p>
        </w:tc>
      </w:tr>
      <w:tr w:rsidR="00C22246" w:rsidRPr="00A2704F" w14:paraId="66C811CB" w14:textId="77777777" w:rsidTr="006F2EF3">
        <w:trPr>
          <w:cantSplit/>
        </w:trPr>
        <w:tc>
          <w:tcPr>
            <w:tcW w:w="1161" w:type="pct"/>
          </w:tcPr>
          <w:p w14:paraId="437F7308" w14:textId="2CD5E93B" w:rsidR="00C22246" w:rsidRPr="00A2704F" w:rsidRDefault="00C22246" w:rsidP="00C22246">
            <w:pPr>
              <w:pStyle w:val="TableText"/>
            </w:pPr>
            <w:r w:rsidRPr="007E3080">
              <w:t>RTC848661</w:t>
            </w:r>
          </w:p>
        </w:tc>
        <w:tc>
          <w:tcPr>
            <w:tcW w:w="3839" w:type="pct"/>
          </w:tcPr>
          <w:p w14:paraId="0B6CC4D7" w14:textId="17A61D95" w:rsidR="00C22246" w:rsidRPr="00A2704F" w:rsidRDefault="002E46D2" w:rsidP="00C22246">
            <w:pPr>
              <w:pStyle w:val="TableText"/>
            </w:pPr>
            <w:r w:rsidRPr="002E46D2">
              <w:t>(Copy of)</w:t>
            </w:r>
            <w:r>
              <w:t xml:space="preserve"> </w:t>
            </w:r>
            <w:r w:rsidR="00C22246" w:rsidRPr="00E62ACE">
              <w:t>508.01.02.13 Web Application Applets (1194.22M)</w:t>
            </w:r>
          </w:p>
        </w:tc>
      </w:tr>
      <w:tr w:rsidR="00C22246" w:rsidRPr="00A2704F" w14:paraId="55B79C33" w14:textId="77777777" w:rsidTr="006F2EF3">
        <w:trPr>
          <w:cantSplit/>
        </w:trPr>
        <w:tc>
          <w:tcPr>
            <w:tcW w:w="1161" w:type="pct"/>
          </w:tcPr>
          <w:p w14:paraId="245F8099" w14:textId="1DA5A1BD" w:rsidR="00C22246" w:rsidRPr="00A2704F" w:rsidRDefault="00C22246" w:rsidP="00C22246">
            <w:pPr>
              <w:pStyle w:val="TableText"/>
            </w:pPr>
            <w:r w:rsidRPr="007E3080">
              <w:t>RTC848668</w:t>
            </w:r>
          </w:p>
        </w:tc>
        <w:tc>
          <w:tcPr>
            <w:tcW w:w="3839" w:type="pct"/>
          </w:tcPr>
          <w:p w14:paraId="7ED53DFA" w14:textId="72E47EA1" w:rsidR="00C22246" w:rsidRPr="00A2704F" w:rsidRDefault="000576D2" w:rsidP="00C22246">
            <w:pPr>
              <w:pStyle w:val="TableText"/>
            </w:pPr>
            <w:r w:rsidRPr="000576D2">
              <w:t>(Copy of)</w:t>
            </w:r>
            <w:r>
              <w:t xml:space="preserve"> </w:t>
            </w:r>
            <w:r w:rsidR="00C22246" w:rsidRPr="00E62ACE">
              <w:t>508.01.01.02 Software Application Accessibility Features API (1194.21)</w:t>
            </w:r>
          </w:p>
        </w:tc>
      </w:tr>
      <w:tr w:rsidR="00C22246" w:rsidRPr="00A2704F" w14:paraId="7C861186" w14:textId="77777777" w:rsidTr="006F2EF3">
        <w:trPr>
          <w:cantSplit/>
        </w:trPr>
        <w:tc>
          <w:tcPr>
            <w:tcW w:w="1161" w:type="pct"/>
          </w:tcPr>
          <w:p w14:paraId="7FF03E72" w14:textId="41D91871" w:rsidR="00C22246" w:rsidRPr="00A2704F" w:rsidRDefault="00C22246" w:rsidP="00C22246">
            <w:pPr>
              <w:pStyle w:val="TableText"/>
            </w:pPr>
            <w:r w:rsidRPr="007E3080">
              <w:t>RTC848669</w:t>
            </w:r>
          </w:p>
        </w:tc>
        <w:tc>
          <w:tcPr>
            <w:tcW w:w="3839" w:type="pct"/>
          </w:tcPr>
          <w:p w14:paraId="3E988729" w14:textId="3F7DBC9C" w:rsidR="00C22246" w:rsidRPr="00A2704F" w:rsidRDefault="000576D2" w:rsidP="00C22246">
            <w:pPr>
              <w:pStyle w:val="TableText"/>
            </w:pPr>
            <w:r w:rsidRPr="000576D2">
              <w:t>(Copy of)</w:t>
            </w:r>
            <w:r>
              <w:t xml:space="preserve"> </w:t>
            </w:r>
            <w:r w:rsidR="00C22246" w:rsidRPr="00E62ACE">
              <w:t>508.01.01.03 Software Application Focus (1194.21C)</w:t>
            </w:r>
          </w:p>
        </w:tc>
      </w:tr>
      <w:tr w:rsidR="00C22246" w:rsidRPr="00A2704F" w14:paraId="7B1102A8" w14:textId="77777777" w:rsidTr="006F2EF3">
        <w:trPr>
          <w:cantSplit/>
        </w:trPr>
        <w:tc>
          <w:tcPr>
            <w:tcW w:w="1161" w:type="pct"/>
          </w:tcPr>
          <w:p w14:paraId="6159E9DE" w14:textId="42D6BCC2" w:rsidR="00C22246" w:rsidRPr="00A2704F" w:rsidRDefault="00C22246" w:rsidP="00C22246">
            <w:pPr>
              <w:pStyle w:val="TableText"/>
            </w:pPr>
            <w:r w:rsidRPr="007E3080">
              <w:t>RTC848688</w:t>
            </w:r>
          </w:p>
        </w:tc>
        <w:tc>
          <w:tcPr>
            <w:tcW w:w="3839" w:type="pct"/>
          </w:tcPr>
          <w:p w14:paraId="516DC450" w14:textId="76ED1944" w:rsidR="00C22246" w:rsidRPr="00A2704F" w:rsidRDefault="000576D2" w:rsidP="00C22246">
            <w:pPr>
              <w:pStyle w:val="TableText"/>
            </w:pPr>
            <w:r w:rsidRPr="000576D2">
              <w:t>(Copy of)</w:t>
            </w:r>
            <w:r>
              <w:t xml:space="preserve"> </w:t>
            </w:r>
            <w:r w:rsidR="00C22246" w:rsidRPr="00E62ACE">
              <w:t>508.01.02.08 Web Application Data Table Markup (1194.22H)</w:t>
            </w:r>
          </w:p>
        </w:tc>
      </w:tr>
      <w:tr w:rsidR="00C22246" w:rsidRPr="00A2704F" w14:paraId="73A173CE" w14:textId="77777777" w:rsidTr="006F2EF3">
        <w:trPr>
          <w:cantSplit/>
        </w:trPr>
        <w:tc>
          <w:tcPr>
            <w:tcW w:w="1161" w:type="pct"/>
          </w:tcPr>
          <w:p w14:paraId="569FDFD1" w14:textId="7AEC3FA5" w:rsidR="00C22246" w:rsidRPr="00A2704F" w:rsidRDefault="00C22246" w:rsidP="00C22246">
            <w:pPr>
              <w:pStyle w:val="TableText"/>
            </w:pPr>
            <w:r w:rsidRPr="007E3080">
              <w:t>RTC848689</w:t>
            </w:r>
          </w:p>
        </w:tc>
        <w:tc>
          <w:tcPr>
            <w:tcW w:w="3839" w:type="pct"/>
          </w:tcPr>
          <w:p w14:paraId="4E5A2745" w14:textId="3968A314" w:rsidR="00C22246" w:rsidRPr="00A2704F" w:rsidRDefault="000576D2" w:rsidP="00C22246">
            <w:pPr>
              <w:pStyle w:val="TableText"/>
            </w:pPr>
            <w:r w:rsidRPr="000576D2">
              <w:t>(Copy of)</w:t>
            </w:r>
            <w:r>
              <w:t xml:space="preserve"> </w:t>
            </w:r>
            <w:r w:rsidR="00C22246" w:rsidRPr="00E62ACE">
              <w:t>508.01.01.06 Software Application Displaying Textual Information (1194.21F)</w:t>
            </w:r>
          </w:p>
        </w:tc>
      </w:tr>
      <w:tr w:rsidR="00C22246" w:rsidRPr="00A2704F" w14:paraId="647417AF" w14:textId="77777777" w:rsidTr="006F2EF3">
        <w:trPr>
          <w:cantSplit/>
        </w:trPr>
        <w:tc>
          <w:tcPr>
            <w:tcW w:w="1161" w:type="pct"/>
          </w:tcPr>
          <w:p w14:paraId="13E49BB3" w14:textId="7F553257" w:rsidR="00C22246" w:rsidRPr="00A2704F" w:rsidRDefault="00C22246" w:rsidP="00C22246">
            <w:pPr>
              <w:pStyle w:val="TableText"/>
            </w:pPr>
            <w:r w:rsidRPr="007E3080">
              <w:t>RTC848696</w:t>
            </w:r>
          </w:p>
        </w:tc>
        <w:tc>
          <w:tcPr>
            <w:tcW w:w="3839" w:type="pct"/>
          </w:tcPr>
          <w:p w14:paraId="4435F13A" w14:textId="42E0D00D" w:rsidR="00C22246" w:rsidRPr="00A2704F" w:rsidRDefault="000576D2" w:rsidP="00C22246">
            <w:pPr>
              <w:pStyle w:val="TableText"/>
            </w:pPr>
            <w:r w:rsidRPr="000576D2">
              <w:t>(Copy of)</w:t>
            </w:r>
            <w:r>
              <w:t xml:space="preserve"> </w:t>
            </w:r>
            <w:r w:rsidR="00C22246" w:rsidRPr="00E62ACE">
              <w:t>508.01.02.09 Web Application Frames (1194.22I)</w:t>
            </w:r>
          </w:p>
        </w:tc>
      </w:tr>
      <w:tr w:rsidR="00C22246" w:rsidRPr="00A2704F" w14:paraId="1645CA8C" w14:textId="77777777" w:rsidTr="006F2EF3">
        <w:trPr>
          <w:cantSplit/>
        </w:trPr>
        <w:tc>
          <w:tcPr>
            <w:tcW w:w="1161" w:type="pct"/>
          </w:tcPr>
          <w:p w14:paraId="54BD77B4" w14:textId="004F2C28" w:rsidR="00C22246" w:rsidRPr="00A2704F" w:rsidRDefault="00C22246" w:rsidP="00C22246">
            <w:pPr>
              <w:pStyle w:val="TableText"/>
            </w:pPr>
            <w:r w:rsidRPr="007E3080">
              <w:t>RTC848697</w:t>
            </w:r>
          </w:p>
        </w:tc>
        <w:tc>
          <w:tcPr>
            <w:tcW w:w="3839" w:type="pct"/>
          </w:tcPr>
          <w:p w14:paraId="03A61A26" w14:textId="148A9E31" w:rsidR="00C22246" w:rsidRPr="00A2704F" w:rsidRDefault="000576D2" w:rsidP="00C22246">
            <w:pPr>
              <w:pStyle w:val="TableText"/>
            </w:pPr>
            <w:r w:rsidRPr="000576D2">
              <w:t>(Copy of)</w:t>
            </w:r>
            <w:r>
              <w:t xml:space="preserve"> </w:t>
            </w:r>
            <w:r w:rsidR="00C22246" w:rsidRPr="00E62ACE">
              <w:t>508.01.02.03 Web Application Color (1194.22C)</w:t>
            </w:r>
          </w:p>
        </w:tc>
      </w:tr>
      <w:tr w:rsidR="00C22246" w:rsidRPr="00A2704F" w14:paraId="75656D88" w14:textId="77777777" w:rsidTr="006F2EF3">
        <w:trPr>
          <w:cantSplit/>
        </w:trPr>
        <w:tc>
          <w:tcPr>
            <w:tcW w:w="1161" w:type="pct"/>
          </w:tcPr>
          <w:p w14:paraId="0E780CD1" w14:textId="3E78F96C" w:rsidR="00C22246" w:rsidRPr="00A2704F" w:rsidRDefault="00C22246" w:rsidP="00C22246">
            <w:pPr>
              <w:pStyle w:val="TableText"/>
            </w:pPr>
            <w:r w:rsidRPr="007E3080">
              <w:t>RTC848713</w:t>
            </w:r>
          </w:p>
        </w:tc>
        <w:tc>
          <w:tcPr>
            <w:tcW w:w="3839" w:type="pct"/>
          </w:tcPr>
          <w:p w14:paraId="2E906AFE" w14:textId="0C4AA85D" w:rsidR="00C22246" w:rsidRPr="00A2704F" w:rsidRDefault="000576D2" w:rsidP="00C22246">
            <w:pPr>
              <w:pStyle w:val="TableText"/>
            </w:pPr>
            <w:r w:rsidRPr="000576D2">
              <w:t>(Copy of)</w:t>
            </w:r>
            <w:r>
              <w:t xml:space="preserve"> </w:t>
            </w:r>
            <w:r w:rsidR="00C22246" w:rsidRPr="00E62ACE">
              <w:t>508.01.02.01 Web Application Text Equivalents (1194.22A)</w:t>
            </w:r>
          </w:p>
        </w:tc>
      </w:tr>
      <w:tr w:rsidR="00C22246" w:rsidRPr="00A2704F" w14:paraId="1432D3E5" w14:textId="77777777" w:rsidTr="006F2EF3">
        <w:trPr>
          <w:cantSplit/>
        </w:trPr>
        <w:tc>
          <w:tcPr>
            <w:tcW w:w="1161" w:type="pct"/>
          </w:tcPr>
          <w:p w14:paraId="4F2803C0" w14:textId="644D1868" w:rsidR="00C22246" w:rsidRPr="00A2704F" w:rsidRDefault="00C22246" w:rsidP="00C22246">
            <w:pPr>
              <w:pStyle w:val="TableText"/>
            </w:pPr>
            <w:r w:rsidRPr="007E3080">
              <w:t>RTC848724</w:t>
            </w:r>
          </w:p>
        </w:tc>
        <w:tc>
          <w:tcPr>
            <w:tcW w:w="3839" w:type="pct"/>
          </w:tcPr>
          <w:p w14:paraId="4D24B4A4" w14:textId="15A9FB2B" w:rsidR="00C22246" w:rsidRPr="00A2704F" w:rsidRDefault="000576D2" w:rsidP="00C22246">
            <w:pPr>
              <w:pStyle w:val="TableText"/>
            </w:pPr>
            <w:r w:rsidRPr="000576D2">
              <w:t>(Copy of)</w:t>
            </w:r>
            <w:r>
              <w:t xml:space="preserve"> </w:t>
            </w:r>
            <w:r w:rsidR="00C22246" w:rsidRPr="00E62ACE">
              <w:t>508.01.02.12 Web Application Scripting (1194.22L-2)</w:t>
            </w:r>
          </w:p>
        </w:tc>
      </w:tr>
      <w:tr w:rsidR="00C22246" w:rsidRPr="00A2704F" w14:paraId="7ACE4187" w14:textId="77777777" w:rsidTr="006F2EF3">
        <w:trPr>
          <w:cantSplit/>
        </w:trPr>
        <w:tc>
          <w:tcPr>
            <w:tcW w:w="1161" w:type="pct"/>
          </w:tcPr>
          <w:p w14:paraId="7CF7A346" w14:textId="40A00B85" w:rsidR="00C22246" w:rsidRPr="00A2704F" w:rsidRDefault="00C22246" w:rsidP="00C22246">
            <w:pPr>
              <w:pStyle w:val="TableText"/>
            </w:pPr>
            <w:r w:rsidRPr="007E3080">
              <w:t>RTC848729</w:t>
            </w:r>
          </w:p>
        </w:tc>
        <w:tc>
          <w:tcPr>
            <w:tcW w:w="3839" w:type="pct"/>
          </w:tcPr>
          <w:p w14:paraId="433F9F47" w14:textId="1C7C690C" w:rsidR="00C22246" w:rsidRPr="00A2704F" w:rsidRDefault="000576D2" w:rsidP="00C22246">
            <w:pPr>
              <w:pStyle w:val="TableText"/>
            </w:pPr>
            <w:r w:rsidRPr="000576D2">
              <w:t>(Copy of)</w:t>
            </w:r>
            <w:r>
              <w:t xml:space="preserve"> </w:t>
            </w:r>
            <w:r w:rsidR="00C22246" w:rsidRPr="00E62ACE">
              <w:t>508.01.02.15 Web Application Skip Navigation (1194.22O)</w:t>
            </w:r>
          </w:p>
        </w:tc>
      </w:tr>
      <w:tr w:rsidR="00C22246" w:rsidRPr="00A2704F" w14:paraId="63D290F0" w14:textId="77777777" w:rsidTr="006F2EF3">
        <w:trPr>
          <w:cantSplit/>
        </w:trPr>
        <w:tc>
          <w:tcPr>
            <w:tcW w:w="1161" w:type="pct"/>
          </w:tcPr>
          <w:p w14:paraId="55B4D6F8" w14:textId="6DE92169" w:rsidR="00C22246" w:rsidRPr="00A2704F" w:rsidRDefault="00C22246" w:rsidP="00C22246">
            <w:pPr>
              <w:pStyle w:val="TableText"/>
            </w:pPr>
            <w:r w:rsidRPr="007E3080">
              <w:t>RTC848735</w:t>
            </w:r>
          </w:p>
        </w:tc>
        <w:tc>
          <w:tcPr>
            <w:tcW w:w="3839" w:type="pct"/>
          </w:tcPr>
          <w:p w14:paraId="15A7DCE9" w14:textId="2D36814A" w:rsidR="00C22246" w:rsidRPr="00A2704F" w:rsidRDefault="000576D2" w:rsidP="00C22246">
            <w:pPr>
              <w:pStyle w:val="TableText"/>
            </w:pPr>
            <w:r w:rsidRPr="000576D2">
              <w:t>(Copy of)</w:t>
            </w:r>
            <w:r>
              <w:t xml:space="preserve"> </w:t>
            </w:r>
            <w:r w:rsidR="00C22246" w:rsidRPr="00E62ACE">
              <w:t>508.01.02.11 Web Application Equivalent Facilitation (1194.22K)</w:t>
            </w:r>
          </w:p>
        </w:tc>
      </w:tr>
      <w:tr w:rsidR="00C22246" w:rsidRPr="00A2704F" w14:paraId="3CDFA8A8" w14:textId="77777777" w:rsidTr="006F2EF3">
        <w:trPr>
          <w:cantSplit/>
        </w:trPr>
        <w:tc>
          <w:tcPr>
            <w:tcW w:w="1161" w:type="pct"/>
          </w:tcPr>
          <w:p w14:paraId="200F2D2B" w14:textId="3BEF55B9" w:rsidR="00C22246" w:rsidRPr="00A2704F" w:rsidRDefault="00C22246" w:rsidP="00C22246">
            <w:pPr>
              <w:pStyle w:val="TableText"/>
            </w:pPr>
            <w:r w:rsidRPr="007E3080">
              <w:t>RTC848750</w:t>
            </w:r>
          </w:p>
        </w:tc>
        <w:tc>
          <w:tcPr>
            <w:tcW w:w="3839" w:type="pct"/>
          </w:tcPr>
          <w:p w14:paraId="01448645" w14:textId="3AE80678" w:rsidR="00C22246" w:rsidRPr="00A2704F" w:rsidRDefault="000576D2" w:rsidP="00C22246">
            <w:pPr>
              <w:pStyle w:val="TableText"/>
            </w:pPr>
            <w:r w:rsidRPr="000576D2">
              <w:t>(Copy of)</w:t>
            </w:r>
            <w:r>
              <w:t xml:space="preserve"> </w:t>
            </w:r>
            <w:r w:rsidR="00C22246" w:rsidRPr="00E62ACE">
              <w:t>508.01.02.16 Web Application Timed Response (1194.22P)</w:t>
            </w:r>
          </w:p>
        </w:tc>
      </w:tr>
      <w:tr w:rsidR="00C22246" w:rsidRPr="00A2704F" w14:paraId="33CECFB1" w14:textId="77777777" w:rsidTr="006F2EF3">
        <w:trPr>
          <w:cantSplit/>
        </w:trPr>
        <w:tc>
          <w:tcPr>
            <w:tcW w:w="1161" w:type="pct"/>
          </w:tcPr>
          <w:p w14:paraId="6B561995" w14:textId="2B8D936B" w:rsidR="00C22246" w:rsidRPr="00A2704F" w:rsidRDefault="00C22246" w:rsidP="00C22246">
            <w:pPr>
              <w:pStyle w:val="TableText"/>
            </w:pPr>
            <w:r w:rsidRPr="007E3080">
              <w:t>RTC848754</w:t>
            </w:r>
          </w:p>
        </w:tc>
        <w:tc>
          <w:tcPr>
            <w:tcW w:w="3839" w:type="pct"/>
          </w:tcPr>
          <w:p w14:paraId="61206BA7" w14:textId="32EDA4C5" w:rsidR="00C22246" w:rsidRPr="00A2704F" w:rsidRDefault="000576D2" w:rsidP="00C22246">
            <w:pPr>
              <w:pStyle w:val="TableText"/>
            </w:pPr>
            <w:r w:rsidRPr="000576D2">
              <w:t>(Copy of)</w:t>
            </w:r>
            <w:r>
              <w:t xml:space="preserve"> </w:t>
            </w:r>
            <w:r w:rsidR="00C22246" w:rsidRPr="00E62ACE">
              <w:t xml:space="preserve">508.01.02.05 Web Application </w:t>
            </w:r>
            <w:proofErr w:type="gramStart"/>
            <w:r w:rsidR="00C22246" w:rsidRPr="00E62ACE">
              <w:t>Server Side</w:t>
            </w:r>
            <w:proofErr w:type="gramEnd"/>
            <w:r w:rsidR="00C22246" w:rsidRPr="00E62ACE">
              <w:t xml:space="preserve"> Image Maps (1194.22E)</w:t>
            </w:r>
          </w:p>
        </w:tc>
      </w:tr>
      <w:tr w:rsidR="00C22246" w:rsidRPr="00A2704F" w14:paraId="175E34F1" w14:textId="77777777" w:rsidTr="006F2EF3">
        <w:trPr>
          <w:cantSplit/>
        </w:trPr>
        <w:tc>
          <w:tcPr>
            <w:tcW w:w="1161" w:type="pct"/>
          </w:tcPr>
          <w:p w14:paraId="200293F7" w14:textId="220446C0" w:rsidR="00C22246" w:rsidRPr="00A2704F" w:rsidRDefault="00C22246" w:rsidP="00C22246">
            <w:pPr>
              <w:pStyle w:val="TableText"/>
            </w:pPr>
            <w:r w:rsidRPr="007E3080">
              <w:t>RTC848755</w:t>
            </w:r>
          </w:p>
        </w:tc>
        <w:tc>
          <w:tcPr>
            <w:tcW w:w="3839" w:type="pct"/>
          </w:tcPr>
          <w:p w14:paraId="1DF33C54" w14:textId="2A74B7CE" w:rsidR="00C22246" w:rsidRPr="00A2704F" w:rsidRDefault="000576D2" w:rsidP="00C22246">
            <w:pPr>
              <w:pStyle w:val="TableText"/>
            </w:pPr>
            <w:r w:rsidRPr="000576D2">
              <w:t>(Copy of)</w:t>
            </w:r>
            <w:r>
              <w:t xml:space="preserve"> </w:t>
            </w:r>
            <w:r w:rsidR="00C22246" w:rsidRPr="00E62ACE">
              <w:t>508.01.02.14 Web Application Forms (1194.22N)</w:t>
            </w:r>
          </w:p>
        </w:tc>
      </w:tr>
      <w:tr w:rsidR="00C22246" w:rsidRPr="00A2704F" w14:paraId="597F959B" w14:textId="77777777" w:rsidTr="006F2EF3">
        <w:trPr>
          <w:cantSplit/>
        </w:trPr>
        <w:tc>
          <w:tcPr>
            <w:tcW w:w="1161" w:type="pct"/>
          </w:tcPr>
          <w:p w14:paraId="0BEECAB9" w14:textId="39A69C6A" w:rsidR="00C22246" w:rsidRPr="00A2704F" w:rsidRDefault="00C22246" w:rsidP="00C22246">
            <w:pPr>
              <w:pStyle w:val="TableText"/>
            </w:pPr>
            <w:r w:rsidRPr="007E3080">
              <w:t>RTC848759</w:t>
            </w:r>
          </w:p>
        </w:tc>
        <w:tc>
          <w:tcPr>
            <w:tcW w:w="3839" w:type="pct"/>
          </w:tcPr>
          <w:p w14:paraId="62E3D56D" w14:textId="6B730219" w:rsidR="00C22246" w:rsidRPr="00A2704F" w:rsidRDefault="000576D2" w:rsidP="00C22246">
            <w:pPr>
              <w:pStyle w:val="TableText"/>
            </w:pPr>
            <w:r w:rsidRPr="000576D2">
              <w:t>(Copy of)</w:t>
            </w:r>
            <w:r>
              <w:t xml:space="preserve"> </w:t>
            </w:r>
            <w:r w:rsidR="00C22246" w:rsidRPr="00E62ACE">
              <w:t xml:space="preserve">508.01.02.06 Web Application </w:t>
            </w:r>
            <w:proofErr w:type="gramStart"/>
            <w:r w:rsidR="00C22246" w:rsidRPr="00E62ACE">
              <w:t>Client Side</w:t>
            </w:r>
            <w:proofErr w:type="gramEnd"/>
            <w:r w:rsidR="00C22246" w:rsidRPr="00E62ACE">
              <w:t xml:space="preserve"> Image Maps (1194.22F)</w:t>
            </w:r>
          </w:p>
        </w:tc>
      </w:tr>
      <w:tr w:rsidR="00C22246" w:rsidRPr="00A2704F" w14:paraId="6E642BC7" w14:textId="77777777" w:rsidTr="006F2EF3">
        <w:trPr>
          <w:cantSplit/>
        </w:trPr>
        <w:tc>
          <w:tcPr>
            <w:tcW w:w="1161" w:type="pct"/>
          </w:tcPr>
          <w:p w14:paraId="0E9B4170" w14:textId="5F190AE7" w:rsidR="00C22246" w:rsidRPr="00A2704F" w:rsidRDefault="00C22246" w:rsidP="00C22246">
            <w:pPr>
              <w:pStyle w:val="TableText"/>
            </w:pPr>
            <w:r w:rsidRPr="007E3080">
              <w:t>RTC848762</w:t>
            </w:r>
          </w:p>
        </w:tc>
        <w:tc>
          <w:tcPr>
            <w:tcW w:w="3839" w:type="pct"/>
          </w:tcPr>
          <w:p w14:paraId="752A2F44" w14:textId="18B02514" w:rsidR="00C22246" w:rsidRPr="00A2704F" w:rsidRDefault="000576D2" w:rsidP="00C22246">
            <w:pPr>
              <w:pStyle w:val="TableText"/>
            </w:pPr>
            <w:r w:rsidRPr="000576D2">
              <w:t>(Copy of)</w:t>
            </w:r>
            <w:r>
              <w:t xml:space="preserve"> </w:t>
            </w:r>
            <w:r w:rsidR="00C22246" w:rsidRPr="00E62ACE">
              <w:t>508.01.02.17 Web Application Scripting (1194.22L-1)</w:t>
            </w:r>
          </w:p>
        </w:tc>
      </w:tr>
      <w:tr w:rsidR="00C22246" w:rsidRPr="00A2704F" w14:paraId="73B43799" w14:textId="77777777" w:rsidTr="006F2EF3">
        <w:trPr>
          <w:cantSplit/>
        </w:trPr>
        <w:tc>
          <w:tcPr>
            <w:tcW w:w="1161" w:type="pct"/>
          </w:tcPr>
          <w:p w14:paraId="13F056AD" w14:textId="2605A32A" w:rsidR="00C22246" w:rsidRPr="00A2704F" w:rsidRDefault="00C22246" w:rsidP="00C22246">
            <w:pPr>
              <w:pStyle w:val="TableText"/>
            </w:pPr>
            <w:r w:rsidRPr="007E3080">
              <w:lastRenderedPageBreak/>
              <w:t>RTC848765</w:t>
            </w:r>
          </w:p>
        </w:tc>
        <w:tc>
          <w:tcPr>
            <w:tcW w:w="3839" w:type="pct"/>
          </w:tcPr>
          <w:p w14:paraId="0639D530" w14:textId="0B7412A4" w:rsidR="00C22246" w:rsidRPr="00A2704F" w:rsidRDefault="000576D2" w:rsidP="00C22246">
            <w:pPr>
              <w:pStyle w:val="TableText"/>
            </w:pPr>
            <w:r w:rsidRPr="000576D2">
              <w:t>(Copy of)</w:t>
            </w:r>
            <w:r>
              <w:t xml:space="preserve"> </w:t>
            </w:r>
            <w:r w:rsidR="00C22246" w:rsidRPr="00E62ACE">
              <w:t>508.01.01.07 Software Application Do Not Override OS Features (1194.21G)</w:t>
            </w:r>
          </w:p>
        </w:tc>
      </w:tr>
      <w:tr w:rsidR="00C22246" w:rsidRPr="00A2704F" w14:paraId="11427251" w14:textId="77777777" w:rsidTr="006F2EF3">
        <w:trPr>
          <w:cantSplit/>
        </w:trPr>
        <w:tc>
          <w:tcPr>
            <w:tcW w:w="1161" w:type="pct"/>
          </w:tcPr>
          <w:p w14:paraId="63C5EC61" w14:textId="67B48EDB" w:rsidR="00C22246" w:rsidRPr="00A2704F" w:rsidRDefault="00C22246" w:rsidP="00C22246">
            <w:pPr>
              <w:pStyle w:val="TableText"/>
            </w:pPr>
            <w:r w:rsidRPr="007E3080">
              <w:t>RTC848766</w:t>
            </w:r>
          </w:p>
        </w:tc>
        <w:tc>
          <w:tcPr>
            <w:tcW w:w="3839" w:type="pct"/>
          </w:tcPr>
          <w:p w14:paraId="3B0A328F" w14:textId="39C1388F" w:rsidR="00C22246" w:rsidRPr="00A2704F" w:rsidRDefault="000576D2" w:rsidP="00C22246">
            <w:pPr>
              <w:pStyle w:val="TableText"/>
            </w:pPr>
            <w:r w:rsidRPr="000576D2">
              <w:t>(Copy of)</w:t>
            </w:r>
            <w:r>
              <w:t xml:space="preserve"> </w:t>
            </w:r>
            <w:r w:rsidR="00C22246" w:rsidRPr="00E62ACE">
              <w:t>508.01.02.07 Web Application Table Headers (1194.22G)</w:t>
            </w:r>
          </w:p>
        </w:tc>
      </w:tr>
      <w:tr w:rsidR="00C22246" w:rsidRPr="00A2704F" w14:paraId="5AC138A6" w14:textId="77777777" w:rsidTr="006F2EF3">
        <w:trPr>
          <w:cantSplit/>
        </w:trPr>
        <w:tc>
          <w:tcPr>
            <w:tcW w:w="1161" w:type="pct"/>
          </w:tcPr>
          <w:p w14:paraId="5BC42C93" w14:textId="7396B3B3" w:rsidR="00C22246" w:rsidRPr="00A2704F" w:rsidRDefault="00C22246" w:rsidP="00C22246">
            <w:pPr>
              <w:pStyle w:val="TableText"/>
            </w:pPr>
            <w:r w:rsidRPr="007E3080">
              <w:t>RTC848767</w:t>
            </w:r>
          </w:p>
        </w:tc>
        <w:tc>
          <w:tcPr>
            <w:tcW w:w="3839" w:type="pct"/>
          </w:tcPr>
          <w:p w14:paraId="0FEEE483" w14:textId="64BCCAA4" w:rsidR="00C22246" w:rsidRPr="00A2704F" w:rsidRDefault="000576D2" w:rsidP="00C22246">
            <w:pPr>
              <w:pStyle w:val="TableText"/>
            </w:pPr>
            <w:r w:rsidRPr="000576D2">
              <w:t>(Copy of)</w:t>
            </w:r>
            <w:r>
              <w:t xml:space="preserve"> </w:t>
            </w:r>
            <w:r w:rsidR="00C22246" w:rsidRPr="00E62ACE">
              <w:t>508.01.02.10 Web Application Flicker Rate (1194.22J)</w:t>
            </w:r>
          </w:p>
        </w:tc>
      </w:tr>
      <w:tr w:rsidR="00C22246" w:rsidRPr="00A2704F" w14:paraId="570C7B1B" w14:textId="77777777" w:rsidTr="006F2EF3">
        <w:trPr>
          <w:cantSplit/>
        </w:trPr>
        <w:tc>
          <w:tcPr>
            <w:tcW w:w="1161" w:type="pct"/>
          </w:tcPr>
          <w:p w14:paraId="41A727F3" w14:textId="6F61FD52" w:rsidR="00C22246" w:rsidRPr="00A2704F" w:rsidRDefault="00C22246" w:rsidP="00C22246">
            <w:pPr>
              <w:pStyle w:val="TableText"/>
            </w:pPr>
            <w:commentRangeStart w:id="52"/>
            <w:r w:rsidRPr="006F2EF3">
              <w:t>RTC870925</w:t>
            </w:r>
            <w:commentRangeEnd w:id="52"/>
            <w:r w:rsidR="00DC1DF8">
              <w:rPr>
                <w:rStyle w:val="CommentReference"/>
                <w:rFonts w:ascii="Times New Roman" w:eastAsia="Times New Roman" w:hAnsi="Times New Roman" w:cs="Times New Roman"/>
              </w:rPr>
              <w:commentReference w:id="52"/>
            </w:r>
          </w:p>
        </w:tc>
        <w:tc>
          <w:tcPr>
            <w:tcW w:w="3839" w:type="pct"/>
          </w:tcPr>
          <w:p w14:paraId="44B4617B" w14:textId="2DE329F5" w:rsidR="00C22246" w:rsidRPr="00A2704F" w:rsidRDefault="000576D2" w:rsidP="00C22246">
            <w:pPr>
              <w:pStyle w:val="TableText"/>
            </w:pPr>
            <w:r w:rsidRPr="000576D2">
              <w:t>(Copy of)</w:t>
            </w:r>
            <w:r>
              <w:t xml:space="preserve"> </w:t>
            </w:r>
            <w:r w:rsidR="00C22246" w:rsidRPr="00E62ACE">
              <w:t>SEC.02 VA Handbook 6500 Risk Management Framework for VA Information Systems, and applicable NIST Risk Management Framework guidance</w:t>
            </w:r>
          </w:p>
        </w:tc>
      </w:tr>
      <w:tr w:rsidR="00C22246" w:rsidRPr="00A2704F" w14:paraId="5CBEFB08" w14:textId="77777777" w:rsidTr="006F2EF3">
        <w:trPr>
          <w:cantSplit/>
        </w:trPr>
        <w:tc>
          <w:tcPr>
            <w:tcW w:w="1161" w:type="pct"/>
          </w:tcPr>
          <w:p w14:paraId="14DBA955" w14:textId="403F2B0F" w:rsidR="00C22246" w:rsidRPr="006F2EF3" w:rsidRDefault="00C22246" w:rsidP="00C22246">
            <w:pPr>
              <w:pStyle w:val="TableText"/>
              <w:rPr>
                <w:highlight w:val="yellow"/>
              </w:rPr>
            </w:pPr>
            <w:r w:rsidRPr="006F2EF3">
              <w:t>RTC870989</w:t>
            </w:r>
          </w:p>
        </w:tc>
        <w:tc>
          <w:tcPr>
            <w:tcW w:w="3839" w:type="pct"/>
          </w:tcPr>
          <w:p w14:paraId="49FBD248" w14:textId="5FF30DFE" w:rsidR="00C22246" w:rsidRPr="00A2704F" w:rsidRDefault="000576D2" w:rsidP="00C22246">
            <w:pPr>
              <w:pStyle w:val="TableText"/>
            </w:pPr>
            <w:r w:rsidRPr="000576D2">
              <w:t>(Copy of)</w:t>
            </w:r>
            <w:r>
              <w:t xml:space="preserve"> </w:t>
            </w:r>
            <w:r w:rsidR="00C22246" w:rsidRPr="00E62ACE">
              <w:t>SEC.02.03.04 Non-Repudiation (AU-10)</w:t>
            </w:r>
          </w:p>
        </w:tc>
      </w:tr>
      <w:tr w:rsidR="00C22246" w:rsidRPr="00A2704F" w14:paraId="2AE29CDD" w14:textId="77777777" w:rsidTr="006F2EF3">
        <w:trPr>
          <w:cantSplit/>
        </w:trPr>
        <w:tc>
          <w:tcPr>
            <w:tcW w:w="1161" w:type="pct"/>
          </w:tcPr>
          <w:p w14:paraId="25B14ACF" w14:textId="5659E3C9" w:rsidR="00C22246" w:rsidRPr="00A2704F" w:rsidRDefault="00C22246" w:rsidP="00C22246">
            <w:pPr>
              <w:pStyle w:val="TableText"/>
            </w:pPr>
            <w:r w:rsidRPr="007E3080">
              <w:t>RTC870990</w:t>
            </w:r>
          </w:p>
        </w:tc>
        <w:tc>
          <w:tcPr>
            <w:tcW w:w="3839" w:type="pct"/>
          </w:tcPr>
          <w:p w14:paraId="1D8FA611" w14:textId="517520DE" w:rsidR="00C22246" w:rsidRPr="00A2704F" w:rsidRDefault="000576D2" w:rsidP="00C22246">
            <w:pPr>
              <w:pStyle w:val="TableText"/>
            </w:pPr>
            <w:r w:rsidRPr="000576D2">
              <w:t>(Copy of)</w:t>
            </w:r>
            <w:r>
              <w:t xml:space="preserve"> </w:t>
            </w:r>
            <w:r w:rsidR="00C22246" w:rsidRPr="00E62ACE">
              <w:t>SEC.02.03.02 Storage Capacity, Time Stamps and Retention (AU-4, 8, and 11)</w:t>
            </w:r>
          </w:p>
        </w:tc>
      </w:tr>
      <w:tr w:rsidR="00C22246" w:rsidRPr="00A2704F" w14:paraId="5D6D1106" w14:textId="77777777" w:rsidTr="006F2EF3">
        <w:trPr>
          <w:cantSplit/>
        </w:trPr>
        <w:tc>
          <w:tcPr>
            <w:tcW w:w="1161" w:type="pct"/>
          </w:tcPr>
          <w:p w14:paraId="52A89716" w14:textId="64A3CFF9" w:rsidR="00C22246" w:rsidRPr="00A2704F" w:rsidRDefault="00C22246" w:rsidP="00C22246">
            <w:pPr>
              <w:pStyle w:val="TableText"/>
            </w:pPr>
            <w:r w:rsidRPr="007E3080">
              <w:t>RTC870991</w:t>
            </w:r>
          </w:p>
        </w:tc>
        <w:tc>
          <w:tcPr>
            <w:tcW w:w="3839" w:type="pct"/>
          </w:tcPr>
          <w:p w14:paraId="28B907CD" w14:textId="56C01FE4" w:rsidR="00C22246" w:rsidRPr="00A2704F" w:rsidRDefault="000576D2" w:rsidP="00C22246">
            <w:pPr>
              <w:pStyle w:val="TableText"/>
            </w:pPr>
            <w:r w:rsidRPr="000576D2">
              <w:t>(Copy of)</w:t>
            </w:r>
            <w:r>
              <w:t xml:space="preserve"> </w:t>
            </w:r>
            <w:r w:rsidR="00C22246" w:rsidRPr="00E62ACE">
              <w:t>SEC.02.03.01 Audit Events, Contents, Response to Failure, and Creation (AU-2, 3, 5, and 12)</w:t>
            </w:r>
          </w:p>
        </w:tc>
      </w:tr>
      <w:tr w:rsidR="00C22246" w:rsidRPr="00A2704F" w14:paraId="3441ECE9" w14:textId="77777777" w:rsidTr="006F2EF3">
        <w:trPr>
          <w:cantSplit/>
        </w:trPr>
        <w:tc>
          <w:tcPr>
            <w:tcW w:w="1161" w:type="pct"/>
          </w:tcPr>
          <w:p w14:paraId="3C32ECF2" w14:textId="595360DA" w:rsidR="00C22246" w:rsidRPr="00A2704F" w:rsidRDefault="00C22246" w:rsidP="00C22246">
            <w:pPr>
              <w:pStyle w:val="TableText"/>
            </w:pPr>
            <w:r w:rsidRPr="007E3080">
              <w:t>RTC870992</w:t>
            </w:r>
          </w:p>
        </w:tc>
        <w:tc>
          <w:tcPr>
            <w:tcW w:w="3839" w:type="pct"/>
          </w:tcPr>
          <w:p w14:paraId="08B8CA9F" w14:textId="4712382D" w:rsidR="00C22246" w:rsidRPr="00A2704F" w:rsidRDefault="000576D2" w:rsidP="00C22246">
            <w:pPr>
              <w:pStyle w:val="TableText"/>
            </w:pPr>
            <w:r w:rsidRPr="000576D2">
              <w:t>(Copy of)</w:t>
            </w:r>
            <w:r>
              <w:t xml:space="preserve"> </w:t>
            </w:r>
            <w:r w:rsidR="00C22246" w:rsidRPr="00E62ACE">
              <w:t>SEC.02.03.03 Audit Management (AU-6, 7, 8, 9)</w:t>
            </w:r>
          </w:p>
        </w:tc>
      </w:tr>
      <w:tr w:rsidR="00C22246" w:rsidRPr="00A2704F" w14:paraId="1490CBBB" w14:textId="77777777" w:rsidTr="006F2EF3">
        <w:trPr>
          <w:cantSplit/>
        </w:trPr>
        <w:tc>
          <w:tcPr>
            <w:tcW w:w="1161" w:type="pct"/>
          </w:tcPr>
          <w:p w14:paraId="602A747E" w14:textId="0C781E46" w:rsidR="00C22246" w:rsidRPr="00A2704F" w:rsidRDefault="00C22246" w:rsidP="00C22246">
            <w:pPr>
              <w:pStyle w:val="TableText"/>
            </w:pPr>
            <w:r w:rsidRPr="007E3080">
              <w:t>RTC870994</w:t>
            </w:r>
          </w:p>
        </w:tc>
        <w:tc>
          <w:tcPr>
            <w:tcW w:w="3839" w:type="pct"/>
          </w:tcPr>
          <w:p w14:paraId="57C3FB69" w14:textId="2B2FB838" w:rsidR="00C22246" w:rsidRPr="00A2704F" w:rsidRDefault="000576D2" w:rsidP="00C22246">
            <w:pPr>
              <w:pStyle w:val="TableText"/>
            </w:pPr>
            <w:r w:rsidRPr="000576D2">
              <w:t>(Copy of)</w:t>
            </w:r>
            <w:r>
              <w:t xml:space="preserve"> </w:t>
            </w:r>
            <w:r w:rsidR="00C22246" w:rsidRPr="00E62ACE">
              <w:t>SEC.02.04.02 Assessments, Interconnections, Monitoring and Pen Tests (CA-2, 3, 7, 8, 9)</w:t>
            </w:r>
          </w:p>
        </w:tc>
      </w:tr>
      <w:tr w:rsidR="00C22246" w:rsidRPr="00A2704F" w14:paraId="2B6E26C6" w14:textId="77777777" w:rsidTr="006F2EF3">
        <w:trPr>
          <w:cantSplit/>
        </w:trPr>
        <w:tc>
          <w:tcPr>
            <w:tcW w:w="1161" w:type="pct"/>
          </w:tcPr>
          <w:p w14:paraId="11E47D95" w14:textId="3DBE9920" w:rsidR="00C22246" w:rsidRPr="00A2704F" w:rsidRDefault="00C22246" w:rsidP="00C22246">
            <w:pPr>
              <w:pStyle w:val="TableText"/>
            </w:pPr>
            <w:r w:rsidRPr="007E3080">
              <w:t>RTC870995</w:t>
            </w:r>
          </w:p>
        </w:tc>
        <w:tc>
          <w:tcPr>
            <w:tcW w:w="3839" w:type="pct"/>
          </w:tcPr>
          <w:p w14:paraId="05B27CE6" w14:textId="2838A7CA" w:rsidR="00C22246" w:rsidRPr="00A2704F" w:rsidRDefault="000576D2" w:rsidP="00C22246">
            <w:pPr>
              <w:pStyle w:val="TableText"/>
            </w:pPr>
            <w:r w:rsidRPr="000576D2">
              <w:t>(Copy of)</w:t>
            </w:r>
            <w:r>
              <w:t xml:space="preserve"> </w:t>
            </w:r>
            <w:r w:rsidR="00C22246" w:rsidRPr="00E62ACE">
              <w:t>SEC.02.04.01 Security Assessment and Authorization Policy and Procedures (CA-1)</w:t>
            </w:r>
          </w:p>
        </w:tc>
      </w:tr>
      <w:tr w:rsidR="00C22246" w:rsidRPr="00A2704F" w14:paraId="3A3A92C2" w14:textId="77777777" w:rsidTr="006F2EF3">
        <w:trPr>
          <w:cantSplit/>
        </w:trPr>
        <w:tc>
          <w:tcPr>
            <w:tcW w:w="1161" w:type="pct"/>
          </w:tcPr>
          <w:p w14:paraId="3BD23BA4" w14:textId="694A25C3" w:rsidR="00C22246" w:rsidRPr="00A2704F" w:rsidRDefault="00C22246" w:rsidP="00C22246">
            <w:pPr>
              <w:pStyle w:val="TableText"/>
            </w:pPr>
            <w:r w:rsidRPr="007E3080">
              <w:t>RTC870996</w:t>
            </w:r>
          </w:p>
        </w:tc>
        <w:tc>
          <w:tcPr>
            <w:tcW w:w="3839" w:type="pct"/>
          </w:tcPr>
          <w:p w14:paraId="0B46E7E2" w14:textId="0BC6E9AB" w:rsidR="00C22246" w:rsidRPr="00A2704F" w:rsidRDefault="000576D2" w:rsidP="00C22246">
            <w:pPr>
              <w:pStyle w:val="TableText"/>
            </w:pPr>
            <w:r w:rsidRPr="000576D2">
              <w:t>(Copy of)</w:t>
            </w:r>
            <w:r>
              <w:t xml:space="preserve"> </w:t>
            </w:r>
            <w:r w:rsidR="00C22246" w:rsidRPr="00E62ACE">
              <w:t xml:space="preserve">SEC.02.04.03 Plan </w:t>
            </w:r>
            <w:proofErr w:type="gramStart"/>
            <w:r w:rsidR="00C22246" w:rsidRPr="00E62ACE">
              <w:t>Of</w:t>
            </w:r>
            <w:proofErr w:type="gramEnd"/>
            <w:r w:rsidR="00C22246" w:rsidRPr="00E62ACE">
              <w:t xml:space="preserve"> Action and Milestones (CA-5)</w:t>
            </w:r>
          </w:p>
        </w:tc>
      </w:tr>
      <w:tr w:rsidR="00C22246" w:rsidRPr="00A2704F" w14:paraId="18DE0696" w14:textId="77777777" w:rsidTr="006F2EF3">
        <w:trPr>
          <w:cantSplit/>
        </w:trPr>
        <w:tc>
          <w:tcPr>
            <w:tcW w:w="1161" w:type="pct"/>
          </w:tcPr>
          <w:p w14:paraId="741CE527" w14:textId="3C27B5EF" w:rsidR="00C22246" w:rsidRPr="00A2704F" w:rsidRDefault="00C22246" w:rsidP="00C22246">
            <w:pPr>
              <w:pStyle w:val="TableText"/>
            </w:pPr>
            <w:r w:rsidRPr="006F2EF3">
              <w:t>RTC870997</w:t>
            </w:r>
          </w:p>
        </w:tc>
        <w:tc>
          <w:tcPr>
            <w:tcW w:w="3839" w:type="pct"/>
          </w:tcPr>
          <w:p w14:paraId="139010B7" w14:textId="248E156B" w:rsidR="00C22246" w:rsidRPr="00A2704F" w:rsidRDefault="000576D2" w:rsidP="00C22246">
            <w:pPr>
              <w:pStyle w:val="TableText"/>
            </w:pPr>
            <w:r w:rsidRPr="000576D2">
              <w:t>(Copy of)</w:t>
            </w:r>
            <w:r>
              <w:t xml:space="preserve"> </w:t>
            </w:r>
            <w:r w:rsidR="00C22246" w:rsidRPr="00E62ACE">
              <w:t>SEC.02.04.04 Security Authorizations (CA-6)</w:t>
            </w:r>
          </w:p>
        </w:tc>
      </w:tr>
      <w:tr w:rsidR="00C22246" w:rsidRPr="00A2704F" w14:paraId="5CEFF09F" w14:textId="77777777" w:rsidTr="006F2EF3">
        <w:trPr>
          <w:cantSplit/>
        </w:trPr>
        <w:tc>
          <w:tcPr>
            <w:tcW w:w="1161" w:type="pct"/>
          </w:tcPr>
          <w:p w14:paraId="18AF749F" w14:textId="4C232753" w:rsidR="00C22246" w:rsidRPr="00A2704F" w:rsidRDefault="00C22246" w:rsidP="00C22246">
            <w:pPr>
              <w:pStyle w:val="TableText"/>
            </w:pPr>
            <w:r w:rsidRPr="007E3080">
              <w:t>RTC870998</w:t>
            </w:r>
          </w:p>
        </w:tc>
        <w:tc>
          <w:tcPr>
            <w:tcW w:w="3839" w:type="pct"/>
          </w:tcPr>
          <w:p w14:paraId="1E19C038" w14:textId="21238A62" w:rsidR="00C22246" w:rsidRPr="00A2704F" w:rsidRDefault="000576D2" w:rsidP="00C22246">
            <w:pPr>
              <w:pStyle w:val="TableText"/>
            </w:pPr>
            <w:r w:rsidRPr="000576D2">
              <w:t>(Copy of)</w:t>
            </w:r>
            <w:r>
              <w:t xml:space="preserve"> </w:t>
            </w:r>
            <w:r w:rsidR="00C22246" w:rsidRPr="00E62ACE">
              <w:t>SEC.02.05.02 Settings and Baseline Configuration (CM-2, 3, 5, 6, 8)</w:t>
            </w:r>
          </w:p>
        </w:tc>
      </w:tr>
      <w:tr w:rsidR="00C22246" w:rsidRPr="00A2704F" w14:paraId="053A35D2" w14:textId="77777777" w:rsidTr="006F2EF3">
        <w:trPr>
          <w:cantSplit/>
        </w:trPr>
        <w:tc>
          <w:tcPr>
            <w:tcW w:w="1161" w:type="pct"/>
          </w:tcPr>
          <w:p w14:paraId="7BEEDA27" w14:textId="0AF8AACA" w:rsidR="00C22246" w:rsidRPr="00A2704F" w:rsidRDefault="00C22246" w:rsidP="00C22246">
            <w:pPr>
              <w:pStyle w:val="TableText"/>
            </w:pPr>
            <w:r w:rsidRPr="007E3080">
              <w:t>RTC870999</w:t>
            </w:r>
          </w:p>
        </w:tc>
        <w:tc>
          <w:tcPr>
            <w:tcW w:w="3839" w:type="pct"/>
          </w:tcPr>
          <w:p w14:paraId="1533F492" w14:textId="64C9C77F" w:rsidR="00C22246" w:rsidRPr="00A2704F" w:rsidRDefault="000576D2" w:rsidP="00C22246">
            <w:pPr>
              <w:pStyle w:val="TableText"/>
            </w:pPr>
            <w:r w:rsidRPr="000576D2">
              <w:t>(Copy of)</w:t>
            </w:r>
            <w:r>
              <w:t xml:space="preserve"> </w:t>
            </w:r>
            <w:r w:rsidR="00C22246" w:rsidRPr="00E62ACE">
              <w:t>SEC.02.05.01 Baseline Configuration (CM-2)</w:t>
            </w:r>
          </w:p>
        </w:tc>
      </w:tr>
      <w:tr w:rsidR="00C22246" w:rsidRPr="00A2704F" w14:paraId="3A882EE1" w14:textId="77777777" w:rsidTr="006F2EF3">
        <w:trPr>
          <w:cantSplit/>
        </w:trPr>
        <w:tc>
          <w:tcPr>
            <w:tcW w:w="1161" w:type="pct"/>
          </w:tcPr>
          <w:p w14:paraId="252F7648" w14:textId="65D1BF24" w:rsidR="00C22246" w:rsidRPr="00A2704F" w:rsidRDefault="00C22246" w:rsidP="00C22246">
            <w:pPr>
              <w:pStyle w:val="TableText"/>
            </w:pPr>
            <w:r w:rsidRPr="007E3080">
              <w:t>RTC871000</w:t>
            </w:r>
          </w:p>
        </w:tc>
        <w:tc>
          <w:tcPr>
            <w:tcW w:w="3839" w:type="pct"/>
          </w:tcPr>
          <w:p w14:paraId="28D97C74" w14:textId="7E0D4934" w:rsidR="00C22246" w:rsidRPr="00A2704F" w:rsidRDefault="000576D2" w:rsidP="00C22246">
            <w:pPr>
              <w:pStyle w:val="TableText"/>
            </w:pPr>
            <w:r w:rsidRPr="000576D2">
              <w:t>(Copy of)</w:t>
            </w:r>
            <w:r>
              <w:t xml:space="preserve"> </w:t>
            </w:r>
            <w:r w:rsidR="00C22246" w:rsidRPr="00E62ACE">
              <w:t>SEC.02.05.05 Security Impact Analysis (CM-4)</w:t>
            </w:r>
          </w:p>
        </w:tc>
      </w:tr>
      <w:tr w:rsidR="00C22246" w:rsidRPr="00A2704F" w14:paraId="3A16C794" w14:textId="77777777" w:rsidTr="006F2EF3">
        <w:trPr>
          <w:cantSplit/>
        </w:trPr>
        <w:tc>
          <w:tcPr>
            <w:tcW w:w="1161" w:type="pct"/>
          </w:tcPr>
          <w:p w14:paraId="157B452F" w14:textId="74C1B9F7" w:rsidR="00C22246" w:rsidRPr="00A2704F" w:rsidRDefault="00C22246" w:rsidP="00C22246">
            <w:pPr>
              <w:pStyle w:val="TableText"/>
            </w:pPr>
            <w:r w:rsidRPr="007E3080">
              <w:t>RTC871001</w:t>
            </w:r>
          </w:p>
        </w:tc>
        <w:tc>
          <w:tcPr>
            <w:tcW w:w="3839" w:type="pct"/>
          </w:tcPr>
          <w:p w14:paraId="3519CE94" w14:textId="28CA7A7C" w:rsidR="00C22246" w:rsidRPr="00A2704F" w:rsidRDefault="000576D2" w:rsidP="00C22246">
            <w:pPr>
              <w:pStyle w:val="TableText"/>
            </w:pPr>
            <w:r w:rsidRPr="000576D2">
              <w:t>(Copy of)</w:t>
            </w:r>
            <w:r>
              <w:t xml:space="preserve"> </w:t>
            </w:r>
            <w:r w:rsidR="00C22246" w:rsidRPr="00E62ACE">
              <w:t>SEC.02.05.04 Information System Component Inventory (CM-5, 8, 10, 11)</w:t>
            </w:r>
          </w:p>
        </w:tc>
      </w:tr>
      <w:tr w:rsidR="00C22246" w:rsidRPr="00A2704F" w14:paraId="76DD8C03" w14:textId="77777777" w:rsidTr="006F2EF3">
        <w:trPr>
          <w:cantSplit/>
        </w:trPr>
        <w:tc>
          <w:tcPr>
            <w:tcW w:w="1161" w:type="pct"/>
          </w:tcPr>
          <w:p w14:paraId="16F33B01" w14:textId="22CD4B5E" w:rsidR="00C22246" w:rsidRPr="00A2704F" w:rsidRDefault="00C22246" w:rsidP="00C22246">
            <w:pPr>
              <w:pStyle w:val="TableText"/>
            </w:pPr>
            <w:r w:rsidRPr="007E3080">
              <w:t>RTC871002</w:t>
            </w:r>
          </w:p>
        </w:tc>
        <w:tc>
          <w:tcPr>
            <w:tcW w:w="3839" w:type="pct"/>
          </w:tcPr>
          <w:p w14:paraId="0C2B5EB9" w14:textId="43D763D7" w:rsidR="00C22246" w:rsidRPr="00A2704F" w:rsidRDefault="000576D2" w:rsidP="00C22246">
            <w:pPr>
              <w:pStyle w:val="TableText"/>
            </w:pPr>
            <w:r w:rsidRPr="000576D2">
              <w:t>(Copy of)</w:t>
            </w:r>
            <w:r>
              <w:t xml:space="preserve"> </w:t>
            </w:r>
            <w:r w:rsidR="00C22246" w:rsidRPr="00E62ACE">
              <w:t>SEC.02.05.03 Access Restrictions with Least Functionality for Change (CM-5, 7)</w:t>
            </w:r>
          </w:p>
        </w:tc>
      </w:tr>
      <w:tr w:rsidR="00C22246" w:rsidRPr="00A2704F" w14:paraId="37D1CED8" w14:textId="77777777" w:rsidTr="006F2EF3">
        <w:trPr>
          <w:cantSplit/>
        </w:trPr>
        <w:tc>
          <w:tcPr>
            <w:tcW w:w="1161" w:type="pct"/>
          </w:tcPr>
          <w:p w14:paraId="2C5140C2" w14:textId="48AEB7FE" w:rsidR="00C22246" w:rsidRPr="00A2704F" w:rsidRDefault="00C22246" w:rsidP="00C22246">
            <w:pPr>
              <w:pStyle w:val="TableText"/>
            </w:pPr>
            <w:r w:rsidRPr="007E3080">
              <w:t>RTC871003</w:t>
            </w:r>
          </w:p>
        </w:tc>
        <w:tc>
          <w:tcPr>
            <w:tcW w:w="3839" w:type="pct"/>
          </w:tcPr>
          <w:p w14:paraId="442E1B15" w14:textId="1A865D8F" w:rsidR="00C22246" w:rsidRPr="00A2704F" w:rsidRDefault="000576D2" w:rsidP="00C22246">
            <w:pPr>
              <w:pStyle w:val="TableText"/>
            </w:pPr>
            <w:r w:rsidRPr="000576D2">
              <w:t>(Copy of)</w:t>
            </w:r>
            <w:r>
              <w:t xml:space="preserve"> </w:t>
            </w:r>
            <w:r w:rsidR="00C22246" w:rsidRPr="00E62ACE">
              <w:t>SEC.02.05.06 Configuration Change Control (CM-3)</w:t>
            </w:r>
          </w:p>
        </w:tc>
      </w:tr>
      <w:tr w:rsidR="00C22246" w:rsidRPr="00A2704F" w14:paraId="33F994F5" w14:textId="77777777" w:rsidTr="006F2EF3">
        <w:trPr>
          <w:cantSplit/>
        </w:trPr>
        <w:tc>
          <w:tcPr>
            <w:tcW w:w="1161" w:type="pct"/>
          </w:tcPr>
          <w:p w14:paraId="06F9029F" w14:textId="21F6C252" w:rsidR="00C22246" w:rsidRPr="00A2704F" w:rsidRDefault="00C22246" w:rsidP="00C22246">
            <w:pPr>
              <w:pStyle w:val="TableText"/>
            </w:pPr>
            <w:r w:rsidRPr="007E3080">
              <w:t>RTC871082</w:t>
            </w:r>
          </w:p>
        </w:tc>
        <w:tc>
          <w:tcPr>
            <w:tcW w:w="3839" w:type="pct"/>
          </w:tcPr>
          <w:p w14:paraId="19E6528C" w14:textId="6C4FA85C" w:rsidR="00C22246" w:rsidRPr="00A2704F" w:rsidRDefault="000576D2" w:rsidP="00C22246">
            <w:pPr>
              <w:pStyle w:val="TableText"/>
            </w:pPr>
            <w:r w:rsidRPr="000576D2">
              <w:t>(Copy of)</w:t>
            </w:r>
            <w:r>
              <w:t xml:space="preserve"> </w:t>
            </w:r>
            <w:r w:rsidR="00C22246" w:rsidRPr="00E62ACE">
              <w:t>SEC.02.19.16 ATO External Information System Services (SA-9)</w:t>
            </w:r>
          </w:p>
        </w:tc>
      </w:tr>
      <w:tr w:rsidR="00C22246" w:rsidRPr="00A2704F" w14:paraId="62D172BC" w14:textId="77777777" w:rsidTr="006F2EF3">
        <w:trPr>
          <w:cantSplit/>
        </w:trPr>
        <w:tc>
          <w:tcPr>
            <w:tcW w:w="1161" w:type="pct"/>
          </w:tcPr>
          <w:p w14:paraId="08D45B84" w14:textId="43DB81E3" w:rsidR="00C22246" w:rsidRPr="00A2704F" w:rsidRDefault="00C22246" w:rsidP="00C22246">
            <w:pPr>
              <w:pStyle w:val="TableText"/>
            </w:pPr>
            <w:r w:rsidRPr="007E3080">
              <w:t>RTC871086</w:t>
            </w:r>
          </w:p>
        </w:tc>
        <w:tc>
          <w:tcPr>
            <w:tcW w:w="3839" w:type="pct"/>
          </w:tcPr>
          <w:p w14:paraId="55C788A1" w14:textId="4C37084C" w:rsidR="00C22246" w:rsidRPr="00A2704F" w:rsidRDefault="000576D2" w:rsidP="00C22246">
            <w:pPr>
              <w:pStyle w:val="TableText"/>
            </w:pPr>
            <w:r w:rsidRPr="000576D2">
              <w:t>(Copy of)</w:t>
            </w:r>
            <w:r>
              <w:t xml:space="preserve"> </w:t>
            </w:r>
            <w:r w:rsidR="00C22246" w:rsidRPr="00E62ACE">
              <w:t>SEC.02.19.14 ATO Vulnerability Scanning (RA-5)</w:t>
            </w:r>
          </w:p>
        </w:tc>
      </w:tr>
      <w:tr w:rsidR="00C22246" w:rsidRPr="00A2704F" w14:paraId="269A63A6" w14:textId="77777777" w:rsidTr="006F2EF3">
        <w:trPr>
          <w:cantSplit/>
        </w:trPr>
        <w:tc>
          <w:tcPr>
            <w:tcW w:w="1161" w:type="pct"/>
          </w:tcPr>
          <w:p w14:paraId="182B85DE" w14:textId="0235CD34" w:rsidR="00C22246" w:rsidRPr="00A2704F" w:rsidRDefault="00C22246" w:rsidP="00C22246">
            <w:pPr>
              <w:pStyle w:val="TableText"/>
            </w:pPr>
            <w:r w:rsidRPr="007E3080">
              <w:t>RTC871087</w:t>
            </w:r>
          </w:p>
        </w:tc>
        <w:tc>
          <w:tcPr>
            <w:tcW w:w="3839" w:type="pct"/>
          </w:tcPr>
          <w:p w14:paraId="58BB5AE2" w14:textId="7F86C6B0" w:rsidR="00C22246" w:rsidRPr="00A2704F" w:rsidRDefault="000576D2" w:rsidP="00C22246">
            <w:pPr>
              <w:pStyle w:val="TableText"/>
            </w:pPr>
            <w:r w:rsidRPr="000576D2">
              <w:t>(Copy of)</w:t>
            </w:r>
            <w:r>
              <w:t xml:space="preserve"> </w:t>
            </w:r>
            <w:r w:rsidR="00C22246" w:rsidRPr="00E62ACE">
              <w:t xml:space="preserve">SEC.02.19.17 ATO Developer Configuration, Testing, Evaluation, Training, Architecture and Design (SA-10, 11, 16, </w:t>
            </w:r>
            <w:proofErr w:type="gramStart"/>
            <w:r w:rsidR="00C22246" w:rsidRPr="00E62ACE">
              <w:t>17 )</w:t>
            </w:r>
            <w:proofErr w:type="gramEnd"/>
          </w:p>
        </w:tc>
      </w:tr>
      <w:tr w:rsidR="00C22246" w:rsidRPr="00A2704F" w14:paraId="428E4446" w14:textId="77777777" w:rsidTr="006F2EF3">
        <w:trPr>
          <w:cantSplit/>
        </w:trPr>
        <w:tc>
          <w:tcPr>
            <w:tcW w:w="1161" w:type="pct"/>
          </w:tcPr>
          <w:p w14:paraId="0BED9F17" w14:textId="662D87EC" w:rsidR="00C22246" w:rsidRPr="00A2704F" w:rsidRDefault="00C22246" w:rsidP="00C22246">
            <w:pPr>
              <w:pStyle w:val="TableText"/>
            </w:pPr>
            <w:r w:rsidRPr="006F2EF3">
              <w:t>RTC871088</w:t>
            </w:r>
          </w:p>
        </w:tc>
        <w:tc>
          <w:tcPr>
            <w:tcW w:w="3839" w:type="pct"/>
          </w:tcPr>
          <w:p w14:paraId="35FCE948" w14:textId="138CFBF3" w:rsidR="00C22246" w:rsidRPr="00A2704F" w:rsidRDefault="000576D2" w:rsidP="00C22246">
            <w:pPr>
              <w:pStyle w:val="TableText"/>
            </w:pPr>
            <w:r w:rsidRPr="000576D2">
              <w:t>(Copy of)</w:t>
            </w:r>
            <w:r>
              <w:t xml:space="preserve"> </w:t>
            </w:r>
            <w:r w:rsidR="00C22246" w:rsidRPr="00E62ACE">
              <w:t>SEC.02.19.18 ATO Remediation, Alerts and Error Handling (SI-2, 5, and 11)</w:t>
            </w:r>
          </w:p>
        </w:tc>
      </w:tr>
      <w:tr w:rsidR="00C22246" w:rsidRPr="00A2704F" w14:paraId="6DF375F6" w14:textId="77777777" w:rsidTr="006F2EF3">
        <w:trPr>
          <w:cantSplit/>
        </w:trPr>
        <w:tc>
          <w:tcPr>
            <w:tcW w:w="1161" w:type="pct"/>
          </w:tcPr>
          <w:p w14:paraId="3D284326" w14:textId="34A222E9" w:rsidR="00C22246" w:rsidRPr="00A2704F" w:rsidRDefault="00C22246" w:rsidP="00C22246">
            <w:pPr>
              <w:pStyle w:val="TableText"/>
            </w:pPr>
            <w:r w:rsidRPr="007E3080">
              <w:t>RTC871089</w:t>
            </w:r>
          </w:p>
        </w:tc>
        <w:tc>
          <w:tcPr>
            <w:tcW w:w="3839" w:type="pct"/>
          </w:tcPr>
          <w:p w14:paraId="4CA4EBB6" w14:textId="1B2D083C" w:rsidR="00C22246" w:rsidRPr="00A2704F" w:rsidRDefault="000576D2" w:rsidP="00C22246">
            <w:pPr>
              <w:pStyle w:val="TableText"/>
            </w:pPr>
            <w:r w:rsidRPr="000576D2">
              <w:t>(Copy of)</w:t>
            </w:r>
            <w:r>
              <w:t xml:space="preserve"> </w:t>
            </w:r>
            <w:r w:rsidR="00C22246" w:rsidRPr="00E62ACE">
              <w:t>SEC.02.19.12 ATO Security Categorization (RA-2)</w:t>
            </w:r>
          </w:p>
        </w:tc>
      </w:tr>
      <w:tr w:rsidR="00C22246" w:rsidRPr="00A2704F" w14:paraId="4B4D45CB" w14:textId="77777777" w:rsidTr="006F2EF3">
        <w:trPr>
          <w:cantSplit/>
        </w:trPr>
        <w:tc>
          <w:tcPr>
            <w:tcW w:w="1161" w:type="pct"/>
          </w:tcPr>
          <w:p w14:paraId="30015E32" w14:textId="747469AF" w:rsidR="00C22246" w:rsidRPr="00A2704F" w:rsidRDefault="00C22246" w:rsidP="00C22246">
            <w:pPr>
              <w:pStyle w:val="TableText"/>
            </w:pPr>
            <w:r w:rsidRPr="007E3080">
              <w:lastRenderedPageBreak/>
              <w:t>RTC871093</w:t>
            </w:r>
          </w:p>
        </w:tc>
        <w:tc>
          <w:tcPr>
            <w:tcW w:w="3839" w:type="pct"/>
          </w:tcPr>
          <w:p w14:paraId="3F877982" w14:textId="562C5956" w:rsidR="00C22246" w:rsidRPr="00A2704F" w:rsidRDefault="000576D2" w:rsidP="00C22246">
            <w:pPr>
              <w:pStyle w:val="TableText"/>
            </w:pPr>
            <w:r w:rsidRPr="000576D2">
              <w:t>(Copy of)</w:t>
            </w:r>
            <w:r>
              <w:t xml:space="preserve"> </w:t>
            </w:r>
            <w:r w:rsidR="00C22246" w:rsidRPr="00E62ACE">
              <w:t>SEC.02.19.19 ATO Malicious Code and Spam Protection (SI-3, 8)</w:t>
            </w:r>
          </w:p>
        </w:tc>
      </w:tr>
      <w:tr w:rsidR="00C22246" w:rsidRPr="00A2704F" w14:paraId="4C921A60" w14:textId="77777777" w:rsidTr="006F2EF3">
        <w:trPr>
          <w:cantSplit/>
        </w:trPr>
        <w:tc>
          <w:tcPr>
            <w:tcW w:w="1161" w:type="pct"/>
          </w:tcPr>
          <w:p w14:paraId="6E7B6737" w14:textId="031686AE" w:rsidR="00C22246" w:rsidRPr="00A2704F" w:rsidRDefault="00C22246" w:rsidP="00C22246">
            <w:pPr>
              <w:pStyle w:val="TableText"/>
            </w:pPr>
            <w:r w:rsidRPr="007E3080">
              <w:t>RTC871095</w:t>
            </w:r>
          </w:p>
        </w:tc>
        <w:tc>
          <w:tcPr>
            <w:tcW w:w="3839" w:type="pct"/>
          </w:tcPr>
          <w:p w14:paraId="0F33AD75" w14:textId="01CE883E" w:rsidR="00C22246" w:rsidRPr="00A2704F" w:rsidRDefault="000576D2" w:rsidP="00C22246">
            <w:pPr>
              <w:pStyle w:val="TableText"/>
            </w:pPr>
            <w:r w:rsidRPr="000576D2">
              <w:t>(Copy of)</w:t>
            </w:r>
            <w:r>
              <w:t xml:space="preserve"> </w:t>
            </w:r>
            <w:r w:rsidR="00C22246" w:rsidRPr="00E62ACE">
              <w:t>SEC.02.19.15 ATO System Development Life Cycle (SA-3)</w:t>
            </w:r>
          </w:p>
        </w:tc>
      </w:tr>
      <w:tr w:rsidR="00C22246" w:rsidRPr="00A2704F" w14:paraId="71C34B19" w14:textId="77777777" w:rsidTr="006F2EF3">
        <w:trPr>
          <w:cantSplit/>
        </w:trPr>
        <w:tc>
          <w:tcPr>
            <w:tcW w:w="1161" w:type="pct"/>
          </w:tcPr>
          <w:p w14:paraId="1C0AA98C" w14:textId="43691CA7" w:rsidR="00C22246" w:rsidRPr="00A2704F" w:rsidRDefault="00C22246" w:rsidP="00C22246">
            <w:pPr>
              <w:pStyle w:val="TableText"/>
            </w:pPr>
            <w:r w:rsidRPr="007E3080">
              <w:t>RTC871096</w:t>
            </w:r>
          </w:p>
        </w:tc>
        <w:tc>
          <w:tcPr>
            <w:tcW w:w="3839" w:type="pct"/>
          </w:tcPr>
          <w:p w14:paraId="60171D13" w14:textId="65785698" w:rsidR="00C22246" w:rsidRPr="00A2704F" w:rsidRDefault="000576D2" w:rsidP="00C22246">
            <w:pPr>
              <w:pStyle w:val="TableText"/>
            </w:pPr>
            <w:r w:rsidRPr="000576D2">
              <w:t>(Copy of)</w:t>
            </w:r>
            <w:r>
              <w:t xml:space="preserve"> </w:t>
            </w:r>
            <w:r w:rsidR="00C22246" w:rsidRPr="00E62ACE">
              <w:t>SEC.02.19.13 ATO Risk Assessment (RA-3)</w:t>
            </w:r>
          </w:p>
        </w:tc>
      </w:tr>
      <w:tr w:rsidR="00C22246" w:rsidRPr="00A2704F" w14:paraId="5563B1FC" w14:textId="77777777" w:rsidTr="006F2EF3">
        <w:trPr>
          <w:cantSplit/>
        </w:trPr>
        <w:tc>
          <w:tcPr>
            <w:tcW w:w="1161" w:type="pct"/>
          </w:tcPr>
          <w:p w14:paraId="31B3AF64" w14:textId="0180F279" w:rsidR="00C22246" w:rsidRPr="00A2704F" w:rsidRDefault="00C22246" w:rsidP="00C22246">
            <w:pPr>
              <w:pStyle w:val="TableText"/>
            </w:pPr>
            <w:r w:rsidRPr="007E3080">
              <w:t>RTC871097</w:t>
            </w:r>
          </w:p>
        </w:tc>
        <w:tc>
          <w:tcPr>
            <w:tcW w:w="3839" w:type="pct"/>
          </w:tcPr>
          <w:p w14:paraId="555C6A37" w14:textId="62978B2A" w:rsidR="00C22246" w:rsidRPr="00A2704F" w:rsidRDefault="000576D2" w:rsidP="00C22246">
            <w:pPr>
              <w:pStyle w:val="TableText"/>
            </w:pPr>
            <w:r w:rsidRPr="000576D2">
              <w:t>(Copy of)</w:t>
            </w:r>
            <w:r>
              <w:t xml:space="preserve"> </w:t>
            </w:r>
            <w:r w:rsidR="00C22246" w:rsidRPr="00E62ACE">
              <w:t>SEC.02.19.11 ATO Plan of Action and Milestones Process (PM-4)</w:t>
            </w:r>
          </w:p>
        </w:tc>
      </w:tr>
      <w:tr w:rsidR="00C22246" w:rsidRPr="00A2704F" w14:paraId="21E1213A" w14:textId="77777777" w:rsidTr="006F2EF3">
        <w:trPr>
          <w:cantSplit/>
        </w:trPr>
        <w:tc>
          <w:tcPr>
            <w:tcW w:w="1161" w:type="pct"/>
          </w:tcPr>
          <w:p w14:paraId="6CAFE537" w14:textId="777ADB22" w:rsidR="00C22246" w:rsidRPr="00A2704F" w:rsidRDefault="00C22246" w:rsidP="00C22246">
            <w:pPr>
              <w:pStyle w:val="TableText"/>
            </w:pPr>
            <w:r w:rsidRPr="007E3080">
              <w:t>RTC871099</w:t>
            </w:r>
          </w:p>
        </w:tc>
        <w:tc>
          <w:tcPr>
            <w:tcW w:w="3839" w:type="pct"/>
          </w:tcPr>
          <w:p w14:paraId="32F95290" w14:textId="4E276149" w:rsidR="00C22246" w:rsidRPr="00A2704F" w:rsidRDefault="000576D2" w:rsidP="00C22246">
            <w:pPr>
              <w:pStyle w:val="TableText"/>
            </w:pPr>
            <w:r w:rsidRPr="000576D2">
              <w:t>(Copy of)</w:t>
            </w:r>
            <w:r>
              <w:t xml:space="preserve"> </w:t>
            </w:r>
            <w:r w:rsidR="00C22246" w:rsidRPr="00E62ACE">
              <w:t>SEC.02.19.04 ATO Security Authorizations (CA-6)</w:t>
            </w:r>
          </w:p>
        </w:tc>
      </w:tr>
      <w:tr w:rsidR="00C22246" w:rsidRPr="00A2704F" w14:paraId="1E5EEE51" w14:textId="77777777" w:rsidTr="006F2EF3">
        <w:trPr>
          <w:cantSplit/>
        </w:trPr>
        <w:tc>
          <w:tcPr>
            <w:tcW w:w="1161" w:type="pct"/>
          </w:tcPr>
          <w:p w14:paraId="54C4696A" w14:textId="06D476A5" w:rsidR="00C22246" w:rsidRPr="00A2704F" w:rsidRDefault="00C22246" w:rsidP="00C22246">
            <w:pPr>
              <w:pStyle w:val="TableText"/>
            </w:pPr>
            <w:r w:rsidRPr="007E3080">
              <w:t>RTC871100</w:t>
            </w:r>
          </w:p>
        </w:tc>
        <w:tc>
          <w:tcPr>
            <w:tcW w:w="3839" w:type="pct"/>
          </w:tcPr>
          <w:p w14:paraId="0E0CDBF5" w14:textId="745F6D92" w:rsidR="00C22246" w:rsidRPr="00A2704F" w:rsidRDefault="000576D2" w:rsidP="00C22246">
            <w:pPr>
              <w:pStyle w:val="TableText"/>
            </w:pPr>
            <w:r w:rsidRPr="000576D2">
              <w:t>(Copy of)</w:t>
            </w:r>
            <w:r>
              <w:t xml:space="preserve"> </w:t>
            </w:r>
            <w:r w:rsidR="00C22246" w:rsidRPr="00E62ACE">
              <w:t>SEC.02.19.03 ATO Assessments, Interconnections, Monitoring and Pen Tests (CA-2, 3, 7, 8, 9)</w:t>
            </w:r>
          </w:p>
        </w:tc>
      </w:tr>
      <w:tr w:rsidR="00C22246" w:rsidRPr="00A2704F" w14:paraId="5F62EFD2" w14:textId="77777777" w:rsidTr="006F2EF3">
        <w:trPr>
          <w:cantSplit/>
        </w:trPr>
        <w:tc>
          <w:tcPr>
            <w:tcW w:w="1161" w:type="pct"/>
          </w:tcPr>
          <w:p w14:paraId="6C24FF2E" w14:textId="4AAF1891" w:rsidR="00C22246" w:rsidRPr="00A2704F" w:rsidRDefault="00C22246" w:rsidP="00C22246">
            <w:pPr>
              <w:pStyle w:val="TableText"/>
            </w:pPr>
            <w:r w:rsidRPr="007E3080">
              <w:t>RTC904618</w:t>
            </w:r>
          </w:p>
        </w:tc>
        <w:tc>
          <w:tcPr>
            <w:tcW w:w="3839" w:type="pct"/>
          </w:tcPr>
          <w:p w14:paraId="625E86B6" w14:textId="37C9C1E2" w:rsidR="00C22246" w:rsidRPr="00A2704F" w:rsidRDefault="00C22246" w:rsidP="00C22246">
            <w:pPr>
              <w:pStyle w:val="TableText"/>
            </w:pPr>
            <w:r w:rsidRPr="009659D1">
              <w:t>EPIC - Architecture Stack</w:t>
            </w:r>
          </w:p>
        </w:tc>
      </w:tr>
      <w:tr w:rsidR="00C22246" w:rsidRPr="00A2704F" w14:paraId="73AF451C" w14:textId="77777777" w:rsidTr="006F2EF3">
        <w:trPr>
          <w:cantSplit/>
        </w:trPr>
        <w:tc>
          <w:tcPr>
            <w:tcW w:w="1161" w:type="pct"/>
          </w:tcPr>
          <w:p w14:paraId="71974738" w14:textId="66873065" w:rsidR="00C22246" w:rsidRPr="00A2704F" w:rsidRDefault="00C22246" w:rsidP="00C22246">
            <w:pPr>
              <w:pStyle w:val="TableText"/>
            </w:pPr>
            <w:r w:rsidRPr="007E3080">
              <w:t>RTC904621</w:t>
            </w:r>
          </w:p>
        </w:tc>
        <w:tc>
          <w:tcPr>
            <w:tcW w:w="3839" w:type="pct"/>
          </w:tcPr>
          <w:p w14:paraId="539419D1" w14:textId="26987CFF" w:rsidR="00C22246" w:rsidRPr="00A2704F" w:rsidRDefault="00C22246" w:rsidP="00C22246">
            <w:pPr>
              <w:pStyle w:val="TableText"/>
            </w:pPr>
            <w:r w:rsidRPr="009659D1">
              <w:t>SUB EPIC - Software</w:t>
            </w:r>
          </w:p>
        </w:tc>
      </w:tr>
      <w:tr w:rsidR="00AC3EC1" w:rsidRPr="00A2704F" w14:paraId="1AD4EEE2" w14:textId="77777777" w:rsidTr="008405C0">
        <w:trPr>
          <w:cantSplit/>
        </w:trPr>
        <w:tc>
          <w:tcPr>
            <w:tcW w:w="1161" w:type="pct"/>
          </w:tcPr>
          <w:p w14:paraId="27049531" w14:textId="481C3A2A" w:rsidR="00AC3EC1" w:rsidRPr="007E3080" w:rsidRDefault="00AC3EC1" w:rsidP="00C22246">
            <w:pPr>
              <w:pStyle w:val="TableText"/>
            </w:pPr>
            <w:r>
              <w:t>RTC904623</w:t>
            </w:r>
          </w:p>
        </w:tc>
        <w:tc>
          <w:tcPr>
            <w:tcW w:w="3839" w:type="pct"/>
          </w:tcPr>
          <w:p w14:paraId="75DC2DC6" w14:textId="0DA07717" w:rsidR="00AC3EC1" w:rsidRPr="009659D1" w:rsidRDefault="00AC3EC1" w:rsidP="00C22246">
            <w:pPr>
              <w:pStyle w:val="TableText"/>
            </w:pPr>
            <w:r>
              <w:t>SUB EPIC - Hosting</w:t>
            </w:r>
          </w:p>
        </w:tc>
      </w:tr>
      <w:tr w:rsidR="00C22246" w:rsidRPr="00A2704F" w14:paraId="5408CB30" w14:textId="77777777" w:rsidTr="006F2EF3">
        <w:trPr>
          <w:cantSplit/>
        </w:trPr>
        <w:tc>
          <w:tcPr>
            <w:tcW w:w="1161" w:type="pct"/>
          </w:tcPr>
          <w:p w14:paraId="25FB2960" w14:textId="3B930035" w:rsidR="00C22246" w:rsidRPr="00A2704F" w:rsidRDefault="00C22246" w:rsidP="00C22246">
            <w:pPr>
              <w:pStyle w:val="TableText"/>
            </w:pPr>
            <w:r w:rsidRPr="007E3080">
              <w:t>RTC904624</w:t>
            </w:r>
          </w:p>
        </w:tc>
        <w:tc>
          <w:tcPr>
            <w:tcW w:w="3839" w:type="pct"/>
          </w:tcPr>
          <w:p w14:paraId="2F6F186D" w14:textId="74827AD0" w:rsidR="00C22246" w:rsidRPr="00A2704F" w:rsidRDefault="00C22246" w:rsidP="00C22246">
            <w:pPr>
              <w:pStyle w:val="TableText"/>
            </w:pPr>
            <w:r w:rsidRPr="009659D1">
              <w:t>EPIC - Services</w:t>
            </w:r>
          </w:p>
        </w:tc>
      </w:tr>
      <w:tr w:rsidR="00C22246" w:rsidRPr="00A2704F" w14:paraId="56CDA879" w14:textId="77777777" w:rsidTr="006F2EF3">
        <w:trPr>
          <w:cantSplit/>
        </w:trPr>
        <w:tc>
          <w:tcPr>
            <w:tcW w:w="1161" w:type="pct"/>
          </w:tcPr>
          <w:p w14:paraId="3637F10E" w14:textId="53148172" w:rsidR="00C22246" w:rsidRPr="00A2704F" w:rsidRDefault="00C22246" w:rsidP="00C22246">
            <w:pPr>
              <w:pStyle w:val="TableText"/>
            </w:pPr>
            <w:r w:rsidRPr="007E3080">
              <w:t>RTC904625</w:t>
            </w:r>
          </w:p>
        </w:tc>
        <w:tc>
          <w:tcPr>
            <w:tcW w:w="3839" w:type="pct"/>
          </w:tcPr>
          <w:p w14:paraId="1B27895E" w14:textId="58FCA956" w:rsidR="00C22246" w:rsidRPr="00A2704F" w:rsidRDefault="00C22246" w:rsidP="00C22246">
            <w:pPr>
              <w:pStyle w:val="TableText"/>
            </w:pPr>
            <w:r w:rsidRPr="009659D1">
              <w:t>EPIC - Applications</w:t>
            </w:r>
          </w:p>
        </w:tc>
      </w:tr>
      <w:tr w:rsidR="00C22246" w:rsidRPr="00A2704F" w14:paraId="1F561AAF" w14:textId="77777777" w:rsidTr="006F2EF3">
        <w:trPr>
          <w:cantSplit/>
        </w:trPr>
        <w:tc>
          <w:tcPr>
            <w:tcW w:w="1161" w:type="pct"/>
          </w:tcPr>
          <w:p w14:paraId="2AC5152E" w14:textId="0398AD5C" w:rsidR="00C22246" w:rsidRPr="00A2704F" w:rsidRDefault="00C22246" w:rsidP="00C22246">
            <w:pPr>
              <w:pStyle w:val="TableText"/>
            </w:pPr>
            <w:r w:rsidRPr="007E3080">
              <w:t>RTC904626</w:t>
            </w:r>
          </w:p>
        </w:tc>
        <w:tc>
          <w:tcPr>
            <w:tcW w:w="3839" w:type="pct"/>
          </w:tcPr>
          <w:p w14:paraId="65CA5CC7" w14:textId="7BBDE4AD" w:rsidR="00C22246" w:rsidRPr="00A2704F" w:rsidRDefault="00C22246" w:rsidP="00C22246">
            <w:pPr>
              <w:pStyle w:val="TableText"/>
            </w:pPr>
            <w:r w:rsidRPr="0043588D">
              <w:t>SUB EPIC - FHIR API</w:t>
            </w:r>
          </w:p>
        </w:tc>
      </w:tr>
      <w:tr w:rsidR="00C22246" w:rsidRPr="00A2704F" w14:paraId="21DEEB29" w14:textId="77777777" w:rsidTr="006F2EF3">
        <w:trPr>
          <w:cantSplit/>
        </w:trPr>
        <w:tc>
          <w:tcPr>
            <w:tcW w:w="1161" w:type="pct"/>
          </w:tcPr>
          <w:p w14:paraId="454A5DA0" w14:textId="7E1FFD9F" w:rsidR="00C22246" w:rsidRPr="00A2704F" w:rsidRDefault="00C22246" w:rsidP="00C22246">
            <w:pPr>
              <w:pStyle w:val="TableText"/>
            </w:pPr>
            <w:r w:rsidRPr="007E3080">
              <w:t>RTC904629</w:t>
            </w:r>
          </w:p>
        </w:tc>
        <w:tc>
          <w:tcPr>
            <w:tcW w:w="3839" w:type="pct"/>
          </w:tcPr>
          <w:p w14:paraId="50F6A9DA" w14:textId="3297F3D8" w:rsidR="00C22246" w:rsidRPr="00A2704F" w:rsidRDefault="00C22246" w:rsidP="00C22246">
            <w:pPr>
              <w:pStyle w:val="TableText"/>
            </w:pPr>
            <w:r w:rsidRPr="0043588D">
              <w:t>SUB EPIC - Shared</w:t>
            </w:r>
          </w:p>
        </w:tc>
      </w:tr>
      <w:tr w:rsidR="00C22246" w:rsidRPr="00A2704F" w14:paraId="294288D2" w14:textId="77777777" w:rsidTr="006F2EF3">
        <w:trPr>
          <w:cantSplit/>
        </w:trPr>
        <w:tc>
          <w:tcPr>
            <w:tcW w:w="1161" w:type="pct"/>
          </w:tcPr>
          <w:p w14:paraId="7FF04AFF" w14:textId="57609AC0" w:rsidR="00C22246" w:rsidRPr="00A2704F" w:rsidRDefault="00C22246" w:rsidP="00C22246">
            <w:pPr>
              <w:pStyle w:val="TableText"/>
            </w:pPr>
            <w:r w:rsidRPr="006F2EF3">
              <w:t>RTC904630</w:t>
            </w:r>
          </w:p>
        </w:tc>
        <w:tc>
          <w:tcPr>
            <w:tcW w:w="3839" w:type="pct"/>
          </w:tcPr>
          <w:p w14:paraId="407A274D" w14:textId="623AD185" w:rsidR="00C22246" w:rsidRPr="00A2704F" w:rsidRDefault="00C22246" w:rsidP="00C22246">
            <w:pPr>
              <w:pStyle w:val="TableText"/>
            </w:pPr>
            <w:r w:rsidRPr="0043588D">
              <w:t>SUB EPIC - ATO</w:t>
            </w:r>
          </w:p>
        </w:tc>
      </w:tr>
      <w:tr w:rsidR="00C22246" w:rsidRPr="00A2704F" w14:paraId="11A37585" w14:textId="77777777" w:rsidTr="006F2EF3">
        <w:trPr>
          <w:cantSplit/>
        </w:trPr>
        <w:tc>
          <w:tcPr>
            <w:tcW w:w="1161" w:type="pct"/>
          </w:tcPr>
          <w:p w14:paraId="78879D94" w14:textId="7CC298DB" w:rsidR="00C22246" w:rsidRPr="00A2704F" w:rsidRDefault="00C22246" w:rsidP="00C22246">
            <w:pPr>
              <w:pStyle w:val="TableText"/>
            </w:pPr>
            <w:r w:rsidRPr="007E3080">
              <w:t>RTC905335</w:t>
            </w:r>
          </w:p>
        </w:tc>
        <w:tc>
          <w:tcPr>
            <w:tcW w:w="3839" w:type="pct"/>
          </w:tcPr>
          <w:p w14:paraId="05B526F0" w14:textId="530C0454" w:rsidR="00C22246" w:rsidRPr="00A2704F" w:rsidRDefault="00C22246" w:rsidP="00C22246">
            <w:pPr>
              <w:pStyle w:val="TableText"/>
            </w:pPr>
            <w:r w:rsidRPr="0043588D">
              <w:t>SUB EPIC - TAS Portal</w:t>
            </w:r>
          </w:p>
        </w:tc>
      </w:tr>
      <w:tr w:rsidR="00C22246" w:rsidRPr="00A2704F" w14:paraId="463C3E67" w14:textId="77777777" w:rsidTr="006F2EF3">
        <w:trPr>
          <w:cantSplit/>
        </w:trPr>
        <w:tc>
          <w:tcPr>
            <w:tcW w:w="1161" w:type="pct"/>
          </w:tcPr>
          <w:p w14:paraId="46E028DC" w14:textId="4E15B82D" w:rsidR="00C22246" w:rsidRPr="00A2704F" w:rsidRDefault="00C22246" w:rsidP="00C22246">
            <w:pPr>
              <w:pStyle w:val="TableText"/>
            </w:pPr>
            <w:r w:rsidRPr="007E3080">
              <w:t>RTC905336</w:t>
            </w:r>
          </w:p>
        </w:tc>
        <w:tc>
          <w:tcPr>
            <w:tcW w:w="3839" w:type="pct"/>
          </w:tcPr>
          <w:p w14:paraId="208C6CF2" w14:textId="47B4BBBE" w:rsidR="00C22246" w:rsidRPr="00A2704F" w:rsidRDefault="00C22246" w:rsidP="00C22246">
            <w:pPr>
              <w:pStyle w:val="TableText"/>
            </w:pPr>
            <w:r w:rsidRPr="0043588D">
              <w:t>SUB EPIC - SharePoint</w:t>
            </w:r>
          </w:p>
        </w:tc>
      </w:tr>
      <w:tr w:rsidR="00636E02" w:rsidRPr="00A2704F" w14:paraId="2DBE6A5D" w14:textId="77777777" w:rsidTr="006F2EF3">
        <w:trPr>
          <w:cantSplit/>
        </w:trPr>
        <w:tc>
          <w:tcPr>
            <w:tcW w:w="1161" w:type="pct"/>
          </w:tcPr>
          <w:p w14:paraId="1032E1FE" w14:textId="7B933964" w:rsidR="00636E02" w:rsidRPr="00A2704F" w:rsidRDefault="00636E02" w:rsidP="00636E02">
            <w:pPr>
              <w:pStyle w:val="TableText"/>
            </w:pPr>
            <w:r w:rsidRPr="0043588D">
              <w:t>RM 898902, RTC 515896</w:t>
            </w:r>
          </w:p>
        </w:tc>
        <w:tc>
          <w:tcPr>
            <w:tcW w:w="3839" w:type="pct"/>
          </w:tcPr>
          <w:p w14:paraId="0B148852" w14:textId="5A0DBB92" w:rsidR="00636E02" w:rsidRPr="00A2704F" w:rsidRDefault="00636E02" w:rsidP="00636E02">
            <w:pPr>
              <w:pStyle w:val="TableText"/>
            </w:pPr>
            <w:r w:rsidRPr="0043588D">
              <w:t>[Continued] Apply Configuration Management - TAS Code Move</w:t>
            </w:r>
          </w:p>
        </w:tc>
      </w:tr>
      <w:tr w:rsidR="00636E02" w:rsidRPr="00A2704F" w14:paraId="0153A3CC" w14:textId="77777777" w:rsidTr="006F2EF3">
        <w:trPr>
          <w:cantSplit/>
        </w:trPr>
        <w:tc>
          <w:tcPr>
            <w:tcW w:w="1161" w:type="pct"/>
          </w:tcPr>
          <w:p w14:paraId="7D032A94" w14:textId="5BE1AED2" w:rsidR="00636E02" w:rsidRPr="00A2704F" w:rsidRDefault="00636E02" w:rsidP="00636E02">
            <w:pPr>
              <w:pStyle w:val="TableText"/>
            </w:pPr>
            <w:r w:rsidRPr="0043588D">
              <w:t>RM 902073, RTC 527261</w:t>
            </w:r>
          </w:p>
        </w:tc>
        <w:tc>
          <w:tcPr>
            <w:tcW w:w="3839" w:type="pct"/>
          </w:tcPr>
          <w:p w14:paraId="7D8563D3" w14:textId="7BFCA5DF" w:rsidR="00636E02" w:rsidRPr="00A2704F" w:rsidRDefault="00636E02" w:rsidP="00636E02">
            <w:pPr>
              <w:pStyle w:val="TableText"/>
            </w:pPr>
            <w:r w:rsidRPr="0043588D">
              <w:t>Implement Fortify Scans in VA EDE CI environment</w:t>
            </w:r>
          </w:p>
        </w:tc>
      </w:tr>
      <w:tr w:rsidR="00636E02" w:rsidRPr="00A2704F" w14:paraId="451BFBFB" w14:textId="77777777" w:rsidTr="006F2EF3">
        <w:trPr>
          <w:cantSplit/>
        </w:trPr>
        <w:tc>
          <w:tcPr>
            <w:tcW w:w="1161" w:type="pct"/>
          </w:tcPr>
          <w:p w14:paraId="00BF6C41" w14:textId="26745852" w:rsidR="00636E02" w:rsidRPr="006F2EF3" w:rsidRDefault="00636E02" w:rsidP="00636E02">
            <w:pPr>
              <w:pStyle w:val="TableText"/>
              <w:rPr>
                <w:highlight w:val="yellow"/>
              </w:rPr>
            </w:pPr>
            <w:r w:rsidRPr="006F2EF3">
              <w:t>RM 918269</w:t>
            </w:r>
          </w:p>
        </w:tc>
        <w:tc>
          <w:tcPr>
            <w:tcW w:w="3839" w:type="pct"/>
          </w:tcPr>
          <w:p w14:paraId="4AA8B45C" w14:textId="586D0273" w:rsidR="00636E02" w:rsidRPr="00A2704F" w:rsidRDefault="00636E02" w:rsidP="00636E02">
            <w:pPr>
              <w:pStyle w:val="TableText"/>
            </w:pPr>
            <w:proofErr w:type="spellStart"/>
            <w:r w:rsidRPr="0043588D">
              <w:t>TASCore</w:t>
            </w:r>
            <w:proofErr w:type="spellEnd"/>
            <w:r w:rsidRPr="0043588D">
              <w:t xml:space="preserve"> Ingest</w:t>
            </w:r>
          </w:p>
        </w:tc>
      </w:tr>
      <w:tr w:rsidR="00636E02" w:rsidRPr="00A2704F" w14:paraId="1155FBD0" w14:textId="77777777" w:rsidTr="006F2EF3">
        <w:trPr>
          <w:cantSplit/>
        </w:trPr>
        <w:tc>
          <w:tcPr>
            <w:tcW w:w="1161" w:type="pct"/>
          </w:tcPr>
          <w:p w14:paraId="24626482" w14:textId="6903EC9D" w:rsidR="00636E02" w:rsidRPr="00A2704F" w:rsidRDefault="00636E02" w:rsidP="00636E02">
            <w:pPr>
              <w:pStyle w:val="TableText"/>
            </w:pPr>
            <w:r w:rsidRPr="0043588D">
              <w:t>RM 918271, RTC 558424</w:t>
            </w:r>
          </w:p>
        </w:tc>
        <w:tc>
          <w:tcPr>
            <w:tcW w:w="3839" w:type="pct"/>
          </w:tcPr>
          <w:p w14:paraId="6DB69A9A" w14:textId="56992005" w:rsidR="00636E02" w:rsidRPr="00A2704F" w:rsidRDefault="00636E02" w:rsidP="00636E02">
            <w:pPr>
              <w:pStyle w:val="TableText"/>
            </w:pPr>
            <w:r w:rsidRPr="0043588D">
              <w:t>Select Icon Associated with Accordion</w:t>
            </w:r>
          </w:p>
        </w:tc>
      </w:tr>
      <w:tr w:rsidR="00636E02" w:rsidRPr="00A2704F" w14:paraId="621E3840" w14:textId="77777777" w:rsidTr="006F2EF3">
        <w:trPr>
          <w:cantSplit/>
        </w:trPr>
        <w:tc>
          <w:tcPr>
            <w:tcW w:w="1161" w:type="pct"/>
          </w:tcPr>
          <w:p w14:paraId="2AAA0366" w14:textId="4B6E499D" w:rsidR="00636E02" w:rsidRPr="00A2704F" w:rsidRDefault="00636E02" w:rsidP="00636E02">
            <w:pPr>
              <w:pStyle w:val="TableText"/>
            </w:pPr>
            <w:r w:rsidRPr="0043588D">
              <w:t>RM 918275, RTC 558437</w:t>
            </w:r>
          </w:p>
        </w:tc>
        <w:tc>
          <w:tcPr>
            <w:tcW w:w="3839" w:type="pct"/>
          </w:tcPr>
          <w:p w14:paraId="575139AB" w14:textId="3197C332" w:rsidR="00636E02" w:rsidRPr="00A2704F" w:rsidRDefault="00636E02" w:rsidP="00636E02">
            <w:pPr>
              <w:pStyle w:val="TableText"/>
            </w:pPr>
            <w:r w:rsidRPr="0043588D">
              <w:t xml:space="preserve">Calendar Web Section on Home Page - Reposition </w:t>
            </w:r>
            <w:proofErr w:type="spellStart"/>
            <w:r w:rsidRPr="0043588D">
              <w:t>Reoccuring</w:t>
            </w:r>
            <w:proofErr w:type="spellEnd"/>
            <w:r w:rsidRPr="0043588D">
              <w:t xml:space="preserve"> Symbol</w:t>
            </w:r>
          </w:p>
        </w:tc>
      </w:tr>
      <w:tr w:rsidR="00636E02" w:rsidRPr="00A2704F" w14:paraId="2B2D2F8D" w14:textId="77777777" w:rsidTr="006F2EF3">
        <w:trPr>
          <w:cantSplit/>
        </w:trPr>
        <w:tc>
          <w:tcPr>
            <w:tcW w:w="1161" w:type="pct"/>
          </w:tcPr>
          <w:p w14:paraId="3C60D501" w14:textId="6BB2ABE9" w:rsidR="00636E02" w:rsidRPr="00A2704F" w:rsidRDefault="00636E02" w:rsidP="00636E02">
            <w:pPr>
              <w:pStyle w:val="TableText"/>
            </w:pPr>
            <w:r w:rsidRPr="007D4413">
              <w:t>RM 918277, RTC 558456</w:t>
            </w:r>
          </w:p>
        </w:tc>
        <w:tc>
          <w:tcPr>
            <w:tcW w:w="3839" w:type="pct"/>
          </w:tcPr>
          <w:p w14:paraId="69D85476" w14:textId="4079FED5" w:rsidR="00636E02" w:rsidRPr="00A2704F" w:rsidRDefault="00636E02" w:rsidP="00636E02">
            <w:pPr>
              <w:pStyle w:val="TableText"/>
            </w:pPr>
            <w:r w:rsidRPr="007D4413">
              <w:t>Allow for &gt; 255 Characters in Generate Email Message</w:t>
            </w:r>
          </w:p>
        </w:tc>
      </w:tr>
      <w:tr w:rsidR="00636E02" w:rsidRPr="00A2704F" w14:paraId="52C89192" w14:textId="77777777" w:rsidTr="006F2EF3">
        <w:trPr>
          <w:cantSplit/>
        </w:trPr>
        <w:tc>
          <w:tcPr>
            <w:tcW w:w="1161" w:type="pct"/>
          </w:tcPr>
          <w:p w14:paraId="7F85F149" w14:textId="23320E84" w:rsidR="00636E02" w:rsidRPr="00A2704F" w:rsidRDefault="00636E02" w:rsidP="00636E02">
            <w:pPr>
              <w:pStyle w:val="TableText"/>
            </w:pPr>
            <w:r w:rsidRPr="007D4413">
              <w:t>RM 918278, RTC 558453</w:t>
            </w:r>
          </w:p>
        </w:tc>
        <w:tc>
          <w:tcPr>
            <w:tcW w:w="3839" w:type="pct"/>
          </w:tcPr>
          <w:p w14:paraId="50867F25" w14:textId="5263AF53" w:rsidR="00636E02" w:rsidRPr="00A2704F" w:rsidRDefault="00636E02" w:rsidP="00636E02">
            <w:pPr>
              <w:pStyle w:val="TableText"/>
            </w:pPr>
            <w:r w:rsidRPr="007D4413">
              <w:t>Site Generate Emails - Clear Memory</w:t>
            </w:r>
          </w:p>
        </w:tc>
      </w:tr>
      <w:tr w:rsidR="00636E02" w:rsidRPr="00A2704F" w14:paraId="6ADEFE39" w14:textId="77777777" w:rsidTr="006F2EF3">
        <w:trPr>
          <w:cantSplit/>
        </w:trPr>
        <w:tc>
          <w:tcPr>
            <w:tcW w:w="1161" w:type="pct"/>
          </w:tcPr>
          <w:p w14:paraId="738573CA" w14:textId="5549E708" w:rsidR="00636E02" w:rsidRPr="00A2704F" w:rsidRDefault="00636E02" w:rsidP="00636E02">
            <w:pPr>
              <w:pStyle w:val="TableText"/>
            </w:pPr>
            <w:r w:rsidRPr="007D4413">
              <w:t>RM 918280, RTC 558451</w:t>
            </w:r>
          </w:p>
        </w:tc>
        <w:tc>
          <w:tcPr>
            <w:tcW w:w="3839" w:type="pct"/>
          </w:tcPr>
          <w:p w14:paraId="61B7FFD8" w14:textId="0F30FC9E" w:rsidR="00636E02" w:rsidRPr="00A2704F" w:rsidRDefault="00636E02" w:rsidP="00636E02">
            <w:pPr>
              <w:pStyle w:val="TableText"/>
            </w:pPr>
            <w:r w:rsidRPr="007D4413">
              <w:t>Repositioning Non-MCCF Program and NPI Program Button</w:t>
            </w:r>
          </w:p>
        </w:tc>
      </w:tr>
      <w:tr w:rsidR="00636E02" w:rsidRPr="00A2704F" w14:paraId="7EE43AA1" w14:textId="77777777" w:rsidTr="006F2EF3">
        <w:trPr>
          <w:cantSplit/>
        </w:trPr>
        <w:tc>
          <w:tcPr>
            <w:tcW w:w="1161" w:type="pct"/>
          </w:tcPr>
          <w:p w14:paraId="07CBBB1C" w14:textId="655803A7" w:rsidR="00636E02" w:rsidRPr="00A2704F" w:rsidRDefault="00636E02" w:rsidP="00636E02">
            <w:pPr>
              <w:pStyle w:val="TableText"/>
            </w:pPr>
            <w:r w:rsidRPr="007D4413">
              <w:t>RM 918281, RTC 558447</w:t>
            </w:r>
          </w:p>
        </w:tc>
        <w:tc>
          <w:tcPr>
            <w:tcW w:w="3839" w:type="pct"/>
          </w:tcPr>
          <w:p w14:paraId="2DD5D1F4" w14:textId="7C90F7BA" w:rsidR="00636E02" w:rsidRPr="00A2704F" w:rsidRDefault="00636E02" w:rsidP="00636E02">
            <w:pPr>
              <w:pStyle w:val="TableText"/>
            </w:pPr>
            <w:r w:rsidRPr="007D4413">
              <w:t>Update Read Only Permissions to Remove Access to CBO Document Library</w:t>
            </w:r>
          </w:p>
        </w:tc>
      </w:tr>
      <w:tr w:rsidR="00636E02" w:rsidRPr="00A2704F" w14:paraId="1D9A4ACF" w14:textId="77777777" w:rsidTr="006F2EF3">
        <w:trPr>
          <w:cantSplit/>
        </w:trPr>
        <w:tc>
          <w:tcPr>
            <w:tcW w:w="1161" w:type="pct"/>
          </w:tcPr>
          <w:p w14:paraId="14AA2D26" w14:textId="607CA782" w:rsidR="00636E02" w:rsidRPr="00A2704F" w:rsidRDefault="00636E02" w:rsidP="00636E02">
            <w:pPr>
              <w:pStyle w:val="TableText"/>
            </w:pPr>
            <w:r w:rsidRPr="007D4413">
              <w:lastRenderedPageBreak/>
              <w:t>RM 918385, RTC 559686</w:t>
            </w:r>
          </w:p>
        </w:tc>
        <w:tc>
          <w:tcPr>
            <w:tcW w:w="3839" w:type="pct"/>
          </w:tcPr>
          <w:p w14:paraId="5F92CB9E" w14:textId="293319B1" w:rsidR="00636E02" w:rsidRPr="00A2704F" w:rsidRDefault="00636E02" w:rsidP="00636E02">
            <w:pPr>
              <w:pStyle w:val="TableText"/>
            </w:pPr>
            <w:r w:rsidRPr="007D4413">
              <w:t>Add Project Page Hyperlinks to Footer</w:t>
            </w:r>
          </w:p>
        </w:tc>
      </w:tr>
      <w:tr w:rsidR="00636E02" w:rsidRPr="00A2704F" w14:paraId="7A865F28" w14:textId="77777777" w:rsidTr="006F2EF3">
        <w:trPr>
          <w:cantSplit/>
        </w:trPr>
        <w:tc>
          <w:tcPr>
            <w:tcW w:w="1161" w:type="pct"/>
          </w:tcPr>
          <w:p w14:paraId="4334BBF1" w14:textId="286D719F" w:rsidR="00636E02" w:rsidRPr="00A2704F" w:rsidRDefault="00636E02" w:rsidP="00636E02">
            <w:pPr>
              <w:pStyle w:val="TableText"/>
            </w:pPr>
            <w:r w:rsidRPr="007D4413">
              <w:t>RM 918390, RTC 559731</w:t>
            </w:r>
          </w:p>
        </w:tc>
        <w:tc>
          <w:tcPr>
            <w:tcW w:w="3839" w:type="pct"/>
          </w:tcPr>
          <w:p w14:paraId="591AF719" w14:textId="09AC9DD5" w:rsidR="00636E02" w:rsidRPr="00A2704F" w:rsidRDefault="00636E02" w:rsidP="00636E02">
            <w:pPr>
              <w:pStyle w:val="TableText"/>
            </w:pPr>
            <w:r w:rsidRPr="007D4413">
              <w:t>Ungroup Image/Link Document Format Type &amp; Display Distinct Icons</w:t>
            </w:r>
          </w:p>
        </w:tc>
      </w:tr>
      <w:tr w:rsidR="00636E02" w:rsidRPr="00A2704F" w14:paraId="56983DA0" w14:textId="77777777" w:rsidTr="006F2EF3">
        <w:trPr>
          <w:cantSplit/>
        </w:trPr>
        <w:tc>
          <w:tcPr>
            <w:tcW w:w="1161" w:type="pct"/>
          </w:tcPr>
          <w:p w14:paraId="0FFD8303" w14:textId="3E2FA947" w:rsidR="00636E02" w:rsidRPr="00A2704F" w:rsidRDefault="00636E02" w:rsidP="00636E02">
            <w:pPr>
              <w:pStyle w:val="TableText"/>
            </w:pPr>
            <w:r w:rsidRPr="007D4413">
              <w:t>RM 918409, RTC 559746</w:t>
            </w:r>
          </w:p>
        </w:tc>
        <w:tc>
          <w:tcPr>
            <w:tcW w:w="3839" w:type="pct"/>
          </w:tcPr>
          <w:p w14:paraId="0B97B8C6" w14:textId="457DEBC6" w:rsidR="00636E02" w:rsidRPr="00A2704F" w:rsidRDefault="00636E02" w:rsidP="00636E02">
            <w:pPr>
              <w:pStyle w:val="TableText"/>
            </w:pPr>
            <w:r w:rsidRPr="007D4413">
              <w:t>Display Name Field of CBO Document Library</w:t>
            </w:r>
          </w:p>
        </w:tc>
      </w:tr>
      <w:tr w:rsidR="00636E02" w:rsidRPr="00A2704F" w14:paraId="39382978" w14:textId="77777777" w:rsidTr="006F2EF3">
        <w:trPr>
          <w:cantSplit/>
        </w:trPr>
        <w:tc>
          <w:tcPr>
            <w:tcW w:w="1161" w:type="pct"/>
          </w:tcPr>
          <w:p w14:paraId="7D528E30" w14:textId="0ACAE2C0" w:rsidR="00636E02" w:rsidRPr="00A2704F" w:rsidRDefault="00636E02" w:rsidP="00636E02">
            <w:pPr>
              <w:pStyle w:val="TableText"/>
            </w:pPr>
            <w:r w:rsidRPr="007D4413">
              <w:t>RM 918410, RTC 559747</w:t>
            </w:r>
          </w:p>
        </w:tc>
        <w:tc>
          <w:tcPr>
            <w:tcW w:w="3839" w:type="pct"/>
          </w:tcPr>
          <w:p w14:paraId="6325B907" w14:textId="24698EBB" w:rsidR="00636E02" w:rsidRPr="00A2704F" w:rsidRDefault="00636E02" w:rsidP="00636E02">
            <w:pPr>
              <w:pStyle w:val="TableText"/>
            </w:pPr>
            <w:r w:rsidRPr="007D4413">
              <w:t xml:space="preserve">Resolve Content Management Issues - </w:t>
            </w:r>
            <w:proofErr w:type="spellStart"/>
            <w:r w:rsidRPr="007D4413">
              <w:t>PostSetup</w:t>
            </w:r>
            <w:proofErr w:type="spellEnd"/>
          </w:p>
        </w:tc>
      </w:tr>
      <w:tr w:rsidR="00636E02" w:rsidRPr="00A2704F" w14:paraId="5F7B3AA2" w14:textId="77777777" w:rsidTr="006F2EF3">
        <w:trPr>
          <w:cantSplit/>
        </w:trPr>
        <w:tc>
          <w:tcPr>
            <w:tcW w:w="1161" w:type="pct"/>
          </w:tcPr>
          <w:p w14:paraId="3A9BB7F6" w14:textId="00957182" w:rsidR="00636E02" w:rsidRPr="00A2704F" w:rsidRDefault="00636E02" w:rsidP="00636E02">
            <w:pPr>
              <w:pStyle w:val="TableText"/>
            </w:pPr>
            <w:r w:rsidRPr="007D4413">
              <w:t>RM 924454, RTC 571256</w:t>
            </w:r>
          </w:p>
        </w:tc>
        <w:tc>
          <w:tcPr>
            <w:tcW w:w="3839" w:type="pct"/>
          </w:tcPr>
          <w:p w14:paraId="02ED2A45" w14:textId="003025FA" w:rsidR="00636E02" w:rsidRPr="00A2704F" w:rsidRDefault="00636E02" w:rsidP="00636E02">
            <w:pPr>
              <w:pStyle w:val="TableText"/>
            </w:pPr>
            <w:r w:rsidRPr="007D4413">
              <w:t>Update MCCF Software Baseline and Submit TRM request</w:t>
            </w:r>
          </w:p>
        </w:tc>
      </w:tr>
      <w:tr w:rsidR="00636E02" w:rsidRPr="00A2704F" w14:paraId="1126EA27" w14:textId="77777777" w:rsidTr="006F2EF3">
        <w:trPr>
          <w:cantSplit/>
        </w:trPr>
        <w:tc>
          <w:tcPr>
            <w:tcW w:w="1161" w:type="pct"/>
          </w:tcPr>
          <w:p w14:paraId="15854115" w14:textId="522D9F91" w:rsidR="00636E02" w:rsidRPr="00A2704F" w:rsidRDefault="00636E02" w:rsidP="00636E02">
            <w:pPr>
              <w:pStyle w:val="TableText"/>
            </w:pPr>
            <w:r w:rsidRPr="007D4413">
              <w:t>RM 924592, RTC 571473</w:t>
            </w:r>
          </w:p>
        </w:tc>
        <w:tc>
          <w:tcPr>
            <w:tcW w:w="3839" w:type="pct"/>
          </w:tcPr>
          <w:p w14:paraId="341E8025" w14:textId="3B4F6869" w:rsidR="00636E02" w:rsidRPr="00A2704F" w:rsidRDefault="00636E02" w:rsidP="00636E02">
            <w:pPr>
              <w:pStyle w:val="TableText"/>
            </w:pPr>
            <w:r w:rsidRPr="007D4413">
              <w:t>Investigate Test Data generation (coordinate with Terry Nichols and the Product Teams)</w:t>
            </w:r>
          </w:p>
        </w:tc>
      </w:tr>
      <w:tr w:rsidR="00DD4835" w:rsidRPr="00A2704F" w14:paraId="3FC85330" w14:textId="77777777" w:rsidTr="006F2EF3">
        <w:trPr>
          <w:cantSplit/>
        </w:trPr>
        <w:tc>
          <w:tcPr>
            <w:tcW w:w="1161" w:type="pct"/>
          </w:tcPr>
          <w:p w14:paraId="1CF1A46D" w14:textId="1BCB9B99" w:rsidR="00DD4835" w:rsidRPr="00A2704F" w:rsidRDefault="00DD4835" w:rsidP="00DD4835">
            <w:pPr>
              <w:pStyle w:val="TableText"/>
            </w:pPr>
            <w:r w:rsidRPr="005D1999">
              <w:t>RM 924605, RTC 571483</w:t>
            </w:r>
          </w:p>
        </w:tc>
        <w:tc>
          <w:tcPr>
            <w:tcW w:w="3839" w:type="pct"/>
          </w:tcPr>
          <w:p w14:paraId="7D3D9D4B" w14:textId="6D1CF9DF" w:rsidR="00DD4835" w:rsidRPr="00A2704F" w:rsidRDefault="00DD4835" w:rsidP="00DD4835">
            <w:pPr>
              <w:pStyle w:val="TableText"/>
            </w:pPr>
            <w:r w:rsidRPr="005D1999">
              <w:t xml:space="preserve">Update SDD with </w:t>
            </w:r>
            <w:proofErr w:type="spellStart"/>
            <w:r w:rsidRPr="005D1999">
              <w:t>TASCore</w:t>
            </w:r>
            <w:proofErr w:type="spellEnd"/>
            <w:r w:rsidRPr="005D1999">
              <w:t xml:space="preserve"> Build 1 Design Content</w:t>
            </w:r>
          </w:p>
        </w:tc>
      </w:tr>
      <w:tr w:rsidR="00DD4835" w:rsidRPr="00A2704F" w14:paraId="1FDD2036" w14:textId="77777777" w:rsidTr="006F2EF3">
        <w:trPr>
          <w:cantSplit/>
        </w:trPr>
        <w:tc>
          <w:tcPr>
            <w:tcW w:w="1161" w:type="pct"/>
          </w:tcPr>
          <w:p w14:paraId="032C258B" w14:textId="0BAAD02F" w:rsidR="00DD4835" w:rsidRPr="00A2704F" w:rsidRDefault="00DD4835" w:rsidP="00DD4835">
            <w:pPr>
              <w:pStyle w:val="TableText"/>
            </w:pPr>
            <w:r w:rsidRPr="005D1999">
              <w:t>RM 924627, RTC 571501</w:t>
            </w:r>
          </w:p>
        </w:tc>
        <w:tc>
          <w:tcPr>
            <w:tcW w:w="3839" w:type="pct"/>
          </w:tcPr>
          <w:p w14:paraId="4FA8F573" w14:textId="33014B67" w:rsidR="00DD4835" w:rsidRPr="00A2704F" w:rsidRDefault="00DD4835" w:rsidP="00DD4835">
            <w:pPr>
              <w:pStyle w:val="TableText"/>
            </w:pPr>
            <w:r w:rsidRPr="005D1999">
              <w:t>Implement Performance Testing</w:t>
            </w:r>
          </w:p>
        </w:tc>
      </w:tr>
      <w:tr w:rsidR="00DD4835" w:rsidRPr="00A2704F" w14:paraId="1FFD3314" w14:textId="77777777" w:rsidTr="006F2EF3">
        <w:trPr>
          <w:cantSplit/>
        </w:trPr>
        <w:tc>
          <w:tcPr>
            <w:tcW w:w="1161" w:type="pct"/>
          </w:tcPr>
          <w:p w14:paraId="01298386" w14:textId="53B68E53" w:rsidR="00DD4835" w:rsidRPr="00A2704F" w:rsidRDefault="00DD4835" w:rsidP="00DD4835">
            <w:pPr>
              <w:pStyle w:val="TableText"/>
            </w:pPr>
            <w:r w:rsidRPr="005D1999">
              <w:t>RM 924651, RTC 571510</w:t>
            </w:r>
          </w:p>
        </w:tc>
        <w:tc>
          <w:tcPr>
            <w:tcW w:w="3839" w:type="pct"/>
          </w:tcPr>
          <w:p w14:paraId="30A75F3B" w14:textId="1D7EF32D" w:rsidR="00DD4835" w:rsidRPr="00A2704F" w:rsidRDefault="00DD4835" w:rsidP="00DD4835">
            <w:pPr>
              <w:pStyle w:val="TableText"/>
            </w:pPr>
            <w:r w:rsidRPr="005D1999">
              <w:t>Setup of notifications on the CI servers (including setup of SMTP)</w:t>
            </w:r>
          </w:p>
        </w:tc>
      </w:tr>
      <w:tr w:rsidR="00DD4835" w:rsidRPr="00A2704F" w14:paraId="0F1B6BFB" w14:textId="77777777" w:rsidTr="006F2EF3">
        <w:trPr>
          <w:cantSplit/>
        </w:trPr>
        <w:tc>
          <w:tcPr>
            <w:tcW w:w="1161" w:type="pct"/>
          </w:tcPr>
          <w:p w14:paraId="4F9D40AC" w14:textId="2A43C3D7" w:rsidR="00DD4835" w:rsidRPr="00A2704F" w:rsidRDefault="00DD4835" w:rsidP="00DD4835">
            <w:pPr>
              <w:pStyle w:val="TableText"/>
            </w:pPr>
            <w:r w:rsidRPr="005D1999">
              <w:t>RM 924672, RTC 571515</w:t>
            </w:r>
          </w:p>
        </w:tc>
        <w:tc>
          <w:tcPr>
            <w:tcW w:w="3839" w:type="pct"/>
          </w:tcPr>
          <w:p w14:paraId="5EC6E3BB" w14:textId="04BCD551" w:rsidR="00DD4835" w:rsidRPr="00A2704F" w:rsidRDefault="00DD4835" w:rsidP="00DD4835">
            <w:pPr>
              <w:pStyle w:val="TableText"/>
            </w:pPr>
            <w:r w:rsidRPr="005D1999">
              <w:t>Investigate data modeling management tool for storing mapping and modeling</w:t>
            </w:r>
          </w:p>
        </w:tc>
      </w:tr>
      <w:tr w:rsidR="00DD4835" w:rsidRPr="00A2704F" w14:paraId="700F46D9" w14:textId="77777777" w:rsidTr="006F2EF3">
        <w:trPr>
          <w:cantSplit/>
        </w:trPr>
        <w:tc>
          <w:tcPr>
            <w:tcW w:w="1161" w:type="pct"/>
          </w:tcPr>
          <w:p w14:paraId="2A0A3701" w14:textId="5B503F78" w:rsidR="00DD4835" w:rsidRPr="00A2704F" w:rsidRDefault="00DD4835" w:rsidP="00DD4835">
            <w:pPr>
              <w:pStyle w:val="TableText"/>
            </w:pPr>
            <w:r w:rsidRPr="005D1999">
              <w:t>RM 924676, RTC 571525</w:t>
            </w:r>
          </w:p>
        </w:tc>
        <w:tc>
          <w:tcPr>
            <w:tcW w:w="3839" w:type="pct"/>
          </w:tcPr>
          <w:p w14:paraId="64ECEB64" w14:textId="309FBD87" w:rsidR="00DD4835" w:rsidRPr="00A2704F" w:rsidRDefault="00DD4835" w:rsidP="00DD4835">
            <w:pPr>
              <w:pStyle w:val="TableText"/>
            </w:pPr>
            <w:r w:rsidRPr="005D1999">
              <w:t>Application packaging and deployment process</w:t>
            </w:r>
          </w:p>
        </w:tc>
      </w:tr>
      <w:tr w:rsidR="00726E7D" w:rsidRPr="00A2704F" w14:paraId="48D38D09" w14:textId="77777777" w:rsidTr="006F2EF3">
        <w:trPr>
          <w:cantSplit/>
        </w:trPr>
        <w:tc>
          <w:tcPr>
            <w:tcW w:w="1161" w:type="pct"/>
          </w:tcPr>
          <w:p w14:paraId="151DE5C6" w14:textId="4B549081" w:rsidR="00726E7D" w:rsidRPr="00A2704F" w:rsidRDefault="00726E7D" w:rsidP="00726E7D">
            <w:pPr>
              <w:pStyle w:val="TableText"/>
            </w:pPr>
            <w:r w:rsidRPr="0047524D">
              <w:t>RM 924842, RTC 571539</w:t>
            </w:r>
          </w:p>
        </w:tc>
        <w:tc>
          <w:tcPr>
            <w:tcW w:w="3839" w:type="pct"/>
          </w:tcPr>
          <w:p w14:paraId="3704A8FC" w14:textId="063877F6" w:rsidR="00726E7D" w:rsidRPr="00A2704F" w:rsidRDefault="00726E7D" w:rsidP="00726E7D">
            <w:pPr>
              <w:pStyle w:val="TableText"/>
            </w:pPr>
            <w:r w:rsidRPr="0047524D">
              <w:t>Implement front end build capability</w:t>
            </w:r>
          </w:p>
        </w:tc>
      </w:tr>
      <w:tr w:rsidR="00726E7D" w:rsidRPr="00A2704F" w14:paraId="2960A11A" w14:textId="77777777" w:rsidTr="006F2EF3">
        <w:trPr>
          <w:cantSplit/>
        </w:trPr>
        <w:tc>
          <w:tcPr>
            <w:tcW w:w="1161" w:type="pct"/>
          </w:tcPr>
          <w:p w14:paraId="3E5B3585" w14:textId="3F5EDCB4" w:rsidR="00726E7D" w:rsidRPr="00A2704F" w:rsidRDefault="00726E7D" w:rsidP="00726E7D">
            <w:pPr>
              <w:pStyle w:val="TableText"/>
            </w:pPr>
            <w:r w:rsidRPr="0047524D">
              <w:t>RM 924843, RTC 571545</w:t>
            </w:r>
          </w:p>
        </w:tc>
        <w:tc>
          <w:tcPr>
            <w:tcW w:w="3839" w:type="pct"/>
          </w:tcPr>
          <w:p w14:paraId="4C210243" w14:textId="3545B20B" w:rsidR="00726E7D" w:rsidRPr="00A2704F" w:rsidRDefault="00726E7D" w:rsidP="00726E7D">
            <w:pPr>
              <w:pStyle w:val="TableText"/>
            </w:pPr>
            <w:r w:rsidRPr="0047524D">
              <w:t>Create versioning strategy for product teams and shared components</w:t>
            </w:r>
          </w:p>
        </w:tc>
      </w:tr>
      <w:tr w:rsidR="00726E7D" w:rsidRPr="00A2704F" w14:paraId="37A1F213" w14:textId="77777777" w:rsidTr="006F2EF3">
        <w:trPr>
          <w:cantSplit/>
        </w:trPr>
        <w:tc>
          <w:tcPr>
            <w:tcW w:w="1161" w:type="pct"/>
          </w:tcPr>
          <w:p w14:paraId="4DF1B8AF" w14:textId="4DCC22DE" w:rsidR="00726E7D" w:rsidRPr="00A2704F" w:rsidRDefault="00726E7D" w:rsidP="00726E7D">
            <w:pPr>
              <w:pStyle w:val="TableText"/>
            </w:pPr>
            <w:r w:rsidRPr="0047524D">
              <w:t>RM 925269, RTC 571872</w:t>
            </w:r>
          </w:p>
        </w:tc>
        <w:tc>
          <w:tcPr>
            <w:tcW w:w="3839" w:type="pct"/>
          </w:tcPr>
          <w:p w14:paraId="4D46FE98" w14:textId="2B627471" w:rsidR="00726E7D" w:rsidRPr="00A2704F" w:rsidRDefault="00726E7D" w:rsidP="00726E7D">
            <w:pPr>
              <w:pStyle w:val="TableText"/>
            </w:pPr>
            <w:r w:rsidRPr="0047524D">
              <w:t xml:space="preserve">Investigate Business Services implementation using data from </w:t>
            </w:r>
            <w:proofErr w:type="spellStart"/>
            <w:r w:rsidRPr="0047524D">
              <w:t>VistA</w:t>
            </w:r>
            <w:proofErr w:type="spellEnd"/>
            <w:r w:rsidRPr="0047524D">
              <w:t xml:space="preserve"> Data Access Services</w:t>
            </w:r>
          </w:p>
        </w:tc>
      </w:tr>
      <w:tr w:rsidR="00726E7D" w:rsidRPr="00A2704F" w14:paraId="5597A0E8" w14:textId="77777777" w:rsidTr="006F2EF3">
        <w:trPr>
          <w:cantSplit/>
        </w:trPr>
        <w:tc>
          <w:tcPr>
            <w:tcW w:w="1161" w:type="pct"/>
          </w:tcPr>
          <w:p w14:paraId="646CC01B" w14:textId="7B19EC10" w:rsidR="00726E7D" w:rsidRPr="00A2704F" w:rsidRDefault="00726E7D" w:rsidP="00726E7D">
            <w:pPr>
              <w:pStyle w:val="TableText"/>
            </w:pPr>
            <w:r w:rsidRPr="0047524D">
              <w:t>RM 925270, RTC 571874</w:t>
            </w:r>
          </w:p>
        </w:tc>
        <w:tc>
          <w:tcPr>
            <w:tcW w:w="3839" w:type="pct"/>
          </w:tcPr>
          <w:p w14:paraId="3B12A6D9" w14:textId="2C8219ED" w:rsidR="00726E7D" w:rsidRPr="00A2704F" w:rsidRDefault="00726E7D" w:rsidP="00726E7D">
            <w:pPr>
              <w:pStyle w:val="TableText"/>
            </w:pPr>
            <w:r w:rsidRPr="0047524D">
              <w:t xml:space="preserve">Investigate NUANCE CLAIM SCRUBBER Interface to support </w:t>
            </w:r>
            <w:proofErr w:type="spellStart"/>
            <w:r w:rsidRPr="0047524D">
              <w:t>eBilling</w:t>
            </w:r>
            <w:proofErr w:type="spellEnd"/>
            <w:r w:rsidRPr="0047524D">
              <w:t xml:space="preserve"> no touch processing</w:t>
            </w:r>
          </w:p>
        </w:tc>
      </w:tr>
      <w:tr w:rsidR="00726E7D" w:rsidRPr="00A2704F" w14:paraId="5D00CB20" w14:textId="77777777" w:rsidTr="006F2EF3">
        <w:trPr>
          <w:cantSplit/>
        </w:trPr>
        <w:tc>
          <w:tcPr>
            <w:tcW w:w="1161" w:type="pct"/>
          </w:tcPr>
          <w:p w14:paraId="3504C876" w14:textId="1629532C" w:rsidR="00726E7D" w:rsidRPr="00A2704F" w:rsidRDefault="00726E7D" w:rsidP="00726E7D">
            <w:pPr>
              <w:pStyle w:val="TableText"/>
            </w:pPr>
            <w:r w:rsidRPr="0047524D">
              <w:t>RM 925270, RTC 571883</w:t>
            </w:r>
          </w:p>
        </w:tc>
        <w:tc>
          <w:tcPr>
            <w:tcW w:w="3839" w:type="pct"/>
          </w:tcPr>
          <w:p w14:paraId="138B2B17" w14:textId="4A6869B1" w:rsidR="00726E7D" w:rsidRPr="00A2704F" w:rsidRDefault="00726E7D" w:rsidP="00726E7D">
            <w:pPr>
              <w:pStyle w:val="TableText"/>
            </w:pPr>
            <w:r w:rsidRPr="0047524D">
              <w:t>ICB Technical Interchange - Sprint 2</w:t>
            </w:r>
          </w:p>
        </w:tc>
      </w:tr>
      <w:tr w:rsidR="00726E7D" w:rsidRPr="00A2704F" w14:paraId="0D90CCCC" w14:textId="77777777" w:rsidTr="006F2EF3">
        <w:trPr>
          <w:cantSplit/>
        </w:trPr>
        <w:tc>
          <w:tcPr>
            <w:tcW w:w="1161" w:type="pct"/>
          </w:tcPr>
          <w:p w14:paraId="027D6631" w14:textId="24E000E5" w:rsidR="00726E7D" w:rsidRPr="00A2704F" w:rsidRDefault="00726E7D" w:rsidP="00726E7D">
            <w:pPr>
              <w:pStyle w:val="TableText"/>
            </w:pPr>
            <w:r w:rsidRPr="009E3146">
              <w:t>RM 925271, RTC 571876</w:t>
            </w:r>
          </w:p>
        </w:tc>
        <w:tc>
          <w:tcPr>
            <w:tcW w:w="3839" w:type="pct"/>
          </w:tcPr>
          <w:p w14:paraId="1FC617EE" w14:textId="408F24BD" w:rsidR="00726E7D" w:rsidRPr="00A2704F" w:rsidRDefault="00726E7D" w:rsidP="00726E7D">
            <w:pPr>
              <w:pStyle w:val="TableText"/>
            </w:pPr>
            <w:r w:rsidRPr="009E3146">
              <w:t xml:space="preserve">Investigate FSC Interface to support </w:t>
            </w:r>
            <w:proofErr w:type="spellStart"/>
            <w:r w:rsidRPr="009E3146">
              <w:t>eBilling</w:t>
            </w:r>
            <w:proofErr w:type="spellEnd"/>
            <w:r w:rsidRPr="009E3146">
              <w:t xml:space="preserve"> no touch processing</w:t>
            </w:r>
          </w:p>
        </w:tc>
      </w:tr>
      <w:tr w:rsidR="00726E7D" w:rsidRPr="00A2704F" w14:paraId="6A3D37A1" w14:textId="77777777" w:rsidTr="006F2EF3">
        <w:trPr>
          <w:cantSplit/>
        </w:trPr>
        <w:tc>
          <w:tcPr>
            <w:tcW w:w="1161" w:type="pct"/>
          </w:tcPr>
          <w:p w14:paraId="3597D221" w14:textId="4E812E71" w:rsidR="00726E7D" w:rsidRPr="00A2704F" w:rsidRDefault="00726E7D" w:rsidP="00726E7D">
            <w:pPr>
              <w:pStyle w:val="TableText"/>
            </w:pPr>
            <w:r w:rsidRPr="009E3146">
              <w:t>RM 925273, RTC 571879</w:t>
            </w:r>
          </w:p>
        </w:tc>
        <w:tc>
          <w:tcPr>
            <w:tcW w:w="3839" w:type="pct"/>
          </w:tcPr>
          <w:p w14:paraId="1C650353" w14:textId="4CDF7F57" w:rsidR="00726E7D" w:rsidRPr="00A2704F" w:rsidRDefault="00726E7D" w:rsidP="00726E7D">
            <w:pPr>
              <w:pStyle w:val="TableText"/>
            </w:pPr>
            <w:r w:rsidRPr="009E3146">
              <w:t>ICB Technical Interchange - Sprint 1</w:t>
            </w:r>
          </w:p>
        </w:tc>
      </w:tr>
      <w:tr w:rsidR="00726E7D" w:rsidRPr="00A2704F" w14:paraId="19F3A0A3" w14:textId="77777777" w:rsidTr="006F2EF3">
        <w:trPr>
          <w:cantSplit/>
        </w:trPr>
        <w:tc>
          <w:tcPr>
            <w:tcW w:w="1161" w:type="pct"/>
          </w:tcPr>
          <w:p w14:paraId="498C0955" w14:textId="352501BA" w:rsidR="00726E7D" w:rsidRPr="00A2704F" w:rsidRDefault="00726E7D" w:rsidP="00726E7D">
            <w:pPr>
              <w:pStyle w:val="TableText"/>
            </w:pPr>
            <w:r w:rsidRPr="009E3146">
              <w:t>RM 925275, RTC 571884</w:t>
            </w:r>
          </w:p>
        </w:tc>
        <w:tc>
          <w:tcPr>
            <w:tcW w:w="3839" w:type="pct"/>
          </w:tcPr>
          <w:p w14:paraId="1C4EE6A9" w14:textId="67BFFD3B" w:rsidR="00726E7D" w:rsidRPr="00A2704F" w:rsidRDefault="00726E7D" w:rsidP="00726E7D">
            <w:pPr>
              <w:pStyle w:val="TableText"/>
            </w:pPr>
            <w:r w:rsidRPr="009E3146">
              <w:t>ICB Technical Interchange - Sprint 3</w:t>
            </w:r>
          </w:p>
        </w:tc>
      </w:tr>
      <w:tr w:rsidR="00726E7D" w:rsidRPr="00A2704F" w14:paraId="51D78BCA" w14:textId="77777777" w:rsidTr="006F2EF3">
        <w:trPr>
          <w:cantSplit/>
        </w:trPr>
        <w:tc>
          <w:tcPr>
            <w:tcW w:w="1161" w:type="pct"/>
          </w:tcPr>
          <w:p w14:paraId="32664C61" w14:textId="4B62B745" w:rsidR="00726E7D" w:rsidRPr="00A2704F" w:rsidRDefault="00726E7D" w:rsidP="00726E7D">
            <w:pPr>
              <w:pStyle w:val="TableText"/>
            </w:pPr>
            <w:r w:rsidRPr="009E3146">
              <w:lastRenderedPageBreak/>
              <w:t>RM 925276, RTC 571886</w:t>
            </w:r>
          </w:p>
        </w:tc>
        <w:tc>
          <w:tcPr>
            <w:tcW w:w="3839" w:type="pct"/>
          </w:tcPr>
          <w:p w14:paraId="198D03CD" w14:textId="251DAF0E" w:rsidR="00726E7D" w:rsidRPr="00A2704F" w:rsidRDefault="00726E7D" w:rsidP="00726E7D">
            <w:pPr>
              <w:pStyle w:val="TableText"/>
            </w:pPr>
            <w:r w:rsidRPr="009E3146">
              <w:t>ICB Technical Interchange - Sprint 4</w:t>
            </w:r>
          </w:p>
        </w:tc>
      </w:tr>
      <w:tr w:rsidR="00726E7D" w:rsidRPr="00A2704F" w14:paraId="25269A46" w14:textId="77777777" w:rsidTr="006F2EF3">
        <w:trPr>
          <w:cantSplit/>
        </w:trPr>
        <w:tc>
          <w:tcPr>
            <w:tcW w:w="1161" w:type="pct"/>
          </w:tcPr>
          <w:p w14:paraId="551AA6B0" w14:textId="7ED16F85" w:rsidR="00726E7D" w:rsidRPr="00A2704F" w:rsidRDefault="00726E7D" w:rsidP="00726E7D">
            <w:pPr>
              <w:pStyle w:val="TableText"/>
            </w:pPr>
            <w:r w:rsidRPr="009E3146">
              <w:t>RM 925277, RTC 571891</w:t>
            </w:r>
          </w:p>
        </w:tc>
        <w:tc>
          <w:tcPr>
            <w:tcW w:w="3839" w:type="pct"/>
          </w:tcPr>
          <w:p w14:paraId="7A7993C3" w14:textId="43B02D70" w:rsidR="00726E7D" w:rsidRPr="00A2704F" w:rsidRDefault="00726E7D" w:rsidP="00726E7D">
            <w:pPr>
              <w:pStyle w:val="TableText"/>
            </w:pPr>
            <w:r w:rsidRPr="009E3146">
              <w:t xml:space="preserve">IAM </w:t>
            </w:r>
            <w:proofErr w:type="spellStart"/>
            <w:r w:rsidRPr="009E3146">
              <w:t>SSOi</w:t>
            </w:r>
            <w:proofErr w:type="spellEnd"/>
            <w:r w:rsidRPr="009E3146">
              <w:t xml:space="preserve"> Integration</w:t>
            </w:r>
          </w:p>
        </w:tc>
      </w:tr>
      <w:tr w:rsidR="00726E7D" w:rsidRPr="00A2704F" w14:paraId="08A0A7FD" w14:textId="77777777" w:rsidTr="006F2EF3">
        <w:trPr>
          <w:cantSplit/>
        </w:trPr>
        <w:tc>
          <w:tcPr>
            <w:tcW w:w="1161" w:type="pct"/>
          </w:tcPr>
          <w:p w14:paraId="54F941C6" w14:textId="58CBFFB9" w:rsidR="00726E7D" w:rsidRPr="00A2704F" w:rsidRDefault="00726E7D" w:rsidP="00726E7D">
            <w:pPr>
              <w:pStyle w:val="TableText"/>
            </w:pPr>
            <w:r w:rsidRPr="009E3146">
              <w:t>RM 927057, RTC 573526</w:t>
            </w:r>
          </w:p>
        </w:tc>
        <w:tc>
          <w:tcPr>
            <w:tcW w:w="3839" w:type="pct"/>
          </w:tcPr>
          <w:p w14:paraId="795D3AAB" w14:textId="251E3479" w:rsidR="00726E7D" w:rsidRPr="00A2704F" w:rsidRDefault="00726E7D" w:rsidP="00726E7D">
            <w:pPr>
              <w:pStyle w:val="TableText"/>
            </w:pPr>
            <w:r w:rsidRPr="009E3146">
              <w:t>Define Layout of the MCCF EDI Home Page</w:t>
            </w:r>
          </w:p>
        </w:tc>
      </w:tr>
      <w:tr w:rsidR="00726E7D" w:rsidRPr="00A2704F" w14:paraId="122DBD22" w14:textId="77777777" w:rsidTr="006F2EF3">
        <w:trPr>
          <w:cantSplit/>
        </w:trPr>
        <w:tc>
          <w:tcPr>
            <w:tcW w:w="1161" w:type="pct"/>
          </w:tcPr>
          <w:p w14:paraId="16593DC0" w14:textId="12CFDEC0" w:rsidR="00726E7D" w:rsidRPr="00A2704F" w:rsidRDefault="00726E7D" w:rsidP="00726E7D">
            <w:pPr>
              <w:pStyle w:val="TableText"/>
            </w:pPr>
            <w:r w:rsidRPr="009E3146">
              <w:t>RM 927186, RTC 573960</w:t>
            </w:r>
          </w:p>
        </w:tc>
        <w:tc>
          <w:tcPr>
            <w:tcW w:w="3839" w:type="pct"/>
          </w:tcPr>
          <w:p w14:paraId="78A2A1FF" w14:textId="4BA12897" w:rsidR="00726E7D" w:rsidRPr="00A2704F" w:rsidRDefault="00726E7D" w:rsidP="00726E7D">
            <w:pPr>
              <w:pStyle w:val="TableText"/>
            </w:pPr>
            <w:r w:rsidRPr="009E3146">
              <w:t>Map Data Elements from Health Care Claim Payment/Advice (835) to FHIR Resources</w:t>
            </w:r>
          </w:p>
        </w:tc>
      </w:tr>
      <w:tr w:rsidR="00726E7D" w:rsidRPr="00A2704F" w14:paraId="6380AF1B" w14:textId="77777777" w:rsidTr="006F2EF3">
        <w:trPr>
          <w:cantSplit/>
        </w:trPr>
        <w:tc>
          <w:tcPr>
            <w:tcW w:w="1161" w:type="pct"/>
          </w:tcPr>
          <w:p w14:paraId="133C6370" w14:textId="009F1595" w:rsidR="00726E7D" w:rsidRPr="00A2704F" w:rsidRDefault="00726E7D" w:rsidP="00726E7D">
            <w:pPr>
              <w:pStyle w:val="TableText"/>
            </w:pPr>
            <w:r w:rsidRPr="009E3146">
              <w:t>RM 927188, RTC 573966</w:t>
            </w:r>
          </w:p>
        </w:tc>
        <w:tc>
          <w:tcPr>
            <w:tcW w:w="3839" w:type="pct"/>
          </w:tcPr>
          <w:p w14:paraId="0EBF7F3B" w14:textId="720B97BE" w:rsidR="00726E7D" w:rsidRPr="00A2704F" w:rsidRDefault="00726E7D" w:rsidP="00726E7D">
            <w:pPr>
              <w:pStyle w:val="TableText"/>
            </w:pPr>
            <w:r w:rsidRPr="009E3146">
              <w:t>Map Data Elements from EFT - Electronic Funds Transfer (CCD+) to FHIR Resources</w:t>
            </w:r>
          </w:p>
        </w:tc>
      </w:tr>
      <w:tr w:rsidR="00726E7D" w:rsidRPr="00A2704F" w14:paraId="475EAC65" w14:textId="77777777" w:rsidTr="006F2EF3">
        <w:trPr>
          <w:cantSplit/>
        </w:trPr>
        <w:tc>
          <w:tcPr>
            <w:tcW w:w="1161" w:type="pct"/>
          </w:tcPr>
          <w:p w14:paraId="5ACA933F" w14:textId="41C95115" w:rsidR="00726E7D" w:rsidRPr="00A2704F" w:rsidRDefault="00726E7D" w:rsidP="00726E7D">
            <w:pPr>
              <w:pStyle w:val="TableText"/>
            </w:pPr>
            <w:r w:rsidRPr="009E3146">
              <w:t>RM 927292, RTC 574070</w:t>
            </w:r>
          </w:p>
        </w:tc>
        <w:tc>
          <w:tcPr>
            <w:tcW w:w="3839" w:type="pct"/>
          </w:tcPr>
          <w:p w14:paraId="287FBC11" w14:textId="633857C9" w:rsidR="00726E7D" w:rsidRPr="00A2704F" w:rsidRDefault="00726E7D" w:rsidP="00726E7D">
            <w:pPr>
              <w:pStyle w:val="TableText"/>
            </w:pPr>
            <w:r w:rsidRPr="009E3146">
              <w:t>Map Data Elements from Health Care Eligibility/Benefit Inquiry and Information Response (270/271) to FHIR Resources</w:t>
            </w:r>
          </w:p>
        </w:tc>
      </w:tr>
      <w:tr w:rsidR="00726E7D" w:rsidRPr="00A2704F" w14:paraId="280A5679" w14:textId="77777777" w:rsidTr="006F2EF3">
        <w:trPr>
          <w:cantSplit/>
        </w:trPr>
        <w:tc>
          <w:tcPr>
            <w:tcW w:w="1161" w:type="pct"/>
          </w:tcPr>
          <w:p w14:paraId="16087ED4" w14:textId="038CACF7" w:rsidR="00726E7D" w:rsidRPr="00A2704F" w:rsidRDefault="00726E7D" w:rsidP="00726E7D">
            <w:pPr>
              <w:pStyle w:val="TableText"/>
            </w:pPr>
            <w:r w:rsidRPr="009E3146">
              <w:t>RM 927305, RTC 574097</w:t>
            </w:r>
          </w:p>
        </w:tc>
        <w:tc>
          <w:tcPr>
            <w:tcW w:w="3839" w:type="pct"/>
          </w:tcPr>
          <w:p w14:paraId="5EF64037" w14:textId="46D42545" w:rsidR="00726E7D" w:rsidRPr="00A2704F" w:rsidRDefault="00726E7D" w:rsidP="00726E7D">
            <w:pPr>
              <w:pStyle w:val="TableText"/>
            </w:pPr>
            <w:r w:rsidRPr="009E3146">
              <w:t xml:space="preserve">Map Data Elements from </w:t>
            </w:r>
            <w:proofErr w:type="spellStart"/>
            <w:r w:rsidRPr="009E3146">
              <w:t>ePharmacy</w:t>
            </w:r>
            <w:proofErr w:type="spellEnd"/>
            <w:r w:rsidRPr="009E3146">
              <w:t xml:space="preserve"> Claim Billing (B1) to FHIR Resources</w:t>
            </w:r>
          </w:p>
        </w:tc>
      </w:tr>
      <w:tr w:rsidR="00726E7D" w:rsidRPr="00A2704F" w14:paraId="31B55F0E" w14:textId="77777777" w:rsidTr="006F2EF3">
        <w:trPr>
          <w:cantSplit/>
        </w:trPr>
        <w:tc>
          <w:tcPr>
            <w:tcW w:w="1161" w:type="pct"/>
          </w:tcPr>
          <w:p w14:paraId="2FA4274A" w14:textId="2E9C5483" w:rsidR="00726E7D" w:rsidRPr="00A2704F" w:rsidRDefault="00726E7D" w:rsidP="00726E7D">
            <w:pPr>
              <w:pStyle w:val="TableText"/>
            </w:pPr>
            <w:r w:rsidRPr="00A63DE2">
              <w:t>RM 927306, RTC 571118</w:t>
            </w:r>
          </w:p>
        </w:tc>
        <w:tc>
          <w:tcPr>
            <w:tcW w:w="3839" w:type="pct"/>
          </w:tcPr>
          <w:p w14:paraId="478418B9" w14:textId="3E62E4E8" w:rsidR="00726E7D" w:rsidRPr="00A2704F" w:rsidRDefault="00726E7D" w:rsidP="00726E7D">
            <w:pPr>
              <w:pStyle w:val="TableText"/>
            </w:pPr>
            <w:r w:rsidRPr="00A63DE2">
              <w:t xml:space="preserve">Map Data Elements from </w:t>
            </w:r>
            <w:proofErr w:type="spellStart"/>
            <w:r w:rsidRPr="00A63DE2">
              <w:t>ePharmacy</w:t>
            </w:r>
            <w:proofErr w:type="spellEnd"/>
            <w:r w:rsidRPr="00A63DE2">
              <w:t xml:space="preserve"> Claim Reversal (B2) to FHIR Resources</w:t>
            </w:r>
          </w:p>
        </w:tc>
      </w:tr>
      <w:tr w:rsidR="00726E7D" w:rsidRPr="00A2704F" w14:paraId="4CD4B8F9" w14:textId="77777777" w:rsidTr="006F2EF3">
        <w:trPr>
          <w:cantSplit/>
        </w:trPr>
        <w:tc>
          <w:tcPr>
            <w:tcW w:w="1161" w:type="pct"/>
          </w:tcPr>
          <w:p w14:paraId="160C5A81" w14:textId="72F4756A" w:rsidR="00726E7D" w:rsidRPr="00A2704F" w:rsidRDefault="00726E7D" w:rsidP="00726E7D">
            <w:pPr>
              <w:pStyle w:val="TableText"/>
            </w:pPr>
            <w:r w:rsidRPr="00A63DE2">
              <w:t>RM 927311, RTC 574138</w:t>
            </w:r>
          </w:p>
        </w:tc>
        <w:tc>
          <w:tcPr>
            <w:tcW w:w="3839" w:type="pct"/>
          </w:tcPr>
          <w:p w14:paraId="72F8C61A" w14:textId="27495B3F" w:rsidR="00726E7D" w:rsidRPr="00A2704F" w:rsidRDefault="00726E7D" w:rsidP="00726E7D">
            <w:pPr>
              <w:pStyle w:val="TableText"/>
            </w:pPr>
            <w:r w:rsidRPr="00A63DE2">
              <w:t>Map Data Elements from Eligibility Verification (E1) to FHIR Resources</w:t>
            </w:r>
          </w:p>
        </w:tc>
      </w:tr>
      <w:tr w:rsidR="00726E7D" w:rsidRPr="00A2704F" w14:paraId="2DA7EF8D" w14:textId="77777777" w:rsidTr="006F2EF3">
        <w:trPr>
          <w:cantSplit/>
        </w:trPr>
        <w:tc>
          <w:tcPr>
            <w:tcW w:w="1161" w:type="pct"/>
          </w:tcPr>
          <w:p w14:paraId="17C90718" w14:textId="443E3D8E" w:rsidR="00726E7D" w:rsidRPr="00A2704F" w:rsidRDefault="00726E7D" w:rsidP="00726E7D">
            <w:pPr>
              <w:pStyle w:val="TableText"/>
            </w:pPr>
            <w:r w:rsidRPr="00A63DE2">
              <w:t>RM 927352, RTC 574147</w:t>
            </w:r>
          </w:p>
        </w:tc>
        <w:tc>
          <w:tcPr>
            <w:tcW w:w="3839" w:type="pct"/>
          </w:tcPr>
          <w:p w14:paraId="1621E702" w14:textId="22CC36DF" w:rsidR="00726E7D" w:rsidRPr="00A2704F" w:rsidRDefault="00726E7D" w:rsidP="00726E7D">
            <w:pPr>
              <w:pStyle w:val="TableText"/>
            </w:pPr>
            <w:r w:rsidRPr="00A63DE2">
              <w:t>Map Data Elements from Health Care Claim: Professional (837P) to FHIR Resources</w:t>
            </w:r>
          </w:p>
        </w:tc>
      </w:tr>
      <w:tr w:rsidR="00726E7D" w:rsidRPr="00A2704F" w14:paraId="755B9F60" w14:textId="77777777" w:rsidTr="006F2EF3">
        <w:trPr>
          <w:cantSplit/>
        </w:trPr>
        <w:tc>
          <w:tcPr>
            <w:tcW w:w="1161" w:type="pct"/>
          </w:tcPr>
          <w:p w14:paraId="1E9DB410" w14:textId="0F61CB07" w:rsidR="00726E7D" w:rsidRPr="00A2704F" w:rsidRDefault="00726E7D" w:rsidP="00726E7D">
            <w:pPr>
              <w:pStyle w:val="TableText"/>
            </w:pPr>
            <w:r w:rsidRPr="00A63DE2">
              <w:t>RM 927409, RTC 574172</w:t>
            </w:r>
          </w:p>
        </w:tc>
        <w:tc>
          <w:tcPr>
            <w:tcW w:w="3839" w:type="pct"/>
          </w:tcPr>
          <w:p w14:paraId="23119A5D" w14:textId="35B67FFE" w:rsidR="00726E7D" w:rsidRPr="00A2704F" w:rsidRDefault="00726E7D" w:rsidP="00726E7D">
            <w:pPr>
              <w:pStyle w:val="TableText"/>
            </w:pPr>
            <w:r w:rsidRPr="00A63DE2">
              <w:t>Map Data Elements from Health Care Claim: Institutional (837I) to FHIR Resources</w:t>
            </w:r>
          </w:p>
        </w:tc>
      </w:tr>
      <w:tr w:rsidR="00726E7D" w:rsidRPr="00A2704F" w14:paraId="150DA928" w14:textId="77777777" w:rsidTr="006F2EF3">
        <w:trPr>
          <w:cantSplit/>
        </w:trPr>
        <w:tc>
          <w:tcPr>
            <w:tcW w:w="1161" w:type="pct"/>
          </w:tcPr>
          <w:p w14:paraId="56FE0B8D" w14:textId="355912CF" w:rsidR="00726E7D" w:rsidRPr="00A2704F" w:rsidRDefault="00726E7D" w:rsidP="00726E7D">
            <w:pPr>
              <w:pStyle w:val="TableText"/>
            </w:pPr>
            <w:r w:rsidRPr="00A63DE2">
              <w:t>RM 927429, RTC 574181</w:t>
            </w:r>
          </w:p>
        </w:tc>
        <w:tc>
          <w:tcPr>
            <w:tcW w:w="3839" w:type="pct"/>
          </w:tcPr>
          <w:p w14:paraId="6B0E0CCB" w14:textId="35335961" w:rsidR="00726E7D" w:rsidRPr="00A2704F" w:rsidRDefault="00726E7D" w:rsidP="00726E7D">
            <w:pPr>
              <w:pStyle w:val="TableText"/>
            </w:pPr>
            <w:r w:rsidRPr="00A63DE2">
              <w:t>Map Data Elements from Health Care Services Review Inquiry and Response (278) (215) to FHIR Resources</w:t>
            </w:r>
          </w:p>
        </w:tc>
      </w:tr>
      <w:tr w:rsidR="00726E7D" w:rsidRPr="00A2704F" w14:paraId="696C3802" w14:textId="77777777" w:rsidTr="006F2EF3">
        <w:trPr>
          <w:cantSplit/>
        </w:trPr>
        <w:tc>
          <w:tcPr>
            <w:tcW w:w="1161" w:type="pct"/>
          </w:tcPr>
          <w:p w14:paraId="481F1C1A" w14:textId="0DF8B156" w:rsidR="00726E7D" w:rsidRPr="00A2704F" w:rsidRDefault="00726E7D" w:rsidP="00726E7D">
            <w:pPr>
              <w:pStyle w:val="TableText"/>
            </w:pPr>
            <w:r w:rsidRPr="00A63DE2">
              <w:t>RM 927435, RTC 574186</w:t>
            </w:r>
          </w:p>
        </w:tc>
        <w:tc>
          <w:tcPr>
            <w:tcW w:w="3839" w:type="pct"/>
          </w:tcPr>
          <w:p w14:paraId="6C85F09A" w14:textId="18B7F494" w:rsidR="00726E7D" w:rsidRPr="00A2704F" w:rsidRDefault="00726E7D" w:rsidP="00726E7D">
            <w:pPr>
              <w:pStyle w:val="TableText"/>
            </w:pPr>
            <w:r w:rsidRPr="00A63DE2">
              <w:t>Map Data Elements from Health Care Services Request for Review and Response (278) (217) to FHIR Resources</w:t>
            </w:r>
          </w:p>
        </w:tc>
      </w:tr>
      <w:tr w:rsidR="00726E7D" w:rsidRPr="00A2704F" w14:paraId="45D5E963" w14:textId="77777777" w:rsidTr="006F2EF3">
        <w:trPr>
          <w:cantSplit/>
        </w:trPr>
        <w:tc>
          <w:tcPr>
            <w:tcW w:w="1161" w:type="pct"/>
          </w:tcPr>
          <w:p w14:paraId="77AD8C80" w14:textId="642E9E6A" w:rsidR="00726E7D" w:rsidRPr="00A2704F" w:rsidRDefault="00726E7D" w:rsidP="00726E7D">
            <w:pPr>
              <w:pStyle w:val="TableText"/>
            </w:pPr>
            <w:r w:rsidRPr="00A63DE2">
              <w:t>RM 927456, RTC 574188</w:t>
            </w:r>
          </w:p>
        </w:tc>
        <w:tc>
          <w:tcPr>
            <w:tcW w:w="3839" w:type="pct"/>
          </w:tcPr>
          <w:p w14:paraId="57F3FA4B" w14:textId="6B8041BD" w:rsidR="00726E7D" w:rsidRPr="00A2704F" w:rsidRDefault="00726E7D" w:rsidP="00726E7D">
            <w:pPr>
              <w:pStyle w:val="TableText"/>
            </w:pPr>
            <w:r w:rsidRPr="00A63DE2">
              <w:t>Map Data Elements from Health Care Claim Request for Additional Information (277RFAI) to FHIR Resources</w:t>
            </w:r>
          </w:p>
        </w:tc>
      </w:tr>
      <w:tr w:rsidR="00726E7D" w:rsidRPr="00A2704F" w14:paraId="03C739D8" w14:textId="77777777" w:rsidTr="006F2EF3">
        <w:trPr>
          <w:cantSplit/>
        </w:trPr>
        <w:tc>
          <w:tcPr>
            <w:tcW w:w="1161" w:type="pct"/>
          </w:tcPr>
          <w:p w14:paraId="3A674226" w14:textId="3266EBD1" w:rsidR="00726E7D" w:rsidRPr="00A2704F" w:rsidRDefault="00726E7D" w:rsidP="00726E7D">
            <w:pPr>
              <w:pStyle w:val="TableText"/>
            </w:pPr>
            <w:r w:rsidRPr="00A63DE2">
              <w:t>RM 927457, RTC 574194</w:t>
            </w:r>
          </w:p>
        </w:tc>
        <w:tc>
          <w:tcPr>
            <w:tcW w:w="3839" w:type="pct"/>
          </w:tcPr>
          <w:p w14:paraId="266174B6" w14:textId="31718A04" w:rsidR="00726E7D" w:rsidRPr="00A2704F" w:rsidRDefault="00726E7D" w:rsidP="00726E7D">
            <w:pPr>
              <w:pStyle w:val="TableText"/>
            </w:pPr>
            <w:r w:rsidRPr="00A63DE2">
              <w:t>Map Data Elements from Health Care Claim Acknowledgment (277CA) to FHIR Resources</w:t>
            </w:r>
          </w:p>
        </w:tc>
      </w:tr>
      <w:tr w:rsidR="00726E7D" w:rsidRPr="00A2704F" w14:paraId="57D9AC03" w14:textId="77777777" w:rsidTr="006F2EF3">
        <w:trPr>
          <w:cantSplit/>
        </w:trPr>
        <w:tc>
          <w:tcPr>
            <w:tcW w:w="1161" w:type="pct"/>
          </w:tcPr>
          <w:p w14:paraId="0D02D123" w14:textId="6BC8942A" w:rsidR="00726E7D" w:rsidRPr="00A2704F" w:rsidRDefault="00726E7D" w:rsidP="00726E7D">
            <w:pPr>
              <w:pStyle w:val="TableText"/>
            </w:pPr>
            <w:r w:rsidRPr="00A63DE2">
              <w:t>RM 927460, RTC 574199</w:t>
            </w:r>
          </w:p>
        </w:tc>
        <w:tc>
          <w:tcPr>
            <w:tcW w:w="3839" w:type="pct"/>
          </w:tcPr>
          <w:p w14:paraId="401DF1FF" w14:textId="08E911DD" w:rsidR="00726E7D" w:rsidRPr="00A2704F" w:rsidRDefault="00726E7D" w:rsidP="00726E7D">
            <w:pPr>
              <w:pStyle w:val="TableText"/>
            </w:pPr>
            <w:r w:rsidRPr="00A63DE2">
              <w:t>Map Data Elements from Health Care Claim Status Request and Response (276) (not yet implemented) to FHIR Resources</w:t>
            </w:r>
          </w:p>
        </w:tc>
      </w:tr>
      <w:tr w:rsidR="00726E7D" w:rsidRPr="00A2704F" w14:paraId="6FA0B2C2" w14:textId="77777777" w:rsidTr="006F2EF3">
        <w:trPr>
          <w:cantSplit/>
        </w:trPr>
        <w:tc>
          <w:tcPr>
            <w:tcW w:w="1161" w:type="pct"/>
          </w:tcPr>
          <w:p w14:paraId="62160C52" w14:textId="705EEF79" w:rsidR="00726E7D" w:rsidRPr="00A2704F" w:rsidRDefault="00726E7D" w:rsidP="00726E7D">
            <w:pPr>
              <w:pStyle w:val="TableText"/>
            </w:pPr>
            <w:r w:rsidRPr="00A63DE2">
              <w:t>RM 927480, 574205</w:t>
            </w:r>
          </w:p>
        </w:tc>
        <w:tc>
          <w:tcPr>
            <w:tcW w:w="3839" w:type="pct"/>
          </w:tcPr>
          <w:p w14:paraId="02E39390" w14:textId="0515EAE6" w:rsidR="00726E7D" w:rsidRPr="00A2704F" w:rsidRDefault="00726E7D" w:rsidP="00726E7D">
            <w:pPr>
              <w:pStyle w:val="TableText"/>
            </w:pPr>
            <w:r w:rsidRPr="00A63DE2">
              <w:t>Map Data Elements from Health Care Claim: Dental (837D) (not yet implemented) to FHIR Resources</w:t>
            </w:r>
          </w:p>
        </w:tc>
      </w:tr>
      <w:tr w:rsidR="00B37221" w:rsidRPr="00A2704F" w14:paraId="479B8897" w14:textId="77777777" w:rsidTr="006F2EF3">
        <w:trPr>
          <w:cantSplit/>
        </w:trPr>
        <w:tc>
          <w:tcPr>
            <w:tcW w:w="1161" w:type="pct"/>
          </w:tcPr>
          <w:p w14:paraId="02F6A635" w14:textId="7F1A5AF1" w:rsidR="00B37221" w:rsidRPr="00A2704F" w:rsidRDefault="00B37221" w:rsidP="00B37221">
            <w:pPr>
              <w:pStyle w:val="TableText"/>
            </w:pPr>
            <w:r w:rsidRPr="00DC76AC">
              <w:t>RM 927514, RTC 574310</w:t>
            </w:r>
          </w:p>
        </w:tc>
        <w:tc>
          <w:tcPr>
            <w:tcW w:w="3839" w:type="pct"/>
          </w:tcPr>
          <w:p w14:paraId="4B52EEAF" w14:textId="311FDC1E" w:rsidR="00B37221" w:rsidRPr="00A2704F" w:rsidRDefault="00B37221" w:rsidP="00B37221">
            <w:pPr>
              <w:pStyle w:val="TableText"/>
            </w:pPr>
            <w:r w:rsidRPr="00DC76AC">
              <w:t xml:space="preserve">Product Landing Page - </w:t>
            </w:r>
            <w:proofErr w:type="spellStart"/>
            <w:r w:rsidRPr="00DC76AC">
              <w:t>eBilling</w:t>
            </w:r>
            <w:proofErr w:type="spellEnd"/>
            <w:r w:rsidRPr="00DC76AC">
              <w:t xml:space="preserve">, </w:t>
            </w:r>
            <w:proofErr w:type="spellStart"/>
            <w:r w:rsidRPr="00DC76AC">
              <w:t>eInsurance</w:t>
            </w:r>
            <w:proofErr w:type="spellEnd"/>
            <w:r w:rsidRPr="00DC76AC">
              <w:t xml:space="preserve">, </w:t>
            </w:r>
            <w:proofErr w:type="spellStart"/>
            <w:r w:rsidRPr="00DC76AC">
              <w:t>ePayments</w:t>
            </w:r>
            <w:proofErr w:type="spellEnd"/>
            <w:r w:rsidRPr="00DC76AC">
              <w:t xml:space="preserve">, </w:t>
            </w:r>
            <w:proofErr w:type="spellStart"/>
            <w:r w:rsidRPr="00DC76AC">
              <w:t>ePharmacy</w:t>
            </w:r>
            <w:proofErr w:type="spellEnd"/>
            <w:r w:rsidRPr="00DC76AC">
              <w:t xml:space="preserve">, </w:t>
            </w:r>
            <w:proofErr w:type="spellStart"/>
            <w:r w:rsidRPr="00DC76AC">
              <w:t>eAdmin</w:t>
            </w:r>
            <w:proofErr w:type="spellEnd"/>
            <w:r w:rsidRPr="00DC76AC">
              <w:t>, Non MCCF</w:t>
            </w:r>
          </w:p>
        </w:tc>
      </w:tr>
      <w:tr w:rsidR="00B37221" w:rsidRPr="00A2704F" w14:paraId="141944E0" w14:textId="77777777" w:rsidTr="006F2EF3">
        <w:trPr>
          <w:cantSplit/>
        </w:trPr>
        <w:tc>
          <w:tcPr>
            <w:tcW w:w="1161" w:type="pct"/>
          </w:tcPr>
          <w:p w14:paraId="34D3F19B" w14:textId="2E4C3B73" w:rsidR="00B37221" w:rsidRPr="00A2704F" w:rsidRDefault="00B37221" w:rsidP="00B37221">
            <w:pPr>
              <w:pStyle w:val="TableText"/>
            </w:pPr>
            <w:r w:rsidRPr="00DC76AC">
              <w:t>RM 927525, RTC 574316</w:t>
            </w:r>
          </w:p>
        </w:tc>
        <w:tc>
          <w:tcPr>
            <w:tcW w:w="3839" w:type="pct"/>
          </w:tcPr>
          <w:p w14:paraId="41E89E9A" w14:textId="3D91685E" w:rsidR="00B37221" w:rsidRPr="00A2704F" w:rsidRDefault="00B37221" w:rsidP="00B37221">
            <w:pPr>
              <w:pStyle w:val="TableText"/>
            </w:pPr>
            <w:r w:rsidRPr="00DC76AC">
              <w:t>Add link to Insurance Capture Buffer (ICB) Web</w:t>
            </w:r>
          </w:p>
        </w:tc>
      </w:tr>
      <w:tr w:rsidR="00B37221" w:rsidRPr="00A2704F" w14:paraId="6E798E2C" w14:textId="77777777" w:rsidTr="006F2EF3">
        <w:trPr>
          <w:cantSplit/>
        </w:trPr>
        <w:tc>
          <w:tcPr>
            <w:tcW w:w="1161" w:type="pct"/>
          </w:tcPr>
          <w:p w14:paraId="2874116E" w14:textId="0E5DC3D4" w:rsidR="00B37221" w:rsidRPr="00A2704F" w:rsidRDefault="00B37221" w:rsidP="00B37221">
            <w:pPr>
              <w:pStyle w:val="TableText"/>
            </w:pPr>
            <w:r w:rsidRPr="00DC76AC">
              <w:lastRenderedPageBreak/>
              <w:t>RM 927527, RTC 574317</w:t>
            </w:r>
          </w:p>
        </w:tc>
        <w:tc>
          <w:tcPr>
            <w:tcW w:w="3839" w:type="pct"/>
          </w:tcPr>
          <w:p w14:paraId="07CD6A74" w14:textId="3E2E6226" w:rsidR="00B37221" w:rsidRPr="00A2704F" w:rsidRDefault="00B37221" w:rsidP="00B37221">
            <w:pPr>
              <w:pStyle w:val="TableText"/>
            </w:pPr>
            <w:r w:rsidRPr="00DC76AC">
              <w:t>SharePoint Warranty Support - Sprint 4</w:t>
            </w:r>
          </w:p>
        </w:tc>
      </w:tr>
      <w:tr w:rsidR="00B37221" w:rsidRPr="00A2704F" w14:paraId="3CAB2823" w14:textId="77777777" w:rsidTr="006F2EF3">
        <w:trPr>
          <w:cantSplit/>
        </w:trPr>
        <w:tc>
          <w:tcPr>
            <w:tcW w:w="1161" w:type="pct"/>
          </w:tcPr>
          <w:p w14:paraId="48502A5D" w14:textId="1478263F" w:rsidR="00B37221" w:rsidRPr="00A2704F" w:rsidRDefault="00B37221" w:rsidP="00B37221">
            <w:pPr>
              <w:pStyle w:val="TableText"/>
            </w:pPr>
            <w:r w:rsidRPr="00DC76AC">
              <w:t>RM 927528, RTC 574318</w:t>
            </w:r>
          </w:p>
        </w:tc>
        <w:tc>
          <w:tcPr>
            <w:tcW w:w="3839" w:type="pct"/>
          </w:tcPr>
          <w:p w14:paraId="46761FB4" w14:textId="605FFB94" w:rsidR="00B37221" w:rsidRPr="00A2704F" w:rsidRDefault="00B37221" w:rsidP="00B37221">
            <w:pPr>
              <w:pStyle w:val="TableText"/>
            </w:pPr>
            <w:r w:rsidRPr="00DC76AC">
              <w:t xml:space="preserve">Add link to </w:t>
            </w:r>
            <w:proofErr w:type="spellStart"/>
            <w:r w:rsidRPr="00DC76AC">
              <w:t>eRevenue</w:t>
            </w:r>
            <w:proofErr w:type="spellEnd"/>
            <w:r w:rsidRPr="00DC76AC">
              <w:t xml:space="preserve"> Resource SharePoint Training Portal</w:t>
            </w:r>
          </w:p>
        </w:tc>
      </w:tr>
      <w:tr w:rsidR="00B37221" w:rsidRPr="00A2704F" w14:paraId="59C2A336" w14:textId="77777777" w:rsidTr="006F2EF3">
        <w:trPr>
          <w:cantSplit/>
        </w:trPr>
        <w:tc>
          <w:tcPr>
            <w:tcW w:w="1161" w:type="pct"/>
          </w:tcPr>
          <w:p w14:paraId="0D2FA833" w14:textId="5D433B8C" w:rsidR="00B37221" w:rsidRPr="00A2704F" w:rsidRDefault="00B37221" w:rsidP="00B37221">
            <w:pPr>
              <w:pStyle w:val="TableText"/>
            </w:pPr>
            <w:r w:rsidRPr="00DC76AC">
              <w:t>RM 927529, RTC 574320</w:t>
            </w:r>
          </w:p>
        </w:tc>
        <w:tc>
          <w:tcPr>
            <w:tcW w:w="3839" w:type="pct"/>
          </w:tcPr>
          <w:p w14:paraId="78546C10" w14:textId="77506171" w:rsidR="00B37221" w:rsidRPr="00A2704F" w:rsidRDefault="00B37221" w:rsidP="00B37221">
            <w:pPr>
              <w:pStyle w:val="TableText"/>
            </w:pPr>
            <w:r w:rsidRPr="00DC76AC">
              <w:t>Complete auditing for TAS Portal release</w:t>
            </w:r>
          </w:p>
        </w:tc>
      </w:tr>
      <w:tr w:rsidR="00B37221" w:rsidRPr="00A2704F" w14:paraId="01E4F2D1" w14:textId="77777777" w:rsidTr="006F2EF3">
        <w:trPr>
          <w:cantSplit/>
        </w:trPr>
        <w:tc>
          <w:tcPr>
            <w:tcW w:w="1161" w:type="pct"/>
          </w:tcPr>
          <w:p w14:paraId="1AFC4322" w14:textId="61B7285B" w:rsidR="00B37221" w:rsidRPr="00A2704F" w:rsidRDefault="00B37221" w:rsidP="00B37221">
            <w:pPr>
              <w:pStyle w:val="TableText"/>
            </w:pPr>
            <w:r w:rsidRPr="00DC76AC">
              <w:t>RM 927530, RTC 574320</w:t>
            </w:r>
          </w:p>
        </w:tc>
        <w:tc>
          <w:tcPr>
            <w:tcW w:w="3839" w:type="pct"/>
          </w:tcPr>
          <w:p w14:paraId="5AA83422" w14:textId="4A941216" w:rsidR="00B37221" w:rsidRPr="00A2704F" w:rsidRDefault="00B37221" w:rsidP="00B37221">
            <w:pPr>
              <w:pStyle w:val="TableText"/>
            </w:pPr>
            <w:r w:rsidRPr="00DC76AC">
              <w:t>Tailor current SDD for ATO</w:t>
            </w:r>
          </w:p>
        </w:tc>
      </w:tr>
      <w:tr w:rsidR="00B37221" w:rsidRPr="00A2704F" w14:paraId="693E7704" w14:textId="77777777" w:rsidTr="006F2EF3">
        <w:trPr>
          <w:cantSplit/>
        </w:trPr>
        <w:tc>
          <w:tcPr>
            <w:tcW w:w="1161" w:type="pct"/>
          </w:tcPr>
          <w:p w14:paraId="4743F612" w14:textId="2D86A677" w:rsidR="00B37221" w:rsidRPr="00A2704F" w:rsidRDefault="00B37221" w:rsidP="00B37221">
            <w:pPr>
              <w:pStyle w:val="TableText"/>
            </w:pPr>
            <w:r w:rsidRPr="00DC76AC">
              <w:t>RM 927531, RTC 574322</w:t>
            </w:r>
          </w:p>
        </w:tc>
        <w:tc>
          <w:tcPr>
            <w:tcW w:w="3839" w:type="pct"/>
          </w:tcPr>
          <w:p w14:paraId="1543E896" w14:textId="21AD0038" w:rsidR="00B37221" w:rsidRPr="00A2704F" w:rsidRDefault="00B37221" w:rsidP="00B37221">
            <w:pPr>
              <w:pStyle w:val="TableText"/>
            </w:pPr>
            <w:r w:rsidRPr="00DC76AC">
              <w:t>SharePoint Defect Fixes for level 1 and 2 fixes - Sprint 2</w:t>
            </w:r>
          </w:p>
        </w:tc>
      </w:tr>
      <w:tr w:rsidR="00B37221" w:rsidRPr="00A2704F" w14:paraId="3A23AC49" w14:textId="77777777" w:rsidTr="006F2EF3">
        <w:trPr>
          <w:cantSplit/>
        </w:trPr>
        <w:tc>
          <w:tcPr>
            <w:tcW w:w="1161" w:type="pct"/>
          </w:tcPr>
          <w:p w14:paraId="1C68BAF5" w14:textId="04EE27C8" w:rsidR="00B37221" w:rsidRPr="00A2704F" w:rsidRDefault="00B37221" w:rsidP="00B37221">
            <w:pPr>
              <w:pStyle w:val="TableText"/>
            </w:pPr>
            <w:r w:rsidRPr="00DC76AC">
              <w:t>RM 927532, RTC 574323</w:t>
            </w:r>
          </w:p>
        </w:tc>
        <w:tc>
          <w:tcPr>
            <w:tcW w:w="3839" w:type="pct"/>
          </w:tcPr>
          <w:p w14:paraId="78D90F0F" w14:textId="3F78E96A" w:rsidR="00B37221" w:rsidRPr="00A2704F" w:rsidRDefault="00B37221" w:rsidP="00B37221">
            <w:pPr>
              <w:pStyle w:val="TableText"/>
            </w:pPr>
            <w:r w:rsidRPr="00DC76AC">
              <w:t>SharePoint Defect Fixes for level 1 and 2 fixes - Sprint 1</w:t>
            </w:r>
          </w:p>
        </w:tc>
      </w:tr>
      <w:tr w:rsidR="00B37221" w:rsidRPr="00A2704F" w14:paraId="344D6369" w14:textId="77777777" w:rsidTr="006F2EF3">
        <w:trPr>
          <w:cantSplit/>
        </w:trPr>
        <w:tc>
          <w:tcPr>
            <w:tcW w:w="1161" w:type="pct"/>
          </w:tcPr>
          <w:p w14:paraId="05952D7C" w14:textId="1C9F6578" w:rsidR="00B37221" w:rsidRPr="00A2704F" w:rsidRDefault="00B37221" w:rsidP="00B37221">
            <w:pPr>
              <w:pStyle w:val="TableText"/>
            </w:pPr>
            <w:r w:rsidRPr="00DC76AC">
              <w:t>RM 927533, RTC 574325</w:t>
            </w:r>
          </w:p>
        </w:tc>
        <w:tc>
          <w:tcPr>
            <w:tcW w:w="3839" w:type="pct"/>
          </w:tcPr>
          <w:p w14:paraId="46FEB408" w14:textId="2A047DE5" w:rsidR="00B37221" w:rsidRPr="00A2704F" w:rsidRDefault="00B37221" w:rsidP="00B37221">
            <w:pPr>
              <w:pStyle w:val="TableText"/>
            </w:pPr>
            <w:r w:rsidRPr="00DC76AC">
              <w:t>SharePoint IOC and Release Support</w:t>
            </w:r>
          </w:p>
        </w:tc>
      </w:tr>
      <w:tr w:rsidR="00B37221" w:rsidRPr="00A2704F" w14:paraId="7222E33C" w14:textId="77777777" w:rsidTr="006F2EF3">
        <w:trPr>
          <w:cantSplit/>
        </w:trPr>
        <w:tc>
          <w:tcPr>
            <w:tcW w:w="1161" w:type="pct"/>
          </w:tcPr>
          <w:p w14:paraId="17EB7815" w14:textId="095E70BE" w:rsidR="00B37221" w:rsidRPr="00A2704F" w:rsidRDefault="00B37221" w:rsidP="00B37221">
            <w:pPr>
              <w:pStyle w:val="TableText"/>
            </w:pPr>
            <w:r w:rsidRPr="00DC76AC">
              <w:t>RM 928297, RTC 575107</w:t>
            </w:r>
          </w:p>
        </w:tc>
        <w:tc>
          <w:tcPr>
            <w:tcW w:w="3839" w:type="pct"/>
          </w:tcPr>
          <w:p w14:paraId="3F6A754D" w14:textId="0717E57F" w:rsidR="00B37221" w:rsidRPr="00A2704F" w:rsidRDefault="00B37221" w:rsidP="00B37221">
            <w:pPr>
              <w:pStyle w:val="TableText"/>
            </w:pPr>
            <w:r w:rsidRPr="00DC76AC">
              <w:t>Map Data Elements from Additional Information to Support a Claim or Encounter (275) (not yet implemented) to FHIR Resources</w:t>
            </w:r>
          </w:p>
        </w:tc>
      </w:tr>
      <w:tr w:rsidR="00B37221" w:rsidRPr="00A2704F" w14:paraId="65CE7F46" w14:textId="77777777" w:rsidTr="006F2EF3">
        <w:trPr>
          <w:cantSplit/>
        </w:trPr>
        <w:tc>
          <w:tcPr>
            <w:tcW w:w="1161" w:type="pct"/>
          </w:tcPr>
          <w:p w14:paraId="3F7473F3" w14:textId="060837DD" w:rsidR="00B37221" w:rsidRPr="00A2704F" w:rsidRDefault="00B37221" w:rsidP="00B37221">
            <w:pPr>
              <w:pStyle w:val="TableText"/>
            </w:pPr>
            <w:r w:rsidRPr="003C2B58">
              <w:t>RM 928304, RTC 575123</w:t>
            </w:r>
          </w:p>
        </w:tc>
        <w:tc>
          <w:tcPr>
            <w:tcW w:w="3839" w:type="pct"/>
          </w:tcPr>
          <w:p w14:paraId="7191148E" w14:textId="0453CC8A" w:rsidR="00B37221" w:rsidRPr="00A2704F" w:rsidRDefault="00B37221" w:rsidP="00B37221">
            <w:pPr>
              <w:pStyle w:val="TableText"/>
            </w:pPr>
            <w:r w:rsidRPr="003C2B58">
              <w:t xml:space="preserve">IAM </w:t>
            </w:r>
            <w:proofErr w:type="spellStart"/>
            <w:r w:rsidRPr="003C2B58">
              <w:t>SSOi</w:t>
            </w:r>
            <w:proofErr w:type="spellEnd"/>
            <w:r w:rsidRPr="003C2B58">
              <w:t xml:space="preserve"> Service Request &amp; Connectivity</w:t>
            </w:r>
          </w:p>
        </w:tc>
      </w:tr>
      <w:tr w:rsidR="00B37221" w:rsidRPr="00A2704F" w14:paraId="12ED0CB0" w14:textId="77777777" w:rsidTr="006F2EF3">
        <w:trPr>
          <w:cantSplit/>
        </w:trPr>
        <w:tc>
          <w:tcPr>
            <w:tcW w:w="1161" w:type="pct"/>
          </w:tcPr>
          <w:p w14:paraId="1825D6A4" w14:textId="1DDA86E7" w:rsidR="00B37221" w:rsidRPr="00A2704F" w:rsidRDefault="00B37221" w:rsidP="00B37221">
            <w:pPr>
              <w:pStyle w:val="TableText"/>
            </w:pPr>
            <w:r w:rsidRPr="003C2B58">
              <w:t>RM 928307, RTC 575126</w:t>
            </w:r>
          </w:p>
        </w:tc>
        <w:tc>
          <w:tcPr>
            <w:tcW w:w="3839" w:type="pct"/>
          </w:tcPr>
          <w:p w14:paraId="7EA82053" w14:textId="63760B4E" w:rsidR="00B37221" w:rsidRPr="00A2704F" w:rsidRDefault="00B37221" w:rsidP="00B37221">
            <w:pPr>
              <w:pStyle w:val="TableText"/>
            </w:pPr>
            <w:r w:rsidRPr="003C2B58">
              <w:t>Investigate User/Role/Permissions Management Capability</w:t>
            </w:r>
          </w:p>
        </w:tc>
      </w:tr>
      <w:tr w:rsidR="00B37221" w:rsidRPr="00A2704F" w14:paraId="63881F39" w14:textId="77777777" w:rsidTr="006F2EF3">
        <w:trPr>
          <w:cantSplit/>
        </w:trPr>
        <w:tc>
          <w:tcPr>
            <w:tcW w:w="1161" w:type="pct"/>
          </w:tcPr>
          <w:p w14:paraId="2B0C6B38" w14:textId="429CA2CD" w:rsidR="00B37221" w:rsidRPr="00A2704F" w:rsidRDefault="00B37221" w:rsidP="00B37221">
            <w:pPr>
              <w:pStyle w:val="TableText"/>
            </w:pPr>
            <w:r w:rsidRPr="003C2B58">
              <w:t>RM 928308, RTC 575135</w:t>
            </w:r>
          </w:p>
        </w:tc>
        <w:tc>
          <w:tcPr>
            <w:tcW w:w="3839" w:type="pct"/>
          </w:tcPr>
          <w:p w14:paraId="167A0E6D" w14:textId="0E1E68CB" w:rsidR="00B37221" w:rsidRPr="00A2704F" w:rsidRDefault="00B37221" w:rsidP="00B37221">
            <w:pPr>
              <w:pStyle w:val="TableText"/>
            </w:pPr>
            <w:r w:rsidRPr="003C2B58">
              <w:t>Prototype user/role/permission management capability</w:t>
            </w:r>
          </w:p>
        </w:tc>
      </w:tr>
      <w:tr w:rsidR="00B37221" w:rsidRPr="00A2704F" w14:paraId="275E4F74" w14:textId="77777777" w:rsidTr="006F2EF3">
        <w:trPr>
          <w:cantSplit/>
        </w:trPr>
        <w:tc>
          <w:tcPr>
            <w:tcW w:w="1161" w:type="pct"/>
          </w:tcPr>
          <w:p w14:paraId="7822AD50" w14:textId="3FA6F0D0" w:rsidR="00B37221" w:rsidRPr="00A2704F" w:rsidRDefault="00B37221" w:rsidP="00B37221">
            <w:pPr>
              <w:pStyle w:val="TableText"/>
            </w:pPr>
            <w:r w:rsidRPr="003C2B58">
              <w:t>RM 928309, RTC 575143</w:t>
            </w:r>
          </w:p>
        </w:tc>
        <w:tc>
          <w:tcPr>
            <w:tcW w:w="3839" w:type="pct"/>
          </w:tcPr>
          <w:p w14:paraId="655FCD92" w14:textId="027136D4" w:rsidR="00B37221" w:rsidRPr="00A2704F" w:rsidRDefault="00B37221" w:rsidP="00B37221">
            <w:pPr>
              <w:pStyle w:val="TableText"/>
            </w:pPr>
            <w:r w:rsidRPr="003C2B58">
              <w:t>Investigate notification/alerting capability</w:t>
            </w:r>
          </w:p>
        </w:tc>
      </w:tr>
      <w:tr w:rsidR="00B37221" w:rsidRPr="00A2704F" w14:paraId="5831A8BB" w14:textId="77777777" w:rsidTr="006F2EF3">
        <w:trPr>
          <w:cantSplit/>
        </w:trPr>
        <w:tc>
          <w:tcPr>
            <w:tcW w:w="1161" w:type="pct"/>
          </w:tcPr>
          <w:p w14:paraId="67FBB4A6" w14:textId="4C511FA2" w:rsidR="00B37221" w:rsidRPr="00A2704F" w:rsidRDefault="00B37221" w:rsidP="00B37221">
            <w:pPr>
              <w:pStyle w:val="TableText"/>
            </w:pPr>
            <w:r w:rsidRPr="003C2B58">
              <w:t>RM 928311, RTC 575161</w:t>
            </w:r>
          </w:p>
        </w:tc>
        <w:tc>
          <w:tcPr>
            <w:tcW w:w="3839" w:type="pct"/>
          </w:tcPr>
          <w:p w14:paraId="3E4E2D6E" w14:textId="5F3761AB" w:rsidR="00B37221" w:rsidRPr="00A2704F" w:rsidRDefault="00B37221" w:rsidP="00B37221">
            <w:pPr>
              <w:pStyle w:val="TableText"/>
            </w:pPr>
            <w:r w:rsidRPr="003C2B58">
              <w:t>Investigate business process management/workflow capability</w:t>
            </w:r>
          </w:p>
        </w:tc>
      </w:tr>
      <w:tr w:rsidR="00B37221" w:rsidRPr="00A2704F" w14:paraId="03876D2F" w14:textId="77777777" w:rsidTr="006F2EF3">
        <w:trPr>
          <w:cantSplit/>
        </w:trPr>
        <w:tc>
          <w:tcPr>
            <w:tcW w:w="1161" w:type="pct"/>
          </w:tcPr>
          <w:p w14:paraId="0422EAA0" w14:textId="6AAAC977" w:rsidR="00B37221" w:rsidRPr="00A2704F" w:rsidRDefault="00B37221" w:rsidP="00B37221">
            <w:pPr>
              <w:pStyle w:val="TableText"/>
            </w:pPr>
            <w:r w:rsidRPr="003C2B58">
              <w:t>RM 928312, RTC 575164</w:t>
            </w:r>
          </w:p>
        </w:tc>
        <w:tc>
          <w:tcPr>
            <w:tcW w:w="3839" w:type="pct"/>
          </w:tcPr>
          <w:p w14:paraId="4A8FA3B0" w14:textId="34FFCD19" w:rsidR="00B37221" w:rsidRPr="00A2704F" w:rsidRDefault="00B37221" w:rsidP="00B37221">
            <w:pPr>
              <w:pStyle w:val="TableText"/>
            </w:pPr>
            <w:r w:rsidRPr="003C2B58">
              <w:t xml:space="preserve">Develop Level or Effort estimate for interim </w:t>
            </w:r>
            <w:proofErr w:type="spellStart"/>
            <w:r w:rsidRPr="003C2B58">
              <w:t>VistA</w:t>
            </w:r>
            <w:proofErr w:type="spellEnd"/>
            <w:r w:rsidRPr="003C2B58">
              <w:t xml:space="preserve"> Data Access Services implemented within TAS</w:t>
            </w:r>
          </w:p>
        </w:tc>
      </w:tr>
      <w:tr w:rsidR="00B37221" w:rsidRPr="00A2704F" w14:paraId="61A3DDD4" w14:textId="77777777" w:rsidTr="006F2EF3">
        <w:trPr>
          <w:cantSplit/>
        </w:trPr>
        <w:tc>
          <w:tcPr>
            <w:tcW w:w="1161" w:type="pct"/>
          </w:tcPr>
          <w:p w14:paraId="7D745A2B" w14:textId="546BFD04" w:rsidR="00B37221" w:rsidRPr="00A2704F" w:rsidRDefault="00B37221" w:rsidP="00B37221">
            <w:pPr>
              <w:pStyle w:val="TableText"/>
            </w:pPr>
            <w:r w:rsidRPr="003C2B58">
              <w:t>RM 928313, RTC 575172</w:t>
            </w:r>
          </w:p>
        </w:tc>
        <w:tc>
          <w:tcPr>
            <w:tcW w:w="3839" w:type="pct"/>
          </w:tcPr>
          <w:p w14:paraId="73B4295E" w14:textId="4DD6607D" w:rsidR="00B37221" w:rsidRPr="00A2704F" w:rsidRDefault="00B37221" w:rsidP="00B37221">
            <w:pPr>
              <w:pStyle w:val="TableText"/>
            </w:pPr>
            <w:r w:rsidRPr="003C2B58">
              <w:t>Investigate terminology/value list capability</w:t>
            </w:r>
          </w:p>
        </w:tc>
      </w:tr>
      <w:tr w:rsidR="00B37221" w:rsidRPr="00A2704F" w14:paraId="18C06E5D" w14:textId="77777777" w:rsidTr="006F2EF3">
        <w:trPr>
          <w:cantSplit/>
        </w:trPr>
        <w:tc>
          <w:tcPr>
            <w:tcW w:w="1161" w:type="pct"/>
          </w:tcPr>
          <w:p w14:paraId="6681F065" w14:textId="344073AD" w:rsidR="00B37221" w:rsidRPr="00A2704F" w:rsidRDefault="00B37221" w:rsidP="00B37221">
            <w:pPr>
              <w:pStyle w:val="TableText"/>
            </w:pPr>
            <w:r w:rsidRPr="003C2B58">
              <w:t>RM 928314, RTC 575176</w:t>
            </w:r>
          </w:p>
        </w:tc>
        <w:tc>
          <w:tcPr>
            <w:tcW w:w="3839" w:type="pct"/>
          </w:tcPr>
          <w:p w14:paraId="21F03F7D" w14:textId="27A28CA4" w:rsidR="00B37221" w:rsidRPr="00A2704F" w:rsidRDefault="00B37221" w:rsidP="00B37221">
            <w:pPr>
              <w:pStyle w:val="TableText"/>
            </w:pPr>
            <w:r w:rsidRPr="003C2B58">
              <w:t xml:space="preserve">Prototype </w:t>
            </w:r>
            <w:proofErr w:type="spellStart"/>
            <w:r w:rsidRPr="003C2B58">
              <w:t>VistA</w:t>
            </w:r>
            <w:proofErr w:type="spellEnd"/>
            <w:r w:rsidRPr="003C2B58">
              <w:t xml:space="preserve"> Data Access capability for interim solution</w:t>
            </w:r>
          </w:p>
        </w:tc>
      </w:tr>
      <w:tr w:rsidR="00B37221" w:rsidRPr="00A2704F" w14:paraId="19483A16" w14:textId="77777777" w:rsidTr="006F2EF3">
        <w:trPr>
          <w:cantSplit/>
        </w:trPr>
        <w:tc>
          <w:tcPr>
            <w:tcW w:w="1161" w:type="pct"/>
          </w:tcPr>
          <w:p w14:paraId="295691FF" w14:textId="21FA2C6C" w:rsidR="00B37221" w:rsidRPr="00A2704F" w:rsidRDefault="00B37221" w:rsidP="00B37221">
            <w:pPr>
              <w:pStyle w:val="TableText"/>
            </w:pPr>
            <w:r w:rsidRPr="003C2B58">
              <w:t>RM 928317, RTC 575178</w:t>
            </w:r>
          </w:p>
        </w:tc>
        <w:tc>
          <w:tcPr>
            <w:tcW w:w="3839" w:type="pct"/>
          </w:tcPr>
          <w:p w14:paraId="792B9D8E" w14:textId="1586F198" w:rsidR="00B37221" w:rsidRPr="00A2704F" w:rsidRDefault="00B37221" w:rsidP="00B37221">
            <w:pPr>
              <w:pStyle w:val="TableText"/>
            </w:pPr>
            <w:r w:rsidRPr="003C2B58">
              <w:t>Prototype terminology/value list capability</w:t>
            </w:r>
          </w:p>
        </w:tc>
      </w:tr>
      <w:tr w:rsidR="00246F37" w:rsidRPr="00A2704F" w14:paraId="545262E7" w14:textId="77777777" w:rsidTr="006F2EF3">
        <w:trPr>
          <w:cantSplit/>
        </w:trPr>
        <w:tc>
          <w:tcPr>
            <w:tcW w:w="1161" w:type="pct"/>
          </w:tcPr>
          <w:p w14:paraId="0CFDC92C" w14:textId="36D227DF" w:rsidR="00246F37" w:rsidRPr="003C2B58" w:rsidRDefault="00246F37" w:rsidP="00246F37">
            <w:pPr>
              <w:pStyle w:val="TableText"/>
            </w:pPr>
            <w:r w:rsidRPr="00066C4D">
              <w:t>RM 928319, RTC 575180</w:t>
            </w:r>
          </w:p>
        </w:tc>
        <w:tc>
          <w:tcPr>
            <w:tcW w:w="3839" w:type="pct"/>
          </w:tcPr>
          <w:p w14:paraId="7F1B45D1" w14:textId="19F6D39B" w:rsidR="00246F37" w:rsidRPr="003C2B58" w:rsidRDefault="00246F37" w:rsidP="00246F37">
            <w:pPr>
              <w:pStyle w:val="TableText"/>
            </w:pPr>
            <w:r w:rsidRPr="00EB34AC">
              <w:t>Prototype search capability in the TAS Platform</w:t>
            </w:r>
          </w:p>
        </w:tc>
      </w:tr>
      <w:tr w:rsidR="00246F37" w:rsidRPr="00A2704F" w14:paraId="5795CBD0" w14:textId="77777777" w:rsidTr="006F2EF3">
        <w:trPr>
          <w:cantSplit/>
        </w:trPr>
        <w:tc>
          <w:tcPr>
            <w:tcW w:w="1161" w:type="pct"/>
          </w:tcPr>
          <w:p w14:paraId="1BF3EE29" w14:textId="37506C7B" w:rsidR="00246F37" w:rsidRPr="003C2B58" w:rsidRDefault="00246F37" w:rsidP="00246F37">
            <w:pPr>
              <w:pStyle w:val="TableText"/>
            </w:pPr>
            <w:r w:rsidRPr="00066C4D">
              <w:t>RM 945121, RTC 609748</w:t>
            </w:r>
          </w:p>
        </w:tc>
        <w:tc>
          <w:tcPr>
            <w:tcW w:w="3839" w:type="pct"/>
          </w:tcPr>
          <w:p w14:paraId="780449F2" w14:textId="2D20AC3D" w:rsidR="00246F37" w:rsidRPr="003C2B58" w:rsidRDefault="00246F37" w:rsidP="00246F37">
            <w:pPr>
              <w:pStyle w:val="TableText"/>
            </w:pPr>
            <w:r w:rsidRPr="00EB34AC">
              <w:t>Online Help for MCCF EDI TAS Portal</w:t>
            </w:r>
          </w:p>
        </w:tc>
      </w:tr>
      <w:tr w:rsidR="00246F37" w:rsidRPr="00A2704F" w14:paraId="0A47D306" w14:textId="77777777" w:rsidTr="006F2EF3">
        <w:trPr>
          <w:cantSplit/>
        </w:trPr>
        <w:tc>
          <w:tcPr>
            <w:tcW w:w="1161" w:type="pct"/>
          </w:tcPr>
          <w:p w14:paraId="28930068" w14:textId="63B48747" w:rsidR="00246F37" w:rsidRPr="003C2B58" w:rsidRDefault="00246F37" w:rsidP="00246F37">
            <w:pPr>
              <w:pStyle w:val="TableText"/>
            </w:pPr>
            <w:r w:rsidRPr="00066C4D">
              <w:lastRenderedPageBreak/>
              <w:t xml:space="preserve">RM </w:t>
            </w:r>
            <w:r w:rsidR="00985BAC" w:rsidRPr="00985BAC">
              <w:t>945123</w:t>
            </w:r>
            <w:r w:rsidRPr="00066C4D">
              <w:t xml:space="preserve">, RTC </w:t>
            </w:r>
            <w:r w:rsidR="00985BAC" w:rsidRPr="00985BAC">
              <w:t>609758</w:t>
            </w:r>
          </w:p>
        </w:tc>
        <w:tc>
          <w:tcPr>
            <w:tcW w:w="3839" w:type="pct"/>
          </w:tcPr>
          <w:p w14:paraId="2A834DAE" w14:textId="1FB6A568" w:rsidR="00246F37" w:rsidRPr="003C2B58" w:rsidRDefault="00985BAC" w:rsidP="00246F37">
            <w:pPr>
              <w:pStyle w:val="TableText"/>
            </w:pPr>
            <w:r w:rsidRPr="00985BAC">
              <w:t>Report</w:t>
            </w:r>
            <w:r w:rsidR="00C4279B">
              <w:t>s</w:t>
            </w:r>
          </w:p>
        </w:tc>
      </w:tr>
      <w:tr w:rsidR="00246F37" w:rsidRPr="00A2704F" w14:paraId="50FA4FFE" w14:textId="77777777" w:rsidTr="006F2EF3">
        <w:trPr>
          <w:cantSplit/>
        </w:trPr>
        <w:tc>
          <w:tcPr>
            <w:tcW w:w="1161" w:type="pct"/>
          </w:tcPr>
          <w:p w14:paraId="687C5B8F" w14:textId="229C82E9" w:rsidR="00246F37" w:rsidRPr="003C2B58" w:rsidRDefault="00246F37" w:rsidP="00246F37">
            <w:pPr>
              <w:pStyle w:val="TableText"/>
            </w:pPr>
            <w:r w:rsidRPr="00066C4D">
              <w:t xml:space="preserve">RM </w:t>
            </w:r>
            <w:r w:rsidR="00985BAC" w:rsidRPr="00985BAC">
              <w:t>945124</w:t>
            </w:r>
            <w:r w:rsidRPr="00066C4D">
              <w:t xml:space="preserve">, RTC </w:t>
            </w:r>
            <w:r w:rsidR="00985BAC" w:rsidRPr="00985BAC">
              <w:t>609765</w:t>
            </w:r>
          </w:p>
        </w:tc>
        <w:tc>
          <w:tcPr>
            <w:tcW w:w="3839" w:type="pct"/>
          </w:tcPr>
          <w:p w14:paraId="05D17ECE" w14:textId="462092BE" w:rsidR="00246F37" w:rsidRPr="003C2B58" w:rsidRDefault="00985BAC" w:rsidP="00246F37">
            <w:pPr>
              <w:pStyle w:val="TableText"/>
            </w:pPr>
            <w:r w:rsidRPr="00985BAC">
              <w:t>508.01.01.01 Software Application Keyboard</w:t>
            </w:r>
          </w:p>
        </w:tc>
      </w:tr>
      <w:tr w:rsidR="00246F37" w:rsidRPr="00A2704F" w14:paraId="7E10C64C" w14:textId="77777777" w:rsidTr="006F2EF3">
        <w:trPr>
          <w:cantSplit/>
        </w:trPr>
        <w:tc>
          <w:tcPr>
            <w:tcW w:w="1161" w:type="pct"/>
          </w:tcPr>
          <w:p w14:paraId="264084B3" w14:textId="16E587DA" w:rsidR="00246F37" w:rsidRPr="003C2B58" w:rsidRDefault="00246F37" w:rsidP="00246F37">
            <w:pPr>
              <w:pStyle w:val="TableText"/>
            </w:pPr>
            <w:r w:rsidRPr="00066C4D">
              <w:t xml:space="preserve">RM </w:t>
            </w:r>
            <w:r w:rsidR="00985BAC" w:rsidRPr="00985BAC">
              <w:t>945131</w:t>
            </w:r>
            <w:r w:rsidRPr="00066C4D">
              <w:t xml:space="preserve">, RTC </w:t>
            </w:r>
            <w:r w:rsidR="00985BAC" w:rsidRPr="00985BAC">
              <w:t>609769</w:t>
            </w:r>
          </w:p>
        </w:tc>
        <w:tc>
          <w:tcPr>
            <w:tcW w:w="3839" w:type="pct"/>
          </w:tcPr>
          <w:p w14:paraId="142F8512" w14:textId="7E996373" w:rsidR="00246F37" w:rsidRPr="003C2B58" w:rsidRDefault="00985BAC" w:rsidP="00246F37">
            <w:pPr>
              <w:pStyle w:val="TableText"/>
            </w:pPr>
            <w:r w:rsidRPr="00985BAC">
              <w:t>508.01.01.02 Software Application Accessibility Features API (1194.21)</w:t>
            </w:r>
          </w:p>
        </w:tc>
      </w:tr>
      <w:tr w:rsidR="00246F37" w:rsidRPr="00A2704F" w14:paraId="44ADA638" w14:textId="77777777" w:rsidTr="006F2EF3">
        <w:trPr>
          <w:cantSplit/>
        </w:trPr>
        <w:tc>
          <w:tcPr>
            <w:tcW w:w="1161" w:type="pct"/>
          </w:tcPr>
          <w:p w14:paraId="6113BEEF" w14:textId="6F0BBF35" w:rsidR="00246F37" w:rsidRPr="003C2B58" w:rsidRDefault="00246F37" w:rsidP="00246F37">
            <w:pPr>
              <w:pStyle w:val="TableText"/>
            </w:pPr>
            <w:r w:rsidRPr="00066C4D">
              <w:t xml:space="preserve">RM </w:t>
            </w:r>
            <w:r w:rsidR="00985BAC" w:rsidRPr="00985BAC">
              <w:t>945132</w:t>
            </w:r>
            <w:r w:rsidRPr="00066C4D">
              <w:t xml:space="preserve">, RTC </w:t>
            </w:r>
            <w:r w:rsidR="00985BAC" w:rsidRPr="00985BAC">
              <w:t>609771</w:t>
            </w:r>
          </w:p>
        </w:tc>
        <w:tc>
          <w:tcPr>
            <w:tcW w:w="3839" w:type="pct"/>
          </w:tcPr>
          <w:p w14:paraId="4D90BCF3" w14:textId="73E150D9" w:rsidR="00246F37" w:rsidRPr="003C2B58" w:rsidRDefault="00985BAC" w:rsidP="00246F37">
            <w:pPr>
              <w:pStyle w:val="TableText"/>
            </w:pPr>
            <w:r w:rsidRPr="00985BAC">
              <w:t>508.01.01.04 Software Application User Interface</w:t>
            </w:r>
            <w:r w:rsidR="00246F37" w:rsidRPr="00EB34AC">
              <w:t xml:space="preserve"> </w:t>
            </w:r>
          </w:p>
        </w:tc>
      </w:tr>
      <w:tr w:rsidR="00246F37" w:rsidRPr="00A2704F" w14:paraId="0C823A94" w14:textId="77777777" w:rsidTr="006F2EF3">
        <w:trPr>
          <w:cantSplit/>
        </w:trPr>
        <w:tc>
          <w:tcPr>
            <w:tcW w:w="1161" w:type="pct"/>
          </w:tcPr>
          <w:p w14:paraId="67B6862E" w14:textId="32B41723" w:rsidR="00246F37" w:rsidRPr="003C2B58" w:rsidRDefault="00246F37" w:rsidP="00246F37">
            <w:pPr>
              <w:pStyle w:val="TableText"/>
            </w:pPr>
            <w:r w:rsidRPr="00066C4D">
              <w:t xml:space="preserve">RM </w:t>
            </w:r>
            <w:r w:rsidR="00985BAC" w:rsidRPr="00985BAC">
              <w:t>945132</w:t>
            </w:r>
            <w:r w:rsidRPr="00066C4D">
              <w:t xml:space="preserve">, RTC </w:t>
            </w:r>
            <w:r w:rsidR="00985BAC" w:rsidRPr="00985BAC">
              <w:t>609771</w:t>
            </w:r>
          </w:p>
        </w:tc>
        <w:tc>
          <w:tcPr>
            <w:tcW w:w="3839" w:type="pct"/>
          </w:tcPr>
          <w:p w14:paraId="604685A7" w14:textId="41E855E2" w:rsidR="00246F37" w:rsidRPr="003C2B58" w:rsidRDefault="00985BAC" w:rsidP="00246F37">
            <w:pPr>
              <w:pStyle w:val="TableText"/>
            </w:pPr>
            <w:r w:rsidRPr="00985BAC">
              <w:t>508.01.01.05 Software Application Bitmap images</w:t>
            </w:r>
          </w:p>
        </w:tc>
      </w:tr>
      <w:tr w:rsidR="00246F37" w:rsidRPr="00A2704F" w14:paraId="1E53A52B" w14:textId="77777777" w:rsidTr="006F2EF3">
        <w:trPr>
          <w:cantSplit/>
        </w:trPr>
        <w:tc>
          <w:tcPr>
            <w:tcW w:w="1161" w:type="pct"/>
          </w:tcPr>
          <w:p w14:paraId="5007F94F" w14:textId="666AFC81" w:rsidR="00246F37" w:rsidRPr="003C2B58" w:rsidRDefault="00246F37" w:rsidP="00246F37">
            <w:pPr>
              <w:pStyle w:val="TableText"/>
            </w:pPr>
            <w:r w:rsidRPr="00066C4D">
              <w:t xml:space="preserve">RM </w:t>
            </w:r>
            <w:r w:rsidR="00985BAC" w:rsidRPr="00985BAC">
              <w:t>953377</w:t>
            </w:r>
            <w:r w:rsidRPr="00066C4D">
              <w:t xml:space="preserve">, RTC </w:t>
            </w:r>
            <w:r w:rsidR="00985BAC" w:rsidRPr="00985BAC">
              <w:t>627818</w:t>
            </w:r>
          </w:p>
        </w:tc>
        <w:tc>
          <w:tcPr>
            <w:tcW w:w="3839" w:type="pct"/>
          </w:tcPr>
          <w:p w14:paraId="5CF42C48" w14:textId="28D4C4C0" w:rsidR="00246F37" w:rsidRPr="003C2B58" w:rsidRDefault="00985BAC" w:rsidP="00246F37">
            <w:pPr>
              <w:pStyle w:val="TableText"/>
            </w:pPr>
            <w:r w:rsidRPr="00985BAC">
              <w:t>Create context sensitive tooltip help</w:t>
            </w:r>
          </w:p>
        </w:tc>
      </w:tr>
      <w:tr w:rsidR="00246F37" w:rsidRPr="00A2704F" w14:paraId="4FCF4636" w14:textId="77777777" w:rsidTr="006F2EF3">
        <w:trPr>
          <w:cantSplit/>
        </w:trPr>
        <w:tc>
          <w:tcPr>
            <w:tcW w:w="1161" w:type="pct"/>
          </w:tcPr>
          <w:p w14:paraId="54184B18" w14:textId="6D59D19E" w:rsidR="00246F37" w:rsidRPr="003C2B58" w:rsidRDefault="00246F37" w:rsidP="00246F37">
            <w:pPr>
              <w:pStyle w:val="TableText"/>
            </w:pPr>
            <w:r w:rsidRPr="00066C4D">
              <w:t xml:space="preserve">RM </w:t>
            </w:r>
            <w:r w:rsidR="00985BAC" w:rsidRPr="00985BAC">
              <w:t>953380</w:t>
            </w:r>
            <w:r w:rsidRPr="00066C4D">
              <w:t xml:space="preserve">, RTC </w:t>
            </w:r>
            <w:r w:rsidR="00985BAC" w:rsidRPr="00985BAC">
              <w:t>627824</w:t>
            </w:r>
          </w:p>
        </w:tc>
        <w:tc>
          <w:tcPr>
            <w:tcW w:w="3839" w:type="pct"/>
          </w:tcPr>
          <w:p w14:paraId="4305C7D0" w14:textId="29CB87F2" w:rsidR="00246F37" w:rsidRPr="003C2B58" w:rsidRDefault="00246F37" w:rsidP="00246F37">
            <w:pPr>
              <w:pStyle w:val="TableText"/>
            </w:pPr>
            <w:proofErr w:type="spellStart"/>
            <w:r w:rsidRPr="00EB34AC">
              <w:t>VistA</w:t>
            </w:r>
            <w:proofErr w:type="spellEnd"/>
            <w:r w:rsidRPr="00EB34AC">
              <w:t xml:space="preserve"> Data Access Services Interim Solution - </w:t>
            </w:r>
            <w:r w:rsidR="00985BAC" w:rsidRPr="00985BAC">
              <w:t>Implement</w:t>
            </w:r>
          </w:p>
        </w:tc>
      </w:tr>
      <w:tr w:rsidR="00246F37" w:rsidRPr="00A2704F" w14:paraId="61FE1E50" w14:textId="77777777" w:rsidTr="006F2EF3">
        <w:trPr>
          <w:cantSplit/>
        </w:trPr>
        <w:tc>
          <w:tcPr>
            <w:tcW w:w="1161" w:type="pct"/>
          </w:tcPr>
          <w:p w14:paraId="31EDB150" w14:textId="5FAD7B57" w:rsidR="00246F37" w:rsidRPr="003C2B58" w:rsidRDefault="00246F37" w:rsidP="00246F37">
            <w:pPr>
              <w:pStyle w:val="TableText"/>
            </w:pPr>
            <w:r w:rsidRPr="00066C4D">
              <w:t xml:space="preserve">RM </w:t>
            </w:r>
            <w:r w:rsidR="00985BAC" w:rsidRPr="00985BAC">
              <w:t>953383</w:t>
            </w:r>
            <w:r w:rsidRPr="00066C4D">
              <w:t xml:space="preserve">, RTC </w:t>
            </w:r>
            <w:r w:rsidR="00985BAC" w:rsidRPr="00985BAC">
              <w:t>627828</w:t>
            </w:r>
          </w:p>
        </w:tc>
        <w:tc>
          <w:tcPr>
            <w:tcW w:w="3839" w:type="pct"/>
          </w:tcPr>
          <w:p w14:paraId="06B828B3" w14:textId="47CDDC73" w:rsidR="00246F37" w:rsidRPr="003C2B58" w:rsidRDefault="00985BAC" w:rsidP="00246F37">
            <w:pPr>
              <w:pStyle w:val="TableText"/>
            </w:pPr>
            <w:r w:rsidRPr="00985BAC">
              <w:t>Adapt 18F Playbooks for Governance</w:t>
            </w:r>
            <w:r w:rsidR="00246F37" w:rsidRPr="00EB34AC">
              <w:t xml:space="preserve"> </w:t>
            </w:r>
          </w:p>
        </w:tc>
      </w:tr>
      <w:tr w:rsidR="00246F37" w:rsidRPr="00A2704F" w14:paraId="46D87CC2" w14:textId="77777777" w:rsidTr="006F2EF3">
        <w:trPr>
          <w:cantSplit/>
        </w:trPr>
        <w:tc>
          <w:tcPr>
            <w:tcW w:w="1161" w:type="pct"/>
          </w:tcPr>
          <w:p w14:paraId="2B494AFB" w14:textId="35E40651" w:rsidR="00246F37" w:rsidRPr="003C2B58" w:rsidRDefault="00246F37" w:rsidP="00246F37">
            <w:pPr>
              <w:pStyle w:val="TableText"/>
            </w:pPr>
            <w:r w:rsidRPr="00066C4D">
              <w:t xml:space="preserve">RM </w:t>
            </w:r>
            <w:r w:rsidR="00985BAC" w:rsidRPr="00985BAC">
              <w:t>953385</w:t>
            </w:r>
            <w:r w:rsidRPr="00066C4D">
              <w:t xml:space="preserve">, RTC </w:t>
            </w:r>
            <w:r w:rsidR="00985BAC" w:rsidRPr="00985BAC">
              <w:t>627829</w:t>
            </w:r>
            <w:r w:rsidRPr="00066C4D">
              <w:t>9</w:t>
            </w:r>
          </w:p>
        </w:tc>
        <w:tc>
          <w:tcPr>
            <w:tcW w:w="3839" w:type="pct"/>
          </w:tcPr>
          <w:p w14:paraId="35CE4FCF" w14:textId="74F047D4" w:rsidR="00246F37" w:rsidRPr="003C2B58" w:rsidRDefault="00985BAC" w:rsidP="00246F37">
            <w:pPr>
              <w:pStyle w:val="TableText"/>
            </w:pPr>
            <w:r w:rsidRPr="00985BAC">
              <w:t>Adapt 18F Playbooks for Human Centered Design (usability)</w:t>
            </w:r>
          </w:p>
        </w:tc>
      </w:tr>
      <w:tr w:rsidR="006A0EB1" w:rsidRPr="00A2704F" w14:paraId="7E892C9F" w14:textId="77777777" w:rsidTr="006F2EF3">
        <w:trPr>
          <w:cantSplit/>
        </w:trPr>
        <w:tc>
          <w:tcPr>
            <w:tcW w:w="1161" w:type="pct"/>
          </w:tcPr>
          <w:p w14:paraId="3891D133" w14:textId="4A650BA6" w:rsidR="006A0EB1" w:rsidRPr="00066C4D" w:rsidRDefault="006A0EB1" w:rsidP="006A0EB1">
            <w:pPr>
              <w:pStyle w:val="TableText"/>
            </w:pPr>
            <w:r w:rsidRPr="00901071">
              <w:t xml:space="preserve">RM </w:t>
            </w:r>
            <w:r w:rsidR="00AC3EC1">
              <w:t>953386</w:t>
            </w:r>
            <w:r w:rsidRPr="00901071">
              <w:t xml:space="preserve">, RTC </w:t>
            </w:r>
            <w:r w:rsidR="00AC3EC1">
              <w:t>627832</w:t>
            </w:r>
          </w:p>
        </w:tc>
        <w:tc>
          <w:tcPr>
            <w:tcW w:w="3839" w:type="pct"/>
          </w:tcPr>
          <w:p w14:paraId="4D137555" w14:textId="4A44A1B0" w:rsidR="006A0EB1" w:rsidRPr="00EB34AC" w:rsidRDefault="00AC3EC1" w:rsidP="006A0EB1">
            <w:pPr>
              <w:pStyle w:val="TableText"/>
            </w:pPr>
            <w:proofErr w:type="spellStart"/>
            <w:r w:rsidRPr="00AC3EC1">
              <w:t>VistA</w:t>
            </w:r>
            <w:proofErr w:type="spellEnd"/>
            <w:r w:rsidRPr="00AC3EC1">
              <w:t xml:space="preserve"> Data Access Services Interim Solution - Install HAPI-FHIR</w:t>
            </w:r>
          </w:p>
        </w:tc>
      </w:tr>
      <w:tr w:rsidR="006A0EB1" w:rsidRPr="00EB34AC" w14:paraId="536FC7A7" w14:textId="77777777" w:rsidTr="006F2EF3">
        <w:tc>
          <w:tcPr>
            <w:tcW w:w="1161" w:type="pct"/>
          </w:tcPr>
          <w:p w14:paraId="2E0B5024" w14:textId="669C8B12" w:rsidR="006A0EB1" w:rsidRPr="00066C4D" w:rsidRDefault="006A0EB1" w:rsidP="006A0EB1">
            <w:pPr>
              <w:pStyle w:val="TableText"/>
            </w:pPr>
            <w:r w:rsidRPr="00901071">
              <w:t xml:space="preserve">RM </w:t>
            </w:r>
            <w:r w:rsidR="00AC3EC1">
              <w:t>953387</w:t>
            </w:r>
            <w:r w:rsidRPr="00901071">
              <w:t xml:space="preserve">, RTC </w:t>
            </w:r>
            <w:r w:rsidR="00AC3EC1">
              <w:t>627837</w:t>
            </w:r>
          </w:p>
        </w:tc>
        <w:tc>
          <w:tcPr>
            <w:tcW w:w="3839" w:type="pct"/>
          </w:tcPr>
          <w:p w14:paraId="030E3765" w14:textId="1E9030C5" w:rsidR="006A0EB1" w:rsidRPr="00EB34AC" w:rsidRDefault="00AC3EC1" w:rsidP="006A0EB1">
            <w:pPr>
              <w:pStyle w:val="TableText"/>
            </w:pPr>
            <w:proofErr w:type="spellStart"/>
            <w:r w:rsidRPr="00AC3EC1">
              <w:t>VistA</w:t>
            </w:r>
            <w:proofErr w:type="spellEnd"/>
            <w:r w:rsidRPr="00AC3EC1">
              <w:t xml:space="preserve"> Data Access Services Interim Solution - Install Mule </w:t>
            </w:r>
          </w:p>
        </w:tc>
      </w:tr>
      <w:tr w:rsidR="006A0EB1" w:rsidRPr="00EB34AC" w14:paraId="79ABB3EC" w14:textId="77777777" w:rsidTr="006F2EF3">
        <w:tc>
          <w:tcPr>
            <w:tcW w:w="1161" w:type="pct"/>
          </w:tcPr>
          <w:p w14:paraId="7AF5EBE7" w14:textId="02F3807B" w:rsidR="006A0EB1" w:rsidRPr="00066C4D" w:rsidRDefault="006A0EB1" w:rsidP="006A0EB1">
            <w:pPr>
              <w:pStyle w:val="TableText"/>
            </w:pPr>
            <w:r w:rsidRPr="00901071">
              <w:t xml:space="preserve">RM </w:t>
            </w:r>
            <w:r w:rsidR="00985BAC" w:rsidRPr="00985BAC">
              <w:t>960042</w:t>
            </w:r>
            <w:r w:rsidRPr="00901071">
              <w:t xml:space="preserve">, RTC </w:t>
            </w:r>
            <w:r w:rsidR="00985BAC" w:rsidRPr="00985BAC">
              <w:t>641665</w:t>
            </w:r>
          </w:p>
        </w:tc>
        <w:tc>
          <w:tcPr>
            <w:tcW w:w="3839" w:type="pct"/>
          </w:tcPr>
          <w:p w14:paraId="4767F195" w14:textId="529491AD" w:rsidR="006A0EB1" w:rsidRPr="00EB34AC" w:rsidRDefault="00985BAC" w:rsidP="006A0EB1">
            <w:pPr>
              <w:pStyle w:val="TableText"/>
            </w:pPr>
            <w:r w:rsidRPr="00985BAC">
              <w:t>Continue logging/audit development</w:t>
            </w:r>
          </w:p>
        </w:tc>
      </w:tr>
      <w:tr w:rsidR="006A0EB1" w:rsidRPr="00EB34AC" w14:paraId="5A03149E" w14:textId="77777777" w:rsidTr="006F2EF3">
        <w:tc>
          <w:tcPr>
            <w:tcW w:w="1161" w:type="pct"/>
          </w:tcPr>
          <w:p w14:paraId="21DD72AD" w14:textId="6D543B1F" w:rsidR="006A0EB1" w:rsidRPr="00066C4D" w:rsidRDefault="006A0EB1" w:rsidP="006A0EB1">
            <w:pPr>
              <w:pStyle w:val="TableText"/>
            </w:pPr>
            <w:r w:rsidRPr="00AB451A">
              <w:t xml:space="preserve">RM </w:t>
            </w:r>
            <w:r w:rsidR="00985BAC" w:rsidRPr="00985BAC">
              <w:t>960043</w:t>
            </w:r>
            <w:r w:rsidRPr="00AB451A">
              <w:t xml:space="preserve">, RTC </w:t>
            </w:r>
            <w:r w:rsidR="00985BAC" w:rsidRPr="00985BAC">
              <w:t>641667</w:t>
            </w:r>
          </w:p>
        </w:tc>
        <w:tc>
          <w:tcPr>
            <w:tcW w:w="3839" w:type="pct"/>
          </w:tcPr>
          <w:p w14:paraId="478525AC" w14:textId="16C31881" w:rsidR="006A0EB1" w:rsidRPr="00EB34AC" w:rsidRDefault="00985BAC" w:rsidP="006A0EB1">
            <w:pPr>
              <w:pStyle w:val="TableText"/>
            </w:pPr>
            <w:r w:rsidRPr="00985BAC">
              <w:t>Prototype FHIR API Consumer/client</w:t>
            </w:r>
            <w:r w:rsidR="006A0EB1" w:rsidRPr="00AB451A">
              <w:t xml:space="preserve"> </w:t>
            </w:r>
          </w:p>
        </w:tc>
      </w:tr>
      <w:tr w:rsidR="006A0EB1" w:rsidRPr="00EB34AC" w14:paraId="6F26245E" w14:textId="77777777" w:rsidTr="006F2EF3">
        <w:tc>
          <w:tcPr>
            <w:tcW w:w="1161" w:type="pct"/>
          </w:tcPr>
          <w:p w14:paraId="13201C86" w14:textId="06B8BC72" w:rsidR="006A0EB1" w:rsidRPr="00066C4D" w:rsidRDefault="006A0EB1" w:rsidP="006A0EB1">
            <w:pPr>
              <w:pStyle w:val="TableText"/>
            </w:pPr>
            <w:r w:rsidRPr="00AB451A">
              <w:t xml:space="preserve">RM </w:t>
            </w:r>
            <w:r w:rsidR="00985BAC" w:rsidRPr="00985BAC">
              <w:t>960044</w:t>
            </w:r>
            <w:r w:rsidRPr="00AB451A">
              <w:t xml:space="preserve">, RTC </w:t>
            </w:r>
            <w:r w:rsidR="00985BAC" w:rsidRPr="00985BAC">
              <w:t>641669</w:t>
            </w:r>
          </w:p>
        </w:tc>
        <w:tc>
          <w:tcPr>
            <w:tcW w:w="3839" w:type="pct"/>
          </w:tcPr>
          <w:p w14:paraId="51F2EACA" w14:textId="7822132A" w:rsidR="006A0EB1" w:rsidRPr="00EB34AC" w:rsidRDefault="00985BAC" w:rsidP="006A0EB1">
            <w:pPr>
              <w:pStyle w:val="TableText"/>
            </w:pPr>
            <w:proofErr w:type="spellStart"/>
            <w:r w:rsidRPr="00985BAC">
              <w:t>VistA</w:t>
            </w:r>
            <w:proofErr w:type="spellEnd"/>
            <w:r w:rsidRPr="00985BAC">
              <w:t xml:space="preserve"> Data Access Services Interim Solution - Create Mule</w:t>
            </w:r>
          </w:p>
        </w:tc>
      </w:tr>
      <w:tr w:rsidR="006A0EB1" w:rsidRPr="00EB34AC" w14:paraId="3A03AC28" w14:textId="77777777" w:rsidTr="006F2EF3">
        <w:tc>
          <w:tcPr>
            <w:tcW w:w="1161" w:type="pct"/>
          </w:tcPr>
          <w:p w14:paraId="33335F54" w14:textId="73CBC47A" w:rsidR="006A0EB1" w:rsidRPr="00066C4D" w:rsidRDefault="006A0EB1" w:rsidP="006A0EB1">
            <w:pPr>
              <w:pStyle w:val="TableText"/>
            </w:pPr>
            <w:r w:rsidRPr="00AB451A">
              <w:t xml:space="preserve">RM </w:t>
            </w:r>
            <w:r w:rsidR="00985BAC" w:rsidRPr="00985BAC">
              <w:t>960045</w:t>
            </w:r>
            <w:r w:rsidRPr="00AB451A">
              <w:t xml:space="preserve">, RTC </w:t>
            </w:r>
            <w:r w:rsidR="00985BAC" w:rsidRPr="00985BAC">
              <w:t>641670</w:t>
            </w:r>
          </w:p>
        </w:tc>
        <w:tc>
          <w:tcPr>
            <w:tcW w:w="3839" w:type="pct"/>
          </w:tcPr>
          <w:p w14:paraId="54DCE9D6" w14:textId="2EE22965" w:rsidR="006A0EB1" w:rsidRPr="00EB34AC" w:rsidRDefault="00985BAC" w:rsidP="006A0EB1">
            <w:pPr>
              <w:pStyle w:val="TableText"/>
            </w:pPr>
            <w:r w:rsidRPr="00985BAC">
              <w:t>Implement FHIR Data Models (Sprint 2)</w:t>
            </w:r>
          </w:p>
        </w:tc>
      </w:tr>
      <w:tr w:rsidR="00C05C54" w:rsidRPr="00EB34AC" w14:paraId="53E25097" w14:textId="77777777" w:rsidTr="004C5241">
        <w:tc>
          <w:tcPr>
            <w:tcW w:w="1161" w:type="pct"/>
          </w:tcPr>
          <w:p w14:paraId="6C0366E1" w14:textId="77777777" w:rsidR="00C05C54" w:rsidRPr="00066C4D" w:rsidRDefault="00C05C54" w:rsidP="004C5241">
            <w:pPr>
              <w:pStyle w:val="TableText"/>
            </w:pPr>
            <w:r w:rsidRPr="00AB451A">
              <w:t xml:space="preserve">RM </w:t>
            </w:r>
            <w:r w:rsidRPr="00166FD2">
              <w:t>960046</w:t>
            </w:r>
            <w:r w:rsidRPr="00AB451A">
              <w:t xml:space="preserve">, RTC </w:t>
            </w:r>
            <w:r>
              <w:t>641671</w:t>
            </w:r>
          </w:p>
        </w:tc>
        <w:tc>
          <w:tcPr>
            <w:tcW w:w="3839" w:type="pct"/>
          </w:tcPr>
          <w:p w14:paraId="598EBC80" w14:textId="77777777" w:rsidR="00C05C54" w:rsidRPr="00EB34AC" w:rsidRDefault="00C05C54" w:rsidP="004C5241">
            <w:pPr>
              <w:pStyle w:val="TableText"/>
            </w:pPr>
            <w:r w:rsidRPr="00985BAC">
              <w:t xml:space="preserve">Implement FHIR Data Models (Sprint </w:t>
            </w:r>
            <w:r>
              <w:t>3</w:t>
            </w:r>
            <w:r w:rsidRPr="00985BAC">
              <w:t>)</w:t>
            </w:r>
            <w:r w:rsidRPr="00AB451A" w:rsidDel="00A3505F">
              <w:t xml:space="preserve"> </w:t>
            </w:r>
          </w:p>
        </w:tc>
      </w:tr>
      <w:tr w:rsidR="00C05C54" w:rsidRPr="00EB34AC" w14:paraId="3E4A2F29" w14:textId="77777777" w:rsidTr="004C5241">
        <w:tc>
          <w:tcPr>
            <w:tcW w:w="1161" w:type="pct"/>
          </w:tcPr>
          <w:p w14:paraId="2C3AA5BF" w14:textId="0AA94FA0" w:rsidR="00C05C54" w:rsidRPr="00066C4D" w:rsidRDefault="00C05C54" w:rsidP="004C5241">
            <w:pPr>
              <w:pStyle w:val="TableText"/>
            </w:pPr>
            <w:r w:rsidRPr="00AB451A">
              <w:t xml:space="preserve">RM </w:t>
            </w:r>
            <w:r>
              <w:t>999595</w:t>
            </w:r>
            <w:r w:rsidRPr="00AB451A">
              <w:t xml:space="preserve">, RTC </w:t>
            </w:r>
            <w:r>
              <w:t>731348</w:t>
            </w:r>
          </w:p>
        </w:tc>
        <w:tc>
          <w:tcPr>
            <w:tcW w:w="3839" w:type="pct"/>
          </w:tcPr>
          <w:p w14:paraId="60F551A6" w14:textId="1209A7DB" w:rsidR="00C05C54" w:rsidRPr="00EB34AC" w:rsidRDefault="00C05C54" w:rsidP="004C5241">
            <w:pPr>
              <w:pStyle w:val="TableText"/>
            </w:pPr>
            <w:r w:rsidRPr="00C05C54">
              <w:t>Enhance Linking to URLs from the MCCF EDI TAS Portal</w:t>
            </w:r>
          </w:p>
        </w:tc>
      </w:tr>
      <w:tr w:rsidR="00C05C54" w:rsidRPr="00EB34AC" w14:paraId="5C996D04" w14:textId="77777777" w:rsidTr="004C5241">
        <w:tc>
          <w:tcPr>
            <w:tcW w:w="1161" w:type="pct"/>
          </w:tcPr>
          <w:p w14:paraId="3F001A47" w14:textId="216935F0" w:rsidR="00C05C54" w:rsidRPr="00066C4D" w:rsidRDefault="00C05C54" w:rsidP="004C5241">
            <w:pPr>
              <w:pStyle w:val="TableText"/>
            </w:pPr>
            <w:r w:rsidRPr="00AB451A">
              <w:t xml:space="preserve">RM </w:t>
            </w:r>
            <w:r>
              <w:t>999598</w:t>
            </w:r>
            <w:r w:rsidRPr="00AB451A">
              <w:t xml:space="preserve">, RTC </w:t>
            </w:r>
            <w:r>
              <w:t>731355</w:t>
            </w:r>
          </w:p>
        </w:tc>
        <w:tc>
          <w:tcPr>
            <w:tcW w:w="3839" w:type="pct"/>
          </w:tcPr>
          <w:p w14:paraId="01FCDC3B" w14:textId="115C4C26" w:rsidR="00C05C54" w:rsidRPr="00EB34AC" w:rsidRDefault="00C05C54" w:rsidP="004C5241">
            <w:pPr>
              <w:pStyle w:val="TableText"/>
            </w:pPr>
            <w:r w:rsidRPr="00C05C54">
              <w:t>Remove All Product Specific Content Boxes from the MCCF EDI TAS Portal Home Page</w:t>
            </w:r>
          </w:p>
        </w:tc>
      </w:tr>
      <w:tr w:rsidR="006A0EB1" w:rsidRPr="00EB34AC" w14:paraId="2350414D" w14:textId="77777777" w:rsidTr="006F2EF3">
        <w:tc>
          <w:tcPr>
            <w:tcW w:w="1161" w:type="pct"/>
          </w:tcPr>
          <w:p w14:paraId="2F517658" w14:textId="6A1B8B5E" w:rsidR="006A0EB1" w:rsidRPr="00066C4D" w:rsidRDefault="006A0EB1" w:rsidP="006A0EB1">
            <w:pPr>
              <w:pStyle w:val="TableText"/>
            </w:pPr>
            <w:r w:rsidRPr="00AB451A">
              <w:t xml:space="preserve">RM </w:t>
            </w:r>
            <w:r w:rsidR="00C05C54">
              <w:t>999605</w:t>
            </w:r>
            <w:r w:rsidRPr="00AB451A">
              <w:t xml:space="preserve">, RTC </w:t>
            </w:r>
            <w:r w:rsidR="00C05C54">
              <w:t>731493</w:t>
            </w:r>
          </w:p>
        </w:tc>
        <w:tc>
          <w:tcPr>
            <w:tcW w:w="3839" w:type="pct"/>
          </w:tcPr>
          <w:p w14:paraId="6335D599" w14:textId="12006567" w:rsidR="006A0EB1" w:rsidRPr="00EB34AC" w:rsidRDefault="009832E2" w:rsidP="006A0EB1">
            <w:pPr>
              <w:pStyle w:val="TableText"/>
            </w:pPr>
            <w:r w:rsidRPr="009832E2">
              <w:t xml:space="preserve">Product Landing Page - </w:t>
            </w:r>
            <w:proofErr w:type="spellStart"/>
            <w:r w:rsidRPr="009832E2">
              <w:t>eBilling</w:t>
            </w:r>
            <w:proofErr w:type="spellEnd"/>
            <w:r w:rsidRPr="009832E2">
              <w:t xml:space="preserve">, </w:t>
            </w:r>
            <w:proofErr w:type="spellStart"/>
            <w:r w:rsidRPr="009832E2">
              <w:t>eInsurance</w:t>
            </w:r>
            <w:proofErr w:type="spellEnd"/>
            <w:r w:rsidRPr="009832E2">
              <w:t xml:space="preserve">, </w:t>
            </w:r>
            <w:proofErr w:type="spellStart"/>
            <w:r w:rsidRPr="009832E2">
              <w:t>ePayments</w:t>
            </w:r>
            <w:proofErr w:type="spellEnd"/>
            <w:r w:rsidRPr="009832E2">
              <w:t xml:space="preserve">, </w:t>
            </w:r>
            <w:proofErr w:type="spellStart"/>
            <w:r w:rsidRPr="009832E2">
              <w:t>ePharmacy</w:t>
            </w:r>
            <w:proofErr w:type="spellEnd"/>
            <w:r w:rsidRPr="009832E2">
              <w:t xml:space="preserve">, </w:t>
            </w:r>
            <w:proofErr w:type="spellStart"/>
            <w:r w:rsidRPr="009832E2">
              <w:t>eAdmin</w:t>
            </w:r>
            <w:proofErr w:type="spellEnd"/>
            <w:r w:rsidRPr="009832E2">
              <w:t>, Non MCCF</w:t>
            </w:r>
          </w:p>
        </w:tc>
      </w:tr>
      <w:tr w:rsidR="00A318FD" w:rsidRPr="00EB34AC" w14:paraId="136BB19E" w14:textId="77777777" w:rsidTr="006F2EF3">
        <w:tc>
          <w:tcPr>
            <w:tcW w:w="1161" w:type="pct"/>
          </w:tcPr>
          <w:p w14:paraId="70F3B703" w14:textId="5B710C1E" w:rsidR="00A318FD" w:rsidRPr="00AB451A" w:rsidRDefault="00300D3C" w:rsidP="006A0EB1">
            <w:pPr>
              <w:pStyle w:val="TableText"/>
            </w:pPr>
            <w:r>
              <w:lastRenderedPageBreak/>
              <w:t>RM</w:t>
            </w:r>
            <w:r w:rsidR="0032232F">
              <w:t xml:space="preserve"> 1025923, RTC 808633</w:t>
            </w:r>
          </w:p>
        </w:tc>
        <w:tc>
          <w:tcPr>
            <w:tcW w:w="3839" w:type="pct"/>
          </w:tcPr>
          <w:p w14:paraId="50C0E706" w14:textId="6E765CA5" w:rsidR="00A318FD" w:rsidRPr="009832E2" w:rsidRDefault="0032232F" w:rsidP="006A0EB1">
            <w:pPr>
              <w:pStyle w:val="TableText"/>
            </w:pPr>
            <w:r>
              <w:t xml:space="preserve">FHIR services for </w:t>
            </w:r>
            <w:proofErr w:type="spellStart"/>
            <w:r>
              <w:t>ePharmacy</w:t>
            </w:r>
            <w:proofErr w:type="spellEnd"/>
            <w:r>
              <w:t xml:space="preserve"> Reports – Sprint 3</w:t>
            </w:r>
          </w:p>
        </w:tc>
      </w:tr>
      <w:tr w:rsidR="0032232F" w:rsidRPr="00EB34AC" w14:paraId="6A6CA56E" w14:textId="77777777" w:rsidTr="006F2EF3">
        <w:tc>
          <w:tcPr>
            <w:tcW w:w="1161" w:type="pct"/>
          </w:tcPr>
          <w:p w14:paraId="6970EF5D" w14:textId="4AB39742" w:rsidR="0032232F" w:rsidRDefault="0032232F" w:rsidP="006A0EB1">
            <w:pPr>
              <w:pStyle w:val="TableText"/>
            </w:pPr>
            <w:r>
              <w:t>RM 1025939, RTC 808641</w:t>
            </w:r>
          </w:p>
        </w:tc>
        <w:tc>
          <w:tcPr>
            <w:tcW w:w="3839" w:type="pct"/>
          </w:tcPr>
          <w:p w14:paraId="2C9BA744" w14:textId="5368BDCA" w:rsidR="0032232F" w:rsidRDefault="0032232F" w:rsidP="006A0EB1">
            <w:pPr>
              <w:pStyle w:val="TableText"/>
            </w:pPr>
            <w:r>
              <w:t>FHIR services development for Auto Claims Process US2339</w:t>
            </w:r>
          </w:p>
        </w:tc>
      </w:tr>
    </w:tbl>
    <w:p w14:paraId="52B5E5C1" w14:textId="77777777" w:rsidR="0032232F" w:rsidRDefault="0032232F" w:rsidP="00A703E3">
      <w:pPr>
        <w:pStyle w:val="Heading1"/>
      </w:pPr>
      <w:bookmarkStart w:id="53" w:name="_Toc507396657"/>
      <w:bookmarkStart w:id="54" w:name="_Toc507593682"/>
    </w:p>
    <w:p w14:paraId="6CD7AE09" w14:textId="4DCD294A" w:rsidR="00F06F51" w:rsidRDefault="00A703E3" w:rsidP="00A703E3">
      <w:pPr>
        <w:pStyle w:val="Heading1"/>
      </w:pPr>
      <w:r w:rsidRPr="00A703E3">
        <w:t>Release (Deployment) Information</w:t>
      </w:r>
      <w:bookmarkEnd w:id="53"/>
      <w:bookmarkEnd w:id="54"/>
    </w:p>
    <w:tbl>
      <w:tblPr>
        <w:tblStyle w:val="TableGrid5"/>
        <w:tblW w:w="4997" w:type="pct"/>
        <w:tblLook w:val="04A0" w:firstRow="1" w:lastRow="0" w:firstColumn="1" w:lastColumn="0" w:noHBand="0" w:noVBand="1"/>
        <w:tblDescription w:val="Release Deployment information, including identification, POC name, and POC contact."/>
      </w:tblPr>
      <w:tblGrid>
        <w:gridCol w:w="4040"/>
        <w:gridCol w:w="2080"/>
        <w:gridCol w:w="3224"/>
      </w:tblGrid>
      <w:tr w:rsidR="00061F00" w:rsidRPr="006577DE" w14:paraId="171D4B8D" w14:textId="77777777" w:rsidTr="00C66790">
        <w:trPr>
          <w:cantSplit/>
          <w:trHeight w:val="575"/>
          <w:tblHeader/>
        </w:trPr>
        <w:tc>
          <w:tcPr>
            <w:tcW w:w="2162" w:type="pct"/>
            <w:shd w:val="clear" w:color="auto" w:fill="F2F2F2" w:themeFill="background1" w:themeFillShade="F2"/>
          </w:tcPr>
          <w:p w14:paraId="293C746D" w14:textId="77777777" w:rsidR="006577DE" w:rsidRPr="006577DE" w:rsidRDefault="006577DE" w:rsidP="006577DE">
            <w:pPr>
              <w:pStyle w:val="TableHeading"/>
            </w:pPr>
            <w:bookmarkStart w:id="55" w:name="ColumnTitle_20"/>
            <w:bookmarkEnd w:id="55"/>
            <w:r w:rsidRPr="006577DE">
              <w:t>Release Identification</w:t>
            </w:r>
          </w:p>
        </w:tc>
        <w:tc>
          <w:tcPr>
            <w:tcW w:w="1113" w:type="pct"/>
            <w:shd w:val="clear" w:color="auto" w:fill="F2F2F2" w:themeFill="background1" w:themeFillShade="F2"/>
          </w:tcPr>
          <w:p w14:paraId="0F4B3578" w14:textId="77777777" w:rsidR="006577DE" w:rsidRPr="006577DE" w:rsidRDefault="006577DE" w:rsidP="006577DE">
            <w:pPr>
              <w:pStyle w:val="TableHeading"/>
            </w:pPr>
            <w:r w:rsidRPr="006577DE">
              <w:t>Release Package POC Name</w:t>
            </w:r>
          </w:p>
        </w:tc>
        <w:tc>
          <w:tcPr>
            <w:tcW w:w="1725" w:type="pct"/>
            <w:shd w:val="clear" w:color="auto" w:fill="F2F2F2" w:themeFill="background1" w:themeFillShade="F2"/>
          </w:tcPr>
          <w:p w14:paraId="534EF517" w14:textId="77777777" w:rsidR="006577DE" w:rsidRPr="006577DE" w:rsidRDefault="006577DE" w:rsidP="006577DE">
            <w:pPr>
              <w:pStyle w:val="TableHeading"/>
            </w:pPr>
            <w:r w:rsidRPr="006577DE">
              <w:t>Release Package POC Email</w:t>
            </w:r>
          </w:p>
        </w:tc>
      </w:tr>
      <w:tr w:rsidR="006577DE" w:rsidRPr="00157AAE" w14:paraId="26BCF067" w14:textId="77777777" w:rsidTr="006F2EF3">
        <w:trPr>
          <w:cantSplit/>
        </w:trPr>
        <w:tc>
          <w:tcPr>
            <w:tcW w:w="2162" w:type="pct"/>
          </w:tcPr>
          <w:p w14:paraId="59E80BAE" w14:textId="36B0AE66" w:rsidR="006577DE" w:rsidRPr="00157AAE" w:rsidRDefault="00A317AF" w:rsidP="00A317AF">
            <w:pPr>
              <w:pStyle w:val="TableText"/>
            </w:pPr>
            <w:r>
              <w:t>TAS 01.00</w:t>
            </w:r>
          </w:p>
        </w:tc>
        <w:tc>
          <w:tcPr>
            <w:tcW w:w="1113" w:type="pct"/>
          </w:tcPr>
          <w:p w14:paraId="3614F98A" w14:textId="41A8A909" w:rsidR="006577DE" w:rsidRPr="00157AAE" w:rsidRDefault="00A317AF" w:rsidP="00A317AF">
            <w:pPr>
              <w:pStyle w:val="TableText"/>
            </w:pPr>
            <w:r>
              <w:t>Halfaker</w:t>
            </w:r>
          </w:p>
        </w:tc>
        <w:tc>
          <w:tcPr>
            <w:tcW w:w="1725" w:type="pct"/>
          </w:tcPr>
          <w:p w14:paraId="5DB5E91D" w14:textId="77777777" w:rsidR="006577DE" w:rsidRPr="00157AAE" w:rsidRDefault="006577DE" w:rsidP="00A317AF">
            <w:pPr>
              <w:pStyle w:val="TableText"/>
            </w:pPr>
            <w:r w:rsidRPr="00157AAE">
              <w:t>Ex. AITC ESR Support Team Mail Group</w:t>
            </w:r>
          </w:p>
        </w:tc>
      </w:tr>
    </w:tbl>
    <w:p w14:paraId="395F645A" w14:textId="77777777" w:rsidR="006577DE" w:rsidRDefault="006577DE" w:rsidP="004A2521">
      <w:pPr>
        <w:pStyle w:val="BodyText"/>
      </w:pPr>
    </w:p>
    <w:tbl>
      <w:tblPr>
        <w:tblStyle w:val="TableGrid5"/>
        <w:tblW w:w="4997" w:type="pct"/>
        <w:tblLayout w:type="fixed"/>
        <w:tblLook w:val="04A0" w:firstRow="1" w:lastRow="0" w:firstColumn="1" w:lastColumn="0" w:noHBand="0" w:noVBand="1"/>
        <w:tblDescription w:val="Release Package information, including identification, description, delivery method and location."/>
      </w:tblPr>
      <w:tblGrid>
        <w:gridCol w:w="3582"/>
        <w:gridCol w:w="1871"/>
        <w:gridCol w:w="1669"/>
        <w:gridCol w:w="2222"/>
      </w:tblGrid>
      <w:tr w:rsidR="00061F00" w:rsidRPr="006577DE" w14:paraId="758CFB89" w14:textId="77777777" w:rsidTr="00AA3094">
        <w:trPr>
          <w:cantSplit/>
          <w:tblHeader/>
        </w:trPr>
        <w:tc>
          <w:tcPr>
            <w:tcW w:w="1917" w:type="pct"/>
            <w:shd w:val="clear" w:color="auto" w:fill="F2F2F2" w:themeFill="background1" w:themeFillShade="F2"/>
          </w:tcPr>
          <w:p w14:paraId="1B99AEBC" w14:textId="77777777" w:rsidR="006577DE" w:rsidRPr="006577DE" w:rsidRDefault="006577DE" w:rsidP="0002687B">
            <w:pPr>
              <w:pStyle w:val="TableHeading"/>
            </w:pPr>
            <w:bookmarkStart w:id="56" w:name="ColumnTitle_21"/>
            <w:bookmarkEnd w:id="56"/>
            <w:r w:rsidRPr="006577DE">
              <w:t>Release Package (Component) Identified</w:t>
            </w:r>
          </w:p>
          <w:p w14:paraId="71D11432" w14:textId="77777777" w:rsidR="006577DE" w:rsidRPr="006577DE" w:rsidRDefault="006577DE" w:rsidP="0002687B">
            <w:pPr>
              <w:pStyle w:val="TableHeading"/>
            </w:pPr>
          </w:p>
        </w:tc>
        <w:tc>
          <w:tcPr>
            <w:tcW w:w="1001" w:type="pct"/>
            <w:shd w:val="clear" w:color="auto" w:fill="F2F2F2" w:themeFill="background1" w:themeFillShade="F2"/>
          </w:tcPr>
          <w:p w14:paraId="7D00C150" w14:textId="77777777" w:rsidR="006577DE" w:rsidRPr="006577DE" w:rsidRDefault="006577DE" w:rsidP="0002687B">
            <w:pPr>
              <w:pStyle w:val="TableHeading"/>
            </w:pPr>
            <w:r w:rsidRPr="006577DE">
              <w:t>Release Package Description</w:t>
            </w:r>
          </w:p>
          <w:p w14:paraId="210523B5" w14:textId="77777777" w:rsidR="006577DE" w:rsidRPr="006577DE" w:rsidRDefault="006577DE" w:rsidP="0002687B">
            <w:pPr>
              <w:pStyle w:val="TableHeading"/>
            </w:pPr>
          </w:p>
        </w:tc>
        <w:tc>
          <w:tcPr>
            <w:tcW w:w="893" w:type="pct"/>
            <w:shd w:val="clear" w:color="auto" w:fill="F2F2F2" w:themeFill="background1" w:themeFillShade="F2"/>
          </w:tcPr>
          <w:p w14:paraId="5D37A427" w14:textId="77777777" w:rsidR="006577DE" w:rsidRPr="006577DE" w:rsidRDefault="006577DE" w:rsidP="0002687B">
            <w:pPr>
              <w:pStyle w:val="TableHeading"/>
            </w:pPr>
            <w:r w:rsidRPr="006577DE">
              <w:t>Release Package Delivery Method</w:t>
            </w:r>
          </w:p>
          <w:p w14:paraId="3AA15E5C" w14:textId="77777777" w:rsidR="006577DE" w:rsidRPr="006577DE" w:rsidRDefault="006577DE" w:rsidP="0002687B">
            <w:pPr>
              <w:pStyle w:val="TableHeading"/>
            </w:pPr>
          </w:p>
        </w:tc>
        <w:tc>
          <w:tcPr>
            <w:tcW w:w="1189" w:type="pct"/>
            <w:shd w:val="clear" w:color="auto" w:fill="F2F2F2" w:themeFill="background1" w:themeFillShade="F2"/>
          </w:tcPr>
          <w:p w14:paraId="5BADC25E" w14:textId="77777777" w:rsidR="006577DE" w:rsidRPr="006577DE" w:rsidRDefault="006577DE" w:rsidP="0002687B">
            <w:pPr>
              <w:pStyle w:val="TableHeading"/>
            </w:pPr>
            <w:r w:rsidRPr="006577DE">
              <w:t>Release Package Location Identified</w:t>
            </w:r>
          </w:p>
          <w:p w14:paraId="34066CE9" w14:textId="77777777" w:rsidR="006577DE" w:rsidRPr="006577DE" w:rsidRDefault="006577DE" w:rsidP="0002687B">
            <w:pPr>
              <w:pStyle w:val="TableHeading"/>
            </w:pPr>
          </w:p>
        </w:tc>
      </w:tr>
      <w:tr w:rsidR="00B23CDB" w:rsidRPr="006577DE" w14:paraId="3B4973C1" w14:textId="77777777" w:rsidTr="006F2EF3">
        <w:trPr>
          <w:cantSplit/>
        </w:trPr>
        <w:tc>
          <w:tcPr>
            <w:tcW w:w="1917" w:type="pct"/>
          </w:tcPr>
          <w:p w14:paraId="3C9AAF41" w14:textId="08C2A4C4" w:rsidR="006577DE" w:rsidRPr="009C6FE3" w:rsidRDefault="00B4066D" w:rsidP="00B2583D">
            <w:pPr>
              <w:pStyle w:val="TableText"/>
            </w:pPr>
            <w:proofErr w:type="spellStart"/>
            <w:r>
              <w:t>Build_Artifacts</w:t>
            </w:r>
            <w:proofErr w:type="spellEnd"/>
          </w:p>
          <w:p w14:paraId="15422D74" w14:textId="71F683C4" w:rsidR="006577DE" w:rsidRPr="009C6FE3" w:rsidRDefault="004937CB" w:rsidP="00B2583D">
            <w:pPr>
              <w:pStyle w:val="TableText"/>
            </w:pPr>
            <w:r>
              <w:t>(7: TAS.01.00.49_20170928_073548)</w:t>
            </w:r>
          </w:p>
        </w:tc>
        <w:tc>
          <w:tcPr>
            <w:tcW w:w="1001" w:type="pct"/>
          </w:tcPr>
          <w:p w14:paraId="26D670A4" w14:textId="14A2F3DC" w:rsidR="006577DE" w:rsidRPr="009C6FE3" w:rsidRDefault="004937CB" w:rsidP="00B2583D">
            <w:pPr>
              <w:pStyle w:val="TableText"/>
            </w:pPr>
            <w:r>
              <w:t>T</w:t>
            </w:r>
            <w:r w:rsidR="009431E0">
              <w:t>AS</w:t>
            </w:r>
            <w:r>
              <w:t xml:space="preserve"> distribution for deployment</w:t>
            </w:r>
          </w:p>
        </w:tc>
        <w:tc>
          <w:tcPr>
            <w:tcW w:w="893" w:type="pct"/>
          </w:tcPr>
          <w:p w14:paraId="0BAC1195" w14:textId="6499CAEC" w:rsidR="006577DE" w:rsidRPr="009C6FE3" w:rsidRDefault="003A0184" w:rsidP="00B2583D">
            <w:pPr>
              <w:pStyle w:val="TableText"/>
            </w:pPr>
            <w:r>
              <w:t>Jenkins Deployment</w:t>
            </w:r>
          </w:p>
        </w:tc>
        <w:tc>
          <w:tcPr>
            <w:tcW w:w="1189" w:type="pct"/>
          </w:tcPr>
          <w:p w14:paraId="419CE6A7" w14:textId="4A71E9A2" w:rsidR="006577DE" w:rsidRPr="009C6FE3" w:rsidRDefault="003A0184" w:rsidP="003A0184">
            <w:pPr>
              <w:pStyle w:val="TableText"/>
            </w:pPr>
            <w:r w:rsidRPr="003A0184">
              <w:t>http://</w:t>
            </w:r>
            <w:r w:rsidR="004B6BAE">
              <w:t xml:space="preserve"> vac20fpctas800</w:t>
            </w:r>
            <w:r w:rsidR="004B6BAE" w:rsidRPr="00FA065A">
              <w:t>.aac.va.gov</w:t>
            </w:r>
            <w:r w:rsidR="004B6BAE" w:rsidRPr="003A0184" w:rsidDel="004B6BAE">
              <w:t xml:space="preserve"> </w:t>
            </w:r>
            <w:r w:rsidRPr="003A0184">
              <w:t>/</w:t>
            </w:r>
            <w:proofErr w:type="spellStart"/>
            <w:r w:rsidRPr="003A0184">
              <w:t>rtc</w:t>
            </w:r>
            <w:proofErr w:type="spellEnd"/>
            <w:r w:rsidRPr="003A0184">
              <w:t>/</w:t>
            </w:r>
            <w:proofErr w:type="spellStart"/>
            <w:r w:rsidRPr="003A0184">
              <w:t>tas</w:t>
            </w:r>
            <w:proofErr w:type="spellEnd"/>
            <w:r w:rsidRPr="003A0184">
              <w:t>/mccf-tas_TAS.01.00.49_20170928_073548.tar.gz</w:t>
            </w:r>
          </w:p>
        </w:tc>
      </w:tr>
      <w:tr w:rsidR="00AA3094" w:rsidRPr="006577DE" w14:paraId="20AB0934" w14:textId="77777777" w:rsidTr="00AA3094">
        <w:trPr>
          <w:cantSplit/>
        </w:trPr>
        <w:tc>
          <w:tcPr>
            <w:tcW w:w="1917" w:type="pct"/>
          </w:tcPr>
          <w:p w14:paraId="154A9729" w14:textId="77777777" w:rsidR="00AA3094" w:rsidRPr="009C6FE3" w:rsidRDefault="00AA3094" w:rsidP="006E748F">
            <w:pPr>
              <w:pStyle w:val="TableText"/>
            </w:pPr>
            <w:proofErr w:type="spellStart"/>
            <w:r>
              <w:t>Build_Artifacts</w:t>
            </w:r>
            <w:proofErr w:type="spellEnd"/>
          </w:p>
          <w:p w14:paraId="6995C08E" w14:textId="77777777" w:rsidR="00AA3094" w:rsidRPr="009C6FE3" w:rsidRDefault="00AA3094" w:rsidP="006E748F">
            <w:pPr>
              <w:pStyle w:val="TableText"/>
            </w:pPr>
            <w:r>
              <w:t>(9: TAS.01.00.121_20171213_164037)</w:t>
            </w:r>
          </w:p>
        </w:tc>
        <w:tc>
          <w:tcPr>
            <w:tcW w:w="1001" w:type="pct"/>
          </w:tcPr>
          <w:p w14:paraId="3108FE6C" w14:textId="77777777" w:rsidR="00AA3094" w:rsidRPr="009C6FE3" w:rsidRDefault="00AA3094" w:rsidP="006E748F">
            <w:pPr>
              <w:pStyle w:val="TableText"/>
            </w:pPr>
            <w:r>
              <w:t>TAS distribution for deployment</w:t>
            </w:r>
          </w:p>
        </w:tc>
        <w:tc>
          <w:tcPr>
            <w:tcW w:w="893" w:type="pct"/>
          </w:tcPr>
          <w:p w14:paraId="41155238" w14:textId="77777777" w:rsidR="00AA3094" w:rsidRPr="009C6FE3" w:rsidRDefault="00AA3094" w:rsidP="006E748F">
            <w:pPr>
              <w:pStyle w:val="TableText"/>
            </w:pPr>
            <w:r>
              <w:t>Jenkins Deployment</w:t>
            </w:r>
          </w:p>
        </w:tc>
        <w:tc>
          <w:tcPr>
            <w:tcW w:w="1189" w:type="pct"/>
          </w:tcPr>
          <w:p w14:paraId="6A001824" w14:textId="621F3517" w:rsidR="00AA3094" w:rsidRPr="009C6FE3" w:rsidRDefault="00AA3094" w:rsidP="006E748F">
            <w:pPr>
              <w:pStyle w:val="TableText"/>
            </w:pPr>
            <w:r w:rsidRPr="003A0184">
              <w:t>http://vaausfpctas80</w:t>
            </w:r>
            <w:r w:rsidR="00CF439B">
              <w:t>0</w:t>
            </w:r>
            <w:r w:rsidRPr="003A0184">
              <w:t>.aac.va.gov/rtc/tas/mccf-tas_TAS.01.00.</w:t>
            </w:r>
            <w:r>
              <w:t>121</w:t>
            </w:r>
            <w:r w:rsidRPr="003A0184">
              <w:t>_2017</w:t>
            </w:r>
            <w:r>
              <w:t>1213</w:t>
            </w:r>
            <w:r w:rsidRPr="003A0184">
              <w:t>_</w:t>
            </w:r>
            <w:r>
              <w:t>164037</w:t>
            </w:r>
            <w:r w:rsidRPr="003A0184">
              <w:t>.tar.gz</w:t>
            </w:r>
          </w:p>
        </w:tc>
      </w:tr>
      <w:tr w:rsidR="009832E2" w:rsidRPr="006577DE" w14:paraId="5D16BC0B" w14:textId="77777777" w:rsidTr="004C5241">
        <w:trPr>
          <w:cantSplit/>
        </w:trPr>
        <w:tc>
          <w:tcPr>
            <w:tcW w:w="1917" w:type="pct"/>
          </w:tcPr>
          <w:p w14:paraId="53DBADE1" w14:textId="77777777" w:rsidR="009832E2" w:rsidRPr="009C6FE3" w:rsidRDefault="009832E2" w:rsidP="004C5241">
            <w:pPr>
              <w:pStyle w:val="TableText"/>
            </w:pPr>
            <w:proofErr w:type="spellStart"/>
            <w:r>
              <w:t>Build_Artifacts</w:t>
            </w:r>
            <w:proofErr w:type="spellEnd"/>
          </w:p>
          <w:p w14:paraId="2DAA7BAA" w14:textId="77777777" w:rsidR="009832E2" w:rsidRPr="009C6FE3" w:rsidRDefault="009832E2" w:rsidP="004C5241">
            <w:pPr>
              <w:pStyle w:val="TableText"/>
            </w:pPr>
            <w:r>
              <w:t>(14: TAS.01.00.196_20180306_214832)</w:t>
            </w:r>
          </w:p>
        </w:tc>
        <w:tc>
          <w:tcPr>
            <w:tcW w:w="1001" w:type="pct"/>
          </w:tcPr>
          <w:p w14:paraId="0056E3F5" w14:textId="77777777" w:rsidR="009832E2" w:rsidRPr="009C6FE3" w:rsidRDefault="009832E2" w:rsidP="004C5241">
            <w:pPr>
              <w:pStyle w:val="TableText"/>
            </w:pPr>
            <w:r>
              <w:t>TAS distribution for deployment</w:t>
            </w:r>
          </w:p>
        </w:tc>
        <w:tc>
          <w:tcPr>
            <w:tcW w:w="893" w:type="pct"/>
          </w:tcPr>
          <w:p w14:paraId="2073CE27" w14:textId="77777777" w:rsidR="009832E2" w:rsidRPr="009C6FE3" w:rsidRDefault="009832E2" w:rsidP="004C5241">
            <w:pPr>
              <w:pStyle w:val="TableText"/>
            </w:pPr>
            <w:r>
              <w:t>Jenkins Deployment</w:t>
            </w:r>
          </w:p>
        </w:tc>
        <w:tc>
          <w:tcPr>
            <w:tcW w:w="1189" w:type="pct"/>
          </w:tcPr>
          <w:p w14:paraId="15B85EBA" w14:textId="6B17F205" w:rsidR="009832E2" w:rsidRPr="009C6FE3" w:rsidRDefault="009832E2" w:rsidP="004C5241">
            <w:pPr>
              <w:pStyle w:val="TableText"/>
            </w:pPr>
            <w:r w:rsidRPr="003A0184">
              <w:t>http://va</w:t>
            </w:r>
            <w:r w:rsidR="0032232F">
              <w:t>c20</w:t>
            </w:r>
            <w:r w:rsidRPr="003A0184">
              <w:t>fpctas80</w:t>
            </w:r>
            <w:r>
              <w:t>0</w:t>
            </w:r>
            <w:r w:rsidRPr="003A0184">
              <w:t>.aac.va.gov/rtc/tas/mccf-tas_</w:t>
            </w:r>
            <w:r>
              <w:t xml:space="preserve"> TAS.01.00.196_20180306_214832</w:t>
            </w:r>
            <w:r w:rsidRPr="003A0184">
              <w:t>.tar.gz</w:t>
            </w:r>
          </w:p>
        </w:tc>
      </w:tr>
      <w:tr w:rsidR="009832E2" w:rsidRPr="006577DE" w14:paraId="69627802" w14:textId="77777777" w:rsidTr="004C5241">
        <w:trPr>
          <w:cantSplit/>
        </w:trPr>
        <w:tc>
          <w:tcPr>
            <w:tcW w:w="1917" w:type="pct"/>
          </w:tcPr>
          <w:p w14:paraId="2E145080" w14:textId="77777777" w:rsidR="009832E2" w:rsidRPr="009C6FE3" w:rsidRDefault="009832E2" w:rsidP="004C5241">
            <w:pPr>
              <w:pStyle w:val="TableText"/>
            </w:pPr>
            <w:proofErr w:type="spellStart"/>
            <w:r>
              <w:lastRenderedPageBreak/>
              <w:t>Build_Artifacts</w:t>
            </w:r>
            <w:proofErr w:type="spellEnd"/>
          </w:p>
          <w:p w14:paraId="5C611B09" w14:textId="70B35E81" w:rsidR="009832E2" w:rsidRPr="009C6FE3" w:rsidRDefault="009832E2" w:rsidP="004C5241">
            <w:pPr>
              <w:pStyle w:val="TableText"/>
            </w:pPr>
            <w:r>
              <w:t>(</w:t>
            </w:r>
            <w:r w:rsidR="0032232F">
              <w:t>23</w:t>
            </w:r>
            <w:r>
              <w:t>: TAS.01.00.</w:t>
            </w:r>
            <w:r w:rsidR="0032232F">
              <w:t xml:space="preserve"> </w:t>
            </w:r>
            <w:r w:rsidR="0032232F">
              <w:t>TAS.01.00.203.20180607</w:t>
            </w:r>
            <w:r w:rsidR="0032232F" w:rsidRPr="00FE54B4">
              <w:t>_</w:t>
            </w:r>
            <w:r w:rsidR="0032232F">
              <w:t>163807</w:t>
            </w:r>
            <w:r>
              <w:t>)</w:t>
            </w:r>
          </w:p>
        </w:tc>
        <w:tc>
          <w:tcPr>
            <w:tcW w:w="1001" w:type="pct"/>
          </w:tcPr>
          <w:p w14:paraId="14570EA0" w14:textId="77777777" w:rsidR="009832E2" w:rsidRPr="009C6FE3" w:rsidRDefault="009832E2" w:rsidP="004C5241">
            <w:pPr>
              <w:pStyle w:val="TableText"/>
            </w:pPr>
            <w:r>
              <w:t>TAS distribution for deployment</w:t>
            </w:r>
          </w:p>
        </w:tc>
        <w:tc>
          <w:tcPr>
            <w:tcW w:w="893" w:type="pct"/>
          </w:tcPr>
          <w:p w14:paraId="6AD8C83E" w14:textId="77777777" w:rsidR="009832E2" w:rsidRPr="009C6FE3" w:rsidRDefault="009832E2" w:rsidP="004C5241">
            <w:pPr>
              <w:pStyle w:val="TableText"/>
            </w:pPr>
            <w:r>
              <w:t>Jenkins Deployment</w:t>
            </w:r>
          </w:p>
        </w:tc>
        <w:tc>
          <w:tcPr>
            <w:tcW w:w="1189" w:type="pct"/>
          </w:tcPr>
          <w:p w14:paraId="1986F49A" w14:textId="5A11A120" w:rsidR="009832E2" w:rsidRPr="009C6FE3" w:rsidRDefault="009832E2" w:rsidP="004C5241">
            <w:pPr>
              <w:pStyle w:val="TableText"/>
            </w:pPr>
            <w:r w:rsidRPr="003A0184">
              <w:t>http://va</w:t>
            </w:r>
            <w:r w:rsidR="0032232F">
              <w:t>c20</w:t>
            </w:r>
            <w:r w:rsidRPr="003A0184">
              <w:t>fpctas80</w:t>
            </w:r>
            <w:r>
              <w:t>0</w:t>
            </w:r>
            <w:r w:rsidRPr="003A0184">
              <w:t>.aac.va.gov/rtc/tas/mccf-tas_</w:t>
            </w:r>
            <w:r>
              <w:t xml:space="preserve"> TAS.01.00.</w:t>
            </w:r>
            <w:r w:rsidR="0032232F">
              <w:t xml:space="preserve"> </w:t>
            </w:r>
            <w:r w:rsidR="0032232F">
              <w:t>203.20180607</w:t>
            </w:r>
            <w:r w:rsidR="0032232F" w:rsidRPr="00FE54B4">
              <w:t>_</w:t>
            </w:r>
            <w:r w:rsidR="0032232F">
              <w:t>163807</w:t>
            </w:r>
            <w:r w:rsidRPr="003A0184">
              <w:t>.tar.gz</w:t>
            </w:r>
          </w:p>
        </w:tc>
      </w:tr>
      <w:tr w:rsidR="002C54EB" w:rsidRPr="006577DE" w14:paraId="067F04F3" w14:textId="77777777" w:rsidTr="006F2EF3">
        <w:trPr>
          <w:cantSplit/>
        </w:trPr>
        <w:tc>
          <w:tcPr>
            <w:tcW w:w="1917" w:type="pct"/>
          </w:tcPr>
          <w:p w14:paraId="7F04393A" w14:textId="77777777" w:rsidR="002C54EB" w:rsidRPr="009C6FE3" w:rsidRDefault="002C54EB" w:rsidP="00557BFC">
            <w:pPr>
              <w:pStyle w:val="TableText"/>
            </w:pPr>
            <w:proofErr w:type="spellStart"/>
            <w:r>
              <w:t>Build_Artifacts</w:t>
            </w:r>
            <w:proofErr w:type="spellEnd"/>
          </w:p>
          <w:p w14:paraId="601452B7" w14:textId="240A80D7" w:rsidR="002C54EB" w:rsidRPr="009C6FE3" w:rsidRDefault="002C54EB" w:rsidP="00557BFC">
            <w:pPr>
              <w:pStyle w:val="TableText"/>
            </w:pPr>
            <w:r>
              <w:t>(</w:t>
            </w:r>
            <w:r w:rsidR="0032232F">
              <w:t>24: TAS.01.00.247.20180604</w:t>
            </w:r>
            <w:r w:rsidR="0032232F" w:rsidRPr="00FE54B4">
              <w:t>_</w:t>
            </w:r>
            <w:r w:rsidR="0032232F">
              <w:t>092635</w:t>
            </w:r>
            <w:r>
              <w:t>)</w:t>
            </w:r>
          </w:p>
        </w:tc>
        <w:tc>
          <w:tcPr>
            <w:tcW w:w="1001" w:type="pct"/>
          </w:tcPr>
          <w:p w14:paraId="06B61F02" w14:textId="2DD16A24" w:rsidR="002C54EB" w:rsidRPr="009C6FE3" w:rsidRDefault="00935F7D" w:rsidP="00557BFC">
            <w:pPr>
              <w:pStyle w:val="TableText"/>
            </w:pPr>
            <w:r>
              <w:t>TAS</w:t>
            </w:r>
            <w:r w:rsidR="002C54EB">
              <w:t xml:space="preserve"> distribution for deployment</w:t>
            </w:r>
          </w:p>
        </w:tc>
        <w:tc>
          <w:tcPr>
            <w:tcW w:w="893" w:type="pct"/>
          </w:tcPr>
          <w:p w14:paraId="13D0521E" w14:textId="77777777" w:rsidR="002C54EB" w:rsidRPr="009C6FE3" w:rsidRDefault="002C54EB" w:rsidP="00557BFC">
            <w:pPr>
              <w:pStyle w:val="TableText"/>
            </w:pPr>
            <w:r>
              <w:t>Jenkins Deployment</w:t>
            </w:r>
          </w:p>
        </w:tc>
        <w:tc>
          <w:tcPr>
            <w:tcW w:w="1189" w:type="pct"/>
          </w:tcPr>
          <w:p w14:paraId="39EAF9D4" w14:textId="7D94C4D9" w:rsidR="002C54EB" w:rsidRPr="009C6FE3" w:rsidRDefault="002C54EB" w:rsidP="00557BFC">
            <w:pPr>
              <w:pStyle w:val="TableText"/>
            </w:pPr>
            <w:r w:rsidRPr="003A0184">
              <w:t>http://va</w:t>
            </w:r>
            <w:r w:rsidR="0032232F">
              <w:t>c20</w:t>
            </w:r>
            <w:r w:rsidRPr="003A0184">
              <w:t>fpctas80</w:t>
            </w:r>
            <w:r w:rsidR="00CF439B">
              <w:t>0</w:t>
            </w:r>
            <w:r w:rsidRPr="003A0184">
              <w:t>.aac.va.gov/rtc/tas/mccf-tas_</w:t>
            </w:r>
            <w:r w:rsidR="00CF439B">
              <w:t xml:space="preserve"> TAS.01.00.</w:t>
            </w:r>
            <w:r w:rsidR="0032232F">
              <w:t xml:space="preserve"> </w:t>
            </w:r>
            <w:r w:rsidR="0032232F">
              <w:t>247.20180604</w:t>
            </w:r>
            <w:r w:rsidR="0032232F" w:rsidRPr="00FE54B4">
              <w:t>_</w:t>
            </w:r>
            <w:r w:rsidR="0032232F">
              <w:t>092635</w:t>
            </w:r>
            <w:r w:rsidRPr="003A0184">
              <w:t>.tar.gz</w:t>
            </w:r>
          </w:p>
        </w:tc>
      </w:tr>
      <w:tr w:rsidR="0032232F" w:rsidRPr="006577DE" w14:paraId="749FDA76" w14:textId="77777777" w:rsidTr="004C5241">
        <w:trPr>
          <w:cantSplit/>
        </w:trPr>
        <w:tc>
          <w:tcPr>
            <w:tcW w:w="1917" w:type="pct"/>
          </w:tcPr>
          <w:p w14:paraId="593E1BBD" w14:textId="77777777" w:rsidR="0032232F" w:rsidRPr="009C6FE3" w:rsidRDefault="0032232F" w:rsidP="0032232F">
            <w:pPr>
              <w:pStyle w:val="TableText"/>
            </w:pPr>
            <w:proofErr w:type="spellStart"/>
            <w:r>
              <w:t>Build_Artifacts</w:t>
            </w:r>
            <w:proofErr w:type="spellEnd"/>
          </w:p>
          <w:p w14:paraId="293321AF" w14:textId="144FA240" w:rsidR="0032232F" w:rsidRDefault="0032232F" w:rsidP="0032232F">
            <w:pPr>
              <w:pStyle w:val="TableText"/>
              <w:rPr>
                <w:rFonts w:cstheme="minorBidi"/>
              </w:rPr>
            </w:pPr>
            <w:r>
              <w:t>(25: TAS.01.00.1453.20180824</w:t>
            </w:r>
            <w:r w:rsidRPr="00FE54B4">
              <w:t>_</w:t>
            </w:r>
            <w:r>
              <w:t>134457)</w:t>
            </w:r>
          </w:p>
        </w:tc>
        <w:tc>
          <w:tcPr>
            <w:tcW w:w="1001" w:type="pct"/>
          </w:tcPr>
          <w:p w14:paraId="29A00361" w14:textId="29688B7B" w:rsidR="0032232F" w:rsidRDefault="0032232F" w:rsidP="0032232F">
            <w:pPr>
              <w:pStyle w:val="TableText"/>
              <w:rPr>
                <w:rFonts w:cstheme="minorBidi"/>
              </w:rPr>
            </w:pPr>
            <w:r>
              <w:t>TAS distribution for deployment</w:t>
            </w:r>
          </w:p>
        </w:tc>
        <w:tc>
          <w:tcPr>
            <w:tcW w:w="893" w:type="pct"/>
          </w:tcPr>
          <w:p w14:paraId="7AAE5AAE" w14:textId="2ABBAE33" w:rsidR="0032232F" w:rsidRDefault="0032232F" w:rsidP="0032232F">
            <w:pPr>
              <w:pStyle w:val="TableText"/>
              <w:rPr>
                <w:rFonts w:cstheme="minorBidi"/>
              </w:rPr>
            </w:pPr>
            <w:r>
              <w:t>Jenkins Deployment</w:t>
            </w:r>
          </w:p>
        </w:tc>
        <w:tc>
          <w:tcPr>
            <w:tcW w:w="1189" w:type="pct"/>
          </w:tcPr>
          <w:p w14:paraId="0DD9B921" w14:textId="61787ECF" w:rsidR="0032232F" w:rsidRPr="008A2AFB" w:rsidRDefault="0032232F" w:rsidP="0032232F">
            <w:pPr>
              <w:pStyle w:val="TableText"/>
              <w:rPr>
                <w:rFonts w:cstheme="minorBidi"/>
              </w:rPr>
            </w:pPr>
            <w:r w:rsidRPr="003A0184">
              <w:t>http://va</w:t>
            </w:r>
            <w:r>
              <w:t>c20</w:t>
            </w:r>
            <w:r w:rsidRPr="003A0184">
              <w:t>fpctas80</w:t>
            </w:r>
            <w:r>
              <w:t>0</w:t>
            </w:r>
            <w:r w:rsidRPr="003A0184">
              <w:t>.va.gov/rtc/tas/mccf-tas_</w:t>
            </w:r>
            <w:r>
              <w:t xml:space="preserve"> TAS.01.00. 1453.20180824</w:t>
            </w:r>
            <w:r w:rsidRPr="00FE54B4">
              <w:t>_</w:t>
            </w:r>
            <w:r>
              <w:t>134457</w:t>
            </w:r>
            <w:r w:rsidRPr="003A0184">
              <w:t>.tar.gz</w:t>
            </w:r>
          </w:p>
        </w:tc>
      </w:tr>
      <w:tr w:rsidR="009832E2" w:rsidRPr="006577DE" w14:paraId="79958FAA" w14:textId="77777777" w:rsidTr="004C5241">
        <w:trPr>
          <w:cantSplit/>
        </w:trPr>
        <w:tc>
          <w:tcPr>
            <w:tcW w:w="1917" w:type="pct"/>
          </w:tcPr>
          <w:p w14:paraId="34E911EA" w14:textId="48999787" w:rsidR="009832E2" w:rsidRPr="006577DE" w:rsidRDefault="009832E2" w:rsidP="004C5241">
            <w:pPr>
              <w:pStyle w:val="TableText"/>
              <w:rPr>
                <w:rFonts w:cstheme="minorBidi"/>
              </w:rPr>
            </w:pPr>
            <w:r>
              <w:rPr>
                <w:rFonts w:cstheme="minorBidi"/>
              </w:rPr>
              <w:t>Response to Fortify Scan of TAS Application dated May 11 v2.docx</w:t>
            </w:r>
          </w:p>
        </w:tc>
        <w:tc>
          <w:tcPr>
            <w:tcW w:w="1001" w:type="pct"/>
          </w:tcPr>
          <w:p w14:paraId="6C611FA3" w14:textId="7AC0639B" w:rsidR="009832E2" w:rsidRPr="006577DE" w:rsidRDefault="002E7F58" w:rsidP="004C5241">
            <w:pPr>
              <w:pStyle w:val="TableText"/>
              <w:rPr>
                <w:rFonts w:cstheme="minorBidi"/>
              </w:rPr>
            </w:pPr>
            <w:r>
              <w:rPr>
                <w:rFonts w:cstheme="minorBidi"/>
              </w:rPr>
              <w:t>Fortify Scan Response</w:t>
            </w:r>
          </w:p>
        </w:tc>
        <w:tc>
          <w:tcPr>
            <w:tcW w:w="893" w:type="pct"/>
          </w:tcPr>
          <w:p w14:paraId="6507A40D" w14:textId="77777777" w:rsidR="009832E2" w:rsidRPr="006577DE" w:rsidRDefault="009832E2" w:rsidP="004C5241">
            <w:pPr>
              <w:pStyle w:val="TableText"/>
              <w:rPr>
                <w:rFonts w:cstheme="minorBidi"/>
              </w:rPr>
            </w:pPr>
            <w:r>
              <w:rPr>
                <w:rFonts w:cstheme="minorBidi"/>
              </w:rPr>
              <w:t>.docx</w:t>
            </w:r>
          </w:p>
        </w:tc>
        <w:tc>
          <w:tcPr>
            <w:tcW w:w="1189" w:type="pct"/>
          </w:tcPr>
          <w:p w14:paraId="712D8007" w14:textId="77777777" w:rsidR="009832E2" w:rsidRPr="006577DE" w:rsidRDefault="009832E2" w:rsidP="004C5241">
            <w:pPr>
              <w:pStyle w:val="TableText"/>
              <w:rPr>
                <w:rFonts w:cstheme="minorBidi"/>
              </w:rPr>
            </w:pPr>
            <w:proofErr w:type="spellStart"/>
            <w:r w:rsidRPr="008A2AFB">
              <w:rPr>
                <w:rFonts w:cstheme="minorBidi"/>
              </w:rPr>
              <w:t>MCCF_</w:t>
            </w:r>
            <w:r>
              <w:rPr>
                <w:rFonts w:cstheme="minorBidi"/>
              </w:rPr>
              <w:t>TASCore_</w:t>
            </w:r>
            <w:r w:rsidRPr="008A2AFB">
              <w:rPr>
                <w:rFonts w:cstheme="minorBidi"/>
              </w:rPr>
              <w:t>Documents</w:t>
            </w:r>
            <w:proofErr w:type="spellEnd"/>
            <w:r w:rsidRPr="008A2AFB" w:rsidDel="008A2AFB">
              <w:rPr>
                <w:rFonts w:cstheme="minorBidi"/>
              </w:rPr>
              <w:t xml:space="preserve"> </w:t>
            </w:r>
            <w:r>
              <w:rPr>
                <w:rFonts w:cstheme="minorBidi"/>
              </w:rPr>
              <w:t>/</w:t>
            </w:r>
            <w:proofErr w:type="spellStart"/>
            <w:r>
              <w:rPr>
                <w:rFonts w:cstheme="minorBidi"/>
              </w:rPr>
              <w:t>CMdocuments</w:t>
            </w:r>
            <w:proofErr w:type="spellEnd"/>
          </w:p>
        </w:tc>
      </w:tr>
      <w:tr w:rsidR="009832E2" w:rsidRPr="006577DE" w14:paraId="6F662002" w14:textId="77777777" w:rsidTr="004C5241">
        <w:trPr>
          <w:cantSplit/>
        </w:trPr>
        <w:tc>
          <w:tcPr>
            <w:tcW w:w="1917" w:type="pct"/>
          </w:tcPr>
          <w:p w14:paraId="79B56829" w14:textId="77777777" w:rsidR="009832E2" w:rsidRPr="006577DE" w:rsidRDefault="009832E2" w:rsidP="004C5241">
            <w:pPr>
              <w:pStyle w:val="TableText"/>
              <w:rPr>
                <w:rFonts w:cstheme="minorBidi"/>
              </w:rPr>
            </w:pPr>
            <w:r w:rsidRPr="004937CB">
              <w:rPr>
                <w:rFonts w:cstheme="minorBidi"/>
              </w:rPr>
              <w:t>TAS_</w:t>
            </w:r>
            <w:r w:rsidRPr="00654C33">
              <w:rPr>
                <w:rFonts w:cstheme="minorBidi"/>
              </w:rPr>
              <w:t>Core_VDD</w:t>
            </w:r>
            <w:r w:rsidRPr="004937CB">
              <w:rPr>
                <w:rFonts w:cstheme="minorBidi"/>
              </w:rPr>
              <w:t>_TAS</w:t>
            </w:r>
            <w:r w:rsidRPr="00654C33">
              <w:rPr>
                <w:rFonts w:cstheme="minorBidi"/>
              </w:rPr>
              <w:t>_</w:t>
            </w:r>
            <w:r w:rsidRPr="004937CB">
              <w:rPr>
                <w:rFonts w:cstheme="minorBidi"/>
              </w:rPr>
              <w:t>01.00</w:t>
            </w:r>
            <w:r>
              <w:rPr>
                <w:rFonts w:cstheme="minorBidi"/>
              </w:rPr>
              <w:t>.docx</w:t>
            </w:r>
          </w:p>
        </w:tc>
        <w:tc>
          <w:tcPr>
            <w:tcW w:w="1001" w:type="pct"/>
          </w:tcPr>
          <w:p w14:paraId="3F69F364" w14:textId="77777777" w:rsidR="009832E2" w:rsidRPr="006577DE" w:rsidRDefault="009832E2" w:rsidP="004C5241">
            <w:pPr>
              <w:pStyle w:val="TableText"/>
              <w:rPr>
                <w:rFonts w:cstheme="minorBidi"/>
              </w:rPr>
            </w:pPr>
            <w:r>
              <w:rPr>
                <w:rFonts w:cstheme="minorBidi"/>
              </w:rPr>
              <w:t>Version Description Document</w:t>
            </w:r>
          </w:p>
        </w:tc>
        <w:tc>
          <w:tcPr>
            <w:tcW w:w="893" w:type="pct"/>
          </w:tcPr>
          <w:p w14:paraId="5EAB1EF7" w14:textId="77777777" w:rsidR="009832E2" w:rsidRPr="006577DE" w:rsidRDefault="009832E2" w:rsidP="004C5241">
            <w:pPr>
              <w:pStyle w:val="TableText"/>
              <w:rPr>
                <w:rFonts w:cstheme="minorBidi"/>
              </w:rPr>
            </w:pPr>
            <w:r>
              <w:rPr>
                <w:rFonts w:cstheme="minorBidi"/>
              </w:rPr>
              <w:t>.docx</w:t>
            </w:r>
          </w:p>
        </w:tc>
        <w:tc>
          <w:tcPr>
            <w:tcW w:w="1189" w:type="pct"/>
          </w:tcPr>
          <w:p w14:paraId="65CFC930" w14:textId="77777777" w:rsidR="009832E2" w:rsidRPr="006577DE" w:rsidRDefault="009832E2" w:rsidP="004C5241">
            <w:pPr>
              <w:pStyle w:val="TableText"/>
              <w:rPr>
                <w:rFonts w:cstheme="minorBidi"/>
              </w:rPr>
            </w:pPr>
            <w:proofErr w:type="spellStart"/>
            <w:r w:rsidRPr="008A2AFB">
              <w:rPr>
                <w:rFonts w:cstheme="minorBidi"/>
              </w:rPr>
              <w:t>MCCF_</w:t>
            </w:r>
            <w:r>
              <w:rPr>
                <w:rFonts w:cstheme="minorBidi"/>
              </w:rPr>
              <w:t>TASCore_</w:t>
            </w:r>
            <w:r w:rsidRPr="008A2AFB">
              <w:rPr>
                <w:rFonts w:cstheme="minorBidi"/>
              </w:rPr>
              <w:t>Documents</w:t>
            </w:r>
            <w:proofErr w:type="spellEnd"/>
            <w:r w:rsidRPr="008A2AFB" w:rsidDel="008A2AFB">
              <w:rPr>
                <w:rFonts w:cstheme="minorBidi"/>
              </w:rPr>
              <w:t xml:space="preserve"> </w:t>
            </w:r>
            <w:r>
              <w:rPr>
                <w:rFonts w:cstheme="minorBidi"/>
              </w:rPr>
              <w:t>/</w:t>
            </w:r>
            <w:proofErr w:type="spellStart"/>
            <w:r>
              <w:rPr>
                <w:rFonts w:cstheme="minorBidi"/>
              </w:rPr>
              <w:t>CMdocuments</w:t>
            </w:r>
            <w:proofErr w:type="spellEnd"/>
          </w:p>
        </w:tc>
      </w:tr>
      <w:tr w:rsidR="00B23CDB" w:rsidRPr="006577DE" w14:paraId="17D106E2" w14:textId="77777777" w:rsidTr="006F2EF3">
        <w:trPr>
          <w:cantSplit/>
        </w:trPr>
        <w:tc>
          <w:tcPr>
            <w:tcW w:w="1917" w:type="pct"/>
          </w:tcPr>
          <w:p w14:paraId="0BEA79D9" w14:textId="2AD4E7A4" w:rsidR="006577DE" w:rsidRPr="006577DE" w:rsidRDefault="004937CB" w:rsidP="0002687B">
            <w:pPr>
              <w:pStyle w:val="TableText"/>
              <w:rPr>
                <w:rFonts w:cstheme="minorBidi"/>
              </w:rPr>
            </w:pPr>
            <w:r w:rsidRPr="004937CB">
              <w:rPr>
                <w:rFonts w:cstheme="minorBidi"/>
              </w:rPr>
              <w:t>TAS_</w:t>
            </w:r>
            <w:r w:rsidR="006C4CF3" w:rsidRPr="00654C33">
              <w:rPr>
                <w:rFonts w:cstheme="minorBidi"/>
              </w:rPr>
              <w:t>Core_</w:t>
            </w:r>
            <w:r w:rsidR="002E7F58">
              <w:rPr>
                <w:rFonts w:cstheme="minorBidi"/>
              </w:rPr>
              <w:t>292_standard_report</w:t>
            </w:r>
            <w:r>
              <w:rPr>
                <w:rFonts w:cstheme="minorBidi"/>
              </w:rPr>
              <w:t>.</w:t>
            </w:r>
            <w:r w:rsidR="002E7F58">
              <w:rPr>
                <w:rFonts w:cstheme="minorBidi"/>
              </w:rPr>
              <w:t>pdf</w:t>
            </w:r>
          </w:p>
        </w:tc>
        <w:tc>
          <w:tcPr>
            <w:tcW w:w="1001" w:type="pct"/>
          </w:tcPr>
          <w:p w14:paraId="3D513F4B" w14:textId="19F69363" w:rsidR="006577DE" w:rsidRPr="006577DE" w:rsidRDefault="002E7F58" w:rsidP="0002687B">
            <w:pPr>
              <w:pStyle w:val="TableText"/>
              <w:rPr>
                <w:rFonts w:cstheme="minorBidi"/>
              </w:rPr>
            </w:pPr>
            <w:r>
              <w:rPr>
                <w:rFonts w:cstheme="minorBidi"/>
              </w:rPr>
              <w:t>Fortify Scan Standard Report</w:t>
            </w:r>
          </w:p>
        </w:tc>
        <w:tc>
          <w:tcPr>
            <w:tcW w:w="893" w:type="pct"/>
          </w:tcPr>
          <w:p w14:paraId="70F5E255" w14:textId="1938ED40" w:rsidR="006577DE" w:rsidRPr="006577DE" w:rsidRDefault="002E7F58" w:rsidP="0002687B">
            <w:pPr>
              <w:pStyle w:val="TableText"/>
              <w:rPr>
                <w:rFonts w:cstheme="minorBidi"/>
              </w:rPr>
            </w:pPr>
            <w:r>
              <w:rPr>
                <w:rFonts w:cstheme="minorBidi"/>
              </w:rPr>
              <w:t>.pdf</w:t>
            </w:r>
          </w:p>
        </w:tc>
        <w:tc>
          <w:tcPr>
            <w:tcW w:w="1189" w:type="pct"/>
          </w:tcPr>
          <w:p w14:paraId="23F8B8AA" w14:textId="4C8F55C4" w:rsidR="006577DE" w:rsidRPr="006577DE" w:rsidRDefault="006C4CF3" w:rsidP="0002687B">
            <w:pPr>
              <w:pStyle w:val="TableText"/>
              <w:rPr>
                <w:rFonts w:cstheme="minorBidi"/>
              </w:rPr>
            </w:pPr>
            <w:proofErr w:type="spellStart"/>
            <w:r w:rsidRPr="008A2AFB">
              <w:rPr>
                <w:rFonts w:cstheme="minorBidi"/>
              </w:rPr>
              <w:t>MCCF_</w:t>
            </w:r>
            <w:r w:rsidR="00D41A21">
              <w:rPr>
                <w:rFonts w:cstheme="minorBidi"/>
              </w:rPr>
              <w:t>TASCore_</w:t>
            </w:r>
            <w:r w:rsidRPr="008A2AFB">
              <w:rPr>
                <w:rFonts w:cstheme="minorBidi"/>
              </w:rPr>
              <w:t>Documents</w:t>
            </w:r>
            <w:proofErr w:type="spellEnd"/>
            <w:r w:rsidRPr="008A2AFB" w:rsidDel="008A2AFB">
              <w:rPr>
                <w:rFonts w:cstheme="minorBidi"/>
              </w:rPr>
              <w:t xml:space="preserve"> </w:t>
            </w:r>
            <w:r>
              <w:rPr>
                <w:rFonts w:cstheme="minorBidi"/>
              </w:rPr>
              <w:t>/</w:t>
            </w:r>
            <w:proofErr w:type="spellStart"/>
            <w:r>
              <w:rPr>
                <w:rFonts w:cstheme="minorBidi"/>
              </w:rPr>
              <w:t>CM</w:t>
            </w:r>
            <w:r w:rsidR="00D41A21">
              <w:rPr>
                <w:rFonts w:cstheme="minorBidi"/>
              </w:rPr>
              <w:t>documents</w:t>
            </w:r>
            <w:proofErr w:type="spellEnd"/>
          </w:p>
        </w:tc>
      </w:tr>
      <w:tr w:rsidR="006C4CF3" w:rsidRPr="006577DE" w14:paraId="3440431B" w14:textId="77777777" w:rsidTr="00AA3094">
        <w:trPr>
          <w:cantSplit/>
        </w:trPr>
        <w:tc>
          <w:tcPr>
            <w:tcW w:w="1917" w:type="pct"/>
          </w:tcPr>
          <w:p w14:paraId="1314E467" w14:textId="77777777" w:rsidR="006C4CF3" w:rsidRPr="006577DE" w:rsidRDefault="006C4CF3" w:rsidP="00513AC7">
            <w:pPr>
              <w:pStyle w:val="TableText"/>
              <w:rPr>
                <w:rFonts w:cstheme="minorBidi"/>
              </w:rPr>
            </w:pPr>
            <w:r>
              <w:rPr>
                <w:rFonts w:cstheme="minorBidi"/>
              </w:rPr>
              <w:t>20180104_FSC_Review.pptx</w:t>
            </w:r>
          </w:p>
        </w:tc>
        <w:tc>
          <w:tcPr>
            <w:tcW w:w="1001" w:type="pct"/>
          </w:tcPr>
          <w:p w14:paraId="238B0D73" w14:textId="481364EE" w:rsidR="006C4CF3" w:rsidRPr="006577DE" w:rsidRDefault="006C4CF3" w:rsidP="00513AC7">
            <w:pPr>
              <w:pStyle w:val="TableText"/>
              <w:rPr>
                <w:rFonts w:cstheme="minorBidi"/>
              </w:rPr>
            </w:pPr>
            <w:r>
              <w:rPr>
                <w:rFonts w:cstheme="minorBidi"/>
              </w:rPr>
              <w:t>FSC Review Presentation</w:t>
            </w:r>
          </w:p>
        </w:tc>
        <w:tc>
          <w:tcPr>
            <w:tcW w:w="893" w:type="pct"/>
          </w:tcPr>
          <w:p w14:paraId="288FB9F0" w14:textId="77777777" w:rsidR="006C4CF3" w:rsidRPr="006577DE" w:rsidRDefault="006C4CF3" w:rsidP="00513AC7">
            <w:pPr>
              <w:pStyle w:val="TableText"/>
              <w:rPr>
                <w:rFonts w:cstheme="minorBidi"/>
              </w:rPr>
            </w:pPr>
            <w:r>
              <w:rPr>
                <w:rFonts w:cstheme="minorBidi"/>
              </w:rPr>
              <w:t>.pptx</w:t>
            </w:r>
          </w:p>
        </w:tc>
        <w:tc>
          <w:tcPr>
            <w:tcW w:w="1189" w:type="pct"/>
          </w:tcPr>
          <w:p w14:paraId="2CDCF8C4" w14:textId="47F8FC22" w:rsidR="006C4CF3" w:rsidRPr="006577DE" w:rsidRDefault="006C4CF3" w:rsidP="00513AC7">
            <w:pPr>
              <w:pStyle w:val="TableText"/>
              <w:rPr>
                <w:rFonts w:cstheme="minorBidi"/>
              </w:rPr>
            </w:pPr>
            <w:proofErr w:type="spellStart"/>
            <w:r>
              <w:rPr>
                <w:rFonts w:cstheme="minorBidi"/>
              </w:rPr>
              <w:t>MCCF_TASCore_Documents</w:t>
            </w:r>
            <w:proofErr w:type="spellEnd"/>
            <w:r>
              <w:rPr>
                <w:rFonts w:cstheme="minorBidi"/>
              </w:rPr>
              <w:t>/Design</w:t>
            </w:r>
          </w:p>
        </w:tc>
      </w:tr>
      <w:tr w:rsidR="009832E2" w:rsidRPr="006577DE" w14:paraId="10FE42C6" w14:textId="77777777" w:rsidTr="004C5241">
        <w:trPr>
          <w:cantSplit/>
        </w:trPr>
        <w:tc>
          <w:tcPr>
            <w:tcW w:w="1917" w:type="pct"/>
          </w:tcPr>
          <w:p w14:paraId="1F62C911" w14:textId="7B7B0E35" w:rsidR="009832E2" w:rsidRPr="004937CB" w:rsidRDefault="009832E2" w:rsidP="004C5241">
            <w:pPr>
              <w:pStyle w:val="TableText"/>
              <w:rPr>
                <w:rFonts w:cstheme="minorBidi"/>
              </w:rPr>
            </w:pPr>
            <w:r>
              <w:rPr>
                <w:rFonts w:cstheme="minorBidi"/>
              </w:rPr>
              <w:t>20180109_FSC_Interface_Characteristics_and_Needs_</w:t>
            </w:r>
            <w:proofErr w:type="gramStart"/>
            <w:r>
              <w:rPr>
                <w:rFonts w:cstheme="minorBidi"/>
              </w:rPr>
              <w:t>MC.</w:t>
            </w:r>
            <w:r w:rsidR="002E7F58">
              <w:rPr>
                <w:rFonts w:cstheme="minorBidi"/>
              </w:rPr>
              <w:t>docs</w:t>
            </w:r>
            <w:proofErr w:type="gramEnd"/>
          </w:p>
        </w:tc>
        <w:tc>
          <w:tcPr>
            <w:tcW w:w="1001" w:type="pct"/>
          </w:tcPr>
          <w:p w14:paraId="2BC84793" w14:textId="3ADCF7F2" w:rsidR="009832E2" w:rsidRDefault="009832E2" w:rsidP="004C5241">
            <w:pPr>
              <w:pStyle w:val="TableText"/>
              <w:rPr>
                <w:rFonts w:cstheme="minorBidi"/>
              </w:rPr>
            </w:pPr>
            <w:r>
              <w:rPr>
                <w:rFonts w:cstheme="minorBidi"/>
              </w:rPr>
              <w:t>FSC Interface Characteristics and needs document</w:t>
            </w:r>
          </w:p>
        </w:tc>
        <w:tc>
          <w:tcPr>
            <w:tcW w:w="893" w:type="pct"/>
          </w:tcPr>
          <w:p w14:paraId="3D6EA74C" w14:textId="77777777" w:rsidR="009832E2" w:rsidRDefault="009832E2" w:rsidP="004C5241">
            <w:pPr>
              <w:pStyle w:val="TableText"/>
              <w:rPr>
                <w:rFonts w:cstheme="minorBidi"/>
              </w:rPr>
            </w:pPr>
            <w:r>
              <w:rPr>
                <w:rFonts w:cstheme="minorBidi"/>
              </w:rPr>
              <w:t>.docx</w:t>
            </w:r>
          </w:p>
        </w:tc>
        <w:tc>
          <w:tcPr>
            <w:tcW w:w="1189" w:type="pct"/>
          </w:tcPr>
          <w:p w14:paraId="5914E0BB" w14:textId="31DA261B" w:rsidR="009832E2" w:rsidRDefault="009832E2" w:rsidP="004C5241">
            <w:pPr>
              <w:pStyle w:val="TableText"/>
              <w:rPr>
                <w:rFonts w:cstheme="minorBidi"/>
              </w:rPr>
            </w:pPr>
            <w:proofErr w:type="spellStart"/>
            <w:r>
              <w:rPr>
                <w:rFonts w:cstheme="minorBidi"/>
              </w:rPr>
              <w:t>MCCF_TASCore_Documents</w:t>
            </w:r>
            <w:proofErr w:type="spellEnd"/>
            <w:r>
              <w:rPr>
                <w:rFonts w:cstheme="minorBidi"/>
              </w:rPr>
              <w:t>/Design</w:t>
            </w:r>
          </w:p>
        </w:tc>
      </w:tr>
      <w:tr w:rsidR="00B23CDB" w:rsidRPr="006577DE" w14:paraId="436CB57E" w14:textId="77777777" w:rsidTr="006F2EF3">
        <w:trPr>
          <w:cantSplit/>
        </w:trPr>
        <w:tc>
          <w:tcPr>
            <w:tcW w:w="1917" w:type="pct"/>
          </w:tcPr>
          <w:p w14:paraId="1A4E97A9" w14:textId="06FBE334" w:rsidR="00956872" w:rsidRPr="004937CB" w:rsidRDefault="009832E2" w:rsidP="0002687B">
            <w:pPr>
              <w:pStyle w:val="TableText"/>
              <w:rPr>
                <w:rFonts w:cstheme="minorBidi"/>
              </w:rPr>
            </w:pPr>
            <w:r>
              <w:rPr>
                <w:rFonts w:cstheme="minorBidi"/>
              </w:rPr>
              <w:t>Applying for National Provider Identifier_final.docx</w:t>
            </w:r>
          </w:p>
        </w:tc>
        <w:tc>
          <w:tcPr>
            <w:tcW w:w="1001" w:type="pct"/>
          </w:tcPr>
          <w:p w14:paraId="541CFC9E" w14:textId="0DE5712A" w:rsidR="00956872" w:rsidRDefault="009832E2" w:rsidP="0002687B">
            <w:pPr>
              <w:pStyle w:val="TableText"/>
              <w:rPr>
                <w:rFonts w:cstheme="minorBidi"/>
              </w:rPr>
            </w:pPr>
            <w:r>
              <w:rPr>
                <w:rFonts w:cstheme="minorBidi"/>
              </w:rPr>
              <w:t>National Provider Identifier</w:t>
            </w:r>
          </w:p>
        </w:tc>
        <w:tc>
          <w:tcPr>
            <w:tcW w:w="893" w:type="pct"/>
          </w:tcPr>
          <w:p w14:paraId="77142B83" w14:textId="1904A2BD" w:rsidR="00956872" w:rsidRDefault="00956872" w:rsidP="0002687B">
            <w:pPr>
              <w:pStyle w:val="TableText"/>
              <w:rPr>
                <w:rFonts w:cstheme="minorBidi"/>
              </w:rPr>
            </w:pPr>
            <w:r>
              <w:rPr>
                <w:rFonts w:cstheme="minorBidi"/>
              </w:rPr>
              <w:t>.docx</w:t>
            </w:r>
          </w:p>
        </w:tc>
        <w:tc>
          <w:tcPr>
            <w:tcW w:w="1189" w:type="pct"/>
          </w:tcPr>
          <w:p w14:paraId="5BD632EE" w14:textId="18F4B4D9" w:rsidR="00956872" w:rsidRDefault="006C4CF3" w:rsidP="0002687B">
            <w:pPr>
              <w:pStyle w:val="TableText"/>
              <w:rPr>
                <w:rFonts w:cstheme="minorBidi"/>
              </w:rPr>
            </w:pPr>
            <w:proofErr w:type="spellStart"/>
            <w:r>
              <w:rPr>
                <w:rFonts w:cstheme="minorBidi"/>
              </w:rPr>
              <w:t>MCCF_</w:t>
            </w:r>
            <w:r w:rsidR="00D41A21">
              <w:rPr>
                <w:rFonts w:cstheme="minorBidi"/>
              </w:rPr>
              <w:t>TASCore_</w:t>
            </w:r>
            <w:r>
              <w:rPr>
                <w:rFonts w:cstheme="minorBidi"/>
              </w:rPr>
              <w:t>Documents</w:t>
            </w:r>
            <w:proofErr w:type="spellEnd"/>
            <w:r>
              <w:rPr>
                <w:rFonts w:cstheme="minorBidi"/>
              </w:rPr>
              <w:t>/Design</w:t>
            </w:r>
          </w:p>
        </w:tc>
      </w:tr>
      <w:tr w:rsidR="002E7F58" w:rsidRPr="006577DE" w14:paraId="22E28172" w14:textId="77777777" w:rsidTr="004C5241">
        <w:trPr>
          <w:cantSplit/>
        </w:trPr>
        <w:tc>
          <w:tcPr>
            <w:tcW w:w="1917" w:type="pct"/>
          </w:tcPr>
          <w:p w14:paraId="2E0ABE70" w14:textId="6D4A8BC7" w:rsidR="002E7F58" w:rsidRPr="006577DE" w:rsidRDefault="002E7F58" w:rsidP="004C5241">
            <w:pPr>
              <w:pStyle w:val="TableText"/>
              <w:rPr>
                <w:rFonts w:cstheme="minorBidi"/>
              </w:rPr>
            </w:pPr>
            <w:r>
              <w:rPr>
                <w:rFonts w:cstheme="minorBidi"/>
              </w:rPr>
              <w:t>DEA.0101.</w:t>
            </w:r>
            <w:proofErr w:type="gramStart"/>
            <w:r>
              <w:rPr>
                <w:rFonts w:cstheme="minorBidi"/>
              </w:rPr>
              <w:t>01._</w:t>
            </w:r>
            <w:proofErr w:type="gramEnd"/>
            <w:r>
              <w:rPr>
                <w:rFonts w:cstheme="minorBidi"/>
              </w:rPr>
              <w:t>docx</w:t>
            </w:r>
          </w:p>
        </w:tc>
        <w:tc>
          <w:tcPr>
            <w:tcW w:w="1001" w:type="pct"/>
          </w:tcPr>
          <w:p w14:paraId="6D389DE2"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300DE715" w14:textId="77777777" w:rsidR="002E7F58" w:rsidRPr="006577DE" w:rsidRDefault="002E7F58" w:rsidP="004C5241">
            <w:pPr>
              <w:pStyle w:val="TableText"/>
              <w:rPr>
                <w:rFonts w:cstheme="minorBidi"/>
              </w:rPr>
            </w:pPr>
            <w:r>
              <w:rPr>
                <w:rFonts w:cstheme="minorBidi"/>
              </w:rPr>
              <w:t>.docx</w:t>
            </w:r>
          </w:p>
        </w:tc>
        <w:tc>
          <w:tcPr>
            <w:tcW w:w="1189" w:type="pct"/>
          </w:tcPr>
          <w:p w14:paraId="2066CD66" w14:textId="77777777" w:rsidR="002E7F58" w:rsidRPr="006577DE" w:rsidRDefault="002E7F58" w:rsidP="004C5241">
            <w:pPr>
              <w:pStyle w:val="TableText"/>
              <w:rPr>
                <w:rFonts w:cstheme="minorBidi"/>
              </w:rPr>
            </w:pPr>
            <w:proofErr w:type="spellStart"/>
            <w:r>
              <w:rPr>
                <w:rFonts w:cstheme="minorBidi"/>
              </w:rPr>
              <w:t>MCCF_TASCore_Documents</w:t>
            </w:r>
            <w:proofErr w:type="spellEnd"/>
            <w:r>
              <w:rPr>
                <w:rFonts w:cstheme="minorBidi"/>
              </w:rPr>
              <w:t>/Design</w:t>
            </w:r>
          </w:p>
        </w:tc>
      </w:tr>
      <w:tr w:rsidR="002E7F58" w:rsidRPr="006577DE" w14:paraId="59463209" w14:textId="77777777" w:rsidTr="004C5241">
        <w:trPr>
          <w:cantSplit/>
        </w:trPr>
        <w:tc>
          <w:tcPr>
            <w:tcW w:w="1917" w:type="pct"/>
          </w:tcPr>
          <w:p w14:paraId="668CBF83" w14:textId="5FCCE03B" w:rsidR="002E7F58" w:rsidRPr="006577DE" w:rsidRDefault="002E7F58" w:rsidP="004C5241">
            <w:pPr>
              <w:pStyle w:val="TableText"/>
              <w:rPr>
                <w:rFonts w:cstheme="minorBidi"/>
              </w:rPr>
            </w:pPr>
            <w:r>
              <w:rPr>
                <w:rFonts w:cstheme="minorBidi"/>
              </w:rPr>
              <w:lastRenderedPageBreak/>
              <w:t>DEA.02.01.</w:t>
            </w:r>
            <w:proofErr w:type="gramStart"/>
            <w:r>
              <w:rPr>
                <w:rFonts w:cstheme="minorBidi"/>
              </w:rPr>
              <w:t>01._</w:t>
            </w:r>
            <w:proofErr w:type="gramEnd"/>
            <w:r>
              <w:rPr>
                <w:rFonts w:cstheme="minorBidi"/>
              </w:rPr>
              <w:t>docx</w:t>
            </w:r>
          </w:p>
        </w:tc>
        <w:tc>
          <w:tcPr>
            <w:tcW w:w="1001" w:type="pct"/>
          </w:tcPr>
          <w:p w14:paraId="409C0145"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3BE9977F" w14:textId="77777777" w:rsidR="002E7F58" w:rsidRPr="006577DE" w:rsidRDefault="002E7F58" w:rsidP="004C5241">
            <w:pPr>
              <w:pStyle w:val="TableText"/>
              <w:rPr>
                <w:rFonts w:cstheme="minorBidi"/>
              </w:rPr>
            </w:pPr>
            <w:r>
              <w:rPr>
                <w:rFonts w:cstheme="minorBidi"/>
              </w:rPr>
              <w:t>.docx</w:t>
            </w:r>
          </w:p>
        </w:tc>
        <w:tc>
          <w:tcPr>
            <w:tcW w:w="1189" w:type="pct"/>
          </w:tcPr>
          <w:p w14:paraId="0B65BE67" w14:textId="77777777" w:rsidR="002E7F58" w:rsidRPr="006577DE" w:rsidRDefault="002E7F58" w:rsidP="004C5241">
            <w:pPr>
              <w:pStyle w:val="TableText"/>
              <w:rPr>
                <w:rFonts w:cstheme="minorBidi"/>
              </w:rPr>
            </w:pPr>
            <w:proofErr w:type="spellStart"/>
            <w:r>
              <w:rPr>
                <w:rFonts w:cstheme="minorBidi"/>
              </w:rPr>
              <w:t>MCCF_TASCore_Documents</w:t>
            </w:r>
            <w:proofErr w:type="spellEnd"/>
            <w:r>
              <w:rPr>
                <w:rFonts w:cstheme="minorBidi"/>
              </w:rPr>
              <w:t>/Design</w:t>
            </w:r>
          </w:p>
        </w:tc>
      </w:tr>
      <w:tr w:rsidR="002E7F58" w:rsidRPr="006577DE" w14:paraId="6900497C" w14:textId="77777777" w:rsidTr="004C5241">
        <w:trPr>
          <w:cantSplit/>
        </w:trPr>
        <w:tc>
          <w:tcPr>
            <w:tcW w:w="1917" w:type="pct"/>
          </w:tcPr>
          <w:p w14:paraId="74FA5B15" w14:textId="44C50D3B" w:rsidR="002E7F58" w:rsidRPr="006577DE" w:rsidRDefault="002E7F58" w:rsidP="004C5241">
            <w:pPr>
              <w:pStyle w:val="TableText"/>
              <w:rPr>
                <w:rFonts w:cstheme="minorBidi"/>
              </w:rPr>
            </w:pPr>
            <w:r>
              <w:rPr>
                <w:rFonts w:cstheme="minorBidi"/>
              </w:rPr>
              <w:t>DEA.03.01.</w:t>
            </w:r>
            <w:proofErr w:type="gramStart"/>
            <w:r>
              <w:rPr>
                <w:rFonts w:cstheme="minorBidi"/>
              </w:rPr>
              <w:t>01._</w:t>
            </w:r>
            <w:proofErr w:type="gramEnd"/>
            <w:r>
              <w:rPr>
                <w:rFonts w:cstheme="minorBidi"/>
              </w:rPr>
              <w:t>docx</w:t>
            </w:r>
          </w:p>
        </w:tc>
        <w:tc>
          <w:tcPr>
            <w:tcW w:w="1001" w:type="pct"/>
          </w:tcPr>
          <w:p w14:paraId="43853056"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679C28E2" w14:textId="77777777" w:rsidR="002E7F58" w:rsidRPr="006577DE" w:rsidRDefault="002E7F58" w:rsidP="004C5241">
            <w:pPr>
              <w:pStyle w:val="TableText"/>
              <w:rPr>
                <w:rFonts w:cstheme="minorBidi"/>
              </w:rPr>
            </w:pPr>
            <w:r>
              <w:rPr>
                <w:rFonts w:cstheme="minorBidi"/>
              </w:rPr>
              <w:t>.docx</w:t>
            </w:r>
          </w:p>
        </w:tc>
        <w:tc>
          <w:tcPr>
            <w:tcW w:w="1189" w:type="pct"/>
          </w:tcPr>
          <w:p w14:paraId="6CD9578A" w14:textId="77777777" w:rsidR="002E7F58" w:rsidRPr="006577DE" w:rsidRDefault="002E7F58" w:rsidP="004C5241">
            <w:pPr>
              <w:pStyle w:val="TableText"/>
              <w:rPr>
                <w:rFonts w:cstheme="minorBidi"/>
              </w:rPr>
            </w:pPr>
            <w:proofErr w:type="spellStart"/>
            <w:r>
              <w:rPr>
                <w:rFonts w:cstheme="minorBidi"/>
              </w:rPr>
              <w:t>MCCF_TASCore_Documents</w:t>
            </w:r>
            <w:proofErr w:type="spellEnd"/>
            <w:r>
              <w:rPr>
                <w:rFonts w:cstheme="minorBidi"/>
              </w:rPr>
              <w:t>/Design</w:t>
            </w:r>
          </w:p>
        </w:tc>
      </w:tr>
      <w:tr w:rsidR="002E7F58" w:rsidRPr="006577DE" w14:paraId="0E5C5ECF" w14:textId="77777777" w:rsidTr="004C5241">
        <w:trPr>
          <w:cantSplit/>
        </w:trPr>
        <w:tc>
          <w:tcPr>
            <w:tcW w:w="1917" w:type="pct"/>
          </w:tcPr>
          <w:p w14:paraId="4B0FF9BB" w14:textId="524FE04E" w:rsidR="002E7F58" w:rsidRPr="006577DE" w:rsidRDefault="002E7F58" w:rsidP="004C5241">
            <w:pPr>
              <w:pStyle w:val="TableText"/>
              <w:rPr>
                <w:rFonts w:cstheme="minorBidi"/>
              </w:rPr>
            </w:pPr>
            <w:r>
              <w:rPr>
                <w:rFonts w:cstheme="minorBidi"/>
              </w:rPr>
              <w:t>DEA.04.10.</w:t>
            </w:r>
            <w:proofErr w:type="gramStart"/>
            <w:r>
              <w:rPr>
                <w:rFonts w:cstheme="minorBidi"/>
              </w:rPr>
              <w:t>01._</w:t>
            </w:r>
            <w:proofErr w:type="gramEnd"/>
            <w:r>
              <w:rPr>
                <w:rFonts w:cstheme="minorBidi"/>
              </w:rPr>
              <w:t>docx</w:t>
            </w:r>
          </w:p>
        </w:tc>
        <w:tc>
          <w:tcPr>
            <w:tcW w:w="1001" w:type="pct"/>
          </w:tcPr>
          <w:p w14:paraId="3EEC530D"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0B3AE494" w14:textId="77777777" w:rsidR="002E7F58" w:rsidRPr="006577DE" w:rsidRDefault="002E7F58" w:rsidP="004C5241">
            <w:pPr>
              <w:pStyle w:val="TableText"/>
              <w:rPr>
                <w:rFonts w:cstheme="minorBidi"/>
              </w:rPr>
            </w:pPr>
            <w:r>
              <w:rPr>
                <w:rFonts w:cstheme="minorBidi"/>
              </w:rPr>
              <w:t>.docx</w:t>
            </w:r>
          </w:p>
        </w:tc>
        <w:tc>
          <w:tcPr>
            <w:tcW w:w="1189" w:type="pct"/>
          </w:tcPr>
          <w:p w14:paraId="6D5FC6D9" w14:textId="77777777" w:rsidR="002E7F58" w:rsidRPr="006577DE" w:rsidRDefault="002E7F58"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26D59DD3" w14:textId="77777777" w:rsidTr="004C5241">
        <w:trPr>
          <w:cantSplit/>
        </w:trPr>
        <w:tc>
          <w:tcPr>
            <w:tcW w:w="1917" w:type="pct"/>
          </w:tcPr>
          <w:p w14:paraId="3498556B" w14:textId="77777777" w:rsidR="00E0115D" w:rsidRPr="006577DE" w:rsidRDefault="00E0115D" w:rsidP="004C5241">
            <w:pPr>
              <w:pStyle w:val="TableText"/>
              <w:rPr>
                <w:rFonts w:cstheme="minorBidi"/>
              </w:rPr>
            </w:pPr>
            <w:r>
              <w:rPr>
                <w:rFonts w:cstheme="minorBidi"/>
              </w:rPr>
              <w:t>DEA.04.10.</w:t>
            </w:r>
            <w:proofErr w:type="gramStart"/>
            <w:r>
              <w:rPr>
                <w:rFonts w:cstheme="minorBidi"/>
              </w:rPr>
              <w:t>02._</w:t>
            </w:r>
            <w:proofErr w:type="gramEnd"/>
            <w:r>
              <w:rPr>
                <w:rFonts w:cstheme="minorBidi"/>
              </w:rPr>
              <w:t>docx</w:t>
            </w:r>
          </w:p>
        </w:tc>
        <w:tc>
          <w:tcPr>
            <w:tcW w:w="1001" w:type="pct"/>
          </w:tcPr>
          <w:p w14:paraId="5311C38F"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6B882F0C" w14:textId="77777777" w:rsidR="00E0115D" w:rsidRPr="006577DE" w:rsidRDefault="00E0115D" w:rsidP="004C5241">
            <w:pPr>
              <w:pStyle w:val="TableText"/>
              <w:rPr>
                <w:rFonts w:cstheme="minorBidi"/>
              </w:rPr>
            </w:pPr>
            <w:r>
              <w:rPr>
                <w:rFonts w:cstheme="minorBidi"/>
              </w:rPr>
              <w:t>.docx</w:t>
            </w:r>
          </w:p>
        </w:tc>
        <w:tc>
          <w:tcPr>
            <w:tcW w:w="1189" w:type="pct"/>
          </w:tcPr>
          <w:p w14:paraId="6281C0FD"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43914B16" w14:textId="77777777" w:rsidTr="004C5241">
        <w:trPr>
          <w:cantSplit/>
        </w:trPr>
        <w:tc>
          <w:tcPr>
            <w:tcW w:w="1917" w:type="pct"/>
          </w:tcPr>
          <w:p w14:paraId="6C14816A" w14:textId="23846CC6" w:rsidR="00E0115D" w:rsidRPr="006577DE" w:rsidRDefault="00E0115D" w:rsidP="004C5241">
            <w:pPr>
              <w:pStyle w:val="TableText"/>
              <w:rPr>
                <w:rFonts w:cstheme="minorBidi"/>
              </w:rPr>
            </w:pPr>
            <w:r>
              <w:rPr>
                <w:rFonts w:cstheme="minorBidi"/>
              </w:rPr>
              <w:t>DEA.04.10.</w:t>
            </w:r>
            <w:proofErr w:type="gramStart"/>
            <w:r>
              <w:rPr>
                <w:rFonts w:cstheme="minorBidi"/>
              </w:rPr>
              <w:t>03._</w:t>
            </w:r>
            <w:proofErr w:type="gramEnd"/>
            <w:r>
              <w:rPr>
                <w:rFonts w:cstheme="minorBidi"/>
              </w:rPr>
              <w:t>docx</w:t>
            </w:r>
          </w:p>
        </w:tc>
        <w:tc>
          <w:tcPr>
            <w:tcW w:w="1001" w:type="pct"/>
          </w:tcPr>
          <w:p w14:paraId="69B5B093"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A43D4FC" w14:textId="77777777" w:rsidR="00E0115D" w:rsidRPr="006577DE" w:rsidRDefault="00E0115D" w:rsidP="004C5241">
            <w:pPr>
              <w:pStyle w:val="TableText"/>
              <w:rPr>
                <w:rFonts w:cstheme="minorBidi"/>
              </w:rPr>
            </w:pPr>
            <w:r>
              <w:rPr>
                <w:rFonts w:cstheme="minorBidi"/>
              </w:rPr>
              <w:t>.docx</w:t>
            </w:r>
          </w:p>
        </w:tc>
        <w:tc>
          <w:tcPr>
            <w:tcW w:w="1189" w:type="pct"/>
          </w:tcPr>
          <w:p w14:paraId="174EC2BB"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05223FBA" w14:textId="77777777" w:rsidTr="004C5241">
        <w:trPr>
          <w:cantSplit/>
        </w:trPr>
        <w:tc>
          <w:tcPr>
            <w:tcW w:w="1917" w:type="pct"/>
          </w:tcPr>
          <w:p w14:paraId="37FA6BF3" w14:textId="01C22EC1" w:rsidR="00E0115D" w:rsidRPr="006577DE" w:rsidRDefault="00E0115D" w:rsidP="004C5241">
            <w:pPr>
              <w:pStyle w:val="TableText"/>
              <w:rPr>
                <w:rFonts w:cstheme="minorBidi"/>
              </w:rPr>
            </w:pPr>
            <w:r>
              <w:rPr>
                <w:rFonts w:cstheme="minorBidi"/>
              </w:rPr>
              <w:t>DEA.04.10.</w:t>
            </w:r>
            <w:proofErr w:type="gramStart"/>
            <w:r>
              <w:rPr>
                <w:rFonts w:cstheme="minorBidi"/>
              </w:rPr>
              <w:t>04._</w:t>
            </w:r>
            <w:proofErr w:type="gramEnd"/>
            <w:r>
              <w:rPr>
                <w:rFonts w:cstheme="minorBidi"/>
              </w:rPr>
              <w:t>docx</w:t>
            </w:r>
          </w:p>
        </w:tc>
        <w:tc>
          <w:tcPr>
            <w:tcW w:w="1001" w:type="pct"/>
          </w:tcPr>
          <w:p w14:paraId="1D0C24C4"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5EB44B9" w14:textId="77777777" w:rsidR="00E0115D" w:rsidRPr="006577DE" w:rsidRDefault="00E0115D" w:rsidP="004C5241">
            <w:pPr>
              <w:pStyle w:val="TableText"/>
              <w:rPr>
                <w:rFonts w:cstheme="minorBidi"/>
              </w:rPr>
            </w:pPr>
            <w:r>
              <w:rPr>
                <w:rFonts w:cstheme="minorBidi"/>
              </w:rPr>
              <w:t>.docx</w:t>
            </w:r>
          </w:p>
        </w:tc>
        <w:tc>
          <w:tcPr>
            <w:tcW w:w="1189" w:type="pct"/>
          </w:tcPr>
          <w:p w14:paraId="5DB85F06"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281E2CC0" w14:textId="77777777" w:rsidTr="004C5241">
        <w:trPr>
          <w:cantSplit/>
        </w:trPr>
        <w:tc>
          <w:tcPr>
            <w:tcW w:w="1917" w:type="pct"/>
          </w:tcPr>
          <w:p w14:paraId="0DF36E2F" w14:textId="4D6B1B0C" w:rsidR="00E0115D" w:rsidRPr="006577DE" w:rsidRDefault="00E0115D" w:rsidP="004C5241">
            <w:pPr>
              <w:pStyle w:val="TableText"/>
              <w:rPr>
                <w:rFonts w:cstheme="minorBidi"/>
              </w:rPr>
            </w:pPr>
            <w:r>
              <w:rPr>
                <w:rFonts w:cstheme="minorBidi"/>
              </w:rPr>
              <w:t>DEA.04.11.01_docx</w:t>
            </w:r>
          </w:p>
        </w:tc>
        <w:tc>
          <w:tcPr>
            <w:tcW w:w="1001" w:type="pct"/>
          </w:tcPr>
          <w:p w14:paraId="4ED6A99C"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1C35A9C7" w14:textId="77777777" w:rsidR="00E0115D" w:rsidRPr="006577DE" w:rsidRDefault="00E0115D" w:rsidP="004C5241">
            <w:pPr>
              <w:pStyle w:val="TableText"/>
              <w:rPr>
                <w:rFonts w:cstheme="minorBidi"/>
              </w:rPr>
            </w:pPr>
            <w:r>
              <w:rPr>
                <w:rFonts w:cstheme="minorBidi"/>
              </w:rPr>
              <w:t>.docx</w:t>
            </w:r>
          </w:p>
        </w:tc>
        <w:tc>
          <w:tcPr>
            <w:tcW w:w="1189" w:type="pct"/>
          </w:tcPr>
          <w:p w14:paraId="51BF048B"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1E733A9F" w14:textId="77777777" w:rsidTr="004C5241">
        <w:trPr>
          <w:cantSplit/>
        </w:trPr>
        <w:tc>
          <w:tcPr>
            <w:tcW w:w="1917" w:type="pct"/>
          </w:tcPr>
          <w:p w14:paraId="28A79CF1" w14:textId="34DD0BBC" w:rsidR="00E0115D" w:rsidRPr="006577DE" w:rsidRDefault="00E0115D" w:rsidP="004C5241">
            <w:pPr>
              <w:pStyle w:val="TableText"/>
              <w:rPr>
                <w:rFonts w:cstheme="minorBidi"/>
              </w:rPr>
            </w:pPr>
            <w:r>
              <w:rPr>
                <w:rFonts w:cstheme="minorBidi"/>
              </w:rPr>
              <w:t>DEA.04.12.</w:t>
            </w:r>
            <w:proofErr w:type="gramStart"/>
            <w:r>
              <w:rPr>
                <w:rFonts w:cstheme="minorBidi"/>
              </w:rPr>
              <w:t>01._</w:t>
            </w:r>
            <w:proofErr w:type="gramEnd"/>
            <w:r>
              <w:rPr>
                <w:rFonts w:cstheme="minorBidi"/>
              </w:rPr>
              <w:t>docx</w:t>
            </w:r>
          </w:p>
        </w:tc>
        <w:tc>
          <w:tcPr>
            <w:tcW w:w="1001" w:type="pct"/>
          </w:tcPr>
          <w:p w14:paraId="413C7F33"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48E8A377" w14:textId="77777777" w:rsidR="00E0115D" w:rsidRPr="006577DE" w:rsidRDefault="00E0115D" w:rsidP="004C5241">
            <w:pPr>
              <w:pStyle w:val="TableText"/>
              <w:rPr>
                <w:rFonts w:cstheme="minorBidi"/>
              </w:rPr>
            </w:pPr>
            <w:r>
              <w:rPr>
                <w:rFonts w:cstheme="minorBidi"/>
              </w:rPr>
              <w:t>.docx</w:t>
            </w:r>
          </w:p>
        </w:tc>
        <w:tc>
          <w:tcPr>
            <w:tcW w:w="1189" w:type="pct"/>
          </w:tcPr>
          <w:p w14:paraId="1FD3E134"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4BB8B08A" w14:textId="77777777" w:rsidTr="004C5241">
        <w:trPr>
          <w:cantSplit/>
        </w:trPr>
        <w:tc>
          <w:tcPr>
            <w:tcW w:w="1917" w:type="pct"/>
          </w:tcPr>
          <w:p w14:paraId="3EDEC497" w14:textId="77777777" w:rsidR="00E0115D" w:rsidRPr="006577DE" w:rsidRDefault="00E0115D" w:rsidP="004C5241">
            <w:pPr>
              <w:pStyle w:val="TableText"/>
              <w:rPr>
                <w:rFonts w:cstheme="minorBidi"/>
              </w:rPr>
            </w:pPr>
            <w:r>
              <w:rPr>
                <w:rFonts w:cstheme="minorBidi"/>
              </w:rPr>
              <w:lastRenderedPageBreak/>
              <w:t>DEA.04.12.02 AC_</w:t>
            </w:r>
            <w:proofErr w:type="gramStart"/>
            <w:r>
              <w:rPr>
                <w:rFonts w:cstheme="minorBidi"/>
              </w:rPr>
              <w:t>01._</w:t>
            </w:r>
            <w:proofErr w:type="gramEnd"/>
            <w:r>
              <w:rPr>
                <w:rFonts w:cstheme="minorBidi"/>
              </w:rPr>
              <w:t>docx</w:t>
            </w:r>
          </w:p>
        </w:tc>
        <w:tc>
          <w:tcPr>
            <w:tcW w:w="1001" w:type="pct"/>
          </w:tcPr>
          <w:p w14:paraId="0328B059"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4B01F17E" w14:textId="77777777" w:rsidR="00E0115D" w:rsidRPr="006577DE" w:rsidRDefault="00E0115D" w:rsidP="004C5241">
            <w:pPr>
              <w:pStyle w:val="TableText"/>
              <w:rPr>
                <w:rFonts w:cstheme="minorBidi"/>
              </w:rPr>
            </w:pPr>
            <w:r>
              <w:rPr>
                <w:rFonts w:cstheme="minorBidi"/>
              </w:rPr>
              <w:t>.docx</w:t>
            </w:r>
          </w:p>
        </w:tc>
        <w:tc>
          <w:tcPr>
            <w:tcW w:w="1189" w:type="pct"/>
          </w:tcPr>
          <w:p w14:paraId="249A3A3B"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7286CE32" w14:textId="77777777" w:rsidTr="004C5241">
        <w:trPr>
          <w:cantSplit/>
        </w:trPr>
        <w:tc>
          <w:tcPr>
            <w:tcW w:w="1917" w:type="pct"/>
          </w:tcPr>
          <w:p w14:paraId="07598670" w14:textId="4A5F8C5C" w:rsidR="00E0115D" w:rsidRPr="006577DE" w:rsidRDefault="00E0115D" w:rsidP="004C5241">
            <w:pPr>
              <w:pStyle w:val="TableText"/>
              <w:rPr>
                <w:rFonts w:cstheme="minorBidi"/>
              </w:rPr>
            </w:pPr>
            <w:r>
              <w:rPr>
                <w:rFonts w:cstheme="minorBidi"/>
              </w:rPr>
              <w:t>DEA.04.12.</w:t>
            </w:r>
            <w:proofErr w:type="gramStart"/>
            <w:r>
              <w:rPr>
                <w:rFonts w:cstheme="minorBidi"/>
              </w:rPr>
              <w:t>03._</w:t>
            </w:r>
            <w:proofErr w:type="gramEnd"/>
            <w:r>
              <w:rPr>
                <w:rFonts w:cstheme="minorBidi"/>
              </w:rPr>
              <w:t>docx</w:t>
            </w:r>
          </w:p>
        </w:tc>
        <w:tc>
          <w:tcPr>
            <w:tcW w:w="1001" w:type="pct"/>
          </w:tcPr>
          <w:p w14:paraId="1087242C"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2B836947" w14:textId="77777777" w:rsidR="00E0115D" w:rsidRPr="006577DE" w:rsidRDefault="00E0115D" w:rsidP="004C5241">
            <w:pPr>
              <w:pStyle w:val="TableText"/>
              <w:rPr>
                <w:rFonts w:cstheme="minorBidi"/>
              </w:rPr>
            </w:pPr>
            <w:r>
              <w:rPr>
                <w:rFonts w:cstheme="minorBidi"/>
              </w:rPr>
              <w:t>.docx</w:t>
            </w:r>
          </w:p>
        </w:tc>
        <w:tc>
          <w:tcPr>
            <w:tcW w:w="1189" w:type="pct"/>
          </w:tcPr>
          <w:p w14:paraId="6B6A9298"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037E3938" w14:textId="77777777" w:rsidTr="004C5241">
        <w:trPr>
          <w:cantSplit/>
        </w:trPr>
        <w:tc>
          <w:tcPr>
            <w:tcW w:w="1917" w:type="pct"/>
          </w:tcPr>
          <w:p w14:paraId="38A15378" w14:textId="62F24C61" w:rsidR="00E0115D" w:rsidRPr="006577DE" w:rsidRDefault="00E0115D" w:rsidP="004C5241">
            <w:pPr>
              <w:pStyle w:val="TableText"/>
              <w:rPr>
                <w:rFonts w:cstheme="minorBidi"/>
              </w:rPr>
            </w:pPr>
            <w:r>
              <w:rPr>
                <w:rFonts w:cstheme="minorBidi"/>
              </w:rPr>
              <w:t>DEA.04.13.</w:t>
            </w:r>
            <w:proofErr w:type="gramStart"/>
            <w:r>
              <w:rPr>
                <w:rFonts w:cstheme="minorBidi"/>
              </w:rPr>
              <w:t>02._</w:t>
            </w:r>
            <w:proofErr w:type="gramEnd"/>
            <w:r>
              <w:rPr>
                <w:rFonts w:cstheme="minorBidi"/>
              </w:rPr>
              <w:t>docx</w:t>
            </w:r>
          </w:p>
        </w:tc>
        <w:tc>
          <w:tcPr>
            <w:tcW w:w="1001" w:type="pct"/>
          </w:tcPr>
          <w:p w14:paraId="200BED73"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04A119DD" w14:textId="77777777" w:rsidR="00E0115D" w:rsidRPr="006577DE" w:rsidRDefault="00E0115D" w:rsidP="004C5241">
            <w:pPr>
              <w:pStyle w:val="TableText"/>
              <w:rPr>
                <w:rFonts w:cstheme="minorBidi"/>
              </w:rPr>
            </w:pPr>
            <w:r>
              <w:rPr>
                <w:rFonts w:cstheme="minorBidi"/>
              </w:rPr>
              <w:t>.docx</w:t>
            </w:r>
          </w:p>
        </w:tc>
        <w:tc>
          <w:tcPr>
            <w:tcW w:w="1189" w:type="pct"/>
          </w:tcPr>
          <w:p w14:paraId="3369F8E5"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5D95A6AA" w14:textId="77777777" w:rsidTr="004C5241">
        <w:trPr>
          <w:cantSplit/>
        </w:trPr>
        <w:tc>
          <w:tcPr>
            <w:tcW w:w="1917" w:type="pct"/>
          </w:tcPr>
          <w:p w14:paraId="1C65CC86" w14:textId="2B100E0C" w:rsidR="00E0115D" w:rsidRPr="006577DE" w:rsidRDefault="00E0115D" w:rsidP="004C5241">
            <w:pPr>
              <w:pStyle w:val="TableText"/>
              <w:rPr>
                <w:rFonts w:cstheme="minorBidi"/>
              </w:rPr>
            </w:pPr>
            <w:r>
              <w:rPr>
                <w:rFonts w:cstheme="minorBidi"/>
              </w:rPr>
              <w:t>DEA.04.12.</w:t>
            </w:r>
            <w:proofErr w:type="gramStart"/>
            <w:r>
              <w:rPr>
                <w:rFonts w:cstheme="minorBidi"/>
              </w:rPr>
              <w:t>02._</w:t>
            </w:r>
            <w:proofErr w:type="gramEnd"/>
            <w:r>
              <w:rPr>
                <w:rFonts w:cstheme="minorBidi"/>
              </w:rPr>
              <w:t>docx</w:t>
            </w:r>
          </w:p>
        </w:tc>
        <w:tc>
          <w:tcPr>
            <w:tcW w:w="1001" w:type="pct"/>
          </w:tcPr>
          <w:p w14:paraId="0863E67B"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B8DC031" w14:textId="77777777" w:rsidR="00E0115D" w:rsidRPr="006577DE" w:rsidRDefault="00E0115D" w:rsidP="004C5241">
            <w:pPr>
              <w:pStyle w:val="TableText"/>
              <w:rPr>
                <w:rFonts w:cstheme="minorBidi"/>
              </w:rPr>
            </w:pPr>
            <w:r>
              <w:rPr>
                <w:rFonts w:cstheme="minorBidi"/>
              </w:rPr>
              <w:t>.docx</w:t>
            </w:r>
          </w:p>
        </w:tc>
        <w:tc>
          <w:tcPr>
            <w:tcW w:w="1189" w:type="pct"/>
          </w:tcPr>
          <w:p w14:paraId="08130AE5"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1A86D564" w14:textId="77777777" w:rsidTr="004C5241">
        <w:trPr>
          <w:cantSplit/>
        </w:trPr>
        <w:tc>
          <w:tcPr>
            <w:tcW w:w="1917" w:type="pct"/>
          </w:tcPr>
          <w:p w14:paraId="5127BFCB" w14:textId="2129EC96" w:rsidR="00E0115D" w:rsidRPr="006577DE" w:rsidRDefault="00E0115D" w:rsidP="004C5241">
            <w:pPr>
              <w:pStyle w:val="TableText"/>
              <w:rPr>
                <w:rFonts w:cstheme="minorBidi"/>
              </w:rPr>
            </w:pPr>
            <w:r>
              <w:rPr>
                <w:rFonts w:cstheme="minorBidi"/>
              </w:rPr>
              <w:t>DEA.04.14.</w:t>
            </w:r>
            <w:proofErr w:type="gramStart"/>
            <w:r>
              <w:rPr>
                <w:rFonts w:cstheme="minorBidi"/>
              </w:rPr>
              <w:t>01._</w:t>
            </w:r>
            <w:proofErr w:type="gramEnd"/>
            <w:r>
              <w:rPr>
                <w:rFonts w:cstheme="minorBidi"/>
              </w:rPr>
              <w:t>docx</w:t>
            </w:r>
          </w:p>
        </w:tc>
        <w:tc>
          <w:tcPr>
            <w:tcW w:w="1001" w:type="pct"/>
          </w:tcPr>
          <w:p w14:paraId="7CF5A822"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74014F0" w14:textId="77777777" w:rsidR="00E0115D" w:rsidRPr="006577DE" w:rsidRDefault="00E0115D" w:rsidP="004C5241">
            <w:pPr>
              <w:pStyle w:val="TableText"/>
              <w:rPr>
                <w:rFonts w:cstheme="minorBidi"/>
              </w:rPr>
            </w:pPr>
            <w:r>
              <w:rPr>
                <w:rFonts w:cstheme="minorBidi"/>
              </w:rPr>
              <w:t>.docx</w:t>
            </w:r>
          </w:p>
        </w:tc>
        <w:tc>
          <w:tcPr>
            <w:tcW w:w="1189" w:type="pct"/>
          </w:tcPr>
          <w:p w14:paraId="70702D4D"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4DC81240" w14:textId="77777777" w:rsidTr="004C5241">
        <w:trPr>
          <w:cantSplit/>
        </w:trPr>
        <w:tc>
          <w:tcPr>
            <w:tcW w:w="1917" w:type="pct"/>
          </w:tcPr>
          <w:p w14:paraId="41B51EE4" w14:textId="42B822A8" w:rsidR="00E0115D" w:rsidRPr="006577DE" w:rsidRDefault="00E0115D" w:rsidP="004C5241">
            <w:pPr>
              <w:pStyle w:val="TableText"/>
              <w:rPr>
                <w:rFonts w:cstheme="minorBidi"/>
              </w:rPr>
            </w:pPr>
            <w:r>
              <w:rPr>
                <w:rFonts w:cstheme="minorBidi"/>
              </w:rPr>
              <w:t>DEA.04.14.</w:t>
            </w:r>
            <w:proofErr w:type="gramStart"/>
            <w:r>
              <w:rPr>
                <w:rFonts w:cstheme="minorBidi"/>
              </w:rPr>
              <w:t>02._</w:t>
            </w:r>
            <w:proofErr w:type="gramEnd"/>
            <w:r>
              <w:rPr>
                <w:rFonts w:cstheme="minorBidi"/>
              </w:rPr>
              <w:t>docx</w:t>
            </w:r>
          </w:p>
        </w:tc>
        <w:tc>
          <w:tcPr>
            <w:tcW w:w="1001" w:type="pct"/>
          </w:tcPr>
          <w:p w14:paraId="5C6EE831"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25CE9810" w14:textId="77777777" w:rsidR="00E0115D" w:rsidRPr="006577DE" w:rsidRDefault="00E0115D" w:rsidP="004C5241">
            <w:pPr>
              <w:pStyle w:val="TableText"/>
              <w:rPr>
                <w:rFonts w:cstheme="minorBidi"/>
              </w:rPr>
            </w:pPr>
            <w:r>
              <w:rPr>
                <w:rFonts w:cstheme="minorBidi"/>
              </w:rPr>
              <w:t>.docx</w:t>
            </w:r>
          </w:p>
        </w:tc>
        <w:tc>
          <w:tcPr>
            <w:tcW w:w="1189" w:type="pct"/>
          </w:tcPr>
          <w:p w14:paraId="01AC65BF"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40CD10C2" w14:textId="77777777" w:rsidTr="004C5241">
        <w:trPr>
          <w:cantSplit/>
        </w:trPr>
        <w:tc>
          <w:tcPr>
            <w:tcW w:w="1917" w:type="pct"/>
          </w:tcPr>
          <w:p w14:paraId="0F70EE22" w14:textId="49D9F477" w:rsidR="00E0115D" w:rsidRPr="006577DE" w:rsidRDefault="00E0115D" w:rsidP="004C5241">
            <w:pPr>
              <w:pStyle w:val="TableText"/>
              <w:rPr>
                <w:rFonts w:cstheme="minorBidi"/>
              </w:rPr>
            </w:pPr>
            <w:r>
              <w:rPr>
                <w:rFonts w:cstheme="minorBidi"/>
              </w:rPr>
              <w:t>DEA.04.14.</w:t>
            </w:r>
            <w:proofErr w:type="gramStart"/>
            <w:r>
              <w:rPr>
                <w:rFonts w:cstheme="minorBidi"/>
              </w:rPr>
              <w:t>03._</w:t>
            </w:r>
            <w:proofErr w:type="gramEnd"/>
            <w:r>
              <w:rPr>
                <w:rFonts w:cstheme="minorBidi"/>
              </w:rPr>
              <w:t>docx</w:t>
            </w:r>
          </w:p>
        </w:tc>
        <w:tc>
          <w:tcPr>
            <w:tcW w:w="1001" w:type="pct"/>
          </w:tcPr>
          <w:p w14:paraId="7A6C4067"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25EF9626" w14:textId="77777777" w:rsidR="00E0115D" w:rsidRPr="006577DE" w:rsidRDefault="00E0115D" w:rsidP="004C5241">
            <w:pPr>
              <w:pStyle w:val="TableText"/>
              <w:rPr>
                <w:rFonts w:cstheme="minorBidi"/>
              </w:rPr>
            </w:pPr>
            <w:r>
              <w:rPr>
                <w:rFonts w:cstheme="minorBidi"/>
              </w:rPr>
              <w:t>.docx</w:t>
            </w:r>
          </w:p>
        </w:tc>
        <w:tc>
          <w:tcPr>
            <w:tcW w:w="1189" w:type="pct"/>
          </w:tcPr>
          <w:p w14:paraId="735FE47A"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0BD06B7D" w14:textId="77777777" w:rsidTr="004C5241">
        <w:trPr>
          <w:cantSplit/>
        </w:trPr>
        <w:tc>
          <w:tcPr>
            <w:tcW w:w="1917" w:type="pct"/>
          </w:tcPr>
          <w:p w14:paraId="1608C6CF" w14:textId="2A6270FE" w:rsidR="00E0115D" w:rsidRPr="006577DE" w:rsidRDefault="00E0115D" w:rsidP="004C5241">
            <w:pPr>
              <w:pStyle w:val="TableText"/>
              <w:rPr>
                <w:rFonts w:cstheme="minorBidi"/>
              </w:rPr>
            </w:pPr>
            <w:r>
              <w:rPr>
                <w:rFonts w:cstheme="minorBidi"/>
              </w:rPr>
              <w:t>DEA.04.15.</w:t>
            </w:r>
            <w:proofErr w:type="gramStart"/>
            <w:r>
              <w:rPr>
                <w:rFonts w:cstheme="minorBidi"/>
              </w:rPr>
              <w:t>01._</w:t>
            </w:r>
            <w:proofErr w:type="gramEnd"/>
            <w:r>
              <w:rPr>
                <w:rFonts w:cstheme="minorBidi"/>
              </w:rPr>
              <w:t>docx</w:t>
            </w:r>
          </w:p>
        </w:tc>
        <w:tc>
          <w:tcPr>
            <w:tcW w:w="1001" w:type="pct"/>
          </w:tcPr>
          <w:p w14:paraId="69BFAEFD"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9A91E29" w14:textId="77777777" w:rsidR="00E0115D" w:rsidRPr="006577DE" w:rsidRDefault="00E0115D" w:rsidP="004C5241">
            <w:pPr>
              <w:pStyle w:val="TableText"/>
              <w:rPr>
                <w:rFonts w:cstheme="minorBidi"/>
              </w:rPr>
            </w:pPr>
            <w:r>
              <w:rPr>
                <w:rFonts w:cstheme="minorBidi"/>
              </w:rPr>
              <w:t>.docx</w:t>
            </w:r>
          </w:p>
        </w:tc>
        <w:tc>
          <w:tcPr>
            <w:tcW w:w="1189" w:type="pct"/>
          </w:tcPr>
          <w:p w14:paraId="67F70D91"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19A132C9" w14:textId="77777777" w:rsidTr="004C5241">
        <w:trPr>
          <w:cantSplit/>
        </w:trPr>
        <w:tc>
          <w:tcPr>
            <w:tcW w:w="1917" w:type="pct"/>
          </w:tcPr>
          <w:p w14:paraId="55B85EE5" w14:textId="385E5602" w:rsidR="00E0115D" w:rsidRPr="006577DE" w:rsidRDefault="00E0115D" w:rsidP="004C5241">
            <w:pPr>
              <w:pStyle w:val="TableText"/>
              <w:rPr>
                <w:rFonts w:cstheme="minorBidi"/>
              </w:rPr>
            </w:pPr>
            <w:r>
              <w:rPr>
                <w:rFonts w:cstheme="minorBidi"/>
              </w:rPr>
              <w:lastRenderedPageBreak/>
              <w:t>DEA.04.15.</w:t>
            </w:r>
            <w:proofErr w:type="gramStart"/>
            <w:r>
              <w:rPr>
                <w:rFonts w:cstheme="minorBidi"/>
              </w:rPr>
              <w:t>02._</w:t>
            </w:r>
            <w:proofErr w:type="gramEnd"/>
            <w:r>
              <w:rPr>
                <w:rFonts w:cstheme="minorBidi"/>
              </w:rPr>
              <w:t>docx</w:t>
            </w:r>
          </w:p>
        </w:tc>
        <w:tc>
          <w:tcPr>
            <w:tcW w:w="1001" w:type="pct"/>
          </w:tcPr>
          <w:p w14:paraId="1D1D51C8"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08D7304A" w14:textId="77777777" w:rsidR="00E0115D" w:rsidRPr="006577DE" w:rsidRDefault="00E0115D" w:rsidP="004C5241">
            <w:pPr>
              <w:pStyle w:val="TableText"/>
              <w:rPr>
                <w:rFonts w:cstheme="minorBidi"/>
              </w:rPr>
            </w:pPr>
            <w:r>
              <w:rPr>
                <w:rFonts w:cstheme="minorBidi"/>
              </w:rPr>
              <w:t>.docx</w:t>
            </w:r>
          </w:p>
        </w:tc>
        <w:tc>
          <w:tcPr>
            <w:tcW w:w="1189" w:type="pct"/>
          </w:tcPr>
          <w:p w14:paraId="42643710"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11427470" w14:textId="77777777" w:rsidTr="004C5241">
        <w:trPr>
          <w:cantSplit/>
        </w:trPr>
        <w:tc>
          <w:tcPr>
            <w:tcW w:w="1917" w:type="pct"/>
          </w:tcPr>
          <w:p w14:paraId="582617EB" w14:textId="56DF1342" w:rsidR="00E0115D" w:rsidRPr="006577DE" w:rsidRDefault="00E0115D" w:rsidP="004C5241">
            <w:pPr>
              <w:pStyle w:val="TableText"/>
              <w:rPr>
                <w:rFonts w:cstheme="minorBidi"/>
              </w:rPr>
            </w:pPr>
            <w:r>
              <w:rPr>
                <w:rFonts w:cstheme="minorBidi"/>
              </w:rPr>
              <w:t>DEA.04.15.</w:t>
            </w:r>
            <w:proofErr w:type="gramStart"/>
            <w:r>
              <w:rPr>
                <w:rFonts w:cstheme="minorBidi"/>
              </w:rPr>
              <w:t>03._</w:t>
            </w:r>
            <w:proofErr w:type="gramEnd"/>
            <w:r>
              <w:rPr>
                <w:rFonts w:cstheme="minorBidi"/>
              </w:rPr>
              <w:t>docx</w:t>
            </w:r>
          </w:p>
        </w:tc>
        <w:tc>
          <w:tcPr>
            <w:tcW w:w="1001" w:type="pct"/>
          </w:tcPr>
          <w:p w14:paraId="4870767A"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1D7DF393" w14:textId="77777777" w:rsidR="00E0115D" w:rsidRPr="006577DE" w:rsidRDefault="00E0115D" w:rsidP="004C5241">
            <w:pPr>
              <w:pStyle w:val="TableText"/>
              <w:rPr>
                <w:rFonts w:cstheme="minorBidi"/>
              </w:rPr>
            </w:pPr>
            <w:r>
              <w:rPr>
                <w:rFonts w:cstheme="minorBidi"/>
              </w:rPr>
              <w:t>.docx</w:t>
            </w:r>
          </w:p>
        </w:tc>
        <w:tc>
          <w:tcPr>
            <w:tcW w:w="1189" w:type="pct"/>
          </w:tcPr>
          <w:p w14:paraId="03F60C4C"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2E7F58" w:rsidRPr="006577DE" w14:paraId="315156F8" w14:textId="77777777" w:rsidTr="004C5241">
        <w:trPr>
          <w:cantSplit/>
        </w:trPr>
        <w:tc>
          <w:tcPr>
            <w:tcW w:w="1917" w:type="pct"/>
          </w:tcPr>
          <w:p w14:paraId="08ADD4F0" w14:textId="22495B67" w:rsidR="002E7F58" w:rsidRPr="006577DE" w:rsidRDefault="002E7F58" w:rsidP="004C5241">
            <w:pPr>
              <w:pStyle w:val="TableText"/>
              <w:rPr>
                <w:rFonts w:cstheme="minorBidi"/>
              </w:rPr>
            </w:pPr>
            <w:r>
              <w:rPr>
                <w:rFonts w:cstheme="minorBidi"/>
              </w:rPr>
              <w:t>DEA.04.1</w:t>
            </w:r>
            <w:r w:rsidR="00E0115D">
              <w:rPr>
                <w:rFonts w:cstheme="minorBidi"/>
              </w:rPr>
              <w:t>6</w:t>
            </w:r>
            <w:r>
              <w:rPr>
                <w:rFonts w:cstheme="minorBidi"/>
              </w:rPr>
              <w:t>.</w:t>
            </w:r>
            <w:proofErr w:type="gramStart"/>
            <w:r w:rsidR="00E0115D">
              <w:rPr>
                <w:rFonts w:cstheme="minorBidi"/>
              </w:rPr>
              <w:t>01.</w:t>
            </w:r>
            <w:r>
              <w:rPr>
                <w:rFonts w:cstheme="minorBidi"/>
              </w:rPr>
              <w:t>_</w:t>
            </w:r>
            <w:proofErr w:type="gramEnd"/>
            <w:r>
              <w:rPr>
                <w:rFonts w:cstheme="minorBidi"/>
              </w:rPr>
              <w:t>docx</w:t>
            </w:r>
          </w:p>
        </w:tc>
        <w:tc>
          <w:tcPr>
            <w:tcW w:w="1001" w:type="pct"/>
          </w:tcPr>
          <w:p w14:paraId="0FCEB556"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080F55EC" w14:textId="77777777" w:rsidR="002E7F58" w:rsidRPr="006577DE" w:rsidRDefault="002E7F58" w:rsidP="004C5241">
            <w:pPr>
              <w:pStyle w:val="TableText"/>
              <w:rPr>
                <w:rFonts w:cstheme="minorBidi"/>
              </w:rPr>
            </w:pPr>
            <w:r>
              <w:rPr>
                <w:rFonts w:cstheme="minorBidi"/>
              </w:rPr>
              <w:t>.docx</w:t>
            </w:r>
          </w:p>
        </w:tc>
        <w:tc>
          <w:tcPr>
            <w:tcW w:w="1189" w:type="pct"/>
          </w:tcPr>
          <w:p w14:paraId="4F60029E" w14:textId="77777777" w:rsidR="002E7F58" w:rsidRPr="006577DE" w:rsidRDefault="002E7F58" w:rsidP="004C5241">
            <w:pPr>
              <w:pStyle w:val="TableText"/>
              <w:rPr>
                <w:rFonts w:cstheme="minorBidi"/>
              </w:rPr>
            </w:pPr>
            <w:proofErr w:type="spellStart"/>
            <w:r>
              <w:rPr>
                <w:rFonts w:cstheme="minorBidi"/>
              </w:rPr>
              <w:t>MCCF_TASCore_Documents</w:t>
            </w:r>
            <w:proofErr w:type="spellEnd"/>
            <w:r>
              <w:rPr>
                <w:rFonts w:cstheme="minorBidi"/>
              </w:rPr>
              <w:t>/Design</w:t>
            </w:r>
          </w:p>
        </w:tc>
      </w:tr>
      <w:tr w:rsidR="002E7F58" w:rsidRPr="006577DE" w14:paraId="09CBF159" w14:textId="77777777" w:rsidTr="004C5241">
        <w:trPr>
          <w:cantSplit/>
        </w:trPr>
        <w:tc>
          <w:tcPr>
            <w:tcW w:w="1917" w:type="pct"/>
          </w:tcPr>
          <w:p w14:paraId="18822D55" w14:textId="6EDE4353" w:rsidR="002E7F58" w:rsidRPr="006577DE" w:rsidRDefault="002E7F58" w:rsidP="004C5241">
            <w:pPr>
              <w:pStyle w:val="TableText"/>
              <w:rPr>
                <w:rFonts w:cstheme="minorBidi"/>
              </w:rPr>
            </w:pPr>
            <w:r>
              <w:rPr>
                <w:rFonts w:cstheme="minorBidi"/>
              </w:rPr>
              <w:t>DEA.01.</w:t>
            </w:r>
            <w:r w:rsidR="00E0115D">
              <w:rPr>
                <w:rFonts w:cstheme="minorBidi"/>
              </w:rPr>
              <w:t>16</w:t>
            </w:r>
            <w:r>
              <w:rPr>
                <w:rFonts w:cstheme="minorBidi"/>
              </w:rPr>
              <w:t>.</w:t>
            </w:r>
            <w:proofErr w:type="gramStart"/>
            <w:r>
              <w:rPr>
                <w:rFonts w:cstheme="minorBidi"/>
              </w:rPr>
              <w:t>0</w:t>
            </w:r>
            <w:r w:rsidR="00E0115D">
              <w:rPr>
                <w:rFonts w:cstheme="minorBidi"/>
              </w:rPr>
              <w:t>2</w:t>
            </w:r>
            <w:r>
              <w:rPr>
                <w:rFonts w:cstheme="minorBidi"/>
              </w:rPr>
              <w:t>._</w:t>
            </w:r>
            <w:proofErr w:type="gramEnd"/>
            <w:r>
              <w:rPr>
                <w:rFonts w:cstheme="minorBidi"/>
              </w:rPr>
              <w:t>docx</w:t>
            </w:r>
          </w:p>
        </w:tc>
        <w:tc>
          <w:tcPr>
            <w:tcW w:w="1001" w:type="pct"/>
          </w:tcPr>
          <w:p w14:paraId="5511C30F"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25750499" w14:textId="77777777" w:rsidR="002E7F58" w:rsidRPr="006577DE" w:rsidRDefault="002E7F58" w:rsidP="004C5241">
            <w:pPr>
              <w:pStyle w:val="TableText"/>
              <w:rPr>
                <w:rFonts w:cstheme="minorBidi"/>
              </w:rPr>
            </w:pPr>
            <w:r>
              <w:rPr>
                <w:rFonts w:cstheme="minorBidi"/>
              </w:rPr>
              <w:t>.docx</w:t>
            </w:r>
          </w:p>
        </w:tc>
        <w:tc>
          <w:tcPr>
            <w:tcW w:w="1189" w:type="pct"/>
          </w:tcPr>
          <w:p w14:paraId="153E1583" w14:textId="77777777" w:rsidR="002E7F58" w:rsidRPr="006577DE" w:rsidRDefault="002E7F58" w:rsidP="004C5241">
            <w:pPr>
              <w:pStyle w:val="TableText"/>
              <w:rPr>
                <w:rFonts w:cstheme="minorBidi"/>
              </w:rPr>
            </w:pPr>
            <w:proofErr w:type="spellStart"/>
            <w:r>
              <w:rPr>
                <w:rFonts w:cstheme="minorBidi"/>
              </w:rPr>
              <w:t>MCCF_TASCore_Documents</w:t>
            </w:r>
            <w:proofErr w:type="spellEnd"/>
            <w:r>
              <w:rPr>
                <w:rFonts w:cstheme="minorBidi"/>
              </w:rPr>
              <w:t>/Design</w:t>
            </w:r>
          </w:p>
        </w:tc>
      </w:tr>
      <w:tr w:rsidR="002E7F58" w:rsidRPr="006577DE" w14:paraId="53D39B6B" w14:textId="77777777" w:rsidTr="004C5241">
        <w:trPr>
          <w:cantSplit/>
        </w:trPr>
        <w:tc>
          <w:tcPr>
            <w:tcW w:w="1917" w:type="pct"/>
          </w:tcPr>
          <w:p w14:paraId="6FF6A3FE" w14:textId="192E5E37" w:rsidR="002E7F58" w:rsidRPr="006577DE" w:rsidRDefault="002E7F58" w:rsidP="004C5241">
            <w:pPr>
              <w:pStyle w:val="TableText"/>
              <w:rPr>
                <w:rFonts w:cstheme="minorBidi"/>
              </w:rPr>
            </w:pPr>
            <w:r>
              <w:rPr>
                <w:rFonts w:cstheme="minorBidi"/>
              </w:rPr>
              <w:t>DEA.01.</w:t>
            </w:r>
            <w:r w:rsidR="00E0115D">
              <w:rPr>
                <w:rFonts w:cstheme="minorBidi"/>
              </w:rPr>
              <w:t>17</w:t>
            </w:r>
            <w:r>
              <w:rPr>
                <w:rFonts w:cstheme="minorBidi"/>
              </w:rPr>
              <w:t>.</w:t>
            </w:r>
            <w:proofErr w:type="gramStart"/>
            <w:r>
              <w:rPr>
                <w:rFonts w:cstheme="minorBidi"/>
              </w:rPr>
              <w:t>01._</w:t>
            </w:r>
            <w:proofErr w:type="gramEnd"/>
            <w:r>
              <w:rPr>
                <w:rFonts w:cstheme="minorBidi"/>
              </w:rPr>
              <w:t>docx</w:t>
            </w:r>
          </w:p>
        </w:tc>
        <w:tc>
          <w:tcPr>
            <w:tcW w:w="1001" w:type="pct"/>
          </w:tcPr>
          <w:p w14:paraId="63FE3E1C"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2BA1954F" w14:textId="77777777" w:rsidR="002E7F58" w:rsidRPr="006577DE" w:rsidRDefault="002E7F58" w:rsidP="004C5241">
            <w:pPr>
              <w:pStyle w:val="TableText"/>
              <w:rPr>
                <w:rFonts w:cstheme="minorBidi"/>
              </w:rPr>
            </w:pPr>
            <w:r>
              <w:rPr>
                <w:rFonts w:cstheme="minorBidi"/>
              </w:rPr>
              <w:t>.docx</w:t>
            </w:r>
          </w:p>
        </w:tc>
        <w:tc>
          <w:tcPr>
            <w:tcW w:w="1189" w:type="pct"/>
          </w:tcPr>
          <w:p w14:paraId="70E9C912" w14:textId="77777777" w:rsidR="002E7F58" w:rsidRPr="006577DE" w:rsidRDefault="002E7F58" w:rsidP="004C5241">
            <w:pPr>
              <w:pStyle w:val="TableText"/>
              <w:rPr>
                <w:rFonts w:cstheme="minorBidi"/>
              </w:rPr>
            </w:pPr>
            <w:proofErr w:type="spellStart"/>
            <w:r>
              <w:rPr>
                <w:rFonts w:cstheme="minorBidi"/>
              </w:rPr>
              <w:t>MCCF_TASCore_Documents</w:t>
            </w:r>
            <w:proofErr w:type="spellEnd"/>
            <w:r>
              <w:rPr>
                <w:rFonts w:cstheme="minorBidi"/>
              </w:rPr>
              <w:t>/Design</w:t>
            </w:r>
          </w:p>
        </w:tc>
      </w:tr>
      <w:tr w:rsidR="002E7F58" w:rsidRPr="006577DE" w14:paraId="34158482" w14:textId="77777777" w:rsidTr="004C5241">
        <w:trPr>
          <w:cantSplit/>
        </w:trPr>
        <w:tc>
          <w:tcPr>
            <w:tcW w:w="1917" w:type="pct"/>
          </w:tcPr>
          <w:p w14:paraId="77FE36A7" w14:textId="655CA066" w:rsidR="002E7F58" w:rsidRPr="006577DE" w:rsidRDefault="002E7F58" w:rsidP="004C5241">
            <w:pPr>
              <w:pStyle w:val="TableText"/>
              <w:rPr>
                <w:rFonts w:cstheme="minorBidi"/>
              </w:rPr>
            </w:pPr>
            <w:r>
              <w:rPr>
                <w:rFonts w:cstheme="minorBidi"/>
              </w:rPr>
              <w:t>DEA.01.</w:t>
            </w:r>
            <w:r w:rsidR="00E0115D">
              <w:rPr>
                <w:rFonts w:cstheme="minorBidi"/>
              </w:rPr>
              <w:t>17</w:t>
            </w:r>
            <w:r>
              <w:rPr>
                <w:rFonts w:cstheme="minorBidi"/>
              </w:rPr>
              <w:t>.</w:t>
            </w:r>
            <w:proofErr w:type="gramStart"/>
            <w:r>
              <w:rPr>
                <w:rFonts w:cstheme="minorBidi"/>
              </w:rPr>
              <w:t>0</w:t>
            </w:r>
            <w:r w:rsidR="00E0115D">
              <w:rPr>
                <w:rFonts w:cstheme="minorBidi"/>
              </w:rPr>
              <w:t>2</w:t>
            </w:r>
            <w:r>
              <w:rPr>
                <w:rFonts w:cstheme="minorBidi"/>
              </w:rPr>
              <w:t>._</w:t>
            </w:r>
            <w:proofErr w:type="gramEnd"/>
            <w:r>
              <w:rPr>
                <w:rFonts w:cstheme="minorBidi"/>
              </w:rPr>
              <w:t>docx</w:t>
            </w:r>
          </w:p>
        </w:tc>
        <w:tc>
          <w:tcPr>
            <w:tcW w:w="1001" w:type="pct"/>
          </w:tcPr>
          <w:p w14:paraId="6E839C40"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4A0E3F8E" w14:textId="77777777" w:rsidR="002E7F58" w:rsidRPr="006577DE" w:rsidRDefault="002E7F58" w:rsidP="004C5241">
            <w:pPr>
              <w:pStyle w:val="TableText"/>
              <w:rPr>
                <w:rFonts w:cstheme="minorBidi"/>
              </w:rPr>
            </w:pPr>
            <w:r>
              <w:rPr>
                <w:rFonts w:cstheme="minorBidi"/>
              </w:rPr>
              <w:t>.docx</w:t>
            </w:r>
          </w:p>
        </w:tc>
        <w:tc>
          <w:tcPr>
            <w:tcW w:w="1189" w:type="pct"/>
          </w:tcPr>
          <w:p w14:paraId="1FA9119D" w14:textId="77777777" w:rsidR="002E7F58" w:rsidRPr="006577DE" w:rsidRDefault="002E7F58" w:rsidP="004C5241">
            <w:pPr>
              <w:pStyle w:val="TableText"/>
              <w:rPr>
                <w:rFonts w:cstheme="minorBidi"/>
              </w:rPr>
            </w:pPr>
            <w:proofErr w:type="spellStart"/>
            <w:r>
              <w:rPr>
                <w:rFonts w:cstheme="minorBidi"/>
              </w:rPr>
              <w:t>MCCF_TASCore_Documents</w:t>
            </w:r>
            <w:proofErr w:type="spellEnd"/>
            <w:r>
              <w:rPr>
                <w:rFonts w:cstheme="minorBidi"/>
              </w:rPr>
              <w:t>/Design</w:t>
            </w:r>
          </w:p>
        </w:tc>
      </w:tr>
      <w:tr w:rsidR="002E7F58" w:rsidRPr="006577DE" w14:paraId="5DD22213" w14:textId="77777777" w:rsidTr="004C5241">
        <w:trPr>
          <w:cantSplit/>
        </w:trPr>
        <w:tc>
          <w:tcPr>
            <w:tcW w:w="1917" w:type="pct"/>
          </w:tcPr>
          <w:p w14:paraId="38894C37" w14:textId="5415F148" w:rsidR="002E7F58" w:rsidRPr="006577DE" w:rsidRDefault="002E7F58" w:rsidP="004C5241">
            <w:pPr>
              <w:pStyle w:val="TableText"/>
              <w:rPr>
                <w:rFonts w:cstheme="minorBidi"/>
              </w:rPr>
            </w:pPr>
            <w:r>
              <w:rPr>
                <w:rFonts w:cstheme="minorBidi"/>
              </w:rPr>
              <w:t>DEA.01.</w:t>
            </w:r>
            <w:r w:rsidR="00E0115D">
              <w:rPr>
                <w:rFonts w:cstheme="minorBidi"/>
              </w:rPr>
              <w:t>18</w:t>
            </w:r>
            <w:r>
              <w:rPr>
                <w:rFonts w:cstheme="minorBidi"/>
              </w:rPr>
              <w:t>.</w:t>
            </w:r>
            <w:proofErr w:type="gramStart"/>
            <w:r>
              <w:rPr>
                <w:rFonts w:cstheme="minorBidi"/>
              </w:rPr>
              <w:t>01._</w:t>
            </w:r>
            <w:proofErr w:type="gramEnd"/>
            <w:r>
              <w:rPr>
                <w:rFonts w:cstheme="minorBidi"/>
              </w:rPr>
              <w:t>docx</w:t>
            </w:r>
          </w:p>
        </w:tc>
        <w:tc>
          <w:tcPr>
            <w:tcW w:w="1001" w:type="pct"/>
          </w:tcPr>
          <w:p w14:paraId="063D9D6B"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04CCD7A2" w14:textId="77777777" w:rsidR="002E7F58" w:rsidRPr="006577DE" w:rsidRDefault="002E7F58" w:rsidP="004C5241">
            <w:pPr>
              <w:pStyle w:val="TableText"/>
              <w:rPr>
                <w:rFonts w:cstheme="minorBidi"/>
              </w:rPr>
            </w:pPr>
            <w:r>
              <w:rPr>
                <w:rFonts w:cstheme="minorBidi"/>
              </w:rPr>
              <w:t>.docx</w:t>
            </w:r>
          </w:p>
        </w:tc>
        <w:tc>
          <w:tcPr>
            <w:tcW w:w="1189" w:type="pct"/>
          </w:tcPr>
          <w:p w14:paraId="41791973" w14:textId="77777777" w:rsidR="002E7F58" w:rsidRPr="006577DE" w:rsidRDefault="002E7F58" w:rsidP="004C5241">
            <w:pPr>
              <w:pStyle w:val="TableText"/>
              <w:rPr>
                <w:rFonts w:cstheme="minorBidi"/>
              </w:rPr>
            </w:pPr>
            <w:proofErr w:type="spellStart"/>
            <w:r>
              <w:rPr>
                <w:rFonts w:cstheme="minorBidi"/>
              </w:rPr>
              <w:t>MCCF_TASCore_Documents</w:t>
            </w:r>
            <w:proofErr w:type="spellEnd"/>
            <w:r>
              <w:rPr>
                <w:rFonts w:cstheme="minorBidi"/>
              </w:rPr>
              <w:t>/Design</w:t>
            </w:r>
          </w:p>
        </w:tc>
      </w:tr>
      <w:tr w:rsidR="002E7F58" w:rsidRPr="006577DE" w14:paraId="681965C2" w14:textId="77777777" w:rsidTr="004C5241">
        <w:trPr>
          <w:cantSplit/>
        </w:trPr>
        <w:tc>
          <w:tcPr>
            <w:tcW w:w="1917" w:type="pct"/>
          </w:tcPr>
          <w:p w14:paraId="61720FD0" w14:textId="7188E0C6" w:rsidR="002E7F58" w:rsidRPr="006577DE" w:rsidRDefault="002E7F58" w:rsidP="004C5241">
            <w:pPr>
              <w:pStyle w:val="TableText"/>
              <w:rPr>
                <w:rFonts w:cstheme="minorBidi"/>
              </w:rPr>
            </w:pPr>
            <w:r>
              <w:rPr>
                <w:rFonts w:cstheme="minorBidi"/>
              </w:rPr>
              <w:t>DEA.01.</w:t>
            </w:r>
            <w:r w:rsidR="00E0115D">
              <w:rPr>
                <w:rFonts w:cstheme="minorBidi"/>
              </w:rPr>
              <w:t>19</w:t>
            </w:r>
            <w:r>
              <w:rPr>
                <w:rFonts w:cstheme="minorBidi"/>
              </w:rPr>
              <w:t>.</w:t>
            </w:r>
            <w:proofErr w:type="gramStart"/>
            <w:r w:rsidR="00E0115D">
              <w:rPr>
                <w:rFonts w:cstheme="minorBidi"/>
              </w:rPr>
              <w:t>01</w:t>
            </w:r>
            <w:r>
              <w:rPr>
                <w:rFonts w:cstheme="minorBidi"/>
              </w:rPr>
              <w:t>._</w:t>
            </w:r>
            <w:proofErr w:type="gramEnd"/>
            <w:r>
              <w:rPr>
                <w:rFonts w:cstheme="minorBidi"/>
              </w:rPr>
              <w:t>docx</w:t>
            </w:r>
          </w:p>
        </w:tc>
        <w:tc>
          <w:tcPr>
            <w:tcW w:w="1001" w:type="pct"/>
          </w:tcPr>
          <w:p w14:paraId="6FD58164"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6CD1C991" w14:textId="77777777" w:rsidR="002E7F58" w:rsidRPr="006577DE" w:rsidRDefault="002E7F58" w:rsidP="004C5241">
            <w:pPr>
              <w:pStyle w:val="TableText"/>
              <w:rPr>
                <w:rFonts w:cstheme="minorBidi"/>
              </w:rPr>
            </w:pPr>
            <w:r>
              <w:rPr>
                <w:rFonts w:cstheme="minorBidi"/>
              </w:rPr>
              <w:t>.docx</w:t>
            </w:r>
          </w:p>
        </w:tc>
        <w:tc>
          <w:tcPr>
            <w:tcW w:w="1189" w:type="pct"/>
          </w:tcPr>
          <w:p w14:paraId="472EC3C6" w14:textId="77777777" w:rsidR="002E7F58" w:rsidRPr="006577DE" w:rsidRDefault="002E7F58"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30DA1569" w14:textId="77777777" w:rsidTr="004C5241">
        <w:trPr>
          <w:cantSplit/>
        </w:trPr>
        <w:tc>
          <w:tcPr>
            <w:tcW w:w="1917" w:type="pct"/>
          </w:tcPr>
          <w:p w14:paraId="11B63BE6" w14:textId="77777777" w:rsidR="00E0115D" w:rsidRPr="006577DE" w:rsidRDefault="00E0115D" w:rsidP="004C5241">
            <w:pPr>
              <w:pStyle w:val="TableText"/>
              <w:rPr>
                <w:rFonts w:cstheme="minorBidi"/>
              </w:rPr>
            </w:pPr>
            <w:r>
              <w:rPr>
                <w:rFonts w:cstheme="minorBidi"/>
              </w:rPr>
              <w:lastRenderedPageBreak/>
              <w:t>DEA.01.20.</w:t>
            </w:r>
            <w:proofErr w:type="gramStart"/>
            <w:r>
              <w:rPr>
                <w:rFonts w:cstheme="minorBidi"/>
              </w:rPr>
              <w:t>01._</w:t>
            </w:r>
            <w:proofErr w:type="gramEnd"/>
            <w:r>
              <w:rPr>
                <w:rFonts w:cstheme="minorBidi"/>
              </w:rPr>
              <w:t>docx</w:t>
            </w:r>
          </w:p>
        </w:tc>
        <w:tc>
          <w:tcPr>
            <w:tcW w:w="1001" w:type="pct"/>
          </w:tcPr>
          <w:p w14:paraId="17249CCE"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2A051CA" w14:textId="77777777" w:rsidR="00E0115D" w:rsidRPr="006577DE" w:rsidRDefault="00E0115D" w:rsidP="004C5241">
            <w:pPr>
              <w:pStyle w:val="TableText"/>
              <w:rPr>
                <w:rFonts w:cstheme="minorBidi"/>
              </w:rPr>
            </w:pPr>
            <w:r>
              <w:rPr>
                <w:rFonts w:cstheme="minorBidi"/>
              </w:rPr>
              <w:t>.docx</w:t>
            </w:r>
          </w:p>
        </w:tc>
        <w:tc>
          <w:tcPr>
            <w:tcW w:w="1189" w:type="pct"/>
          </w:tcPr>
          <w:p w14:paraId="0B6EB31D"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79081FC9" w14:textId="77777777" w:rsidTr="004C5241">
        <w:trPr>
          <w:cantSplit/>
        </w:trPr>
        <w:tc>
          <w:tcPr>
            <w:tcW w:w="1917" w:type="pct"/>
          </w:tcPr>
          <w:p w14:paraId="397427A0" w14:textId="38288245" w:rsidR="00E0115D" w:rsidRPr="006577DE" w:rsidRDefault="00E0115D" w:rsidP="004C5241">
            <w:pPr>
              <w:pStyle w:val="TableText"/>
              <w:rPr>
                <w:rFonts w:cstheme="minorBidi"/>
              </w:rPr>
            </w:pPr>
            <w:r>
              <w:rPr>
                <w:rFonts w:cstheme="minorBidi"/>
              </w:rPr>
              <w:t>DEA.01.21.</w:t>
            </w:r>
            <w:proofErr w:type="gramStart"/>
            <w:r>
              <w:rPr>
                <w:rFonts w:cstheme="minorBidi"/>
              </w:rPr>
              <w:t>01._</w:t>
            </w:r>
            <w:proofErr w:type="gramEnd"/>
            <w:r>
              <w:rPr>
                <w:rFonts w:cstheme="minorBidi"/>
              </w:rPr>
              <w:t>docx</w:t>
            </w:r>
          </w:p>
        </w:tc>
        <w:tc>
          <w:tcPr>
            <w:tcW w:w="1001" w:type="pct"/>
          </w:tcPr>
          <w:p w14:paraId="3820EDBB"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624CF925" w14:textId="77777777" w:rsidR="00E0115D" w:rsidRPr="006577DE" w:rsidRDefault="00E0115D" w:rsidP="004C5241">
            <w:pPr>
              <w:pStyle w:val="TableText"/>
              <w:rPr>
                <w:rFonts w:cstheme="minorBidi"/>
              </w:rPr>
            </w:pPr>
            <w:r>
              <w:rPr>
                <w:rFonts w:cstheme="minorBidi"/>
              </w:rPr>
              <w:t>.docx</w:t>
            </w:r>
          </w:p>
        </w:tc>
        <w:tc>
          <w:tcPr>
            <w:tcW w:w="1189" w:type="pct"/>
          </w:tcPr>
          <w:p w14:paraId="3DFEF4F5"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3EA06077" w14:textId="77777777" w:rsidTr="004C5241">
        <w:trPr>
          <w:cantSplit/>
        </w:trPr>
        <w:tc>
          <w:tcPr>
            <w:tcW w:w="1917" w:type="pct"/>
          </w:tcPr>
          <w:p w14:paraId="47B8587B" w14:textId="4A16C6B8" w:rsidR="00E0115D" w:rsidRPr="006577DE" w:rsidRDefault="00E0115D" w:rsidP="004C5241">
            <w:pPr>
              <w:pStyle w:val="TableText"/>
              <w:rPr>
                <w:rFonts w:cstheme="minorBidi"/>
              </w:rPr>
            </w:pPr>
            <w:r>
              <w:rPr>
                <w:rFonts w:cstheme="minorBidi"/>
              </w:rPr>
              <w:t>DEA.01.21.</w:t>
            </w:r>
            <w:proofErr w:type="gramStart"/>
            <w:r>
              <w:rPr>
                <w:rFonts w:cstheme="minorBidi"/>
              </w:rPr>
              <w:t>02._</w:t>
            </w:r>
            <w:proofErr w:type="gramEnd"/>
            <w:r>
              <w:rPr>
                <w:rFonts w:cstheme="minorBidi"/>
              </w:rPr>
              <w:t>docx</w:t>
            </w:r>
          </w:p>
        </w:tc>
        <w:tc>
          <w:tcPr>
            <w:tcW w:w="1001" w:type="pct"/>
          </w:tcPr>
          <w:p w14:paraId="06274745"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2BE5DAB7" w14:textId="77777777" w:rsidR="00E0115D" w:rsidRPr="006577DE" w:rsidRDefault="00E0115D" w:rsidP="004C5241">
            <w:pPr>
              <w:pStyle w:val="TableText"/>
              <w:rPr>
                <w:rFonts w:cstheme="minorBidi"/>
              </w:rPr>
            </w:pPr>
            <w:r>
              <w:rPr>
                <w:rFonts w:cstheme="minorBidi"/>
              </w:rPr>
              <w:t>.docx</w:t>
            </w:r>
          </w:p>
        </w:tc>
        <w:tc>
          <w:tcPr>
            <w:tcW w:w="1189" w:type="pct"/>
          </w:tcPr>
          <w:p w14:paraId="2C045E3F"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246A3281" w14:textId="77777777" w:rsidTr="004C5241">
        <w:trPr>
          <w:cantSplit/>
        </w:trPr>
        <w:tc>
          <w:tcPr>
            <w:tcW w:w="1917" w:type="pct"/>
          </w:tcPr>
          <w:p w14:paraId="29A19D4F" w14:textId="2273F02C" w:rsidR="00E0115D" w:rsidRPr="006577DE" w:rsidRDefault="00E0115D" w:rsidP="004C5241">
            <w:pPr>
              <w:pStyle w:val="TableText"/>
              <w:rPr>
                <w:rFonts w:cstheme="minorBidi"/>
              </w:rPr>
            </w:pPr>
            <w:r>
              <w:rPr>
                <w:rFonts w:cstheme="minorBidi"/>
              </w:rPr>
              <w:t>DEA.01.21.</w:t>
            </w:r>
            <w:proofErr w:type="gramStart"/>
            <w:r>
              <w:rPr>
                <w:rFonts w:cstheme="minorBidi"/>
              </w:rPr>
              <w:t>03._</w:t>
            </w:r>
            <w:proofErr w:type="gramEnd"/>
            <w:r>
              <w:rPr>
                <w:rFonts w:cstheme="minorBidi"/>
              </w:rPr>
              <w:t>docx</w:t>
            </w:r>
          </w:p>
        </w:tc>
        <w:tc>
          <w:tcPr>
            <w:tcW w:w="1001" w:type="pct"/>
          </w:tcPr>
          <w:p w14:paraId="381C9EA4"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3CFEC33C" w14:textId="77777777" w:rsidR="00E0115D" w:rsidRPr="006577DE" w:rsidRDefault="00E0115D" w:rsidP="004C5241">
            <w:pPr>
              <w:pStyle w:val="TableText"/>
              <w:rPr>
                <w:rFonts w:cstheme="minorBidi"/>
              </w:rPr>
            </w:pPr>
            <w:r>
              <w:rPr>
                <w:rFonts w:cstheme="minorBidi"/>
              </w:rPr>
              <w:t>.docx</w:t>
            </w:r>
          </w:p>
        </w:tc>
        <w:tc>
          <w:tcPr>
            <w:tcW w:w="1189" w:type="pct"/>
          </w:tcPr>
          <w:p w14:paraId="14949D7B"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015BA2CC" w14:textId="77777777" w:rsidTr="004C5241">
        <w:trPr>
          <w:cantSplit/>
        </w:trPr>
        <w:tc>
          <w:tcPr>
            <w:tcW w:w="1917" w:type="pct"/>
          </w:tcPr>
          <w:p w14:paraId="192048E5" w14:textId="525559D8" w:rsidR="00E0115D" w:rsidRPr="006577DE" w:rsidRDefault="00E0115D" w:rsidP="004C5241">
            <w:pPr>
              <w:pStyle w:val="TableText"/>
              <w:rPr>
                <w:rFonts w:cstheme="minorBidi"/>
              </w:rPr>
            </w:pPr>
            <w:r>
              <w:rPr>
                <w:rFonts w:cstheme="minorBidi"/>
              </w:rPr>
              <w:t>DEA.01.21.</w:t>
            </w:r>
            <w:proofErr w:type="gramStart"/>
            <w:r>
              <w:rPr>
                <w:rFonts w:cstheme="minorBidi"/>
              </w:rPr>
              <w:t>04._</w:t>
            </w:r>
            <w:proofErr w:type="gramEnd"/>
            <w:r>
              <w:rPr>
                <w:rFonts w:cstheme="minorBidi"/>
              </w:rPr>
              <w:t>docx</w:t>
            </w:r>
          </w:p>
        </w:tc>
        <w:tc>
          <w:tcPr>
            <w:tcW w:w="1001" w:type="pct"/>
          </w:tcPr>
          <w:p w14:paraId="06993E5B"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3FF9CF46" w14:textId="77777777" w:rsidR="00E0115D" w:rsidRPr="006577DE" w:rsidRDefault="00E0115D" w:rsidP="004C5241">
            <w:pPr>
              <w:pStyle w:val="TableText"/>
              <w:rPr>
                <w:rFonts w:cstheme="minorBidi"/>
              </w:rPr>
            </w:pPr>
            <w:r>
              <w:rPr>
                <w:rFonts w:cstheme="minorBidi"/>
              </w:rPr>
              <w:t>.docx</w:t>
            </w:r>
          </w:p>
        </w:tc>
        <w:tc>
          <w:tcPr>
            <w:tcW w:w="1189" w:type="pct"/>
          </w:tcPr>
          <w:p w14:paraId="6D917C54"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2363CA48" w14:textId="77777777" w:rsidTr="004C5241">
        <w:trPr>
          <w:cantSplit/>
        </w:trPr>
        <w:tc>
          <w:tcPr>
            <w:tcW w:w="1917" w:type="pct"/>
          </w:tcPr>
          <w:p w14:paraId="33811E63" w14:textId="41FAC570" w:rsidR="00E0115D" w:rsidRPr="006577DE" w:rsidRDefault="00E0115D" w:rsidP="004C5241">
            <w:pPr>
              <w:pStyle w:val="TableText"/>
              <w:rPr>
                <w:rFonts w:cstheme="minorBidi"/>
              </w:rPr>
            </w:pPr>
            <w:r>
              <w:rPr>
                <w:rFonts w:cstheme="minorBidi"/>
              </w:rPr>
              <w:t>DEA.01.22.</w:t>
            </w:r>
            <w:proofErr w:type="gramStart"/>
            <w:r>
              <w:rPr>
                <w:rFonts w:cstheme="minorBidi"/>
              </w:rPr>
              <w:t>01._</w:t>
            </w:r>
            <w:proofErr w:type="gramEnd"/>
            <w:r>
              <w:rPr>
                <w:rFonts w:cstheme="minorBidi"/>
              </w:rPr>
              <w:t>docx</w:t>
            </w:r>
          </w:p>
        </w:tc>
        <w:tc>
          <w:tcPr>
            <w:tcW w:w="1001" w:type="pct"/>
          </w:tcPr>
          <w:p w14:paraId="7B77913B"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350B84E6" w14:textId="77777777" w:rsidR="00E0115D" w:rsidRPr="006577DE" w:rsidRDefault="00E0115D" w:rsidP="004C5241">
            <w:pPr>
              <w:pStyle w:val="TableText"/>
              <w:rPr>
                <w:rFonts w:cstheme="minorBidi"/>
              </w:rPr>
            </w:pPr>
            <w:r>
              <w:rPr>
                <w:rFonts w:cstheme="minorBidi"/>
              </w:rPr>
              <w:t>.docx</w:t>
            </w:r>
          </w:p>
        </w:tc>
        <w:tc>
          <w:tcPr>
            <w:tcW w:w="1189" w:type="pct"/>
          </w:tcPr>
          <w:p w14:paraId="15F6428D"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2DA6593E" w14:textId="77777777" w:rsidTr="004C5241">
        <w:trPr>
          <w:cantSplit/>
        </w:trPr>
        <w:tc>
          <w:tcPr>
            <w:tcW w:w="1917" w:type="pct"/>
          </w:tcPr>
          <w:p w14:paraId="4653E254" w14:textId="46333EEF" w:rsidR="00E0115D" w:rsidRPr="006577DE" w:rsidRDefault="00E0115D" w:rsidP="004C5241">
            <w:pPr>
              <w:pStyle w:val="TableText"/>
              <w:rPr>
                <w:rFonts w:cstheme="minorBidi"/>
              </w:rPr>
            </w:pPr>
            <w:r>
              <w:rPr>
                <w:rFonts w:cstheme="minorBidi"/>
              </w:rPr>
              <w:t>DEA.01.22.</w:t>
            </w:r>
            <w:proofErr w:type="gramStart"/>
            <w:r>
              <w:rPr>
                <w:rFonts w:cstheme="minorBidi"/>
              </w:rPr>
              <w:t>02._</w:t>
            </w:r>
            <w:proofErr w:type="gramEnd"/>
            <w:r>
              <w:rPr>
                <w:rFonts w:cstheme="minorBidi"/>
              </w:rPr>
              <w:t>docx</w:t>
            </w:r>
          </w:p>
        </w:tc>
        <w:tc>
          <w:tcPr>
            <w:tcW w:w="1001" w:type="pct"/>
          </w:tcPr>
          <w:p w14:paraId="1B1E96DF"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F8EA121" w14:textId="77777777" w:rsidR="00E0115D" w:rsidRPr="006577DE" w:rsidRDefault="00E0115D" w:rsidP="004C5241">
            <w:pPr>
              <w:pStyle w:val="TableText"/>
              <w:rPr>
                <w:rFonts w:cstheme="minorBidi"/>
              </w:rPr>
            </w:pPr>
            <w:r>
              <w:rPr>
                <w:rFonts w:cstheme="minorBidi"/>
              </w:rPr>
              <w:t>.docx</w:t>
            </w:r>
          </w:p>
        </w:tc>
        <w:tc>
          <w:tcPr>
            <w:tcW w:w="1189" w:type="pct"/>
          </w:tcPr>
          <w:p w14:paraId="1DC87111"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443977E4" w14:textId="77777777" w:rsidTr="004C5241">
        <w:trPr>
          <w:cantSplit/>
        </w:trPr>
        <w:tc>
          <w:tcPr>
            <w:tcW w:w="1917" w:type="pct"/>
          </w:tcPr>
          <w:p w14:paraId="61BA5E9D" w14:textId="68850D46" w:rsidR="00E0115D" w:rsidRPr="006577DE" w:rsidRDefault="00E0115D" w:rsidP="004C5241">
            <w:pPr>
              <w:pStyle w:val="TableText"/>
              <w:rPr>
                <w:rFonts w:cstheme="minorBidi"/>
              </w:rPr>
            </w:pPr>
            <w:r>
              <w:rPr>
                <w:rFonts w:cstheme="minorBidi"/>
              </w:rPr>
              <w:t>DEA.01.23.</w:t>
            </w:r>
            <w:proofErr w:type="gramStart"/>
            <w:r>
              <w:rPr>
                <w:rFonts w:cstheme="minorBidi"/>
              </w:rPr>
              <w:t>01._</w:t>
            </w:r>
            <w:proofErr w:type="gramEnd"/>
            <w:r>
              <w:rPr>
                <w:rFonts w:cstheme="minorBidi"/>
              </w:rPr>
              <w:t>docx</w:t>
            </w:r>
          </w:p>
        </w:tc>
        <w:tc>
          <w:tcPr>
            <w:tcW w:w="1001" w:type="pct"/>
          </w:tcPr>
          <w:p w14:paraId="45CC84A0"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5208D4ED" w14:textId="77777777" w:rsidR="00E0115D" w:rsidRPr="006577DE" w:rsidRDefault="00E0115D" w:rsidP="004C5241">
            <w:pPr>
              <w:pStyle w:val="TableText"/>
              <w:rPr>
                <w:rFonts w:cstheme="minorBidi"/>
              </w:rPr>
            </w:pPr>
            <w:r>
              <w:rPr>
                <w:rFonts w:cstheme="minorBidi"/>
              </w:rPr>
              <w:t>.docx</w:t>
            </w:r>
          </w:p>
        </w:tc>
        <w:tc>
          <w:tcPr>
            <w:tcW w:w="1189" w:type="pct"/>
          </w:tcPr>
          <w:p w14:paraId="37DD6A08"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0E75A95E" w14:textId="77777777" w:rsidTr="004C5241">
        <w:trPr>
          <w:cantSplit/>
        </w:trPr>
        <w:tc>
          <w:tcPr>
            <w:tcW w:w="1917" w:type="pct"/>
          </w:tcPr>
          <w:p w14:paraId="6BB94E80" w14:textId="1C8BC960" w:rsidR="00E0115D" w:rsidRPr="006577DE" w:rsidRDefault="00E0115D" w:rsidP="004C5241">
            <w:pPr>
              <w:pStyle w:val="TableText"/>
              <w:rPr>
                <w:rFonts w:cstheme="minorBidi"/>
              </w:rPr>
            </w:pPr>
            <w:r>
              <w:rPr>
                <w:rFonts w:cstheme="minorBidi"/>
              </w:rPr>
              <w:lastRenderedPageBreak/>
              <w:t>DEA.01.23.</w:t>
            </w:r>
            <w:proofErr w:type="gramStart"/>
            <w:r>
              <w:rPr>
                <w:rFonts w:cstheme="minorBidi"/>
              </w:rPr>
              <w:t>02._</w:t>
            </w:r>
            <w:proofErr w:type="gramEnd"/>
            <w:r>
              <w:rPr>
                <w:rFonts w:cstheme="minorBidi"/>
              </w:rPr>
              <w:t>docx</w:t>
            </w:r>
          </w:p>
        </w:tc>
        <w:tc>
          <w:tcPr>
            <w:tcW w:w="1001" w:type="pct"/>
          </w:tcPr>
          <w:p w14:paraId="3F057B30"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5053AF7C" w14:textId="77777777" w:rsidR="00E0115D" w:rsidRPr="006577DE" w:rsidRDefault="00E0115D" w:rsidP="004C5241">
            <w:pPr>
              <w:pStyle w:val="TableText"/>
              <w:rPr>
                <w:rFonts w:cstheme="minorBidi"/>
              </w:rPr>
            </w:pPr>
            <w:r>
              <w:rPr>
                <w:rFonts w:cstheme="minorBidi"/>
              </w:rPr>
              <w:t>.docx</w:t>
            </w:r>
          </w:p>
        </w:tc>
        <w:tc>
          <w:tcPr>
            <w:tcW w:w="1189" w:type="pct"/>
          </w:tcPr>
          <w:p w14:paraId="35801A17"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10F9194E" w14:textId="77777777" w:rsidTr="004C5241">
        <w:trPr>
          <w:cantSplit/>
        </w:trPr>
        <w:tc>
          <w:tcPr>
            <w:tcW w:w="1917" w:type="pct"/>
          </w:tcPr>
          <w:p w14:paraId="52EF39CA" w14:textId="10F5D3DB" w:rsidR="00E0115D" w:rsidRPr="006577DE" w:rsidRDefault="00E0115D" w:rsidP="004C5241">
            <w:pPr>
              <w:pStyle w:val="TableText"/>
              <w:rPr>
                <w:rFonts w:cstheme="minorBidi"/>
              </w:rPr>
            </w:pPr>
            <w:r>
              <w:rPr>
                <w:rFonts w:cstheme="minorBidi"/>
              </w:rPr>
              <w:t>DEA.01.24.</w:t>
            </w:r>
            <w:proofErr w:type="gramStart"/>
            <w:r>
              <w:rPr>
                <w:rFonts w:cstheme="minorBidi"/>
              </w:rPr>
              <w:t>01._</w:t>
            </w:r>
            <w:proofErr w:type="gramEnd"/>
            <w:r>
              <w:rPr>
                <w:rFonts w:cstheme="minorBidi"/>
              </w:rPr>
              <w:t>docx</w:t>
            </w:r>
          </w:p>
        </w:tc>
        <w:tc>
          <w:tcPr>
            <w:tcW w:w="1001" w:type="pct"/>
          </w:tcPr>
          <w:p w14:paraId="3E88CE87"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2167EA36" w14:textId="77777777" w:rsidR="00E0115D" w:rsidRPr="006577DE" w:rsidRDefault="00E0115D" w:rsidP="004C5241">
            <w:pPr>
              <w:pStyle w:val="TableText"/>
              <w:rPr>
                <w:rFonts w:cstheme="minorBidi"/>
              </w:rPr>
            </w:pPr>
            <w:r>
              <w:rPr>
                <w:rFonts w:cstheme="minorBidi"/>
              </w:rPr>
              <w:t>.docx</w:t>
            </w:r>
          </w:p>
        </w:tc>
        <w:tc>
          <w:tcPr>
            <w:tcW w:w="1189" w:type="pct"/>
          </w:tcPr>
          <w:p w14:paraId="2A90D2F0"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5745CB47" w14:textId="77777777" w:rsidTr="004C5241">
        <w:trPr>
          <w:cantSplit/>
        </w:trPr>
        <w:tc>
          <w:tcPr>
            <w:tcW w:w="1917" w:type="pct"/>
          </w:tcPr>
          <w:p w14:paraId="534737F4" w14:textId="050D9864" w:rsidR="00E0115D" w:rsidRPr="006577DE" w:rsidRDefault="00E0115D" w:rsidP="004C5241">
            <w:pPr>
              <w:pStyle w:val="TableText"/>
              <w:rPr>
                <w:rFonts w:cstheme="minorBidi"/>
              </w:rPr>
            </w:pPr>
            <w:r>
              <w:rPr>
                <w:rFonts w:cstheme="minorBidi"/>
              </w:rPr>
              <w:t>DEA.01.24.02 AC_02_docx</w:t>
            </w:r>
          </w:p>
        </w:tc>
        <w:tc>
          <w:tcPr>
            <w:tcW w:w="1001" w:type="pct"/>
          </w:tcPr>
          <w:p w14:paraId="6E3A75E3"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53C97508" w14:textId="77777777" w:rsidR="00E0115D" w:rsidRPr="006577DE" w:rsidRDefault="00E0115D" w:rsidP="004C5241">
            <w:pPr>
              <w:pStyle w:val="TableText"/>
              <w:rPr>
                <w:rFonts w:cstheme="minorBidi"/>
              </w:rPr>
            </w:pPr>
            <w:r>
              <w:rPr>
                <w:rFonts w:cstheme="minorBidi"/>
              </w:rPr>
              <w:t>.docx</w:t>
            </w:r>
          </w:p>
        </w:tc>
        <w:tc>
          <w:tcPr>
            <w:tcW w:w="1189" w:type="pct"/>
          </w:tcPr>
          <w:p w14:paraId="729B9F93"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4F9BE02E" w14:textId="77777777" w:rsidTr="004C5241">
        <w:trPr>
          <w:cantSplit/>
        </w:trPr>
        <w:tc>
          <w:tcPr>
            <w:tcW w:w="1917" w:type="pct"/>
          </w:tcPr>
          <w:p w14:paraId="457DF3DA" w14:textId="77777777" w:rsidR="00E0115D" w:rsidRPr="006577DE" w:rsidRDefault="00E0115D" w:rsidP="004C5241">
            <w:pPr>
              <w:pStyle w:val="TableText"/>
              <w:rPr>
                <w:rFonts w:cstheme="minorBidi"/>
              </w:rPr>
            </w:pPr>
            <w:r>
              <w:rPr>
                <w:rFonts w:cstheme="minorBidi"/>
              </w:rPr>
              <w:t>DEA.01.24.02 AC_</w:t>
            </w:r>
            <w:proofErr w:type="gramStart"/>
            <w:r>
              <w:rPr>
                <w:rFonts w:cstheme="minorBidi"/>
              </w:rPr>
              <w:t>03._</w:t>
            </w:r>
            <w:proofErr w:type="gramEnd"/>
            <w:r>
              <w:rPr>
                <w:rFonts w:cstheme="minorBidi"/>
              </w:rPr>
              <w:t>docx</w:t>
            </w:r>
          </w:p>
        </w:tc>
        <w:tc>
          <w:tcPr>
            <w:tcW w:w="1001" w:type="pct"/>
          </w:tcPr>
          <w:p w14:paraId="0C00CC30"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15A606B0" w14:textId="77777777" w:rsidR="00E0115D" w:rsidRPr="006577DE" w:rsidRDefault="00E0115D" w:rsidP="004C5241">
            <w:pPr>
              <w:pStyle w:val="TableText"/>
              <w:rPr>
                <w:rFonts w:cstheme="minorBidi"/>
              </w:rPr>
            </w:pPr>
            <w:r>
              <w:rPr>
                <w:rFonts w:cstheme="minorBidi"/>
              </w:rPr>
              <w:t>.docx</w:t>
            </w:r>
          </w:p>
        </w:tc>
        <w:tc>
          <w:tcPr>
            <w:tcW w:w="1189" w:type="pct"/>
          </w:tcPr>
          <w:p w14:paraId="1D5B38B9"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5D8D79AE" w14:textId="77777777" w:rsidTr="004C5241">
        <w:trPr>
          <w:cantSplit/>
        </w:trPr>
        <w:tc>
          <w:tcPr>
            <w:tcW w:w="1917" w:type="pct"/>
          </w:tcPr>
          <w:p w14:paraId="29F42FC9" w14:textId="66E0B792" w:rsidR="00E0115D" w:rsidRPr="006577DE" w:rsidRDefault="00E0115D" w:rsidP="004C5241">
            <w:pPr>
              <w:pStyle w:val="TableText"/>
              <w:rPr>
                <w:rFonts w:cstheme="minorBidi"/>
              </w:rPr>
            </w:pPr>
            <w:r>
              <w:rPr>
                <w:rFonts w:cstheme="minorBidi"/>
              </w:rPr>
              <w:t>DEA.01.24.02 AC_</w:t>
            </w:r>
            <w:proofErr w:type="gramStart"/>
            <w:r>
              <w:rPr>
                <w:rFonts w:cstheme="minorBidi"/>
              </w:rPr>
              <w:t>04._</w:t>
            </w:r>
            <w:proofErr w:type="gramEnd"/>
            <w:r>
              <w:rPr>
                <w:rFonts w:cstheme="minorBidi"/>
              </w:rPr>
              <w:t>docx</w:t>
            </w:r>
          </w:p>
        </w:tc>
        <w:tc>
          <w:tcPr>
            <w:tcW w:w="1001" w:type="pct"/>
          </w:tcPr>
          <w:p w14:paraId="17D9FB27"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2084C570" w14:textId="77777777" w:rsidR="00E0115D" w:rsidRPr="006577DE" w:rsidRDefault="00E0115D" w:rsidP="004C5241">
            <w:pPr>
              <w:pStyle w:val="TableText"/>
              <w:rPr>
                <w:rFonts w:cstheme="minorBidi"/>
              </w:rPr>
            </w:pPr>
            <w:r>
              <w:rPr>
                <w:rFonts w:cstheme="minorBidi"/>
              </w:rPr>
              <w:t>.docx</w:t>
            </w:r>
          </w:p>
        </w:tc>
        <w:tc>
          <w:tcPr>
            <w:tcW w:w="1189" w:type="pct"/>
          </w:tcPr>
          <w:p w14:paraId="20970AFE"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72C36CAE" w14:textId="77777777" w:rsidTr="004C5241">
        <w:trPr>
          <w:cantSplit/>
        </w:trPr>
        <w:tc>
          <w:tcPr>
            <w:tcW w:w="1917" w:type="pct"/>
          </w:tcPr>
          <w:p w14:paraId="1781E606" w14:textId="566E3957" w:rsidR="00E0115D" w:rsidRPr="006577DE" w:rsidRDefault="00E0115D" w:rsidP="004C5241">
            <w:pPr>
              <w:pStyle w:val="TableText"/>
              <w:rPr>
                <w:rFonts w:cstheme="minorBidi"/>
              </w:rPr>
            </w:pPr>
            <w:r>
              <w:rPr>
                <w:rFonts w:cstheme="minorBidi"/>
              </w:rPr>
              <w:t>DEA.01.24.02 AC_</w:t>
            </w:r>
            <w:proofErr w:type="gramStart"/>
            <w:r>
              <w:rPr>
                <w:rFonts w:cstheme="minorBidi"/>
              </w:rPr>
              <w:t>05._</w:t>
            </w:r>
            <w:proofErr w:type="gramEnd"/>
            <w:r>
              <w:rPr>
                <w:rFonts w:cstheme="minorBidi"/>
              </w:rPr>
              <w:t>docx</w:t>
            </w:r>
          </w:p>
        </w:tc>
        <w:tc>
          <w:tcPr>
            <w:tcW w:w="1001" w:type="pct"/>
          </w:tcPr>
          <w:p w14:paraId="6D62378A"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6BF98E49" w14:textId="77777777" w:rsidR="00E0115D" w:rsidRPr="006577DE" w:rsidRDefault="00E0115D" w:rsidP="004C5241">
            <w:pPr>
              <w:pStyle w:val="TableText"/>
              <w:rPr>
                <w:rFonts w:cstheme="minorBidi"/>
              </w:rPr>
            </w:pPr>
            <w:r>
              <w:rPr>
                <w:rFonts w:cstheme="minorBidi"/>
              </w:rPr>
              <w:t>.docx</w:t>
            </w:r>
          </w:p>
        </w:tc>
        <w:tc>
          <w:tcPr>
            <w:tcW w:w="1189" w:type="pct"/>
          </w:tcPr>
          <w:p w14:paraId="5FD468C0"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1DBA25D8" w14:textId="77777777" w:rsidTr="004C5241">
        <w:trPr>
          <w:cantSplit/>
        </w:trPr>
        <w:tc>
          <w:tcPr>
            <w:tcW w:w="1917" w:type="pct"/>
          </w:tcPr>
          <w:p w14:paraId="4E2D54BC" w14:textId="0DBD6BC3" w:rsidR="00E0115D" w:rsidRPr="006577DE" w:rsidRDefault="00E0115D" w:rsidP="004C5241">
            <w:pPr>
              <w:pStyle w:val="TableText"/>
              <w:rPr>
                <w:rFonts w:cstheme="minorBidi"/>
              </w:rPr>
            </w:pPr>
            <w:r>
              <w:rPr>
                <w:rFonts w:cstheme="minorBidi"/>
              </w:rPr>
              <w:t>DEA.01.24.02 AC_</w:t>
            </w:r>
            <w:proofErr w:type="gramStart"/>
            <w:r>
              <w:rPr>
                <w:rFonts w:cstheme="minorBidi"/>
              </w:rPr>
              <w:t>06._</w:t>
            </w:r>
            <w:proofErr w:type="gramEnd"/>
            <w:r>
              <w:rPr>
                <w:rFonts w:cstheme="minorBidi"/>
              </w:rPr>
              <w:t>docx</w:t>
            </w:r>
          </w:p>
        </w:tc>
        <w:tc>
          <w:tcPr>
            <w:tcW w:w="1001" w:type="pct"/>
          </w:tcPr>
          <w:p w14:paraId="3C187E26"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12AC4715" w14:textId="77777777" w:rsidR="00E0115D" w:rsidRPr="006577DE" w:rsidRDefault="00E0115D" w:rsidP="004C5241">
            <w:pPr>
              <w:pStyle w:val="TableText"/>
              <w:rPr>
                <w:rFonts w:cstheme="minorBidi"/>
              </w:rPr>
            </w:pPr>
            <w:r>
              <w:rPr>
                <w:rFonts w:cstheme="minorBidi"/>
              </w:rPr>
              <w:t>.docx</w:t>
            </w:r>
          </w:p>
        </w:tc>
        <w:tc>
          <w:tcPr>
            <w:tcW w:w="1189" w:type="pct"/>
          </w:tcPr>
          <w:p w14:paraId="762FAAD8"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77228CC8" w14:textId="77777777" w:rsidTr="004C5241">
        <w:trPr>
          <w:cantSplit/>
        </w:trPr>
        <w:tc>
          <w:tcPr>
            <w:tcW w:w="1917" w:type="pct"/>
          </w:tcPr>
          <w:p w14:paraId="094A8F3D" w14:textId="2C0A91F5" w:rsidR="00E0115D" w:rsidRPr="006577DE" w:rsidRDefault="00E0115D" w:rsidP="004C5241">
            <w:pPr>
              <w:pStyle w:val="TableText"/>
              <w:rPr>
                <w:rFonts w:cstheme="minorBidi"/>
              </w:rPr>
            </w:pPr>
            <w:r>
              <w:rPr>
                <w:rFonts w:cstheme="minorBidi"/>
              </w:rPr>
              <w:t>DEA.01.24.02 AC_</w:t>
            </w:r>
            <w:proofErr w:type="gramStart"/>
            <w:r>
              <w:rPr>
                <w:rFonts w:cstheme="minorBidi"/>
              </w:rPr>
              <w:t>07._</w:t>
            </w:r>
            <w:proofErr w:type="gramEnd"/>
            <w:r>
              <w:rPr>
                <w:rFonts w:cstheme="minorBidi"/>
              </w:rPr>
              <w:t>docx</w:t>
            </w:r>
          </w:p>
        </w:tc>
        <w:tc>
          <w:tcPr>
            <w:tcW w:w="1001" w:type="pct"/>
          </w:tcPr>
          <w:p w14:paraId="0C65BA61"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35ABDCF4" w14:textId="77777777" w:rsidR="00E0115D" w:rsidRPr="006577DE" w:rsidRDefault="00E0115D" w:rsidP="004C5241">
            <w:pPr>
              <w:pStyle w:val="TableText"/>
              <w:rPr>
                <w:rFonts w:cstheme="minorBidi"/>
              </w:rPr>
            </w:pPr>
            <w:r>
              <w:rPr>
                <w:rFonts w:cstheme="minorBidi"/>
              </w:rPr>
              <w:t>.docx</w:t>
            </w:r>
          </w:p>
        </w:tc>
        <w:tc>
          <w:tcPr>
            <w:tcW w:w="1189" w:type="pct"/>
          </w:tcPr>
          <w:p w14:paraId="1D483B95"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2C8D934A" w14:textId="77777777" w:rsidTr="004C5241">
        <w:trPr>
          <w:cantSplit/>
        </w:trPr>
        <w:tc>
          <w:tcPr>
            <w:tcW w:w="1917" w:type="pct"/>
          </w:tcPr>
          <w:p w14:paraId="037FC3B4" w14:textId="65C531B6" w:rsidR="00E0115D" w:rsidRPr="006577DE" w:rsidRDefault="00E0115D" w:rsidP="004C5241">
            <w:pPr>
              <w:pStyle w:val="TableText"/>
              <w:rPr>
                <w:rFonts w:cstheme="minorBidi"/>
              </w:rPr>
            </w:pPr>
            <w:r>
              <w:rPr>
                <w:rFonts w:cstheme="minorBidi"/>
              </w:rPr>
              <w:lastRenderedPageBreak/>
              <w:t>DEA.01.24.02 AC_</w:t>
            </w:r>
            <w:proofErr w:type="gramStart"/>
            <w:r>
              <w:rPr>
                <w:rFonts w:cstheme="minorBidi"/>
              </w:rPr>
              <w:t>08._</w:t>
            </w:r>
            <w:proofErr w:type="gramEnd"/>
            <w:r>
              <w:rPr>
                <w:rFonts w:cstheme="minorBidi"/>
              </w:rPr>
              <w:t>docx</w:t>
            </w:r>
          </w:p>
        </w:tc>
        <w:tc>
          <w:tcPr>
            <w:tcW w:w="1001" w:type="pct"/>
          </w:tcPr>
          <w:p w14:paraId="57838B5C"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6C862063" w14:textId="77777777" w:rsidR="00E0115D" w:rsidRPr="006577DE" w:rsidRDefault="00E0115D" w:rsidP="004C5241">
            <w:pPr>
              <w:pStyle w:val="TableText"/>
              <w:rPr>
                <w:rFonts w:cstheme="minorBidi"/>
              </w:rPr>
            </w:pPr>
            <w:r>
              <w:rPr>
                <w:rFonts w:cstheme="minorBidi"/>
              </w:rPr>
              <w:t>.docx</w:t>
            </w:r>
          </w:p>
        </w:tc>
        <w:tc>
          <w:tcPr>
            <w:tcW w:w="1189" w:type="pct"/>
          </w:tcPr>
          <w:p w14:paraId="7095593E"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7C82E119" w14:textId="77777777" w:rsidTr="004C5241">
        <w:trPr>
          <w:cantSplit/>
        </w:trPr>
        <w:tc>
          <w:tcPr>
            <w:tcW w:w="1917" w:type="pct"/>
          </w:tcPr>
          <w:p w14:paraId="4E5849C9" w14:textId="7BA9AA4A" w:rsidR="00E0115D" w:rsidRPr="006577DE" w:rsidRDefault="00E0115D" w:rsidP="004C5241">
            <w:pPr>
              <w:pStyle w:val="TableText"/>
              <w:rPr>
                <w:rFonts w:cstheme="minorBidi"/>
              </w:rPr>
            </w:pPr>
            <w:r>
              <w:rPr>
                <w:rFonts w:cstheme="minorBidi"/>
              </w:rPr>
              <w:t>DEA.01.24.02 AC_</w:t>
            </w:r>
            <w:proofErr w:type="gramStart"/>
            <w:r>
              <w:rPr>
                <w:rFonts w:cstheme="minorBidi"/>
              </w:rPr>
              <w:t>09._</w:t>
            </w:r>
            <w:proofErr w:type="gramEnd"/>
            <w:r>
              <w:rPr>
                <w:rFonts w:cstheme="minorBidi"/>
              </w:rPr>
              <w:t>docx</w:t>
            </w:r>
          </w:p>
        </w:tc>
        <w:tc>
          <w:tcPr>
            <w:tcW w:w="1001" w:type="pct"/>
          </w:tcPr>
          <w:p w14:paraId="2C137DEF"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02D31278" w14:textId="77777777" w:rsidR="00E0115D" w:rsidRPr="006577DE" w:rsidRDefault="00E0115D" w:rsidP="004C5241">
            <w:pPr>
              <w:pStyle w:val="TableText"/>
              <w:rPr>
                <w:rFonts w:cstheme="minorBidi"/>
              </w:rPr>
            </w:pPr>
            <w:r>
              <w:rPr>
                <w:rFonts w:cstheme="minorBidi"/>
              </w:rPr>
              <w:t>.docx</w:t>
            </w:r>
          </w:p>
        </w:tc>
        <w:tc>
          <w:tcPr>
            <w:tcW w:w="1189" w:type="pct"/>
          </w:tcPr>
          <w:p w14:paraId="7678347F"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0C860812" w14:textId="77777777" w:rsidTr="004C5241">
        <w:trPr>
          <w:cantSplit/>
        </w:trPr>
        <w:tc>
          <w:tcPr>
            <w:tcW w:w="1917" w:type="pct"/>
          </w:tcPr>
          <w:p w14:paraId="440281AE" w14:textId="2354FAA1" w:rsidR="00E0115D" w:rsidRPr="006577DE" w:rsidRDefault="00E0115D" w:rsidP="004C5241">
            <w:pPr>
              <w:pStyle w:val="TableText"/>
              <w:rPr>
                <w:rFonts w:cstheme="minorBidi"/>
              </w:rPr>
            </w:pPr>
            <w:r>
              <w:rPr>
                <w:rFonts w:cstheme="minorBidi"/>
              </w:rPr>
              <w:t>DEA.01.24.02 AC_</w:t>
            </w:r>
            <w:proofErr w:type="gramStart"/>
            <w:r>
              <w:rPr>
                <w:rFonts w:cstheme="minorBidi"/>
              </w:rPr>
              <w:t>10._</w:t>
            </w:r>
            <w:proofErr w:type="gramEnd"/>
            <w:r>
              <w:rPr>
                <w:rFonts w:cstheme="minorBidi"/>
              </w:rPr>
              <w:t>docx</w:t>
            </w:r>
          </w:p>
        </w:tc>
        <w:tc>
          <w:tcPr>
            <w:tcW w:w="1001" w:type="pct"/>
          </w:tcPr>
          <w:p w14:paraId="2F35C4F5"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3CD1AF30" w14:textId="77777777" w:rsidR="00E0115D" w:rsidRPr="006577DE" w:rsidRDefault="00E0115D" w:rsidP="004C5241">
            <w:pPr>
              <w:pStyle w:val="TableText"/>
              <w:rPr>
                <w:rFonts w:cstheme="minorBidi"/>
              </w:rPr>
            </w:pPr>
            <w:r>
              <w:rPr>
                <w:rFonts w:cstheme="minorBidi"/>
              </w:rPr>
              <w:t>.docx</w:t>
            </w:r>
          </w:p>
        </w:tc>
        <w:tc>
          <w:tcPr>
            <w:tcW w:w="1189" w:type="pct"/>
          </w:tcPr>
          <w:p w14:paraId="533AA984"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5A34A438" w14:textId="77777777" w:rsidTr="004C5241">
        <w:trPr>
          <w:cantSplit/>
        </w:trPr>
        <w:tc>
          <w:tcPr>
            <w:tcW w:w="1917" w:type="pct"/>
          </w:tcPr>
          <w:p w14:paraId="0CF04939" w14:textId="3CE281B9" w:rsidR="00E0115D" w:rsidRPr="006577DE" w:rsidRDefault="00E0115D" w:rsidP="004C5241">
            <w:pPr>
              <w:pStyle w:val="TableText"/>
              <w:rPr>
                <w:rFonts w:cstheme="minorBidi"/>
              </w:rPr>
            </w:pPr>
            <w:r>
              <w:rPr>
                <w:rFonts w:cstheme="minorBidi"/>
              </w:rPr>
              <w:t>DEA.01.24.02 AC_</w:t>
            </w:r>
            <w:proofErr w:type="gramStart"/>
            <w:r>
              <w:rPr>
                <w:rFonts w:cstheme="minorBidi"/>
              </w:rPr>
              <w:t>11._</w:t>
            </w:r>
            <w:proofErr w:type="gramEnd"/>
            <w:r>
              <w:rPr>
                <w:rFonts w:cstheme="minorBidi"/>
              </w:rPr>
              <w:t>docx</w:t>
            </w:r>
          </w:p>
        </w:tc>
        <w:tc>
          <w:tcPr>
            <w:tcW w:w="1001" w:type="pct"/>
          </w:tcPr>
          <w:p w14:paraId="7935C966"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1F7C4904" w14:textId="77777777" w:rsidR="00E0115D" w:rsidRPr="006577DE" w:rsidRDefault="00E0115D" w:rsidP="004C5241">
            <w:pPr>
              <w:pStyle w:val="TableText"/>
              <w:rPr>
                <w:rFonts w:cstheme="minorBidi"/>
              </w:rPr>
            </w:pPr>
            <w:r>
              <w:rPr>
                <w:rFonts w:cstheme="minorBidi"/>
              </w:rPr>
              <w:t>.docx</w:t>
            </w:r>
          </w:p>
        </w:tc>
        <w:tc>
          <w:tcPr>
            <w:tcW w:w="1189" w:type="pct"/>
          </w:tcPr>
          <w:p w14:paraId="7E09D4C6"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73146E5B" w14:textId="77777777" w:rsidTr="004C5241">
        <w:trPr>
          <w:cantSplit/>
        </w:trPr>
        <w:tc>
          <w:tcPr>
            <w:tcW w:w="1917" w:type="pct"/>
          </w:tcPr>
          <w:p w14:paraId="308CCE96" w14:textId="4CC6E4E2" w:rsidR="00E0115D" w:rsidRPr="006577DE" w:rsidRDefault="00E0115D" w:rsidP="004C5241">
            <w:pPr>
              <w:pStyle w:val="TableText"/>
              <w:rPr>
                <w:rFonts w:cstheme="minorBidi"/>
              </w:rPr>
            </w:pPr>
            <w:r>
              <w:rPr>
                <w:rFonts w:cstheme="minorBidi"/>
              </w:rPr>
              <w:t>DEA.01.24.02 AC_</w:t>
            </w:r>
            <w:proofErr w:type="gramStart"/>
            <w:r>
              <w:rPr>
                <w:rFonts w:cstheme="minorBidi"/>
              </w:rPr>
              <w:t>12._</w:t>
            </w:r>
            <w:proofErr w:type="gramEnd"/>
            <w:r>
              <w:rPr>
                <w:rFonts w:cstheme="minorBidi"/>
              </w:rPr>
              <w:t>docx</w:t>
            </w:r>
          </w:p>
        </w:tc>
        <w:tc>
          <w:tcPr>
            <w:tcW w:w="1001" w:type="pct"/>
          </w:tcPr>
          <w:p w14:paraId="24DE2CF5"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A6F6C05" w14:textId="77777777" w:rsidR="00E0115D" w:rsidRPr="006577DE" w:rsidRDefault="00E0115D" w:rsidP="004C5241">
            <w:pPr>
              <w:pStyle w:val="TableText"/>
              <w:rPr>
                <w:rFonts w:cstheme="minorBidi"/>
              </w:rPr>
            </w:pPr>
            <w:r>
              <w:rPr>
                <w:rFonts w:cstheme="minorBidi"/>
              </w:rPr>
              <w:t>.docx</w:t>
            </w:r>
          </w:p>
        </w:tc>
        <w:tc>
          <w:tcPr>
            <w:tcW w:w="1189" w:type="pct"/>
          </w:tcPr>
          <w:p w14:paraId="1F9004CA"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6D57396E" w14:textId="77777777" w:rsidTr="004C5241">
        <w:trPr>
          <w:cantSplit/>
        </w:trPr>
        <w:tc>
          <w:tcPr>
            <w:tcW w:w="1917" w:type="pct"/>
          </w:tcPr>
          <w:p w14:paraId="6A6DB5B2" w14:textId="1B5AADB2" w:rsidR="00E0115D" w:rsidRPr="006577DE" w:rsidRDefault="00E0115D" w:rsidP="004C5241">
            <w:pPr>
              <w:pStyle w:val="TableText"/>
              <w:rPr>
                <w:rFonts w:cstheme="minorBidi"/>
              </w:rPr>
            </w:pPr>
            <w:r>
              <w:rPr>
                <w:rFonts w:cstheme="minorBidi"/>
              </w:rPr>
              <w:t>DEA.01.24.02 AC_</w:t>
            </w:r>
            <w:proofErr w:type="gramStart"/>
            <w:r>
              <w:rPr>
                <w:rFonts w:cstheme="minorBidi"/>
              </w:rPr>
              <w:t>13._</w:t>
            </w:r>
            <w:proofErr w:type="gramEnd"/>
            <w:r>
              <w:rPr>
                <w:rFonts w:cstheme="minorBidi"/>
              </w:rPr>
              <w:t>docx</w:t>
            </w:r>
          </w:p>
        </w:tc>
        <w:tc>
          <w:tcPr>
            <w:tcW w:w="1001" w:type="pct"/>
          </w:tcPr>
          <w:p w14:paraId="0DE06B19"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579541A" w14:textId="77777777" w:rsidR="00E0115D" w:rsidRPr="006577DE" w:rsidRDefault="00E0115D" w:rsidP="004C5241">
            <w:pPr>
              <w:pStyle w:val="TableText"/>
              <w:rPr>
                <w:rFonts w:cstheme="minorBidi"/>
              </w:rPr>
            </w:pPr>
            <w:r>
              <w:rPr>
                <w:rFonts w:cstheme="minorBidi"/>
              </w:rPr>
              <w:t>.docx</w:t>
            </w:r>
          </w:p>
        </w:tc>
        <w:tc>
          <w:tcPr>
            <w:tcW w:w="1189" w:type="pct"/>
          </w:tcPr>
          <w:p w14:paraId="4A9C6839"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1A3C96EE" w14:textId="77777777" w:rsidTr="004C5241">
        <w:trPr>
          <w:cantSplit/>
        </w:trPr>
        <w:tc>
          <w:tcPr>
            <w:tcW w:w="1917" w:type="pct"/>
          </w:tcPr>
          <w:p w14:paraId="4643324A" w14:textId="132665FD" w:rsidR="00E0115D" w:rsidRPr="006577DE" w:rsidRDefault="00E0115D" w:rsidP="004C5241">
            <w:pPr>
              <w:pStyle w:val="TableText"/>
              <w:rPr>
                <w:rFonts w:cstheme="minorBidi"/>
              </w:rPr>
            </w:pPr>
            <w:r>
              <w:rPr>
                <w:rFonts w:cstheme="minorBidi"/>
              </w:rPr>
              <w:t>DEA.01.24.02 AC_</w:t>
            </w:r>
            <w:proofErr w:type="gramStart"/>
            <w:r>
              <w:rPr>
                <w:rFonts w:cstheme="minorBidi"/>
              </w:rPr>
              <w:t>14._</w:t>
            </w:r>
            <w:proofErr w:type="gramEnd"/>
            <w:r>
              <w:rPr>
                <w:rFonts w:cstheme="minorBidi"/>
              </w:rPr>
              <w:t>docx</w:t>
            </w:r>
          </w:p>
        </w:tc>
        <w:tc>
          <w:tcPr>
            <w:tcW w:w="1001" w:type="pct"/>
          </w:tcPr>
          <w:p w14:paraId="1AED0824"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125E1CF4" w14:textId="77777777" w:rsidR="00E0115D" w:rsidRPr="006577DE" w:rsidRDefault="00E0115D" w:rsidP="004C5241">
            <w:pPr>
              <w:pStyle w:val="TableText"/>
              <w:rPr>
                <w:rFonts w:cstheme="minorBidi"/>
              </w:rPr>
            </w:pPr>
            <w:r>
              <w:rPr>
                <w:rFonts w:cstheme="minorBidi"/>
              </w:rPr>
              <w:t>.docx</w:t>
            </w:r>
          </w:p>
        </w:tc>
        <w:tc>
          <w:tcPr>
            <w:tcW w:w="1189" w:type="pct"/>
          </w:tcPr>
          <w:p w14:paraId="3F89883E"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03070CEA" w14:textId="77777777" w:rsidTr="004C5241">
        <w:trPr>
          <w:cantSplit/>
        </w:trPr>
        <w:tc>
          <w:tcPr>
            <w:tcW w:w="1917" w:type="pct"/>
          </w:tcPr>
          <w:p w14:paraId="2176EB39" w14:textId="2453BE5B" w:rsidR="00E0115D" w:rsidRPr="006577DE" w:rsidRDefault="00E0115D" w:rsidP="004C5241">
            <w:pPr>
              <w:pStyle w:val="TableText"/>
              <w:rPr>
                <w:rFonts w:cstheme="minorBidi"/>
              </w:rPr>
            </w:pPr>
            <w:r>
              <w:rPr>
                <w:rFonts w:cstheme="minorBidi"/>
              </w:rPr>
              <w:t>DEA.01.24.02 AC_</w:t>
            </w:r>
            <w:proofErr w:type="gramStart"/>
            <w:r>
              <w:rPr>
                <w:rFonts w:cstheme="minorBidi"/>
              </w:rPr>
              <w:t>15._</w:t>
            </w:r>
            <w:proofErr w:type="gramEnd"/>
            <w:r>
              <w:rPr>
                <w:rFonts w:cstheme="minorBidi"/>
              </w:rPr>
              <w:t>docx</w:t>
            </w:r>
          </w:p>
        </w:tc>
        <w:tc>
          <w:tcPr>
            <w:tcW w:w="1001" w:type="pct"/>
          </w:tcPr>
          <w:p w14:paraId="6A2ABD7A"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04B3CE03" w14:textId="77777777" w:rsidR="00E0115D" w:rsidRPr="006577DE" w:rsidRDefault="00E0115D" w:rsidP="004C5241">
            <w:pPr>
              <w:pStyle w:val="TableText"/>
              <w:rPr>
                <w:rFonts w:cstheme="minorBidi"/>
              </w:rPr>
            </w:pPr>
            <w:r>
              <w:rPr>
                <w:rFonts w:cstheme="minorBidi"/>
              </w:rPr>
              <w:t>.docx</w:t>
            </w:r>
          </w:p>
        </w:tc>
        <w:tc>
          <w:tcPr>
            <w:tcW w:w="1189" w:type="pct"/>
          </w:tcPr>
          <w:p w14:paraId="00F2F0A8"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05B7949C" w14:textId="77777777" w:rsidTr="004C5241">
        <w:trPr>
          <w:cantSplit/>
        </w:trPr>
        <w:tc>
          <w:tcPr>
            <w:tcW w:w="1917" w:type="pct"/>
          </w:tcPr>
          <w:p w14:paraId="2B944CD1" w14:textId="3E8B4087" w:rsidR="00E0115D" w:rsidRPr="006577DE" w:rsidRDefault="00E0115D" w:rsidP="004C5241">
            <w:pPr>
              <w:pStyle w:val="TableText"/>
              <w:rPr>
                <w:rFonts w:cstheme="minorBidi"/>
              </w:rPr>
            </w:pPr>
            <w:r>
              <w:rPr>
                <w:rFonts w:cstheme="minorBidi"/>
              </w:rPr>
              <w:lastRenderedPageBreak/>
              <w:t>DEA.01.24.02 AC_</w:t>
            </w:r>
            <w:proofErr w:type="gramStart"/>
            <w:r>
              <w:rPr>
                <w:rFonts w:cstheme="minorBidi"/>
              </w:rPr>
              <w:t>16._</w:t>
            </w:r>
            <w:proofErr w:type="gramEnd"/>
            <w:r>
              <w:rPr>
                <w:rFonts w:cstheme="minorBidi"/>
              </w:rPr>
              <w:t>docx</w:t>
            </w:r>
          </w:p>
        </w:tc>
        <w:tc>
          <w:tcPr>
            <w:tcW w:w="1001" w:type="pct"/>
          </w:tcPr>
          <w:p w14:paraId="7353C896"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0431A73" w14:textId="77777777" w:rsidR="00E0115D" w:rsidRPr="006577DE" w:rsidRDefault="00E0115D" w:rsidP="004C5241">
            <w:pPr>
              <w:pStyle w:val="TableText"/>
              <w:rPr>
                <w:rFonts w:cstheme="minorBidi"/>
              </w:rPr>
            </w:pPr>
            <w:r>
              <w:rPr>
                <w:rFonts w:cstheme="minorBidi"/>
              </w:rPr>
              <w:t>.docx</w:t>
            </w:r>
          </w:p>
        </w:tc>
        <w:tc>
          <w:tcPr>
            <w:tcW w:w="1189" w:type="pct"/>
          </w:tcPr>
          <w:p w14:paraId="595AA6A3"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132C136C" w14:textId="77777777" w:rsidTr="004C5241">
        <w:trPr>
          <w:cantSplit/>
        </w:trPr>
        <w:tc>
          <w:tcPr>
            <w:tcW w:w="1917" w:type="pct"/>
          </w:tcPr>
          <w:p w14:paraId="6ECCCC88" w14:textId="0598781E" w:rsidR="00E0115D" w:rsidRPr="006577DE" w:rsidRDefault="00E0115D" w:rsidP="004C5241">
            <w:pPr>
              <w:pStyle w:val="TableText"/>
              <w:rPr>
                <w:rFonts w:cstheme="minorBidi"/>
              </w:rPr>
            </w:pPr>
            <w:r>
              <w:rPr>
                <w:rFonts w:cstheme="minorBidi"/>
              </w:rPr>
              <w:t>DEA.01.24.</w:t>
            </w:r>
            <w:proofErr w:type="gramStart"/>
            <w:r>
              <w:rPr>
                <w:rFonts w:cstheme="minorBidi"/>
              </w:rPr>
              <w:t>02._</w:t>
            </w:r>
            <w:proofErr w:type="gramEnd"/>
            <w:r>
              <w:rPr>
                <w:rFonts w:cstheme="minorBidi"/>
              </w:rPr>
              <w:t>docx</w:t>
            </w:r>
          </w:p>
        </w:tc>
        <w:tc>
          <w:tcPr>
            <w:tcW w:w="1001" w:type="pct"/>
          </w:tcPr>
          <w:p w14:paraId="41CF6F86"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4DF633BB" w14:textId="77777777" w:rsidR="00E0115D" w:rsidRPr="006577DE" w:rsidRDefault="00E0115D" w:rsidP="004C5241">
            <w:pPr>
              <w:pStyle w:val="TableText"/>
              <w:rPr>
                <w:rFonts w:cstheme="minorBidi"/>
              </w:rPr>
            </w:pPr>
            <w:r>
              <w:rPr>
                <w:rFonts w:cstheme="minorBidi"/>
              </w:rPr>
              <w:t>.docx</w:t>
            </w:r>
          </w:p>
        </w:tc>
        <w:tc>
          <w:tcPr>
            <w:tcW w:w="1189" w:type="pct"/>
          </w:tcPr>
          <w:p w14:paraId="792B74C8"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60383CD6" w14:textId="77777777" w:rsidTr="004C5241">
        <w:trPr>
          <w:cantSplit/>
        </w:trPr>
        <w:tc>
          <w:tcPr>
            <w:tcW w:w="1917" w:type="pct"/>
          </w:tcPr>
          <w:p w14:paraId="1CF1C5F7" w14:textId="7C174AE7" w:rsidR="00E0115D" w:rsidRPr="006577DE" w:rsidRDefault="00E0115D" w:rsidP="004C5241">
            <w:pPr>
              <w:pStyle w:val="TableText"/>
              <w:rPr>
                <w:rFonts w:cstheme="minorBidi"/>
              </w:rPr>
            </w:pPr>
            <w:r>
              <w:rPr>
                <w:rFonts w:cstheme="minorBidi"/>
              </w:rPr>
              <w:t>DEA.01.25.</w:t>
            </w:r>
            <w:proofErr w:type="gramStart"/>
            <w:r>
              <w:rPr>
                <w:rFonts w:cstheme="minorBidi"/>
              </w:rPr>
              <w:t>01._</w:t>
            </w:r>
            <w:proofErr w:type="gramEnd"/>
            <w:r>
              <w:rPr>
                <w:rFonts w:cstheme="minorBidi"/>
              </w:rPr>
              <w:t>docx</w:t>
            </w:r>
          </w:p>
        </w:tc>
        <w:tc>
          <w:tcPr>
            <w:tcW w:w="1001" w:type="pct"/>
          </w:tcPr>
          <w:p w14:paraId="02446342"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14A09C3E" w14:textId="77777777" w:rsidR="00E0115D" w:rsidRPr="006577DE" w:rsidRDefault="00E0115D" w:rsidP="004C5241">
            <w:pPr>
              <w:pStyle w:val="TableText"/>
              <w:rPr>
                <w:rFonts w:cstheme="minorBidi"/>
              </w:rPr>
            </w:pPr>
            <w:r>
              <w:rPr>
                <w:rFonts w:cstheme="minorBidi"/>
              </w:rPr>
              <w:t>.docx</w:t>
            </w:r>
          </w:p>
        </w:tc>
        <w:tc>
          <w:tcPr>
            <w:tcW w:w="1189" w:type="pct"/>
          </w:tcPr>
          <w:p w14:paraId="7096B204"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2AFB0EEC" w14:textId="77777777" w:rsidTr="004C5241">
        <w:trPr>
          <w:cantSplit/>
        </w:trPr>
        <w:tc>
          <w:tcPr>
            <w:tcW w:w="1917" w:type="pct"/>
          </w:tcPr>
          <w:p w14:paraId="6882C178" w14:textId="5223BF59" w:rsidR="00E0115D" w:rsidRPr="006577DE" w:rsidRDefault="00E0115D" w:rsidP="004C5241">
            <w:pPr>
              <w:pStyle w:val="TableText"/>
              <w:rPr>
                <w:rFonts w:cstheme="minorBidi"/>
              </w:rPr>
            </w:pPr>
            <w:r>
              <w:rPr>
                <w:rFonts w:cstheme="minorBidi"/>
              </w:rPr>
              <w:t>DEA.01.25.</w:t>
            </w:r>
            <w:proofErr w:type="gramStart"/>
            <w:r>
              <w:rPr>
                <w:rFonts w:cstheme="minorBidi"/>
              </w:rPr>
              <w:t>02._</w:t>
            </w:r>
            <w:proofErr w:type="gramEnd"/>
            <w:r>
              <w:rPr>
                <w:rFonts w:cstheme="minorBidi"/>
              </w:rPr>
              <w:t>docx</w:t>
            </w:r>
          </w:p>
        </w:tc>
        <w:tc>
          <w:tcPr>
            <w:tcW w:w="1001" w:type="pct"/>
          </w:tcPr>
          <w:p w14:paraId="7B450FBA"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23794B6F" w14:textId="77777777" w:rsidR="00E0115D" w:rsidRPr="006577DE" w:rsidRDefault="00E0115D" w:rsidP="004C5241">
            <w:pPr>
              <w:pStyle w:val="TableText"/>
              <w:rPr>
                <w:rFonts w:cstheme="minorBidi"/>
              </w:rPr>
            </w:pPr>
            <w:r>
              <w:rPr>
                <w:rFonts w:cstheme="minorBidi"/>
              </w:rPr>
              <w:t>.docx</w:t>
            </w:r>
          </w:p>
        </w:tc>
        <w:tc>
          <w:tcPr>
            <w:tcW w:w="1189" w:type="pct"/>
          </w:tcPr>
          <w:p w14:paraId="7F4F9459"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6810731E" w14:textId="77777777" w:rsidTr="004C5241">
        <w:trPr>
          <w:cantSplit/>
        </w:trPr>
        <w:tc>
          <w:tcPr>
            <w:tcW w:w="1917" w:type="pct"/>
          </w:tcPr>
          <w:p w14:paraId="7C783F7C" w14:textId="4958C87E" w:rsidR="00E0115D" w:rsidRPr="006577DE" w:rsidRDefault="00E0115D" w:rsidP="004C5241">
            <w:pPr>
              <w:pStyle w:val="TableText"/>
              <w:rPr>
                <w:rFonts w:cstheme="minorBidi"/>
              </w:rPr>
            </w:pPr>
            <w:r>
              <w:rPr>
                <w:rFonts w:cstheme="minorBidi"/>
              </w:rPr>
              <w:t>DEA.01.25.</w:t>
            </w:r>
            <w:proofErr w:type="gramStart"/>
            <w:r>
              <w:rPr>
                <w:rFonts w:cstheme="minorBidi"/>
              </w:rPr>
              <w:t>03._</w:t>
            </w:r>
            <w:proofErr w:type="gramEnd"/>
            <w:r>
              <w:rPr>
                <w:rFonts w:cstheme="minorBidi"/>
              </w:rPr>
              <w:t>docx</w:t>
            </w:r>
          </w:p>
        </w:tc>
        <w:tc>
          <w:tcPr>
            <w:tcW w:w="1001" w:type="pct"/>
          </w:tcPr>
          <w:p w14:paraId="2C286A64"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25863900" w14:textId="77777777" w:rsidR="00E0115D" w:rsidRPr="006577DE" w:rsidRDefault="00E0115D" w:rsidP="004C5241">
            <w:pPr>
              <w:pStyle w:val="TableText"/>
              <w:rPr>
                <w:rFonts w:cstheme="minorBidi"/>
              </w:rPr>
            </w:pPr>
            <w:r>
              <w:rPr>
                <w:rFonts w:cstheme="minorBidi"/>
              </w:rPr>
              <w:t>.docx</w:t>
            </w:r>
          </w:p>
        </w:tc>
        <w:tc>
          <w:tcPr>
            <w:tcW w:w="1189" w:type="pct"/>
          </w:tcPr>
          <w:p w14:paraId="29457118"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6231ADFF" w14:textId="77777777" w:rsidTr="004C5241">
        <w:trPr>
          <w:cantSplit/>
        </w:trPr>
        <w:tc>
          <w:tcPr>
            <w:tcW w:w="1917" w:type="pct"/>
          </w:tcPr>
          <w:p w14:paraId="5A1D3816" w14:textId="05CD2F95" w:rsidR="00E0115D" w:rsidRPr="006577DE" w:rsidRDefault="00E0115D" w:rsidP="004C5241">
            <w:pPr>
              <w:pStyle w:val="TableText"/>
              <w:rPr>
                <w:rFonts w:cstheme="minorBidi"/>
              </w:rPr>
            </w:pPr>
            <w:r>
              <w:rPr>
                <w:rFonts w:cstheme="minorBidi"/>
              </w:rPr>
              <w:t>DEA.01.26.</w:t>
            </w:r>
            <w:proofErr w:type="gramStart"/>
            <w:r>
              <w:rPr>
                <w:rFonts w:cstheme="minorBidi"/>
              </w:rPr>
              <w:t>01._</w:t>
            </w:r>
            <w:proofErr w:type="gramEnd"/>
            <w:r>
              <w:rPr>
                <w:rFonts w:cstheme="minorBidi"/>
              </w:rPr>
              <w:t>docx</w:t>
            </w:r>
          </w:p>
        </w:tc>
        <w:tc>
          <w:tcPr>
            <w:tcW w:w="1001" w:type="pct"/>
          </w:tcPr>
          <w:p w14:paraId="2DFD9D4D"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5886FBB" w14:textId="77777777" w:rsidR="00E0115D" w:rsidRPr="006577DE" w:rsidRDefault="00E0115D" w:rsidP="004C5241">
            <w:pPr>
              <w:pStyle w:val="TableText"/>
              <w:rPr>
                <w:rFonts w:cstheme="minorBidi"/>
              </w:rPr>
            </w:pPr>
            <w:r>
              <w:rPr>
                <w:rFonts w:cstheme="minorBidi"/>
              </w:rPr>
              <w:t>.docx</w:t>
            </w:r>
          </w:p>
        </w:tc>
        <w:tc>
          <w:tcPr>
            <w:tcW w:w="1189" w:type="pct"/>
          </w:tcPr>
          <w:p w14:paraId="0E335432"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0784A51F" w14:textId="77777777" w:rsidTr="004C5241">
        <w:trPr>
          <w:cantSplit/>
        </w:trPr>
        <w:tc>
          <w:tcPr>
            <w:tcW w:w="1917" w:type="pct"/>
          </w:tcPr>
          <w:p w14:paraId="26ECF371" w14:textId="5DC9B41D" w:rsidR="00E0115D" w:rsidRPr="006577DE" w:rsidRDefault="00E0115D" w:rsidP="004C5241">
            <w:pPr>
              <w:pStyle w:val="TableText"/>
              <w:rPr>
                <w:rFonts w:cstheme="minorBidi"/>
              </w:rPr>
            </w:pPr>
            <w:r>
              <w:rPr>
                <w:rFonts w:cstheme="minorBidi"/>
              </w:rPr>
              <w:t>DEA.01.26.02 aC_</w:t>
            </w:r>
            <w:proofErr w:type="gramStart"/>
            <w:r>
              <w:rPr>
                <w:rFonts w:cstheme="minorBidi"/>
              </w:rPr>
              <w:t>01._</w:t>
            </w:r>
            <w:proofErr w:type="gramEnd"/>
            <w:r>
              <w:rPr>
                <w:rFonts w:cstheme="minorBidi"/>
              </w:rPr>
              <w:t>docx</w:t>
            </w:r>
          </w:p>
        </w:tc>
        <w:tc>
          <w:tcPr>
            <w:tcW w:w="1001" w:type="pct"/>
          </w:tcPr>
          <w:p w14:paraId="6B440DCA"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2CD1F31F" w14:textId="77777777" w:rsidR="00E0115D" w:rsidRPr="006577DE" w:rsidRDefault="00E0115D" w:rsidP="004C5241">
            <w:pPr>
              <w:pStyle w:val="TableText"/>
              <w:rPr>
                <w:rFonts w:cstheme="minorBidi"/>
              </w:rPr>
            </w:pPr>
            <w:r>
              <w:rPr>
                <w:rFonts w:cstheme="minorBidi"/>
              </w:rPr>
              <w:t>.docx</w:t>
            </w:r>
          </w:p>
        </w:tc>
        <w:tc>
          <w:tcPr>
            <w:tcW w:w="1189" w:type="pct"/>
          </w:tcPr>
          <w:p w14:paraId="0D68C61B"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3F8860BB" w14:textId="77777777" w:rsidTr="004C5241">
        <w:trPr>
          <w:cantSplit/>
        </w:trPr>
        <w:tc>
          <w:tcPr>
            <w:tcW w:w="1917" w:type="pct"/>
          </w:tcPr>
          <w:p w14:paraId="06BF494B" w14:textId="5D338F37" w:rsidR="00E0115D" w:rsidRPr="006577DE" w:rsidRDefault="00E0115D" w:rsidP="004C5241">
            <w:pPr>
              <w:pStyle w:val="TableText"/>
              <w:rPr>
                <w:rFonts w:cstheme="minorBidi"/>
              </w:rPr>
            </w:pPr>
            <w:r>
              <w:rPr>
                <w:rFonts w:cstheme="minorBidi"/>
              </w:rPr>
              <w:t>DEA.01.26.</w:t>
            </w:r>
            <w:proofErr w:type="gramStart"/>
            <w:r>
              <w:rPr>
                <w:rFonts w:cstheme="minorBidi"/>
              </w:rPr>
              <w:t>02._</w:t>
            </w:r>
            <w:proofErr w:type="gramEnd"/>
            <w:r>
              <w:rPr>
                <w:rFonts w:cstheme="minorBidi"/>
              </w:rPr>
              <w:t>docx</w:t>
            </w:r>
          </w:p>
        </w:tc>
        <w:tc>
          <w:tcPr>
            <w:tcW w:w="1001" w:type="pct"/>
          </w:tcPr>
          <w:p w14:paraId="736B6A1B"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AD27FEC" w14:textId="77777777" w:rsidR="00E0115D" w:rsidRPr="006577DE" w:rsidRDefault="00E0115D" w:rsidP="004C5241">
            <w:pPr>
              <w:pStyle w:val="TableText"/>
              <w:rPr>
                <w:rFonts w:cstheme="minorBidi"/>
              </w:rPr>
            </w:pPr>
            <w:r>
              <w:rPr>
                <w:rFonts w:cstheme="minorBidi"/>
              </w:rPr>
              <w:t>.docx</w:t>
            </w:r>
          </w:p>
        </w:tc>
        <w:tc>
          <w:tcPr>
            <w:tcW w:w="1189" w:type="pct"/>
          </w:tcPr>
          <w:p w14:paraId="78827326"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6AAE7151" w14:textId="77777777" w:rsidTr="004C5241">
        <w:trPr>
          <w:cantSplit/>
        </w:trPr>
        <w:tc>
          <w:tcPr>
            <w:tcW w:w="1917" w:type="pct"/>
          </w:tcPr>
          <w:p w14:paraId="6DF3BD5F" w14:textId="79A5D530" w:rsidR="00E0115D" w:rsidRPr="006577DE" w:rsidRDefault="00E0115D" w:rsidP="004C5241">
            <w:pPr>
              <w:pStyle w:val="TableText"/>
              <w:rPr>
                <w:rFonts w:cstheme="minorBidi"/>
              </w:rPr>
            </w:pPr>
            <w:r>
              <w:rPr>
                <w:rFonts w:cstheme="minorBidi"/>
              </w:rPr>
              <w:lastRenderedPageBreak/>
              <w:t>DEA.01.26.03 AC_</w:t>
            </w:r>
            <w:proofErr w:type="gramStart"/>
            <w:r>
              <w:rPr>
                <w:rFonts w:cstheme="minorBidi"/>
              </w:rPr>
              <w:t>01._</w:t>
            </w:r>
            <w:proofErr w:type="gramEnd"/>
            <w:r>
              <w:rPr>
                <w:rFonts w:cstheme="minorBidi"/>
              </w:rPr>
              <w:t>docx</w:t>
            </w:r>
          </w:p>
        </w:tc>
        <w:tc>
          <w:tcPr>
            <w:tcW w:w="1001" w:type="pct"/>
          </w:tcPr>
          <w:p w14:paraId="3AB4E4BE"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48B810FC" w14:textId="77777777" w:rsidR="00E0115D" w:rsidRPr="006577DE" w:rsidRDefault="00E0115D" w:rsidP="004C5241">
            <w:pPr>
              <w:pStyle w:val="TableText"/>
              <w:rPr>
                <w:rFonts w:cstheme="minorBidi"/>
              </w:rPr>
            </w:pPr>
            <w:r>
              <w:rPr>
                <w:rFonts w:cstheme="minorBidi"/>
              </w:rPr>
              <w:t>.docx</w:t>
            </w:r>
          </w:p>
        </w:tc>
        <w:tc>
          <w:tcPr>
            <w:tcW w:w="1189" w:type="pct"/>
          </w:tcPr>
          <w:p w14:paraId="587063B8"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2EFABA92" w14:textId="77777777" w:rsidTr="004C5241">
        <w:trPr>
          <w:cantSplit/>
        </w:trPr>
        <w:tc>
          <w:tcPr>
            <w:tcW w:w="1917" w:type="pct"/>
          </w:tcPr>
          <w:p w14:paraId="28A434FC" w14:textId="77777777" w:rsidR="00E0115D" w:rsidRPr="006577DE" w:rsidRDefault="00E0115D" w:rsidP="004C5241">
            <w:pPr>
              <w:pStyle w:val="TableText"/>
              <w:rPr>
                <w:rFonts w:cstheme="minorBidi"/>
              </w:rPr>
            </w:pPr>
            <w:r>
              <w:rPr>
                <w:rFonts w:cstheme="minorBidi"/>
              </w:rPr>
              <w:t>DEA.01.26.03 AC_</w:t>
            </w:r>
            <w:proofErr w:type="gramStart"/>
            <w:r>
              <w:rPr>
                <w:rFonts w:cstheme="minorBidi"/>
              </w:rPr>
              <w:t>02._</w:t>
            </w:r>
            <w:proofErr w:type="gramEnd"/>
            <w:r>
              <w:rPr>
                <w:rFonts w:cstheme="minorBidi"/>
              </w:rPr>
              <w:t>docx</w:t>
            </w:r>
          </w:p>
        </w:tc>
        <w:tc>
          <w:tcPr>
            <w:tcW w:w="1001" w:type="pct"/>
          </w:tcPr>
          <w:p w14:paraId="3E9160E8"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6A3F6CB2" w14:textId="77777777" w:rsidR="00E0115D" w:rsidRPr="006577DE" w:rsidRDefault="00E0115D" w:rsidP="004C5241">
            <w:pPr>
              <w:pStyle w:val="TableText"/>
              <w:rPr>
                <w:rFonts w:cstheme="minorBidi"/>
              </w:rPr>
            </w:pPr>
            <w:r>
              <w:rPr>
                <w:rFonts w:cstheme="minorBidi"/>
              </w:rPr>
              <w:t>.docx</w:t>
            </w:r>
          </w:p>
        </w:tc>
        <w:tc>
          <w:tcPr>
            <w:tcW w:w="1189" w:type="pct"/>
          </w:tcPr>
          <w:p w14:paraId="1E39EB0B"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6C4CF3" w:rsidRPr="006577DE" w14:paraId="2BB469E3" w14:textId="77777777" w:rsidTr="00AA3094">
        <w:trPr>
          <w:cantSplit/>
        </w:trPr>
        <w:tc>
          <w:tcPr>
            <w:tcW w:w="1917" w:type="pct"/>
          </w:tcPr>
          <w:p w14:paraId="7D9715CA" w14:textId="31536063" w:rsidR="006C4CF3" w:rsidRPr="006577DE" w:rsidRDefault="002E7F58" w:rsidP="00513AC7">
            <w:pPr>
              <w:pStyle w:val="TableText"/>
              <w:rPr>
                <w:rFonts w:cstheme="minorBidi"/>
              </w:rPr>
            </w:pPr>
            <w:r>
              <w:rPr>
                <w:rFonts w:cstheme="minorBidi"/>
              </w:rPr>
              <w:t>DEA.01.</w:t>
            </w:r>
            <w:r w:rsidR="00E0115D">
              <w:rPr>
                <w:rFonts w:cstheme="minorBidi"/>
              </w:rPr>
              <w:t>26</w:t>
            </w:r>
            <w:r>
              <w:rPr>
                <w:rFonts w:cstheme="minorBidi"/>
              </w:rPr>
              <w:t>.</w:t>
            </w:r>
            <w:proofErr w:type="gramStart"/>
            <w:r>
              <w:rPr>
                <w:rFonts w:cstheme="minorBidi"/>
              </w:rPr>
              <w:t>0</w:t>
            </w:r>
            <w:r w:rsidR="00E0115D">
              <w:rPr>
                <w:rFonts w:cstheme="minorBidi"/>
              </w:rPr>
              <w:t>3</w:t>
            </w:r>
            <w:r>
              <w:rPr>
                <w:rFonts w:cstheme="minorBidi"/>
              </w:rPr>
              <w:t>._</w:t>
            </w:r>
            <w:proofErr w:type="gramEnd"/>
            <w:r>
              <w:rPr>
                <w:rFonts w:cstheme="minorBidi"/>
              </w:rPr>
              <w:t>docx</w:t>
            </w:r>
          </w:p>
        </w:tc>
        <w:tc>
          <w:tcPr>
            <w:tcW w:w="1001" w:type="pct"/>
          </w:tcPr>
          <w:p w14:paraId="282BEDC8" w14:textId="77AB0A03" w:rsidR="006C4CF3" w:rsidRPr="006577DE" w:rsidRDefault="002E7F58" w:rsidP="00513AC7">
            <w:pPr>
              <w:pStyle w:val="TableText"/>
              <w:rPr>
                <w:rFonts w:cstheme="minorBidi"/>
              </w:rPr>
            </w:pPr>
            <w:r>
              <w:rPr>
                <w:rFonts w:cstheme="minorBidi"/>
              </w:rPr>
              <w:t>Design Engineering and Architecture Compliance Document</w:t>
            </w:r>
          </w:p>
        </w:tc>
        <w:tc>
          <w:tcPr>
            <w:tcW w:w="893" w:type="pct"/>
          </w:tcPr>
          <w:p w14:paraId="384DCDD3" w14:textId="4F95236B" w:rsidR="006C4CF3" w:rsidRPr="006577DE" w:rsidRDefault="006C4CF3" w:rsidP="00513AC7">
            <w:pPr>
              <w:pStyle w:val="TableText"/>
              <w:rPr>
                <w:rFonts w:cstheme="minorBidi"/>
              </w:rPr>
            </w:pPr>
            <w:r>
              <w:rPr>
                <w:rFonts w:cstheme="minorBidi"/>
              </w:rPr>
              <w:t>.docx</w:t>
            </w:r>
          </w:p>
        </w:tc>
        <w:tc>
          <w:tcPr>
            <w:tcW w:w="1189" w:type="pct"/>
          </w:tcPr>
          <w:p w14:paraId="1BDDEC06" w14:textId="5FE80F50" w:rsidR="006C4CF3" w:rsidRPr="006577DE" w:rsidRDefault="006C4CF3" w:rsidP="00513AC7">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4A7C0ECC" w14:textId="77777777" w:rsidTr="004C5241">
        <w:trPr>
          <w:cantSplit/>
        </w:trPr>
        <w:tc>
          <w:tcPr>
            <w:tcW w:w="1917" w:type="pct"/>
          </w:tcPr>
          <w:p w14:paraId="708A7D9B" w14:textId="77777777" w:rsidR="00E0115D" w:rsidRPr="006577DE" w:rsidRDefault="00E0115D" w:rsidP="004C5241">
            <w:pPr>
              <w:pStyle w:val="TableText"/>
              <w:rPr>
                <w:rFonts w:cstheme="minorBidi"/>
              </w:rPr>
            </w:pPr>
            <w:proofErr w:type="spellStart"/>
            <w:r>
              <w:rPr>
                <w:rFonts w:cstheme="minorBidi"/>
              </w:rPr>
              <w:t>Document_criteria</w:t>
            </w:r>
            <w:proofErr w:type="spellEnd"/>
          </w:p>
        </w:tc>
        <w:tc>
          <w:tcPr>
            <w:tcW w:w="1001" w:type="pct"/>
          </w:tcPr>
          <w:p w14:paraId="0C018984" w14:textId="77777777" w:rsidR="00E0115D" w:rsidRPr="006577DE" w:rsidRDefault="00E0115D" w:rsidP="004C5241">
            <w:pPr>
              <w:pStyle w:val="TableText"/>
              <w:rPr>
                <w:rFonts w:cstheme="minorBidi"/>
              </w:rPr>
            </w:pPr>
            <w:r>
              <w:rPr>
                <w:rFonts w:cstheme="minorBidi"/>
              </w:rPr>
              <w:t>Document Criteria</w:t>
            </w:r>
          </w:p>
        </w:tc>
        <w:tc>
          <w:tcPr>
            <w:tcW w:w="893" w:type="pct"/>
          </w:tcPr>
          <w:p w14:paraId="32053724" w14:textId="77777777" w:rsidR="00E0115D" w:rsidRPr="006577DE" w:rsidRDefault="00E0115D" w:rsidP="004C5241">
            <w:pPr>
              <w:pStyle w:val="TableText"/>
              <w:rPr>
                <w:rFonts w:cstheme="minorBidi"/>
              </w:rPr>
            </w:pPr>
            <w:r>
              <w:rPr>
                <w:rFonts w:cstheme="minorBidi"/>
              </w:rPr>
              <w:t>.docx</w:t>
            </w:r>
          </w:p>
        </w:tc>
        <w:tc>
          <w:tcPr>
            <w:tcW w:w="1189" w:type="pct"/>
          </w:tcPr>
          <w:p w14:paraId="0D211DAC"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B23CDB" w:rsidRPr="006577DE" w14:paraId="516A27BC" w14:textId="77777777" w:rsidTr="006F2EF3">
        <w:trPr>
          <w:cantSplit/>
        </w:trPr>
        <w:tc>
          <w:tcPr>
            <w:tcW w:w="1917" w:type="pct"/>
          </w:tcPr>
          <w:p w14:paraId="465134FD" w14:textId="5DE9B004" w:rsidR="00654C33" w:rsidRDefault="006C4CF3" w:rsidP="0002687B">
            <w:pPr>
              <w:pStyle w:val="TableText"/>
              <w:rPr>
                <w:rFonts w:cstheme="minorBidi"/>
              </w:rPr>
            </w:pPr>
            <w:r>
              <w:rPr>
                <w:rFonts w:cstheme="minorBidi"/>
              </w:rPr>
              <w:t>ESB_Monitoring_and_Reporting</w:t>
            </w:r>
            <w:r w:rsidR="00654C33">
              <w:rPr>
                <w:rFonts w:cstheme="minorBidi"/>
              </w:rPr>
              <w:t>.docx</w:t>
            </w:r>
          </w:p>
        </w:tc>
        <w:tc>
          <w:tcPr>
            <w:tcW w:w="1001" w:type="pct"/>
          </w:tcPr>
          <w:p w14:paraId="346AB589" w14:textId="6912751F" w:rsidR="00654C33" w:rsidRDefault="006C4CF3" w:rsidP="0002687B">
            <w:pPr>
              <w:pStyle w:val="TableText"/>
              <w:rPr>
                <w:rFonts w:cstheme="minorBidi"/>
              </w:rPr>
            </w:pPr>
            <w:r>
              <w:rPr>
                <w:rFonts w:cstheme="minorBidi"/>
              </w:rPr>
              <w:t>ESB Monitoring and Reporting</w:t>
            </w:r>
            <w:r w:rsidR="00654C33">
              <w:rPr>
                <w:rFonts w:cstheme="minorBidi"/>
              </w:rPr>
              <w:t xml:space="preserve"> Document</w:t>
            </w:r>
          </w:p>
        </w:tc>
        <w:tc>
          <w:tcPr>
            <w:tcW w:w="893" w:type="pct"/>
          </w:tcPr>
          <w:p w14:paraId="7CC32A9F" w14:textId="060E6D5B" w:rsidR="00654C33" w:rsidRDefault="00654C33" w:rsidP="0002687B">
            <w:pPr>
              <w:pStyle w:val="TableText"/>
              <w:rPr>
                <w:rFonts w:cstheme="minorBidi"/>
              </w:rPr>
            </w:pPr>
            <w:r>
              <w:rPr>
                <w:rFonts w:cstheme="minorBidi"/>
              </w:rPr>
              <w:t>.docx</w:t>
            </w:r>
          </w:p>
        </w:tc>
        <w:tc>
          <w:tcPr>
            <w:tcW w:w="1189" w:type="pct"/>
          </w:tcPr>
          <w:p w14:paraId="66471E81" w14:textId="4C83D258" w:rsidR="00654C33" w:rsidRDefault="0032232F" w:rsidP="0002687B">
            <w:pPr>
              <w:pStyle w:val="TableText"/>
              <w:rPr>
                <w:rFonts w:cstheme="minorBidi"/>
              </w:rPr>
            </w:pPr>
            <w:proofErr w:type="spellStart"/>
            <w:r>
              <w:rPr>
                <w:rFonts w:cstheme="minorBidi"/>
              </w:rPr>
              <w:t>MCCF_TASCore_Documents</w:t>
            </w:r>
            <w:proofErr w:type="spellEnd"/>
            <w:r>
              <w:rPr>
                <w:rFonts w:cstheme="minorBidi"/>
              </w:rPr>
              <w:t>/Design</w:t>
            </w:r>
          </w:p>
        </w:tc>
      </w:tr>
      <w:tr w:rsidR="00CD2D50" w:rsidRPr="006577DE" w14:paraId="3B1AEF68" w14:textId="77777777" w:rsidTr="006F2EF3">
        <w:trPr>
          <w:cantSplit/>
        </w:trPr>
        <w:tc>
          <w:tcPr>
            <w:tcW w:w="1917" w:type="pct"/>
          </w:tcPr>
          <w:p w14:paraId="31BB53A6" w14:textId="7AC9A4AE" w:rsidR="00CD2D50" w:rsidRPr="00654C33" w:rsidRDefault="00CD2D50" w:rsidP="00CD2D50">
            <w:pPr>
              <w:pStyle w:val="TableText"/>
              <w:rPr>
                <w:rFonts w:cstheme="minorBidi"/>
              </w:rPr>
            </w:pPr>
            <w:r w:rsidRPr="005775D3">
              <w:t>MCCF_EDI_TAS_Data_Element_Design.docx</w:t>
            </w:r>
          </w:p>
        </w:tc>
        <w:tc>
          <w:tcPr>
            <w:tcW w:w="1001" w:type="pct"/>
          </w:tcPr>
          <w:p w14:paraId="7A84E363" w14:textId="13258DF7" w:rsidR="00CD2D50" w:rsidRDefault="00CD2D50" w:rsidP="00CD2D50">
            <w:pPr>
              <w:pStyle w:val="TableText"/>
              <w:rPr>
                <w:rFonts w:cstheme="minorBidi"/>
              </w:rPr>
            </w:pPr>
            <w:proofErr w:type="gramStart"/>
            <w:r>
              <w:rPr>
                <w:rFonts w:cstheme="minorBidi"/>
              </w:rPr>
              <w:t>Data Element Design Doc,</w:t>
            </w:r>
            <w:proofErr w:type="gramEnd"/>
            <w:r>
              <w:rPr>
                <w:rFonts w:cstheme="minorBidi"/>
              </w:rPr>
              <w:t xml:space="preserve"> extracted from original SDD</w:t>
            </w:r>
          </w:p>
        </w:tc>
        <w:tc>
          <w:tcPr>
            <w:tcW w:w="893" w:type="pct"/>
          </w:tcPr>
          <w:p w14:paraId="5714563B" w14:textId="7131CB2E" w:rsidR="00CD2D50" w:rsidRDefault="00CD2D50" w:rsidP="00CD2D50">
            <w:pPr>
              <w:pStyle w:val="TableText"/>
              <w:rPr>
                <w:rFonts w:cstheme="minorBidi"/>
              </w:rPr>
            </w:pPr>
            <w:r>
              <w:rPr>
                <w:rFonts w:cstheme="minorBidi"/>
              </w:rPr>
              <w:t>.docx</w:t>
            </w:r>
          </w:p>
        </w:tc>
        <w:tc>
          <w:tcPr>
            <w:tcW w:w="1189" w:type="pct"/>
          </w:tcPr>
          <w:p w14:paraId="423D0CA5" w14:textId="66A0456D" w:rsidR="00CD2D50" w:rsidRDefault="0032232F" w:rsidP="00CD2D50">
            <w:pPr>
              <w:pStyle w:val="TableText"/>
              <w:rPr>
                <w:rFonts w:cstheme="minorBidi"/>
              </w:rPr>
            </w:pPr>
            <w:proofErr w:type="spellStart"/>
            <w:r>
              <w:rPr>
                <w:rFonts w:cstheme="minorBidi"/>
              </w:rPr>
              <w:t>MCCF_TASCore_Documents</w:t>
            </w:r>
            <w:proofErr w:type="spellEnd"/>
            <w:r>
              <w:rPr>
                <w:rFonts w:cstheme="minorBidi"/>
              </w:rPr>
              <w:t>/Design</w:t>
            </w:r>
          </w:p>
        </w:tc>
      </w:tr>
      <w:tr w:rsidR="006C4CF3" w:rsidRPr="006577DE" w14:paraId="201078D0" w14:textId="77777777" w:rsidTr="00AA3094">
        <w:trPr>
          <w:cantSplit/>
        </w:trPr>
        <w:tc>
          <w:tcPr>
            <w:tcW w:w="1917" w:type="pct"/>
          </w:tcPr>
          <w:p w14:paraId="539126E6" w14:textId="45D2B38B" w:rsidR="006C4CF3" w:rsidRPr="006577DE" w:rsidRDefault="006C4CF3" w:rsidP="00513AC7">
            <w:pPr>
              <w:pStyle w:val="TableText"/>
              <w:rPr>
                <w:rFonts w:cstheme="minorBidi"/>
              </w:rPr>
            </w:pPr>
            <w:r>
              <w:rPr>
                <w:rFonts w:cstheme="minorBidi"/>
              </w:rPr>
              <w:t>MCCF_EDI_TAS_FSC_ICD_Development_Kickoff_Meeting.pptx</w:t>
            </w:r>
          </w:p>
        </w:tc>
        <w:tc>
          <w:tcPr>
            <w:tcW w:w="1001" w:type="pct"/>
          </w:tcPr>
          <w:p w14:paraId="028E25C4" w14:textId="4BF7E3D1" w:rsidR="006C4CF3" w:rsidRPr="006577DE" w:rsidRDefault="00513AC7" w:rsidP="00513AC7">
            <w:pPr>
              <w:pStyle w:val="TableText"/>
              <w:rPr>
                <w:rFonts w:cstheme="minorBidi"/>
              </w:rPr>
            </w:pPr>
            <w:r>
              <w:rPr>
                <w:rFonts w:cstheme="minorBidi"/>
              </w:rPr>
              <w:t xml:space="preserve">FSC </w:t>
            </w:r>
            <w:r w:rsidR="006C4CF3">
              <w:rPr>
                <w:rFonts w:cstheme="minorBidi"/>
              </w:rPr>
              <w:t>ICD Development Presentation</w:t>
            </w:r>
          </w:p>
        </w:tc>
        <w:tc>
          <w:tcPr>
            <w:tcW w:w="893" w:type="pct"/>
          </w:tcPr>
          <w:p w14:paraId="224B8C5F" w14:textId="77777777" w:rsidR="006C4CF3" w:rsidRPr="006577DE" w:rsidRDefault="006C4CF3" w:rsidP="00513AC7">
            <w:pPr>
              <w:pStyle w:val="TableText"/>
              <w:rPr>
                <w:rFonts w:cstheme="minorBidi"/>
              </w:rPr>
            </w:pPr>
            <w:r>
              <w:rPr>
                <w:rFonts w:cstheme="minorBidi"/>
              </w:rPr>
              <w:t>.pptx</w:t>
            </w:r>
          </w:p>
        </w:tc>
        <w:tc>
          <w:tcPr>
            <w:tcW w:w="1189" w:type="pct"/>
          </w:tcPr>
          <w:p w14:paraId="4754ECE2" w14:textId="1CDFDCE9" w:rsidR="006C4CF3" w:rsidRPr="006577DE" w:rsidRDefault="006C4CF3" w:rsidP="00513AC7">
            <w:pPr>
              <w:pStyle w:val="TableText"/>
              <w:rPr>
                <w:rFonts w:cstheme="minorBidi"/>
              </w:rPr>
            </w:pPr>
            <w:proofErr w:type="spellStart"/>
            <w:r>
              <w:rPr>
                <w:rFonts w:cstheme="minorBidi"/>
              </w:rPr>
              <w:t>MCCF_TASCore_Documents</w:t>
            </w:r>
            <w:proofErr w:type="spellEnd"/>
            <w:r>
              <w:rPr>
                <w:rFonts w:cstheme="minorBidi"/>
              </w:rPr>
              <w:t>/Design</w:t>
            </w:r>
          </w:p>
        </w:tc>
      </w:tr>
      <w:tr w:rsidR="006C4CF3" w:rsidRPr="006577DE" w14:paraId="1065935A" w14:textId="77777777" w:rsidTr="00AA3094">
        <w:trPr>
          <w:cantSplit/>
        </w:trPr>
        <w:tc>
          <w:tcPr>
            <w:tcW w:w="1917" w:type="pct"/>
          </w:tcPr>
          <w:p w14:paraId="022947E5" w14:textId="06A65CF3" w:rsidR="006C4CF3" w:rsidRPr="006577DE" w:rsidRDefault="006C4CF3" w:rsidP="00513AC7">
            <w:pPr>
              <w:pStyle w:val="TableText"/>
              <w:rPr>
                <w:rFonts w:cstheme="minorBidi"/>
              </w:rPr>
            </w:pPr>
            <w:r>
              <w:rPr>
                <w:rFonts w:cstheme="minorBidi"/>
              </w:rPr>
              <w:t>MCCF_EDI_TAS_FSC_</w:t>
            </w:r>
            <w:r w:rsidR="00513AC7">
              <w:rPr>
                <w:rFonts w:cstheme="minorBidi"/>
              </w:rPr>
              <w:t>ICD_Development_Kickoff_Meeting_20180105.docx</w:t>
            </w:r>
          </w:p>
        </w:tc>
        <w:tc>
          <w:tcPr>
            <w:tcW w:w="1001" w:type="pct"/>
          </w:tcPr>
          <w:p w14:paraId="04B7D777" w14:textId="5916914B" w:rsidR="006C4CF3" w:rsidRPr="006577DE" w:rsidRDefault="00513AC7" w:rsidP="00513AC7">
            <w:pPr>
              <w:pStyle w:val="TableText"/>
              <w:rPr>
                <w:rFonts w:cstheme="minorBidi"/>
              </w:rPr>
            </w:pPr>
            <w:r>
              <w:rPr>
                <w:rFonts w:cstheme="minorBidi"/>
              </w:rPr>
              <w:t>FSC ICD Development Kickoff Meeting Agenda</w:t>
            </w:r>
          </w:p>
        </w:tc>
        <w:tc>
          <w:tcPr>
            <w:tcW w:w="893" w:type="pct"/>
          </w:tcPr>
          <w:p w14:paraId="1BD19759" w14:textId="10C56AC4" w:rsidR="006C4CF3" w:rsidRPr="006577DE" w:rsidRDefault="006C4CF3" w:rsidP="00513AC7">
            <w:pPr>
              <w:pStyle w:val="TableText"/>
              <w:rPr>
                <w:rFonts w:cstheme="minorBidi"/>
              </w:rPr>
            </w:pPr>
            <w:r>
              <w:rPr>
                <w:rFonts w:cstheme="minorBidi"/>
              </w:rPr>
              <w:t>.</w:t>
            </w:r>
            <w:r w:rsidR="00513AC7">
              <w:rPr>
                <w:rFonts w:cstheme="minorBidi"/>
              </w:rPr>
              <w:t>docx</w:t>
            </w:r>
          </w:p>
        </w:tc>
        <w:tc>
          <w:tcPr>
            <w:tcW w:w="1189" w:type="pct"/>
          </w:tcPr>
          <w:p w14:paraId="52A7F4C2" w14:textId="03BF001E" w:rsidR="006C4CF3" w:rsidRPr="006577DE" w:rsidRDefault="006C4CF3" w:rsidP="00513AC7">
            <w:pPr>
              <w:pStyle w:val="TableText"/>
              <w:rPr>
                <w:rFonts w:cstheme="minorBidi"/>
              </w:rPr>
            </w:pPr>
            <w:proofErr w:type="spellStart"/>
            <w:r>
              <w:rPr>
                <w:rFonts w:cstheme="minorBidi"/>
              </w:rPr>
              <w:t>MCCF_TASCore_Documents</w:t>
            </w:r>
            <w:proofErr w:type="spellEnd"/>
            <w:r>
              <w:rPr>
                <w:rFonts w:cstheme="minorBidi"/>
              </w:rPr>
              <w:t>/Design</w:t>
            </w:r>
          </w:p>
        </w:tc>
      </w:tr>
      <w:tr w:rsidR="00CD2D50" w:rsidRPr="006577DE" w14:paraId="6248502B" w14:textId="77777777" w:rsidTr="006F2EF3">
        <w:trPr>
          <w:cantSplit/>
        </w:trPr>
        <w:tc>
          <w:tcPr>
            <w:tcW w:w="1917" w:type="pct"/>
          </w:tcPr>
          <w:p w14:paraId="61DA4BC9" w14:textId="24BFA910" w:rsidR="00CD2D50" w:rsidRPr="00654C33" w:rsidRDefault="00CD2D50" w:rsidP="00CD2D50">
            <w:pPr>
              <w:pStyle w:val="TableText"/>
              <w:rPr>
                <w:rFonts w:cstheme="minorBidi"/>
              </w:rPr>
            </w:pPr>
            <w:r w:rsidRPr="005775D3">
              <w:t>MCCF_EDI_TAS_System_Design_Document.docx</w:t>
            </w:r>
          </w:p>
        </w:tc>
        <w:tc>
          <w:tcPr>
            <w:tcW w:w="1001" w:type="pct"/>
          </w:tcPr>
          <w:p w14:paraId="0E9A5A54" w14:textId="4DD90CF2" w:rsidR="00CD2D50" w:rsidRDefault="00513AC7" w:rsidP="00CD2D50">
            <w:pPr>
              <w:pStyle w:val="TableText"/>
              <w:rPr>
                <w:rFonts w:cstheme="minorBidi"/>
              </w:rPr>
            </w:pPr>
            <w:r>
              <w:rPr>
                <w:rFonts w:cstheme="minorBidi"/>
              </w:rPr>
              <w:t>System Design Document</w:t>
            </w:r>
          </w:p>
        </w:tc>
        <w:tc>
          <w:tcPr>
            <w:tcW w:w="893" w:type="pct"/>
          </w:tcPr>
          <w:p w14:paraId="5288091A" w14:textId="42DE7551" w:rsidR="00CD2D50" w:rsidRDefault="00CD2D50" w:rsidP="00CD2D50">
            <w:pPr>
              <w:pStyle w:val="TableText"/>
              <w:rPr>
                <w:rFonts w:cstheme="minorBidi"/>
              </w:rPr>
            </w:pPr>
            <w:r>
              <w:rPr>
                <w:rFonts w:cstheme="minorBidi"/>
              </w:rPr>
              <w:t>.docx</w:t>
            </w:r>
          </w:p>
        </w:tc>
        <w:tc>
          <w:tcPr>
            <w:tcW w:w="1189" w:type="pct"/>
          </w:tcPr>
          <w:p w14:paraId="47D21A50" w14:textId="0DCD17AD" w:rsidR="00CD2D50" w:rsidRDefault="006C4CF3" w:rsidP="00CD2D50">
            <w:pPr>
              <w:pStyle w:val="TableText"/>
              <w:rPr>
                <w:rFonts w:cstheme="minorBidi"/>
              </w:rPr>
            </w:pPr>
            <w:proofErr w:type="spellStart"/>
            <w:r>
              <w:rPr>
                <w:rFonts w:cstheme="minorBidi"/>
              </w:rPr>
              <w:t>MCCF_</w:t>
            </w:r>
            <w:r w:rsidR="00CD2D50">
              <w:rPr>
                <w:rFonts w:cstheme="minorBidi"/>
              </w:rPr>
              <w:t>TASCore_</w:t>
            </w:r>
            <w:r>
              <w:rPr>
                <w:rFonts w:cstheme="minorBidi"/>
              </w:rPr>
              <w:t>Documents</w:t>
            </w:r>
            <w:r w:rsidR="00CD2D50">
              <w:rPr>
                <w:rFonts w:cstheme="minorBidi"/>
              </w:rPr>
              <w:t>documents</w:t>
            </w:r>
            <w:proofErr w:type="spellEnd"/>
            <w:r w:rsidR="00CD2D50">
              <w:rPr>
                <w:rFonts w:cstheme="minorBidi"/>
              </w:rPr>
              <w:t>/Design</w:t>
            </w:r>
          </w:p>
        </w:tc>
      </w:tr>
      <w:tr w:rsidR="005B531C" w:rsidRPr="006577DE" w14:paraId="7BCA6144" w14:textId="77777777" w:rsidTr="004C5241">
        <w:trPr>
          <w:cantSplit/>
        </w:trPr>
        <w:tc>
          <w:tcPr>
            <w:tcW w:w="1917" w:type="pct"/>
          </w:tcPr>
          <w:p w14:paraId="53BD9058" w14:textId="61D0C513" w:rsidR="005B531C" w:rsidRPr="00654C33" w:rsidRDefault="004C5241" w:rsidP="004C5241">
            <w:pPr>
              <w:pStyle w:val="TableText"/>
              <w:rPr>
                <w:rFonts w:cstheme="minorBidi"/>
              </w:rPr>
            </w:pPr>
            <w:r>
              <w:t>STAT Team Diagram Cross Reference to SDD Diagram.docx</w:t>
            </w:r>
          </w:p>
        </w:tc>
        <w:tc>
          <w:tcPr>
            <w:tcW w:w="1001" w:type="pct"/>
          </w:tcPr>
          <w:p w14:paraId="2A577037" w14:textId="773318EC" w:rsidR="005B531C" w:rsidRDefault="004C5241" w:rsidP="004C5241">
            <w:pPr>
              <w:pStyle w:val="TableText"/>
              <w:rPr>
                <w:rFonts w:cstheme="minorBidi"/>
              </w:rPr>
            </w:pPr>
            <w:r>
              <w:rPr>
                <w:rFonts w:cstheme="minorBidi"/>
              </w:rPr>
              <w:t>Cross Reference</w:t>
            </w:r>
          </w:p>
        </w:tc>
        <w:tc>
          <w:tcPr>
            <w:tcW w:w="893" w:type="pct"/>
          </w:tcPr>
          <w:p w14:paraId="7778A533" w14:textId="77777777" w:rsidR="005B531C" w:rsidRDefault="005B531C" w:rsidP="004C5241">
            <w:pPr>
              <w:pStyle w:val="TableText"/>
              <w:rPr>
                <w:rFonts w:cstheme="minorBidi"/>
              </w:rPr>
            </w:pPr>
            <w:r>
              <w:rPr>
                <w:rFonts w:cstheme="minorBidi"/>
              </w:rPr>
              <w:t>.docx</w:t>
            </w:r>
          </w:p>
        </w:tc>
        <w:tc>
          <w:tcPr>
            <w:tcW w:w="1189" w:type="pct"/>
          </w:tcPr>
          <w:p w14:paraId="6A6690B5" w14:textId="77777777" w:rsidR="005B531C" w:rsidRDefault="005B531C" w:rsidP="004C5241">
            <w:pPr>
              <w:pStyle w:val="TableText"/>
              <w:rPr>
                <w:rFonts w:cstheme="minorBidi"/>
              </w:rPr>
            </w:pPr>
            <w:proofErr w:type="spellStart"/>
            <w:r>
              <w:rPr>
                <w:rFonts w:cstheme="minorBidi"/>
              </w:rPr>
              <w:t>MCCF_TASCore_Documentsdocuments</w:t>
            </w:r>
            <w:proofErr w:type="spellEnd"/>
            <w:r>
              <w:rPr>
                <w:rFonts w:cstheme="minorBidi"/>
              </w:rPr>
              <w:t>/Design</w:t>
            </w:r>
          </w:p>
        </w:tc>
      </w:tr>
      <w:tr w:rsidR="00CD2D50" w:rsidRPr="006577DE" w14:paraId="6FBDD0C4" w14:textId="77777777" w:rsidTr="006F2EF3">
        <w:trPr>
          <w:cantSplit/>
        </w:trPr>
        <w:tc>
          <w:tcPr>
            <w:tcW w:w="1917" w:type="pct"/>
          </w:tcPr>
          <w:p w14:paraId="1248D2DE" w14:textId="67C59C68" w:rsidR="00CD2D50" w:rsidRPr="00654C33" w:rsidRDefault="00CD2D50" w:rsidP="00CD2D50">
            <w:pPr>
              <w:pStyle w:val="TableText"/>
              <w:rPr>
                <w:rFonts w:cstheme="minorBidi"/>
              </w:rPr>
            </w:pPr>
            <w:r w:rsidRPr="005775D3">
              <w:lastRenderedPageBreak/>
              <w:t>TA5856_TAS_CORE_Development.docx</w:t>
            </w:r>
          </w:p>
        </w:tc>
        <w:tc>
          <w:tcPr>
            <w:tcW w:w="1001" w:type="pct"/>
          </w:tcPr>
          <w:p w14:paraId="0ECE4606" w14:textId="3A06216A" w:rsidR="00CD2D50" w:rsidRDefault="00CD2D50" w:rsidP="00CD2D50">
            <w:pPr>
              <w:pStyle w:val="TableText"/>
              <w:rPr>
                <w:rFonts w:cstheme="minorBidi"/>
              </w:rPr>
            </w:pPr>
            <w:r>
              <w:rPr>
                <w:rFonts w:cstheme="minorBidi"/>
              </w:rPr>
              <w:t>TAS Core Development Standards</w:t>
            </w:r>
          </w:p>
        </w:tc>
        <w:tc>
          <w:tcPr>
            <w:tcW w:w="893" w:type="pct"/>
          </w:tcPr>
          <w:p w14:paraId="1A611093" w14:textId="6F171554" w:rsidR="00CD2D50" w:rsidRDefault="00CD2D50" w:rsidP="00CD2D50">
            <w:pPr>
              <w:pStyle w:val="TableText"/>
              <w:rPr>
                <w:rFonts w:cstheme="minorBidi"/>
              </w:rPr>
            </w:pPr>
            <w:r>
              <w:rPr>
                <w:rFonts w:cstheme="minorBidi"/>
              </w:rPr>
              <w:t>.docx</w:t>
            </w:r>
          </w:p>
        </w:tc>
        <w:tc>
          <w:tcPr>
            <w:tcW w:w="1189" w:type="pct"/>
          </w:tcPr>
          <w:p w14:paraId="18C59A51" w14:textId="0139BE3A" w:rsidR="00CD2D50" w:rsidRDefault="006C4CF3" w:rsidP="00CD2D50">
            <w:pPr>
              <w:pStyle w:val="TableText"/>
              <w:rPr>
                <w:rFonts w:cstheme="minorBidi"/>
              </w:rPr>
            </w:pPr>
            <w:proofErr w:type="spellStart"/>
            <w:r>
              <w:rPr>
                <w:rFonts w:cstheme="minorBidi"/>
              </w:rPr>
              <w:t>MCCF_</w:t>
            </w:r>
            <w:r w:rsidR="00CD2D50">
              <w:rPr>
                <w:rFonts w:cstheme="minorBidi"/>
              </w:rPr>
              <w:t>TASCore_</w:t>
            </w:r>
            <w:r>
              <w:rPr>
                <w:rFonts w:cstheme="minorBidi"/>
              </w:rPr>
              <w:t>Documents</w:t>
            </w:r>
            <w:r w:rsidR="00CD2D50">
              <w:rPr>
                <w:rFonts w:cstheme="minorBidi"/>
              </w:rPr>
              <w:t>documents</w:t>
            </w:r>
            <w:proofErr w:type="spellEnd"/>
            <w:r w:rsidR="00CD2D50">
              <w:rPr>
                <w:rFonts w:cstheme="minorBidi"/>
              </w:rPr>
              <w:t>/Design</w:t>
            </w:r>
          </w:p>
        </w:tc>
      </w:tr>
      <w:tr w:rsidR="00CD2D50" w:rsidRPr="006577DE" w14:paraId="588D905D" w14:textId="77777777" w:rsidTr="006F2EF3">
        <w:trPr>
          <w:cantSplit/>
        </w:trPr>
        <w:tc>
          <w:tcPr>
            <w:tcW w:w="1917" w:type="pct"/>
          </w:tcPr>
          <w:p w14:paraId="7A5074DC" w14:textId="230E3A91" w:rsidR="00CD2D50" w:rsidRPr="00654C33" w:rsidRDefault="00CD2D50" w:rsidP="00CD2D50">
            <w:pPr>
              <w:pStyle w:val="TableText"/>
              <w:rPr>
                <w:rFonts w:cstheme="minorBidi"/>
              </w:rPr>
            </w:pPr>
            <w:r w:rsidRPr="005775D3">
              <w:t>TA5896_Service_Management_and_Monitoring.docx</w:t>
            </w:r>
          </w:p>
        </w:tc>
        <w:tc>
          <w:tcPr>
            <w:tcW w:w="1001" w:type="pct"/>
          </w:tcPr>
          <w:p w14:paraId="7BA01B85" w14:textId="4FAE0554" w:rsidR="00CD2D50" w:rsidRDefault="00CD2D50" w:rsidP="00CD2D50">
            <w:pPr>
              <w:pStyle w:val="TableText"/>
              <w:rPr>
                <w:rFonts w:cstheme="minorBidi"/>
              </w:rPr>
            </w:pPr>
            <w:r>
              <w:rPr>
                <w:rFonts w:cstheme="minorBidi"/>
              </w:rPr>
              <w:t>Service Management and Monitoring Design</w:t>
            </w:r>
          </w:p>
        </w:tc>
        <w:tc>
          <w:tcPr>
            <w:tcW w:w="893" w:type="pct"/>
          </w:tcPr>
          <w:p w14:paraId="484CCA68" w14:textId="387EC2C1" w:rsidR="00CD2D50" w:rsidRDefault="00CD2D50" w:rsidP="00CD2D50">
            <w:pPr>
              <w:pStyle w:val="TableText"/>
              <w:rPr>
                <w:rFonts w:cstheme="minorBidi"/>
              </w:rPr>
            </w:pPr>
            <w:r>
              <w:rPr>
                <w:rFonts w:cstheme="minorBidi"/>
              </w:rPr>
              <w:t>.docx</w:t>
            </w:r>
          </w:p>
        </w:tc>
        <w:tc>
          <w:tcPr>
            <w:tcW w:w="1189" w:type="pct"/>
          </w:tcPr>
          <w:p w14:paraId="44FDD2D2" w14:textId="5D5DE2F4" w:rsidR="00CD2D50" w:rsidRDefault="006C4CF3" w:rsidP="00CD2D50">
            <w:pPr>
              <w:pStyle w:val="TableText"/>
              <w:rPr>
                <w:rFonts w:cstheme="minorBidi"/>
              </w:rPr>
            </w:pPr>
            <w:proofErr w:type="spellStart"/>
            <w:r>
              <w:rPr>
                <w:rFonts w:cstheme="minorBidi"/>
              </w:rPr>
              <w:t>MCCF_</w:t>
            </w:r>
            <w:r w:rsidR="00CD2D50">
              <w:rPr>
                <w:rFonts w:cstheme="minorBidi"/>
              </w:rPr>
              <w:t>TASCore_</w:t>
            </w:r>
            <w:r>
              <w:rPr>
                <w:rFonts w:cstheme="minorBidi"/>
              </w:rPr>
              <w:t>Documents</w:t>
            </w:r>
            <w:r w:rsidR="00CD2D50">
              <w:rPr>
                <w:rFonts w:cstheme="minorBidi"/>
              </w:rPr>
              <w:t>documents</w:t>
            </w:r>
            <w:proofErr w:type="spellEnd"/>
            <w:r w:rsidR="00CD2D50">
              <w:rPr>
                <w:rFonts w:cstheme="minorBidi"/>
              </w:rPr>
              <w:t>/Design</w:t>
            </w:r>
          </w:p>
        </w:tc>
      </w:tr>
      <w:tr w:rsidR="00513AC7" w:rsidRPr="006577DE" w14:paraId="572CE4AE" w14:textId="77777777" w:rsidTr="00AA3094">
        <w:trPr>
          <w:cantSplit/>
        </w:trPr>
        <w:tc>
          <w:tcPr>
            <w:tcW w:w="1917" w:type="pct"/>
          </w:tcPr>
          <w:p w14:paraId="4D59E59F" w14:textId="40710B9E" w:rsidR="00513AC7" w:rsidRPr="006577DE" w:rsidRDefault="00513AC7" w:rsidP="00513AC7">
            <w:pPr>
              <w:pStyle w:val="TableText"/>
              <w:rPr>
                <w:rFonts w:cstheme="minorBidi"/>
              </w:rPr>
            </w:pPr>
            <w:r>
              <w:rPr>
                <w:rFonts w:cstheme="minorBidi"/>
              </w:rPr>
              <w:t>TA6459_Prototype_ESB_Message_Flows_in_Mule_based_on_the_design_in_US2855_and_TA5815.docx</w:t>
            </w:r>
          </w:p>
        </w:tc>
        <w:tc>
          <w:tcPr>
            <w:tcW w:w="1001" w:type="pct"/>
          </w:tcPr>
          <w:p w14:paraId="0CCAF648" w14:textId="70008E9C" w:rsidR="00513AC7" w:rsidRPr="006577DE" w:rsidRDefault="00513AC7" w:rsidP="00513AC7">
            <w:pPr>
              <w:pStyle w:val="TableText"/>
              <w:rPr>
                <w:rFonts w:cstheme="minorBidi"/>
              </w:rPr>
            </w:pPr>
            <w:r>
              <w:rPr>
                <w:rFonts w:cstheme="minorBidi"/>
              </w:rPr>
              <w:t>ESB Message Flows in Mule</w:t>
            </w:r>
          </w:p>
        </w:tc>
        <w:tc>
          <w:tcPr>
            <w:tcW w:w="893" w:type="pct"/>
          </w:tcPr>
          <w:p w14:paraId="6156E2C0" w14:textId="0199BA7A" w:rsidR="00513AC7" w:rsidRPr="006577DE" w:rsidRDefault="00513AC7" w:rsidP="00513AC7">
            <w:pPr>
              <w:pStyle w:val="TableText"/>
              <w:rPr>
                <w:rFonts w:cstheme="minorBidi"/>
              </w:rPr>
            </w:pPr>
            <w:r>
              <w:rPr>
                <w:rFonts w:cstheme="minorBidi"/>
              </w:rPr>
              <w:t>.docx</w:t>
            </w:r>
          </w:p>
        </w:tc>
        <w:tc>
          <w:tcPr>
            <w:tcW w:w="1189" w:type="pct"/>
          </w:tcPr>
          <w:p w14:paraId="5D45BB3C" w14:textId="24A6619C" w:rsidR="00513AC7" w:rsidRPr="006577DE" w:rsidRDefault="00513AC7" w:rsidP="00513AC7">
            <w:pPr>
              <w:pStyle w:val="TableText"/>
              <w:rPr>
                <w:rFonts w:cstheme="minorBidi"/>
              </w:rPr>
            </w:pPr>
            <w:proofErr w:type="spellStart"/>
            <w:r>
              <w:rPr>
                <w:rFonts w:cstheme="minorBidi"/>
              </w:rPr>
              <w:t>MCCF_TASCore_Documents</w:t>
            </w:r>
            <w:proofErr w:type="spellEnd"/>
            <w:r>
              <w:rPr>
                <w:rFonts w:cstheme="minorBidi"/>
              </w:rPr>
              <w:t>/Design</w:t>
            </w:r>
          </w:p>
        </w:tc>
      </w:tr>
      <w:tr w:rsidR="00513AC7" w:rsidRPr="006577DE" w14:paraId="33CA4346" w14:textId="77777777" w:rsidTr="00AA3094">
        <w:trPr>
          <w:cantSplit/>
        </w:trPr>
        <w:tc>
          <w:tcPr>
            <w:tcW w:w="1917" w:type="pct"/>
          </w:tcPr>
          <w:p w14:paraId="2C2AC436" w14:textId="6E0901A1" w:rsidR="00513AC7" w:rsidRPr="006577DE" w:rsidRDefault="00513AC7" w:rsidP="00513AC7">
            <w:pPr>
              <w:pStyle w:val="TableText"/>
              <w:rPr>
                <w:rFonts w:cstheme="minorBidi"/>
              </w:rPr>
            </w:pPr>
            <w:r>
              <w:rPr>
                <w:rFonts w:cstheme="minorBidi"/>
              </w:rPr>
              <w:t>TA6460_Develop_munit_tests_for_ESB_Message_Flows.docx</w:t>
            </w:r>
          </w:p>
        </w:tc>
        <w:tc>
          <w:tcPr>
            <w:tcW w:w="1001" w:type="pct"/>
          </w:tcPr>
          <w:p w14:paraId="7FB60F6C" w14:textId="2030DF84" w:rsidR="00513AC7" w:rsidRPr="006577DE" w:rsidRDefault="00513AC7" w:rsidP="00513AC7">
            <w:pPr>
              <w:pStyle w:val="TableText"/>
              <w:rPr>
                <w:rFonts w:cstheme="minorBidi"/>
              </w:rPr>
            </w:pPr>
            <w:r>
              <w:rPr>
                <w:rFonts w:cstheme="minorBidi"/>
              </w:rPr>
              <w:t xml:space="preserve">ESB </w:t>
            </w:r>
            <w:proofErr w:type="spellStart"/>
            <w:r>
              <w:rPr>
                <w:rFonts w:cstheme="minorBidi"/>
              </w:rPr>
              <w:t>Munit</w:t>
            </w:r>
            <w:proofErr w:type="spellEnd"/>
            <w:r>
              <w:rPr>
                <w:rFonts w:cstheme="minorBidi"/>
              </w:rPr>
              <w:t xml:space="preserve"> Tests</w:t>
            </w:r>
          </w:p>
        </w:tc>
        <w:tc>
          <w:tcPr>
            <w:tcW w:w="893" w:type="pct"/>
          </w:tcPr>
          <w:p w14:paraId="067AB134" w14:textId="68E4D05E" w:rsidR="00513AC7" w:rsidRPr="006577DE" w:rsidRDefault="00513AC7" w:rsidP="00513AC7">
            <w:pPr>
              <w:pStyle w:val="TableText"/>
              <w:rPr>
                <w:rFonts w:cstheme="minorBidi"/>
              </w:rPr>
            </w:pPr>
            <w:r>
              <w:rPr>
                <w:rFonts w:cstheme="minorBidi"/>
              </w:rPr>
              <w:t>.docx</w:t>
            </w:r>
          </w:p>
        </w:tc>
        <w:tc>
          <w:tcPr>
            <w:tcW w:w="1189" w:type="pct"/>
          </w:tcPr>
          <w:p w14:paraId="2BECBAE2" w14:textId="3F25B3EB" w:rsidR="00513AC7" w:rsidRPr="006577DE" w:rsidRDefault="00513AC7" w:rsidP="00513AC7">
            <w:pPr>
              <w:pStyle w:val="TableText"/>
              <w:rPr>
                <w:rFonts w:cstheme="minorBidi"/>
              </w:rPr>
            </w:pPr>
            <w:proofErr w:type="spellStart"/>
            <w:r>
              <w:rPr>
                <w:rFonts w:cstheme="minorBidi"/>
              </w:rPr>
              <w:t>MCCF_TASCore_Documents</w:t>
            </w:r>
            <w:proofErr w:type="spellEnd"/>
            <w:r>
              <w:rPr>
                <w:rFonts w:cstheme="minorBidi"/>
              </w:rPr>
              <w:t>/Design</w:t>
            </w:r>
          </w:p>
        </w:tc>
      </w:tr>
      <w:tr w:rsidR="00513AC7" w:rsidRPr="006577DE" w14:paraId="390E198C" w14:textId="77777777" w:rsidTr="00AA3094">
        <w:trPr>
          <w:cantSplit/>
        </w:trPr>
        <w:tc>
          <w:tcPr>
            <w:tcW w:w="1917" w:type="pct"/>
          </w:tcPr>
          <w:p w14:paraId="191C88C8" w14:textId="6238731A" w:rsidR="00513AC7" w:rsidRPr="006577DE" w:rsidRDefault="00513AC7" w:rsidP="00513AC7">
            <w:pPr>
              <w:pStyle w:val="TableText"/>
              <w:rPr>
                <w:rFonts w:cstheme="minorBidi"/>
              </w:rPr>
            </w:pPr>
            <w:r>
              <w:rPr>
                <w:rFonts w:cstheme="minorBidi"/>
              </w:rPr>
              <w:t>TA6478_Implement_Logging_in_HAPI_FHIR.docx</w:t>
            </w:r>
          </w:p>
        </w:tc>
        <w:tc>
          <w:tcPr>
            <w:tcW w:w="1001" w:type="pct"/>
          </w:tcPr>
          <w:p w14:paraId="76B818ED" w14:textId="7E8E6331" w:rsidR="00513AC7" w:rsidRPr="006577DE" w:rsidRDefault="00513AC7" w:rsidP="00513AC7">
            <w:pPr>
              <w:pStyle w:val="TableText"/>
              <w:rPr>
                <w:rFonts w:cstheme="minorBidi"/>
              </w:rPr>
            </w:pPr>
            <w:r>
              <w:rPr>
                <w:rFonts w:cstheme="minorBidi"/>
              </w:rPr>
              <w:t>Implement Logging in HAPI FHIR document</w:t>
            </w:r>
          </w:p>
        </w:tc>
        <w:tc>
          <w:tcPr>
            <w:tcW w:w="893" w:type="pct"/>
          </w:tcPr>
          <w:p w14:paraId="0FA13CC1" w14:textId="4960C0AF" w:rsidR="00513AC7" w:rsidRPr="006577DE" w:rsidRDefault="00513AC7" w:rsidP="00513AC7">
            <w:pPr>
              <w:pStyle w:val="TableText"/>
              <w:rPr>
                <w:rFonts w:cstheme="minorBidi"/>
              </w:rPr>
            </w:pPr>
            <w:r>
              <w:rPr>
                <w:rFonts w:cstheme="minorBidi"/>
              </w:rPr>
              <w:t>.docx</w:t>
            </w:r>
          </w:p>
        </w:tc>
        <w:tc>
          <w:tcPr>
            <w:tcW w:w="1189" w:type="pct"/>
          </w:tcPr>
          <w:p w14:paraId="37A466F2" w14:textId="169D2B04" w:rsidR="00513AC7" w:rsidRPr="006577DE" w:rsidRDefault="00513AC7" w:rsidP="00513AC7">
            <w:pPr>
              <w:pStyle w:val="TableText"/>
              <w:rPr>
                <w:rFonts w:cstheme="minorBidi"/>
              </w:rPr>
            </w:pPr>
            <w:proofErr w:type="spellStart"/>
            <w:r>
              <w:rPr>
                <w:rFonts w:cstheme="minorBidi"/>
              </w:rPr>
              <w:t>MCCF_TASCore_Documents</w:t>
            </w:r>
            <w:proofErr w:type="spellEnd"/>
            <w:r>
              <w:rPr>
                <w:rFonts w:cstheme="minorBidi"/>
              </w:rPr>
              <w:t>/Design</w:t>
            </w:r>
          </w:p>
        </w:tc>
      </w:tr>
      <w:tr w:rsidR="00513AC7" w:rsidRPr="006577DE" w14:paraId="68F85ED6" w14:textId="77777777" w:rsidTr="00AA3094">
        <w:trPr>
          <w:cantSplit/>
        </w:trPr>
        <w:tc>
          <w:tcPr>
            <w:tcW w:w="1917" w:type="pct"/>
          </w:tcPr>
          <w:p w14:paraId="1E76F378" w14:textId="61BA7A3E" w:rsidR="00513AC7" w:rsidRPr="006577DE" w:rsidRDefault="00513AC7" w:rsidP="00513AC7">
            <w:pPr>
              <w:pStyle w:val="TableText"/>
              <w:rPr>
                <w:rFonts w:cstheme="minorBidi"/>
              </w:rPr>
            </w:pPr>
            <w:r>
              <w:rPr>
                <w:rFonts w:cstheme="minorBidi"/>
              </w:rPr>
              <w:t>TA6495_Prototype_authentication.docx</w:t>
            </w:r>
          </w:p>
        </w:tc>
        <w:tc>
          <w:tcPr>
            <w:tcW w:w="1001" w:type="pct"/>
          </w:tcPr>
          <w:p w14:paraId="5466FDC9" w14:textId="1C7B7CBF" w:rsidR="00513AC7" w:rsidRPr="006577DE" w:rsidRDefault="00513AC7" w:rsidP="00513AC7">
            <w:pPr>
              <w:pStyle w:val="TableText"/>
              <w:rPr>
                <w:rFonts w:cstheme="minorBidi"/>
              </w:rPr>
            </w:pPr>
            <w:r>
              <w:rPr>
                <w:rFonts w:cstheme="minorBidi"/>
              </w:rPr>
              <w:t>Prototype Authentication</w:t>
            </w:r>
          </w:p>
        </w:tc>
        <w:tc>
          <w:tcPr>
            <w:tcW w:w="893" w:type="pct"/>
          </w:tcPr>
          <w:p w14:paraId="0E22F4E5" w14:textId="5A319DE1" w:rsidR="00513AC7" w:rsidRPr="006577DE" w:rsidRDefault="00513AC7" w:rsidP="00513AC7">
            <w:pPr>
              <w:pStyle w:val="TableText"/>
              <w:rPr>
                <w:rFonts w:cstheme="minorBidi"/>
              </w:rPr>
            </w:pPr>
            <w:r>
              <w:rPr>
                <w:rFonts w:cstheme="minorBidi"/>
              </w:rPr>
              <w:t>.docx</w:t>
            </w:r>
          </w:p>
        </w:tc>
        <w:tc>
          <w:tcPr>
            <w:tcW w:w="1189" w:type="pct"/>
          </w:tcPr>
          <w:p w14:paraId="6E19A5BE" w14:textId="65BEC2F6" w:rsidR="00513AC7" w:rsidRPr="006577DE" w:rsidRDefault="00513AC7" w:rsidP="00513AC7">
            <w:pPr>
              <w:pStyle w:val="TableText"/>
              <w:rPr>
                <w:rFonts w:cstheme="minorBidi"/>
              </w:rPr>
            </w:pPr>
            <w:proofErr w:type="spellStart"/>
            <w:r>
              <w:rPr>
                <w:rFonts w:cstheme="minorBidi"/>
              </w:rPr>
              <w:t>MCCF_TASCore_Documents</w:t>
            </w:r>
            <w:proofErr w:type="spellEnd"/>
            <w:r>
              <w:rPr>
                <w:rFonts w:cstheme="minorBidi"/>
              </w:rPr>
              <w:t>/Design</w:t>
            </w:r>
          </w:p>
        </w:tc>
      </w:tr>
      <w:tr w:rsidR="00513AC7" w:rsidRPr="006577DE" w14:paraId="2DFEF24D" w14:textId="77777777" w:rsidTr="00AA3094">
        <w:trPr>
          <w:cantSplit/>
        </w:trPr>
        <w:tc>
          <w:tcPr>
            <w:tcW w:w="1917" w:type="pct"/>
          </w:tcPr>
          <w:p w14:paraId="3B4E4981" w14:textId="6DD0F71C" w:rsidR="00513AC7" w:rsidRPr="006577DE" w:rsidRDefault="00513AC7" w:rsidP="00513AC7">
            <w:pPr>
              <w:pStyle w:val="TableText"/>
              <w:rPr>
                <w:rFonts w:cstheme="minorBidi"/>
              </w:rPr>
            </w:pPr>
            <w:r>
              <w:rPr>
                <w:rFonts w:cstheme="minorBidi"/>
              </w:rPr>
              <w:t>TAS_Core_Developer_Tutorial.docx</w:t>
            </w:r>
          </w:p>
        </w:tc>
        <w:tc>
          <w:tcPr>
            <w:tcW w:w="1001" w:type="pct"/>
          </w:tcPr>
          <w:p w14:paraId="45669D99" w14:textId="4C774C8E" w:rsidR="00513AC7" w:rsidRPr="006577DE" w:rsidRDefault="00513AC7" w:rsidP="00513AC7">
            <w:pPr>
              <w:pStyle w:val="TableText"/>
              <w:rPr>
                <w:rFonts w:cstheme="minorBidi"/>
              </w:rPr>
            </w:pPr>
            <w:r>
              <w:rPr>
                <w:rFonts w:cstheme="minorBidi"/>
              </w:rPr>
              <w:t>Developer Tutorial</w:t>
            </w:r>
          </w:p>
        </w:tc>
        <w:tc>
          <w:tcPr>
            <w:tcW w:w="893" w:type="pct"/>
          </w:tcPr>
          <w:p w14:paraId="0CB8D838" w14:textId="3B4FA362" w:rsidR="00513AC7" w:rsidRPr="006577DE" w:rsidRDefault="00513AC7" w:rsidP="00513AC7">
            <w:pPr>
              <w:pStyle w:val="TableText"/>
              <w:rPr>
                <w:rFonts w:cstheme="minorBidi"/>
              </w:rPr>
            </w:pPr>
            <w:r>
              <w:rPr>
                <w:rFonts w:cstheme="minorBidi"/>
              </w:rPr>
              <w:t>.docx</w:t>
            </w:r>
          </w:p>
        </w:tc>
        <w:tc>
          <w:tcPr>
            <w:tcW w:w="1189" w:type="pct"/>
          </w:tcPr>
          <w:p w14:paraId="2A4B8375" w14:textId="54E09E76" w:rsidR="00513AC7" w:rsidRPr="006577DE" w:rsidRDefault="00513AC7" w:rsidP="00513AC7">
            <w:pPr>
              <w:pStyle w:val="TableText"/>
              <w:rPr>
                <w:rFonts w:cstheme="minorBidi"/>
              </w:rPr>
            </w:pPr>
            <w:proofErr w:type="spellStart"/>
            <w:r>
              <w:rPr>
                <w:rFonts w:cstheme="minorBidi"/>
              </w:rPr>
              <w:t>MCCF_TASCore_Documents</w:t>
            </w:r>
            <w:proofErr w:type="spellEnd"/>
            <w:r>
              <w:rPr>
                <w:rFonts w:cstheme="minorBidi"/>
              </w:rPr>
              <w:t>/Design</w:t>
            </w:r>
          </w:p>
        </w:tc>
      </w:tr>
      <w:tr w:rsidR="00513AC7" w:rsidRPr="006577DE" w14:paraId="68B6248A" w14:textId="77777777" w:rsidTr="00AA3094">
        <w:trPr>
          <w:cantSplit/>
        </w:trPr>
        <w:tc>
          <w:tcPr>
            <w:tcW w:w="1917" w:type="pct"/>
          </w:tcPr>
          <w:p w14:paraId="46F91831" w14:textId="5F3079A7" w:rsidR="00513AC7" w:rsidRPr="006577DE" w:rsidRDefault="00513AC7" w:rsidP="00513AC7">
            <w:pPr>
              <w:pStyle w:val="TableText"/>
              <w:rPr>
                <w:rFonts w:cstheme="minorBidi"/>
              </w:rPr>
            </w:pPr>
            <w:r>
              <w:rPr>
                <w:rFonts w:cstheme="minorBidi"/>
              </w:rPr>
              <w:t>TAS_eAdmin_SharePoint_2010_to_2013_SDD_v1.3.docx</w:t>
            </w:r>
          </w:p>
        </w:tc>
        <w:tc>
          <w:tcPr>
            <w:tcW w:w="1001" w:type="pct"/>
          </w:tcPr>
          <w:p w14:paraId="5D21DB1A" w14:textId="46831932" w:rsidR="00513AC7" w:rsidRPr="006577DE" w:rsidRDefault="00AD3F37" w:rsidP="00513AC7">
            <w:pPr>
              <w:pStyle w:val="TableText"/>
              <w:rPr>
                <w:rFonts w:cstheme="minorBidi"/>
              </w:rPr>
            </w:pPr>
            <w:r>
              <w:rPr>
                <w:rFonts w:cstheme="minorBidi"/>
              </w:rPr>
              <w:t>Software Design Document</w:t>
            </w:r>
          </w:p>
        </w:tc>
        <w:tc>
          <w:tcPr>
            <w:tcW w:w="893" w:type="pct"/>
          </w:tcPr>
          <w:p w14:paraId="76DF6356" w14:textId="61BF2A4A" w:rsidR="00513AC7" w:rsidRPr="006577DE" w:rsidRDefault="00513AC7" w:rsidP="00513AC7">
            <w:pPr>
              <w:pStyle w:val="TableText"/>
              <w:rPr>
                <w:rFonts w:cstheme="minorBidi"/>
              </w:rPr>
            </w:pPr>
            <w:r>
              <w:rPr>
                <w:rFonts w:cstheme="minorBidi"/>
              </w:rPr>
              <w:t>.</w:t>
            </w:r>
            <w:r w:rsidR="00AD3F37">
              <w:rPr>
                <w:rFonts w:cstheme="minorBidi"/>
              </w:rPr>
              <w:t>docx</w:t>
            </w:r>
          </w:p>
        </w:tc>
        <w:tc>
          <w:tcPr>
            <w:tcW w:w="1189" w:type="pct"/>
          </w:tcPr>
          <w:p w14:paraId="72F2D3D9" w14:textId="4974783F" w:rsidR="00513AC7" w:rsidRPr="006577DE" w:rsidRDefault="00513AC7" w:rsidP="00513AC7">
            <w:pPr>
              <w:pStyle w:val="TableText"/>
              <w:rPr>
                <w:rFonts w:cstheme="minorBidi"/>
              </w:rPr>
            </w:pPr>
            <w:proofErr w:type="spellStart"/>
            <w:r>
              <w:rPr>
                <w:rFonts w:cstheme="minorBidi"/>
              </w:rPr>
              <w:t>MCCF_TASCore_Documents</w:t>
            </w:r>
            <w:proofErr w:type="spellEnd"/>
            <w:r>
              <w:rPr>
                <w:rFonts w:cstheme="minorBidi"/>
              </w:rPr>
              <w:t>/Design</w:t>
            </w:r>
          </w:p>
        </w:tc>
      </w:tr>
      <w:tr w:rsidR="00AD3F37" w:rsidRPr="006577DE" w14:paraId="7C0CD570" w14:textId="77777777" w:rsidTr="00AA3094">
        <w:trPr>
          <w:cantSplit/>
        </w:trPr>
        <w:tc>
          <w:tcPr>
            <w:tcW w:w="1917" w:type="pct"/>
          </w:tcPr>
          <w:p w14:paraId="6299245D" w14:textId="66ECB14A" w:rsidR="00AD3F37" w:rsidRPr="006577DE" w:rsidRDefault="00AD3F37" w:rsidP="00C1030F">
            <w:pPr>
              <w:pStyle w:val="TableText"/>
              <w:rPr>
                <w:rFonts w:cstheme="minorBidi"/>
              </w:rPr>
            </w:pPr>
            <w:r>
              <w:rPr>
                <w:rFonts w:cstheme="minorBidi"/>
              </w:rPr>
              <w:t>TAS_ESB_content_based_routing.docx</w:t>
            </w:r>
          </w:p>
        </w:tc>
        <w:tc>
          <w:tcPr>
            <w:tcW w:w="1001" w:type="pct"/>
          </w:tcPr>
          <w:p w14:paraId="2814EB90" w14:textId="56685F40" w:rsidR="00AD3F37" w:rsidRPr="006577DE" w:rsidRDefault="00AD3F37" w:rsidP="00C1030F">
            <w:pPr>
              <w:pStyle w:val="TableText"/>
              <w:rPr>
                <w:rFonts w:cstheme="minorBidi"/>
              </w:rPr>
            </w:pPr>
            <w:r>
              <w:rPr>
                <w:rFonts w:cstheme="minorBidi"/>
              </w:rPr>
              <w:t>ESB Content Based Routing Document</w:t>
            </w:r>
          </w:p>
        </w:tc>
        <w:tc>
          <w:tcPr>
            <w:tcW w:w="893" w:type="pct"/>
          </w:tcPr>
          <w:p w14:paraId="459DBCBE" w14:textId="60F80E72" w:rsidR="00AD3F37" w:rsidRPr="006577DE" w:rsidRDefault="00AD3F37" w:rsidP="00C1030F">
            <w:pPr>
              <w:pStyle w:val="TableText"/>
              <w:rPr>
                <w:rFonts w:cstheme="minorBidi"/>
              </w:rPr>
            </w:pPr>
            <w:r>
              <w:rPr>
                <w:rFonts w:cstheme="minorBidi"/>
              </w:rPr>
              <w:t>.docx</w:t>
            </w:r>
          </w:p>
        </w:tc>
        <w:tc>
          <w:tcPr>
            <w:tcW w:w="1189" w:type="pct"/>
          </w:tcPr>
          <w:p w14:paraId="4F5E9F29" w14:textId="36566899" w:rsidR="00AD3F37" w:rsidRPr="006577DE" w:rsidRDefault="00AD3F37" w:rsidP="00C1030F">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053F4768" w14:textId="77777777" w:rsidTr="004C5241">
        <w:trPr>
          <w:cantSplit/>
        </w:trPr>
        <w:tc>
          <w:tcPr>
            <w:tcW w:w="1917" w:type="pct"/>
          </w:tcPr>
          <w:p w14:paraId="76F14B3A" w14:textId="77777777" w:rsidR="004C5241" w:rsidRPr="006577DE" w:rsidRDefault="004C5241" w:rsidP="004C5241">
            <w:pPr>
              <w:pStyle w:val="TableText"/>
              <w:rPr>
                <w:rFonts w:cstheme="minorBidi"/>
              </w:rPr>
            </w:pPr>
            <w:r>
              <w:rPr>
                <w:rFonts w:cstheme="minorBidi"/>
              </w:rPr>
              <w:t>TAS_ESB_vista_logging.docx</w:t>
            </w:r>
          </w:p>
        </w:tc>
        <w:tc>
          <w:tcPr>
            <w:tcW w:w="1001" w:type="pct"/>
          </w:tcPr>
          <w:p w14:paraId="21DFE6E9" w14:textId="77777777" w:rsidR="004C5241" w:rsidRPr="006577DE" w:rsidRDefault="004C5241" w:rsidP="004C5241">
            <w:pPr>
              <w:pStyle w:val="TableText"/>
              <w:rPr>
                <w:rFonts w:cstheme="minorBidi"/>
              </w:rPr>
            </w:pPr>
            <w:proofErr w:type="spellStart"/>
            <w:r>
              <w:rPr>
                <w:rFonts w:cstheme="minorBidi"/>
              </w:rPr>
              <w:t>VistA</w:t>
            </w:r>
            <w:proofErr w:type="spellEnd"/>
            <w:r>
              <w:rPr>
                <w:rFonts w:cstheme="minorBidi"/>
              </w:rPr>
              <w:t xml:space="preserve"> Logging</w:t>
            </w:r>
          </w:p>
        </w:tc>
        <w:tc>
          <w:tcPr>
            <w:tcW w:w="893" w:type="pct"/>
          </w:tcPr>
          <w:p w14:paraId="25AA2F6B" w14:textId="77777777" w:rsidR="004C5241" w:rsidRPr="006577DE" w:rsidRDefault="004C5241" w:rsidP="004C5241">
            <w:pPr>
              <w:pStyle w:val="TableText"/>
              <w:rPr>
                <w:rFonts w:cstheme="minorBidi"/>
              </w:rPr>
            </w:pPr>
            <w:r>
              <w:rPr>
                <w:rFonts w:cstheme="minorBidi"/>
              </w:rPr>
              <w:t>.docx</w:t>
            </w:r>
          </w:p>
        </w:tc>
        <w:tc>
          <w:tcPr>
            <w:tcW w:w="1189" w:type="pct"/>
          </w:tcPr>
          <w:p w14:paraId="0CE9ED3F"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61BAD54F" w14:textId="77777777" w:rsidTr="004C5241">
        <w:trPr>
          <w:cantSplit/>
        </w:trPr>
        <w:tc>
          <w:tcPr>
            <w:tcW w:w="1917" w:type="pct"/>
          </w:tcPr>
          <w:p w14:paraId="67A31920" w14:textId="12B8ADEB" w:rsidR="004C5241" w:rsidRPr="006577DE" w:rsidRDefault="004C5241" w:rsidP="004C5241">
            <w:pPr>
              <w:pStyle w:val="TableText"/>
              <w:rPr>
                <w:rFonts w:cstheme="minorBidi"/>
              </w:rPr>
            </w:pPr>
            <w:r>
              <w:rPr>
                <w:rFonts w:cstheme="minorBidi"/>
              </w:rPr>
              <w:t>TAS_FSC_ICD_267_277.docx</w:t>
            </w:r>
          </w:p>
        </w:tc>
        <w:tc>
          <w:tcPr>
            <w:tcW w:w="1001" w:type="pct"/>
          </w:tcPr>
          <w:p w14:paraId="7707D13D" w14:textId="409B10E9"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01F31197" w14:textId="77777777" w:rsidR="004C5241" w:rsidRPr="006577DE" w:rsidRDefault="004C5241" w:rsidP="004C5241">
            <w:pPr>
              <w:pStyle w:val="TableText"/>
              <w:rPr>
                <w:rFonts w:cstheme="minorBidi"/>
              </w:rPr>
            </w:pPr>
            <w:r>
              <w:rPr>
                <w:rFonts w:cstheme="minorBidi"/>
              </w:rPr>
              <w:t>.docx</w:t>
            </w:r>
          </w:p>
        </w:tc>
        <w:tc>
          <w:tcPr>
            <w:tcW w:w="1189" w:type="pct"/>
          </w:tcPr>
          <w:p w14:paraId="64F68E38"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62F71A65" w14:textId="77777777" w:rsidTr="004C5241">
        <w:trPr>
          <w:cantSplit/>
        </w:trPr>
        <w:tc>
          <w:tcPr>
            <w:tcW w:w="1917" w:type="pct"/>
          </w:tcPr>
          <w:p w14:paraId="579615CF" w14:textId="5B96648A" w:rsidR="004C5241" w:rsidRPr="006577DE" w:rsidRDefault="004C5241" w:rsidP="004C5241">
            <w:pPr>
              <w:pStyle w:val="TableText"/>
              <w:rPr>
                <w:rFonts w:cstheme="minorBidi"/>
              </w:rPr>
            </w:pPr>
            <w:r>
              <w:rPr>
                <w:rFonts w:cstheme="minorBidi"/>
              </w:rPr>
              <w:t>TAS_FSC_ICD_270_271.docx</w:t>
            </w:r>
          </w:p>
        </w:tc>
        <w:tc>
          <w:tcPr>
            <w:tcW w:w="1001" w:type="pct"/>
          </w:tcPr>
          <w:p w14:paraId="33CF856F" w14:textId="0546CCA9"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3B3EC7FE" w14:textId="77777777" w:rsidR="004C5241" w:rsidRPr="006577DE" w:rsidRDefault="004C5241" w:rsidP="004C5241">
            <w:pPr>
              <w:pStyle w:val="TableText"/>
              <w:rPr>
                <w:rFonts w:cstheme="minorBidi"/>
              </w:rPr>
            </w:pPr>
            <w:r>
              <w:rPr>
                <w:rFonts w:cstheme="minorBidi"/>
              </w:rPr>
              <w:t>.docx</w:t>
            </w:r>
          </w:p>
        </w:tc>
        <w:tc>
          <w:tcPr>
            <w:tcW w:w="1189" w:type="pct"/>
          </w:tcPr>
          <w:p w14:paraId="728B3EDA"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2B2D5C29" w14:textId="77777777" w:rsidTr="004C5241">
        <w:trPr>
          <w:cantSplit/>
        </w:trPr>
        <w:tc>
          <w:tcPr>
            <w:tcW w:w="1917" w:type="pct"/>
          </w:tcPr>
          <w:p w14:paraId="3CBC6F6E" w14:textId="5921EC0A" w:rsidR="004C5241" w:rsidRPr="006577DE" w:rsidRDefault="004C5241" w:rsidP="004C5241">
            <w:pPr>
              <w:pStyle w:val="TableText"/>
              <w:rPr>
                <w:rFonts w:cstheme="minorBidi"/>
              </w:rPr>
            </w:pPr>
            <w:r>
              <w:rPr>
                <w:rFonts w:cstheme="minorBidi"/>
              </w:rPr>
              <w:lastRenderedPageBreak/>
              <w:t>TAS_FSC_ICD_275_ClaimOrEncounter.docx</w:t>
            </w:r>
          </w:p>
        </w:tc>
        <w:tc>
          <w:tcPr>
            <w:tcW w:w="1001" w:type="pct"/>
          </w:tcPr>
          <w:p w14:paraId="240BA787" w14:textId="2A7DDF3C"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6E26B457" w14:textId="77777777" w:rsidR="004C5241" w:rsidRPr="006577DE" w:rsidRDefault="004C5241" w:rsidP="004C5241">
            <w:pPr>
              <w:pStyle w:val="TableText"/>
              <w:rPr>
                <w:rFonts w:cstheme="minorBidi"/>
              </w:rPr>
            </w:pPr>
            <w:r>
              <w:rPr>
                <w:rFonts w:cstheme="minorBidi"/>
              </w:rPr>
              <w:t>.docx</w:t>
            </w:r>
          </w:p>
        </w:tc>
        <w:tc>
          <w:tcPr>
            <w:tcW w:w="1189" w:type="pct"/>
          </w:tcPr>
          <w:p w14:paraId="5DE166B0"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42EEFD11" w14:textId="77777777" w:rsidTr="004C5241">
        <w:trPr>
          <w:cantSplit/>
        </w:trPr>
        <w:tc>
          <w:tcPr>
            <w:tcW w:w="1917" w:type="pct"/>
          </w:tcPr>
          <w:p w14:paraId="729AC729" w14:textId="77777777" w:rsidR="004C5241" w:rsidRPr="006577DE" w:rsidRDefault="004C5241" w:rsidP="004C5241">
            <w:pPr>
              <w:pStyle w:val="TableText"/>
              <w:rPr>
                <w:rFonts w:cstheme="minorBidi"/>
              </w:rPr>
            </w:pPr>
            <w:r>
              <w:rPr>
                <w:rFonts w:cstheme="minorBidi"/>
              </w:rPr>
              <w:t>TAS_FSC_ICD_275_HealthCareServiceReview.docx</w:t>
            </w:r>
          </w:p>
        </w:tc>
        <w:tc>
          <w:tcPr>
            <w:tcW w:w="1001" w:type="pct"/>
          </w:tcPr>
          <w:p w14:paraId="36D755CC" w14:textId="77777777"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7E034E25" w14:textId="77777777" w:rsidR="004C5241" w:rsidRPr="006577DE" w:rsidRDefault="004C5241" w:rsidP="004C5241">
            <w:pPr>
              <w:pStyle w:val="TableText"/>
              <w:rPr>
                <w:rFonts w:cstheme="minorBidi"/>
              </w:rPr>
            </w:pPr>
            <w:r>
              <w:rPr>
                <w:rFonts w:cstheme="minorBidi"/>
              </w:rPr>
              <w:t>.docx</w:t>
            </w:r>
          </w:p>
        </w:tc>
        <w:tc>
          <w:tcPr>
            <w:tcW w:w="1189" w:type="pct"/>
          </w:tcPr>
          <w:p w14:paraId="5FD9D5E1"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42DA0971" w14:textId="77777777" w:rsidTr="004C5241">
        <w:trPr>
          <w:cantSplit/>
        </w:trPr>
        <w:tc>
          <w:tcPr>
            <w:tcW w:w="1917" w:type="pct"/>
          </w:tcPr>
          <w:p w14:paraId="10C48892" w14:textId="77777777" w:rsidR="004C5241" w:rsidRPr="006577DE" w:rsidRDefault="004C5241" w:rsidP="004C5241">
            <w:pPr>
              <w:pStyle w:val="TableText"/>
              <w:rPr>
                <w:rFonts w:cstheme="minorBidi"/>
              </w:rPr>
            </w:pPr>
            <w:r>
              <w:rPr>
                <w:rFonts w:cstheme="minorBidi"/>
              </w:rPr>
              <w:t>TAS_FSC_ICD_277CA.docx</w:t>
            </w:r>
          </w:p>
        </w:tc>
        <w:tc>
          <w:tcPr>
            <w:tcW w:w="1001" w:type="pct"/>
          </w:tcPr>
          <w:p w14:paraId="5EB813E4" w14:textId="77777777"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56DFFD46" w14:textId="77777777" w:rsidR="004C5241" w:rsidRPr="006577DE" w:rsidRDefault="004C5241" w:rsidP="004C5241">
            <w:pPr>
              <w:pStyle w:val="TableText"/>
              <w:rPr>
                <w:rFonts w:cstheme="minorBidi"/>
              </w:rPr>
            </w:pPr>
            <w:r>
              <w:rPr>
                <w:rFonts w:cstheme="minorBidi"/>
              </w:rPr>
              <w:t>.docx</w:t>
            </w:r>
          </w:p>
        </w:tc>
        <w:tc>
          <w:tcPr>
            <w:tcW w:w="1189" w:type="pct"/>
          </w:tcPr>
          <w:p w14:paraId="6A045266"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33EC045D" w14:textId="77777777" w:rsidTr="004C5241">
        <w:trPr>
          <w:cantSplit/>
        </w:trPr>
        <w:tc>
          <w:tcPr>
            <w:tcW w:w="1917" w:type="pct"/>
          </w:tcPr>
          <w:p w14:paraId="41A90D97" w14:textId="0DBB72B3" w:rsidR="004C5241" w:rsidRPr="006577DE" w:rsidRDefault="004C5241" w:rsidP="004C5241">
            <w:pPr>
              <w:pStyle w:val="TableText"/>
              <w:rPr>
                <w:rFonts w:cstheme="minorBidi"/>
              </w:rPr>
            </w:pPr>
            <w:r>
              <w:rPr>
                <w:rFonts w:cstheme="minorBidi"/>
              </w:rPr>
              <w:t>TAS_FSC_ICD_277RFAI.docx</w:t>
            </w:r>
          </w:p>
        </w:tc>
        <w:tc>
          <w:tcPr>
            <w:tcW w:w="1001" w:type="pct"/>
          </w:tcPr>
          <w:p w14:paraId="0D7B3605" w14:textId="77777777"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4AD42154" w14:textId="77777777" w:rsidR="004C5241" w:rsidRPr="006577DE" w:rsidRDefault="004C5241" w:rsidP="004C5241">
            <w:pPr>
              <w:pStyle w:val="TableText"/>
              <w:rPr>
                <w:rFonts w:cstheme="minorBidi"/>
              </w:rPr>
            </w:pPr>
            <w:r>
              <w:rPr>
                <w:rFonts w:cstheme="minorBidi"/>
              </w:rPr>
              <w:t>.docx</w:t>
            </w:r>
          </w:p>
        </w:tc>
        <w:tc>
          <w:tcPr>
            <w:tcW w:w="1189" w:type="pct"/>
          </w:tcPr>
          <w:p w14:paraId="470F603E"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5800F72F" w14:textId="77777777" w:rsidTr="004C5241">
        <w:trPr>
          <w:cantSplit/>
        </w:trPr>
        <w:tc>
          <w:tcPr>
            <w:tcW w:w="1917" w:type="pct"/>
          </w:tcPr>
          <w:p w14:paraId="00703576" w14:textId="6B10B2F6" w:rsidR="004C5241" w:rsidRPr="006577DE" w:rsidRDefault="004C5241" w:rsidP="004C5241">
            <w:pPr>
              <w:pStyle w:val="TableText"/>
              <w:rPr>
                <w:rFonts w:cstheme="minorBidi"/>
              </w:rPr>
            </w:pPr>
            <w:r>
              <w:rPr>
                <w:rFonts w:cstheme="minorBidi"/>
              </w:rPr>
              <w:t>TAS_FSC_ICD_277STAT.docx</w:t>
            </w:r>
          </w:p>
        </w:tc>
        <w:tc>
          <w:tcPr>
            <w:tcW w:w="1001" w:type="pct"/>
          </w:tcPr>
          <w:p w14:paraId="6BBFA2E4" w14:textId="77777777"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31D8F96B" w14:textId="77777777" w:rsidR="004C5241" w:rsidRPr="006577DE" w:rsidRDefault="004C5241" w:rsidP="004C5241">
            <w:pPr>
              <w:pStyle w:val="TableText"/>
              <w:rPr>
                <w:rFonts w:cstheme="minorBidi"/>
              </w:rPr>
            </w:pPr>
            <w:r>
              <w:rPr>
                <w:rFonts w:cstheme="minorBidi"/>
              </w:rPr>
              <w:t>.docx</w:t>
            </w:r>
          </w:p>
        </w:tc>
        <w:tc>
          <w:tcPr>
            <w:tcW w:w="1189" w:type="pct"/>
          </w:tcPr>
          <w:p w14:paraId="6BE55529"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4D48FF4E" w14:textId="77777777" w:rsidTr="004C5241">
        <w:trPr>
          <w:cantSplit/>
        </w:trPr>
        <w:tc>
          <w:tcPr>
            <w:tcW w:w="1917" w:type="pct"/>
          </w:tcPr>
          <w:p w14:paraId="3817B87E" w14:textId="0FB715DD" w:rsidR="004C5241" w:rsidRPr="006577DE" w:rsidRDefault="004C5241" w:rsidP="004C5241">
            <w:pPr>
              <w:pStyle w:val="TableText"/>
              <w:rPr>
                <w:rFonts w:cstheme="minorBidi"/>
              </w:rPr>
            </w:pPr>
            <w:r>
              <w:rPr>
                <w:rFonts w:cstheme="minorBidi"/>
              </w:rPr>
              <w:t>TAS_FSC_ICD_278.docx</w:t>
            </w:r>
          </w:p>
        </w:tc>
        <w:tc>
          <w:tcPr>
            <w:tcW w:w="1001" w:type="pct"/>
          </w:tcPr>
          <w:p w14:paraId="010D7B44" w14:textId="77777777"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7D3E89BC" w14:textId="77777777" w:rsidR="004C5241" w:rsidRPr="006577DE" w:rsidRDefault="004C5241" w:rsidP="004C5241">
            <w:pPr>
              <w:pStyle w:val="TableText"/>
              <w:rPr>
                <w:rFonts w:cstheme="minorBidi"/>
              </w:rPr>
            </w:pPr>
            <w:r>
              <w:rPr>
                <w:rFonts w:cstheme="minorBidi"/>
              </w:rPr>
              <w:t>.docx</w:t>
            </w:r>
          </w:p>
        </w:tc>
        <w:tc>
          <w:tcPr>
            <w:tcW w:w="1189" w:type="pct"/>
          </w:tcPr>
          <w:p w14:paraId="6336EDAD"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00505535" w14:textId="77777777" w:rsidTr="004C5241">
        <w:trPr>
          <w:cantSplit/>
        </w:trPr>
        <w:tc>
          <w:tcPr>
            <w:tcW w:w="1917" w:type="pct"/>
          </w:tcPr>
          <w:p w14:paraId="04773E0A" w14:textId="0D439210" w:rsidR="004C5241" w:rsidRPr="006577DE" w:rsidRDefault="004C5241" w:rsidP="004C5241">
            <w:pPr>
              <w:pStyle w:val="TableText"/>
              <w:rPr>
                <w:rFonts w:cstheme="minorBidi"/>
              </w:rPr>
            </w:pPr>
            <w:r>
              <w:rPr>
                <w:rFonts w:cstheme="minorBidi"/>
              </w:rPr>
              <w:t>TAS_FSC_ICD_835_ERA_EFT.docx</w:t>
            </w:r>
          </w:p>
        </w:tc>
        <w:tc>
          <w:tcPr>
            <w:tcW w:w="1001" w:type="pct"/>
          </w:tcPr>
          <w:p w14:paraId="6D93ABEB" w14:textId="77777777"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55374F9B" w14:textId="77777777" w:rsidR="004C5241" w:rsidRPr="006577DE" w:rsidRDefault="004C5241" w:rsidP="004C5241">
            <w:pPr>
              <w:pStyle w:val="TableText"/>
              <w:rPr>
                <w:rFonts w:cstheme="minorBidi"/>
              </w:rPr>
            </w:pPr>
            <w:r>
              <w:rPr>
                <w:rFonts w:cstheme="minorBidi"/>
              </w:rPr>
              <w:t>.docx</w:t>
            </w:r>
          </w:p>
        </w:tc>
        <w:tc>
          <w:tcPr>
            <w:tcW w:w="1189" w:type="pct"/>
          </w:tcPr>
          <w:p w14:paraId="45F5C340"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1E305278" w14:textId="77777777" w:rsidTr="004C5241">
        <w:trPr>
          <w:cantSplit/>
        </w:trPr>
        <w:tc>
          <w:tcPr>
            <w:tcW w:w="1917" w:type="pct"/>
          </w:tcPr>
          <w:p w14:paraId="5BCCA99C" w14:textId="77777777" w:rsidR="004C5241" w:rsidRPr="006577DE" w:rsidRDefault="004C5241" w:rsidP="004C5241">
            <w:pPr>
              <w:pStyle w:val="TableText"/>
              <w:rPr>
                <w:rFonts w:cstheme="minorBidi"/>
              </w:rPr>
            </w:pPr>
            <w:r>
              <w:rPr>
                <w:rFonts w:cstheme="minorBidi"/>
              </w:rPr>
              <w:t>TAS_FSC_ICD_835_MRA.docx</w:t>
            </w:r>
          </w:p>
        </w:tc>
        <w:tc>
          <w:tcPr>
            <w:tcW w:w="1001" w:type="pct"/>
          </w:tcPr>
          <w:p w14:paraId="5593BD8E" w14:textId="77777777"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1FDBE268" w14:textId="77777777" w:rsidR="004C5241" w:rsidRPr="006577DE" w:rsidRDefault="004C5241" w:rsidP="004C5241">
            <w:pPr>
              <w:pStyle w:val="TableText"/>
              <w:rPr>
                <w:rFonts w:cstheme="minorBidi"/>
              </w:rPr>
            </w:pPr>
            <w:r>
              <w:rPr>
                <w:rFonts w:cstheme="minorBidi"/>
              </w:rPr>
              <w:t>.docx</w:t>
            </w:r>
          </w:p>
        </w:tc>
        <w:tc>
          <w:tcPr>
            <w:tcW w:w="1189" w:type="pct"/>
          </w:tcPr>
          <w:p w14:paraId="51895FE2"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51F977D6" w14:textId="77777777" w:rsidTr="004C5241">
        <w:trPr>
          <w:cantSplit/>
        </w:trPr>
        <w:tc>
          <w:tcPr>
            <w:tcW w:w="1917" w:type="pct"/>
          </w:tcPr>
          <w:p w14:paraId="7E20D60F" w14:textId="77777777" w:rsidR="004C5241" w:rsidRPr="006577DE" w:rsidRDefault="004C5241" w:rsidP="004C5241">
            <w:pPr>
              <w:pStyle w:val="TableText"/>
              <w:rPr>
                <w:rFonts w:cstheme="minorBidi"/>
              </w:rPr>
            </w:pPr>
            <w:r>
              <w:rPr>
                <w:rFonts w:cstheme="minorBidi"/>
              </w:rPr>
              <w:t>TAS_FSC_ICD_837.docx</w:t>
            </w:r>
          </w:p>
        </w:tc>
        <w:tc>
          <w:tcPr>
            <w:tcW w:w="1001" w:type="pct"/>
          </w:tcPr>
          <w:p w14:paraId="4CC0FFE6" w14:textId="77777777"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2325FD89" w14:textId="77777777" w:rsidR="004C5241" w:rsidRPr="006577DE" w:rsidRDefault="004C5241" w:rsidP="004C5241">
            <w:pPr>
              <w:pStyle w:val="TableText"/>
              <w:rPr>
                <w:rFonts w:cstheme="minorBidi"/>
              </w:rPr>
            </w:pPr>
            <w:r>
              <w:rPr>
                <w:rFonts w:cstheme="minorBidi"/>
              </w:rPr>
              <w:t>.docx</w:t>
            </w:r>
          </w:p>
        </w:tc>
        <w:tc>
          <w:tcPr>
            <w:tcW w:w="1189" w:type="pct"/>
          </w:tcPr>
          <w:p w14:paraId="037C4897"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AD3F37" w:rsidRPr="006577DE" w14:paraId="78E0E0A9" w14:textId="77777777" w:rsidTr="00AA3094">
        <w:trPr>
          <w:cantSplit/>
        </w:trPr>
        <w:tc>
          <w:tcPr>
            <w:tcW w:w="1917" w:type="pct"/>
          </w:tcPr>
          <w:p w14:paraId="2AC17A81" w14:textId="516708B4" w:rsidR="00AD3F37" w:rsidRPr="006577DE" w:rsidRDefault="00AD3F37" w:rsidP="00C1030F">
            <w:pPr>
              <w:pStyle w:val="TableText"/>
              <w:rPr>
                <w:rFonts w:cstheme="minorBidi"/>
              </w:rPr>
            </w:pPr>
            <w:r>
              <w:rPr>
                <w:rFonts w:cstheme="minorBidi"/>
              </w:rPr>
              <w:t>TAS_</w:t>
            </w:r>
            <w:r w:rsidR="004C5241">
              <w:rPr>
                <w:rFonts w:cstheme="minorBidi"/>
              </w:rPr>
              <w:t>FSC_ICD_ePharmacy_Consolidated.docx</w:t>
            </w:r>
          </w:p>
        </w:tc>
        <w:tc>
          <w:tcPr>
            <w:tcW w:w="1001" w:type="pct"/>
          </w:tcPr>
          <w:p w14:paraId="5B85699F" w14:textId="65D12B74" w:rsidR="00AD3F37" w:rsidRPr="006577DE" w:rsidRDefault="004C5241" w:rsidP="00C1030F">
            <w:pPr>
              <w:pStyle w:val="TableText"/>
              <w:rPr>
                <w:rFonts w:cstheme="minorBidi"/>
              </w:rPr>
            </w:pPr>
            <w:r>
              <w:rPr>
                <w:rFonts w:cstheme="minorBidi"/>
              </w:rPr>
              <w:t>Financial Service Center Interface Control Document</w:t>
            </w:r>
          </w:p>
        </w:tc>
        <w:tc>
          <w:tcPr>
            <w:tcW w:w="893" w:type="pct"/>
          </w:tcPr>
          <w:p w14:paraId="2831F2E6" w14:textId="0E7F0997" w:rsidR="00AD3F37" w:rsidRPr="006577DE" w:rsidRDefault="00AD3F37" w:rsidP="00C1030F">
            <w:pPr>
              <w:pStyle w:val="TableText"/>
              <w:rPr>
                <w:rFonts w:cstheme="minorBidi"/>
              </w:rPr>
            </w:pPr>
            <w:r>
              <w:rPr>
                <w:rFonts w:cstheme="minorBidi"/>
              </w:rPr>
              <w:t>.docx</w:t>
            </w:r>
          </w:p>
        </w:tc>
        <w:tc>
          <w:tcPr>
            <w:tcW w:w="1189" w:type="pct"/>
          </w:tcPr>
          <w:p w14:paraId="1F4017E1" w14:textId="3DBA798F" w:rsidR="00AD3F37" w:rsidRPr="006577DE" w:rsidRDefault="00AD3F37" w:rsidP="00C1030F">
            <w:pPr>
              <w:pStyle w:val="TableText"/>
              <w:rPr>
                <w:rFonts w:cstheme="minorBidi"/>
              </w:rPr>
            </w:pPr>
            <w:proofErr w:type="spellStart"/>
            <w:r>
              <w:rPr>
                <w:rFonts w:cstheme="minorBidi"/>
              </w:rPr>
              <w:t>MCCF_TASCore_Documents</w:t>
            </w:r>
            <w:proofErr w:type="spellEnd"/>
            <w:r>
              <w:rPr>
                <w:rFonts w:cstheme="minorBidi"/>
              </w:rPr>
              <w:t>/Design</w:t>
            </w:r>
          </w:p>
        </w:tc>
      </w:tr>
      <w:tr w:rsidR="00AD3F37" w:rsidRPr="006577DE" w14:paraId="7F930D73" w14:textId="77777777" w:rsidTr="00AA3094">
        <w:trPr>
          <w:cantSplit/>
        </w:trPr>
        <w:tc>
          <w:tcPr>
            <w:tcW w:w="1917" w:type="pct"/>
          </w:tcPr>
          <w:p w14:paraId="7D5CE413" w14:textId="5C1DB032" w:rsidR="00AD3F37" w:rsidRPr="006577DE" w:rsidRDefault="00AD3F37" w:rsidP="00C1030F">
            <w:pPr>
              <w:pStyle w:val="TableText"/>
              <w:rPr>
                <w:rFonts w:cstheme="minorBidi"/>
              </w:rPr>
            </w:pPr>
            <w:r>
              <w:rPr>
                <w:rFonts w:cstheme="minorBidi"/>
              </w:rPr>
              <w:lastRenderedPageBreak/>
              <w:t>TAS_TASCore_US2058_US3059_US3060_US3061_US3602_US3063_US3604_US3606_US3067_US3069_OIT_PM_User_Story_Approval.docx</w:t>
            </w:r>
          </w:p>
        </w:tc>
        <w:tc>
          <w:tcPr>
            <w:tcW w:w="1001" w:type="pct"/>
          </w:tcPr>
          <w:p w14:paraId="6FA6A6A9" w14:textId="6628781E" w:rsidR="00AD3F37" w:rsidRPr="006577DE" w:rsidRDefault="00AD3F37" w:rsidP="00C1030F">
            <w:pPr>
              <w:pStyle w:val="TableText"/>
              <w:rPr>
                <w:rFonts w:cstheme="minorBidi"/>
              </w:rPr>
            </w:pPr>
            <w:r>
              <w:rPr>
                <w:rFonts w:cstheme="minorBidi"/>
              </w:rPr>
              <w:t>User Story Approval</w:t>
            </w:r>
          </w:p>
        </w:tc>
        <w:tc>
          <w:tcPr>
            <w:tcW w:w="893" w:type="pct"/>
          </w:tcPr>
          <w:p w14:paraId="675481AD" w14:textId="211972F4" w:rsidR="00AD3F37" w:rsidRPr="006577DE" w:rsidRDefault="00AD3F37" w:rsidP="00C1030F">
            <w:pPr>
              <w:pStyle w:val="TableText"/>
              <w:rPr>
                <w:rFonts w:cstheme="minorBidi"/>
              </w:rPr>
            </w:pPr>
            <w:r>
              <w:rPr>
                <w:rFonts w:cstheme="minorBidi"/>
              </w:rPr>
              <w:t>.docx</w:t>
            </w:r>
          </w:p>
        </w:tc>
        <w:tc>
          <w:tcPr>
            <w:tcW w:w="1189" w:type="pct"/>
          </w:tcPr>
          <w:p w14:paraId="2FFFB36C" w14:textId="149AFFF2" w:rsidR="00AD3F37" w:rsidRPr="006577DE" w:rsidRDefault="00AD3F37" w:rsidP="00C1030F">
            <w:pPr>
              <w:pStyle w:val="TableText"/>
              <w:rPr>
                <w:rFonts w:cstheme="minorBidi"/>
              </w:rPr>
            </w:pPr>
            <w:proofErr w:type="spellStart"/>
            <w:r>
              <w:rPr>
                <w:rFonts w:cstheme="minorBidi"/>
              </w:rPr>
              <w:t>MCCF_TASCore_Documents</w:t>
            </w:r>
            <w:proofErr w:type="spellEnd"/>
            <w:r>
              <w:rPr>
                <w:rFonts w:cstheme="minorBidi"/>
              </w:rPr>
              <w:t>/Design</w:t>
            </w:r>
          </w:p>
        </w:tc>
      </w:tr>
      <w:tr w:rsidR="00AD3F37" w:rsidRPr="006577DE" w14:paraId="62D69A31" w14:textId="77777777" w:rsidTr="00AA3094">
        <w:trPr>
          <w:cantSplit/>
        </w:trPr>
        <w:tc>
          <w:tcPr>
            <w:tcW w:w="1917" w:type="pct"/>
          </w:tcPr>
          <w:p w14:paraId="45FF3C58" w14:textId="1184EA7B" w:rsidR="00AD3F37" w:rsidRPr="006577DE" w:rsidRDefault="00AD3F37" w:rsidP="00C1030F">
            <w:pPr>
              <w:pStyle w:val="TableText"/>
              <w:rPr>
                <w:rFonts w:cstheme="minorBidi"/>
              </w:rPr>
            </w:pPr>
            <w:r>
              <w:rPr>
                <w:rFonts w:cstheme="minorBidi"/>
              </w:rPr>
              <w:t>TAS_TASCore_US3074_US3079_US3080_US3496_US3530_US3536_US3541_US3547_OIT_PM_User_Story_Approval.docx</w:t>
            </w:r>
          </w:p>
        </w:tc>
        <w:tc>
          <w:tcPr>
            <w:tcW w:w="1001" w:type="pct"/>
          </w:tcPr>
          <w:p w14:paraId="6BBAC792" w14:textId="355F5F5E" w:rsidR="00AD3F37" w:rsidRPr="006577DE" w:rsidRDefault="00AD3F37" w:rsidP="00C1030F">
            <w:pPr>
              <w:pStyle w:val="TableText"/>
              <w:rPr>
                <w:rFonts w:cstheme="minorBidi"/>
              </w:rPr>
            </w:pPr>
            <w:r>
              <w:rPr>
                <w:rFonts w:cstheme="minorBidi"/>
              </w:rPr>
              <w:t>User Story Approval</w:t>
            </w:r>
          </w:p>
        </w:tc>
        <w:tc>
          <w:tcPr>
            <w:tcW w:w="893" w:type="pct"/>
          </w:tcPr>
          <w:p w14:paraId="77871071" w14:textId="066DC5C7" w:rsidR="00AD3F37" w:rsidRPr="006577DE" w:rsidRDefault="00AD3F37" w:rsidP="00C1030F">
            <w:pPr>
              <w:pStyle w:val="TableText"/>
              <w:rPr>
                <w:rFonts w:cstheme="minorBidi"/>
              </w:rPr>
            </w:pPr>
            <w:r>
              <w:rPr>
                <w:rFonts w:cstheme="minorBidi"/>
              </w:rPr>
              <w:t>.docx</w:t>
            </w:r>
          </w:p>
        </w:tc>
        <w:tc>
          <w:tcPr>
            <w:tcW w:w="1189" w:type="pct"/>
          </w:tcPr>
          <w:p w14:paraId="138EA82E" w14:textId="39DE68DD" w:rsidR="00AD3F37" w:rsidRPr="006577DE" w:rsidRDefault="00AD3F37" w:rsidP="00C1030F">
            <w:pPr>
              <w:pStyle w:val="TableText"/>
              <w:rPr>
                <w:rFonts w:cstheme="minorBidi"/>
              </w:rPr>
            </w:pPr>
            <w:proofErr w:type="spellStart"/>
            <w:r>
              <w:rPr>
                <w:rFonts w:cstheme="minorBidi"/>
              </w:rPr>
              <w:t>MCCF_TASCore_Documents</w:t>
            </w:r>
            <w:proofErr w:type="spellEnd"/>
            <w:r>
              <w:rPr>
                <w:rFonts w:cstheme="minorBidi"/>
              </w:rPr>
              <w:t>/Design</w:t>
            </w:r>
          </w:p>
        </w:tc>
      </w:tr>
      <w:tr w:rsidR="00AD3F37" w:rsidRPr="006577DE" w14:paraId="46F4A481" w14:textId="77777777" w:rsidTr="00AA3094">
        <w:trPr>
          <w:cantSplit/>
        </w:trPr>
        <w:tc>
          <w:tcPr>
            <w:tcW w:w="1917" w:type="pct"/>
          </w:tcPr>
          <w:p w14:paraId="2D540746" w14:textId="4EEEA38C" w:rsidR="00AD3F37" w:rsidRPr="006577DE" w:rsidRDefault="00AD3F37" w:rsidP="00C1030F">
            <w:pPr>
              <w:pStyle w:val="TableText"/>
              <w:rPr>
                <w:rFonts w:cstheme="minorBidi"/>
              </w:rPr>
            </w:pPr>
            <w:r>
              <w:rPr>
                <w:rFonts w:cstheme="minorBidi"/>
              </w:rPr>
              <w:t>TASCore_Style_Guide.docx</w:t>
            </w:r>
          </w:p>
        </w:tc>
        <w:tc>
          <w:tcPr>
            <w:tcW w:w="1001" w:type="pct"/>
          </w:tcPr>
          <w:p w14:paraId="0BA7E5A5" w14:textId="110F5521" w:rsidR="00AD3F37" w:rsidRPr="006577DE" w:rsidRDefault="00AD3F37" w:rsidP="00C1030F">
            <w:pPr>
              <w:pStyle w:val="TableText"/>
              <w:rPr>
                <w:rFonts w:cstheme="minorBidi"/>
              </w:rPr>
            </w:pPr>
            <w:r>
              <w:rPr>
                <w:rFonts w:cstheme="minorBidi"/>
              </w:rPr>
              <w:t>Style Guide</w:t>
            </w:r>
          </w:p>
        </w:tc>
        <w:tc>
          <w:tcPr>
            <w:tcW w:w="893" w:type="pct"/>
          </w:tcPr>
          <w:p w14:paraId="4321B3EC" w14:textId="42C98DAA" w:rsidR="00AD3F37" w:rsidRPr="006577DE" w:rsidRDefault="00AD3F37" w:rsidP="00C1030F">
            <w:pPr>
              <w:pStyle w:val="TableText"/>
              <w:rPr>
                <w:rFonts w:cstheme="minorBidi"/>
              </w:rPr>
            </w:pPr>
            <w:r>
              <w:rPr>
                <w:rFonts w:cstheme="minorBidi"/>
              </w:rPr>
              <w:t>.docx</w:t>
            </w:r>
          </w:p>
        </w:tc>
        <w:tc>
          <w:tcPr>
            <w:tcW w:w="1189" w:type="pct"/>
          </w:tcPr>
          <w:p w14:paraId="7F003B6C" w14:textId="760EBE2A" w:rsidR="00AD3F37" w:rsidRPr="006577DE" w:rsidRDefault="00AD3F37" w:rsidP="00C1030F">
            <w:pPr>
              <w:pStyle w:val="TableText"/>
              <w:rPr>
                <w:rFonts w:cstheme="minorBidi"/>
              </w:rPr>
            </w:pPr>
            <w:proofErr w:type="spellStart"/>
            <w:r>
              <w:rPr>
                <w:rFonts w:cstheme="minorBidi"/>
              </w:rPr>
              <w:t>MCCF_TASCore_Documents</w:t>
            </w:r>
            <w:proofErr w:type="spellEnd"/>
            <w:r>
              <w:rPr>
                <w:rFonts w:cstheme="minorBidi"/>
              </w:rPr>
              <w:t>/Design</w:t>
            </w:r>
          </w:p>
        </w:tc>
      </w:tr>
      <w:tr w:rsidR="00AD3F37" w:rsidRPr="006577DE" w14:paraId="5E458F7E" w14:textId="77777777" w:rsidTr="00AA3094">
        <w:trPr>
          <w:cantSplit/>
        </w:trPr>
        <w:tc>
          <w:tcPr>
            <w:tcW w:w="1917" w:type="pct"/>
          </w:tcPr>
          <w:p w14:paraId="534AB480" w14:textId="0F1B4D83" w:rsidR="00AD3F37" w:rsidRPr="006577DE" w:rsidRDefault="00AD3F37" w:rsidP="00C1030F">
            <w:pPr>
              <w:pStyle w:val="TableText"/>
              <w:rPr>
                <w:rFonts w:cstheme="minorBidi"/>
              </w:rPr>
            </w:pPr>
            <w:r>
              <w:rPr>
                <w:rFonts w:cstheme="minorBidi"/>
              </w:rPr>
              <w:t>TASCore_Usability_Guide.docx</w:t>
            </w:r>
          </w:p>
        </w:tc>
        <w:tc>
          <w:tcPr>
            <w:tcW w:w="1001" w:type="pct"/>
          </w:tcPr>
          <w:p w14:paraId="73FB836A" w14:textId="286C9189" w:rsidR="00AD3F37" w:rsidRPr="006577DE" w:rsidRDefault="00AD3F37" w:rsidP="00C1030F">
            <w:pPr>
              <w:pStyle w:val="TableText"/>
              <w:rPr>
                <w:rFonts w:cstheme="minorBidi"/>
              </w:rPr>
            </w:pPr>
            <w:r>
              <w:rPr>
                <w:rFonts w:cstheme="minorBidi"/>
              </w:rPr>
              <w:t>Usability Guide</w:t>
            </w:r>
          </w:p>
        </w:tc>
        <w:tc>
          <w:tcPr>
            <w:tcW w:w="893" w:type="pct"/>
          </w:tcPr>
          <w:p w14:paraId="12ED6F73" w14:textId="04A66DBF" w:rsidR="00AD3F37" w:rsidRPr="006577DE" w:rsidRDefault="00AD3F37" w:rsidP="00C1030F">
            <w:pPr>
              <w:pStyle w:val="TableText"/>
              <w:rPr>
                <w:rFonts w:cstheme="minorBidi"/>
              </w:rPr>
            </w:pPr>
            <w:r>
              <w:rPr>
                <w:rFonts w:cstheme="minorBidi"/>
              </w:rPr>
              <w:t>.docx</w:t>
            </w:r>
          </w:p>
        </w:tc>
        <w:tc>
          <w:tcPr>
            <w:tcW w:w="1189" w:type="pct"/>
          </w:tcPr>
          <w:p w14:paraId="39D93EA8" w14:textId="721D4201" w:rsidR="00AD3F37" w:rsidRPr="006577DE" w:rsidRDefault="00AD3F37" w:rsidP="00C1030F">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5E53EB10" w14:textId="77777777" w:rsidTr="004C5241">
        <w:trPr>
          <w:cantSplit/>
        </w:trPr>
        <w:tc>
          <w:tcPr>
            <w:tcW w:w="1917" w:type="pct"/>
          </w:tcPr>
          <w:p w14:paraId="5789A63A" w14:textId="77777777" w:rsidR="004C5241" w:rsidRPr="006577DE" w:rsidRDefault="004C5241" w:rsidP="004C5241">
            <w:pPr>
              <w:pStyle w:val="TableText"/>
              <w:rPr>
                <w:rFonts w:cstheme="minorBidi"/>
              </w:rPr>
            </w:pPr>
            <w:r>
              <w:rPr>
                <w:rFonts w:cstheme="minorBidi"/>
              </w:rPr>
              <w:t>US2850_FHIR_additional_mappings.xlsx</w:t>
            </w:r>
          </w:p>
        </w:tc>
        <w:tc>
          <w:tcPr>
            <w:tcW w:w="1001" w:type="pct"/>
          </w:tcPr>
          <w:p w14:paraId="56BAD11E" w14:textId="77777777" w:rsidR="004C5241" w:rsidRPr="006577DE" w:rsidRDefault="004C5241" w:rsidP="004C5241">
            <w:pPr>
              <w:pStyle w:val="TableText"/>
              <w:rPr>
                <w:rFonts w:cstheme="minorBidi"/>
              </w:rPr>
            </w:pPr>
            <w:r>
              <w:rPr>
                <w:rFonts w:cstheme="minorBidi"/>
              </w:rPr>
              <w:t>FHIR Additional Mapping</w:t>
            </w:r>
          </w:p>
        </w:tc>
        <w:tc>
          <w:tcPr>
            <w:tcW w:w="893" w:type="pct"/>
          </w:tcPr>
          <w:p w14:paraId="57F541C4" w14:textId="77777777" w:rsidR="004C5241" w:rsidRPr="006577DE" w:rsidRDefault="004C5241" w:rsidP="004C5241">
            <w:pPr>
              <w:pStyle w:val="TableText"/>
              <w:rPr>
                <w:rFonts w:cstheme="minorBidi"/>
              </w:rPr>
            </w:pPr>
            <w:r>
              <w:rPr>
                <w:rFonts w:cstheme="minorBidi"/>
              </w:rPr>
              <w:t>.xlsx</w:t>
            </w:r>
          </w:p>
        </w:tc>
        <w:tc>
          <w:tcPr>
            <w:tcW w:w="1189" w:type="pct"/>
          </w:tcPr>
          <w:p w14:paraId="76E8DC2F"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22804F29" w14:textId="77777777" w:rsidTr="004C5241">
        <w:trPr>
          <w:cantSplit/>
        </w:trPr>
        <w:tc>
          <w:tcPr>
            <w:tcW w:w="1917" w:type="pct"/>
          </w:tcPr>
          <w:p w14:paraId="00DE199B" w14:textId="77777777" w:rsidR="004C5241" w:rsidRPr="006577DE" w:rsidRDefault="004C5241" w:rsidP="004C5241">
            <w:pPr>
              <w:pStyle w:val="TableText"/>
              <w:rPr>
                <w:rFonts w:cstheme="minorBidi"/>
              </w:rPr>
            </w:pPr>
            <w:r>
              <w:rPr>
                <w:rFonts w:cstheme="minorBidi"/>
              </w:rPr>
              <w:t>US2850_FHIR_additional_mappings_Including_CARC_RARC.xlsx</w:t>
            </w:r>
          </w:p>
        </w:tc>
        <w:tc>
          <w:tcPr>
            <w:tcW w:w="1001" w:type="pct"/>
          </w:tcPr>
          <w:p w14:paraId="6389034F" w14:textId="77777777" w:rsidR="004C5241" w:rsidRPr="006577DE" w:rsidRDefault="004C5241" w:rsidP="004C5241">
            <w:pPr>
              <w:pStyle w:val="TableText"/>
              <w:rPr>
                <w:rFonts w:cstheme="minorBidi"/>
              </w:rPr>
            </w:pPr>
            <w:r>
              <w:rPr>
                <w:rFonts w:cstheme="minorBidi"/>
              </w:rPr>
              <w:t>FHIR Additional Mapping</w:t>
            </w:r>
          </w:p>
        </w:tc>
        <w:tc>
          <w:tcPr>
            <w:tcW w:w="893" w:type="pct"/>
          </w:tcPr>
          <w:p w14:paraId="1A50C9CA" w14:textId="77777777" w:rsidR="004C5241" w:rsidRPr="006577DE" w:rsidRDefault="004C5241" w:rsidP="004C5241">
            <w:pPr>
              <w:pStyle w:val="TableText"/>
              <w:rPr>
                <w:rFonts w:cstheme="minorBidi"/>
              </w:rPr>
            </w:pPr>
            <w:r>
              <w:rPr>
                <w:rFonts w:cstheme="minorBidi"/>
              </w:rPr>
              <w:t>.xlsx</w:t>
            </w:r>
          </w:p>
        </w:tc>
        <w:tc>
          <w:tcPr>
            <w:tcW w:w="1189" w:type="pct"/>
          </w:tcPr>
          <w:p w14:paraId="285A1264"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73D4CBE6" w14:textId="77777777" w:rsidTr="004C5241">
        <w:trPr>
          <w:cantSplit/>
        </w:trPr>
        <w:tc>
          <w:tcPr>
            <w:tcW w:w="1917" w:type="pct"/>
          </w:tcPr>
          <w:p w14:paraId="4538BD4D" w14:textId="2D3BBF0A" w:rsidR="004C5241" w:rsidRPr="006577DE" w:rsidRDefault="004C5241" w:rsidP="004C5241">
            <w:pPr>
              <w:pStyle w:val="TableText"/>
              <w:rPr>
                <w:rFonts w:cstheme="minorBidi"/>
              </w:rPr>
            </w:pPr>
            <w:r>
              <w:rPr>
                <w:rFonts w:cstheme="minorBidi"/>
              </w:rPr>
              <w:t>US3550_837.xlsx</w:t>
            </w:r>
          </w:p>
        </w:tc>
        <w:tc>
          <w:tcPr>
            <w:tcW w:w="1001" w:type="pct"/>
          </w:tcPr>
          <w:p w14:paraId="2CC318BA" w14:textId="5849524D" w:rsidR="004C5241" w:rsidRPr="006577DE" w:rsidRDefault="004C5241" w:rsidP="004C5241">
            <w:pPr>
              <w:pStyle w:val="TableText"/>
              <w:rPr>
                <w:rFonts w:cstheme="minorBidi"/>
              </w:rPr>
            </w:pPr>
            <w:r>
              <w:rPr>
                <w:rFonts w:cstheme="minorBidi"/>
              </w:rPr>
              <w:t>(P) (I) (D) to FHIR</w:t>
            </w:r>
          </w:p>
        </w:tc>
        <w:tc>
          <w:tcPr>
            <w:tcW w:w="893" w:type="pct"/>
          </w:tcPr>
          <w:p w14:paraId="539864AC" w14:textId="77777777" w:rsidR="004C5241" w:rsidRPr="006577DE" w:rsidRDefault="004C5241" w:rsidP="004C5241">
            <w:pPr>
              <w:pStyle w:val="TableText"/>
              <w:rPr>
                <w:rFonts w:cstheme="minorBidi"/>
              </w:rPr>
            </w:pPr>
            <w:r>
              <w:rPr>
                <w:rFonts w:cstheme="minorBidi"/>
              </w:rPr>
              <w:t>.xlsx</w:t>
            </w:r>
          </w:p>
        </w:tc>
        <w:tc>
          <w:tcPr>
            <w:tcW w:w="1189" w:type="pct"/>
          </w:tcPr>
          <w:p w14:paraId="185AF0CE"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68BE7CE4" w14:textId="77777777" w:rsidTr="004C5241">
        <w:trPr>
          <w:cantSplit/>
        </w:trPr>
        <w:tc>
          <w:tcPr>
            <w:tcW w:w="1917" w:type="pct"/>
          </w:tcPr>
          <w:p w14:paraId="4264F4DD" w14:textId="77777777" w:rsidR="004C5241" w:rsidRPr="006577DE" w:rsidRDefault="004C5241" w:rsidP="004C5241">
            <w:pPr>
              <w:pStyle w:val="TableText"/>
              <w:rPr>
                <w:rFonts w:cstheme="minorBidi"/>
              </w:rPr>
            </w:pPr>
            <w:r>
              <w:rPr>
                <w:rFonts w:cstheme="minorBidi"/>
              </w:rPr>
              <w:t>US3550_B1Response.xlsx</w:t>
            </w:r>
          </w:p>
        </w:tc>
        <w:tc>
          <w:tcPr>
            <w:tcW w:w="1001" w:type="pct"/>
          </w:tcPr>
          <w:p w14:paraId="36129DD9" w14:textId="59277274" w:rsidR="004C5241" w:rsidRPr="006577DE" w:rsidRDefault="004C5241" w:rsidP="004C5241">
            <w:pPr>
              <w:pStyle w:val="TableText"/>
              <w:rPr>
                <w:rFonts w:cstheme="minorBidi"/>
              </w:rPr>
            </w:pPr>
            <w:r>
              <w:rPr>
                <w:rFonts w:cstheme="minorBidi"/>
              </w:rPr>
              <w:t>FHIR VISTA Re</w:t>
            </w:r>
            <w:r w:rsidR="00DA0073">
              <w:rPr>
                <w:rFonts w:cstheme="minorBidi"/>
              </w:rPr>
              <w:t>s</w:t>
            </w:r>
            <w:r>
              <w:rPr>
                <w:rFonts w:cstheme="minorBidi"/>
              </w:rPr>
              <w:t>ponse</w:t>
            </w:r>
          </w:p>
        </w:tc>
        <w:tc>
          <w:tcPr>
            <w:tcW w:w="893" w:type="pct"/>
          </w:tcPr>
          <w:p w14:paraId="033E6654" w14:textId="77777777" w:rsidR="004C5241" w:rsidRPr="006577DE" w:rsidRDefault="004C5241" w:rsidP="004C5241">
            <w:pPr>
              <w:pStyle w:val="TableText"/>
              <w:rPr>
                <w:rFonts w:cstheme="minorBidi"/>
              </w:rPr>
            </w:pPr>
            <w:r>
              <w:rPr>
                <w:rFonts w:cstheme="minorBidi"/>
              </w:rPr>
              <w:t>.xlsx</w:t>
            </w:r>
          </w:p>
        </w:tc>
        <w:tc>
          <w:tcPr>
            <w:tcW w:w="1189" w:type="pct"/>
          </w:tcPr>
          <w:p w14:paraId="0BE8457D"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1BC42756" w14:textId="77777777" w:rsidTr="004C5241">
        <w:trPr>
          <w:cantSplit/>
        </w:trPr>
        <w:tc>
          <w:tcPr>
            <w:tcW w:w="1917" w:type="pct"/>
          </w:tcPr>
          <w:p w14:paraId="6ECA154D" w14:textId="13159F81" w:rsidR="004C5241" w:rsidRPr="006577DE" w:rsidRDefault="004C5241" w:rsidP="004C5241">
            <w:pPr>
              <w:pStyle w:val="TableText"/>
              <w:rPr>
                <w:rFonts w:cstheme="minorBidi"/>
              </w:rPr>
            </w:pPr>
            <w:r>
              <w:rPr>
                <w:rFonts w:cstheme="minorBidi"/>
              </w:rPr>
              <w:t>US3550_B1Response_TransmissionAcceptedTransactionCaptured.xlsx</w:t>
            </w:r>
          </w:p>
        </w:tc>
        <w:tc>
          <w:tcPr>
            <w:tcW w:w="1001" w:type="pct"/>
          </w:tcPr>
          <w:p w14:paraId="59A01DC3" w14:textId="2AE3A8AD" w:rsidR="004C5241" w:rsidRPr="006577DE" w:rsidRDefault="004C5241" w:rsidP="004C5241">
            <w:pPr>
              <w:pStyle w:val="TableText"/>
              <w:rPr>
                <w:rFonts w:cstheme="minorBidi"/>
              </w:rPr>
            </w:pPr>
            <w:r>
              <w:rPr>
                <w:rFonts w:cstheme="minorBidi"/>
              </w:rPr>
              <w:t xml:space="preserve">FHIR </w:t>
            </w:r>
            <w:r w:rsidR="00DA0073">
              <w:rPr>
                <w:rFonts w:cstheme="minorBidi"/>
              </w:rPr>
              <w:t>VISTA Response</w:t>
            </w:r>
          </w:p>
        </w:tc>
        <w:tc>
          <w:tcPr>
            <w:tcW w:w="893" w:type="pct"/>
          </w:tcPr>
          <w:p w14:paraId="6EA2A62B" w14:textId="77777777" w:rsidR="004C5241" w:rsidRPr="006577DE" w:rsidRDefault="004C5241" w:rsidP="004C5241">
            <w:pPr>
              <w:pStyle w:val="TableText"/>
              <w:rPr>
                <w:rFonts w:cstheme="minorBidi"/>
              </w:rPr>
            </w:pPr>
            <w:r>
              <w:rPr>
                <w:rFonts w:cstheme="minorBidi"/>
              </w:rPr>
              <w:t>.xlsx</w:t>
            </w:r>
          </w:p>
        </w:tc>
        <w:tc>
          <w:tcPr>
            <w:tcW w:w="1189" w:type="pct"/>
          </w:tcPr>
          <w:p w14:paraId="70CDA1C6"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DA0073" w:rsidRPr="006577DE" w14:paraId="745472F7" w14:textId="77777777" w:rsidTr="004C5241">
        <w:trPr>
          <w:cantSplit/>
        </w:trPr>
        <w:tc>
          <w:tcPr>
            <w:tcW w:w="1917" w:type="pct"/>
          </w:tcPr>
          <w:p w14:paraId="4F25D234" w14:textId="5585B650" w:rsidR="00DA0073" w:rsidRPr="006577DE" w:rsidRDefault="00DA0073" w:rsidP="00DA0073">
            <w:pPr>
              <w:pStyle w:val="TableText"/>
              <w:rPr>
                <w:rFonts w:cstheme="minorBidi"/>
              </w:rPr>
            </w:pPr>
            <w:r>
              <w:rPr>
                <w:rFonts w:cstheme="minorBidi"/>
              </w:rPr>
              <w:t>US3550_B1Response_TransmissionAcceptedTransactionRejected.xlsx</w:t>
            </w:r>
          </w:p>
        </w:tc>
        <w:tc>
          <w:tcPr>
            <w:tcW w:w="1001" w:type="pct"/>
          </w:tcPr>
          <w:p w14:paraId="78FDE510" w14:textId="795EF7D4" w:rsidR="00DA0073" w:rsidRPr="006577DE" w:rsidRDefault="00DA0073" w:rsidP="00DA0073">
            <w:pPr>
              <w:pStyle w:val="TableText"/>
              <w:rPr>
                <w:rFonts w:cstheme="minorBidi"/>
              </w:rPr>
            </w:pPr>
            <w:r>
              <w:rPr>
                <w:rFonts w:cstheme="minorBidi"/>
              </w:rPr>
              <w:t>FHIR VISTA Response</w:t>
            </w:r>
          </w:p>
        </w:tc>
        <w:tc>
          <w:tcPr>
            <w:tcW w:w="893" w:type="pct"/>
          </w:tcPr>
          <w:p w14:paraId="3F497E4A" w14:textId="77777777" w:rsidR="00DA0073" w:rsidRPr="006577DE" w:rsidRDefault="00DA0073" w:rsidP="00DA0073">
            <w:pPr>
              <w:pStyle w:val="TableText"/>
              <w:rPr>
                <w:rFonts w:cstheme="minorBidi"/>
              </w:rPr>
            </w:pPr>
            <w:r>
              <w:rPr>
                <w:rFonts w:cstheme="minorBidi"/>
              </w:rPr>
              <w:t>.xlsx</w:t>
            </w:r>
          </w:p>
        </w:tc>
        <w:tc>
          <w:tcPr>
            <w:tcW w:w="1189" w:type="pct"/>
          </w:tcPr>
          <w:p w14:paraId="017EB0E2" w14:textId="77777777" w:rsidR="00DA0073" w:rsidRPr="006577DE" w:rsidRDefault="00DA0073" w:rsidP="00DA0073">
            <w:pPr>
              <w:pStyle w:val="TableText"/>
              <w:rPr>
                <w:rFonts w:cstheme="minorBidi"/>
              </w:rPr>
            </w:pPr>
            <w:proofErr w:type="spellStart"/>
            <w:r>
              <w:rPr>
                <w:rFonts w:cstheme="minorBidi"/>
              </w:rPr>
              <w:t>MCCF_TASCore_Documents</w:t>
            </w:r>
            <w:proofErr w:type="spellEnd"/>
            <w:r>
              <w:rPr>
                <w:rFonts w:cstheme="minorBidi"/>
              </w:rPr>
              <w:t>/Design</w:t>
            </w:r>
          </w:p>
        </w:tc>
      </w:tr>
      <w:tr w:rsidR="00DA0073" w:rsidRPr="006577DE" w14:paraId="1EA833B2" w14:textId="77777777" w:rsidTr="004C5241">
        <w:trPr>
          <w:cantSplit/>
        </w:trPr>
        <w:tc>
          <w:tcPr>
            <w:tcW w:w="1917" w:type="pct"/>
          </w:tcPr>
          <w:p w14:paraId="66CB55A8" w14:textId="6F7C3659" w:rsidR="00DA0073" w:rsidRPr="006577DE" w:rsidRDefault="00DA0073" w:rsidP="00DA0073">
            <w:pPr>
              <w:pStyle w:val="TableText"/>
              <w:rPr>
                <w:rFonts w:cstheme="minorBidi"/>
              </w:rPr>
            </w:pPr>
            <w:r>
              <w:rPr>
                <w:rFonts w:cstheme="minorBidi"/>
              </w:rPr>
              <w:t>US3550_B1Response_TransmissionRejectedTransactionRejected.xlsx</w:t>
            </w:r>
          </w:p>
        </w:tc>
        <w:tc>
          <w:tcPr>
            <w:tcW w:w="1001" w:type="pct"/>
          </w:tcPr>
          <w:p w14:paraId="21A1F104" w14:textId="3D4A32E3" w:rsidR="00DA0073" w:rsidRPr="006577DE" w:rsidRDefault="00DA0073" w:rsidP="00DA0073">
            <w:pPr>
              <w:pStyle w:val="TableText"/>
              <w:rPr>
                <w:rFonts w:cstheme="minorBidi"/>
              </w:rPr>
            </w:pPr>
            <w:r>
              <w:rPr>
                <w:rFonts w:cstheme="minorBidi"/>
              </w:rPr>
              <w:t>FHIR VISTA Response</w:t>
            </w:r>
          </w:p>
        </w:tc>
        <w:tc>
          <w:tcPr>
            <w:tcW w:w="893" w:type="pct"/>
          </w:tcPr>
          <w:p w14:paraId="5CA7D7E8" w14:textId="77777777" w:rsidR="00DA0073" w:rsidRPr="006577DE" w:rsidRDefault="00DA0073" w:rsidP="00DA0073">
            <w:pPr>
              <w:pStyle w:val="TableText"/>
              <w:rPr>
                <w:rFonts w:cstheme="minorBidi"/>
              </w:rPr>
            </w:pPr>
            <w:r>
              <w:rPr>
                <w:rFonts w:cstheme="minorBidi"/>
              </w:rPr>
              <w:t>.xlsx</w:t>
            </w:r>
          </w:p>
        </w:tc>
        <w:tc>
          <w:tcPr>
            <w:tcW w:w="1189" w:type="pct"/>
          </w:tcPr>
          <w:p w14:paraId="2E12B4A0" w14:textId="77777777" w:rsidR="00DA0073" w:rsidRPr="006577DE" w:rsidRDefault="00DA0073" w:rsidP="00DA0073">
            <w:pPr>
              <w:pStyle w:val="TableText"/>
              <w:rPr>
                <w:rFonts w:cstheme="minorBidi"/>
              </w:rPr>
            </w:pPr>
            <w:proofErr w:type="spellStart"/>
            <w:r>
              <w:rPr>
                <w:rFonts w:cstheme="minorBidi"/>
              </w:rPr>
              <w:t>MCCF_TASCore_Documents</w:t>
            </w:r>
            <w:proofErr w:type="spellEnd"/>
            <w:r>
              <w:rPr>
                <w:rFonts w:cstheme="minorBidi"/>
              </w:rPr>
              <w:t>/Design</w:t>
            </w:r>
          </w:p>
        </w:tc>
      </w:tr>
      <w:tr w:rsidR="00DA0073" w:rsidRPr="006577DE" w14:paraId="07C487DA" w14:textId="77777777" w:rsidTr="002B78BC">
        <w:trPr>
          <w:cantSplit/>
        </w:trPr>
        <w:tc>
          <w:tcPr>
            <w:tcW w:w="1917" w:type="pct"/>
          </w:tcPr>
          <w:p w14:paraId="183AB009" w14:textId="77777777" w:rsidR="00DA0073" w:rsidRPr="006577DE" w:rsidRDefault="00DA0073" w:rsidP="00DA0073">
            <w:pPr>
              <w:pStyle w:val="TableText"/>
              <w:rPr>
                <w:rFonts w:cstheme="minorBidi"/>
              </w:rPr>
            </w:pPr>
            <w:r>
              <w:rPr>
                <w:rFonts w:cstheme="minorBidi"/>
              </w:rPr>
              <w:t>US3550_E1Request.xlsx</w:t>
            </w:r>
          </w:p>
        </w:tc>
        <w:tc>
          <w:tcPr>
            <w:tcW w:w="1001" w:type="pct"/>
          </w:tcPr>
          <w:p w14:paraId="1E801027" w14:textId="10FB41B0" w:rsidR="00DA0073" w:rsidRPr="006577DE" w:rsidRDefault="00DA0073" w:rsidP="00DA0073">
            <w:pPr>
              <w:pStyle w:val="TableText"/>
              <w:rPr>
                <w:rFonts w:cstheme="minorBidi"/>
              </w:rPr>
            </w:pPr>
            <w:r>
              <w:rPr>
                <w:rFonts w:cstheme="minorBidi"/>
              </w:rPr>
              <w:t>FHIR VISTA Request</w:t>
            </w:r>
          </w:p>
        </w:tc>
        <w:tc>
          <w:tcPr>
            <w:tcW w:w="893" w:type="pct"/>
          </w:tcPr>
          <w:p w14:paraId="31F87B90" w14:textId="77777777" w:rsidR="00DA0073" w:rsidRPr="006577DE" w:rsidRDefault="00DA0073" w:rsidP="00DA0073">
            <w:pPr>
              <w:pStyle w:val="TableText"/>
              <w:rPr>
                <w:rFonts w:cstheme="minorBidi"/>
              </w:rPr>
            </w:pPr>
            <w:r>
              <w:rPr>
                <w:rFonts w:cstheme="minorBidi"/>
              </w:rPr>
              <w:t>.xlsx</w:t>
            </w:r>
          </w:p>
        </w:tc>
        <w:tc>
          <w:tcPr>
            <w:tcW w:w="1189" w:type="pct"/>
          </w:tcPr>
          <w:p w14:paraId="24A92386" w14:textId="77777777" w:rsidR="00DA0073" w:rsidRPr="006577DE" w:rsidRDefault="00DA0073" w:rsidP="00DA0073">
            <w:pPr>
              <w:pStyle w:val="TableText"/>
              <w:rPr>
                <w:rFonts w:cstheme="minorBidi"/>
              </w:rPr>
            </w:pPr>
            <w:proofErr w:type="spellStart"/>
            <w:r>
              <w:rPr>
                <w:rFonts w:cstheme="minorBidi"/>
              </w:rPr>
              <w:t>MCCF_TASCore_Documents</w:t>
            </w:r>
            <w:proofErr w:type="spellEnd"/>
            <w:r>
              <w:rPr>
                <w:rFonts w:cstheme="minorBidi"/>
              </w:rPr>
              <w:t>/Design</w:t>
            </w:r>
          </w:p>
        </w:tc>
      </w:tr>
      <w:tr w:rsidR="00DA0073" w:rsidRPr="006577DE" w14:paraId="3F2D5E2F" w14:textId="77777777" w:rsidTr="002B78BC">
        <w:trPr>
          <w:cantSplit/>
        </w:trPr>
        <w:tc>
          <w:tcPr>
            <w:tcW w:w="1917" w:type="pct"/>
          </w:tcPr>
          <w:p w14:paraId="199C6434" w14:textId="4F1708C7" w:rsidR="00DA0073" w:rsidRPr="006577DE" w:rsidRDefault="00DA0073" w:rsidP="002B78BC">
            <w:pPr>
              <w:pStyle w:val="TableText"/>
              <w:rPr>
                <w:rFonts w:cstheme="minorBidi"/>
              </w:rPr>
            </w:pPr>
            <w:r>
              <w:rPr>
                <w:rFonts w:cstheme="minorBidi"/>
              </w:rPr>
              <w:t>US3550_E1Response_Approve.xlsx</w:t>
            </w:r>
          </w:p>
        </w:tc>
        <w:tc>
          <w:tcPr>
            <w:tcW w:w="1001" w:type="pct"/>
          </w:tcPr>
          <w:p w14:paraId="1FBCE699" w14:textId="122FB189" w:rsidR="00DA0073" w:rsidRPr="006577DE" w:rsidRDefault="00DA0073" w:rsidP="002B78BC">
            <w:pPr>
              <w:pStyle w:val="TableText"/>
              <w:rPr>
                <w:rFonts w:cstheme="minorBidi"/>
              </w:rPr>
            </w:pPr>
            <w:r>
              <w:rPr>
                <w:rFonts w:cstheme="minorBidi"/>
              </w:rPr>
              <w:t>FHIR VISTA Response</w:t>
            </w:r>
          </w:p>
        </w:tc>
        <w:tc>
          <w:tcPr>
            <w:tcW w:w="893" w:type="pct"/>
          </w:tcPr>
          <w:p w14:paraId="2CE74EE7" w14:textId="77777777" w:rsidR="00DA0073" w:rsidRPr="006577DE" w:rsidRDefault="00DA0073" w:rsidP="002B78BC">
            <w:pPr>
              <w:pStyle w:val="TableText"/>
              <w:rPr>
                <w:rFonts w:cstheme="minorBidi"/>
              </w:rPr>
            </w:pPr>
            <w:r>
              <w:rPr>
                <w:rFonts w:cstheme="minorBidi"/>
              </w:rPr>
              <w:t>.xlsx</w:t>
            </w:r>
          </w:p>
        </w:tc>
        <w:tc>
          <w:tcPr>
            <w:tcW w:w="1189" w:type="pct"/>
          </w:tcPr>
          <w:p w14:paraId="40CACD28" w14:textId="77777777" w:rsidR="00DA0073" w:rsidRPr="006577DE" w:rsidRDefault="00DA0073" w:rsidP="002B78BC">
            <w:pPr>
              <w:pStyle w:val="TableText"/>
              <w:rPr>
                <w:rFonts w:cstheme="minorBidi"/>
              </w:rPr>
            </w:pPr>
            <w:proofErr w:type="spellStart"/>
            <w:r>
              <w:rPr>
                <w:rFonts w:cstheme="minorBidi"/>
              </w:rPr>
              <w:t>MCCF_TASCore_Documents</w:t>
            </w:r>
            <w:proofErr w:type="spellEnd"/>
            <w:r>
              <w:rPr>
                <w:rFonts w:cstheme="minorBidi"/>
              </w:rPr>
              <w:t>/Design</w:t>
            </w:r>
          </w:p>
        </w:tc>
      </w:tr>
      <w:tr w:rsidR="00DA0073" w:rsidRPr="006577DE" w14:paraId="6BF2BEF4" w14:textId="77777777" w:rsidTr="002B78BC">
        <w:trPr>
          <w:cantSplit/>
        </w:trPr>
        <w:tc>
          <w:tcPr>
            <w:tcW w:w="1917" w:type="pct"/>
          </w:tcPr>
          <w:p w14:paraId="4A830512" w14:textId="6CFC7922" w:rsidR="00DA0073" w:rsidRPr="006577DE" w:rsidRDefault="00DA0073" w:rsidP="00DA0073">
            <w:pPr>
              <w:pStyle w:val="TableText"/>
              <w:rPr>
                <w:rFonts w:cstheme="minorBidi"/>
              </w:rPr>
            </w:pPr>
            <w:r>
              <w:rPr>
                <w:rFonts w:cstheme="minorBidi"/>
              </w:rPr>
              <w:t>US3550_E1Response_Reject_Reject.xlsx</w:t>
            </w:r>
          </w:p>
        </w:tc>
        <w:tc>
          <w:tcPr>
            <w:tcW w:w="1001" w:type="pct"/>
          </w:tcPr>
          <w:p w14:paraId="1F664EC5" w14:textId="1A77FDE5" w:rsidR="00DA0073" w:rsidRPr="006577DE" w:rsidRDefault="00DA0073" w:rsidP="00DA0073">
            <w:pPr>
              <w:pStyle w:val="TableText"/>
              <w:rPr>
                <w:rFonts w:cstheme="minorBidi"/>
              </w:rPr>
            </w:pPr>
            <w:r>
              <w:rPr>
                <w:rFonts w:cstheme="minorBidi"/>
              </w:rPr>
              <w:t>FHIR VISTA Response</w:t>
            </w:r>
          </w:p>
        </w:tc>
        <w:tc>
          <w:tcPr>
            <w:tcW w:w="893" w:type="pct"/>
          </w:tcPr>
          <w:p w14:paraId="32E89D21" w14:textId="77777777" w:rsidR="00DA0073" w:rsidRPr="006577DE" w:rsidRDefault="00DA0073" w:rsidP="00DA0073">
            <w:pPr>
              <w:pStyle w:val="TableText"/>
              <w:rPr>
                <w:rFonts w:cstheme="minorBidi"/>
              </w:rPr>
            </w:pPr>
            <w:r>
              <w:rPr>
                <w:rFonts w:cstheme="minorBidi"/>
              </w:rPr>
              <w:t>.xlsx</w:t>
            </w:r>
          </w:p>
        </w:tc>
        <w:tc>
          <w:tcPr>
            <w:tcW w:w="1189" w:type="pct"/>
          </w:tcPr>
          <w:p w14:paraId="20E0D25B" w14:textId="77777777" w:rsidR="00DA0073" w:rsidRPr="006577DE" w:rsidRDefault="00DA0073" w:rsidP="00DA0073">
            <w:pPr>
              <w:pStyle w:val="TableText"/>
              <w:rPr>
                <w:rFonts w:cstheme="minorBidi"/>
              </w:rPr>
            </w:pPr>
            <w:proofErr w:type="spellStart"/>
            <w:r>
              <w:rPr>
                <w:rFonts w:cstheme="minorBidi"/>
              </w:rPr>
              <w:t>MCCF_TASCore_Documents</w:t>
            </w:r>
            <w:proofErr w:type="spellEnd"/>
            <w:r>
              <w:rPr>
                <w:rFonts w:cstheme="minorBidi"/>
              </w:rPr>
              <w:t>/Design</w:t>
            </w:r>
          </w:p>
        </w:tc>
      </w:tr>
      <w:tr w:rsidR="00DA0073" w:rsidRPr="006577DE" w14:paraId="7FE8CE83" w14:textId="77777777" w:rsidTr="002B78BC">
        <w:trPr>
          <w:cantSplit/>
        </w:trPr>
        <w:tc>
          <w:tcPr>
            <w:tcW w:w="1917" w:type="pct"/>
          </w:tcPr>
          <w:p w14:paraId="73548678" w14:textId="77777777" w:rsidR="00DA0073" w:rsidRPr="006577DE" w:rsidRDefault="00DA0073" w:rsidP="002B78BC">
            <w:pPr>
              <w:pStyle w:val="TableText"/>
              <w:rPr>
                <w:rFonts w:cstheme="minorBidi"/>
              </w:rPr>
            </w:pPr>
            <w:r>
              <w:rPr>
                <w:rFonts w:cstheme="minorBidi"/>
              </w:rPr>
              <w:lastRenderedPageBreak/>
              <w:t>US3550_E1ResponseReject.xlsx</w:t>
            </w:r>
          </w:p>
        </w:tc>
        <w:tc>
          <w:tcPr>
            <w:tcW w:w="1001" w:type="pct"/>
          </w:tcPr>
          <w:p w14:paraId="0CB7A6CD" w14:textId="77777777" w:rsidR="00DA0073" w:rsidRPr="006577DE" w:rsidRDefault="00DA0073" w:rsidP="002B78BC">
            <w:pPr>
              <w:pStyle w:val="TableText"/>
              <w:rPr>
                <w:rFonts w:cstheme="minorBidi"/>
              </w:rPr>
            </w:pPr>
            <w:r>
              <w:rPr>
                <w:rFonts w:cstheme="minorBidi"/>
              </w:rPr>
              <w:t>FHIR VISTA Response</w:t>
            </w:r>
          </w:p>
        </w:tc>
        <w:tc>
          <w:tcPr>
            <w:tcW w:w="893" w:type="pct"/>
          </w:tcPr>
          <w:p w14:paraId="7C86CE07" w14:textId="77777777" w:rsidR="00DA0073" w:rsidRPr="006577DE" w:rsidRDefault="00DA0073" w:rsidP="002B78BC">
            <w:pPr>
              <w:pStyle w:val="TableText"/>
              <w:rPr>
                <w:rFonts w:cstheme="minorBidi"/>
              </w:rPr>
            </w:pPr>
            <w:r>
              <w:rPr>
                <w:rFonts w:cstheme="minorBidi"/>
              </w:rPr>
              <w:t>.xlsx</w:t>
            </w:r>
          </w:p>
        </w:tc>
        <w:tc>
          <w:tcPr>
            <w:tcW w:w="1189" w:type="pct"/>
          </w:tcPr>
          <w:p w14:paraId="5A9ACE4A" w14:textId="77777777" w:rsidR="00DA0073" w:rsidRPr="006577DE" w:rsidRDefault="00DA0073" w:rsidP="002B78BC">
            <w:pPr>
              <w:pStyle w:val="TableText"/>
              <w:rPr>
                <w:rFonts w:cstheme="minorBidi"/>
              </w:rPr>
            </w:pPr>
            <w:proofErr w:type="spellStart"/>
            <w:r>
              <w:rPr>
                <w:rFonts w:cstheme="minorBidi"/>
              </w:rPr>
              <w:t>MCCF_TASCore_Documents</w:t>
            </w:r>
            <w:proofErr w:type="spellEnd"/>
            <w:r>
              <w:rPr>
                <w:rFonts w:cstheme="minorBidi"/>
              </w:rPr>
              <w:t>/Design</w:t>
            </w:r>
          </w:p>
        </w:tc>
      </w:tr>
      <w:tr w:rsidR="00DA0073" w:rsidRPr="006577DE" w14:paraId="34AD9907" w14:textId="77777777" w:rsidTr="002B78BC">
        <w:trPr>
          <w:cantSplit/>
        </w:trPr>
        <w:tc>
          <w:tcPr>
            <w:tcW w:w="1917" w:type="pct"/>
          </w:tcPr>
          <w:p w14:paraId="21476B6E" w14:textId="33BB5848" w:rsidR="00DA0073" w:rsidRPr="006577DE" w:rsidRDefault="00DA0073" w:rsidP="002B78BC">
            <w:pPr>
              <w:pStyle w:val="TableText"/>
              <w:rPr>
                <w:rFonts w:cstheme="minorBidi"/>
              </w:rPr>
            </w:pPr>
            <w:r>
              <w:rPr>
                <w:rFonts w:cstheme="minorBidi"/>
              </w:rPr>
              <w:t>US3550_eBillingNotes_20180213.docx</w:t>
            </w:r>
          </w:p>
        </w:tc>
        <w:tc>
          <w:tcPr>
            <w:tcW w:w="1001" w:type="pct"/>
          </w:tcPr>
          <w:p w14:paraId="4BF12DE8" w14:textId="1BC8DFE3" w:rsidR="00DA0073" w:rsidRPr="006577DE" w:rsidRDefault="00DA0073" w:rsidP="002B78BC">
            <w:pPr>
              <w:pStyle w:val="TableText"/>
              <w:rPr>
                <w:rFonts w:cstheme="minorBidi"/>
              </w:rPr>
            </w:pPr>
            <w:r>
              <w:rPr>
                <w:rFonts w:cstheme="minorBidi"/>
              </w:rPr>
              <w:t>Notes</w:t>
            </w:r>
          </w:p>
        </w:tc>
        <w:tc>
          <w:tcPr>
            <w:tcW w:w="893" w:type="pct"/>
          </w:tcPr>
          <w:p w14:paraId="7E7AFA0A" w14:textId="52DF0C2A" w:rsidR="00DA0073" w:rsidRPr="006577DE" w:rsidRDefault="00DA0073" w:rsidP="002B78BC">
            <w:pPr>
              <w:pStyle w:val="TableText"/>
              <w:rPr>
                <w:rFonts w:cstheme="minorBidi"/>
              </w:rPr>
            </w:pPr>
            <w:r>
              <w:rPr>
                <w:rFonts w:cstheme="minorBidi"/>
              </w:rPr>
              <w:t>.docx</w:t>
            </w:r>
          </w:p>
        </w:tc>
        <w:tc>
          <w:tcPr>
            <w:tcW w:w="1189" w:type="pct"/>
          </w:tcPr>
          <w:p w14:paraId="4ED74CE4" w14:textId="77777777" w:rsidR="00DA0073" w:rsidRPr="006577DE" w:rsidRDefault="00DA0073" w:rsidP="002B78BC">
            <w:pPr>
              <w:pStyle w:val="TableText"/>
              <w:rPr>
                <w:rFonts w:cstheme="minorBidi"/>
              </w:rPr>
            </w:pPr>
            <w:proofErr w:type="spellStart"/>
            <w:r>
              <w:rPr>
                <w:rFonts w:cstheme="minorBidi"/>
              </w:rPr>
              <w:t>MCCF_TASCore_Documents</w:t>
            </w:r>
            <w:proofErr w:type="spellEnd"/>
            <w:r>
              <w:rPr>
                <w:rFonts w:cstheme="minorBidi"/>
              </w:rPr>
              <w:t>/Design</w:t>
            </w:r>
          </w:p>
        </w:tc>
      </w:tr>
      <w:tr w:rsidR="00DA0073" w:rsidRPr="006577DE" w14:paraId="6E051727" w14:textId="77777777" w:rsidTr="002B78BC">
        <w:trPr>
          <w:cantSplit/>
        </w:trPr>
        <w:tc>
          <w:tcPr>
            <w:tcW w:w="1917" w:type="pct"/>
          </w:tcPr>
          <w:p w14:paraId="02D45EFD" w14:textId="75C62CC3" w:rsidR="00DA0073" w:rsidRPr="006577DE" w:rsidRDefault="00DA0073" w:rsidP="002B78BC">
            <w:pPr>
              <w:pStyle w:val="TableText"/>
              <w:rPr>
                <w:rFonts w:cstheme="minorBidi"/>
              </w:rPr>
            </w:pPr>
            <w:r>
              <w:rPr>
                <w:rFonts w:cstheme="minorBidi"/>
              </w:rPr>
              <w:t>US3550_eInsuranceNotes_20180213.docx</w:t>
            </w:r>
          </w:p>
        </w:tc>
        <w:tc>
          <w:tcPr>
            <w:tcW w:w="1001" w:type="pct"/>
          </w:tcPr>
          <w:p w14:paraId="284CC14A" w14:textId="508A989F" w:rsidR="00DA0073" w:rsidRPr="006577DE" w:rsidRDefault="00DA0073" w:rsidP="002B78BC">
            <w:pPr>
              <w:pStyle w:val="TableText"/>
              <w:rPr>
                <w:rFonts w:cstheme="minorBidi"/>
              </w:rPr>
            </w:pPr>
            <w:r>
              <w:rPr>
                <w:rFonts w:cstheme="minorBidi"/>
              </w:rPr>
              <w:t>Notes</w:t>
            </w:r>
          </w:p>
        </w:tc>
        <w:tc>
          <w:tcPr>
            <w:tcW w:w="893" w:type="pct"/>
          </w:tcPr>
          <w:p w14:paraId="23A00243" w14:textId="1CF7F34E" w:rsidR="00DA0073" w:rsidRPr="006577DE" w:rsidRDefault="00DA0073" w:rsidP="002B78BC">
            <w:pPr>
              <w:pStyle w:val="TableText"/>
              <w:rPr>
                <w:rFonts w:cstheme="minorBidi"/>
              </w:rPr>
            </w:pPr>
            <w:r>
              <w:rPr>
                <w:rFonts w:cstheme="minorBidi"/>
              </w:rPr>
              <w:t>. docx</w:t>
            </w:r>
          </w:p>
        </w:tc>
        <w:tc>
          <w:tcPr>
            <w:tcW w:w="1189" w:type="pct"/>
          </w:tcPr>
          <w:p w14:paraId="4C838EAB" w14:textId="77777777" w:rsidR="00DA0073" w:rsidRPr="006577DE" w:rsidRDefault="00DA0073" w:rsidP="002B78BC">
            <w:pPr>
              <w:pStyle w:val="TableText"/>
              <w:rPr>
                <w:rFonts w:cstheme="minorBidi"/>
              </w:rPr>
            </w:pPr>
            <w:proofErr w:type="spellStart"/>
            <w:r>
              <w:rPr>
                <w:rFonts w:cstheme="minorBidi"/>
              </w:rPr>
              <w:t>MCCF_TASCore_Documents</w:t>
            </w:r>
            <w:proofErr w:type="spellEnd"/>
            <w:r>
              <w:rPr>
                <w:rFonts w:cstheme="minorBidi"/>
              </w:rPr>
              <w:t>/Design</w:t>
            </w:r>
          </w:p>
        </w:tc>
      </w:tr>
      <w:tr w:rsidR="00DA0073" w:rsidRPr="006577DE" w14:paraId="659DF57D" w14:textId="77777777" w:rsidTr="002B78BC">
        <w:trPr>
          <w:cantSplit/>
        </w:trPr>
        <w:tc>
          <w:tcPr>
            <w:tcW w:w="1917" w:type="pct"/>
          </w:tcPr>
          <w:p w14:paraId="253B6635" w14:textId="77777777" w:rsidR="00DA0073" w:rsidRPr="006577DE" w:rsidRDefault="00DA0073" w:rsidP="002B78BC">
            <w:pPr>
              <w:pStyle w:val="TableText"/>
              <w:rPr>
                <w:rFonts w:cstheme="minorBidi"/>
              </w:rPr>
            </w:pPr>
            <w:r>
              <w:rPr>
                <w:rFonts w:cstheme="minorBidi"/>
              </w:rPr>
              <w:t>US3550_ePaymentsNotes_20180214.docx</w:t>
            </w:r>
          </w:p>
        </w:tc>
        <w:tc>
          <w:tcPr>
            <w:tcW w:w="1001" w:type="pct"/>
          </w:tcPr>
          <w:p w14:paraId="72CCC037" w14:textId="77777777" w:rsidR="00DA0073" w:rsidRPr="006577DE" w:rsidRDefault="00DA0073" w:rsidP="002B78BC">
            <w:pPr>
              <w:pStyle w:val="TableText"/>
              <w:rPr>
                <w:rFonts w:cstheme="minorBidi"/>
              </w:rPr>
            </w:pPr>
            <w:r>
              <w:rPr>
                <w:rFonts w:cstheme="minorBidi"/>
              </w:rPr>
              <w:t>Notes</w:t>
            </w:r>
          </w:p>
        </w:tc>
        <w:tc>
          <w:tcPr>
            <w:tcW w:w="893" w:type="pct"/>
          </w:tcPr>
          <w:p w14:paraId="33F6EA54" w14:textId="77777777" w:rsidR="00DA0073" w:rsidRPr="006577DE" w:rsidRDefault="00DA0073" w:rsidP="002B78BC">
            <w:pPr>
              <w:pStyle w:val="TableText"/>
              <w:rPr>
                <w:rFonts w:cstheme="minorBidi"/>
              </w:rPr>
            </w:pPr>
            <w:r>
              <w:rPr>
                <w:rFonts w:cstheme="minorBidi"/>
              </w:rPr>
              <w:t>. docx</w:t>
            </w:r>
          </w:p>
        </w:tc>
        <w:tc>
          <w:tcPr>
            <w:tcW w:w="1189" w:type="pct"/>
          </w:tcPr>
          <w:p w14:paraId="2288652B" w14:textId="77777777" w:rsidR="00DA0073" w:rsidRPr="006577DE" w:rsidRDefault="00DA0073" w:rsidP="002B78BC">
            <w:pPr>
              <w:pStyle w:val="TableText"/>
              <w:rPr>
                <w:rFonts w:cstheme="minorBidi"/>
              </w:rPr>
            </w:pPr>
            <w:proofErr w:type="spellStart"/>
            <w:r>
              <w:rPr>
                <w:rFonts w:cstheme="minorBidi"/>
              </w:rPr>
              <w:t>MCCF_TASCore_Documents</w:t>
            </w:r>
            <w:proofErr w:type="spellEnd"/>
            <w:r>
              <w:rPr>
                <w:rFonts w:cstheme="minorBidi"/>
              </w:rPr>
              <w:t>/Design</w:t>
            </w:r>
          </w:p>
        </w:tc>
      </w:tr>
      <w:tr w:rsidR="00DA0073" w:rsidRPr="006577DE" w14:paraId="6140A73E" w14:textId="77777777" w:rsidTr="002B78BC">
        <w:trPr>
          <w:cantSplit/>
        </w:trPr>
        <w:tc>
          <w:tcPr>
            <w:tcW w:w="1917" w:type="pct"/>
          </w:tcPr>
          <w:p w14:paraId="5ECBC83F" w14:textId="77777777" w:rsidR="00DA0073" w:rsidRPr="006577DE" w:rsidRDefault="00DA0073" w:rsidP="002B78BC">
            <w:pPr>
              <w:pStyle w:val="TableText"/>
              <w:rPr>
                <w:rFonts w:cstheme="minorBidi"/>
              </w:rPr>
            </w:pPr>
            <w:r>
              <w:rPr>
                <w:rFonts w:cstheme="minorBidi"/>
              </w:rPr>
              <w:t>US3550_ePharmacyNotes_20180214.docx</w:t>
            </w:r>
          </w:p>
        </w:tc>
        <w:tc>
          <w:tcPr>
            <w:tcW w:w="1001" w:type="pct"/>
          </w:tcPr>
          <w:p w14:paraId="4ACDFDD1" w14:textId="77777777" w:rsidR="00DA0073" w:rsidRPr="006577DE" w:rsidRDefault="00DA0073" w:rsidP="002B78BC">
            <w:pPr>
              <w:pStyle w:val="TableText"/>
              <w:rPr>
                <w:rFonts w:cstheme="minorBidi"/>
              </w:rPr>
            </w:pPr>
            <w:r>
              <w:rPr>
                <w:rFonts w:cstheme="minorBidi"/>
              </w:rPr>
              <w:t>Notes</w:t>
            </w:r>
          </w:p>
        </w:tc>
        <w:tc>
          <w:tcPr>
            <w:tcW w:w="893" w:type="pct"/>
          </w:tcPr>
          <w:p w14:paraId="5B8F081A" w14:textId="77777777" w:rsidR="00DA0073" w:rsidRPr="006577DE" w:rsidRDefault="00DA0073" w:rsidP="002B78BC">
            <w:pPr>
              <w:pStyle w:val="TableText"/>
              <w:rPr>
                <w:rFonts w:cstheme="minorBidi"/>
              </w:rPr>
            </w:pPr>
            <w:r>
              <w:rPr>
                <w:rFonts w:cstheme="minorBidi"/>
              </w:rPr>
              <w:t>. docx</w:t>
            </w:r>
          </w:p>
        </w:tc>
        <w:tc>
          <w:tcPr>
            <w:tcW w:w="1189" w:type="pct"/>
          </w:tcPr>
          <w:p w14:paraId="1936AABC" w14:textId="77777777" w:rsidR="00DA0073" w:rsidRPr="006577DE" w:rsidRDefault="00DA0073" w:rsidP="002B78BC">
            <w:pPr>
              <w:pStyle w:val="TableText"/>
              <w:rPr>
                <w:rFonts w:cstheme="minorBidi"/>
              </w:rPr>
            </w:pPr>
            <w:proofErr w:type="spellStart"/>
            <w:r>
              <w:rPr>
                <w:rFonts w:cstheme="minorBidi"/>
              </w:rPr>
              <w:t>MCCF_TASCore_Documents</w:t>
            </w:r>
            <w:proofErr w:type="spellEnd"/>
            <w:r>
              <w:rPr>
                <w:rFonts w:cstheme="minorBidi"/>
              </w:rPr>
              <w:t>/Design</w:t>
            </w:r>
          </w:p>
        </w:tc>
      </w:tr>
      <w:tr w:rsidR="00DA0073" w:rsidRPr="006577DE" w14:paraId="4C3956A9" w14:textId="77777777" w:rsidTr="002B78BC">
        <w:trPr>
          <w:cantSplit/>
        </w:trPr>
        <w:tc>
          <w:tcPr>
            <w:tcW w:w="1917" w:type="pct"/>
          </w:tcPr>
          <w:p w14:paraId="3F96A39D" w14:textId="77777777" w:rsidR="00DA0073" w:rsidRPr="006577DE" w:rsidRDefault="00DA0073" w:rsidP="002B78BC">
            <w:pPr>
              <w:pStyle w:val="TableText"/>
              <w:rPr>
                <w:rFonts w:cstheme="minorBidi"/>
              </w:rPr>
            </w:pPr>
            <w:r>
              <w:rPr>
                <w:rFonts w:cstheme="minorBidi"/>
              </w:rPr>
              <w:t>US3550_MCCF_eInsurance_FSC_ICD_elaboration_20180213.pptx</w:t>
            </w:r>
          </w:p>
        </w:tc>
        <w:tc>
          <w:tcPr>
            <w:tcW w:w="1001" w:type="pct"/>
          </w:tcPr>
          <w:p w14:paraId="110FA511" w14:textId="77777777" w:rsidR="00DA0073" w:rsidRPr="006577DE" w:rsidRDefault="00DA0073" w:rsidP="002B78BC">
            <w:pPr>
              <w:pStyle w:val="TableText"/>
              <w:rPr>
                <w:rFonts w:cstheme="minorBidi"/>
              </w:rPr>
            </w:pPr>
            <w:r>
              <w:rPr>
                <w:rFonts w:cstheme="minorBidi"/>
              </w:rPr>
              <w:t>Financial Service Center Interface Control Document</w:t>
            </w:r>
          </w:p>
        </w:tc>
        <w:tc>
          <w:tcPr>
            <w:tcW w:w="893" w:type="pct"/>
          </w:tcPr>
          <w:p w14:paraId="203C274A" w14:textId="77777777" w:rsidR="00DA0073" w:rsidRPr="006577DE" w:rsidRDefault="00DA0073" w:rsidP="002B78BC">
            <w:pPr>
              <w:pStyle w:val="TableText"/>
              <w:rPr>
                <w:rFonts w:cstheme="minorBidi"/>
              </w:rPr>
            </w:pPr>
            <w:r>
              <w:rPr>
                <w:rFonts w:cstheme="minorBidi"/>
              </w:rPr>
              <w:t>. pptx</w:t>
            </w:r>
          </w:p>
        </w:tc>
        <w:tc>
          <w:tcPr>
            <w:tcW w:w="1189" w:type="pct"/>
          </w:tcPr>
          <w:p w14:paraId="3EBBF882" w14:textId="77777777" w:rsidR="00DA0073" w:rsidRPr="006577DE" w:rsidRDefault="00DA0073" w:rsidP="002B78BC">
            <w:pPr>
              <w:pStyle w:val="TableText"/>
              <w:rPr>
                <w:rFonts w:cstheme="minorBidi"/>
              </w:rPr>
            </w:pPr>
            <w:proofErr w:type="spellStart"/>
            <w:r>
              <w:rPr>
                <w:rFonts w:cstheme="minorBidi"/>
              </w:rPr>
              <w:t>MCCF_TASCore_Documents</w:t>
            </w:r>
            <w:proofErr w:type="spellEnd"/>
            <w:r>
              <w:rPr>
                <w:rFonts w:cstheme="minorBidi"/>
              </w:rPr>
              <w:t>/Design</w:t>
            </w:r>
          </w:p>
        </w:tc>
      </w:tr>
      <w:tr w:rsidR="00DA0073" w:rsidRPr="006577DE" w14:paraId="492E2DE2" w14:textId="77777777" w:rsidTr="002B78BC">
        <w:trPr>
          <w:cantSplit/>
        </w:trPr>
        <w:tc>
          <w:tcPr>
            <w:tcW w:w="1917" w:type="pct"/>
          </w:tcPr>
          <w:p w14:paraId="5F4BD9A0" w14:textId="77777777" w:rsidR="00DA0073" w:rsidRPr="006577DE" w:rsidRDefault="00DA0073" w:rsidP="002B78BC">
            <w:pPr>
              <w:pStyle w:val="TableText"/>
              <w:rPr>
                <w:rFonts w:cstheme="minorBidi"/>
              </w:rPr>
            </w:pPr>
            <w:r>
              <w:rPr>
                <w:rFonts w:cstheme="minorBidi"/>
              </w:rPr>
              <w:t>US3550_VM_FHIRMappings_140218_1734.pdf</w:t>
            </w:r>
          </w:p>
        </w:tc>
        <w:tc>
          <w:tcPr>
            <w:tcW w:w="1001" w:type="pct"/>
          </w:tcPr>
          <w:p w14:paraId="7BE8C595" w14:textId="77777777" w:rsidR="00DA0073" w:rsidRPr="006577DE" w:rsidRDefault="00DA0073" w:rsidP="002B78BC">
            <w:pPr>
              <w:pStyle w:val="TableText"/>
              <w:rPr>
                <w:rFonts w:cstheme="minorBidi"/>
              </w:rPr>
            </w:pPr>
            <w:r>
              <w:rPr>
                <w:rFonts w:cstheme="minorBidi"/>
              </w:rPr>
              <w:t>FHIR Mappings</w:t>
            </w:r>
          </w:p>
        </w:tc>
        <w:tc>
          <w:tcPr>
            <w:tcW w:w="893" w:type="pct"/>
          </w:tcPr>
          <w:p w14:paraId="2BF0EC00" w14:textId="77777777" w:rsidR="00DA0073" w:rsidRPr="006577DE" w:rsidRDefault="00DA0073" w:rsidP="002B78BC">
            <w:pPr>
              <w:pStyle w:val="TableText"/>
              <w:rPr>
                <w:rFonts w:cstheme="minorBidi"/>
              </w:rPr>
            </w:pPr>
            <w:r>
              <w:rPr>
                <w:rFonts w:cstheme="minorBidi"/>
              </w:rPr>
              <w:t>. pdf</w:t>
            </w:r>
          </w:p>
        </w:tc>
        <w:tc>
          <w:tcPr>
            <w:tcW w:w="1189" w:type="pct"/>
          </w:tcPr>
          <w:p w14:paraId="549A940A" w14:textId="77777777" w:rsidR="00DA0073" w:rsidRPr="006577DE" w:rsidRDefault="00DA0073" w:rsidP="002B78BC">
            <w:pPr>
              <w:pStyle w:val="TableText"/>
              <w:rPr>
                <w:rFonts w:cstheme="minorBidi"/>
              </w:rPr>
            </w:pPr>
            <w:proofErr w:type="spellStart"/>
            <w:r>
              <w:rPr>
                <w:rFonts w:cstheme="minorBidi"/>
              </w:rPr>
              <w:t>MCCF_TASCore_Documents</w:t>
            </w:r>
            <w:proofErr w:type="spellEnd"/>
            <w:r>
              <w:rPr>
                <w:rFonts w:cstheme="minorBidi"/>
              </w:rPr>
              <w:t>/Design</w:t>
            </w:r>
          </w:p>
        </w:tc>
      </w:tr>
      <w:tr w:rsidR="00DA0073" w:rsidRPr="006577DE" w14:paraId="0BDA0F62" w14:textId="77777777" w:rsidTr="002B78BC">
        <w:trPr>
          <w:cantSplit/>
        </w:trPr>
        <w:tc>
          <w:tcPr>
            <w:tcW w:w="1917" w:type="pct"/>
          </w:tcPr>
          <w:p w14:paraId="6F265023" w14:textId="77777777" w:rsidR="00DA0073" w:rsidRPr="006577DE" w:rsidRDefault="00DA0073" w:rsidP="002B78BC">
            <w:pPr>
              <w:pStyle w:val="TableText"/>
              <w:rPr>
                <w:rFonts w:cstheme="minorBidi"/>
              </w:rPr>
            </w:pPr>
            <w:r>
              <w:rPr>
                <w:rFonts w:cstheme="minorBidi"/>
              </w:rPr>
              <w:t>US3550_VM_FSCICDDevelopmentforEDItransactions_160218_1844.pdf</w:t>
            </w:r>
          </w:p>
        </w:tc>
        <w:tc>
          <w:tcPr>
            <w:tcW w:w="1001" w:type="pct"/>
          </w:tcPr>
          <w:p w14:paraId="2BDD519E" w14:textId="77777777" w:rsidR="00DA0073" w:rsidRPr="006577DE" w:rsidRDefault="00DA0073" w:rsidP="002B78BC">
            <w:pPr>
              <w:pStyle w:val="TableText"/>
              <w:rPr>
                <w:rFonts w:cstheme="minorBidi"/>
              </w:rPr>
            </w:pPr>
            <w:r>
              <w:rPr>
                <w:rFonts w:cstheme="minorBidi"/>
              </w:rPr>
              <w:t>FHIR ICD</w:t>
            </w:r>
          </w:p>
        </w:tc>
        <w:tc>
          <w:tcPr>
            <w:tcW w:w="893" w:type="pct"/>
          </w:tcPr>
          <w:p w14:paraId="6490DA76" w14:textId="77777777" w:rsidR="00DA0073" w:rsidRPr="006577DE" w:rsidRDefault="00DA0073" w:rsidP="002B78BC">
            <w:pPr>
              <w:pStyle w:val="TableText"/>
              <w:rPr>
                <w:rFonts w:cstheme="minorBidi"/>
              </w:rPr>
            </w:pPr>
            <w:r>
              <w:rPr>
                <w:rFonts w:cstheme="minorBidi"/>
              </w:rPr>
              <w:t>. pdf</w:t>
            </w:r>
          </w:p>
        </w:tc>
        <w:tc>
          <w:tcPr>
            <w:tcW w:w="1189" w:type="pct"/>
          </w:tcPr>
          <w:p w14:paraId="2419C652" w14:textId="77777777" w:rsidR="00DA0073" w:rsidRPr="006577DE" w:rsidRDefault="00DA0073" w:rsidP="002B78BC">
            <w:pPr>
              <w:pStyle w:val="TableText"/>
              <w:rPr>
                <w:rFonts w:cstheme="minorBidi"/>
              </w:rPr>
            </w:pPr>
            <w:proofErr w:type="spellStart"/>
            <w:r>
              <w:rPr>
                <w:rFonts w:cstheme="minorBidi"/>
              </w:rPr>
              <w:t>MCCF_TASCore_Documents</w:t>
            </w:r>
            <w:proofErr w:type="spellEnd"/>
            <w:r>
              <w:rPr>
                <w:rFonts w:cstheme="minorBidi"/>
              </w:rPr>
              <w:t>/Design</w:t>
            </w:r>
          </w:p>
        </w:tc>
      </w:tr>
      <w:tr w:rsidR="00307DF4" w:rsidRPr="006577DE" w14:paraId="1F60767E" w14:textId="77777777" w:rsidTr="002B78BC">
        <w:trPr>
          <w:cantSplit/>
        </w:trPr>
        <w:tc>
          <w:tcPr>
            <w:tcW w:w="1917" w:type="pct"/>
          </w:tcPr>
          <w:p w14:paraId="69101524" w14:textId="77777777" w:rsidR="00307DF4" w:rsidRPr="006577DE" w:rsidRDefault="00307DF4" w:rsidP="002B78BC">
            <w:pPr>
              <w:pStyle w:val="TableText"/>
              <w:rPr>
                <w:rFonts w:cstheme="minorBidi"/>
              </w:rPr>
            </w:pPr>
            <w:r>
              <w:rPr>
                <w:rFonts w:cstheme="minorBidi"/>
              </w:rPr>
              <w:t>US3550_VM_TA6829_DevelopICDswithFSCfortheagreedupontransactions_160218_2046.pdf</w:t>
            </w:r>
          </w:p>
        </w:tc>
        <w:tc>
          <w:tcPr>
            <w:tcW w:w="1001" w:type="pct"/>
          </w:tcPr>
          <w:p w14:paraId="2907F2E0" w14:textId="77777777" w:rsidR="00307DF4" w:rsidRPr="006577DE" w:rsidRDefault="00307DF4" w:rsidP="002B78BC">
            <w:pPr>
              <w:pStyle w:val="TableText"/>
              <w:rPr>
                <w:rFonts w:cstheme="minorBidi"/>
              </w:rPr>
            </w:pPr>
            <w:r>
              <w:rPr>
                <w:rFonts w:cstheme="minorBidi"/>
              </w:rPr>
              <w:t>FHIR ICD</w:t>
            </w:r>
          </w:p>
        </w:tc>
        <w:tc>
          <w:tcPr>
            <w:tcW w:w="893" w:type="pct"/>
          </w:tcPr>
          <w:p w14:paraId="30FD4B53" w14:textId="77777777" w:rsidR="00307DF4" w:rsidRPr="006577DE" w:rsidRDefault="00307DF4" w:rsidP="002B78BC">
            <w:pPr>
              <w:pStyle w:val="TableText"/>
              <w:rPr>
                <w:rFonts w:cstheme="minorBidi"/>
              </w:rPr>
            </w:pPr>
            <w:r>
              <w:rPr>
                <w:rFonts w:cstheme="minorBidi"/>
              </w:rPr>
              <w:t>. pdf</w:t>
            </w:r>
          </w:p>
        </w:tc>
        <w:tc>
          <w:tcPr>
            <w:tcW w:w="1189" w:type="pct"/>
          </w:tcPr>
          <w:p w14:paraId="003F81BA" w14:textId="77777777" w:rsidR="00307DF4" w:rsidRPr="006577DE" w:rsidRDefault="00307DF4" w:rsidP="002B78BC">
            <w:pPr>
              <w:pStyle w:val="TableText"/>
              <w:rPr>
                <w:rFonts w:cstheme="minorBidi"/>
              </w:rPr>
            </w:pPr>
            <w:proofErr w:type="spellStart"/>
            <w:r>
              <w:rPr>
                <w:rFonts w:cstheme="minorBidi"/>
              </w:rPr>
              <w:t>MCCF_TASCore_Documents</w:t>
            </w:r>
            <w:proofErr w:type="spellEnd"/>
            <w:r>
              <w:rPr>
                <w:rFonts w:cstheme="minorBidi"/>
              </w:rPr>
              <w:t>/Design</w:t>
            </w:r>
          </w:p>
        </w:tc>
      </w:tr>
      <w:tr w:rsidR="00DA0073" w:rsidRPr="006577DE" w14:paraId="5E1B6CA3" w14:textId="77777777" w:rsidTr="00AA3094">
        <w:trPr>
          <w:cantSplit/>
        </w:trPr>
        <w:tc>
          <w:tcPr>
            <w:tcW w:w="1917" w:type="pct"/>
          </w:tcPr>
          <w:p w14:paraId="26E57085" w14:textId="256357D1" w:rsidR="00DA0073" w:rsidRPr="006577DE" w:rsidRDefault="00DA0073" w:rsidP="00DA0073">
            <w:pPr>
              <w:pStyle w:val="TableText"/>
              <w:rPr>
                <w:rFonts w:cstheme="minorBidi"/>
              </w:rPr>
            </w:pPr>
            <w:r>
              <w:rPr>
                <w:rFonts w:cstheme="minorBidi"/>
              </w:rPr>
              <w:t>US3550_VMTA</w:t>
            </w:r>
            <w:r w:rsidR="00307DF4">
              <w:rPr>
                <w:rFonts w:cstheme="minorBidi"/>
              </w:rPr>
              <w:t>6828.</w:t>
            </w:r>
            <w:r>
              <w:rPr>
                <w:rFonts w:cstheme="minorBidi"/>
              </w:rPr>
              <w:t>pdf</w:t>
            </w:r>
          </w:p>
        </w:tc>
        <w:tc>
          <w:tcPr>
            <w:tcW w:w="1001" w:type="pct"/>
          </w:tcPr>
          <w:p w14:paraId="4B1A6978" w14:textId="12227457" w:rsidR="00DA0073" w:rsidRPr="006577DE" w:rsidRDefault="00DA0073" w:rsidP="00DA0073">
            <w:pPr>
              <w:pStyle w:val="TableText"/>
              <w:rPr>
                <w:rFonts w:cstheme="minorBidi"/>
              </w:rPr>
            </w:pPr>
            <w:r>
              <w:rPr>
                <w:rFonts w:cstheme="minorBidi"/>
              </w:rPr>
              <w:t xml:space="preserve">FHIR </w:t>
            </w:r>
            <w:r w:rsidR="00307DF4">
              <w:rPr>
                <w:rFonts w:cstheme="minorBidi"/>
              </w:rPr>
              <w:t>Mappings</w:t>
            </w:r>
          </w:p>
        </w:tc>
        <w:tc>
          <w:tcPr>
            <w:tcW w:w="893" w:type="pct"/>
          </w:tcPr>
          <w:p w14:paraId="4F4D018D" w14:textId="56E50A8B" w:rsidR="00DA0073" w:rsidRPr="006577DE" w:rsidRDefault="00DA0073" w:rsidP="00DA0073">
            <w:pPr>
              <w:pStyle w:val="TableText"/>
              <w:rPr>
                <w:rFonts w:cstheme="minorBidi"/>
              </w:rPr>
            </w:pPr>
            <w:r>
              <w:rPr>
                <w:rFonts w:cstheme="minorBidi"/>
              </w:rPr>
              <w:t>. pdf</w:t>
            </w:r>
          </w:p>
        </w:tc>
        <w:tc>
          <w:tcPr>
            <w:tcW w:w="1189" w:type="pct"/>
          </w:tcPr>
          <w:p w14:paraId="584159B5" w14:textId="2ADB0CF2" w:rsidR="00DA0073" w:rsidRPr="006577DE" w:rsidRDefault="00DA0073" w:rsidP="00DA0073">
            <w:pPr>
              <w:pStyle w:val="TableText"/>
              <w:rPr>
                <w:rFonts w:cstheme="minorBidi"/>
              </w:rPr>
            </w:pPr>
            <w:proofErr w:type="spellStart"/>
            <w:r>
              <w:rPr>
                <w:rFonts w:cstheme="minorBidi"/>
              </w:rPr>
              <w:t>MCCF_TASCore_Documents</w:t>
            </w:r>
            <w:proofErr w:type="spellEnd"/>
            <w:r>
              <w:rPr>
                <w:rFonts w:cstheme="minorBidi"/>
              </w:rPr>
              <w:t>/Design</w:t>
            </w:r>
          </w:p>
        </w:tc>
      </w:tr>
      <w:tr w:rsidR="00307DF4" w:rsidRPr="006577DE" w14:paraId="74ABA381" w14:textId="77777777" w:rsidTr="002B78BC">
        <w:trPr>
          <w:cantSplit/>
        </w:trPr>
        <w:tc>
          <w:tcPr>
            <w:tcW w:w="1917" w:type="pct"/>
          </w:tcPr>
          <w:p w14:paraId="41A3C448" w14:textId="77777777" w:rsidR="00307DF4" w:rsidRPr="000F7D92" w:rsidRDefault="00307DF4" w:rsidP="002B78BC">
            <w:pPr>
              <w:pStyle w:val="TableText"/>
              <w:rPr>
                <w:rFonts w:cstheme="minorBidi"/>
              </w:rPr>
            </w:pPr>
            <w:r>
              <w:rPr>
                <w:rFonts w:cstheme="minorBidi"/>
              </w:rPr>
              <w:t>US3559_TA6394_Screenshots.docx</w:t>
            </w:r>
          </w:p>
        </w:tc>
        <w:tc>
          <w:tcPr>
            <w:tcW w:w="1001" w:type="pct"/>
          </w:tcPr>
          <w:p w14:paraId="42ADE0D6" w14:textId="77777777" w:rsidR="00307DF4" w:rsidRDefault="00307DF4" w:rsidP="002B78BC">
            <w:pPr>
              <w:pStyle w:val="TableText"/>
              <w:rPr>
                <w:rFonts w:cstheme="minorBidi"/>
              </w:rPr>
            </w:pPr>
            <w:r>
              <w:rPr>
                <w:rFonts w:cstheme="minorBidi"/>
              </w:rPr>
              <w:t>Screenshots</w:t>
            </w:r>
          </w:p>
        </w:tc>
        <w:tc>
          <w:tcPr>
            <w:tcW w:w="893" w:type="pct"/>
          </w:tcPr>
          <w:p w14:paraId="2397540D" w14:textId="77777777" w:rsidR="00307DF4" w:rsidRDefault="00307DF4" w:rsidP="002B78BC">
            <w:pPr>
              <w:pStyle w:val="TableText"/>
              <w:rPr>
                <w:rFonts w:cstheme="minorBidi"/>
              </w:rPr>
            </w:pPr>
            <w:r>
              <w:rPr>
                <w:rFonts w:cstheme="minorBidi"/>
              </w:rPr>
              <w:t>. docx</w:t>
            </w:r>
          </w:p>
        </w:tc>
        <w:tc>
          <w:tcPr>
            <w:tcW w:w="1189" w:type="pct"/>
          </w:tcPr>
          <w:p w14:paraId="7F80362F" w14:textId="1AC385EF" w:rsidR="00307DF4" w:rsidRPr="008A2AFB" w:rsidRDefault="00307DF4" w:rsidP="002B78BC">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Design</w:t>
            </w:r>
          </w:p>
        </w:tc>
      </w:tr>
      <w:tr w:rsidR="00307DF4" w:rsidRPr="006577DE" w14:paraId="5AC43D91" w14:textId="77777777" w:rsidTr="002B78BC">
        <w:trPr>
          <w:cantSplit/>
        </w:trPr>
        <w:tc>
          <w:tcPr>
            <w:tcW w:w="1917" w:type="pct"/>
          </w:tcPr>
          <w:p w14:paraId="14034C29" w14:textId="77777777" w:rsidR="00307DF4" w:rsidRPr="000F7D92" w:rsidRDefault="00307DF4" w:rsidP="002B78BC">
            <w:pPr>
              <w:pStyle w:val="TableText"/>
              <w:rPr>
                <w:rFonts w:cstheme="minorBidi"/>
              </w:rPr>
            </w:pPr>
            <w:r>
              <w:rPr>
                <w:rFonts w:cstheme="minorBidi"/>
              </w:rPr>
              <w:t>US3550_TA6396_Additional_FHiR_mappings.docx</w:t>
            </w:r>
          </w:p>
        </w:tc>
        <w:tc>
          <w:tcPr>
            <w:tcW w:w="1001" w:type="pct"/>
          </w:tcPr>
          <w:p w14:paraId="5D8D87A0" w14:textId="77777777" w:rsidR="00307DF4" w:rsidRDefault="00307DF4" w:rsidP="002B78BC">
            <w:pPr>
              <w:pStyle w:val="TableText"/>
              <w:rPr>
                <w:rFonts w:cstheme="minorBidi"/>
              </w:rPr>
            </w:pPr>
            <w:r>
              <w:rPr>
                <w:rFonts w:cstheme="minorBidi"/>
              </w:rPr>
              <w:t>FHIR Mappings</w:t>
            </w:r>
          </w:p>
        </w:tc>
        <w:tc>
          <w:tcPr>
            <w:tcW w:w="893" w:type="pct"/>
          </w:tcPr>
          <w:p w14:paraId="1998F0F3" w14:textId="77777777" w:rsidR="00307DF4" w:rsidRDefault="00307DF4" w:rsidP="002B78BC">
            <w:pPr>
              <w:pStyle w:val="TableText"/>
              <w:rPr>
                <w:rFonts w:cstheme="minorBidi"/>
              </w:rPr>
            </w:pPr>
            <w:r>
              <w:rPr>
                <w:rFonts w:cstheme="minorBidi"/>
              </w:rPr>
              <w:t>. docx</w:t>
            </w:r>
          </w:p>
        </w:tc>
        <w:tc>
          <w:tcPr>
            <w:tcW w:w="1189" w:type="pct"/>
          </w:tcPr>
          <w:p w14:paraId="1B605C5E" w14:textId="044C17E4" w:rsidR="00307DF4" w:rsidRPr="008A2AFB" w:rsidRDefault="00307DF4" w:rsidP="002B78BC">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Design</w:t>
            </w:r>
          </w:p>
        </w:tc>
      </w:tr>
      <w:tr w:rsidR="00307DF4" w:rsidRPr="006577DE" w14:paraId="696C85CD" w14:textId="77777777" w:rsidTr="002B78BC">
        <w:trPr>
          <w:cantSplit/>
        </w:trPr>
        <w:tc>
          <w:tcPr>
            <w:tcW w:w="1917" w:type="pct"/>
          </w:tcPr>
          <w:p w14:paraId="56D1397F" w14:textId="09A212C2" w:rsidR="00307DF4" w:rsidRPr="000F7D92" w:rsidRDefault="00307DF4" w:rsidP="002B78BC">
            <w:pPr>
              <w:pStyle w:val="TableText"/>
              <w:rPr>
                <w:rFonts w:cstheme="minorBidi"/>
              </w:rPr>
            </w:pPr>
            <w:r>
              <w:rPr>
                <w:rFonts w:cstheme="minorBidi"/>
              </w:rPr>
              <w:t>US35</w:t>
            </w:r>
            <w:r w:rsidR="00111EF7">
              <w:rPr>
                <w:rFonts w:cstheme="minorBidi"/>
              </w:rPr>
              <w:t>6</w:t>
            </w:r>
            <w:r>
              <w:rPr>
                <w:rFonts w:cstheme="minorBidi"/>
              </w:rPr>
              <w:t>0_TA6396_ FHiRmappings_CalculatedFields.docx</w:t>
            </w:r>
          </w:p>
        </w:tc>
        <w:tc>
          <w:tcPr>
            <w:tcW w:w="1001" w:type="pct"/>
          </w:tcPr>
          <w:p w14:paraId="33979F98" w14:textId="77777777" w:rsidR="00307DF4" w:rsidRDefault="00307DF4" w:rsidP="002B78BC">
            <w:pPr>
              <w:pStyle w:val="TableText"/>
              <w:rPr>
                <w:rFonts w:cstheme="minorBidi"/>
              </w:rPr>
            </w:pPr>
            <w:r>
              <w:rPr>
                <w:rFonts w:cstheme="minorBidi"/>
              </w:rPr>
              <w:t>FHIR Mappings</w:t>
            </w:r>
          </w:p>
        </w:tc>
        <w:tc>
          <w:tcPr>
            <w:tcW w:w="893" w:type="pct"/>
          </w:tcPr>
          <w:p w14:paraId="5AD2579E" w14:textId="77777777" w:rsidR="00307DF4" w:rsidRDefault="00307DF4" w:rsidP="002B78BC">
            <w:pPr>
              <w:pStyle w:val="TableText"/>
              <w:rPr>
                <w:rFonts w:cstheme="minorBidi"/>
              </w:rPr>
            </w:pPr>
            <w:r>
              <w:rPr>
                <w:rFonts w:cstheme="minorBidi"/>
              </w:rPr>
              <w:t>. docx</w:t>
            </w:r>
          </w:p>
        </w:tc>
        <w:tc>
          <w:tcPr>
            <w:tcW w:w="1189" w:type="pct"/>
          </w:tcPr>
          <w:p w14:paraId="52783A97" w14:textId="51FBC626" w:rsidR="00307DF4" w:rsidRPr="008A2AFB" w:rsidRDefault="00307DF4" w:rsidP="002B78BC">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Design</w:t>
            </w:r>
          </w:p>
        </w:tc>
      </w:tr>
      <w:tr w:rsidR="00111EF7" w:rsidRPr="006577DE" w14:paraId="3D625F13" w14:textId="77777777" w:rsidTr="002B78BC">
        <w:trPr>
          <w:cantSplit/>
        </w:trPr>
        <w:tc>
          <w:tcPr>
            <w:tcW w:w="1917" w:type="pct"/>
          </w:tcPr>
          <w:p w14:paraId="43D29409" w14:textId="2C8C7D65" w:rsidR="00111EF7" w:rsidRDefault="00111EF7" w:rsidP="002B78BC">
            <w:pPr>
              <w:pStyle w:val="TableText"/>
              <w:rPr>
                <w:rFonts w:cstheme="minorBidi"/>
              </w:rPr>
            </w:pPr>
            <w:r>
              <w:rPr>
                <w:rFonts w:cstheme="minorBidi"/>
              </w:rPr>
              <w:br/>
              <w:t>US3667_eBilling_Mapping.xlsx</w:t>
            </w:r>
          </w:p>
        </w:tc>
        <w:tc>
          <w:tcPr>
            <w:tcW w:w="1001" w:type="pct"/>
          </w:tcPr>
          <w:p w14:paraId="0085ECEC" w14:textId="6A9D26B0" w:rsidR="00111EF7" w:rsidRDefault="00111EF7" w:rsidP="002B78BC">
            <w:pPr>
              <w:pStyle w:val="TableText"/>
              <w:rPr>
                <w:rFonts w:cstheme="minorBidi"/>
              </w:rPr>
            </w:pPr>
            <w:proofErr w:type="spellStart"/>
            <w:r>
              <w:rPr>
                <w:rFonts w:cstheme="minorBidi"/>
              </w:rPr>
              <w:t>eBilling</w:t>
            </w:r>
            <w:proofErr w:type="spellEnd"/>
            <w:r>
              <w:rPr>
                <w:rFonts w:cstheme="minorBidi"/>
              </w:rPr>
              <w:t xml:space="preserve"> Mapping</w:t>
            </w:r>
          </w:p>
        </w:tc>
        <w:tc>
          <w:tcPr>
            <w:tcW w:w="893" w:type="pct"/>
          </w:tcPr>
          <w:p w14:paraId="2CDED06F" w14:textId="46A01774" w:rsidR="00111EF7" w:rsidRDefault="00111EF7" w:rsidP="002B78BC">
            <w:pPr>
              <w:pStyle w:val="TableText"/>
              <w:rPr>
                <w:rFonts w:cstheme="minorBidi"/>
              </w:rPr>
            </w:pPr>
            <w:r>
              <w:rPr>
                <w:rFonts w:cstheme="minorBidi"/>
              </w:rPr>
              <w:t>.xlsx</w:t>
            </w:r>
          </w:p>
        </w:tc>
        <w:tc>
          <w:tcPr>
            <w:tcW w:w="1189" w:type="pct"/>
          </w:tcPr>
          <w:p w14:paraId="7AEEFCBA" w14:textId="5ADBFB4A" w:rsidR="00111EF7" w:rsidRPr="008A2AFB" w:rsidRDefault="00111EF7" w:rsidP="002B78BC">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1715C552" w14:textId="77777777" w:rsidTr="009C6F35">
        <w:trPr>
          <w:cantSplit/>
        </w:trPr>
        <w:tc>
          <w:tcPr>
            <w:tcW w:w="1917" w:type="pct"/>
          </w:tcPr>
          <w:p w14:paraId="0B1A9A27" w14:textId="4A438DD6" w:rsidR="00111EF7" w:rsidRDefault="00111EF7" w:rsidP="009C6F35">
            <w:pPr>
              <w:pStyle w:val="TableText"/>
              <w:rPr>
                <w:rFonts w:cstheme="minorBidi"/>
              </w:rPr>
            </w:pPr>
            <w:r>
              <w:rPr>
                <w:rFonts w:cstheme="minorBidi"/>
              </w:rPr>
              <w:t>US3860_ePharmacy_ECME_REC_Mapping.xlsx</w:t>
            </w:r>
          </w:p>
        </w:tc>
        <w:tc>
          <w:tcPr>
            <w:tcW w:w="1001" w:type="pct"/>
          </w:tcPr>
          <w:p w14:paraId="16988E6E" w14:textId="647575E2" w:rsidR="00111EF7" w:rsidRDefault="00111EF7" w:rsidP="009C6F35">
            <w:pPr>
              <w:pStyle w:val="TableText"/>
              <w:rPr>
                <w:rFonts w:cstheme="minorBidi"/>
              </w:rPr>
            </w:pPr>
            <w:proofErr w:type="spellStart"/>
            <w:r>
              <w:rPr>
                <w:rFonts w:cstheme="minorBidi"/>
              </w:rPr>
              <w:t>ePharmacy</w:t>
            </w:r>
            <w:proofErr w:type="spellEnd"/>
            <w:r>
              <w:rPr>
                <w:rFonts w:cstheme="minorBidi"/>
              </w:rPr>
              <w:t xml:space="preserve"> Mapping</w:t>
            </w:r>
          </w:p>
        </w:tc>
        <w:tc>
          <w:tcPr>
            <w:tcW w:w="893" w:type="pct"/>
          </w:tcPr>
          <w:p w14:paraId="759CD7A4" w14:textId="7EC70003" w:rsidR="00111EF7" w:rsidRDefault="00111EF7" w:rsidP="009C6F35">
            <w:pPr>
              <w:pStyle w:val="TableText"/>
              <w:rPr>
                <w:rFonts w:cstheme="minorBidi"/>
              </w:rPr>
            </w:pPr>
            <w:r>
              <w:rPr>
                <w:rFonts w:cstheme="minorBidi"/>
              </w:rPr>
              <w:t>.xlsx</w:t>
            </w:r>
          </w:p>
        </w:tc>
        <w:tc>
          <w:tcPr>
            <w:tcW w:w="1189" w:type="pct"/>
          </w:tcPr>
          <w:p w14:paraId="1D09ABF0" w14:textId="2B131727" w:rsidR="00111EF7" w:rsidRPr="008A2AFB" w:rsidRDefault="00111EF7" w:rsidP="009C6F35">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110156D1" w14:textId="77777777" w:rsidTr="009C6F35">
        <w:trPr>
          <w:cantSplit/>
        </w:trPr>
        <w:tc>
          <w:tcPr>
            <w:tcW w:w="1917" w:type="pct"/>
          </w:tcPr>
          <w:p w14:paraId="393F97EE" w14:textId="7DE29F55" w:rsidR="00111EF7" w:rsidRDefault="00111EF7" w:rsidP="009C6F35">
            <w:pPr>
              <w:pStyle w:val="TableText"/>
              <w:rPr>
                <w:rFonts w:cstheme="minorBidi"/>
              </w:rPr>
            </w:pPr>
            <w:r>
              <w:rPr>
                <w:rFonts w:cstheme="minorBidi"/>
              </w:rPr>
              <w:t>US3862_ePharmacy_Mapping_Updates.xlsx</w:t>
            </w:r>
          </w:p>
        </w:tc>
        <w:tc>
          <w:tcPr>
            <w:tcW w:w="1001" w:type="pct"/>
          </w:tcPr>
          <w:p w14:paraId="57B467B1" w14:textId="34168A8C" w:rsidR="00111EF7" w:rsidRDefault="00111EF7" w:rsidP="009C6F35">
            <w:pPr>
              <w:pStyle w:val="TableText"/>
              <w:rPr>
                <w:rFonts w:cstheme="minorBidi"/>
              </w:rPr>
            </w:pPr>
            <w:proofErr w:type="spellStart"/>
            <w:r>
              <w:rPr>
                <w:rFonts w:cstheme="minorBidi"/>
              </w:rPr>
              <w:t>ePharmacy</w:t>
            </w:r>
            <w:proofErr w:type="spellEnd"/>
            <w:r>
              <w:rPr>
                <w:rFonts w:cstheme="minorBidi"/>
              </w:rPr>
              <w:t xml:space="preserve"> Mapping</w:t>
            </w:r>
          </w:p>
        </w:tc>
        <w:tc>
          <w:tcPr>
            <w:tcW w:w="893" w:type="pct"/>
          </w:tcPr>
          <w:p w14:paraId="3EFAD029" w14:textId="20A15491" w:rsidR="00111EF7" w:rsidRDefault="00111EF7" w:rsidP="009C6F35">
            <w:pPr>
              <w:pStyle w:val="TableText"/>
              <w:rPr>
                <w:rFonts w:cstheme="minorBidi"/>
              </w:rPr>
            </w:pPr>
            <w:r>
              <w:rPr>
                <w:rFonts w:cstheme="minorBidi"/>
              </w:rPr>
              <w:t>.xlsx</w:t>
            </w:r>
          </w:p>
        </w:tc>
        <w:tc>
          <w:tcPr>
            <w:tcW w:w="1189" w:type="pct"/>
          </w:tcPr>
          <w:p w14:paraId="37108D16" w14:textId="6835F333" w:rsidR="00111EF7" w:rsidRPr="008A2AFB" w:rsidRDefault="00111EF7" w:rsidP="009C6F35">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40DA08FE" w14:textId="77777777" w:rsidTr="009C6F35">
        <w:trPr>
          <w:cantSplit/>
        </w:trPr>
        <w:tc>
          <w:tcPr>
            <w:tcW w:w="1917" w:type="pct"/>
          </w:tcPr>
          <w:p w14:paraId="7B6C50E3" w14:textId="3DF015F1" w:rsidR="00111EF7" w:rsidRDefault="00111EF7" w:rsidP="009C6F35">
            <w:pPr>
              <w:pStyle w:val="TableText"/>
              <w:rPr>
                <w:rFonts w:cstheme="minorBidi"/>
              </w:rPr>
            </w:pPr>
            <w:r>
              <w:rPr>
                <w:rFonts w:cstheme="minorBidi"/>
              </w:rPr>
              <w:lastRenderedPageBreak/>
              <w:t>US3863_ePharmacy_ECME_Mapping_Updates.xlsx</w:t>
            </w:r>
          </w:p>
        </w:tc>
        <w:tc>
          <w:tcPr>
            <w:tcW w:w="1001" w:type="pct"/>
          </w:tcPr>
          <w:p w14:paraId="056800D1" w14:textId="01E4FF36" w:rsidR="00111EF7" w:rsidRDefault="00111EF7" w:rsidP="009C6F35">
            <w:pPr>
              <w:pStyle w:val="TableText"/>
              <w:rPr>
                <w:rFonts w:cstheme="minorBidi"/>
              </w:rPr>
            </w:pPr>
            <w:proofErr w:type="spellStart"/>
            <w:r>
              <w:rPr>
                <w:rFonts w:cstheme="minorBidi"/>
              </w:rPr>
              <w:t>ePharmacy</w:t>
            </w:r>
            <w:proofErr w:type="spellEnd"/>
            <w:r>
              <w:rPr>
                <w:rFonts w:cstheme="minorBidi"/>
              </w:rPr>
              <w:t xml:space="preserve"> Mapping</w:t>
            </w:r>
          </w:p>
        </w:tc>
        <w:tc>
          <w:tcPr>
            <w:tcW w:w="893" w:type="pct"/>
          </w:tcPr>
          <w:p w14:paraId="01F3F838" w14:textId="10CDC091" w:rsidR="00111EF7" w:rsidRDefault="00111EF7" w:rsidP="009C6F35">
            <w:pPr>
              <w:pStyle w:val="TableText"/>
              <w:rPr>
                <w:rFonts w:cstheme="minorBidi"/>
              </w:rPr>
            </w:pPr>
            <w:r>
              <w:rPr>
                <w:rFonts w:cstheme="minorBidi"/>
              </w:rPr>
              <w:t>.xlsx</w:t>
            </w:r>
          </w:p>
        </w:tc>
        <w:tc>
          <w:tcPr>
            <w:tcW w:w="1189" w:type="pct"/>
          </w:tcPr>
          <w:p w14:paraId="078628DB" w14:textId="4061289B" w:rsidR="00111EF7" w:rsidRPr="008A2AFB" w:rsidRDefault="00111EF7" w:rsidP="009C6F35">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092A12AD" w14:textId="77777777" w:rsidTr="009C6F35">
        <w:trPr>
          <w:cantSplit/>
        </w:trPr>
        <w:tc>
          <w:tcPr>
            <w:tcW w:w="1917" w:type="pct"/>
          </w:tcPr>
          <w:p w14:paraId="0797C1EC" w14:textId="7A51360E" w:rsidR="00111EF7" w:rsidRDefault="00111EF7" w:rsidP="009C6F35">
            <w:pPr>
              <w:pStyle w:val="TableText"/>
              <w:rPr>
                <w:rFonts w:cstheme="minorBidi"/>
              </w:rPr>
            </w:pPr>
            <w:r>
              <w:rPr>
                <w:rFonts w:cstheme="minorBidi"/>
              </w:rPr>
              <w:t>US3864_ePharmacy_ECME_Mapping_Updates.xlsx</w:t>
            </w:r>
          </w:p>
        </w:tc>
        <w:tc>
          <w:tcPr>
            <w:tcW w:w="1001" w:type="pct"/>
          </w:tcPr>
          <w:p w14:paraId="63F73421" w14:textId="59740F9F" w:rsidR="00111EF7" w:rsidRDefault="00111EF7" w:rsidP="009C6F35">
            <w:pPr>
              <w:pStyle w:val="TableText"/>
              <w:rPr>
                <w:rFonts w:cstheme="minorBidi"/>
              </w:rPr>
            </w:pPr>
            <w:proofErr w:type="spellStart"/>
            <w:r>
              <w:rPr>
                <w:rFonts w:cstheme="minorBidi"/>
              </w:rPr>
              <w:t>ePharmacy</w:t>
            </w:r>
            <w:proofErr w:type="spellEnd"/>
            <w:r>
              <w:rPr>
                <w:rFonts w:cstheme="minorBidi"/>
              </w:rPr>
              <w:t xml:space="preserve"> Mapping</w:t>
            </w:r>
          </w:p>
        </w:tc>
        <w:tc>
          <w:tcPr>
            <w:tcW w:w="893" w:type="pct"/>
          </w:tcPr>
          <w:p w14:paraId="1D97B513" w14:textId="35499AF2" w:rsidR="00111EF7" w:rsidRDefault="00111EF7" w:rsidP="009C6F35">
            <w:pPr>
              <w:pStyle w:val="TableText"/>
              <w:rPr>
                <w:rFonts w:cstheme="minorBidi"/>
              </w:rPr>
            </w:pPr>
            <w:r>
              <w:rPr>
                <w:rFonts w:cstheme="minorBidi"/>
              </w:rPr>
              <w:t>.xlsx</w:t>
            </w:r>
          </w:p>
        </w:tc>
        <w:tc>
          <w:tcPr>
            <w:tcW w:w="1189" w:type="pct"/>
          </w:tcPr>
          <w:p w14:paraId="600A60A2" w14:textId="63C9F48D" w:rsidR="00111EF7" w:rsidRPr="008A2AFB" w:rsidRDefault="00111EF7" w:rsidP="009C6F35">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7AED4E69" w14:textId="77777777" w:rsidTr="009C6F35">
        <w:trPr>
          <w:cantSplit/>
        </w:trPr>
        <w:tc>
          <w:tcPr>
            <w:tcW w:w="1917" w:type="pct"/>
          </w:tcPr>
          <w:p w14:paraId="2E1B38F0" w14:textId="2FFA618D" w:rsidR="00111EF7" w:rsidRDefault="00111EF7" w:rsidP="009C6F35">
            <w:pPr>
              <w:pStyle w:val="TableText"/>
              <w:rPr>
                <w:rFonts w:cstheme="minorBidi"/>
              </w:rPr>
            </w:pPr>
            <w:r>
              <w:rPr>
                <w:rFonts w:cstheme="minorBidi"/>
              </w:rPr>
              <w:t>US3869_Insurace_Company_Editor_FHIR_Mappings.xlsx</w:t>
            </w:r>
          </w:p>
        </w:tc>
        <w:tc>
          <w:tcPr>
            <w:tcW w:w="1001" w:type="pct"/>
          </w:tcPr>
          <w:p w14:paraId="65640A9B" w14:textId="2E6BB37A" w:rsidR="00111EF7" w:rsidRDefault="00111EF7" w:rsidP="009C6F35">
            <w:pPr>
              <w:pStyle w:val="TableText"/>
              <w:rPr>
                <w:rFonts w:cstheme="minorBidi"/>
              </w:rPr>
            </w:pPr>
            <w:r>
              <w:rPr>
                <w:rFonts w:cstheme="minorBidi"/>
              </w:rPr>
              <w:t>FHIR Mappings</w:t>
            </w:r>
          </w:p>
        </w:tc>
        <w:tc>
          <w:tcPr>
            <w:tcW w:w="893" w:type="pct"/>
          </w:tcPr>
          <w:p w14:paraId="49F7B7B9" w14:textId="5A8E0130" w:rsidR="00111EF7" w:rsidRDefault="00111EF7" w:rsidP="009C6F35">
            <w:pPr>
              <w:pStyle w:val="TableText"/>
              <w:rPr>
                <w:rFonts w:cstheme="minorBidi"/>
              </w:rPr>
            </w:pPr>
            <w:r>
              <w:rPr>
                <w:rFonts w:cstheme="minorBidi"/>
              </w:rPr>
              <w:t>.xlsx</w:t>
            </w:r>
          </w:p>
        </w:tc>
        <w:tc>
          <w:tcPr>
            <w:tcW w:w="1189" w:type="pct"/>
          </w:tcPr>
          <w:p w14:paraId="3F4FFEC3" w14:textId="14D08042" w:rsidR="00111EF7" w:rsidRPr="008A2AFB" w:rsidRDefault="00111EF7" w:rsidP="009C6F35">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1F53C201" w14:textId="77777777" w:rsidTr="009C6F35">
        <w:trPr>
          <w:cantSplit/>
        </w:trPr>
        <w:tc>
          <w:tcPr>
            <w:tcW w:w="1917" w:type="pct"/>
          </w:tcPr>
          <w:p w14:paraId="7CE60E99" w14:textId="41A3FF46" w:rsidR="00111EF7" w:rsidRDefault="00111EF7" w:rsidP="009C6F35">
            <w:pPr>
              <w:pStyle w:val="TableText"/>
              <w:rPr>
                <w:rFonts w:cstheme="minorBidi"/>
              </w:rPr>
            </w:pPr>
            <w:r>
              <w:rPr>
                <w:rFonts w:cstheme="minorBidi"/>
              </w:rPr>
              <w:t>US4082_VistaRoutingArchitecture.vdx</w:t>
            </w:r>
          </w:p>
        </w:tc>
        <w:tc>
          <w:tcPr>
            <w:tcW w:w="1001" w:type="pct"/>
          </w:tcPr>
          <w:p w14:paraId="20CAF88C" w14:textId="42E9C722" w:rsidR="00111EF7" w:rsidRDefault="00111EF7" w:rsidP="009C6F35">
            <w:pPr>
              <w:pStyle w:val="TableText"/>
              <w:rPr>
                <w:rFonts w:cstheme="minorBidi"/>
              </w:rPr>
            </w:pPr>
            <w:r>
              <w:rPr>
                <w:rFonts w:cstheme="minorBidi"/>
              </w:rPr>
              <w:t>Vista Architecture</w:t>
            </w:r>
          </w:p>
        </w:tc>
        <w:tc>
          <w:tcPr>
            <w:tcW w:w="893" w:type="pct"/>
          </w:tcPr>
          <w:p w14:paraId="25ADDB2B" w14:textId="780F6F16" w:rsidR="00111EF7" w:rsidRDefault="00111EF7" w:rsidP="009C6F35">
            <w:pPr>
              <w:pStyle w:val="TableText"/>
              <w:rPr>
                <w:rFonts w:cstheme="minorBidi"/>
              </w:rPr>
            </w:pPr>
            <w:r>
              <w:rPr>
                <w:rFonts w:cstheme="minorBidi"/>
              </w:rPr>
              <w:t>.</w:t>
            </w:r>
            <w:proofErr w:type="spellStart"/>
            <w:r>
              <w:rPr>
                <w:rFonts w:cstheme="minorBidi"/>
              </w:rPr>
              <w:t>vdx</w:t>
            </w:r>
            <w:proofErr w:type="spellEnd"/>
          </w:p>
        </w:tc>
        <w:tc>
          <w:tcPr>
            <w:tcW w:w="1189" w:type="pct"/>
          </w:tcPr>
          <w:p w14:paraId="19BDBEF7" w14:textId="0325850C" w:rsidR="00111EF7" w:rsidRPr="008A2AFB" w:rsidRDefault="00111EF7" w:rsidP="009C6F35">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6D4B95CB" w14:textId="77777777" w:rsidTr="009C6F35">
        <w:trPr>
          <w:cantSplit/>
        </w:trPr>
        <w:tc>
          <w:tcPr>
            <w:tcW w:w="1917" w:type="pct"/>
          </w:tcPr>
          <w:p w14:paraId="67D3B2EF" w14:textId="4B5333F6" w:rsidR="00111EF7" w:rsidRDefault="00111EF7" w:rsidP="009C6F35">
            <w:pPr>
              <w:pStyle w:val="TableText"/>
              <w:rPr>
                <w:rFonts w:cstheme="minorBidi"/>
              </w:rPr>
            </w:pPr>
            <w:r>
              <w:rPr>
                <w:rFonts w:cstheme="minorBidi"/>
              </w:rPr>
              <w:t>US4085_TA7897_ePayReportsToFHIR.xlsx</w:t>
            </w:r>
          </w:p>
        </w:tc>
        <w:tc>
          <w:tcPr>
            <w:tcW w:w="1001" w:type="pct"/>
          </w:tcPr>
          <w:p w14:paraId="3F84618D" w14:textId="3A5F22F4" w:rsidR="00111EF7" w:rsidRDefault="00111EF7" w:rsidP="009C6F35">
            <w:pPr>
              <w:pStyle w:val="TableText"/>
              <w:rPr>
                <w:rFonts w:cstheme="minorBidi"/>
              </w:rPr>
            </w:pPr>
            <w:proofErr w:type="spellStart"/>
            <w:r>
              <w:rPr>
                <w:rFonts w:cstheme="minorBidi"/>
              </w:rPr>
              <w:t>ePayReports</w:t>
            </w:r>
            <w:proofErr w:type="spellEnd"/>
          </w:p>
        </w:tc>
        <w:tc>
          <w:tcPr>
            <w:tcW w:w="893" w:type="pct"/>
          </w:tcPr>
          <w:p w14:paraId="549F392F" w14:textId="64B3206A" w:rsidR="00111EF7" w:rsidRDefault="00111EF7" w:rsidP="009C6F35">
            <w:pPr>
              <w:pStyle w:val="TableText"/>
              <w:rPr>
                <w:rFonts w:cstheme="minorBidi"/>
              </w:rPr>
            </w:pPr>
            <w:r>
              <w:rPr>
                <w:rFonts w:cstheme="minorBidi"/>
              </w:rPr>
              <w:t>.xlsx</w:t>
            </w:r>
          </w:p>
        </w:tc>
        <w:tc>
          <w:tcPr>
            <w:tcW w:w="1189" w:type="pct"/>
          </w:tcPr>
          <w:p w14:paraId="7B61AD8B" w14:textId="0030682B" w:rsidR="00111EF7" w:rsidRPr="008A2AFB" w:rsidRDefault="00111EF7" w:rsidP="009C6F35">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307DF4" w:rsidRPr="006577DE" w14:paraId="15762439" w14:textId="77777777" w:rsidTr="002B78BC">
        <w:trPr>
          <w:cantSplit/>
        </w:trPr>
        <w:tc>
          <w:tcPr>
            <w:tcW w:w="1917" w:type="pct"/>
          </w:tcPr>
          <w:p w14:paraId="5020D6E4" w14:textId="77777777" w:rsidR="00307DF4" w:rsidRPr="000F7D92" w:rsidRDefault="00307DF4" w:rsidP="002B78BC">
            <w:pPr>
              <w:pStyle w:val="TableText"/>
              <w:rPr>
                <w:rFonts w:cstheme="minorBidi"/>
              </w:rPr>
            </w:pPr>
            <w:r>
              <w:rPr>
                <w:rFonts w:cstheme="minorBidi"/>
              </w:rPr>
              <w:t>US4097_reportingEnvSetUp.docx</w:t>
            </w:r>
          </w:p>
        </w:tc>
        <w:tc>
          <w:tcPr>
            <w:tcW w:w="1001" w:type="pct"/>
          </w:tcPr>
          <w:p w14:paraId="16E0CFB5" w14:textId="77777777" w:rsidR="00307DF4" w:rsidRDefault="00307DF4" w:rsidP="002B78BC">
            <w:pPr>
              <w:pStyle w:val="TableText"/>
              <w:rPr>
                <w:rFonts w:cstheme="minorBidi"/>
              </w:rPr>
            </w:pPr>
            <w:r>
              <w:rPr>
                <w:rFonts w:cstheme="minorBidi"/>
              </w:rPr>
              <w:t>Environment Setup</w:t>
            </w:r>
          </w:p>
        </w:tc>
        <w:tc>
          <w:tcPr>
            <w:tcW w:w="893" w:type="pct"/>
          </w:tcPr>
          <w:p w14:paraId="498D154A" w14:textId="77777777" w:rsidR="00307DF4" w:rsidRDefault="00307DF4" w:rsidP="002B78BC">
            <w:pPr>
              <w:pStyle w:val="TableText"/>
              <w:rPr>
                <w:rFonts w:cstheme="minorBidi"/>
              </w:rPr>
            </w:pPr>
            <w:r>
              <w:rPr>
                <w:rFonts w:cstheme="minorBidi"/>
              </w:rPr>
              <w:t>. docx</w:t>
            </w:r>
          </w:p>
        </w:tc>
        <w:tc>
          <w:tcPr>
            <w:tcW w:w="1189" w:type="pct"/>
          </w:tcPr>
          <w:p w14:paraId="44769D1C" w14:textId="5ABA55B8" w:rsidR="00307DF4" w:rsidRPr="008A2AFB" w:rsidRDefault="00307DF4" w:rsidP="002B78BC">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315749F2" w14:textId="77777777" w:rsidTr="009C6F35">
        <w:trPr>
          <w:cantSplit/>
        </w:trPr>
        <w:tc>
          <w:tcPr>
            <w:tcW w:w="1917" w:type="pct"/>
          </w:tcPr>
          <w:p w14:paraId="4853BBEC" w14:textId="7B3129AE" w:rsidR="00111EF7" w:rsidRDefault="00111EF7" w:rsidP="009C6F35">
            <w:pPr>
              <w:pStyle w:val="TableText"/>
              <w:rPr>
                <w:rFonts w:cstheme="minorBidi"/>
              </w:rPr>
            </w:pPr>
            <w:r>
              <w:rPr>
                <w:rFonts w:cstheme="minorBidi"/>
              </w:rPr>
              <w:t>US4109_MCCF_ePharm_Reporting_Design.pptx</w:t>
            </w:r>
          </w:p>
        </w:tc>
        <w:tc>
          <w:tcPr>
            <w:tcW w:w="1001" w:type="pct"/>
          </w:tcPr>
          <w:p w14:paraId="4F5D2899" w14:textId="59EF1939" w:rsidR="00111EF7" w:rsidRDefault="00111EF7" w:rsidP="009C6F35">
            <w:pPr>
              <w:pStyle w:val="TableText"/>
              <w:rPr>
                <w:rFonts w:cstheme="minorBidi"/>
              </w:rPr>
            </w:pPr>
            <w:proofErr w:type="spellStart"/>
            <w:r>
              <w:rPr>
                <w:rFonts w:cstheme="minorBidi"/>
              </w:rPr>
              <w:t>ePharmacy</w:t>
            </w:r>
            <w:proofErr w:type="spellEnd"/>
            <w:r>
              <w:rPr>
                <w:rFonts w:cstheme="minorBidi"/>
              </w:rPr>
              <w:t xml:space="preserve"> Reporting Design</w:t>
            </w:r>
          </w:p>
        </w:tc>
        <w:tc>
          <w:tcPr>
            <w:tcW w:w="893" w:type="pct"/>
          </w:tcPr>
          <w:p w14:paraId="43EB4395" w14:textId="7C2D2CDE" w:rsidR="00111EF7" w:rsidRDefault="00111EF7" w:rsidP="009C6F35">
            <w:pPr>
              <w:pStyle w:val="TableText"/>
              <w:rPr>
                <w:rFonts w:cstheme="minorBidi"/>
              </w:rPr>
            </w:pPr>
            <w:r>
              <w:rPr>
                <w:rFonts w:cstheme="minorBidi"/>
              </w:rPr>
              <w:t>.pptx</w:t>
            </w:r>
          </w:p>
        </w:tc>
        <w:tc>
          <w:tcPr>
            <w:tcW w:w="1189" w:type="pct"/>
          </w:tcPr>
          <w:p w14:paraId="338C8857" w14:textId="064CB9D8" w:rsidR="00111EF7" w:rsidRPr="008A2AFB" w:rsidRDefault="00111EF7" w:rsidP="009C6F35">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265C952E" w14:textId="77777777" w:rsidTr="009C6F35">
        <w:trPr>
          <w:cantSplit/>
        </w:trPr>
        <w:tc>
          <w:tcPr>
            <w:tcW w:w="1917" w:type="pct"/>
          </w:tcPr>
          <w:p w14:paraId="7CBCA8AB" w14:textId="0BE5D72F" w:rsidR="00111EF7" w:rsidRDefault="00111EF7" w:rsidP="009C6F35">
            <w:pPr>
              <w:pStyle w:val="TableText"/>
              <w:rPr>
                <w:rFonts w:cstheme="minorBidi"/>
              </w:rPr>
            </w:pPr>
            <w:r>
              <w:rPr>
                <w:rFonts w:cstheme="minorBidi"/>
              </w:rPr>
              <w:t>US4109_MCCF_Reporting_UML_Diagrams_RealTime.png</w:t>
            </w:r>
          </w:p>
        </w:tc>
        <w:tc>
          <w:tcPr>
            <w:tcW w:w="1001" w:type="pct"/>
          </w:tcPr>
          <w:p w14:paraId="6C9FAD91" w14:textId="26549E5D" w:rsidR="00111EF7" w:rsidRDefault="00111EF7" w:rsidP="009C6F35">
            <w:pPr>
              <w:pStyle w:val="TableText"/>
              <w:rPr>
                <w:rFonts w:cstheme="minorBidi"/>
              </w:rPr>
            </w:pPr>
            <w:r>
              <w:rPr>
                <w:rFonts w:cstheme="minorBidi"/>
              </w:rPr>
              <w:t>UML Diagrams</w:t>
            </w:r>
          </w:p>
        </w:tc>
        <w:tc>
          <w:tcPr>
            <w:tcW w:w="893" w:type="pct"/>
          </w:tcPr>
          <w:p w14:paraId="44D280D9" w14:textId="4B32CEE3" w:rsidR="00111EF7" w:rsidRDefault="00111EF7" w:rsidP="009C6F35">
            <w:pPr>
              <w:pStyle w:val="TableText"/>
              <w:rPr>
                <w:rFonts w:cstheme="minorBidi"/>
              </w:rPr>
            </w:pPr>
            <w:r>
              <w:rPr>
                <w:rFonts w:cstheme="minorBidi"/>
              </w:rPr>
              <w:t>.</w:t>
            </w:r>
            <w:proofErr w:type="spellStart"/>
            <w:r>
              <w:rPr>
                <w:rFonts w:cstheme="minorBidi"/>
              </w:rPr>
              <w:t>png</w:t>
            </w:r>
            <w:proofErr w:type="spellEnd"/>
          </w:p>
        </w:tc>
        <w:tc>
          <w:tcPr>
            <w:tcW w:w="1189" w:type="pct"/>
          </w:tcPr>
          <w:p w14:paraId="5AA5D155" w14:textId="7737AB02" w:rsidR="00111EF7" w:rsidRPr="008A2AFB" w:rsidRDefault="00111EF7" w:rsidP="009C6F35">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75E2CB6B" w14:textId="77777777" w:rsidTr="009C6F35">
        <w:trPr>
          <w:cantSplit/>
        </w:trPr>
        <w:tc>
          <w:tcPr>
            <w:tcW w:w="1917" w:type="pct"/>
          </w:tcPr>
          <w:p w14:paraId="48D3BD62" w14:textId="0FAEA13E" w:rsidR="00111EF7" w:rsidRDefault="00111EF7" w:rsidP="009C6F35">
            <w:pPr>
              <w:pStyle w:val="TableText"/>
              <w:rPr>
                <w:rFonts w:cstheme="minorBidi"/>
              </w:rPr>
            </w:pPr>
            <w:r>
              <w:rPr>
                <w:rFonts w:cstheme="minorBidi"/>
              </w:rPr>
              <w:t>US4109_TA7918_GatherRequirements.pdf</w:t>
            </w:r>
          </w:p>
        </w:tc>
        <w:tc>
          <w:tcPr>
            <w:tcW w:w="1001" w:type="pct"/>
          </w:tcPr>
          <w:p w14:paraId="7E1530DD" w14:textId="2775C9AD" w:rsidR="00111EF7" w:rsidRDefault="00111EF7" w:rsidP="009C6F35">
            <w:pPr>
              <w:pStyle w:val="TableText"/>
              <w:rPr>
                <w:rFonts w:cstheme="minorBidi"/>
              </w:rPr>
            </w:pPr>
            <w:r>
              <w:rPr>
                <w:rFonts w:cstheme="minorBidi"/>
              </w:rPr>
              <w:t>Requirements</w:t>
            </w:r>
          </w:p>
        </w:tc>
        <w:tc>
          <w:tcPr>
            <w:tcW w:w="893" w:type="pct"/>
          </w:tcPr>
          <w:p w14:paraId="0E008D71" w14:textId="674675C7" w:rsidR="00111EF7" w:rsidRDefault="00111EF7" w:rsidP="009C6F35">
            <w:pPr>
              <w:pStyle w:val="TableText"/>
              <w:rPr>
                <w:rFonts w:cstheme="minorBidi"/>
              </w:rPr>
            </w:pPr>
            <w:r>
              <w:rPr>
                <w:rFonts w:cstheme="minorBidi"/>
              </w:rPr>
              <w:t>.pdf</w:t>
            </w:r>
          </w:p>
        </w:tc>
        <w:tc>
          <w:tcPr>
            <w:tcW w:w="1189" w:type="pct"/>
          </w:tcPr>
          <w:p w14:paraId="463EE4F8" w14:textId="15213D2B" w:rsidR="00111EF7" w:rsidRPr="008A2AFB" w:rsidRDefault="00111EF7" w:rsidP="009C6F35">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15CE52C0" w14:textId="77777777" w:rsidTr="009C6F35">
        <w:trPr>
          <w:cantSplit/>
        </w:trPr>
        <w:tc>
          <w:tcPr>
            <w:tcW w:w="1917" w:type="pct"/>
          </w:tcPr>
          <w:p w14:paraId="1B498D26" w14:textId="3E6C76DE" w:rsidR="00111EF7" w:rsidRDefault="00111EF7" w:rsidP="009C6F35">
            <w:pPr>
              <w:pStyle w:val="TableText"/>
              <w:rPr>
                <w:rFonts w:cstheme="minorBidi"/>
              </w:rPr>
            </w:pPr>
            <w:r>
              <w:rPr>
                <w:rFonts w:cstheme="minorBidi"/>
              </w:rPr>
              <w:t>US4109_TA7919_Investigate_Capability_Required_In_TAS.pdf</w:t>
            </w:r>
          </w:p>
        </w:tc>
        <w:tc>
          <w:tcPr>
            <w:tcW w:w="1001" w:type="pct"/>
          </w:tcPr>
          <w:p w14:paraId="6FB89E47" w14:textId="755DF09A" w:rsidR="00111EF7" w:rsidRDefault="00DA3708" w:rsidP="009C6F35">
            <w:pPr>
              <w:pStyle w:val="TableText"/>
              <w:rPr>
                <w:rFonts w:cstheme="minorBidi"/>
              </w:rPr>
            </w:pPr>
            <w:r>
              <w:rPr>
                <w:rFonts w:cstheme="minorBidi"/>
              </w:rPr>
              <w:t>Capability</w:t>
            </w:r>
          </w:p>
        </w:tc>
        <w:tc>
          <w:tcPr>
            <w:tcW w:w="893" w:type="pct"/>
          </w:tcPr>
          <w:p w14:paraId="189D01D5" w14:textId="7CD38647" w:rsidR="00111EF7" w:rsidRDefault="00DA3708" w:rsidP="009C6F35">
            <w:pPr>
              <w:pStyle w:val="TableText"/>
              <w:rPr>
                <w:rFonts w:cstheme="minorBidi"/>
              </w:rPr>
            </w:pPr>
            <w:r>
              <w:rPr>
                <w:rFonts w:cstheme="minorBidi"/>
              </w:rPr>
              <w:t>.pdf</w:t>
            </w:r>
          </w:p>
        </w:tc>
        <w:tc>
          <w:tcPr>
            <w:tcW w:w="1189" w:type="pct"/>
          </w:tcPr>
          <w:p w14:paraId="5A5BFB8E" w14:textId="18FAEC76" w:rsidR="00111EF7" w:rsidRPr="008A2AFB" w:rsidRDefault="00DA3708" w:rsidP="009C6F35">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2BE49004" w14:textId="77777777" w:rsidTr="009C6F35">
        <w:trPr>
          <w:cantSplit/>
        </w:trPr>
        <w:tc>
          <w:tcPr>
            <w:tcW w:w="1917" w:type="pct"/>
          </w:tcPr>
          <w:p w14:paraId="27495343" w14:textId="7F36D49F" w:rsidR="00111EF7" w:rsidRDefault="00DA3708" w:rsidP="009C6F35">
            <w:pPr>
              <w:pStyle w:val="TableText"/>
              <w:rPr>
                <w:rFonts w:cstheme="minorBidi"/>
              </w:rPr>
            </w:pPr>
            <w:r>
              <w:rPr>
                <w:rFonts w:cstheme="minorBidi"/>
              </w:rPr>
              <w:t>US4109_TAS_ePharmacy_ReportingSDD.docx</w:t>
            </w:r>
          </w:p>
        </w:tc>
        <w:tc>
          <w:tcPr>
            <w:tcW w:w="1001" w:type="pct"/>
          </w:tcPr>
          <w:p w14:paraId="430BFE11" w14:textId="6F738042" w:rsidR="00111EF7" w:rsidRDefault="00DA3708" w:rsidP="009C6F35">
            <w:pPr>
              <w:pStyle w:val="TableText"/>
              <w:rPr>
                <w:rFonts w:cstheme="minorBidi"/>
              </w:rPr>
            </w:pPr>
            <w:proofErr w:type="spellStart"/>
            <w:r>
              <w:rPr>
                <w:rFonts w:cstheme="minorBidi"/>
              </w:rPr>
              <w:t>ePharmacy</w:t>
            </w:r>
            <w:proofErr w:type="spellEnd"/>
            <w:r>
              <w:rPr>
                <w:rFonts w:cstheme="minorBidi"/>
              </w:rPr>
              <w:t xml:space="preserve"> Reporting SDD</w:t>
            </w:r>
          </w:p>
        </w:tc>
        <w:tc>
          <w:tcPr>
            <w:tcW w:w="893" w:type="pct"/>
          </w:tcPr>
          <w:p w14:paraId="3E1EAC04" w14:textId="3739AFE3" w:rsidR="00111EF7" w:rsidRDefault="00DA3708" w:rsidP="009C6F35">
            <w:pPr>
              <w:pStyle w:val="TableText"/>
              <w:rPr>
                <w:rFonts w:cstheme="minorBidi"/>
              </w:rPr>
            </w:pPr>
            <w:r>
              <w:rPr>
                <w:rFonts w:cstheme="minorBidi"/>
              </w:rPr>
              <w:t>.docx</w:t>
            </w:r>
          </w:p>
        </w:tc>
        <w:tc>
          <w:tcPr>
            <w:tcW w:w="1189" w:type="pct"/>
          </w:tcPr>
          <w:p w14:paraId="39B9E720" w14:textId="3B1D6790" w:rsidR="00111EF7" w:rsidRPr="008A2AFB" w:rsidRDefault="00DA3708" w:rsidP="009C6F35">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7DCFEF9F" w14:textId="77777777" w:rsidTr="009C6F35">
        <w:trPr>
          <w:cantSplit/>
        </w:trPr>
        <w:tc>
          <w:tcPr>
            <w:tcW w:w="1917" w:type="pct"/>
          </w:tcPr>
          <w:p w14:paraId="7A75B7AD" w14:textId="014D87F0" w:rsidR="00111EF7" w:rsidRDefault="00DA3708" w:rsidP="009C6F35">
            <w:pPr>
              <w:pStyle w:val="TableText"/>
              <w:rPr>
                <w:rFonts w:cstheme="minorBidi"/>
              </w:rPr>
            </w:pPr>
            <w:r>
              <w:rPr>
                <w:rFonts w:cstheme="minorBidi"/>
              </w:rPr>
              <w:t>US4216_ePayReportsToFHIR.xlsx</w:t>
            </w:r>
          </w:p>
        </w:tc>
        <w:tc>
          <w:tcPr>
            <w:tcW w:w="1001" w:type="pct"/>
          </w:tcPr>
          <w:p w14:paraId="111459F7" w14:textId="5358B3C9" w:rsidR="00111EF7" w:rsidRDefault="00DA3708" w:rsidP="009C6F35">
            <w:pPr>
              <w:pStyle w:val="TableText"/>
              <w:rPr>
                <w:rFonts w:cstheme="minorBidi"/>
              </w:rPr>
            </w:pPr>
            <w:proofErr w:type="spellStart"/>
            <w:r>
              <w:rPr>
                <w:rFonts w:cstheme="minorBidi"/>
              </w:rPr>
              <w:t>ePay</w:t>
            </w:r>
            <w:proofErr w:type="spellEnd"/>
            <w:r>
              <w:rPr>
                <w:rFonts w:cstheme="minorBidi"/>
              </w:rPr>
              <w:t xml:space="preserve"> Reports</w:t>
            </w:r>
          </w:p>
        </w:tc>
        <w:tc>
          <w:tcPr>
            <w:tcW w:w="893" w:type="pct"/>
          </w:tcPr>
          <w:p w14:paraId="54CC24C8" w14:textId="055827F7" w:rsidR="00111EF7" w:rsidRDefault="00DA3708" w:rsidP="009C6F35">
            <w:pPr>
              <w:pStyle w:val="TableText"/>
              <w:rPr>
                <w:rFonts w:cstheme="minorBidi"/>
              </w:rPr>
            </w:pPr>
            <w:r>
              <w:rPr>
                <w:rFonts w:cstheme="minorBidi"/>
              </w:rPr>
              <w:t>.xlsx</w:t>
            </w:r>
          </w:p>
        </w:tc>
        <w:tc>
          <w:tcPr>
            <w:tcW w:w="1189" w:type="pct"/>
          </w:tcPr>
          <w:p w14:paraId="36ABF482" w14:textId="2201EEB9" w:rsidR="00111EF7" w:rsidRPr="008A2AFB" w:rsidRDefault="00DA3708" w:rsidP="009C6F35">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0A071789" w14:textId="77777777" w:rsidTr="009C6F35">
        <w:trPr>
          <w:cantSplit/>
        </w:trPr>
        <w:tc>
          <w:tcPr>
            <w:tcW w:w="1917" w:type="pct"/>
          </w:tcPr>
          <w:p w14:paraId="2D28A325" w14:textId="3DA97E6F" w:rsidR="00111EF7" w:rsidRDefault="00DA3708" w:rsidP="009C6F35">
            <w:pPr>
              <w:pStyle w:val="TableText"/>
              <w:rPr>
                <w:rFonts w:cstheme="minorBidi"/>
              </w:rPr>
            </w:pPr>
            <w:r>
              <w:rPr>
                <w:rFonts w:cstheme="minorBidi"/>
              </w:rPr>
              <w:t>US4217_ePayReportsToFHIR.xlsx</w:t>
            </w:r>
          </w:p>
        </w:tc>
        <w:tc>
          <w:tcPr>
            <w:tcW w:w="1001" w:type="pct"/>
          </w:tcPr>
          <w:p w14:paraId="0B078A00" w14:textId="2220DE58" w:rsidR="00111EF7" w:rsidRDefault="00DA3708" w:rsidP="009C6F35">
            <w:pPr>
              <w:pStyle w:val="TableText"/>
              <w:rPr>
                <w:rFonts w:cstheme="minorBidi"/>
              </w:rPr>
            </w:pPr>
            <w:proofErr w:type="spellStart"/>
            <w:r>
              <w:rPr>
                <w:rFonts w:cstheme="minorBidi"/>
              </w:rPr>
              <w:t>ePay</w:t>
            </w:r>
            <w:proofErr w:type="spellEnd"/>
            <w:r>
              <w:rPr>
                <w:rFonts w:cstheme="minorBidi"/>
              </w:rPr>
              <w:t xml:space="preserve"> Reports</w:t>
            </w:r>
          </w:p>
        </w:tc>
        <w:tc>
          <w:tcPr>
            <w:tcW w:w="893" w:type="pct"/>
          </w:tcPr>
          <w:p w14:paraId="3B45E762" w14:textId="21628C63" w:rsidR="00111EF7" w:rsidRDefault="00DA3708" w:rsidP="009C6F35">
            <w:pPr>
              <w:pStyle w:val="TableText"/>
              <w:rPr>
                <w:rFonts w:cstheme="minorBidi"/>
              </w:rPr>
            </w:pPr>
            <w:r>
              <w:rPr>
                <w:rFonts w:cstheme="minorBidi"/>
              </w:rPr>
              <w:t>.xlsx</w:t>
            </w:r>
          </w:p>
        </w:tc>
        <w:tc>
          <w:tcPr>
            <w:tcW w:w="1189" w:type="pct"/>
          </w:tcPr>
          <w:p w14:paraId="03CA7C16" w14:textId="5CB08535" w:rsidR="00111EF7" w:rsidRPr="008A2AFB" w:rsidRDefault="00DA3708" w:rsidP="009C6F35">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1E2DC70A" w14:textId="77777777" w:rsidTr="009C6F35">
        <w:trPr>
          <w:cantSplit/>
        </w:trPr>
        <w:tc>
          <w:tcPr>
            <w:tcW w:w="1917" w:type="pct"/>
          </w:tcPr>
          <w:p w14:paraId="4D1E9772" w14:textId="24B996D8" w:rsidR="00111EF7" w:rsidRDefault="00DA3708" w:rsidP="009C6F35">
            <w:pPr>
              <w:pStyle w:val="TableText"/>
              <w:rPr>
                <w:rFonts w:cstheme="minorBidi"/>
              </w:rPr>
            </w:pPr>
            <w:r>
              <w:rPr>
                <w:rFonts w:cstheme="minorBidi"/>
              </w:rPr>
              <w:t>US4349_837_to_FHIR_Updates.xlsx</w:t>
            </w:r>
          </w:p>
        </w:tc>
        <w:tc>
          <w:tcPr>
            <w:tcW w:w="1001" w:type="pct"/>
          </w:tcPr>
          <w:p w14:paraId="29A4BE7E" w14:textId="0773E676" w:rsidR="00111EF7" w:rsidRDefault="00DA3708" w:rsidP="009C6F35">
            <w:pPr>
              <w:pStyle w:val="TableText"/>
              <w:rPr>
                <w:rFonts w:cstheme="minorBidi"/>
              </w:rPr>
            </w:pPr>
            <w:r>
              <w:rPr>
                <w:rFonts w:cstheme="minorBidi"/>
              </w:rPr>
              <w:t>837 FHIR Updates</w:t>
            </w:r>
          </w:p>
        </w:tc>
        <w:tc>
          <w:tcPr>
            <w:tcW w:w="893" w:type="pct"/>
          </w:tcPr>
          <w:p w14:paraId="302CA597" w14:textId="2ED510BD" w:rsidR="00111EF7" w:rsidRDefault="00DA3708" w:rsidP="009C6F35">
            <w:pPr>
              <w:pStyle w:val="TableText"/>
              <w:rPr>
                <w:rFonts w:cstheme="minorBidi"/>
              </w:rPr>
            </w:pPr>
            <w:r>
              <w:rPr>
                <w:rFonts w:cstheme="minorBidi"/>
              </w:rPr>
              <w:t>.xlsx</w:t>
            </w:r>
          </w:p>
        </w:tc>
        <w:tc>
          <w:tcPr>
            <w:tcW w:w="1189" w:type="pct"/>
          </w:tcPr>
          <w:p w14:paraId="3BD96613" w14:textId="3EEFE68C" w:rsidR="00111EF7" w:rsidRPr="008A2AFB" w:rsidRDefault="00DA3708" w:rsidP="009C6F35">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67F4F809" w14:textId="77777777" w:rsidTr="009C6F35">
        <w:trPr>
          <w:cantSplit/>
        </w:trPr>
        <w:tc>
          <w:tcPr>
            <w:tcW w:w="1917" w:type="pct"/>
          </w:tcPr>
          <w:p w14:paraId="5D397FD5" w14:textId="10EB9653" w:rsidR="00111EF7" w:rsidRDefault="00DA3708" w:rsidP="009C6F35">
            <w:pPr>
              <w:pStyle w:val="TableText"/>
              <w:rPr>
                <w:rFonts w:cstheme="minorBidi"/>
              </w:rPr>
            </w:pPr>
            <w:r>
              <w:rPr>
                <w:rFonts w:cstheme="minorBidi"/>
              </w:rPr>
              <w:t>US4401_ePayReportsToFHIR.xlsx</w:t>
            </w:r>
          </w:p>
        </w:tc>
        <w:tc>
          <w:tcPr>
            <w:tcW w:w="1001" w:type="pct"/>
          </w:tcPr>
          <w:p w14:paraId="01E9E6E0" w14:textId="49EB48DA" w:rsidR="00111EF7" w:rsidRDefault="00DA3708" w:rsidP="009C6F35">
            <w:pPr>
              <w:pStyle w:val="TableText"/>
              <w:rPr>
                <w:rFonts w:cstheme="minorBidi"/>
              </w:rPr>
            </w:pPr>
            <w:proofErr w:type="spellStart"/>
            <w:r>
              <w:rPr>
                <w:rFonts w:cstheme="minorBidi"/>
              </w:rPr>
              <w:t>ePay</w:t>
            </w:r>
            <w:proofErr w:type="spellEnd"/>
            <w:r>
              <w:rPr>
                <w:rFonts w:cstheme="minorBidi"/>
              </w:rPr>
              <w:t xml:space="preserve"> Reports</w:t>
            </w:r>
          </w:p>
        </w:tc>
        <w:tc>
          <w:tcPr>
            <w:tcW w:w="893" w:type="pct"/>
          </w:tcPr>
          <w:p w14:paraId="054AC059" w14:textId="380CBA86" w:rsidR="00111EF7" w:rsidRDefault="00DA3708" w:rsidP="009C6F35">
            <w:pPr>
              <w:pStyle w:val="TableText"/>
              <w:rPr>
                <w:rFonts w:cstheme="minorBidi"/>
              </w:rPr>
            </w:pPr>
            <w:r>
              <w:rPr>
                <w:rFonts w:cstheme="minorBidi"/>
              </w:rPr>
              <w:t>.xlsx</w:t>
            </w:r>
          </w:p>
        </w:tc>
        <w:tc>
          <w:tcPr>
            <w:tcW w:w="1189" w:type="pct"/>
          </w:tcPr>
          <w:p w14:paraId="1FC1C6D1" w14:textId="5B5C70EF" w:rsidR="00111EF7" w:rsidRPr="008A2AFB" w:rsidRDefault="00DA3708" w:rsidP="009C6F35">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DA3708" w:rsidRPr="006577DE" w14:paraId="54585680" w14:textId="77777777" w:rsidTr="002B78BC">
        <w:trPr>
          <w:cantSplit/>
        </w:trPr>
        <w:tc>
          <w:tcPr>
            <w:tcW w:w="1917" w:type="pct"/>
          </w:tcPr>
          <w:p w14:paraId="6E6DD991" w14:textId="77777777" w:rsidR="00DA3708" w:rsidRPr="000F7D92" w:rsidRDefault="00DA3708" w:rsidP="00DA3708">
            <w:pPr>
              <w:pStyle w:val="TableText"/>
              <w:rPr>
                <w:rFonts w:cstheme="minorBidi"/>
              </w:rPr>
            </w:pPr>
            <w:r>
              <w:rPr>
                <w:rFonts w:cstheme="minorBidi"/>
              </w:rPr>
              <w:t>VM_US3559_TA6394.pdf</w:t>
            </w:r>
          </w:p>
        </w:tc>
        <w:tc>
          <w:tcPr>
            <w:tcW w:w="1001" w:type="pct"/>
          </w:tcPr>
          <w:p w14:paraId="07407821" w14:textId="77777777" w:rsidR="00DA3708" w:rsidRDefault="00DA3708" w:rsidP="00DA3708">
            <w:pPr>
              <w:pStyle w:val="TableText"/>
              <w:rPr>
                <w:rFonts w:cstheme="minorBidi"/>
              </w:rPr>
            </w:pPr>
            <w:r>
              <w:rPr>
                <w:rFonts w:cstheme="minorBidi"/>
              </w:rPr>
              <w:t>Implementation Task</w:t>
            </w:r>
          </w:p>
        </w:tc>
        <w:tc>
          <w:tcPr>
            <w:tcW w:w="893" w:type="pct"/>
          </w:tcPr>
          <w:p w14:paraId="4F4D458E" w14:textId="77777777" w:rsidR="00DA3708" w:rsidRDefault="00DA3708" w:rsidP="00DA3708">
            <w:pPr>
              <w:pStyle w:val="TableText"/>
              <w:rPr>
                <w:rFonts w:cstheme="minorBidi"/>
              </w:rPr>
            </w:pPr>
            <w:r>
              <w:rPr>
                <w:rFonts w:cstheme="minorBidi"/>
              </w:rPr>
              <w:t>. pdf</w:t>
            </w:r>
          </w:p>
        </w:tc>
        <w:tc>
          <w:tcPr>
            <w:tcW w:w="1189" w:type="pct"/>
          </w:tcPr>
          <w:p w14:paraId="627241EF"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DA3708" w:rsidRPr="006577DE" w14:paraId="1DABA26B" w14:textId="77777777" w:rsidTr="002B78BC">
        <w:trPr>
          <w:cantSplit/>
        </w:trPr>
        <w:tc>
          <w:tcPr>
            <w:tcW w:w="1917" w:type="pct"/>
          </w:tcPr>
          <w:p w14:paraId="175C1A9A" w14:textId="77777777" w:rsidR="00DA3708" w:rsidRPr="000F7D92" w:rsidRDefault="00DA3708" w:rsidP="00DA3708">
            <w:pPr>
              <w:pStyle w:val="TableText"/>
              <w:rPr>
                <w:rFonts w:cstheme="minorBidi"/>
              </w:rPr>
            </w:pPr>
            <w:r>
              <w:rPr>
                <w:rFonts w:cstheme="minorBidi"/>
              </w:rPr>
              <w:t>Alerts.png</w:t>
            </w:r>
          </w:p>
        </w:tc>
        <w:tc>
          <w:tcPr>
            <w:tcW w:w="1001" w:type="pct"/>
          </w:tcPr>
          <w:p w14:paraId="43753C45" w14:textId="77777777" w:rsidR="00DA3708" w:rsidRDefault="00DA3708" w:rsidP="00DA3708">
            <w:pPr>
              <w:pStyle w:val="TableText"/>
              <w:rPr>
                <w:rFonts w:cstheme="minorBidi"/>
              </w:rPr>
            </w:pPr>
            <w:r>
              <w:rPr>
                <w:rFonts w:cstheme="minorBidi"/>
              </w:rPr>
              <w:t>Wireframe</w:t>
            </w:r>
          </w:p>
        </w:tc>
        <w:tc>
          <w:tcPr>
            <w:tcW w:w="893" w:type="pct"/>
          </w:tcPr>
          <w:p w14:paraId="0395F0FF"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2A4B1684"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6B8D1DA9" w14:textId="77777777" w:rsidTr="002B78BC">
        <w:trPr>
          <w:cantSplit/>
        </w:trPr>
        <w:tc>
          <w:tcPr>
            <w:tcW w:w="1917" w:type="pct"/>
          </w:tcPr>
          <w:p w14:paraId="5C829BE4" w14:textId="1E33FA98" w:rsidR="00DA3708" w:rsidRPr="000F7D92" w:rsidRDefault="00DA3708" w:rsidP="00DA3708">
            <w:pPr>
              <w:pStyle w:val="TableText"/>
              <w:rPr>
                <w:rFonts w:cstheme="minorBidi"/>
              </w:rPr>
            </w:pPr>
            <w:r>
              <w:rPr>
                <w:rFonts w:cstheme="minorBidi"/>
              </w:rPr>
              <w:lastRenderedPageBreak/>
              <w:t>Blank page.png</w:t>
            </w:r>
          </w:p>
        </w:tc>
        <w:tc>
          <w:tcPr>
            <w:tcW w:w="1001" w:type="pct"/>
          </w:tcPr>
          <w:p w14:paraId="19A35C70" w14:textId="77777777" w:rsidR="00DA3708" w:rsidRDefault="00DA3708" w:rsidP="00DA3708">
            <w:pPr>
              <w:pStyle w:val="TableText"/>
              <w:rPr>
                <w:rFonts w:cstheme="minorBidi"/>
              </w:rPr>
            </w:pPr>
            <w:r>
              <w:rPr>
                <w:rFonts w:cstheme="minorBidi"/>
              </w:rPr>
              <w:t>Wireframe</w:t>
            </w:r>
          </w:p>
        </w:tc>
        <w:tc>
          <w:tcPr>
            <w:tcW w:w="893" w:type="pct"/>
          </w:tcPr>
          <w:p w14:paraId="2B1DE9AA"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3599E258"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4A48710E" w14:textId="77777777" w:rsidTr="002B78BC">
        <w:trPr>
          <w:cantSplit/>
        </w:trPr>
        <w:tc>
          <w:tcPr>
            <w:tcW w:w="1917" w:type="pct"/>
          </w:tcPr>
          <w:p w14:paraId="1FB7D87A" w14:textId="27C637D0" w:rsidR="00DA3708" w:rsidRPr="000F7D92" w:rsidRDefault="00DA3708" w:rsidP="00DA3708">
            <w:pPr>
              <w:pStyle w:val="TableText"/>
              <w:rPr>
                <w:rFonts w:cstheme="minorBidi"/>
              </w:rPr>
            </w:pPr>
            <w:r>
              <w:rPr>
                <w:rFonts w:cstheme="minorBidi"/>
              </w:rPr>
              <w:t>Contact Us.png</w:t>
            </w:r>
          </w:p>
        </w:tc>
        <w:tc>
          <w:tcPr>
            <w:tcW w:w="1001" w:type="pct"/>
          </w:tcPr>
          <w:p w14:paraId="6AF8925D" w14:textId="77777777" w:rsidR="00DA3708" w:rsidRDefault="00DA3708" w:rsidP="00DA3708">
            <w:pPr>
              <w:pStyle w:val="TableText"/>
              <w:rPr>
                <w:rFonts w:cstheme="minorBidi"/>
              </w:rPr>
            </w:pPr>
            <w:r>
              <w:rPr>
                <w:rFonts w:cstheme="minorBidi"/>
              </w:rPr>
              <w:t>Wireframe</w:t>
            </w:r>
          </w:p>
        </w:tc>
        <w:tc>
          <w:tcPr>
            <w:tcW w:w="893" w:type="pct"/>
          </w:tcPr>
          <w:p w14:paraId="5D13F604"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61D1D796"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162375B2" w14:textId="77777777" w:rsidTr="002B78BC">
        <w:trPr>
          <w:cantSplit/>
        </w:trPr>
        <w:tc>
          <w:tcPr>
            <w:tcW w:w="1917" w:type="pct"/>
          </w:tcPr>
          <w:p w14:paraId="5825FE93" w14:textId="388D2A9C" w:rsidR="00DA3708" w:rsidRPr="000F7D92" w:rsidRDefault="00DA3708" w:rsidP="00DA3708">
            <w:pPr>
              <w:pStyle w:val="TableText"/>
              <w:rPr>
                <w:rFonts w:cstheme="minorBidi"/>
              </w:rPr>
            </w:pPr>
            <w:r>
              <w:rPr>
                <w:rFonts w:cstheme="minorBidi"/>
              </w:rPr>
              <w:t>eAdmin.png</w:t>
            </w:r>
          </w:p>
        </w:tc>
        <w:tc>
          <w:tcPr>
            <w:tcW w:w="1001" w:type="pct"/>
          </w:tcPr>
          <w:p w14:paraId="44A43B19" w14:textId="77777777" w:rsidR="00DA3708" w:rsidRDefault="00DA3708" w:rsidP="00DA3708">
            <w:pPr>
              <w:pStyle w:val="TableText"/>
              <w:rPr>
                <w:rFonts w:cstheme="minorBidi"/>
              </w:rPr>
            </w:pPr>
            <w:r>
              <w:rPr>
                <w:rFonts w:cstheme="minorBidi"/>
              </w:rPr>
              <w:t>Wireframe</w:t>
            </w:r>
          </w:p>
        </w:tc>
        <w:tc>
          <w:tcPr>
            <w:tcW w:w="893" w:type="pct"/>
          </w:tcPr>
          <w:p w14:paraId="6B7C04EC"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0FD5BF95"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09E828BC" w14:textId="77777777" w:rsidTr="002B78BC">
        <w:trPr>
          <w:cantSplit/>
        </w:trPr>
        <w:tc>
          <w:tcPr>
            <w:tcW w:w="1917" w:type="pct"/>
          </w:tcPr>
          <w:p w14:paraId="6966FAD7" w14:textId="2E684963" w:rsidR="00DA3708" w:rsidRPr="000F7D92" w:rsidRDefault="00DA3708" w:rsidP="00DA3708">
            <w:pPr>
              <w:pStyle w:val="TableText"/>
              <w:rPr>
                <w:rFonts w:cstheme="minorBidi"/>
              </w:rPr>
            </w:pPr>
            <w:proofErr w:type="spellStart"/>
            <w:r>
              <w:rPr>
                <w:rFonts w:cstheme="minorBidi"/>
              </w:rPr>
              <w:t>eBilling</w:t>
            </w:r>
            <w:proofErr w:type="spellEnd"/>
            <w:r>
              <w:rPr>
                <w:rFonts w:cstheme="minorBidi"/>
              </w:rPr>
              <w:t xml:space="preserve"> Landing Page.png</w:t>
            </w:r>
          </w:p>
        </w:tc>
        <w:tc>
          <w:tcPr>
            <w:tcW w:w="1001" w:type="pct"/>
          </w:tcPr>
          <w:p w14:paraId="2EB1E764" w14:textId="77777777" w:rsidR="00DA3708" w:rsidRDefault="00DA3708" w:rsidP="00DA3708">
            <w:pPr>
              <w:pStyle w:val="TableText"/>
              <w:rPr>
                <w:rFonts w:cstheme="minorBidi"/>
              </w:rPr>
            </w:pPr>
            <w:r>
              <w:rPr>
                <w:rFonts w:cstheme="minorBidi"/>
              </w:rPr>
              <w:t>Wireframe</w:t>
            </w:r>
          </w:p>
        </w:tc>
        <w:tc>
          <w:tcPr>
            <w:tcW w:w="893" w:type="pct"/>
          </w:tcPr>
          <w:p w14:paraId="7A06C6A2"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70FF36D9"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2119B499" w14:textId="77777777" w:rsidTr="002B78BC">
        <w:trPr>
          <w:cantSplit/>
        </w:trPr>
        <w:tc>
          <w:tcPr>
            <w:tcW w:w="1917" w:type="pct"/>
          </w:tcPr>
          <w:p w14:paraId="2A6F5830" w14:textId="442EFAE6" w:rsidR="00DA3708" w:rsidRPr="000F7D92" w:rsidRDefault="00DA3708" w:rsidP="00DA3708">
            <w:pPr>
              <w:pStyle w:val="TableText"/>
              <w:rPr>
                <w:rFonts w:cstheme="minorBidi"/>
              </w:rPr>
            </w:pPr>
            <w:r>
              <w:rPr>
                <w:rFonts w:cstheme="minorBidi"/>
              </w:rPr>
              <w:t>Edit Reports Config.png</w:t>
            </w:r>
          </w:p>
        </w:tc>
        <w:tc>
          <w:tcPr>
            <w:tcW w:w="1001" w:type="pct"/>
          </w:tcPr>
          <w:p w14:paraId="0C970381" w14:textId="77777777" w:rsidR="00DA3708" w:rsidRDefault="00DA3708" w:rsidP="00DA3708">
            <w:pPr>
              <w:pStyle w:val="TableText"/>
              <w:rPr>
                <w:rFonts w:cstheme="minorBidi"/>
              </w:rPr>
            </w:pPr>
            <w:r>
              <w:rPr>
                <w:rFonts w:cstheme="minorBidi"/>
              </w:rPr>
              <w:t>Wireframe</w:t>
            </w:r>
          </w:p>
        </w:tc>
        <w:tc>
          <w:tcPr>
            <w:tcW w:w="893" w:type="pct"/>
          </w:tcPr>
          <w:p w14:paraId="186E2C14"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559DC84A"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315EFB21" w14:textId="77777777" w:rsidTr="009C6F35">
        <w:trPr>
          <w:cantSplit/>
        </w:trPr>
        <w:tc>
          <w:tcPr>
            <w:tcW w:w="1917" w:type="pct"/>
          </w:tcPr>
          <w:p w14:paraId="061E6BD5" w14:textId="4A5B7C86" w:rsidR="00DA3708" w:rsidRDefault="00DA3708" w:rsidP="00DA3708">
            <w:pPr>
              <w:pStyle w:val="TableText"/>
              <w:rPr>
                <w:rFonts w:cstheme="minorBidi"/>
              </w:rPr>
            </w:pPr>
            <w:proofErr w:type="spellStart"/>
            <w:r>
              <w:rPr>
                <w:rFonts w:cstheme="minorBidi"/>
              </w:rPr>
              <w:t>eInsurance</w:t>
            </w:r>
            <w:proofErr w:type="spellEnd"/>
            <w:r>
              <w:rPr>
                <w:rFonts w:cstheme="minorBidi"/>
              </w:rPr>
              <w:t xml:space="preserve"> Landing Page</w:t>
            </w:r>
            <w:r>
              <w:rPr>
                <w:rFonts w:cstheme="minorBidi"/>
              </w:rPr>
              <w:t xml:space="preserve"> copy</w:t>
            </w:r>
            <w:r>
              <w:rPr>
                <w:rFonts w:cstheme="minorBidi"/>
              </w:rPr>
              <w:t>.png</w:t>
            </w:r>
          </w:p>
        </w:tc>
        <w:tc>
          <w:tcPr>
            <w:tcW w:w="1001" w:type="pct"/>
          </w:tcPr>
          <w:p w14:paraId="581B8499" w14:textId="37FF87FC" w:rsidR="00DA3708" w:rsidRDefault="00DA3708" w:rsidP="00DA3708">
            <w:pPr>
              <w:pStyle w:val="TableText"/>
              <w:rPr>
                <w:rFonts w:cstheme="minorBidi"/>
              </w:rPr>
            </w:pPr>
            <w:r>
              <w:rPr>
                <w:rFonts w:cstheme="minorBidi"/>
              </w:rPr>
              <w:t>Wireframe</w:t>
            </w:r>
          </w:p>
        </w:tc>
        <w:tc>
          <w:tcPr>
            <w:tcW w:w="893" w:type="pct"/>
          </w:tcPr>
          <w:p w14:paraId="32BAC098" w14:textId="6110B1E6"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417B46FC" w14:textId="5885BF36"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7E71EDCF" w14:textId="77777777" w:rsidTr="009C6F35">
        <w:trPr>
          <w:cantSplit/>
        </w:trPr>
        <w:tc>
          <w:tcPr>
            <w:tcW w:w="1917" w:type="pct"/>
          </w:tcPr>
          <w:p w14:paraId="709AF2F4" w14:textId="77777777" w:rsidR="00DA3708" w:rsidRPr="000F7D92" w:rsidRDefault="00DA3708" w:rsidP="009C6F35">
            <w:pPr>
              <w:pStyle w:val="TableText"/>
              <w:rPr>
                <w:rFonts w:cstheme="minorBidi"/>
              </w:rPr>
            </w:pPr>
            <w:proofErr w:type="spellStart"/>
            <w:r>
              <w:rPr>
                <w:rFonts w:cstheme="minorBidi"/>
              </w:rPr>
              <w:t>eInsurance</w:t>
            </w:r>
            <w:proofErr w:type="spellEnd"/>
            <w:r>
              <w:rPr>
                <w:rFonts w:cstheme="minorBidi"/>
              </w:rPr>
              <w:t xml:space="preserve"> Landing Page1.png</w:t>
            </w:r>
          </w:p>
        </w:tc>
        <w:tc>
          <w:tcPr>
            <w:tcW w:w="1001" w:type="pct"/>
          </w:tcPr>
          <w:p w14:paraId="03677395" w14:textId="77777777" w:rsidR="00DA3708" w:rsidRDefault="00DA3708" w:rsidP="009C6F35">
            <w:pPr>
              <w:pStyle w:val="TableText"/>
              <w:rPr>
                <w:rFonts w:cstheme="minorBidi"/>
              </w:rPr>
            </w:pPr>
            <w:r>
              <w:rPr>
                <w:rFonts w:cstheme="minorBidi"/>
              </w:rPr>
              <w:t>Wireframe</w:t>
            </w:r>
          </w:p>
        </w:tc>
        <w:tc>
          <w:tcPr>
            <w:tcW w:w="893" w:type="pct"/>
          </w:tcPr>
          <w:p w14:paraId="32C9BC9F" w14:textId="77777777" w:rsidR="00DA3708" w:rsidRDefault="00DA3708" w:rsidP="009C6F35">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00560106" w14:textId="77777777" w:rsidR="00DA3708" w:rsidRPr="008A2AFB" w:rsidRDefault="00DA3708" w:rsidP="009C6F35">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17E33DC0" w14:textId="77777777" w:rsidTr="009C6F35">
        <w:trPr>
          <w:cantSplit/>
        </w:trPr>
        <w:tc>
          <w:tcPr>
            <w:tcW w:w="1917" w:type="pct"/>
          </w:tcPr>
          <w:p w14:paraId="797941A3" w14:textId="77777777" w:rsidR="00DA3708" w:rsidRPr="000F7D92" w:rsidRDefault="00DA3708" w:rsidP="009C6F35">
            <w:pPr>
              <w:pStyle w:val="TableText"/>
              <w:rPr>
                <w:rFonts w:cstheme="minorBidi"/>
              </w:rPr>
            </w:pPr>
            <w:proofErr w:type="spellStart"/>
            <w:r>
              <w:rPr>
                <w:rFonts w:cstheme="minorBidi"/>
              </w:rPr>
              <w:t>eInsurance</w:t>
            </w:r>
            <w:proofErr w:type="spellEnd"/>
            <w:r>
              <w:rPr>
                <w:rFonts w:cstheme="minorBidi"/>
              </w:rPr>
              <w:t xml:space="preserve"> Landing Page2.png</w:t>
            </w:r>
          </w:p>
        </w:tc>
        <w:tc>
          <w:tcPr>
            <w:tcW w:w="1001" w:type="pct"/>
          </w:tcPr>
          <w:p w14:paraId="3BD80EEA" w14:textId="77777777" w:rsidR="00DA3708" w:rsidRDefault="00DA3708" w:rsidP="009C6F35">
            <w:pPr>
              <w:pStyle w:val="TableText"/>
              <w:rPr>
                <w:rFonts w:cstheme="minorBidi"/>
              </w:rPr>
            </w:pPr>
            <w:r>
              <w:rPr>
                <w:rFonts w:cstheme="minorBidi"/>
              </w:rPr>
              <w:t>Wireframe</w:t>
            </w:r>
          </w:p>
        </w:tc>
        <w:tc>
          <w:tcPr>
            <w:tcW w:w="893" w:type="pct"/>
          </w:tcPr>
          <w:p w14:paraId="6AC0F4DB" w14:textId="77777777" w:rsidR="00DA3708" w:rsidRDefault="00DA3708" w:rsidP="009C6F35">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077E6B33" w14:textId="77777777" w:rsidR="00DA3708" w:rsidRPr="008A2AFB" w:rsidRDefault="00DA3708" w:rsidP="009C6F35">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528F46C2" w14:textId="77777777" w:rsidTr="009C6F35">
        <w:trPr>
          <w:cantSplit/>
        </w:trPr>
        <w:tc>
          <w:tcPr>
            <w:tcW w:w="1917" w:type="pct"/>
          </w:tcPr>
          <w:p w14:paraId="1675E5C9" w14:textId="2A56B3D2" w:rsidR="00DA3708" w:rsidRPr="000F7D92" w:rsidRDefault="00DA3708" w:rsidP="009C6F35">
            <w:pPr>
              <w:pStyle w:val="TableText"/>
              <w:rPr>
                <w:rFonts w:cstheme="minorBidi"/>
              </w:rPr>
            </w:pPr>
            <w:proofErr w:type="spellStart"/>
            <w:r>
              <w:rPr>
                <w:rFonts w:cstheme="minorBidi"/>
              </w:rPr>
              <w:t>eInsurance</w:t>
            </w:r>
            <w:proofErr w:type="spellEnd"/>
            <w:r>
              <w:rPr>
                <w:rFonts w:cstheme="minorBidi"/>
              </w:rPr>
              <w:t xml:space="preserve"> Landing Page</w:t>
            </w:r>
            <w:r>
              <w:rPr>
                <w:rFonts w:cstheme="minorBidi"/>
              </w:rPr>
              <w:t>3</w:t>
            </w:r>
            <w:r>
              <w:rPr>
                <w:rFonts w:cstheme="minorBidi"/>
              </w:rPr>
              <w:t>.png</w:t>
            </w:r>
          </w:p>
        </w:tc>
        <w:tc>
          <w:tcPr>
            <w:tcW w:w="1001" w:type="pct"/>
          </w:tcPr>
          <w:p w14:paraId="43FD15DA" w14:textId="77777777" w:rsidR="00DA3708" w:rsidRDefault="00DA3708" w:rsidP="009C6F35">
            <w:pPr>
              <w:pStyle w:val="TableText"/>
              <w:rPr>
                <w:rFonts w:cstheme="minorBidi"/>
              </w:rPr>
            </w:pPr>
            <w:r>
              <w:rPr>
                <w:rFonts w:cstheme="minorBidi"/>
              </w:rPr>
              <w:t>Wireframe</w:t>
            </w:r>
          </w:p>
        </w:tc>
        <w:tc>
          <w:tcPr>
            <w:tcW w:w="893" w:type="pct"/>
          </w:tcPr>
          <w:p w14:paraId="5F3C311F" w14:textId="77777777" w:rsidR="00DA3708" w:rsidRDefault="00DA3708" w:rsidP="009C6F35">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233565CE" w14:textId="77777777" w:rsidR="00DA3708" w:rsidRPr="008A2AFB" w:rsidRDefault="00DA3708" w:rsidP="009C6F35">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6A9F8CEC" w14:textId="77777777" w:rsidTr="002B78BC">
        <w:trPr>
          <w:cantSplit/>
        </w:trPr>
        <w:tc>
          <w:tcPr>
            <w:tcW w:w="1917" w:type="pct"/>
          </w:tcPr>
          <w:p w14:paraId="54F9CBF9" w14:textId="066762CC" w:rsidR="00DA3708" w:rsidRPr="000F7D92" w:rsidRDefault="00DA3708" w:rsidP="00DA3708">
            <w:pPr>
              <w:pStyle w:val="TableText"/>
              <w:rPr>
                <w:rFonts w:cstheme="minorBidi"/>
              </w:rPr>
            </w:pPr>
            <w:proofErr w:type="spellStart"/>
            <w:r>
              <w:rPr>
                <w:rFonts w:cstheme="minorBidi"/>
              </w:rPr>
              <w:t>ePayments</w:t>
            </w:r>
            <w:proofErr w:type="spellEnd"/>
            <w:r>
              <w:rPr>
                <w:rFonts w:cstheme="minorBidi"/>
              </w:rPr>
              <w:t xml:space="preserve"> Landing Page.png</w:t>
            </w:r>
          </w:p>
        </w:tc>
        <w:tc>
          <w:tcPr>
            <w:tcW w:w="1001" w:type="pct"/>
          </w:tcPr>
          <w:p w14:paraId="0E12EA59" w14:textId="77777777" w:rsidR="00DA3708" w:rsidRDefault="00DA3708" w:rsidP="00DA3708">
            <w:pPr>
              <w:pStyle w:val="TableText"/>
              <w:rPr>
                <w:rFonts w:cstheme="minorBidi"/>
              </w:rPr>
            </w:pPr>
            <w:r>
              <w:rPr>
                <w:rFonts w:cstheme="minorBidi"/>
              </w:rPr>
              <w:t>Wireframe</w:t>
            </w:r>
          </w:p>
        </w:tc>
        <w:tc>
          <w:tcPr>
            <w:tcW w:w="893" w:type="pct"/>
          </w:tcPr>
          <w:p w14:paraId="06B51879"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6C78A003"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6E89DD20" w14:textId="77777777" w:rsidTr="002B78BC">
        <w:trPr>
          <w:cantSplit/>
        </w:trPr>
        <w:tc>
          <w:tcPr>
            <w:tcW w:w="1917" w:type="pct"/>
          </w:tcPr>
          <w:p w14:paraId="05EE2110" w14:textId="06C9EBFC" w:rsidR="00DA3708" w:rsidRPr="000F7D92" w:rsidRDefault="00DA3708" w:rsidP="00DA3708">
            <w:pPr>
              <w:pStyle w:val="TableText"/>
              <w:rPr>
                <w:rFonts w:cstheme="minorBidi"/>
              </w:rPr>
            </w:pPr>
            <w:proofErr w:type="spellStart"/>
            <w:r>
              <w:rPr>
                <w:rFonts w:cstheme="minorBidi"/>
              </w:rPr>
              <w:t>ePayments</w:t>
            </w:r>
            <w:proofErr w:type="spellEnd"/>
            <w:r>
              <w:rPr>
                <w:rFonts w:cstheme="minorBidi"/>
              </w:rPr>
              <w:t xml:space="preserve"> Report.png</w:t>
            </w:r>
          </w:p>
        </w:tc>
        <w:tc>
          <w:tcPr>
            <w:tcW w:w="1001" w:type="pct"/>
          </w:tcPr>
          <w:p w14:paraId="1B7728CC" w14:textId="77777777" w:rsidR="00DA3708" w:rsidRDefault="00DA3708" w:rsidP="00DA3708">
            <w:pPr>
              <w:pStyle w:val="TableText"/>
              <w:rPr>
                <w:rFonts w:cstheme="minorBidi"/>
              </w:rPr>
            </w:pPr>
            <w:r>
              <w:rPr>
                <w:rFonts w:cstheme="minorBidi"/>
              </w:rPr>
              <w:t>Wireframe</w:t>
            </w:r>
          </w:p>
        </w:tc>
        <w:tc>
          <w:tcPr>
            <w:tcW w:w="893" w:type="pct"/>
          </w:tcPr>
          <w:p w14:paraId="4564E69C"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4AEFD9F8"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58CBF08C" w14:textId="77777777" w:rsidTr="009C6F35">
        <w:trPr>
          <w:cantSplit/>
        </w:trPr>
        <w:tc>
          <w:tcPr>
            <w:tcW w:w="1917" w:type="pct"/>
          </w:tcPr>
          <w:p w14:paraId="5079ECD1" w14:textId="58FA3E0E" w:rsidR="00DA3708" w:rsidRPr="000F7D92" w:rsidRDefault="00DA3708" w:rsidP="009C6F35">
            <w:pPr>
              <w:pStyle w:val="TableText"/>
              <w:rPr>
                <w:rFonts w:cstheme="minorBidi"/>
              </w:rPr>
            </w:pPr>
            <w:r>
              <w:rPr>
                <w:rFonts w:cstheme="minorBidi"/>
              </w:rPr>
              <w:t>ePayments</w:t>
            </w:r>
            <w:r>
              <w:rPr>
                <w:rFonts w:cstheme="minorBidi"/>
              </w:rPr>
              <w:t>+Side+Menu</w:t>
            </w:r>
            <w:r>
              <w:rPr>
                <w:rFonts w:cstheme="minorBidi"/>
              </w:rPr>
              <w:t>.png</w:t>
            </w:r>
          </w:p>
        </w:tc>
        <w:tc>
          <w:tcPr>
            <w:tcW w:w="1001" w:type="pct"/>
          </w:tcPr>
          <w:p w14:paraId="707EFEC4" w14:textId="77777777" w:rsidR="00DA3708" w:rsidRDefault="00DA3708" w:rsidP="009C6F35">
            <w:pPr>
              <w:pStyle w:val="TableText"/>
              <w:rPr>
                <w:rFonts w:cstheme="minorBidi"/>
              </w:rPr>
            </w:pPr>
            <w:r>
              <w:rPr>
                <w:rFonts w:cstheme="minorBidi"/>
              </w:rPr>
              <w:t>Wireframe</w:t>
            </w:r>
          </w:p>
        </w:tc>
        <w:tc>
          <w:tcPr>
            <w:tcW w:w="893" w:type="pct"/>
          </w:tcPr>
          <w:p w14:paraId="5300942C" w14:textId="77777777" w:rsidR="00DA3708" w:rsidRDefault="00DA3708" w:rsidP="009C6F35">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58413646" w14:textId="77777777" w:rsidR="00DA3708" w:rsidRPr="008A2AFB" w:rsidRDefault="00DA3708" w:rsidP="009C6F35">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6CB2916E" w14:textId="77777777" w:rsidTr="002B78BC">
        <w:trPr>
          <w:cantSplit/>
        </w:trPr>
        <w:tc>
          <w:tcPr>
            <w:tcW w:w="1917" w:type="pct"/>
          </w:tcPr>
          <w:p w14:paraId="39F51341" w14:textId="7F213B58" w:rsidR="00DA3708" w:rsidRPr="000F7D92" w:rsidRDefault="00DA3708" w:rsidP="00DA3708">
            <w:pPr>
              <w:pStyle w:val="TableText"/>
              <w:rPr>
                <w:rFonts w:cstheme="minorBidi"/>
              </w:rPr>
            </w:pPr>
            <w:proofErr w:type="spellStart"/>
            <w:r>
              <w:rPr>
                <w:rFonts w:cstheme="minorBidi"/>
              </w:rPr>
              <w:lastRenderedPageBreak/>
              <w:t>ePharmacy</w:t>
            </w:r>
            <w:proofErr w:type="spellEnd"/>
            <w:r>
              <w:rPr>
                <w:rFonts w:cstheme="minorBidi"/>
              </w:rPr>
              <w:t xml:space="preserve"> accordion.png</w:t>
            </w:r>
          </w:p>
        </w:tc>
        <w:tc>
          <w:tcPr>
            <w:tcW w:w="1001" w:type="pct"/>
          </w:tcPr>
          <w:p w14:paraId="09F07D8F" w14:textId="77777777" w:rsidR="00DA3708" w:rsidRDefault="00DA3708" w:rsidP="00DA3708">
            <w:pPr>
              <w:pStyle w:val="TableText"/>
              <w:rPr>
                <w:rFonts w:cstheme="minorBidi"/>
              </w:rPr>
            </w:pPr>
            <w:r>
              <w:rPr>
                <w:rFonts w:cstheme="minorBidi"/>
              </w:rPr>
              <w:t>Wireframe</w:t>
            </w:r>
          </w:p>
        </w:tc>
        <w:tc>
          <w:tcPr>
            <w:tcW w:w="893" w:type="pct"/>
          </w:tcPr>
          <w:p w14:paraId="6A0D7B5D"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22428344"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2C1AC92D" w14:textId="77777777" w:rsidTr="002B78BC">
        <w:trPr>
          <w:cantSplit/>
        </w:trPr>
        <w:tc>
          <w:tcPr>
            <w:tcW w:w="1917" w:type="pct"/>
          </w:tcPr>
          <w:p w14:paraId="3FFCCCA1" w14:textId="77777777" w:rsidR="00DA3708" w:rsidRPr="000F7D92" w:rsidRDefault="00DA3708" w:rsidP="00DA3708">
            <w:pPr>
              <w:pStyle w:val="TableText"/>
              <w:rPr>
                <w:rFonts w:cstheme="minorBidi"/>
              </w:rPr>
            </w:pPr>
            <w:proofErr w:type="spellStart"/>
            <w:r>
              <w:rPr>
                <w:rFonts w:cstheme="minorBidi"/>
              </w:rPr>
              <w:t>ePharmacy</w:t>
            </w:r>
            <w:proofErr w:type="spellEnd"/>
            <w:r>
              <w:rPr>
                <w:rFonts w:cstheme="minorBidi"/>
              </w:rPr>
              <w:t xml:space="preserve"> Display Report.png</w:t>
            </w:r>
          </w:p>
        </w:tc>
        <w:tc>
          <w:tcPr>
            <w:tcW w:w="1001" w:type="pct"/>
          </w:tcPr>
          <w:p w14:paraId="6043180D" w14:textId="77777777" w:rsidR="00DA3708" w:rsidRDefault="00DA3708" w:rsidP="00DA3708">
            <w:pPr>
              <w:pStyle w:val="TableText"/>
              <w:rPr>
                <w:rFonts w:cstheme="minorBidi"/>
              </w:rPr>
            </w:pPr>
            <w:r>
              <w:rPr>
                <w:rFonts w:cstheme="minorBidi"/>
              </w:rPr>
              <w:t>Wireframe</w:t>
            </w:r>
          </w:p>
        </w:tc>
        <w:tc>
          <w:tcPr>
            <w:tcW w:w="893" w:type="pct"/>
          </w:tcPr>
          <w:p w14:paraId="08FE8EAE"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28B46887"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0EFDADD7" w14:textId="77777777" w:rsidTr="002B78BC">
        <w:trPr>
          <w:cantSplit/>
        </w:trPr>
        <w:tc>
          <w:tcPr>
            <w:tcW w:w="1917" w:type="pct"/>
          </w:tcPr>
          <w:p w14:paraId="1AA49DCA" w14:textId="5C8A5F9A" w:rsidR="00DA3708" w:rsidRPr="000F7D92" w:rsidRDefault="00DA3708" w:rsidP="00DA3708">
            <w:pPr>
              <w:pStyle w:val="TableText"/>
              <w:rPr>
                <w:rFonts w:cstheme="minorBidi"/>
              </w:rPr>
            </w:pPr>
            <w:proofErr w:type="spellStart"/>
            <w:r>
              <w:rPr>
                <w:rFonts w:cstheme="minorBidi"/>
              </w:rPr>
              <w:t>ePharmacy</w:t>
            </w:r>
            <w:proofErr w:type="spellEnd"/>
            <w:r>
              <w:rPr>
                <w:rFonts w:cstheme="minorBidi"/>
              </w:rPr>
              <w:t xml:space="preserve"> Landing Page.png</w:t>
            </w:r>
          </w:p>
        </w:tc>
        <w:tc>
          <w:tcPr>
            <w:tcW w:w="1001" w:type="pct"/>
          </w:tcPr>
          <w:p w14:paraId="38460B13" w14:textId="77777777" w:rsidR="00DA3708" w:rsidRDefault="00DA3708" w:rsidP="00DA3708">
            <w:pPr>
              <w:pStyle w:val="TableText"/>
              <w:rPr>
                <w:rFonts w:cstheme="minorBidi"/>
              </w:rPr>
            </w:pPr>
            <w:r>
              <w:rPr>
                <w:rFonts w:cstheme="minorBidi"/>
              </w:rPr>
              <w:t>Wireframe</w:t>
            </w:r>
          </w:p>
        </w:tc>
        <w:tc>
          <w:tcPr>
            <w:tcW w:w="893" w:type="pct"/>
          </w:tcPr>
          <w:p w14:paraId="7223B6AF"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5F244F28"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61C1F8FD" w14:textId="77777777" w:rsidTr="002B78BC">
        <w:trPr>
          <w:cantSplit/>
        </w:trPr>
        <w:tc>
          <w:tcPr>
            <w:tcW w:w="1917" w:type="pct"/>
          </w:tcPr>
          <w:p w14:paraId="3502D1B2" w14:textId="24B5ADA3" w:rsidR="00DA3708" w:rsidRPr="000F7D92" w:rsidRDefault="00DA3708" w:rsidP="00DA3708">
            <w:pPr>
              <w:pStyle w:val="TableText"/>
              <w:rPr>
                <w:rFonts w:cstheme="minorBidi"/>
              </w:rPr>
            </w:pPr>
            <w:proofErr w:type="spellStart"/>
            <w:r>
              <w:rPr>
                <w:rFonts w:cstheme="minorBidi"/>
              </w:rPr>
              <w:t>ePharmacy</w:t>
            </w:r>
            <w:proofErr w:type="spellEnd"/>
            <w:r>
              <w:rPr>
                <w:rFonts w:cstheme="minorBidi"/>
              </w:rPr>
              <w:t xml:space="preserve"> Modal.png</w:t>
            </w:r>
          </w:p>
        </w:tc>
        <w:tc>
          <w:tcPr>
            <w:tcW w:w="1001" w:type="pct"/>
          </w:tcPr>
          <w:p w14:paraId="4833632B" w14:textId="77777777" w:rsidR="00DA3708" w:rsidRDefault="00DA3708" w:rsidP="00DA3708">
            <w:pPr>
              <w:pStyle w:val="TableText"/>
              <w:rPr>
                <w:rFonts w:cstheme="minorBidi"/>
              </w:rPr>
            </w:pPr>
            <w:r>
              <w:rPr>
                <w:rFonts w:cstheme="minorBidi"/>
              </w:rPr>
              <w:t>Wireframe</w:t>
            </w:r>
          </w:p>
        </w:tc>
        <w:tc>
          <w:tcPr>
            <w:tcW w:w="893" w:type="pct"/>
          </w:tcPr>
          <w:p w14:paraId="767049BA"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4CC94DFE"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0FFED389" w14:textId="77777777" w:rsidTr="002B78BC">
        <w:trPr>
          <w:cantSplit/>
        </w:trPr>
        <w:tc>
          <w:tcPr>
            <w:tcW w:w="1917" w:type="pct"/>
          </w:tcPr>
          <w:p w14:paraId="6979FB71" w14:textId="547A517B" w:rsidR="00DA3708" w:rsidRPr="000F7D92" w:rsidRDefault="00DA3708" w:rsidP="00DA3708">
            <w:pPr>
              <w:pStyle w:val="TableText"/>
              <w:rPr>
                <w:rFonts w:cstheme="minorBidi"/>
              </w:rPr>
            </w:pPr>
            <w:proofErr w:type="spellStart"/>
            <w:r>
              <w:rPr>
                <w:rFonts w:cstheme="minorBidi"/>
              </w:rPr>
              <w:t>eRevenue</w:t>
            </w:r>
            <w:proofErr w:type="spellEnd"/>
            <w:r>
              <w:rPr>
                <w:rFonts w:cstheme="minorBidi"/>
              </w:rPr>
              <w:t xml:space="preserve"> Resource Modal.png</w:t>
            </w:r>
          </w:p>
        </w:tc>
        <w:tc>
          <w:tcPr>
            <w:tcW w:w="1001" w:type="pct"/>
          </w:tcPr>
          <w:p w14:paraId="07B00FB9" w14:textId="77777777" w:rsidR="00DA3708" w:rsidRDefault="00DA3708" w:rsidP="00DA3708">
            <w:pPr>
              <w:pStyle w:val="TableText"/>
              <w:rPr>
                <w:rFonts w:cstheme="minorBidi"/>
              </w:rPr>
            </w:pPr>
            <w:r>
              <w:rPr>
                <w:rFonts w:cstheme="minorBidi"/>
              </w:rPr>
              <w:t>Wireframe</w:t>
            </w:r>
          </w:p>
        </w:tc>
        <w:tc>
          <w:tcPr>
            <w:tcW w:w="893" w:type="pct"/>
          </w:tcPr>
          <w:p w14:paraId="0857CE61"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2B950C1F"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4A877E86" w14:textId="77777777" w:rsidTr="002B78BC">
        <w:trPr>
          <w:cantSplit/>
        </w:trPr>
        <w:tc>
          <w:tcPr>
            <w:tcW w:w="1917" w:type="pct"/>
          </w:tcPr>
          <w:p w14:paraId="3E05F32E" w14:textId="70F2673C" w:rsidR="00DA3708" w:rsidRPr="000F7D92" w:rsidRDefault="00DA3708" w:rsidP="00DA3708">
            <w:pPr>
              <w:pStyle w:val="TableText"/>
              <w:rPr>
                <w:rFonts w:cstheme="minorBidi"/>
              </w:rPr>
            </w:pPr>
            <w:r>
              <w:rPr>
                <w:rFonts w:cstheme="minorBidi"/>
              </w:rPr>
              <w:t>FAQ.png</w:t>
            </w:r>
          </w:p>
        </w:tc>
        <w:tc>
          <w:tcPr>
            <w:tcW w:w="1001" w:type="pct"/>
          </w:tcPr>
          <w:p w14:paraId="054EFF56" w14:textId="77777777" w:rsidR="00DA3708" w:rsidRDefault="00DA3708" w:rsidP="00DA3708">
            <w:pPr>
              <w:pStyle w:val="TableText"/>
              <w:rPr>
                <w:rFonts w:cstheme="minorBidi"/>
              </w:rPr>
            </w:pPr>
            <w:r>
              <w:rPr>
                <w:rFonts w:cstheme="minorBidi"/>
              </w:rPr>
              <w:t>Wireframe</w:t>
            </w:r>
          </w:p>
        </w:tc>
        <w:tc>
          <w:tcPr>
            <w:tcW w:w="893" w:type="pct"/>
          </w:tcPr>
          <w:p w14:paraId="42A62EA1"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7C57ACA7"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0C0D8F97" w14:textId="77777777" w:rsidTr="002B78BC">
        <w:trPr>
          <w:cantSplit/>
        </w:trPr>
        <w:tc>
          <w:tcPr>
            <w:tcW w:w="1917" w:type="pct"/>
          </w:tcPr>
          <w:p w14:paraId="4A83F149" w14:textId="77777777" w:rsidR="00DA3708" w:rsidRPr="000F7D92" w:rsidRDefault="00DA3708" w:rsidP="00DA3708">
            <w:pPr>
              <w:pStyle w:val="TableText"/>
              <w:rPr>
                <w:rFonts w:cstheme="minorBidi"/>
              </w:rPr>
            </w:pPr>
            <w:r>
              <w:rPr>
                <w:rFonts w:cstheme="minorBidi"/>
              </w:rPr>
              <w:t>FINAL DESIGN NEW FOOTER.png</w:t>
            </w:r>
          </w:p>
        </w:tc>
        <w:tc>
          <w:tcPr>
            <w:tcW w:w="1001" w:type="pct"/>
          </w:tcPr>
          <w:p w14:paraId="42CC570F" w14:textId="77777777" w:rsidR="00DA3708" w:rsidRDefault="00DA3708" w:rsidP="00DA3708">
            <w:pPr>
              <w:pStyle w:val="TableText"/>
              <w:rPr>
                <w:rFonts w:cstheme="minorBidi"/>
              </w:rPr>
            </w:pPr>
            <w:r>
              <w:rPr>
                <w:rFonts w:cstheme="minorBidi"/>
              </w:rPr>
              <w:t>Wireframe</w:t>
            </w:r>
          </w:p>
        </w:tc>
        <w:tc>
          <w:tcPr>
            <w:tcW w:w="893" w:type="pct"/>
          </w:tcPr>
          <w:p w14:paraId="3434B69D"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654E688B"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00363383" w14:textId="77777777" w:rsidTr="002B78BC">
        <w:trPr>
          <w:cantSplit/>
        </w:trPr>
        <w:tc>
          <w:tcPr>
            <w:tcW w:w="1917" w:type="pct"/>
          </w:tcPr>
          <w:p w14:paraId="6662B8F8" w14:textId="77777777" w:rsidR="00DA3708" w:rsidRPr="000F7D92" w:rsidRDefault="00DA3708" w:rsidP="00DA3708">
            <w:pPr>
              <w:pStyle w:val="TableText"/>
              <w:rPr>
                <w:rFonts w:cstheme="minorBidi"/>
              </w:rPr>
            </w:pPr>
            <w:r>
              <w:rPr>
                <w:rFonts w:cstheme="minorBidi"/>
              </w:rPr>
              <w:t>footer.png</w:t>
            </w:r>
          </w:p>
        </w:tc>
        <w:tc>
          <w:tcPr>
            <w:tcW w:w="1001" w:type="pct"/>
          </w:tcPr>
          <w:p w14:paraId="745EE958" w14:textId="77777777" w:rsidR="00DA3708" w:rsidRDefault="00DA3708" w:rsidP="00DA3708">
            <w:pPr>
              <w:pStyle w:val="TableText"/>
              <w:rPr>
                <w:rFonts w:cstheme="minorBidi"/>
              </w:rPr>
            </w:pPr>
            <w:r>
              <w:rPr>
                <w:rFonts w:cstheme="minorBidi"/>
              </w:rPr>
              <w:t>Wireframe</w:t>
            </w:r>
          </w:p>
        </w:tc>
        <w:tc>
          <w:tcPr>
            <w:tcW w:w="893" w:type="pct"/>
          </w:tcPr>
          <w:p w14:paraId="782ABA58"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1A3BB908"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0FA0996F" w14:textId="77777777" w:rsidTr="002B78BC">
        <w:trPr>
          <w:cantSplit/>
        </w:trPr>
        <w:tc>
          <w:tcPr>
            <w:tcW w:w="1917" w:type="pct"/>
          </w:tcPr>
          <w:p w14:paraId="3A62E6A2" w14:textId="2FE532B6" w:rsidR="00DA3708" w:rsidRPr="000F7D92" w:rsidRDefault="00DA3708" w:rsidP="00DA3708">
            <w:pPr>
              <w:pStyle w:val="TableText"/>
              <w:rPr>
                <w:rFonts w:cstheme="minorBidi"/>
              </w:rPr>
            </w:pPr>
            <w:r>
              <w:rPr>
                <w:rFonts w:cstheme="minorBidi"/>
              </w:rPr>
              <w:t>Help Page.png</w:t>
            </w:r>
          </w:p>
        </w:tc>
        <w:tc>
          <w:tcPr>
            <w:tcW w:w="1001" w:type="pct"/>
          </w:tcPr>
          <w:p w14:paraId="7F36979C" w14:textId="77777777" w:rsidR="00DA3708" w:rsidRDefault="00DA3708" w:rsidP="00DA3708">
            <w:pPr>
              <w:pStyle w:val="TableText"/>
              <w:rPr>
                <w:rFonts w:cstheme="minorBidi"/>
              </w:rPr>
            </w:pPr>
            <w:r>
              <w:rPr>
                <w:rFonts w:cstheme="minorBidi"/>
              </w:rPr>
              <w:t>Wireframe</w:t>
            </w:r>
          </w:p>
        </w:tc>
        <w:tc>
          <w:tcPr>
            <w:tcW w:w="893" w:type="pct"/>
          </w:tcPr>
          <w:p w14:paraId="6C634430"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373BE3D8"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77E9F475" w14:textId="77777777" w:rsidTr="002B78BC">
        <w:trPr>
          <w:cantSplit/>
        </w:trPr>
        <w:tc>
          <w:tcPr>
            <w:tcW w:w="1917" w:type="pct"/>
          </w:tcPr>
          <w:p w14:paraId="1F2AE123" w14:textId="1F2991D3" w:rsidR="00DA3708" w:rsidRPr="000F7D92" w:rsidRDefault="00DA3708" w:rsidP="00DA3708">
            <w:pPr>
              <w:pStyle w:val="TableText"/>
              <w:rPr>
                <w:rFonts w:cstheme="minorBidi"/>
              </w:rPr>
            </w:pPr>
            <w:r>
              <w:rPr>
                <w:rFonts w:cstheme="minorBidi"/>
              </w:rPr>
              <w:t>IAM Manager.png</w:t>
            </w:r>
          </w:p>
        </w:tc>
        <w:tc>
          <w:tcPr>
            <w:tcW w:w="1001" w:type="pct"/>
          </w:tcPr>
          <w:p w14:paraId="4B0BBCD4" w14:textId="77777777" w:rsidR="00DA3708" w:rsidRDefault="00DA3708" w:rsidP="00DA3708">
            <w:pPr>
              <w:pStyle w:val="TableText"/>
              <w:rPr>
                <w:rFonts w:cstheme="minorBidi"/>
              </w:rPr>
            </w:pPr>
            <w:r>
              <w:rPr>
                <w:rFonts w:cstheme="minorBidi"/>
              </w:rPr>
              <w:t>Wireframe</w:t>
            </w:r>
          </w:p>
        </w:tc>
        <w:tc>
          <w:tcPr>
            <w:tcW w:w="893" w:type="pct"/>
          </w:tcPr>
          <w:p w14:paraId="1C57E4F0"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72F68F72"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35D7A876" w14:textId="77777777" w:rsidTr="002B78BC">
        <w:trPr>
          <w:cantSplit/>
        </w:trPr>
        <w:tc>
          <w:tcPr>
            <w:tcW w:w="1917" w:type="pct"/>
          </w:tcPr>
          <w:p w14:paraId="65542A02" w14:textId="1C7C2D4B" w:rsidR="00DA3708" w:rsidRPr="000F7D92" w:rsidRDefault="00DA3708" w:rsidP="00DA3708">
            <w:pPr>
              <w:pStyle w:val="TableText"/>
              <w:rPr>
                <w:rFonts w:cstheme="minorBidi"/>
              </w:rPr>
            </w:pPr>
            <w:r>
              <w:rPr>
                <w:rFonts w:cstheme="minorBidi"/>
              </w:rPr>
              <w:t>IAM Security Detail.png</w:t>
            </w:r>
          </w:p>
        </w:tc>
        <w:tc>
          <w:tcPr>
            <w:tcW w:w="1001" w:type="pct"/>
          </w:tcPr>
          <w:p w14:paraId="68DC7227" w14:textId="77777777" w:rsidR="00DA3708" w:rsidRDefault="00DA3708" w:rsidP="00DA3708">
            <w:pPr>
              <w:pStyle w:val="TableText"/>
              <w:rPr>
                <w:rFonts w:cstheme="minorBidi"/>
              </w:rPr>
            </w:pPr>
            <w:r>
              <w:rPr>
                <w:rFonts w:cstheme="minorBidi"/>
              </w:rPr>
              <w:t>Wireframe</w:t>
            </w:r>
          </w:p>
        </w:tc>
        <w:tc>
          <w:tcPr>
            <w:tcW w:w="893" w:type="pct"/>
          </w:tcPr>
          <w:p w14:paraId="6C1443CB"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6079A5BA"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392508B8" w14:textId="77777777" w:rsidTr="002B78BC">
        <w:trPr>
          <w:cantSplit/>
        </w:trPr>
        <w:tc>
          <w:tcPr>
            <w:tcW w:w="1917" w:type="pct"/>
          </w:tcPr>
          <w:p w14:paraId="2D66932E" w14:textId="32501187" w:rsidR="00DA3708" w:rsidRPr="000F7D92" w:rsidRDefault="00DA3708" w:rsidP="00DA3708">
            <w:pPr>
              <w:pStyle w:val="TableText"/>
              <w:rPr>
                <w:rFonts w:cstheme="minorBidi"/>
              </w:rPr>
            </w:pPr>
            <w:proofErr w:type="spellStart"/>
            <w:r>
              <w:rPr>
                <w:rFonts w:cstheme="minorBidi"/>
              </w:rPr>
              <w:t>ICBWeb</w:t>
            </w:r>
            <w:proofErr w:type="spellEnd"/>
            <w:r>
              <w:rPr>
                <w:rFonts w:cstheme="minorBidi"/>
              </w:rPr>
              <w:t xml:space="preserve"> Page.png</w:t>
            </w:r>
          </w:p>
        </w:tc>
        <w:tc>
          <w:tcPr>
            <w:tcW w:w="1001" w:type="pct"/>
          </w:tcPr>
          <w:p w14:paraId="53291D28" w14:textId="77777777" w:rsidR="00DA3708" w:rsidRDefault="00DA3708" w:rsidP="00DA3708">
            <w:pPr>
              <w:pStyle w:val="TableText"/>
              <w:rPr>
                <w:rFonts w:cstheme="minorBidi"/>
              </w:rPr>
            </w:pPr>
            <w:r>
              <w:rPr>
                <w:rFonts w:cstheme="minorBidi"/>
              </w:rPr>
              <w:t>Wireframe</w:t>
            </w:r>
          </w:p>
        </w:tc>
        <w:tc>
          <w:tcPr>
            <w:tcW w:w="893" w:type="pct"/>
          </w:tcPr>
          <w:p w14:paraId="6B507260"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0840CDD5"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336113A7" w14:textId="77777777" w:rsidTr="002B78BC">
        <w:trPr>
          <w:cantSplit/>
        </w:trPr>
        <w:tc>
          <w:tcPr>
            <w:tcW w:w="1917" w:type="pct"/>
          </w:tcPr>
          <w:p w14:paraId="5CCC585A" w14:textId="301F8525" w:rsidR="00DA3708" w:rsidRPr="000F7D92" w:rsidRDefault="00DA3708" w:rsidP="00DA3708">
            <w:pPr>
              <w:pStyle w:val="TableText"/>
              <w:rPr>
                <w:rFonts w:cstheme="minorBidi"/>
              </w:rPr>
            </w:pPr>
            <w:r>
              <w:rPr>
                <w:rFonts w:cstheme="minorBidi"/>
              </w:rPr>
              <w:lastRenderedPageBreak/>
              <w:t>Non-MCCF Landing Page.png</w:t>
            </w:r>
          </w:p>
        </w:tc>
        <w:tc>
          <w:tcPr>
            <w:tcW w:w="1001" w:type="pct"/>
          </w:tcPr>
          <w:p w14:paraId="266668E9" w14:textId="77777777" w:rsidR="00DA3708" w:rsidRDefault="00DA3708" w:rsidP="00DA3708">
            <w:pPr>
              <w:pStyle w:val="TableText"/>
              <w:rPr>
                <w:rFonts w:cstheme="minorBidi"/>
              </w:rPr>
            </w:pPr>
            <w:r>
              <w:rPr>
                <w:rFonts w:cstheme="minorBidi"/>
              </w:rPr>
              <w:t>Wireframe</w:t>
            </w:r>
          </w:p>
        </w:tc>
        <w:tc>
          <w:tcPr>
            <w:tcW w:w="893" w:type="pct"/>
          </w:tcPr>
          <w:p w14:paraId="41D381EB"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6A2BF4F4"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4B02B96B" w14:textId="77777777" w:rsidTr="002B78BC">
        <w:trPr>
          <w:cantSplit/>
        </w:trPr>
        <w:tc>
          <w:tcPr>
            <w:tcW w:w="1917" w:type="pct"/>
          </w:tcPr>
          <w:p w14:paraId="2E3BAD6F" w14:textId="32D1FFB0" w:rsidR="00DA3708" w:rsidRPr="000F7D92" w:rsidRDefault="00DA3708" w:rsidP="00DA3708">
            <w:pPr>
              <w:pStyle w:val="TableText"/>
              <w:rPr>
                <w:rFonts w:cstheme="minorBidi"/>
              </w:rPr>
            </w:pPr>
            <w:r>
              <w:rPr>
                <w:rFonts w:cstheme="minorBidi"/>
              </w:rPr>
              <w:t>NPI Landing Page.png</w:t>
            </w:r>
          </w:p>
        </w:tc>
        <w:tc>
          <w:tcPr>
            <w:tcW w:w="1001" w:type="pct"/>
          </w:tcPr>
          <w:p w14:paraId="427944E7" w14:textId="77777777" w:rsidR="00DA3708" w:rsidRDefault="00DA3708" w:rsidP="00DA3708">
            <w:pPr>
              <w:pStyle w:val="TableText"/>
              <w:rPr>
                <w:rFonts w:cstheme="minorBidi"/>
              </w:rPr>
            </w:pPr>
            <w:r>
              <w:rPr>
                <w:rFonts w:cstheme="minorBidi"/>
              </w:rPr>
              <w:t>Wireframe</w:t>
            </w:r>
          </w:p>
        </w:tc>
        <w:tc>
          <w:tcPr>
            <w:tcW w:w="893" w:type="pct"/>
          </w:tcPr>
          <w:p w14:paraId="415539FE"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7D9EAA93"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2DB0D114" w14:textId="77777777" w:rsidTr="002B78BC">
        <w:trPr>
          <w:cantSplit/>
        </w:trPr>
        <w:tc>
          <w:tcPr>
            <w:tcW w:w="1917" w:type="pct"/>
          </w:tcPr>
          <w:p w14:paraId="42902CFD" w14:textId="6B27D260" w:rsidR="00DA3708" w:rsidRPr="000F7D92" w:rsidRDefault="00DA3708" w:rsidP="00DA3708">
            <w:pPr>
              <w:pStyle w:val="TableText"/>
              <w:rPr>
                <w:rFonts w:cstheme="minorBidi"/>
              </w:rPr>
            </w:pPr>
            <w:r>
              <w:rPr>
                <w:rFonts w:cstheme="minorBidi"/>
              </w:rPr>
              <w:t>old footer.png</w:t>
            </w:r>
          </w:p>
        </w:tc>
        <w:tc>
          <w:tcPr>
            <w:tcW w:w="1001" w:type="pct"/>
          </w:tcPr>
          <w:p w14:paraId="301ACE10" w14:textId="77777777" w:rsidR="00DA3708" w:rsidRDefault="00DA3708" w:rsidP="00DA3708">
            <w:pPr>
              <w:pStyle w:val="TableText"/>
              <w:rPr>
                <w:rFonts w:cstheme="minorBidi"/>
              </w:rPr>
            </w:pPr>
            <w:r>
              <w:rPr>
                <w:rFonts w:cstheme="minorBidi"/>
              </w:rPr>
              <w:t>Wireframe</w:t>
            </w:r>
          </w:p>
        </w:tc>
        <w:tc>
          <w:tcPr>
            <w:tcW w:w="893" w:type="pct"/>
          </w:tcPr>
          <w:p w14:paraId="0F6001B9"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712EDBBD"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3AE47ADC" w14:textId="77777777" w:rsidTr="002B78BC">
        <w:trPr>
          <w:cantSplit/>
        </w:trPr>
        <w:tc>
          <w:tcPr>
            <w:tcW w:w="1917" w:type="pct"/>
          </w:tcPr>
          <w:p w14:paraId="7351CA00" w14:textId="36AEF691" w:rsidR="00DA3708" w:rsidRPr="000F7D92" w:rsidRDefault="00DA3708" w:rsidP="00DA3708">
            <w:pPr>
              <w:pStyle w:val="TableText"/>
              <w:rPr>
                <w:rFonts w:cstheme="minorBidi"/>
              </w:rPr>
            </w:pPr>
            <w:r>
              <w:rPr>
                <w:rFonts w:cstheme="minorBidi"/>
              </w:rPr>
              <w:t>OLD HOME PAGE.png</w:t>
            </w:r>
          </w:p>
        </w:tc>
        <w:tc>
          <w:tcPr>
            <w:tcW w:w="1001" w:type="pct"/>
          </w:tcPr>
          <w:p w14:paraId="23BF44C2" w14:textId="77777777" w:rsidR="00DA3708" w:rsidRDefault="00DA3708" w:rsidP="00DA3708">
            <w:pPr>
              <w:pStyle w:val="TableText"/>
              <w:rPr>
                <w:rFonts w:cstheme="minorBidi"/>
              </w:rPr>
            </w:pPr>
            <w:r>
              <w:rPr>
                <w:rFonts w:cstheme="minorBidi"/>
              </w:rPr>
              <w:t>Wireframe</w:t>
            </w:r>
          </w:p>
        </w:tc>
        <w:tc>
          <w:tcPr>
            <w:tcW w:w="893" w:type="pct"/>
          </w:tcPr>
          <w:p w14:paraId="7BBD8989"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31523C6A"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14A6803E" w14:textId="77777777" w:rsidTr="002B78BC">
        <w:trPr>
          <w:cantSplit/>
        </w:trPr>
        <w:tc>
          <w:tcPr>
            <w:tcW w:w="1917" w:type="pct"/>
          </w:tcPr>
          <w:p w14:paraId="6A4A2748" w14:textId="004BBBFE" w:rsidR="00DA3708" w:rsidRPr="000F7D92" w:rsidRDefault="00DA3708" w:rsidP="00DA3708">
            <w:pPr>
              <w:pStyle w:val="TableText"/>
              <w:rPr>
                <w:rFonts w:cstheme="minorBidi"/>
              </w:rPr>
            </w:pPr>
            <w:r>
              <w:rPr>
                <w:rFonts w:cstheme="minorBidi"/>
              </w:rPr>
              <w:t>OLDPAGE.png</w:t>
            </w:r>
          </w:p>
        </w:tc>
        <w:tc>
          <w:tcPr>
            <w:tcW w:w="1001" w:type="pct"/>
          </w:tcPr>
          <w:p w14:paraId="39D1DB6F" w14:textId="77777777" w:rsidR="00DA3708" w:rsidRDefault="00DA3708" w:rsidP="00DA3708">
            <w:pPr>
              <w:pStyle w:val="TableText"/>
              <w:rPr>
                <w:rFonts w:cstheme="minorBidi"/>
              </w:rPr>
            </w:pPr>
            <w:r>
              <w:rPr>
                <w:rFonts w:cstheme="minorBidi"/>
              </w:rPr>
              <w:t>Wireframe</w:t>
            </w:r>
          </w:p>
        </w:tc>
        <w:tc>
          <w:tcPr>
            <w:tcW w:w="893" w:type="pct"/>
          </w:tcPr>
          <w:p w14:paraId="42DC08D7"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0E4BFFF1"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73BBBC83" w14:textId="77777777" w:rsidTr="002B78BC">
        <w:trPr>
          <w:cantSplit/>
        </w:trPr>
        <w:tc>
          <w:tcPr>
            <w:tcW w:w="1917" w:type="pct"/>
          </w:tcPr>
          <w:p w14:paraId="41EB35EA" w14:textId="77777777" w:rsidR="00DA3708" w:rsidRPr="000F7D92" w:rsidRDefault="00DA3708" w:rsidP="00DA3708">
            <w:pPr>
              <w:pStyle w:val="TableText"/>
              <w:rPr>
                <w:rFonts w:cstheme="minorBidi"/>
              </w:rPr>
            </w:pPr>
            <w:r>
              <w:rPr>
                <w:rFonts w:cstheme="minorBidi"/>
              </w:rPr>
              <w:t>System Home.png</w:t>
            </w:r>
          </w:p>
        </w:tc>
        <w:tc>
          <w:tcPr>
            <w:tcW w:w="1001" w:type="pct"/>
          </w:tcPr>
          <w:p w14:paraId="77801F41" w14:textId="77777777" w:rsidR="00DA3708" w:rsidRDefault="00DA3708" w:rsidP="00DA3708">
            <w:pPr>
              <w:pStyle w:val="TableText"/>
              <w:rPr>
                <w:rFonts w:cstheme="minorBidi"/>
              </w:rPr>
            </w:pPr>
            <w:r>
              <w:rPr>
                <w:rFonts w:cstheme="minorBidi"/>
              </w:rPr>
              <w:t>Wireframe</w:t>
            </w:r>
          </w:p>
        </w:tc>
        <w:tc>
          <w:tcPr>
            <w:tcW w:w="893" w:type="pct"/>
          </w:tcPr>
          <w:p w14:paraId="093C0B3C"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5F87B1C5"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3C957273" w14:textId="77777777" w:rsidTr="002B78BC">
        <w:trPr>
          <w:cantSplit/>
        </w:trPr>
        <w:tc>
          <w:tcPr>
            <w:tcW w:w="1917" w:type="pct"/>
          </w:tcPr>
          <w:p w14:paraId="043BE7A7" w14:textId="66C1E2F7" w:rsidR="00DA3708" w:rsidRPr="000F7D92" w:rsidRDefault="00DA3708" w:rsidP="00DA3708">
            <w:pPr>
              <w:pStyle w:val="TableText"/>
              <w:rPr>
                <w:rFonts w:cstheme="minorBidi"/>
              </w:rPr>
            </w:pPr>
            <w:r>
              <w:rPr>
                <w:rFonts w:cstheme="minorBidi"/>
              </w:rPr>
              <w:t xml:space="preserve">TA6111 – </w:t>
            </w:r>
            <w:proofErr w:type="spellStart"/>
            <w:r>
              <w:rPr>
                <w:rFonts w:cstheme="minorBidi"/>
              </w:rPr>
              <w:t>FhiR</w:t>
            </w:r>
            <w:proofErr w:type="spellEnd"/>
            <w:r>
              <w:rPr>
                <w:rFonts w:cstheme="minorBidi"/>
              </w:rPr>
              <w:t xml:space="preserve"> API.png</w:t>
            </w:r>
          </w:p>
        </w:tc>
        <w:tc>
          <w:tcPr>
            <w:tcW w:w="1001" w:type="pct"/>
          </w:tcPr>
          <w:p w14:paraId="0932A11A" w14:textId="77777777" w:rsidR="00DA3708" w:rsidRDefault="00DA3708" w:rsidP="00DA3708">
            <w:pPr>
              <w:pStyle w:val="TableText"/>
              <w:rPr>
                <w:rFonts w:cstheme="minorBidi"/>
              </w:rPr>
            </w:pPr>
            <w:r>
              <w:rPr>
                <w:rFonts w:cstheme="minorBidi"/>
              </w:rPr>
              <w:t>Wireframe</w:t>
            </w:r>
          </w:p>
        </w:tc>
        <w:tc>
          <w:tcPr>
            <w:tcW w:w="893" w:type="pct"/>
          </w:tcPr>
          <w:p w14:paraId="765B1518"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1F4531D5"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7BE6A284" w14:textId="77777777" w:rsidTr="002B78BC">
        <w:trPr>
          <w:cantSplit/>
        </w:trPr>
        <w:tc>
          <w:tcPr>
            <w:tcW w:w="1917" w:type="pct"/>
          </w:tcPr>
          <w:p w14:paraId="4C5476D9" w14:textId="033B33DB" w:rsidR="00DA3708" w:rsidRPr="000F7D92" w:rsidRDefault="00DA3708" w:rsidP="00DA3708">
            <w:pPr>
              <w:pStyle w:val="TableText"/>
              <w:rPr>
                <w:rFonts w:cstheme="minorBidi"/>
              </w:rPr>
            </w:pPr>
            <w:proofErr w:type="spellStart"/>
            <w:r>
              <w:rPr>
                <w:rFonts w:cstheme="minorBidi"/>
              </w:rPr>
              <w:t>TASCore</w:t>
            </w:r>
            <w:proofErr w:type="spellEnd"/>
            <w:r>
              <w:rPr>
                <w:rFonts w:cstheme="minorBidi"/>
              </w:rPr>
              <w:t xml:space="preserve"> Final Governance Modal.png</w:t>
            </w:r>
          </w:p>
        </w:tc>
        <w:tc>
          <w:tcPr>
            <w:tcW w:w="1001" w:type="pct"/>
          </w:tcPr>
          <w:p w14:paraId="5F605133" w14:textId="77777777" w:rsidR="00DA3708" w:rsidRDefault="00DA3708" w:rsidP="00DA3708">
            <w:pPr>
              <w:pStyle w:val="TableText"/>
              <w:rPr>
                <w:rFonts w:cstheme="minorBidi"/>
              </w:rPr>
            </w:pPr>
            <w:r>
              <w:rPr>
                <w:rFonts w:cstheme="minorBidi"/>
              </w:rPr>
              <w:t>Wireframe</w:t>
            </w:r>
          </w:p>
        </w:tc>
        <w:tc>
          <w:tcPr>
            <w:tcW w:w="893" w:type="pct"/>
          </w:tcPr>
          <w:p w14:paraId="0D1800B9"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6CE081F6"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3F1BD974" w14:textId="77777777" w:rsidTr="002B78BC">
        <w:trPr>
          <w:cantSplit/>
        </w:trPr>
        <w:tc>
          <w:tcPr>
            <w:tcW w:w="1917" w:type="pct"/>
          </w:tcPr>
          <w:p w14:paraId="6B9763A6" w14:textId="7A94DAC4" w:rsidR="00DA3708" w:rsidRPr="000F7D92" w:rsidRDefault="00DA3708" w:rsidP="00DA3708">
            <w:pPr>
              <w:pStyle w:val="TableText"/>
              <w:rPr>
                <w:rFonts w:cstheme="minorBidi"/>
              </w:rPr>
            </w:pPr>
            <w:proofErr w:type="spellStart"/>
            <w:r>
              <w:rPr>
                <w:rFonts w:cstheme="minorBidi"/>
              </w:rPr>
              <w:t>TASCoreWireframes_FINAL.bmpr</w:t>
            </w:r>
            <w:proofErr w:type="spellEnd"/>
          </w:p>
        </w:tc>
        <w:tc>
          <w:tcPr>
            <w:tcW w:w="1001" w:type="pct"/>
          </w:tcPr>
          <w:p w14:paraId="29D6DA95" w14:textId="1A009482" w:rsidR="00DA3708" w:rsidRDefault="00DA3708" w:rsidP="00DA3708">
            <w:pPr>
              <w:pStyle w:val="TableText"/>
              <w:rPr>
                <w:rFonts w:cstheme="minorBidi"/>
              </w:rPr>
            </w:pPr>
            <w:r>
              <w:rPr>
                <w:rFonts w:cstheme="minorBidi"/>
              </w:rPr>
              <w:t>Wireframe</w:t>
            </w:r>
          </w:p>
        </w:tc>
        <w:tc>
          <w:tcPr>
            <w:tcW w:w="893" w:type="pct"/>
          </w:tcPr>
          <w:p w14:paraId="328C4299" w14:textId="15F86C1D" w:rsidR="00DA3708" w:rsidRDefault="00DA3708" w:rsidP="00DA3708">
            <w:pPr>
              <w:pStyle w:val="TableText"/>
              <w:rPr>
                <w:rFonts w:cstheme="minorBidi"/>
              </w:rPr>
            </w:pPr>
            <w:r>
              <w:rPr>
                <w:rFonts w:cstheme="minorBidi"/>
              </w:rPr>
              <w:t xml:space="preserve">. </w:t>
            </w:r>
            <w:proofErr w:type="spellStart"/>
            <w:r>
              <w:rPr>
                <w:rFonts w:cstheme="minorBidi"/>
              </w:rPr>
              <w:t>bmpr</w:t>
            </w:r>
            <w:proofErr w:type="spellEnd"/>
          </w:p>
        </w:tc>
        <w:tc>
          <w:tcPr>
            <w:tcW w:w="1189" w:type="pct"/>
          </w:tcPr>
          <w:p w14:paraId="49E3B176" w14:textId="1CA691BE"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36F62828" w14:textId="77777777" w:rsidTr="009C6F35">
        <w:trPr>
          <w:cantSplit/>
        </w:trPr>
        <w:tc>
          <w:tcPr>
            <w:tcW w:w="1917" w:type="pct"/>
          </w:tcPr>
          <w:p w14:paraId="5F734096" w14:textId="753459D9" w:rsidR="00DA3708" w:rsidRDefault="00DA3708" w:rsidP="00DA3708">
            <w:pPr>
              <w:pStyle w:val="TableText"/>
              <w:rPr>
                <w:rFonts w:cstheme="minorBidi"/>
              </w:rPr>
            </w:pPr>
            <w:r>
              <w:rPr>
                <w:rFonts w:cstheme="minorBidi"/>
              </w:rPr>
              <w:t>eInsurance_Landing_Page.png</w:t>
            </w:r>
          </w:p>
        </w:tc>
        <w:tc>
          <w:tcPr>
            <w:tcW w:w="1001" w:type="pct"/>
          </w:tcPr>
          <w:p w14:paraId="63819FB8" w14:textId="15FDA27B" w:rsidR="00DA3708" w:rsidRDefault="00DA3708" w:rsidP="00DA3708">
            <w:pPr>
              <w:pStyle w:val="TableText"/>
              <w:rPr>
                <w:rFonts w:cstheme="minorBidi"/>
              </w:rPr>
            </w:pPr>
            <w:r>
              <w:rPr>
                <w:rFonts w:cstheme="minorBidi"/>
              </w:rPr>
              <w:t>Wireframe</w:t>
            </w:r>
          </w:p>
        </w:tc>
        <w:tc>
          <w:tcPr>
            <w:tcW w:w="893" w:type="pct"/>
          </w:tcPr>
          <w:p w14:paraId="7ED93EE4" w14:textId="01A7CF40" w:rsidR="00DA3708" w:rsidRDefault="00DA3708" w:rsidP="00DA3708">
            <w:pPr>
              <w:pStyle w:val="TableText"/>
              <w:rPr>
                <w:rFonts w:cstheme="minorBidi"/>
              </w:rPr>
            </w:pPr>
            <w:r>
              <w:rPr>
                <w:rFonts w:cstheme="minorBidi"/>
              </w:rPr>
              <w:t>.</w:t>
            </w:r>
            <w:proofErr w:type="spellStart"/>
            <w:r>
              <w:rPr>
                <w:rFonts w:cstheme="minorBidi"/>
              </w:rPr>
              <w:t>png</w:t>
            </w:r>
            <w:proofErr w:type="spellEnd"/>
          </w:p>
        </w:tc>
        <w:tc>
          <w:tcPr>
            <w:tcW w:w="1189" w:type="pct"/>
          </w:tcPr>
          <w:p w14:paraId="6F4EA3FE" w14:textId="20057EA4"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r>
              <w:rPr>
                <w:rFonts w:cstheme="minorBidi"/>
              </w:rPr>
              <w:t>/</w:t>
            </w:r>
            <w:proofErr w:type="spellStart"/>
            <w:r>
              <w:rPr>
                <w:rFonts w:cstheme="minorBidi"/>
              </w:rPr>
              <w:t>eInsurance</w:t>
            </w:r>
            <w:proofErr w:type="spellEnd"/>
          </w:p>
        </w:tc>
      </w:tr>
      <w:tr w:rsidR="00DA3708" w:rsidRPr="006577DE" w14:paraId="7A70315E" w14:textId="77777777" w:rsidTr="009C6F35">
        <w:trPr>
          <w:cantSplit/>
        </w:trPr>
        <w:tc>
          <w:tcPr>
            <w:tcW w:w="1917" w:type="pct"/>
          </w:tcPr>
          <w:p w14:paraId="1C6F5B21" w14:textId="3FEAE416" w:rsidR="00DA3708" w:rsidRDefault="00DA3708" w:rsidP="00DA3708">
            <w:pPr>
              <w:pStyle w:val="TableText"/>
              <w:rPr>
                <w:rFonts w:cstheme="minorBidi"/>
              </w:rPr>
            </w:pPr>
            <w:r>
              <w:rPr>
                <w:rFonts w:cstheme="minorBidi"/>
              </w:rPr>
              <w:t>eInsurance_</w:t>
            </w:r>
            <w:r>
              <w:rPr>
                <w:rFonts w:cstheme="minorBidi"/>
              </w:rPr>
              <w:t>modal</w:t>
            </w:r>
            <w:r>
              <w:rPr>
                <w:rFonts w:cstheme="minorBidi"/>
              </w:rPr>
              <w:t>_</w:t>
            </w:r>
            <w:r>
              <w:rPr>
                <w:rFonts w:cstheme="minorBidi"/>
              </w:rPr>
              <w:t>window</w:t>
            </w:r>
            <w:r>
              <w:rPr>
                <w:rFonts w:cstheme="minorBidi"/>
              </w:rPr>
              <w:t>.png</w:t>
            </w:r>
          </w:p>
        </w:tc>
        <w:tc>
          <w:tcPr>
            <w:tcW w:w="1001" w:type="pct"/>
          </w:tcPr>
          <w:p w14:paraId="7707B73C" w14:textId="76B470D2" w:rsidR="00DA3708" w:rsidRDefault="00DA3708" w:rsidP="00DA3708">
            <w:pPr>
              <w:pStyle w:val="TableText"/>
              <w:rPr>
                <w:rFonts w:cstheme="minorBidi"/>
              </w:rPr>
            </w:pPr>
            <w:r>
              <w:rPr>
                <w:rFonts w:cstheme="minorBidi"/>
              </w:rPr>
              <w:t>Wireframe</w:t>
            </w:r>
          </w:p>
        </w:tc>
        <w:tc>
          <w:tcPr>
            <w:tcW w:w="893" w:type="pct"/>
          </w:tcPr>
          <w:p w14:paraId="7E0D661D" w14:textId="03592366" w:rsidR="00DA3708" w:rsidRDefault="00DA3708" w:rsidP="00DA3708">
            <w:pPr>
              <w:pStyle w:val="TableText"/>
              <w:rPr>
                <w:rFonts w:cstheme="minorBidi"/>
              </w:rPr>
            </w:pPr>
            <w:r>
              <w:rPr>
                <w:rFonts w:cstheme="minorBidi"/>
              </w:rPr>
              <w:t>.</w:t>
            </w:r>
            <w:proofErr w:type="spellStart"/>
            <w:r>
              <w:rPr>
                <w:rFonts w:cstheme="minorBidi"/>
              </w:rPr>
              <w:t>png</w:t>
            </w:r>
            <w:proofErr w:type="spellEnd"/>
          </w:p>
        </w:tc>
        <w:tc>
          <w:tcPr>
            <w:tcW w:w="1189" w:type="pct"/>
          </w:tcPr>
          <w:p w14:paraId="63136756" w14:textId="0DAFC451"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roofErr w:type="spellStart"/>
            <w:r>
              <w:rPr>
                <w:rFonts w:cstheme="minorBidi"/>
              </w:rPr>
              <w:t>eInsurance</w:t>
            </w:r>
            <w:proofErr w:type="spellEnd"/>
          </w:p>
        </w:tc>
      </w:tr>
      <w:tr w:rsidR="00DA3708" w:rsidRPr="006577DE" w14:paraId="400793B6" w14:textId="77777777" w:rsidTr="009C6F35">
        <w:trPr>
          <w:cantSplit/>
        </w:trPr>
        <w:tc>
          <w:tcPr>
            <w:tcW w:w="1917" w:type="pct"/>
          </w:tcPr>
          <w:p w14:paraId="3D22EF44" w14:textId="79BA50B4" w:rsidR="00DA3708" w:rsidRDefault="00DA3708" w:rsidP="00DA3708">
            <w:pPr>
              <w:pStyle w:val="TableText"/>
              <w:rPr>
                <w:rFonts w:cstheme="minorBidi"/>
              </w:rPr>
            </w:pPr>
            <w:r>
              <w:rPr>
                <w:rFonts w:cstheme="minorBidi"/>
              </w:rPr>
              <w:t>Landing</w:t>
            </w:r>
            <w:r>
              <w:rPr>
                <w:rFonts w:cstheme="minorBidi"/>
              </w:rPr>
              <w:t xml:space="preserve"> Page demo 1.</w:t>
            </w:r>
            <w:r>
              <w:rPr>
                <w:rFonts w:cstheme="minorBidi"/>
              </w:rPr>
              <w:t>png</w:t>
            </w:r>
          </w:p>
        </w:tc>
        <w:tc>
          <w:tcPr>
            <w:tcW w:w="1001" w:type="pct"/>
          </w:tcPr>
          <w:p w14:paraId="0041D0F5" w14:textId="5C7FB70E" w:rsidR="00DA3708" w:rsidRDefault="00DA3708" w:rsidP="00DA3708">
            <w:pPr>
              <w:pStyle w:val="TableText"/>
              <w:rPr>
                <w:rFonts w:cstheme="minorBidi"/>
              </w:rPr>
            </w:pPr>
            <w:r>
              <w:rPr>
                <w:rFonts w:cstheme="minorBidi"/>
              </w:rPr>
              <w:t>Wireframe</w:t>
            </w:r>
          </w:p>
        </w:tc>
        <w:tc>
          <w:tcPr>
            <w:tcW w:w="893" w:type="pct"/>
          </w:tcPr>
          <w:p w14:paraId="77FA04E4" w14:textId="2A9E7113" w:rsidR="00DA3708" w:rsidRDefault="00DA3708" w:rsidP="00DA3708">
            <w:pPr>
              <w:pStyle w:val="TableText"/>
              <w:rPr>
                <w:rFonts w:cstheme="minorBidi"/>
              </w:rPr>
            </w:pPr>
            <w:r>
              <w:rPr>
                <w:rFonts w:cstheme="minorBidi"/>
              </w:rPr>
              <w:t>.</w:t>
            </w:r>
            <w:proofErr w:type="spellStart"/>
            <w:r>
              <w:rPr>
                <w:rFonts w:cstheme="minorBidi"/>
              </w:rPr>
              <w:t>png</w:t>
            </w:r>
            <w:proofErr w:type="spellEnd"/>
          </w:p>
        </w:tc>
        <w:tc>
          <w:tcPr>
            <w:tcW w:w="1189" w:type="pct"/>
          </w:tcPr>
          <w:p w14:paraId="4D9AA061" w14:textId="1B64A95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roofErr w:type="spellStart"/>
            <w:r>
              <w:rPr>
                <w:rFonts w:cstheme="minorBidi"/>
              </w:rPr>
              <w:t>eInsurance</w:t>
            </w:r>
            <w:proofErr w:type="spellEnd"/>
          </w:p>
        </w:tc>
      </w:tr>
      <w:tr w:rsidR="00DA3708" w:rsidRPr="006577DE" w14:paraId="0B224D84" w14:textId="77777777" w:rsidTr="009C6F35">
        <w:trPr>
          <w:cantSplit/>
        </w:trPr>
        <w:tc>
          <w:tcPr>
            <w:tcW w:w="1917" w:type="pct"/>
          </w:tcPr>
          <w:p w14:paraId="7DBA8B39" w14:textId="7E7D6955" w:rsidR="00DA3708" w:rsidRDefault="00DA3708" w:rsidP="00DA3708">
            <w:pPr>
              <w:pStyle w:val="TableText"/>
              <w:rPr>
                <w:rFonts w:cstheme="minorBidi"/>
              </w:rPr>
            </w:pPr>
            <w:r>
              <w:rPr>
                <w:rFonts w:cstheme="minorBidi"/>
              </w:rPr>
              <w:lastRenderedPageBreak/>
              <w:t xml:space="preserve">Landing Page demo </w:t>
            </w:r>
            <w:r>
              <w:rPr>
                <w:rFonts w:cstheme="minorBidi"/>
              </w:rPr>
              <w:t>2</w:t>
            </w:r>
            <w:r>
              <w:rPr>
                <w:rFonts w:cstheme="minorBidi"/>
              </w:rPr>
              <w:t>.png</w:t>
            </w:r>
          </w:p>
        </w:tc>
        <w:tc>
          <w:tcPr>
            <w:tcW w:w="1001" w:type="pct"/>
          </w:tcPr>
          <w:p w14:paraId="787C0F4D" w14:textId="758BFAED" w:rsidR="00DA3708" w:rsidRDefault="00DA3708" w:rsidP="00DA3708">
            <w:pPr>
              <w:pStyle w:val="TableText"/>
              <w:rPr>
                <w:rFonts w:cstheme="minorBidi"/>
              </w:rPr>
            </w:pPr>
            <w:r>
              <w:rPr>
                <w:rFonts w:cstheme="minorBidi"/>
              </w:rPr>
              <w:t>Wireframe</w:t>
            </w:r>
          </w:p>
        </w:tc>
        <w:tc>
          <w:tcPr>
            <w:tcW w:w="893" w:type="pct"/>
          </w:tcPr>
          <w:p w14:paraId="4A63F814" w14:textId="16265D1F" w:rsidR="00DA3708" w:rsidRDefault="00DA3708" w:rsidP="00DA3708">
            <w:pPr>
              <w:pStyle w:val="TableText"/>
              <w:rPr>
                <w:rFonts w:cstheme="minorBidi"/>
              </w:rPr>
            </w:pPr>
            <w:r>
              <w:rPr>
                <w:rFonts w:cstheme="minorBidi"/>
              </w:rPr>
              <w:t>.</w:t>
            </w:r>
            <w:proofErr w:type="spellStart"/>
            <w:r>
              <w:rPr>
                <w:rFonts w:cstheme="minorBidi"/>
              </w:rPr>
              <w:t>png</w:t>
            </w:r>
            <w:proofErr w:type="spellEnd"/>
          </w:p>
        </w:tc>
        <w:tc>
          <w:tcPr>
            <w:tcW w:w="1189" w:type="pct"/>
          </w:tcPr>
          <w:p w14:paraId="783101E3" w14:textId="58CF2E06"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roofErr w:type="spellStart"/>
            <w:r>
              <w:rPr>
                <w:rFonts w:cstheme="minorBidi"/>
              </w:rPr>
              <w:t>eInsurance</w:t>
            </w:r>
            <w:proofErr w:type="spellEnd"/>
          </w:p>
        </w:tc>
      </w:tr>
      <w:tr w:rsidR="00DA3708" w:rsidRPr="006577DE" w14:paraId="32F15538" w14:textId="77777777" w:rsidTr="009C6F35">
        <w:trPr>
          <w:cantSplit/>
        </w:trPr>
        <w:tc>
          <w:tcPr>
            <w:tcW w:w="1917" w:type="pct"/>
          </w:tcPr>
          <w:p w14:paraId="3E0471BB" w14:textId="4979A893" w:rsidR="00DA3708" w:rsidRDefault="00DA3708" w:rsidP="00DA3708">
            <w:pPr>
              <w:pStyle w:val="TableText"/>
              <w:rPr>
                <w:rFonts w:cstheme="minorBidi"/>
              </w:rPr>
            </w:pPr>
            <w:r>
              <w:rPr>
                <w:rFonts w:cstheme="minorBidi"/>
              </w:rPr>
              <w:t xml:space="preserve">Landing Page demo </w:t>
            </w:r>
            <w:r>
              <w:rPr>
                <w:rFonts w:cstheme="minorBidi"/>
              </w:rPr>
              <w:t>3</w:t>
            </w:r>
            <w:r>
              <w:rPr>
                <w:rFonts w:cstheme="minorBidi"/>
              </w:rPr>
              <w:t>.png</w:t>
            </w:r>
          </w:p>
        </w:tc>
        <w:tc>
          <w:tcPr>
            <w:tcW w:w="1001" w:type="pct"/>
          </w:tcPr>
          <w:p w14:paraId="4B8BF64A" w14:textId="46018B01" w:rsidR="00DA3708" w:rsidRDefault="00DA3708" w:rsidP="00DA3708">
            <w:pPr>
              <w:pStyle w:val="TableText"/>
              <w:rPr>
                <w:rFonts w:cstheme="minorBidi"/>
              </w:rPr>
            </w:pPr>
            <w:r>
              <w:rPr>
                <w:rFonts w:cstheme="minorBidi"/>
              </w:rPr>
              <w:t>Wireframe</w:t>
            </w:r>
          </w:p>
        </w:tc>
        <w:tc>
          <w:tcPr>
            <w:tcW w:w="893" w:type="pct"/>
          </w:tcPr>
          <w:p w14:paraId="5374492D" w14:textId="443E6DD2" w:rsidR="00DA3708" w:rsidRDefault="00DA3708" w:rsidP="00DA3708">
            <w:pPr>
              <w:pStyle w:val="TableText"/>
              <w:rPr>
                <w:rFonts w:cstheme="minorBidi"/>
              </w:rPr>
            </w:pPr>
            <w:r>
              <w:rPr>
                <w:rFonts w:cstheme="minorBidi"/>
              </w:rPr>
              <w:t>.</w:t>
            </w:r>
            <w:proofErr w:type="spellStart"/>
            <w:r>
              <w:rPr>
                <w:rFonts w:cstheme="minorBidi"/>
              </w:rPr>
              <w:t>png</w:t>
            </w:r>
            <w:proofErr w:type="spellEnd"/>
          </w:p>
        </w:tc>
        <w:tc>
          <w:tcPr>
            <w:tcW w:w="1189" w:type="pct"/>
          </w:tcPr>
          <w:p w14:paraId="2F282A73" w14:textId="2A07DD91"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roofErr w:type="spellStart"/>
            <w:r>
              <w:rPr>
                <w:rFonts w:cstheme="minorBidi"/>
              </w:rPr>
              <w:t>eInsurance</w:t>
            </w:r>
            <w:proofErr w:type="spellEnd"/>
          </w:p>
        </w:tc>
      </w:tr>
      <w:tr w:rsidR="00DA3708" w:rsidRPr="006577DE" w14:paraId="50042729" w14:textId="77777777" w:rsidTr="009C6F35">
        <w:trPr>
          <w:cantSplit/>
        </w:trPr>
        <w:tc>
          <w:tcPr>
            <w:tcW w:w="1917" w:type="pct"/>
          </w:tcPr>
          <w:p w14:paraId="6F5F1E35" w14:textId="3823DAC5" w:rsidR="00DA3708" w:rsidRDefault="00DA3708" w:rsidP="00DA3708">
            <w:pPr>
              <w:pStyle w:val="TableText"/>
              <w:rPr>
                <w:rFonts w:cstheme="minorBidi"/>
              </w:rPr>
            </w:pPr>
            <w:r>
              <w:rPr>
                <w:rFonts w:cstheme="minorBidi"/>
              </w:rPr>
              <w:t xml:space="preserve">Landing Page demo </w:t>
            </w:r>
            <w:r>
              <w:rPr>
                <w:rFonts w:cstheme="minorBidi"/>
              </w:rPr>
              <w:t>4</w:t>
            </w:r>
            <w:r>
              <w:rPr>
                <w:rFonts w:cstheme="minorBidi"/>
              </w:rPr>
              <w:t>.png</w:t>
            </w:r>
          </w:p>
        </w:tc>
        <w:tc>
          <w:tcPr>
            <w:tcW w:w="1001" w:type="pct"/>
          </w:tcPr>
          <w:p w14:paraId="2F16C16E" w14:textId="7D7A6CA9" w:rsidR="00DA3708" w:rsidRDefault="00DA3708" w:rsidP="00DA3708">
            <w:pPr>
              <w:pStyle w:val="TableText"/>
              <w:rPr>
                <w:rFonts w:cstheme="minorBidi"/>
              </w:rPr>
            </w:pPr>
            <w:r>
              <w:rPr>
                <w:rFonts w:cstheme="minorBidi"/>
              </w:rPr>
              <w:t>Wireframe</w:t>
            </w:r>
          </w:p>
        </w:tc>
        <w:tc>
          <w:tcPr>
            <w:tcW w:w="893" w:type="pct"/>
          </w:tcPr>
          <w:p w14:paraId="17075B46" w14:textId="5CA779F1" w:rsidR="00DA3708" w:rsidRDefault="00DA3708" w:rsidP="00DA3708">
            <w:pPr>
              <w:pStyle w:val="TableText"/>
              <w:rPr>
                <w:rFonts w:cstheme="minorBidi"/>
              </w:rPr>
            </w:pPr>
            <w:r>
              <w:rPr>
                <w:rFonts w:cstheme="minorBidi"/>
              </w:rPr>
              <w:t>.</w:t>
            </w:r>
            <w:proofErr w:type="spellStart"/>
            <w:r>
              <w:rPr>
                <w:rFonts w:cstheme="minorBidi"/>
              </w:rPr>
              <w:t>png</w:t>
            </w:r>
            <w:proofErr w:type="spellEnd"/>
          </w:p>
        </w:tc>
        <w:tc>
          <w:tcPr>
            <w:tcW w:w="1189" w:type="pct"/>
          </w:tcPr>
          <w:p w14:paraId="10455CC2" w14:textId="1FFDF7C8"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roofErr w:type="spellStart"/>
            <w:r>
              <w:rPr>
                <w:rFonts w:cstheme="minorBidi"/>
              </w:rPr>
              <w:t>eInsurance</w:t>
            </w:r>
            <w:proofErr w:type="spellEnd"/>
          </w:p>
        </w:tc>
      </w:tr>
      <w:tr w:rsidR="00DA3708" w:rsidRPr="006577DE" w14:paraId="0DCB471E" w14:textId="77777777" w:rsidTr="002B78BC">
        <w:trPr>
          <w:cantSplit/>
        </w:trPr>
        <w:tc>
          <w:tcPr>
            <w:tcW w:w="1917" w:type="pct"/>
          </w:tcPr>
          <w:p w14:paraId="455347C2" w14:textId="1D48887E" w:rsidR="00DA3708" w:rsidRDefault="00DA3708" w:rsidP="00DA3708">
            <w:pPr>
              <w:pStyle w:val="TableText"/>
              <w:rPr>
                <w:rFonts w:cstheme="minorBidi"/>
              </w:rPr>
            </w:pPr>
            <w:r>
              <w:rPr>
                <w:rFonts w:cstheme="minorBidi"/>
              </w:rPr>
              <w:t xml:space="preserve">Landing Page demo </w:t>
            </w:r>
            <w:r>
              <w:rPr>
                <w:rFonts w:cstheme="minorBidi"/>
              </w:rPr>
              <w:t>5</w:t>
            </w:r>
            <w:r>
              <w:rPr>
                <w:rFonts w:cstheme="minorBidi"/>
              </w:rPr>
              <w:t>.png</w:t>
            </w:r>
          </w:p>
        </w:tc>
        <w:tc>
          <w:tcPr>
            <w:tcW w:w="1001" w:type="pct"/>
          </w:tcPr>
          <w:p w14:paraId="26F4A52F" w14:textId="6585A7BC" w:rsidR="00DA3708" w:rsidRDefault="00DA3708" w:rsidP="00DA3708">
            <w:pPr>
              <w:pStyle w:val="TableText"/>
              <w:rPr>
                <w:rFonts w:cstheme="minorBidi"/>
              </w:rPr>
            </w:pPr>
            <w:r>
              <w:rPr>
                <w:rFonts w:cstheme="minorBidi"/>
              </w:rPr>
              <w:t>Wireframe</w:t>
            </w:r>
          </w:p>
        </w:tc>
        <w:tc>
          <w:tcPr>
            <w:tcW w:w="893" w:type="pct"/>
          </w:tcPr>
          <w:p w14:paraId="1271CF66" w14:textId="5380B6C1" w:rsidR="00DA3708" w:rsidRDefault="00DA3708" w:rsidP="00DA3708">
            <w:pPr>
              <w:pStyle w:val="TableText"/>
              <w:rPr>
                <w:rFonts w:cstheme="minorBidi"/>
              </w:rPr>
            </w:pPr>
            <w:r>
              <w:rPr>
                <w:rFonts w:cstheme="minorBidi"/>
              </w:rPr>
              <w:t>.</w:t>
            </w:r>
            <w:proofErr w:type="spellStart"/>
            <w:r>
              <w:rPr>
                <w:rFonts w:cstheme="minorBidi"/>
              </w:rPr>
              <w:t>png</w:t>
            </w:r>
            <w:proofErr w:type="spellEnd"/>
          </w:p>
        </w:tc>
        <w:tc>
          <w:tcPr>
            <w:tcW w:w="1189" w:type="pct"/>
          </w:tcPr>
          <w:p w14:paraId="332E2EEF" w14:textId="0BEFF3B1"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roofErr w:type="spellStart"/>
            <w:r>
              <w:rPr>
                <w:rFonts w:cstheme="minorBidi"/>
              </w:rPr>
              <w:t>eInsurance</w:t>
            </w:r>
            <w:proofErr w:type="spellEnd"/>
          </w:p>
        </w:tc>
      </w:tr>
      <w:tr w:rsidR="00DA3708" w:rsidRPr="006577DE" w14:paraId="596D721A" w14:textId="77777777" w:rsidTr="002B78BC">
        <w:trPr>
          <w:cantSplit/>
        </w:trPr>
        <w:tc>
          <w:tcPr>
            <w:tcW w:w="1917" w:type="pct"/>
          </w:tcPr>
          <w:p w14:paraId="23A9D13D" w14:textId="3F45066D" w:rsidR="00DA3708" w:rsidRDefault="00DA3708" w:rsidP="00DA3708">
            <w:pPr>
              <w:pStyle w:val="TableText"/>
              <w:rPr>
                <w:rFonts w:cstheme="minorBidi"/>
              </w:rPr>
            </w:pPr>
            <w:r>
              <w:rPr>
                <w:rFonts w:cstheme="minorBidi"/>
              </w:rPr>
              <w:t xml:space="preserve">Landing Page demo </w:t>
            </w:r>
            <w:r>
              <w:rPr>
                <w:rFonts w:cstheme="minorBidi"/>
              </w:rPr>
              <w:t>6</w:t>
            </w:r>
            <w:r>
              <w:rPr>
                <w:rFonts w:cstheme="minorBidi"/>
              </w:rPr>
              <w:t>.png</w:t>
            </w:r>
          </w:p>
        </w:tc>
        <w:tc>
          <w:tcPr>
            <w:tcW w:w="1001" w:type="pct"/>
          </w:tcPr>
          <w:p w14:paraId="44CCCD41" w14:textId="49B8FAF0" w:rsidR="00DA3708" w:rsidRDefault="00DA3708" w:rsidP="00DA3708">
            <w:pPr>
              <w:pStyle w:val="TableText"/>
              <w:rPr>
                <w:rFonts w:cstheme="minorBidi"/>
              </w:rPr>
            </w:pPr>
            <w:r>
              <w:rPr>
                <w:rFonts w:cstheme="minorBidi"/>
              </w:rPr>
              <w:t>Wireframe</w:t>
            </w:r>
          </w:p>
        </w:tc>
        <w:tc>
          <w:tcPr>
            <w:tcW w:w="893" w:type="pct"/>
          </w:tcPr>
          <w:p w14:paraId="7FEB0403" w14:textId="587FB036" w:rsidR="00DA3708" w:rsidRDefault="00DA3708" w:rsidP="00DA3708">
            <w:pPr>
              <w:pStyle w:val="TableText"/>
              <w:rPr>
                <w:rFonts w:cstheme="minorBidi"/>
              </w:rPr>
            </w:pPr>
            <w:r>
              <w:rPr>
                <w:rFonts w:cstheme="minorBidi"/>
              </w:rPr>
              <w:t>.</w:t>
            </w:r>
            <w:proofErr w:type="spellStart"/>
            <w:r>
              <w:rPr>
                <w:rFonts w:cstheme="minorBidi"/>
              </w:rPr>
              <w:t>png</w:t>
            </w:r>
            <w:proofErr w:type="spellEnd"/>
          </w:p>
        </w:tc>
        <w:tc>
          <w:tcPr>
            <w:tcW w:w="1189" w:type="pct"/>
          </w:tcPr>
          <w:p w14:paraId="7605D947" w14:textId="3597FE74"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roofErr w:type="spellStart"/>
            <w:r>
              <w:rPr>
                <w:rFonts w:cstheme="minorBidi"/>
              </w:rPr>
              <w:t>eInsurance</w:t>
            </w:r>
            <w:proofErr w:type="spellEnd"/>
          </w:p>
        </w:tc>
      </w:tr>
      <w:tr w:rsidR="00DA3708" w:rsidRPr="006577DE" w14:paraId="4305F9B1" w14:textId="77777777" w:rsidTr="002B78BC">
        <w:trPr>
          <w:cantSplit/>
        </w:trPr>
        <w:tc>
          <w:tcPr>
            <w:tcW w:w="1917" w:type="pct"/>
          </w:tcPr>
          <w:p w14:paraId="00447E93" w14:textId="4B4064F4" w:rsidR="00DA3708" w:rsidRDefault="00DA3708" w:rsidP="00DA3708">
            <w:pPr>
              <w:pStyle w:val="TableText"/>
              <w:rPr>
                <w:rFonts w:cstheme="minorBidi"/>
              </w:rPr>
            </w:pPr>
            <w:r>
              <w:rPr>
                <w:rFonts w:cstheme="minorBidi"/>
              </w:rPr>
              <w:t xml:space="preserve">Landing Page demo </w:t>
            </w:r>
            <w:r>
              <w:rPr>
                <w:rFonts w:cstheme="minorBidi"/>
              </w:rPr>
              <w:t>7</w:t>
            </w:r>
            <w:r>
              <w:rPr>
                <w:rFonts w:cstheme="minorBidi"/>
              </w:rPr>
              <w:t>.png</w:t>
            </w:r>
          </w:p>
        </w:tc>
        <w:tc>
          <w:tcPr>
            <w:tcW w:w="1001" w:type="pct"/>
          </w:tcPr>
          <w:p w14:paraId="5EB87EDA" w14:textId="29E6AAC5" w:rsidR="00DA3708" w:rsidRDefault="00DA3708" w:rsidP="00DA3708">
            <w:pPr>
              <w:pStyle w:val="TableText"/>
              <w:rPr>
                <w:rFonts w:cstheme="minorBidi"/>
              </w:rPr>
            </w:pPr>
            <w:r>
              <w:rPr>
                <w:rFonts w:cstheme="minorBidi"/>
              </w:rPr>
              <w:t>Wireframe</w:t>
            </w:r>
          </w:p>
        </w:tc>
        <w:tc>
          <w:tcPr>
            <w:tcW w:w="893" w:type="pct"/>
          </w:tcPr>
          <w:p w14:paraId="66E76CE7" w14:textId="1131FECB" w:rsidR="00DA3708" w:rsidRDefault="00DA3708" w:rsidP="00DA3708">
            <w:pPr>
              <w:pStyle w:val="TableText"/>
              <w:rPr>
                <w:rFonts w:cstheme="minorBidi"/>
              </w:rPr>
            </w:pPr>
            <w:r>
              <w:rPr>
                <w:rFonts w:cstheme="minorBidi"/>
              </w:rPr>
              <w:t>.</w:t>
            </w:r>
            <w:proofErr w:type="spellStart"/>
            <w:r>
              <w:rPr>
                <w:rFonts w:cstheme="minorBidi"/>
              </w:rPr>
              <w:t>png</w:t>
            </w:r>
            <w:proofErr w:type="spellEnd"/>
          </w:p>
        </w:tc>
        <w:tc>
          <w:tcPr>
            <w:tcW w:w="1189" w:type="pct"/>
          </w:tcPr>
          <w:p w14:paraId="5749BDDF" w14:textId="46086034"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roofErr w:type="spellStart"/>
            <w:r>
              <w:rPr>
                <w:rFonts w:cstheme="minorBidi"/>
              </w:rPr>
              <w:t>eInsurance</w:t>
            </w:r>
            <w:proofErr w:type="spellEnd"/>
          </w:p>
        </w:tc>
      </w:tr>
      <w:tr w:rsidR="00DA3708" w:rsidRPr="006577DE" w14:paraId="1AA40165" w14:textId="77777777" w:rsidTr="002B78BC">
        <w:trPr>
          <w:cantSplit/>
        </w:trPr>
        <w:tc>
          <w:tcPr>
            <w:tcW w:w="1917" w:type="pct"/>
          </w:tcPr>
          <w:p w14:paraId="10F7CF0D" w14:textId="77777777" w:rsidR="00DA3708" w:rsidRPr="000F7D92" w:rsidRDefault="00DA3708" w:rsidP="00DA3708">
            <w:pPr>
              <w:pStyle w:val="TableText"/>
              <w:rPr>
                <w:rFonts w:cstheme="minorBidi"/>
              </w:rPr>
            </w:pPr>
            <w:r>
              <w:rPr>
                <w:rFonts w:cstheme="minorBidi"/>
              </w:rPr>
              <w:t>TAS_Deployment_Installation_Rollback_Back-Out_Guide.docx</w:t>
            </w:r>
          </w:p>
        </w:tc>
        <w:tc>
          <w:tcPr>
            <w:tcW w:w="1001" w:type="pct"/>
          </w:tcPr>
          <w:p w14:paraId="0DCED920" w14:textId="77777777" w:rsidR="00DA3708" w:rsidRDefault="00DA3708" w:rsidP="00DA3708">
            <w:pPr>
              <w:pStyle w:val="TableText"/>
              <w:rPr>
                <w:rFonts w:cstheme="minorBidi"/>
              </w:rPr>
            </w:pPr>
            <w:r>
              <w:rPr>
                <w:rFonts w:cstheme="minorBidi"/>
              </w:rPr>
              <w:t>Deployment Installation Rollout and Backout Guide</w:t>
            </w:r>
          </w:p>
        </w:tc>
        <w:tc>
          <w:tcPr>
            <w:tcW w:w="893" w:type="pct"/>
          </w:tcPr>
          <w:p w14:paraId="536C6B54" w14:textId="77777777" w:rsidR="00DA3708" w:rsidRDefault="00DA3708" w:rsidP="00DA3708">
            <w:pPr>
              <w:pStyle w:val="TableText"/>
              <w:rPr>
                <w:rFonts w:cstheme="minorBidi"/>
              </w:rPr>
            </w:pPr>
            <w:r>
              <w:rPr>
                <w:rFonts w:cstheme="minorBidi"/>
              </w:rPr>
              <w:t>. docx</w:t>
            </w:r>
          </w:p>
        </w:tc>
        <w:tc>
          <w:tcPr>
            <w:tcW w:w="1189" w:type="pct"/>
          </w:tcPr>
          <w:p w14:paraId="015E5308"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proofErr w:type="spellStart"/>
            <w:r>
              <w:rPr>
                <w:rFonts w:cstheme="minorBidi"/>
              </w:rPr>
              <w:t>Env_Depl_Impl</w:t>
            </w:r>
            <w:proofErr w:type="spellEnd"/>
          </w:p>
        </w:tc>
      </w:tr>
      <w:tr w:rsidR="00DA3708" w:rsidRPr="006577DE" w14:paraId="3995476E" w14:textId="77777777" w:rsidTr="002B78BC">
        <w:trPr>
          <w:cantSplit/>
        </w:trPr>
        <w:tc>
          <w:tcPr>
            <w:tcW w:w="1917" w:type="pct"/>
          </w:tcPr>
          <w:p w14:paraId="04871361" w14:textId="32E5D7F5" w:rsidR="00DA3708" w:rsidRPr="000F7D92" w:rsidRDefault="00DA3708" w:rsidP="00DA3708">
            <w:pPr>
              <w:pStyle w:val="TableText"/>
              <w:rPr>
                <w:rFonts w:cstheme="minorBidi"/>
              </w:rPr>
            </w:pPr>
            <w:r>
              <w:rPr>
                <w:rFonts w:cstheme="minorBidi"/>
              </w:rPr>
              <w:t>TAS_Technical_Manual_TAS.01.00.docx</w:t>
            </w:r>
          </w:p>
        </w:tc>
        <w:tc>
          <w:tcPr>
            <w:tcW w:w="1001" w:type="pct"/>
          </w:tcPr>
          <w:p w14:paraId="4CFF1853" w14:textId="76CE56C4" w:rsidR="00DA3708" w:rsidRDefault="00DA3708" w:rsidP="00DA3708">
            <w:pPr>
              <w:pStyle w:val="TableText"/>
              <w:rPr>
                <w:rFonts w:cstheme="minorBidi"/>
              </w:rPr>
            </w:pPr>
            <w:r>
              <w:rPr>
                <w:rFonts w:cstheme="minorBidi"/>
              </w:rPr>
              <w:t>Technical Manual</w:t>
            </w:r>
          </w:p>
        </w:tc>
        <w:tc>
          <w:tcPr>
            <w:tcW w:w="893" w:type="pct"/>
          </w:tcPr>
          <w:p w14:paraId="715508CF" w14:textId="77777777" w:rsidR="00DA3708" w:rsidRDefault="00DA3708" w:rsidP="00DA3708">
            <w:pPr>
              <w:pStyle w:val="TableText"/>
              <w:rPr>
                <w:rFonts w:cstheme="minorBidi"/>
              </w:rPr>
            </w:pPr>
            <w:r>
              <w:rPr>
                <w:rFonts w:cstheme="minorBidi"/>
              </w:rPr>
              <w:t>. docx</w:t>
            </w:r>
          </w:p>
        </w:tc>
        <w:tc>
          <w:tcPr>
            <w:tcW w:w="1189" w:type="pct"/>
          </w:tcPr>
          <w:p w14:paraId="663FD32D" w14:textId="723AB1FE"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proofErr w:type="spellStart"/>
            <w:r>
              <w:rPr>
                <w:rFonts w:cstheme="minorBidi"/>
              </w:rPr>
              <w:t>Env_Depl_Impl</w:t>
            </w:r>
            <w:proofErr w:type="spellEnd"/>
          </w:p>
        </w:tc>
      </w:tr>
      <w:tr w:rsidR="00DA3708" w:rsidRPr="006577DE" w14:paraId="3BB1DC53" w14:textId="77777777" w:rsidTr="00AA3094">
        <w:trPr>
          <w:cantSplit/>
        </w:trPr>
        <w:tc>
          <w:tcPr>
            <w:tcW w:w="1917" w:type="pct"/>
          </w:tcPr>
          <w:p w14:paraId="27AD24E8" w14:textId="5A946AD2" w:rsidR="00DA3708" w:rsidRPr="000F7D92" w:rsidRDefault="00DA3708" w:rsidP="00DA3708">
            <w:pPr>
              <w:pStyle w:val="TableText"/>
              <w:rPr>
                <w:rFonts w:cstheme="minorBidi"/>
              </w:rPr>
            </w:pPr>
            <w:r>
              <w:rPr>
                <w:rFonts w:cstheme="minorBidi"/>
              </w:rPr>
              <w:t>TAS.01.00.49_CodeReview.docx</w:t>
            </w:r>
          </w:p>
        </w:tc>
        <w:tc>
          <w:tcPr>
            <w:tcW w:w="1001" w:type="pct"/>
          </w:tcPr>
          <w:p w14:paraId="386D9FB0" w14:textId="62EB5F53" w:rsidR="00DA3708" w:rsidRDefault="00DA3708" w:rsidP="00DA3708">
            <w:pPr>
              <w:pStyle w:val="TableText"/>
              <w:rPr>
                <w:rFonts w:cstheme="minorBidi"/>
              </w:rPr>
            </w:pPr>
            <w:r>
              <w:rPr>
                <w:rFonts w:cstheme="minorBidi"/>
              </w:rPr>
              <w:t>Code Review</w:t>
            </w:r>
          </w:p>
        </w:tc>
        <w:tc>
          <w:tcPr>
            <w:tcW w:w="893" w:type="pct"/>
          </w:tcPr>
          <w:p w14:paraId="609400BF" w14:textId="15803603" w:rsidR="00DA3708" w:rsidRDefault="00DA3708" w:rsidP="00DA3708">
            <w:pPr>
              <w:pStyle w:val="TableText"/>
              <w:rPr>
                <w:rFonts w:cstheme="minorBidi"/>
              </w:rPr>
            </w:pPr>
            <w:r>
              <w:rPr>
                <w:rFonts w:cstheme="minorBidi"/>
              </w:rPr>
              <w:t>. docx</w:t>
            </w:r>
          </w:p>
        </w:tc>
        <w:tc>
          <w:tcPr>
            <w:tcW w:w="1189" w:type="pct"/>
          </w:tcPr>
          <w:p w14:paraId="28ED891D" w14:textId="28E7B3CD"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Other</w:t>
            </w:r>
          </w:p>
        </w:tc>
      </w:tr>
      <w:tr w:rsidR="00DA3708" w:rsidRPr="006577DE" w14:paraId="02CBC74E" w14:textId="77777777" w:rsidTr="00AA3094">
        <w:trPr>
          <w:cantSplit/>
        </w:trPr>
        <w:tc>
          <w:tcPr>
            <w:tcW w:w="1917" w:type="pct"/>
          </w:tcPr>
          <w:p w14:paraId="62D41B18" w14:textId="2EC00000" w:rsidR="00DA3708" w:rsidRPr="000F7D92" w:rsidRDefault="00DA3708" w:rsidP="00DA3708">
            <w:pPr>
              <w:pStyle w:val="TableText"/>
              <w:rPr>
                <w:rFonts w:cstheme="minorBidi"/>
              </w:rPr>
            </w:pPr>
            <w:r>
              <w:rPr>
                <w:rFonts w:cstheme="minorBidi"/>
              </w:rPr>
              <w:t>Test.docx</w:t>
            </w:r>
          </w:p>
        </w:tc>
        <w:tc>
          <w:tcPr>
            <w:tcW w:w="1001" w:type="pct"/>
          </w:tcPr>
          <w:p w14:paraId="7E20460D" w14:textId="39B2D7DB" w:rsidR="00DA3708" w:rsidRDefault="00DA3708" w:rsidP="00DA3708">
            <w:pPr>
              <w:pStyle w:val="TableText"/>
              <w:rPr>
                <w:rFonts w:cstheme="minorBidi"/>
              </w:rPr>
            </w:pPr>
            <w:r>
              <w:rPr>
                <w:rFonts w:cstheme="minorBidi"/>
              </w:rPr>
              <w:t>Test Document</w:t>
            </w:r>
          </w:p>
        </w:tc>
        <w:tc>
          <w:tcPr>
            <w:tcW w:w="893" w:type="pct"/>
          </w:tcPr>
          <w:p w14:paraId="372C54DD" w14:textId="77777777" w:rsidR="00DA3708" w:rsidRDefault="00DA3708" w:rsidP="00DA3708">
            <w:pPr>
              <w:pStyle w:val="TableText"/>
              <w:rPr>
                <w:rFonts w:cstheme="minorBidi"/>
              </w:rPr>
            </w:pPr>
            <w:r>
              <w:rPr>
                <w:rFonts w:cstheme="minorBidi"/>
              </w:rPr>
              <w:t>.docx</w:t>
            </w:r>
          </w:p>
        </w:tc>
        <w:tc>
          <w:tcPr>
            <w:tcW w:w="1189" w:type="pct"/>
          </w:tcPr>
          <w:p w14:paraId="3AC06ABE" w14:textId="60EAC760"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Other</w:t>
            </w:r>
          </w:p>
        </w:tc>
      </w:tr>
      <w:tr w:rsidR="00DA3708" w:rsidRPr="006577DE" w14:paraId="12C7AF04" w14:textId="77777777" w:rsidTr="00AA3094">
        <w:trPr>
          <w:cantSplit/>
        </w:trPr>
        <w:tc>
          <w:tcPr>
            <w:tcW w:w="1917" w:type="pct"/>
          </w:tcPr>
          <w:p w14:paraId="3318B785" w14:textId="68FC6CF1" w:rsidR="00DA3708" w:rsidRPr="000F7D92" w:rsidRDefault="00DA3708" w:rsidP="00DA3708">
            <w:pPr>
              <w:pStyle w:val="TableText"/>
              <w:rPr>
                <w:rFonts w:cstheme="minorBidi"/>
              </w:rPr>
            </w:pPr>
            <w:r>
              <w:rPr>
                <w:rFonts w:cstheme="minorBidi"/>
              </w:rPr>
              <w:t>TAS_TASCore_US2997_US3213_eBiz_User_Story_Approval.docx</w:t>
            </w:r>
          </w:p>
        </w:tc>
        <w:tc>
          <w:tcPr>
            <w:tcW w:w="1001" w:type="pct"/>
          </w:tcPr>
          <w:p w14:paraId="56453E95" w14:textId="319757FD" w:rsidR="00DA3708" w:rsidRDefault="00DA3708" w:rsidP="00DA3708">
            <w:pPr>
              <w:pStyle w:val="TableText"/>
              <w:rPr>
                <w:rFonts w:cstheme="minorBidi"/>
              </w:rPr>
            </w:pPr>
            <w:r>
              <w:rPr>
                <w:rFonts w:cstheme="minorBidi"/>
              </w:rPr>
              <w:t>User Story Approval</w:t>
            </w:r>
          </w:p>
        </w:tc>
        <w:tc>
          <w:tcPr>
            <w:tcW w:w="893" w:type="pct"/>
          </w:tcPr>
          <w:p w14:paraId="397ECF18" w14:textId="77777777" w:rsidR="00DA3708" w:rsidRDefault="00DA3708" w:rsidP="00DA3708">
            <w:pPr>
              <w:pStyle w:val="TableText"/>
              <w:rPr>
                <w:rFonts w:cstheme="minorBidi"/>
              </w:rPr>
            </w:pPr>
            <w:r>
              <w:rPr>
                <w:rFonts w:cstheme="minorBidi"/>
              </w:rPr>
              <w:t>.docx</w:t>
            </w:r>
          </w:p>
        </w:tc>
        <w:tc>
          <w:tcPr>
            <w:tcW w:w="1189" w:type="pct"/>
          </w:tcPr>
          <w:p w14:paraId="50DB93F3" w14:textId="0F14EEBB"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65CADF72" w14:textId="77777777" w:rsidTr="00AA3094">
        <w:trPr>
          <w:cantSplit/>
        </w:trPr>
        <w:tc>
          <w:tcPr>
            <w:tcW w:w="1917" w:type="pct"/>
          </w:tcPr>
          <w:p w14:paraId="099309BC" w14:textId="00BC54BD" w:rsidR="00DA3708" w:rsidRPr="000F7D92" w:rsidRDefault="00DA3708" w:rsidP="00DA3708">
            <w:pPr>
              <w:pStyle w:val="TableText"/>
              <w:rPr>
                <w:rFonts w:cstheme="minorBidi"/>
              </w:rPr>
            </w:pPr>
            <w:r>
              <w:rPr>
                <w:rFonts w:cstheme="minorBidi"/>
              </w:rPr>
              <w:lastRenderedPageBreak/>
              <w:t>TAS_TASCore_US3058_US3059_US3060_US3061_US3062_US3063_US3064_US3066_US3067_US3069_OIT_PM_User_Story_Approval.docx</w:t>
            </w:r>
          </w:p>
        </w:tc>
        <w:tc>
          <w:tcPr>
            <w:tcW w:w="1001" w:type="pct"/>
          </w:tcPr>
          <w:p w14:paraId="68E92F1C" w14:textId="4A60710C" w:rsidR="00DA3708" w:rsidRDefault="00DA3708" w:rsidP="00DA3708">
            <w:pPr>
              <w:pStyle w:val="TableText"/>
              <w:rPr>
                <w:rFonts w:cstheme="minorBidi"/>
              </w:rPr>
            </w:pPr>
            <w:r>
              <w:rPr>
                <w:rFonts w:cstheme="minorBidi"/>
              </w:rPr>
              <w:t>User Story Approval</w:t>
            </w:r>
          </w:p>
        </w:tc>
        <w:tc>
          <w:tcPr>
            <w:tcW w:w="893" w:type="pct"/>
          </w:tcPr>
          <w:p w14:paraId="54C13FC1" w14:textId="77777777" w:rsidR="00DA3708" w:rsidRDefault="00DA3708" w:rsidP="00DA3708">
            <w:pPr>
              <w:pStyle w:val="TableText"/>
              <w:rPr>
                <w:rFonts w:cstheme="minorBidi"/>
              </w:rPr>
            </w:pPr>
            <w:r>
              <w:rPr>
                <w:rFonts w:cstheme="minorBidi"/>
              </w:rPr>
              <w:t>.docx</w:t>
            </w:r>
          </w:p>
        </w:tc>
        <w:tc>
          <w:tcPr>
            <w:tcW w:w="1189" w:type="pct"/>
          </w:tcPr>
          <w:p w14:paraId="14B7AF40" w14:textId="46D9AA4F"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6A8D4595" w14:textId="77777777" w:rsidTr="00AA3094">
        <w:trPr>
          <w:cantSplit/>
        </w:trPr>
        <w:tc>
          <w:tcPr>
            <w:tcW w:w="1917" w:type="pct"/>
          </w:tcPr>
          <w:p w14:paraId="1C563DFD" w14:textId="2EEF8599" w:rsidR="00DA3708" w:rsidRPr="000F7D92" w:rsidRDefault="00DA3708" w:rsidP="00DA3708">
            <w:pPr>
              <w:pStyle w:val="TableText"/>
              <w:rPr>
                <w:rFonts w:cstheme="minorBidi"/>
              </w:rPr>
            </w:pPr>
            <w:r>
              <w:rPr>
                <w:rFonts w:cstheme="minorBidi"/>
              </w:rPr>
              <w:t>TAS_TASCore_US3074_US3078_US3079_US3080_US3496_US3530_US3536_US3541_US3547_OIT_PM_User_Story_Approval.docx</w:t>
            </w:r>
          </w:p>
        </w:tc>
        <w:tc>
          <w:tcPr>
            <w:tcW w:w="1001" w:type="pct"/>
          </w:tcPr>
          <w:p w14:paraId="3394DEBD" w14:textId="3D0D827C" w:rsidR="00DA3708" w:rsidRDefault="00DA3708" w:rsidP="00DA3708">
            <w:pPr>
              <w:pStyle w:val="TableText"/>
              <w:rPr>
                <w:rFonts w:cstheme="minorBidi"/>
              </w:rPr>
            </w:pPr>
            <w:r>
              <w:rPr>
                <w:rFonts w:cstheme="minorBidi"/>
              </w:rPr>
              <w:t>User Story Approval</w:t>
            </w:r>
          </w:p>
        </w:tc>
        <w:tc>
          <w:tcPr>
            <w:tcW w:w="893" w:type="pct"/>
          </w:tcPr>
          <w:p w14:paraId="7131CB9A" w14:textId="77777777" w:rsidR="00DA3708" w:rsidRDefault="00DA3708" w:rsidP="00DA3708">
            <w:pPr>
              <w:pStyle w:val="TableText"/>
              <w:rPr>
                <w:rFonts w:cstheme="minorBidi"/>
              </w:rPr>
            </w:pPr>
            <w:r>
              <w:rPr>
                <w:rFonts w:cstheme="minorBidi"/>
              </w:rPr>
              <w:t>.docx</w:t>
            </w:r>
          </w:p>
        </w:tc>
        <w:tc>
          <w:tcPr>
            <w:tcW w:w="1189" w:type="pct"/>
          </w:tcPr>
          <w:p w14:paraId="1E5CD612" w14:textId="6FC1BFC0" w:rsidR="00DA3708" w:rsidRPr="008A2AFB"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/Requirement</w:t>
            </w:r>
          </w:p>
        </w:tc>
      </w:tr>
      <w:tr w:rsidR="00DA3708" w:rsidRPr="006577DE" w14:paraId="7995B5FA" w14:textId="77777777" w:rsidTr="00AA3094">
        <w:trPr>
          <w:cantSplit/>
        </w:trPr>
        <w:tc>
          <w:tcPr>
            <w:tcW w:w="1917" w:type="pct"/>
          </w:tcPr>
          <w:p w14:paraId="368DD003" w14:textId="21FCC4A9" w:rsidR="00DA3708" w:rsidRPr="000F7D92" w:rsidRDefault="00DA3708" w:rsidP="00DA3708">
            <w:pPr>
              <w:pStyle w:val="TableText"/>
              <w:rPr>
                <w:rFonts w:cstheme="minorBidi"/>
              </w:rPr>
            </w:pPr>
            <w:r>
              <w:rPr>
                <w:rFonts w:cstheme="minorBidi"/>
              </w:rPr>
              <w:t>TAS_TASCore_US3082_US3083_US3469_eBiz_User_Story_Approval.docx</w:t>
            </w:r>
          </w:p>
        </w:tc>
        <w:tc>
          <w:tcPr>
            <w:tcW w:w="1001" w:type="pct"/>
          </w:tcPr>
          <w:p w14:paraId="7971C8EB" w14:textId="6FD156B0" w:rsidR="00DA3708" w:rsidRDefault="00DA3708" w:rsidP="00DA3708">
            <w:pPr>
              <w:pStyle w:val="TableText"/>
              <w:rPr>
                <w:rFonts w:cstheme="minorBidi"/>
              </w:rPr>
            </w:pPr>
            <w:r>
              <w:rPr>
                <w:rFonts w:cstheme="minorBidi"/>
              </w:rPr>
              <w:t>User Story Approval</w:t>
            </w:r>
          </w:p>
        </w:tc>
        <w:tc>
          <w:tcPr>
            <w:tcW w:w="893" w:type="pct"/>
          </w:tcPr>
          <w:p w14:paraId="1D35EAAA" w14:textId="77777777" w:rsidR="00DA3708" w:rsidRDefault="00DA3708" w:rsidP="00DA3708">
            <w:pPr>
              <w:pStyle w:val="TableText"/>
              <w:rPr>
                <w:rFonts w:cstheme="minorBidi"/>
              </w:rPr>
            </w:pPr>
            <w:r>
              <w:rPr>
                <w:rFonts w:cstheme="minorBidi"/>
              </w:rPr>
              <w:t>.docx</w:t>
            </w:r>
          </w:p>
        </w:tc>
        <w:tc>
          <w:tcPr>
            <w:tcW w:w="1189" w:type="pct"/>
          </w:tcPr>
          <w:p w14:paraId="38784902" w14:textId="59AF57D8"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4B0127E4" w14:textId="77777777" w:rsidTr="00AA3094">
        <w:trPr>
          <w:cantSplit/>
        </w:trPr>
        <w:tc>
          <w:tcPr>
            <w:tcW w:w="1917" w:type="pct"/>
          </w:tcPr>
          <w:p w14:paraId="6BD0B1B8" w14:textId="610BA291" w:rsidR="00DA3708" w:rsidRPr="000F7D92" w:rsidRDefault="00DA3708" w:rsidP="00DA3708">
            <w:pPr>
              <w:pStyle w:val="TableText"/>
              <w:rPr>
                <w:rFonts w:cstheme="minorBidi"/>
              </w:rPr>
            </w:pPr>
            <w:r>
              <w:rPr>
                <w:rFonts w:cstheme="minorBidi"/>
              </w:rPr>
              <w:t>TAS_TASCore_US3085_US3212_US3213_eBiz_User_Story_Approval.docx</w:t>
            </w:r>
          </w:p>
        </w:tc>
        <w:tc>
          <w:tcPr>
            <w:tcW w:w="1001" w:type="pct"/>
          </w:tcPr>
          <w:p w14:paraId="403ED748" w14:textId="0CD405FC" w:rsidR="00DA3708" w:rsidRDefault="00DA3708" w:rsidP="00DA3708">
            <w:pPr>
              <w:pStyle w:val="TableText"/>
              <w:rPr>
                <w:rFonts w:cstheme="minorBidi"/>
              </w:rPr>
            </w:pPr>
            <w:r>
              <w:rPr>
                <w:rFonts w:cstheme="minorBidi"/>
              </w:rPr>
              <w:t>User Story Approval</w:t>
            </w:r>
          </w:p>
        </w:tc>
        <w:tc>
          <w:tcPr>
            <w:tcW w:w="893" w:type="pct"/>
          </w:tcPr>
          <w:p w14:paraId="45D5AD50" w14:textId="77777777" w:rsidR="00DA3708" w:rsidRDefault="00DA3708" w:rsidP="00DA3708">
            <w:pPr>
              <w:pStyle w:val="TableText"/>
              <w:rPr>
                <w:rFonts w:cstheme="minorBidi"/>
              </w:rPr>
            </w:pPr>
            <w:r>
              <w:rPr>
                <w:rFonts w:cstheme="minorBidi"/>
              </w:rPr>
              <w:t>.docx</w:t>
            </w:r>
          </w:p>
        </w:tc>
        <w:tc>
          <w:tcPr>
            <w:tcW w:w="1189" w:type="pct"/>
          </w:tcPr>
          <w:p w14:paraId="3166ACD5" w14:textId="520775A0"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25C1C860" w14:textId="77777777" w:rsidTr="00AA3094">
        <w:trPr>
          <w:cantSplit/>
        </w:trPr>
        <w:tc>
          <w:tcPr>
            <w:tcW w:w="1917" w:type="pct"/>
          </w:tcPr>
          <w:p w14:paraId="02474585" w14:textId="195A8AA1" w:rsidR="00DA3708" w:rsidRPr="000F7D92" w:rsidRDefault="00DA3708" w:rsidP="00DA3708">
            <w:pPr>
              <w:pStyle w:val="TableText"/>
              <w:rPr>
                <w:rFonts w:cstheme="minorBidi"/>
              </w:rPr>
            </w:pPr>
            <w:r>
              <w:rPr>
                <w:rFonts w:cstheme="minorBidi"/>
              </w:rPr>
              <w:t>TAS_TASCore_US3085_US3212_US3213_OIT_User_Story_Approval.docx</w:t>
            </w:r>
          </w:p>
        </w:tc>
        <w:tc>
          <w:tcPr>
            <w:tcW w:w="1001" w:type="pct"/>
          </w:tcPr>
          <w:p w14:paraId="0342A5AF" w14:textId="0A4B69AD" w:rsidR="00DA3708" w:rsidRDefault="00DA3708" w:rsidP="00DA3708">
            <w:pPr>
              <w:pStyle w:val="TableText"/>
              <w:rPr>
                <w:rFonts w:cstheme="minorBidi"/>
              </w:rPr>
            </w:pPr>
            <w:r>
              <w:rPr>
                <w:rFonts w:cstheme="minorBidi"/>
              </w:rPr>
              <w:t>User Story Approval</w:t>
            </w:r>
          </w:p>
        </w:tc>
        <w:tc>
          <w:tcPr>
            <w:tcW w:w="893" w:type="pct"/>
          </w:tcPr>
          <w:p w14:paraId="2EDADE0E" w14:textId="77777777" w:rsidR="00DA3708" w:rsidRDefault="00DA3708" w:rsidP="00DA3708">
            <w:pPr>
              <w:pStyle w:val="TableText"/>
              <w:rPr>
                <w:rFonts w:cstheme="minorBidi"/>
              </w:rPr>
            </w:pPr>
            <w:r>
              <w:rPr>
                <w:rFonts w:cstheme="minorBidi"/>
              </w:rPr>
              <w:t>.docx</w:t>
            </w:r>
          </w:p>
        </w:tc>
        <w:tc>
          <w:tcPr>
            <w:tcW w:w="1189" w:type="pct"/>
          </w:tcPr>
          <w:p w14:paraId="1D858165" w14:textId="4CFED8FB"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52E8B78B" w14:textId="77777777" w:rsidTr="00AA3094">
        <w:trPr>
          <w:cantSplit/>
        </w:trPr>
        <w:tc>
          <w:tcPr>
            <w:tcW w:w="1917" w:type="pct"/>
          </w:tcPr>
          <w:p w14:paraId="5D698911" w14:textId="5E94EA9B" w:rsidR="00DA3708" w:rsidRPr="000F7D92" w:rsidRDefault="00DA3708" w:rsidP="00DA3708">
            <w:pPr>
              <w:pStyle w:val="TableText"/>
              <w:rPr>
                <w:rFonts w:cstheme="minorBidi"/>
              </w:rPr>
            </w:pPr>
            <w:r>
              <w:rPr>
                <w:rFonts w:cstheme="minorBidi"/>
              </w:rPr>
              <w:t>TAS_TASCore_US3497_OIT_PM_User_Story_Approval.docx</w:t>
            </w:r>
          </w:p>
        </w:tc>
        <w:tc>
          <w:tcPr>
            <w:tcW w:w="1001" w:type="pct"/>
          </w:tcPr>
          <w:p w14:paraId="34BC2CD0" w14:textId="6CA56829" w:rsidR="00DA3708" w:rsidRDefault="00DA3708" w:rsidP="00DA3708">
            <w:pPr>
              <w:pStyle w:val="TableText"/>
              <w:rPr>
                <w:rFonts w:cstheme="minorBidi"/>
              </w:rPr>
            </w:pPr>
            <w:r>
              <w:rPr>
                <w:rFonts w:cstheme="minorBidi"/>
              </w:rPr>
              <w:t>User Story Approval</w:t>
            </w:r>
          </w:p>
        </w:tc>
        <w:tc>
          <w:tcPr>
            <w:tcW w:w="893" w:type="pct"/>
          </w:tcPr>
          <w:p w14:paraId="32100706" w14:textId="77777777" w:rsidR="00DA3708" w:rsidRDefault="00DA3708" w:rsidP="00DA3708">
            <w:pPr>
              <w:pStyle w:val="TableText"/>
              <w:rPr>
                <w:rFonts w:cstheme="minorBidi"/>
              </w:rPr>
            </w:pPr>
            <w:r>
              <w:rPr>
                <w:rFonts w:cstheme="minorBidi"/>
              </w:rPr>
              <w:t>.docx</w:t>
            </w:r>
          </w:p>
        </w:tc>
        <w:tc>
          <w:tcPr>
            <w:tcW w:w="1189" w:type="pct"/>
          </w:tcPr>
          <w:p w14:paraId="2BEA3464" w14:textId="28E5E90F"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474470AB" w14:textId="77777777" w:rsidTr="00AA3094">
        <w:trPr>
          <w:cantSplit/>
        </w:trPr>
        <w:tc>
          <w:tcPr>
            <w:tcW w:w="1917" w:type="pct"/>
          </w:tcPr>
          <w:p w14:paraId="76224215" w14:textId="5C73E390" w:rsidR="00DA3708" w:rsidRPr="000F7D92" w:rsidRDefault="00DA3708" w:rsidP="00DA3708">
            <w:pPr>
              <w:pStyle w:val="TableText"/>
              <w:rPr>
                <w:rFonts w:cstheme="minorBidi"/>
              </w:rPr>
            </w:pPr>
            <w:r>
              <w:rPr>
                <w:rFonts w:cstheme="minorBidi"/>
              </w:rPr>
              <w:t>TAS_TASCore_US3538_US3542_US3550_eBiz_User_Story_Approval.docx</w:t>
            </w:r>
          </w:p>
        </w:tc>
        <w:tc>
          <w:tcPr>
            <w:tcW w:w="1001" w:type="pct"/>
          </w:tcPr>
          <w:p w14:paraId="1B4E157E" w14:textId="44762975" w:rsidR="00DA3708" w:rsidRDefault="00DA3708" w:rsidP="00DA3708">
            <w:pPr>
              <w:pStyle w:val="TableText"/>
              <w:rPr>
                <w:rFonts w:cstheme="minorBidi"/>
              </w:rPr>
            </w:pPr>
            <w:r>
              <w:rPr>
                <w:rFonts w:cstheme="minorBidi"/>
              </w:rPr>
              <w:t>User Story Approval</w:t>
            </w:r>
          </w:p>
        </w:tc>
        <w:tc>
          <w:tcPr>
            <w:tcW w:w="893" w:type="pct"/>
          </w:tcPr>
          <w:p w14:paraId="1D9B51FA" w14:textId="77777777" w:rsidR="00DA3708" w:rsidRDefault="00DA3708" w:rsidP="00DA3708">
            <w:pPr>
              <w:pStyle w:val="TableText"/>
              <w:rPr>
                <w:rFonts w:cstheme="minorBidi"/>
              </w:rPr>
            </w:pPr>
            <w:r>
              <w:rPr>
                <w:rFonts w:cstheme="minorBidi"/>
              </w:rPr>
              <w:t>.docx</w:t>
            </w:r>
          </w:p>
        </w:tc>
        <w:tc>
          <w:tcPr>
            <w:tcW w:w="1189" w:type="pct"/>
          </w:tcPr>
          <w:p w14:paraId="6AA49712" w14:textId="0F6AED4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1FE2A205" w14:textId="77777777" w:rsidTr="00AA3094">
        <w:trPr>
          <w:cantSplit/>
        </w:trPr>
        <w:tc>
          <w:tcPr>
            <w:tcW w:w="1917" w:type="pct"/>
          </w:tcPr>
          <w:p w14:paraId="78A40DEF" w14:textId="6585E495" w:rsidR="00DA3708" w:rsidRPr="000F7D92" w:rsidRDefault="00DA3708" w:rsidP="00DA3708">
            <w:pPr>
              <w:pStyle w:val="TableText"/>
              <w:rPr>
                <w:rFonts w:cstheme="minorBidi"/>
              </w:rPr>
            </w:pPr>
            <w:r>
              <w:rPr>
                <w:rFonts w:cstheme="minorBidi"/>
              </w:rPr>
              <w:t>TAS_TASCore_US3538_US3566_US3550_US3555_OIT_PM_User_Story_Approval.docx</w:t>
            </w:r>
          </w:p>
        </w:tc>
        <w:tc>
          <w:tcPr>
            <w:tcW w:w="1001" w:type="pct"/>
          </w:tcPr>
          <w:p w14:paraId="48B78741" w14:textId="5F94B127" w:rsidR="00DA3708" w:rsidRDefault="00DA3708" w:rsidP="00DA3708">
            <w:pPr>
              <w:pStyle w:val="TableText"/>
              <w:rPr>
                <w:rFonts w:cstheme="minorBidi"/>
              </w:rPr>
            </w:pPr>
            <w:r>
              <w:rPr>
                <w:rFonts w:cstheme="minorBidi"/>
              </w:rPr>
              <w:t>User Story Approval</w:t>
            </w:r>
          </w:p>
        </w:tc>
        <w:tc>
          <w:tcPr>
            <w:tcW w:w="893" w:type="pct"/>
          </w:tcPr>
          <w:p w14:paraId="43CCA526" w14:textId="77777777" w:rsidR="00DA3708" w:rsidRDefault="00DA3708" w:rsidP="00DA3708">
            <w:pPr>
              <w:pStyle w:val="TableText"/>
              <w:rPr>
                <w:rFonts w:cstheme="minorBidi"/>
              </w:rPr>
            </w:pPr>
            <w:r>
              <w:rPr>
                <w:rFonts w:cstheme="minorBidi"/>
              </w:rPr>
              <w:t>.docx</w:t>
            </w:r>
          </w:p>
        </w:tc>
        <w:tc>
          <w:tcPr>
            <w:tcW w:w="1189" w:type="pct"/>
          </w:tcPr>
          <w:p w14:paraId="1CE88929" w14:textId="4D8993B3"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69414254" w14:textId="77777777" w:rsidTr="00AA3094">
        <w:trPr>
          <w:cantSplit/>
        </w:trPr>
        <w:tc>
          <w:tcPr>
            <w:tcW w:w="1917" w:type="pct"/>
          </w:tcPr>
          <w:p w14:paraId="116D2CFD" w14:textId="45D5FC54" w:rsidR="00DA3708" w:rsidRPr="000F7D92" w:rsidRDefault="00DA3708" w:rsidP="00DA3708">
            <w:pPr>
              <w:pStyle w:val="TableText"/>
              <w:rPr>
                <w:rFonts w:cstheme="minorBidi"/>
              </w:rPr>
            </w:pPr>
            <w:r>
              <w:rPr>
                <w:rFonts w:cstheme="minorBidi"/>
              </w:rPr>
              <w:t>TAS_TASCore_US3565_US3566_US3498_US3567_US3568_OIT_PM_User_Story_Approval.docx</w:t>
            </w:r>
          </w:p>
        </w:tc>
        <w:tc>
          <w:tcPr>
            <w:tcW w:w="1001" w:type="pct"/>
          </w:tcPr>
          <w:p w14:paraId="24639950" w14:textId="30ABBAC6" w:rsidR="00DA3708" w:rsidRDefault="00DA3708" w:rsidP="00DA3708">
            <w:pPr>
              <w:pStyle w:val="TableText"/>
              <w:rPr>
                <w:rFonts w:cstheme="minorBidi"/>
              </w:rPr>
            </w:pPr>
            <w:r>
              <w:rPr>
                <w:rFonts w:cstheme="minorBidi"/>
              </w:rPr>
              <w:t>User Story Approval</w:t>
            </w:r>
          </w:p>
        </w:tc>
        <w:tc>
          <w:tcPr>
            <w:tcW w:w="893" w:type="pct"/>
          </w:tcPr>
          <w:p w14:paraId="1BFD5CC5" w14:textId="77777777" w:rsidR="00DA3708" w:rsidRDefault="00DA3708" w:rsidP="00DA3708">
            <w:pPr>
              <w:pStyle w:val="TableText"/>
              <w:rPr>
                <w:rFonts w:cstheme="minorBidi"/>
              </w:rPr>
            </w:pPr>
            <w:r>
              <w:rPr>
                <w:rFonts w:cstheme="minorBidi"/>
              </w:rPr>
              <w:t>.docx</w:t>
            </w:r>
          </w:p>
        </w:tc>
        <w:tc>
          <w:tcPr>
            <w:tcW w:w="1189" w:type="pct"/>
          </w:tcPr>
          <w:p w14:paraId="61DCA8B6" w14:textId="02B47F3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3CDB926F" w14:textId="77777777" w:rsidTr="00AA3094">
        <w:trPr>
          <w:cantSplit/>
        </w:trPr>
        <w:tc>
          <w:tcPr>
            <w:tcW w:w="1917" w:type="pct"/>
          </w:tcPr>
          <w:p w14:paraId="3A52C54D" w14:textId="4E51BDE2" w:rsidR="00DA3708" w:rsidRPr="000F7D92" w:rsidRDefault="00DA3708" w:rsidP="00DA3708">
            <w:pPr>
              <w:pStyle w:val="TableText"/>
              <w:rPr>
                <w:rFonts w:cstheme="minorBidi"/>
              </w:rPr>
            </w:pPr>
            <w:r>
              <w:rPr>
                <w:rFonts w:cstheme="minorBidi"/>
              </w:rPr>
              <w:t>US3082_Implement_FHIR_Data_Models_Build_3_Sprint_1.docx</w:t>
            </w:r>
          </w:p>
        </w:tc>
        <w:tc>
          <w:tcPr>
            <w:tcW w:w="1001" w:type="pct"/>
          </w:tcPr>
          <w:p w14:paraId="1467F334" w14:textId="58B7FB96" w:rsidR="00DA3708" w:rsidRDefault="00DA3708" w:rsidP="00DA3708">
            <w:pPr>
              <w:pStyle w:val="TableText"/>
              <w:rPr>
                <w:rFonts w:cstheme="minorBidi"/>
              </w:rPr>
            </w:pPr>
            <w:r>
              <w:rPr>
                <w:rFonts w:cstheme="minorBidi"/>
              </w:rPr>
              <w:t>User Story</w:t>
            </w:r>
          </w:p>
        </w:tc>
        <w:tc>
          <w:tcPr>
            <w:tcW w:w="893" w:type="pct"/>
          </w:tcPr>
          <w:p w14:paraId="72E9D3F9" w14:textId="77777777" w:rsidR="00DA3708" w:rsidRDefault="00DA3708" w:rsidP="00DA3708">
            <w:pPr>
              <w:pStyle w:val="TableText"/>
              <w:rPr>
                <w:rFonts w:cstheme="minorBidi"/>
              </w:rPr>
            </w:pPr>
            <w:r>
              <w:rPr>
                <w:rFonts w:cstheme="minorBidi"/>
              </w:rPr>
              <w:t>.docx</w:t>
            </w:r>
          </w:p>
        </w:tc>
        <w:tc>
          <w:tcPr>
            <w:tcW w:w="1189" w:type="pct"/>
          </w:tcPr>
          <w:p w14:paraId="0F75FF9B" w14:textId="11B9CD1F"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318F4615" w14:textId="77777777" w:rsidTr="00AA3094">
        <w:trPr>
          <w:cantSplit/>
        </w:trPr>
        <w:tc>
          <w:tcPr>
            <w:tcW w:w="1917" w:type="pct"/>
          </w:tcPr>
          <w:p w14:paraId="46CEF8D1" w14:textId="1A9DC7A0" w:rsidR="00DA3708" w:rsidRPr="000F7D92" w:rsidRDefault="00DA3708" w:rsidP="00DA3708">
            <w:pPr>
              <w:pStyle w:val="TableText"/>
              <w:rPr>
                <w:rFonts w:cstheme="minorBidi"/>
              </w:rPr>
            </w:pPr>
            <w:r>
              <w:rPr>
                <w:rFonts w:cstheme="minorBidi"/>
              </w:rPr>
              <w:t>US3213_Remove_All_Product_Specific_Content_Boxed_from_the_MCCF_EDI_TAS_Core_Product.docx</w:t>
            </w:r>
          </w:p>
        </w:tc>
        <w:tc>
          <w:tcPr>
            <w:tcW w:w="1001" w:type="pct"/>
          </w:tcPr>
          <w:p w14:paraId="0D2C468A" w14:textId="30C52787" w:rsidR="00DA3708" w:rsidRDefault="00DA3708" w:rsidP="00DA3708">
            <w:pPr>
              <w:pStyle w:val="TableText"/>
              <w:rPr>
                <w:rFonts w:cstheme="minorBidi"/>
              </w:rPr>
            </w:pPr>
            <w:r>
              <w:rPr>
                <w:rFonts w:cstheme="minorBidi"/>
              </w:rPr>
              <w:t xml:space="preserve">User Story </w:t>
            </w:r>
          </w:p>
        </w:tc>
        <w:tc>
          <w:tcPr>
            <w:tcW w:w="893" w:type="pct"/>
          </w:tcPr>
          <w:p w14:paraId="769AE316" w14:textId="77777777" w:rsidR="00DA3708" w:rsidRDefault="00DA3708" w:rsidP="00DA3708">
            <w:pPr>
              <w:pStyle w:val="TableText"/>
              <w:rPr>
                <w:rFonts w:cstheme="minorBidi"/>
              </w:rPr>
            </w:pPr>
            <w:r>
              <w:rPr>
                <w:rFonts w:cstheme="minorBidi"/>
              </w:rPr>
              <w:t>.docx</w:t>
            </w:r>
          </w:p>
        </w:tc>
        <w:tc>
          <w:tcPr>
            <w:tcW w:w="1189" w:type="pct"/>
          </w:tcPr>
          <w:p w14:paraId="2F06C3B8" w14:textId="06B14D3F"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7AA32893" w14:textId="77777777" w:rsidTr="00AA3094">
        <w:trPr>
          <w:cantSplit/>
        </w:trPr>
        <w:tc>
          <w:tcPr>
            <w:tcW w:w="1917" w:type="pct"/>
          </w:tcPr>
          <w:p w14:paraId="34840A6C" w14:textId="4BE44F05" w:rsidR="00DA3708" w:rsidRPr="000F7D92" w:rsidRDefault="00DA3708" w:rsidP="00DA3708">
            <w:pPr>
              <w:pStyle w:val="TableText"/>
              <w:rPr>
                <w:rFonts w:cstheme="minorBidi"/>
              </w:rPr>
            </w:pPr>
            <w:r>
              <w:rPr>
                <w:rFonts w:cstheme="minorBidi"/>
              </w:rPr>
              <w:lastRenderedPageBreak/>
              <w:t>US3496_Create_Style_Guide_SPRINT_1.docx</w:t>
            </w:r>
          </w:p>
        </w:tc>
        <w:tc>
          <w:tcPr>
            <w:tcW w:w="1001" w:type="pct"/>
          </w:tcPr>
          <w:p w14:paraId="48909E56" w14:textId="1311DA1D" w:rsidR="00DA3708" w:rsidRDefault="00DA3708" w:rsidP="00DA3708">
            <w:pPr>
              <w:pStyle w:val="TableText"/>
              <w:rPr>
                <w:rFonts w:cstheme="minorBidi"/>
              </w:rPr>
            </w:pPr>
            <w:r>
              <w:rPr>
                <w:rFonts w:cstheme="minorBidi"/>
              </w:rPr>
              <w:t>User Story</w:t>
            </w:r>
          </w:p>
        </w:tc>
        <w:tc>
          <w:tcPr>
            <w:tcW w:w="893" w:type="pct"/>
          </w:tcPr>
          <w:p w14:paraId="6F171F8F" w14:textId="77777777" w:rsidR="00DA3708" w:rsidRDefault="00DA3708" w:rsidP="00DA3708">
            <w:pPr>
              <w:pStyle w:val="TableText"/>
              <w:rPr>
                <w:rFonts w:cstheme="minorBidi"/>
              </w:rPr>
            </w:pPr>
            <w:r>
              <w:rPr>
                <w:rFonts w:cstheme="minorBidi"/>
              </w:rPr>
              <w:t>.docx</w:t>
            </w:r>
          </w:p>
        </w:tc>
        <w:tc>
          <w:tcPr>
            <w:tcW w:w="1189" w:type="pct"/>
          </w:tcPr>
          <w:p w14:paraId="65229461" w14:textId="5D9A61B3"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787D0EB6" w14:textId="77777777" w:rsidTr="00AA3094">
        <w:trPr>
          <w:cantSplit/>
        </w:trPr>
        <w:tc>
          <w:tcPr>
            <w:tcW w:w="1917" w:type="pct"/>
          </w:tcPr>
          <w:p w14:paraId="5E5F445E" w14:textId="3B6AEABB" w:rsidR="00DA3708" w:rsidRPr="000F7D92" w:rsidRDefault="00DA3708" w:rsidP="00DA3708">
            <w:pPr>
              <w:pStyle w:val="TableText"/>
              <w:rPr>
                <w:rFonts w:cstheme="minorBidi"/>
              </w:rPr>
            </w:pPr>
            <w:r>
              <w:rPr>
                <w:rFonts w:cstheme="minorBidi"/>
              </w:rPr>
              <w:t>US3497_Create_Usability_Guild_Sprint_1.docx</w:t>
            </w:r>
          </w:p>
        </w:tc>
        <w:tc>
          <w:tcPr>
            <w:tcW w:w="1001" w:type="pct"/>
          </w:tcPr>
          <w:p w14:paraId="07CEBE4B" w14:textId="3D9286B8" w:rsidR="00DA3708" w:rsidRDefault="00DA3708" w:rsidP="00DA3708">
            <w:pPr>
              <w:pStyle w:val="TableText"/>
              <w:rPr>
                <w:rFonts w:cstheme="minorBidi"/>
              </w:rPr>
            </w:pPr>
            <w:r>
              <w:rPr>
                <w:rFonts w:cstheme="minorBidi"/>
              </w:rPr>
              <w:t>User Story</w:t>
            </w:r>
          </w:p>
        </w:tc>
        <w:tc>
          <w:tcPr>
            <w:tcW w:w="893" w:type="pct"/>
          </w:tcPr>
          <w:p w14:paraId="2166E531" w14:textId="77777777" w:rsidR="00DA3708" w:rsidRDefault="00DA3708" w:rsidP="00DA3708">
            <w:pPr>
              <w:pStyle w:val="TableText"/>
              <w:rPr>
                <w:rFonts w:cstheme="minorBidi"/>
              </w:rPr>
            </w:pPr>
            <w:r>
              <w:rPr>
                <w:rFonts w:cstheme="minorBidi"/>
              </w:rPr>
              <w:t>.docx</w:t>
            </w:r>
          </w:p>
        </w:tc>
        <w:tc>
          <w:tcPr>
            <w:tcW w:w="1189" w:type="pct"/>
          </w:tcPr>
          <w:p w14:paraId="03734725" w14:textId="0B02F96B"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3140E427" w14:textId="77777777" w:rsidTr="00AA3094">
        <w:trPr>
          <w:cantSplit/>
        </w:trPr>
        <w:tc>
          <w:tcPr>
            <w:tcW w:w="1917" w:type="pct"/>
          </w:tcPr>
          <w:p w14:paraId="15781257" w14:textId="0D779403" w:rsidR="00DA3708" w:rsidRPr="000F7D92" w:rsidRDefault="00DA3708" w:rsidP="00DA3708">
            <w:pPr>
              <w:pStyle w:val="TableText"/>
              <w:rPr>
                <w:rFonts w:cstheme="minorBidi"/>
              </w:rPr>
            </w:pPr>
            <w:r>
              <w:rPr>
                <w:rFonts w:cstheme="minorBidi"/>
              </w:rPr>
              <w:t>US3498_Create_UXUsability_Test_Guide_Sprint_1.docx</w:t>
            </w:r>
          </w:p>
        </w:tc>
        <w:tc>
          <w:tcPr>
            <w:tcW w:w="1001" w:type="pct"/>
          </w:tcPr>
          <w:p w14:paraId="3A64401D" w14:textId="65218772" w:rsidR="00DA3708" w:rsidRDefault="00DA3708" w:rsidP="00DA3708">
            <w:pPr>
              <w:pStyle w:val="TableText"/>
              <w:rPr>
                <w:rFonts w:cstheme="minorBidi"/>
              </w:rPr>
            </w:pPr>
            <w:r>
              <w:rPr>
                <w:rFonts w:cstheme="minorBidi"/>
              </w:rPr>
              <w:t>User Story</w:t>
            </w:r>
          </w:p>
        </w:tc>
        <w:tc>
          <w:tcPr>
            <w:tcW w:w="893" w:type="pct"/>
          </w:tcPr>
          <w:p w14:paraId="32FC6E54" w14:textId="77777777" w:rsidR="00DA3708" w:rsidRDefault="00DA3708" w:rsidP="00DA3708">
            <w:pPr>
              <w:pStyle w:val="TableText"/>
              <w:rPr>
                <w:rFonts w:cstheme="minorBidi"/>
              </w:rPr>
            </w:pPr>
            <w:r>
              <w:rPr>
                <w:rFonts w:cstheme="minorBidi"/>
              </w:rPr>
              <w:t>.docx</w:t>
            </w:r>
          </w:p>
        </w:tc>
        <w:tc>
          <w:tcPr>
            <w:tcW w:w="1189" w:type="pct"/>
          </w:tcPr>
          <w:p w14:paraId="19216588" w14:textId="034F3668"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7293CA78" w14:textId="77777777" w:rsidTr="00AA3094">
        <w:trPr>
          <w:cantSplit/>
        </w:trPr>
        <w:tc>
          <w:tcPr>
            <w:tcW w:w="1917" w:type="pct"/>
          </w:tcPr>
          <w:p w14:paraId="114525B9" w14:textId="3925B306" w:rsidR="00DA3708" w:rsidRPr="000F7D92" w:rsidRDefault="00DA3708" w:rsidP="00DA3708">
            <w:pPr>
              <w:pStyle w:val="TableText"/>
              <w:rPr>
                <w:rFonts w:cstheme="minorBidi"/>
              </w:rPr>
            </w:pPr>
            <w:r>
              <w:rPr>
                <w:rFonts w:cstheme="minorBidi"/>
              </w:rPr>
              <w:t>US3538_Develop_ICDs_for_TAS_FSC_transaction_interfaces_jointly_with_FSC_Sprint_1.docx</w:t>
            </w:r>
          </w:p>
        </w:tc>
        <w:tc>
          <w:tcPr>
            <w:tcW w:w="1001" w:type="pct"/>
          </w:tcPr>
          <w:p w14:paraId="24C4E481" w14:textId="2C366958" w:rsidR="00DA3708" w:rsidRDefault="00DA3708" w:rsidP="00DA3708">
            <w:pPr>
              <w:pStyle w:val="TableText"/>
              <w:rPr>
                <w:rFonts w:cstheme="minorBidi"/>
              </w:rPr>
            </w:pPr>
            <w:r>
              <w:rPr>
                <w:rFonts w:cstheme="minorBidi"/>
              </w:rPr>
              <w:t>User Story</w:t>
            </w:r>
          </w:p>
        </w:tc>
        <w:tc>
          <w:tcPr>
            <w:tcW w:w="893" w:type="pct"/>
          </w:tcPr>
          <w:p w14:paraId="307EE87B" w14:textId="77777777" w:rsidR="00DA3708" w:rsidRDefault="00DA3708" w:rsidP="00DA3708">
            <w:pPr>
              <w:pStyle w:val="TableText"/>
              <w:rPr>
                <w:rFonts w:cstheme="minorBidi"/>
              </w:rPr>
            </w:pPr>
            <w:r>
              <w:rPr>
                <w:rFonts w:cstheme="minorBidi"/>
              </w:rPr>
              <w:t>.docx</w:t>
            </w:r>
          </w:p>
        </w:tc>
        <w:tc>
          <w:tcPr>
            <w:tcW w:w="1189" w:type="pct"/>
          </w:tcPr>
          <w:p w14:paraId="0FA97254" w14:textId="58218EE5"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53370DE8" w14:textId="77777777" w:rsidTr="006F2EF3">
        <w:trPr>
          <w:cantSplit/>
        </w:trPr>
        <w:tc>
          <w:tcPr>
            <w:tcW w:w="1917" w:type="pct"/>
          </w:tcPr>
          <w:p w14:paraId="7BDB7819" w14:textId="00A148D1" w:rsidR="00DA3708" w:rsidRPr="00654C33" w:rsidRDefault="00DA3708" w:rsidP="00DA3708">
            <w:pPr>
              <w:pStyle w:val="TableText"/>
              <w:rPr>
                <w:rFonts w:cstheme="minorBidi"/>
              </w:rPr>
            </w:pPr>
            <w:r w:rsidRPr="0066745C">
              <w:t>1194_21_VASection508_Software_Checklist.doc</w:t>
            </w:r>
          </w:p>
        </w:tc>
        <w:tc>
          <w:tcPr>
            <w:tcW w:w="1001" w:type="pct"/>
          </w:tcPr>
          <w:p w14:paraId="2D9B5975" w14:textId="32547B21" w:rsidR="00DA3708" w:rsidRDefault="00DA3708" w:rsidP="00DA3708">
            <w:pPr>
              <w:pStyle w:val="TableText"/>
              <w:rPr>
                <w:rFonts w:cstheme="minorBidi"/>
              </w:rPr>
            </w:pPr>
            <w:r>
              <w:rPr>
                <w:rFonts w:cstheme="minorBidi"/>
              </w:rPr>
              <w:t>1194.21 508 Compliance checklist</w:t>
            </w:r>
          </w:p>
        </w:tc>
        <w:tc>
          <w:tcPr>
            <w:tcW w:w="893" w:type="pct"/>
          </w:tcPr>
          <w:p w14:paraId="3BC3B971" w14:textId="66DBF72D" w:rsidR="00DA3708" w:rsidRDefault="00DA3708" w:rsidP="00DA3708">
            <w:pPr>
              <w:pStyle w:val="TableText"/>
              <w:rPr>
                <w:rFonts w:cstheme="minorBidi"/>
              </w:rPr>
            </w:pPr>
            <w:r>
              <w:rPr>
                <w:rFonts w:cstheme="minorBidi"/>
              </w:rPr>
              <w:t>.doc</w:t>
            </w:r>
          </w:p>
        </w:tc>
        <w:tc>
          <w:tcPr>
            <w:tcW w:w="1189" w:type="pct"/>
          </w:tcPr>
          <w:p w14:paraId="5EADF905" w14:textId="349B57E8" w:rsidR="00DA3708" w:rsidRDefault="00DA3708" w:rsidP="00DA3708">
            <w:pPr>
              <w:pStyle w:val="TableText"/>
              <w:rPr>
                <w:rFonts w:cstheme="minorBidi"/>
              </w:rPr>
            </w:pPr>
            <w:proofErr w:type="spellStart"/>
            <w:r w:rsidRPr="008A2AFB">
              <w:rPr>
                <w:rFonts w:cstheme="minorBidi"/>
              </w:rPr>
              <w:t>MCCF_</w:t>
            </w:r>
            <w:r>
              <w:rPr>
                <w:rFonts w:cstheme="minorBidi"/>
              </w:rPr>
              <w:t>TASCore_</w:t>
            </w:r>
            <w:r w:rsidRPr="008A2AFB">
              <w:rPr>
                <w:rFonts w:cstheme="minorBidi"/>
              </w:rPr>
              <w:t>Documents</w:t>
            </w:r>
            <w:r>
              <w:rPr>
                <w:rFonts w:cstheme="minorBidi"/>
              </w:rPr>
              <w:t>documents</w:t>
            </w:r>
            <w:proofErr w:type="spellEnd"/>
            <w:r>
              <w:rPr>
                <w:rFonts w:cstheme="minorBidi"/>
              </w:rPr>
              <w:t>/Test/TAS_</w:t>
            </w:r>
            <w:r w:rsidRPr="00843EE3">
              <w:rPr>
                <w:rFonts w:cstheme="minorBidi"/>
              </w:rPr>
              <w:t>01.00.49</w:t>
            </w:r>
          </w:p>
        </w:tc>
      </w:tr>
      <w:tr w:rsidR="00DA3708" w:rsidRPr="006577DE" w14:paraId="760EE806" w14:textId="77777777" w:rsidTr="006F2EF3">
        <w:trPr>
          <w:cantSplit/>
        </w:trPr>
        <w:tc>
          <w:tcPr>
            <w:tcW w:w="1917" w:type="pct"/>
          </w:tcPr>
          <w:p w14:paraId="322D72A2" w14:textId="46733D53" w:rsidR="00DA3708" w:rsidRPr="00654C33" w:rsidRDefault="00DA3708" w:rsidP="00DA3708">
            <w:pPr>
              <w:pStyle w:val="TableText"/>
              <w:rPr>
                <w:rFonts w:cstheme="minorBidi"/>
              </w:rPr>
            </w:pPr>
            <w:r w:rsidRPr="0066745C">
              <w:t>1194_22_VASection508_Web_Checklist.doc</w:t>
            </w:r>
          </w:p>
        </w:tc>
        <w:tc>
          <w:tcPr>
            <w:tcW w:w="1001" w:type="pct"/>
          </w:tcPr>
          <w:p w14:paraId="14936CB9" w14:textId="65E923D6" w:rsidR="00DA3708" w:rsidRDefault="00DA3708" w:rsidP="00DA3708">
            <w:pPr>
              <w:pStyle w:val="TableText"/>
              <w:rPr>
                <w:rFonts w:cstheme="minorBidi"/>
              </w:rPr>
            </w:pPr>
            <w:r>
              <w:rPr>
                <w:rFonts w:cstheme="minorBidi"/>
              </w:rPr>
              <w:t>1194.22 508 Compliance checklist</w:t>
            </w:r>
          </w:p>
        </w:tc>
        <w:tc>
          <w:tcPr>
            <w:tcW w:w="893" w:type="pct"/>
          </w:tcPr>
          <w:p w14:paraId="76BEADB3" w14:textId="7E40AB09" w:rsidR="00DA3708" w:rsidRDefault="00DA3708" w:rsidP="00DA3708">
            <w:pPr>
              <w:pStyle w:val="TableText"/>
              <w:rPr>
                <w:rFonts w:cstheme="minorBidi"/>
              </w:rPr>
            </w:pPr>
            <w:r>
              <w:rPr>
                <w:rFonts w:cstheme="minorBidi"/>
              </w:rPr>
              <w:t>.doc</w:t>
            </w:r>
          </w:p>
        </w:tc>
        <w:tc>
          <w:tcPr>
            <w:tcW w:w="1189" w:type="pct"/>
          </w:tcPr>
          <w:p w14:paraId="0C1AAA96" w14:textId="492F9739" w:rsidR="00DA3708" w:rsidRDefault="00DA3708" w:rsidP="00DA3708">
            <w:pPr>
              <w:pStyle w:val="TableText"/>
              <w:rPr>
                <w:rFonts w:cstheme="minorBidi"/>
              </w:rPr>
            </w:pPr>
            <w:proofErr w:type="spellStart"/>
            <w:r w:rsidRPr="008A2AFB">
              <w:rPr>
                <w:rFonts w:cstheme="minorBidi"/>
              </w:rPr>
              <w:t>MCCF_</w:t>
            </w:r>
            <w:r>
              <w:rPr>
                <w:rFonts w:cstheme="minorBidi"/>
              </w:rPr>
              <w:t>TASCore_</w:t>
            </w:r>
            <w:r w:rsidRPr="008A2AFB">
              <w:rPr>
                <w:rFonts w:cstheme="minorBidi"/>
              </w:rPr>
              <w:t>Documents</w:t>
            </w:r>
            <w:r>
              <w:rPr>
                <w:rFonts w:cstheme="minorBidi"/>
              </w:rPr>
              <w:t>documents</w:t>
            </w:r>
            <w:proofErr w:type="spellEnd"/>
            <w:r>
              <w:rPr>
                <w:rFonts w:cstheme="minorBidi"/>
              </w:rPr>
              <w:t>/Test/</w:t>
            </w:r>
            <w:r>
              <w:t xml:space="preserve"> </w:t>
            </w:r>
            <w:r w:rsidRPr="00843EE3">
              <w:rPr>
                <w:rFonts w:cstheme="minorBidi"/>
              </w:rPr>
              <w:t>TAS_01.00.</w:t>
            </w:r>
            <w:r w:rsidRPr="008A2AFB">
              <w:rPr>
                <w:rFonts w:cstheme="minorBidi"/>
              </w:rPr>
              <w:t>49</w:t>
            </w:r>
          </w:p>
        </w:tc>
      </w:tr>
      <w:tr w:rsidR="00DA3708" w:rsidRPr="006577DE" w14:paraId="69DBDD57" w14:textId="77777777" w:rsidTr="006F2EF3">
        <w:trPr>
          <w:cantSplit/>
        </w:trPr>
        <w:tc>
          <w:tcPr>
            <w:tcW w:w="1917" w:type="pct"/>
          </w:tcPr>
          <w:p w14:paraId="648F9C6C" w14:textId="4E046E9C" w:rsidR="00DA3708" w:rsidRPr="00654C33" w:rsidRDefault="00DA3708" w:rsidP="00DA3708">
            <w:pPr>
              <w:pStyle w:val="TableText"/>
              <w:rPr>
                <w:rFonts w:cstheme="minorBidi"/>
              </w:rPr>
            </w:pPr>
            <w:r w:rsidRPr="0066745C">
              <w:t>1194_31_VASection508_Functional_Checklist.doc</w:t>
            </w:r>
          </w:p>
        </w:tc>
        <w:tc>
          <w:tcPr>
            <w:tcW w:w="1001" w:type="pct"/>
          </w:tcPr>
          <w:p w14:paraId="7470D2D1" w14:textId="244B21C0" w:rsidR="00DA3708" w:rsidRDefault="00DA3708" w:rsidP="00DA3708">
            <w:pPr>
              <w:pStyle w:val="TableText"/>
              <w:rPr>
                <w:rFonts w:cstheme="minorBidi"/>
              </w:rPr>
            </w:pPr>
            <w:r>
              <w:rPr>
                <w:rFonts w:cstheme="minorBidi"/>
              </w:rPr>
              <w:t>1194.31 508 Compliance checklist</w:t>
            </w:r>
          </w:p>
        </w:tc>
        <w:tc>
          <w:tcPr>
            <w:tcW w:w="893" w:type="pct"/>
          </w:tcPr>
          <w:p w14:paraId="2754983C" w14:textId="64C24282" w:rsidR="00DA3708" w:rsidRDefault="00DA3708" w:rsidP="00DA3708">
            <w:pPr>
              <w:pStyle w:val="TableText"/>
              <w:rPr>
                <w:rFonts w:cstheme="minorBidi"/>
              </w:rPr>
            </w:pPr>
            <w:r>
              <w:rPr>
                <w:rFonts w:cstheme="minorBidi"/>
              </w:rPr>
              <w:t>.doc</w:t>
            </w:r>
          </w:p>
        </w:tc>
        <w:tc>
          <w:tcPr>
            <w:tcW w:w="1189" w:type="pct"/>
          </w:tcPr>
          <w:p w14:paraId="7360F675" w14:textId="7F681A92" w:rsidR="00DA3708" w:rsidRDefault="00DA3708" w:rsidP="00DA3708">
            <w:pPr>
              <w:pStyle w:val="TableText"/>
              <w:rPr>
                <w:rFonts w:cstheme="minorBidi"/>
              </w:rPr>
            </w:pPr>
            <w:proofErr w:type="spellStart"/>
            <w:r w:rsidRPr="008A2AFB">
              <w:rPr>
                <w:rFonts w:cstheme="minorBidi"/>
              </w:rPr>
              <w:t>MCCF_</w:t>
            </w:r>
            <w:r w:rsidRPr="00861655">
              <w:t>TASCore_</w:t>
            </w:r>
            <w:r w:rsidRPr="008A2AFB">
              <w:rPr>
                <w:rFonts w:cstheme="minorBidi"/>
              </w:rPr>
              <w:t>Documents</w:t>
            </w:r>
            <w:r w:rsidRPr="00861655">
              <w:t>documents</w:t>
            </w:r>
            <w:proofErr w:type="spellEnd"/>
            <w:r w:rsidRPr="00861655">
              <w:t>/Test/ TAS_01.00.</w:t>
            </w:r>
            <w:r w:rsidRPr="008A2AFB">
              <w:rPr>
                <w:rFonts w:cstheme="minorBidi"/>
              </w:rPr>
              <w:t>49</w:t>
            </w:r>
          </w:p>
        </w:tc>
      </w:tr>
      <w:tr w:rsidR="00DA3708" w:rsidRPr="006577DE" w14:paraId="49F97D5F" w14:textId="77777777" w:rsidTr="006F2EF3">
        <w:trPr>
          <w:cantSplit/>
        </w:trPr>
        <w:tc>
          <w:tcPr>
            <w:tcW w:w="1917" w:type="pct"/>
          </w:tcPr>
          <w:p w14:paraId="5836E2A2" w14:textId="1B142F04" w:rsidR="00DA3708" w:rsidRPr="00654C33" w:rsidRDefault="00DA3708" w:rsidP="00DA3708">
            <w:pPr>
              <w:pStyle w:val="TableText"/>
              <w:rPr>
                <w:rFonts w:cstheme="minorBidi"/>
              </w:rPr>
            </w:pPr>
            <w:r w:rsidRPr="0066745C">
              <w:t>1194_41_VASection508_Documentation_Checklist.doc</w:t>
            </w:r>
          </w:p>
        </w:tc>
        <w:tc>
          <w:tcPr>
            <w:tcW w:w="1001" w:type="pct"/>
          </w:tcPr>
          <w:p w14:paraId="4CA14E06" w14:textId="68FA2235" w:rsidR="00DA3708" w:rsidRDefault="00DA3708" w:rsidP="00DA3708">
            <w:pPr>
              <w:pStyle w:val="TableText"/>
              <w:rPr>
                <w:rFonts w:cstheme="minorBidi"/>
              </w:rPr>
            </w:pPr>
            <w:r>
              <w:rPr>
                <w:rFonts w:cstheme="minorBidi"/>
              </w:rPr>
              <w:t>1194.41 508 Compliance checklist</w:t>
            </w:r>
          </w:p>
        </w:tc>
        <w:tc>
          <w:tcPr>
            <w:tcW w:w="893" w:type="pct"/>
          </w:tcPr>
          <w:p w14:paraId="633B089B" w14:textId="58E34D83" w:rsidR="00DA3708" w:rsidRDefault="00DA3708" w:rsidP="00DA3708">
            <w:pPr>
              <w:pStyle w:val="TableText"/>
              <w:rPr>
                <w:rFonts w:cstheme="minorBidi"/>
              </w:rPr>
            </w:pPr>
            <w:r>
              <w:rPr>
                <w:rFonts w:cstheme="minorBidi"/>
              </w:rPr>
              <w:t>.doc</w:t>
            </w:r>
          </w:p>
        </w:tc>
        <w:tc>
          <w:tcPr>
            <w:tcW w:w="1189" w:type="pct"/>
          </w:tcPr>
          <w:p w14:paraId="6AC606A3" w14:textId="48AAD4EE" w:rsidR="00DA3708" w:rsidRDefault="00DA3708" w:rsidP="00DA3708">
            <w:pPr>
              <w:pStyle w:val="TableText"/>
              <w:rPr>
                <w:rFonts w:cstheme="minorBidi"/>
              </w:rPr>
            </w:pPr>
            <w:proofErr w:type="spellStart"/>
            <w:r w:rsidRPr="008A2AFB">
              <w:rPr>
                <w:rFonts w:cstheme="minorBidi"/>
              </w:rPr>
              <w:t>MCCF_</w:t>
            </w:r>
            <w:r w:rsidRPr="00861655">
              <w:t>TASCore_</w:t>
            </w:r>
            <w:r w:rsidRPr="008A2AFB">
              <w:rPr>
                <w:rFonts w:cstheme="minorBidi"/>
              </w:rPr>
              <w:t>Documents</w:t>
            </w:r>
            <w:r w:rsidRPr="00861655">
              <w:t>documents</w:t>
            </w:r>
            <w:proofErr w:type="spellEnd"/>
            <w:r w:rsidRPr="00861655">
              <w:t>/Test/ TAS_01.00.</w:t>
            </w:r>
            <w:r w:rsidRPr="008A2AFB">
              <w:rPr>
                <w:rFonts w:cstheme="minorBidi"/>
              </w:rPr>
              <w:t>49</w:t>
            </w:r>
          </w:p>
        </w:tc>
      </w:tr>
      <w:tr w:rsidR="00DA3708" w:rsidRPr="006577DE" w14:paraId="5888F588" w14:textId="77777777" w:rsidTr="006F2EF3">
        <w:trPr>
          <w:cantSplit/>
        </w:trPr>
        <w:tc>
          <w:tcPr>
            <w:tcW w:w="1917" w:type="pct"/>
          </w:tcPr>
          <w:p w14:paraId="7F97DD72" w14:textId="705C65D8" w:rsidR="00DA3708" w:rsidRPr="00654C33" w:rsidRDefault="00DA3708" w:rsidP="00DA3708">
            <w:pPr>
              <w:pStyle w:val="TableText"/>
              <w:rPr>
                <w:rFonts w:cstheme="minorBidi"/>
              </w:rPr>
            </w:pPr>
            <w:r w:rsidRPr="0066745C">
              <w:t>TASCore_Defect_Log_TAS.01.00.49.xlsx</w:t>
            </w:r>
          </w:p>
        </w:tc>
        <w:tc>
          <w:tcPr>
            <w:tcW w:w="1001" w:type="pct"/>
          </w:tcPr>
          <w:p w14:paraId="00176A3C" w14:textId="3F6D5B25" w:rsidR="00DA3708" w:rsidRDefault="00DA3708" w:rsidP="00DA3708">
            <w:pPr>
              <w:pStyle w:val="TableText"/>
              <w:rPr>
                <w:rFonts w:cstheme="minorBidi"/>
              </w:rPr>
            </w:pPr>
            <w:r>
              <w:rPr>
                <w:rFonts w:cstheme="minorBidi"/>
              </w:rPr>
              <w:t>Defect Log</w:t>
            </w:r>
          </w:p>
        </w:tc>
        <w:tc>
          <w:tcPr>
            <w:tcW w:w="893" w:type="pct"/>
          </w:tcPr>
          <w:p w14:paraId="1D53312D" w14:textId="73A9F632" w:rsidR="00DA3708" w:rsidRDefault="00DA3708" w:rsidP="00DA3708">
            <w:pPr>
              <w:pStyle w:val="TableText"/>
              <w:rPr>
                <w:rFonts w:cstheme="minorBidi"/>
              </w:rPr>
            </w:pPr>
            <w:r>
              <w:rPr>
                <w:rFonts w:cstheme="minorBidi"/>
              </w:rPr>
              <w:t>.xlsx</w:t>
            </w:r>
          </w:p>
        </w:tc>
        <w:tc>
          <w:tcPr>
            <w:tcW w:w="1189" w:type="pct"/>
          </w:tcPr>
          <w:p w14:paraId="1B9259BA" w14:textId="441E99B6" w:rsidR="00DA3708" w:rsidRDefault="00DA3708" w:rsidP="00DA3708">
            <w:pPr>
              <w:pStyle w:val="TableText"/>
              <w:rPr>
                <w:rFonts w:cstheme="minorBidi"/>
              </w:rPr>
            </w:pPr>
            <w:proofErr w:type="spellStart"/>
            <w:r w:rsidRPr="008A2AFB">
              <w:rPr>
                <w:rFonts w:cstheme="minorBidi"/>
              </w:rPr>
              <w:t>MCCF_</w:t>
            </w:r>
            <w:r w:rsidRPr="00861655">
              <w:t>TASCore_</w:t>
            </w:r>
            <w:r w:rsidRPr="008A2AFB">
              <w:rPr>
                <w:rFonts w:cstheme="minorBidi"/>
              </w:rPr>
              <w:t>Documents</w:t>
            </w:r>
            <w:r w:rsidRPr="00861655">
              <w:t>documents</w:t>
            </w:r>
            <w:proofErr w:type="spellEnd"/>
            <w:r w:rsidRPr="00861655">
              <w:t>/Test/ TAS_01.00.</w:t>
            </w:r>
            <w:r w:rsidRPr="008A2AFB">
              <w:rPr>
                <w:rFonts w:cstheme="minorBidi"/>
              </w:rPr>
              <w:t>49</w:t>
            </w:r>
          </w:p>
        </w:tc>
      </w:tr>
      <w:tr w:rsidR="00DA3708" w:rsidRPr="006577DE" w14:paraId="5C7503E4" w14:textId="77777777" w:rsidTr="006F2EF3">
        <w:trPr>
          <w:cantSplit/>
        </w:trPr>
        <w:tc>
          <w:tcPr>
            <w:tcW w:w="1917" w:type="pct"/>
          </w:tcPr>
          <w:p w14:paraId="42B1EBE0" w14:textId="23BC14EB" w:rsidR="00DA3708" w:rsidRPr="00654C33" w:rsidRDefault="00DA3708" w:rsidP="00DA3708">
            <w:pPr>
              <w:pStyle w:val="TableText"/>
              <w:rPr>
                <w:rFonts w:cstheme="minorBidi"/>
              </w:rPr>
            </w:pPr>
            <w:r w:rsidRPr="0066745C">
              <w:t>TASCore_RTM_TAS.01.00.49.xlsx</w:t>
            </w:r>
          </w:p>
        </w:tc>
        <w:tc>
          <w:tcPr>
            <w:tcW w:w="1001" w:type="pct"/>
          </w:tcPr>
          <w:p w14:paraId="3EB2DAEC" w14:textId="68F6656E" w:rsidR="00DA3708" w:rsidRDefault="00DA3708" w:rsidP="00DA3708">
            <w:pPr>
              <w:pStyle w:val="TableText"/>
              <w:rPr>
                <w:rFonts w:cstheme="minorBidi"/>
              </w:rPr>
            </w:pPr>
            <w:r>
              <w:rPr>
                <w:rFonts w:cstheme="minorBidi"/>
              </w:rPr>
              <w:t>Release Traceability Matrix</w:t>
            </w:r>
          </w:p>
        </w:tc>
        <w:tc>
          <w:tcPr>
            <w:tcW w:w="893" w:type="pct"/>
          </w:tcPr>
          <w:p w14:paraId="6E8574CF" w14:textId="30697538" w:rsidR="00DA3708" w:rsidRDefault="00DA3708" w:rsidP="00DA3708">
            <w:pPr>
              <w:pStyle w:val="TableText"/>
              <w:rPr>
                <w:rFonts w:cstheme="minorBidi"/>
              </w:rPr>
            </w:pPr>
            <w:r>
              <w:rPr>
                <w:rFonts w:cstheme="minorBidi"/>
              </w:rPr>
              <w:t>.xlsx</w:t>
            </w:r>
          </w:p>
        </w:tc>
        <w:tc>
          <w:tcPr>
            <w:tcW w:w="1189" w:type="pct"/>
          </w:tcPr>
          <w:p w14:paraId="10DF2AAE" w14:textId="677AA722" w:rsidR="00DA3708" w:rsidRDefault="00DA3708" w:rsidP="00DA3708">
            <w:pPr>
              <w:pStyle w:val="TableText"/>
              <w:rPr>
                <w:rFonts w:cstheme="minorBidi"/>
              </w:rPr>
            </w:pPr>
            <w:proofErr w:type="spellStart"/>
            <w:r w:rsidRPr="008A2AFB">
              <w:rPr>
                <w:rFonts w:cstheme="minorBidi"/>
              </w:rPr>
              <w:t>MCCF_</w:t>
            </w:r>
            <w:r w:rsidRPr="00861655">
              <w:t>TASCore_</w:t>
            </w:r>
            <w:r w:rsidRPr="008A2AFB">
              <w:rPr>
                <w:rFonts w:cstheme="minorBidi"/>
              </w:rPr>
              <w:t>Documents</w:t>
            </w:r>
            <w:r w:rsidRPr="00861655">
              <w:t>documents</w:t>
            </w:r>
            <w:proofErr w:type="spellEnd"/>
            <w:r w:rsidRPr="00861655">
              <w:t>/Test/ TAS_01.00.</w:t>
            </w:r>
            <w:r w:rsidRPr="008A2AFB">
              <w:rPr>
                <w:rFonts w:cstheme="minorBidi"/>
              </w:rPr>
              <w:t>49</w:t>
            </w:r>
          </w:p>
        </w:tc>
      </w:tr>
      <w:tr w:rsidR="00DA3708" w:rsidRPr="006577DE" w14:paraId="6F7E6260" w14:textId="77777777" w:rsidTr="006F2EF3">
        <w:trPr>
          <w:cantSplit/>
        </w:trPr>
        <w:tc>
          <w:tcPr>
            <w:tcW w:w="1917" w:type="pct"/>
          </w:tcPr>
          <w:p w14:paraId="616E0B90" w14:textId="017B422F" w:rsidR="00DA3708" w:rsidRPr="00654C33" w:rsidRDefault="00DA3708" w:rsidP="00DA3708">
            <w:pPr>
              <w:pStyle w:val="TableText"/>
              <w:rPr>
                <w:rFonts w:cstheme="minorBidi"/>
              </w:rPr>
            </w:pPr>
            <w:r w:rsidRPr="0066745C">
              <w:lastRenderedPageBreak/>
              <w:t>TASCore_TEL_TAS.01.00.49.xlsx</w:t>
            </w:r>
          </w:p>
        </w:tc>
        <w:tc>
          <w:tcPr>
            <w:tcW w:w="1001" w:type="pct"/>
          </w:tcPr>
          <w:p w14:paraId="55BE7DC9" w14:textId="4655262F" w:rsidR="00DA3708" w:rsidRDefault="00DA3708" w:rsidP="00DA3708">
            <w:pPr>
              <w:pStyle w:val="TableText"/>
              <w:rPr>
                <w:rFonts w:cstheme="minorBidi"/>
              </w:rPr>
            </w:pPr>
            <w:r>
              <w:rPr>
                <w:rFonts w:cstheme="minorBidi"/>
              </w:rPr>
              <w:t>Test Execution Log</w:t>
            </w:r>
          </w:p>
        </w:tc>
        <w:tc>
          <w:tcPr>
            <w:tcW w:w="893" w:type="pct"/>
          </w:tcPr>
          <w:p w14:paraId="07EC6622" w14:textId="39D70F08" w:rsidR="00DA3708" w:rsidRDefault="00DA3708" w:rsidP="00DA3708">
            <w:pPr>
              <w:pStyle w:val="TableText"/>
              <w:rPr>
                <w:rFonts w:cstheme="minorBidi"/>
              </w:rPr>
            </w:pPr>
            <w:r>
              <w:rPr>
                <w:rFonts w:cstheme="minorBidi"/>
              </w:rPr>
              <w:t>.xlsx</w:t>
            </w:r>
          </w:p>
        </w:tc>
        <w:tc>
          <w:tcPr>
            <w:tcW w:w="1189" w:type="pct"/>
          </w:tcPr>
          <w:p w14:paraId="1316DF3A" w14:textId="3FE0EC14" w:rsidR="00DA3708" w:rsidRDefault="00DA3708" w:rsidP="00DA3708">
            <w:pPr>
              <w:pStyle w:val="TableText"/>
              <w:rPr>
                <w:rFonts w:cstheme="minorBidi"/>
              </w:rPr>
            </w:pPr>
            <w:proofErr w:type="spellStart"/>
            <w:r w:rsidRPr="008A2AFB">
              <w:rPr>
                <w:rFonts w:cstheme="minorBidi"/>
              </w:rPr>
              <w:t>MCCF_</w:t>
            </w:r>
            <w:r w:rsidRPr="00861655">
              <w:t>TASCore_</w:t>
            </w:r>
            <w:r w:rsidRPr="008A2AFB">
              <w:rPr>
                <w:rFonts w:cstheme="minorBidi"/>
              </w:rPr>
              <w:t>Documents</w:t>
            </w:r>
            <w:r w:rsidRPr="00861655">
              <w:t>documents</w:t>
            </w:r>
            <w:proofErr w:type="spellEnd"/>
            <w:r w:rsidRPr="00861655">
              <w:t>/Test/ TAS_01.00.</w:t>
            </w:r>
            <w:r w:rsidRPr="008A2AFB">
              <w:rPr>
                <w:rFonts w:cstheme="minorBidi"/>
              </w:rPr>
              <w:t>49</w:t>
            </w:r>
          </w:p>
        </w:tc>
      </w:tr>
      <w:tr w:rsidR="00DA3708" w:rsidRPr="006577DE" w14:paraId="0A2E9A66" w14:textId="77777777" w:rsidTr="006F2EF3">
        <w:tc>
          <w:tcPr>
            <w:tcW w:w="1917" w:type="pct"/>
          </w:tcPr>
          <w:p w14:paraId="0DAFA588" w14:textId="77777777" w:rsidR="00DA3708" w:rsidRPr="00654C33" w:rsidRDefault="00DA3708" w:rsidP="00DA3708">
            <w:pPr>
              <w:pStyle w:val="TableText"/>
              <w:rPr>
                <w:rFonts w:cstheme="minorBidi"/>
              </w:rPr>
            </w:pPr>
            <w:r w:rsidRPr="0066745C">
              <w:t>1194_21_VASection508_Software_Checklist.doc</w:t>
            </w:r>
          </w:p>
        </w:tc>
        <w:tc>
          <w:tcPr>
            <w:tcW w:w="1001" w:type="pct"/>
          </w:tcPr>
          <w:p w14:paraId="266DFA92" w14:textId="77777777" w:rsidR="00DA3708" w:rsidRDefault="00DA3708" w:rsidP="00DA3708">
            <w:pPr>
              <w:pStyle w:val="TableText"/>
              <w:rPr>
                <w:rFonts w:cstheme="minorBidi"/>
              </w:rPr>
            </w:pPr>
            <w:r>
              <w:rPr>
                <w:rFonts w:cstheme="minorBidi"/>
              </w:rPr>
              <w:t>1194.21 508 Compliance checklist</w:t>
            </w:r>
          </w:p>
        </w:tc>
        <w:tc>
          <w:tcPr>
            <w:tcW w:w="893" w:type="pct"/>
          </w:tcPr>
          <w:p w14:paraId="6432744D" w14:textId="77777777" w:rsidR="00DA3708" w:rsidRDefault="00DA3708" w:rsidP="00DA3708">
            <w:pPr>
              <w:pStyle w:val="TableText"/>
              <w:rPr>
                <w:rFonts w:cstheme="minorBidi"/>
              </w:rPr>
            </w:pPr>
            <w:r>
              <w:rPr>
                <w:rFonts w:cstheme="minorBidi"/>
              </w:rPr>
              <w:t>.doc</w:t>
            </w:r>
          </w:p>
        </w:tc>
        <w:tc>
          <w:tcPr>
            <w:tcW w:w="1189" w:type="pct"/>
          </w:tcPr>
          <w:p w14:paraId="7EA48FD3" w14:textId="37424152" w:rsidR="00DA3708" w:rsidRDefault="00DA3708" w:rsidP="00DA3708">
            <w:pPr>
              <w:pStyle w:val="TableText"/>
              <w:rPr>
                <w:rFonts w:cstheme="minorBidi"/>
              </w:rPr>
            </w:pPr>
            <w:proofErr w:type="spellStart"/>
            <w:r w:rsidRPr="008A2AFB">
              <w:rPr>
                <w:rFonts w:cstheme="minorBidi"/>
              </w:rPr>
              <w:t>MCCF_</w:t>
            </w:r>
            <w:r>
              <w:rPr>
                <w:rFonts w:cstheme="minorBidi"/>
              </w:rPr>
              <w:t>TASCore_</w:t>
            </w:r>
            <w:r w:rsidRPr="008A2AFB">
              <w:rPr>
                <w:rFonts w:cstheme="minorBidi"/>
              </w:rPr>
              <w:t>Documents</w:t>
            </w:r>
            <w:r>
              <w:rPr>
                <w:rFonts w:cstheme="minorBidi"/>
              </w:rPr>
              <w:t>documents</w:t>
            </w:r>
            <w:proofErr w:type="spellEnd"/>
            <w:r>
              <w:rPr>
                <w:rFonts w:cstheme="minorBidi"/>
              </w:rPr>
              <w:t>/Test/TAS_</w:t>
            </w:r>
            <w:r w:rsidRPr="00843EE3">
              <w:rPr>
                <w:rFonts w:cstheme="minorBidi"/>
              </w:rPr>
              <w:t>01.00.</w:t>
            </w:r>
            <w:r>
              <w:rPr>
                <w:rFonts w:cstheme="minorBidi"/>
              </w:rPr>
              <w:t>121</w:t>
            </w:r>
          </w:p>
        </w:tc>
      </w:tr>
      <w:tr w:rsidR="00DA3708" w:rsidRPr="006577DE" w14:paraId="7F9D5352" w14:textId="77777777" w:rsidTr="006F2EF3">
        <w:tc>
          <w:tcPr>
            <w:tcW w:w="1917" w:type="pct"/>
          </w:tcPr>
          <w:p w14:paraId="38E60190" w14:textId="77777777" w:rsidR="00DA3708" w:rsidRPr="00654C33" w:rsidRDefault="00DA3708" w:rsidP="00DA3708">
            <w:pPr>
              <w:pStyle w:val="TableText"/>
              <w:rPr>
                <w:rFonts w:cstheme="minorBidi"/>
              </w:rPr>
            </w:pPr>
            <w:r w:rsidRPr="0066745C">
              <w:t>1194_22_VASection508_Web_Checklist.doc</w:t>
            </w:r>
          </w:p>
        </w:tc>
        <w:tc>
          <w:tcPr>
            <w:tcW w:w="1001" w:type="pct"/>
          </w:tcPr>
          <w:p w14:paraId="6AD6C83A" w14:textId="77777777" w:rsidR="00DA3708" w:rsidRDefault="00DA3708" w:rsidP="00DA3708">
            <w:pPr>
              <w:pStyle w:val="TableText"/>
              <w:rPr>
                <w:rFonts w:cstheme="minorBidi"/>
              </w:rPr>
            </w:pPr>
            <w:r>
              <w:rPr>
                <w:rFonts w:cstheme="minorBidi"/>
              </w:rPr>
              <w:t>1194.22 508 Compliance checklist</w:t>
            </w:r>
          </w:p>
        </w:tc>
        <w:tc>
          <w:tcPr>
            <w:tcW w:w="893" w:type="pct"/>
          </w:tcPr>
          <w:p w14:paraId="4CCC4DE2" w14:textId="77777777" w:rsidR="00DA3708" w:rsidRDefault="00DA3708" w:rsidP="00DA3708">
            <w:pPr>
              <w:pStyle w:val="TableText"/>
              <w:rPr>
                <w:rFonts w:cstheme="minorBidi"/>
              </w:rPr>
            </w:pPr>
            <w:r>
              <w:rPr>
                <w:rFonts w:cstheme="minorBidi"/>
              </w:rPr>
              <w:t>.doc</w:t>
            </w:r>
          </w:p>
        </w:tc>
        <w:tc>
          <w:tcPr>
            <w:tcW w:w="1189" w:type="pct"/>
          </w:tcPr>
          <w:p w14:paraId="54D4B7D5" w14:textId="4481DFB7" w:rsidR="00DA3708" w:rsidRDefault="00DA3708" w:rsidP="00DA3708">
            <w:pPr>
              <w:pStyle w:val="TableText"/>
              <w:rPr>
                <w:rFonts w:cstheme="minorBidi"/>
              </w:rPr>
            </w:pPr>
            <w:proofErr w:type="spellStart"/>
            <w:r w:rsidRPr="008A2AFB">
              <w:rPr>
                <w:rFonts w:cstheme="minorBidi"/>
              </w:rPr>
              <w:t>MCCF_</w:t>
            </w:r>
            <w:r>
              <w:rPr>
                <w:rFonts w:cstheme="minorBidi"/>
              </w:rPr>
              <w:t>TASCore_</w:t>
            </w:r>
            <w:r w:rsidRPr="008A2AFB">
              <w:rPr>
                <w:rFonts w:cstheme="minorBidi"/>
              </w:rPr>
              <w:t>Documents</w:t>
            </w:r>
            <w:r>
              <w:rPr>
                <w:rFonts w:cstheme="minorBidi"/>
              </w:rPr>
              <w:t>documents</w:t>
            </w:r>
            <w:proofErr w:type="spellEnd"/>
            <w:r>
              <w:rPr>
                <w:rFonts w:cstheme="minorBidi"/>
              </w:rPr>
              <w:t>/Test/</w:t>
            </w:r>
            <w:r>
              <w:t xml:space="preserve"> </w:t>
            </w:r>
            <w:r w:rsidRPr="00843EE3">
              <w:rPr>
                <w:rFonts w:cstheme="minorBidi"/>
              </w:rPr>
              <w:t>TAS_01.00.</w:t>
            </w:r>
            <w:r>
              <w:rPr>
                <w:rFonts w:cstheme="minorBidi"/>
              </w:rPr>
              <w:t>121</w:t>
            </w:r>
          </w:p>
        </w:tc>
      </w:tr>
      <w:tr w:rsidR="00DA3708" w:rsidRPr="006577DE" w14:paraId="7C527E31" w14:textId="77777777" w:rsidTr="006F2EF3">
        <w:tc>
          <w:tcPr>
            <w:tcW w:w="1917" w:type="pct"/>
          </w:tcPr>
          <w:p w14:paraId="51927509" w14:textId="77777777" w:rsidR="00DA3708" w:rsidRPr="00654C33" w:rsidRDefault="00DA3708" w:rsidP="00DA3708">
            <w:pPr>
              <w:pStyle w:val="TableText"/>
              <w:rPr>
                <w:rFonts w:cstheme="minorBidi"/>
              </w:rPr>
            </w:pPr>
            <w:r w:rsidRPr="0066745C">
              <w:t>1194_31_VASection508_Functional_Checklist.doc</w:t>
            </w:r>
          </w:p>
        </w:tc>
        <w:tc>
          <w:tcPr>
            <w:tcW w:w="1001" w:type="pct"/>
          </w:tcPr>
          <w:p w14:paraId="7AA0CB09" w14:textId="7B36A5AA" w:rsidR="00DA3708" w:rsidRDefault="00DA3708" w:rsidP="00DA3708">
            <w:pPr>
              <w:pStyle w:val="TableText"/>
              <w:rPr>
                <w:rFonts w:cstheme="minorBidi"/>
              </w:rPr>
            </w:pPr>
            <w:r>
              <w:rPr>
                <w:rFonts w:cstheme="minorBidi"/>
              </w:rPr>
              <w:t xml:space="preserve">1194.31 508 Compliance </w:t>
            </w:r>
            <w:proofErr w:type="spellStart"/>
            <w:r>
              <w:rPr>
                <w:rFonts w:cstheme="minorBidi"/>
              </w:rPr>
              <w:t>checklistCompliancechecklist</w:t>
            </w:r>
            <w:proofErr w:type="spellEnd"/>
          </w:p>
        </w:tc>
        <w:tc>
          <w:tcPr>
            <w:tcW w:w="893" w:type="pct"/>
          </w:tcPr>
          <w:p w14:paraId="059A0046" w14:textId="77777777" w:rsidR="00DA3708" w:rsidRDefault="00DA3708" w:rsidP="00DA3708">
            <w:pPr>
              <w:pStyle w:val="TableText"/>
              <w:rPr>
                <w:rFonts w:cstheme="minorBidi"/>
              </w:rPr>
            </w:pPr>
            <w:r>
              <w:rPr>
                <w:rFonts w:cstheme="minorBidi"/>
              </w:rPr>
              <w:t>.doc</w:t>
            </w:r>
          </w:p>
        </w:tc>
        <w:tc>
          <w:tcPr>
            <w:tcW w:w="1189" w:type="pct"/>
          </w:tcPr>
          <w:p w14:paraId="00093568" w14:textId="7EF00A95" w:rsidR="00DA3708" w:rsidRDefault="00DA3708" w:rsidP="00DA3708">
            <w:pPr>
              <w:pStyle w:val="TableText"/>
              <w:rPr>
                <w:rFonts w:cstheme="minorBidi"/>
              </w:rPr>
            </w:pPr>
            <w:proofErr w:type="spellStart"/>
            <w:r w:rsidRPr="008A2AFB">
              <w:rPr>
                <w:rFonts w:cstheme="minorBidi"/>
              </w:rPr>
              <w:t>MCCF_</w:t>
            </w:r>
            <w:r w:rsidRPr="00861655">
              <w:t>TASCore_</w:t>
            </w:r>
            <w:r w:rsidRPr="008A2AFB">
              <w:rPr>
                <w:rFonts w:cstheme="minorBidi"/>
              </w:rPr>
              <w:t>Documents</w:t>
            </w:r>
            <w:r w:rsidRPr="00861655">
              <w:t>documents</w:t>
            </w:r>
            <w:proofErr w:type="spellEnd"/>
            <w:r w:rsidRPr="00861655">
              <w:t>/Test/ TAS_01.00.</w:t>
            </w:r>
            <w:r>
              <w:t>121</w:t>
            </w:r>
          </w:p>
        </w:tc>
      </w:tr>
      <w:tr w:rsidR="00DA3708" w:rsidRPr="006577DE" w14:paraId="216D6D05" w14:textId="77777777" w:rsidTr="006F2EF3">
        <w:tc>
          <w:tcPr>
            <w:tcW w:w="1917" w:type="pct"/>
          </w:tcPr>
          <w:p w14:paraId="03C00C7A" w14:textId="77777777" w:rsidR="00DA3708" w:rsidRPr="00654C33" w:rsidRDefault="00DA3708" w:rsidP="00DA3708">
            <w:pPr>
              <w:pStyle w:val="TableText"/>
              <w:rPr>
                <w:rFonts w:cstheme="minorBidi"/>
              </w:rPr>
            </w:pPr>
            <w:r w:rsidRPr="0066745C">
              <w:t>1194_41_VASection508_Documentation_Checklist.doc</w:t>
            </w:r>
          </w:p>
        </w:tc>
        <w:tc>
          <w:tcPr>
            <w:tcW w:w="1001" w:type="pct"/>
          </w:tcPr>
          <w:p w14:paraId="79AB4A02" w14:textId="2D0D7033" w:rsidR="00DA3708" w:rsidRDefault="00DA3708" w:rsidP="00DA3708">
            <w:pPr>
              <w:pStyle w:val="TableText"/>
              <w:rPr>
                <w:rFonts w:cstheme="minorBidi"/>
              </w:rPr>
            </w:pPr>
            <w:r>
              <w:rPr>
                <w:rFonts w:cstheme="minorBidi"/>
              </w:rPr>
              <w:t xml:space="preserve">1194.41 508 Compliance </w:t>
            </w:r>
            <w:proofErr w:type="spellStart"/>
            <w:r>
              <w:rPr>
                <w:rFonts w:cstheme="minorBidi"/>
              </w:rPr>
              <w:t>checklistCompliancechecklist</w:t>
            </w:r>
            <w:proofErr w:type="spellEnd"/>
          </w:p>
        </w:tc>
        <w:tc>
          <w:tcPr>
            <w:tcW w:w="893" w:type="pct"/>
          </w:tcPr>
          <w:p w14:paraId="3B431694" w14:textId="77777777" w:rsidR="00DA3708" w:rsidRDefault="00DA3708" w:rsidP="00DA3708">
            <w:pPr>
              <w:pStyle w:val="TableText"/>
              <w:rPr>
                <w:rFonts w:cstheme="minorBidi"/>
              </w:rPr>
            </w:pPr>
            <w:r>
              <w:rPr>
                <w:rFonts w:cstheme="minorBidi"/>
              </w:rPr>
              <w:t>.doc</w:t>
            </w:r>
          </w:p>
        </w:tc>
        <w:tc>
          <w:tcPr>
            <w:tcW w:w="1189" w:type="pct"/>
          </w:tcPr>
          <w:p w14:paraId="17C5FC51" w14:textId="1845258C" w:rsidR="00DA3708" w:rsidRDefault="00DA3708" w:rsidP="00DA3708">
            <w:pPr>
              <w:pStyle w:val="TableText"/>
              <w:rPr>
                <w:rFonts w:cstheme="minorBidi"/>
              </w:rPr>
            </w:pPr>
            <w:proofErr w:type="spellStart"/>
            <w:r w:rsidRPr="008A2AFB">
              <w:rPr>
                <w:rFonts w:cstheme="minorBidi"/>
              </w:rPr>
              <w:t>MCCF_</w:t>
            </w:r>
            <w:r w:rsidRPr="00861655">
              <w:t>TASCore_</w:t>
            </w:r>
            <w:r w:rsidRPr="008A2AFB">
              <w:rPr>
                <w:rFonts w:cstheme="minorBidi"/>
              </w:rPr>
              <w:t>Documents</w:t>
            </w:r>
            <w:r w:rsidRPr="00861655">
              <w:t>documents</w:t>
            </w:r>
            <w:proofErr w:type="spellEnd"/>
            <w:r w:rsidRPr="00861655">
              <w:t>/Test/ TAS_01.00.</w:t>
            </w:r>
            <w:r>
              <w:t>121</w:t>
            </w:r>
          </w:p>
        </w:tc>
      </w:tr>
      <w:tr w:rsidR="00DA3708" w:rsidRPr="006577DE" w14:paraId="3231713B" w14:textId="77777777" w:rsidTr="006F2EF3">
        <w:tc>
          <w:tcPr>
            <w:tcW w:w="1917" w:type="pct"/>
          </w:tcPr>
          <w:p w14:paraId="7DFC1821" w14:textId="26FA6ECC" w:rsidR="00DA3708" w:rsidRPr="00654C33" w:rsidRDefault="00DA3708" w:rsidP="00DA3708">
            <w:pPr>
              <w:pStyle w:val="TableText"/>
              <w:rPr>
                <w:rFonts w:cstheme="minorBidi"/>
              </w:rPr>
            </w:pPr>
            <w:r w:rsidRPr="0066745C">
              <w:t>TASCore_Defect_Log_TAS.01.00.49</w:t>
            </w:r>
            <w:r>
              <w:t>121</w:t>
            </w:r>
            <w:r w:rsidRPr="0066745C">
              <w:t>.xlsx</w:t>
            </w:r>
          </w:p>
        </w:tc>
        <w:tc>
          <w:tcPr>
            <w:tcW w:w="1001" w:type="pct"/>
          </w:tcPr>
          <w:p w14:paraId="4B36967C" w14:textId="77777777" w:rsidR="00DA3708" w:rsidRDefault="00DA3708" w:rsidP="00DA3708">
            <w:pPr>
              <w:pStyle w:val="TableText"/>
              <w:rPr>
                <w:rFonts w:cstheme="minorBidi"/>
              </w:rPr>
            </w:pPr>
            <w:r>
              <w:rPr>
                <w:rFonts w:cstheme="minorBidi"/>
              </w:rPr>
              <w:t>Defect Log</w:t>
            </w:r>
          </w:p>
        </w:tc>
        <w:tc>
          <w:tcPr>
            <w:tcW w:w="893" w:type="pct"/>
          </w:tcPr>
          <w:p w14:paraId="0837ED7D" w14:textId="77777777" w:rsidR="00DA3708" w:rsidRDefault="00DA3708" w:rsidP="00DA3708">
            <w:pPr>
              <w:pStyle w:val="TableText"/>
              <w:rPr>
                <w:rFonts w:cstheme="minorBidi"/>
              </w:rPr>
            </w:pPr>
            <w:r>
              <w:rPr>
                <w:rFonts w:cstheme="minorBidi"/>
              </w:rPr>
              <w:t>.xlsx</w:t>
            </w:r>
          </w:p>
        </w:tc>
        <w:tc>
          <w:tcPr>
            <w:tcW w:w="1189" w:type="pct"/>
          </w:tcPr>
          <w:p w14:paraId="649E911A" w14:textId="7938F90A" w:rsidR="00DA3708" w:rsidRDefault="00DA3708" w:rsidP="00DA3708">
            <w:pPr>
              <w:pStyle w:val="TableText"/>
              <w:rPr>
                <w:rFonts w:cstheme="minorBidi"/>
              </w:rPr>
            </w:pPr>
            <w:proofErr w:type="spellStart"/>
            <w:r w:rsidRPr="008A2AFB">
              <w:rPr>
                <w:rFonts w:cstheme="minorBidi"/>
              </w:rPr>
              <w:t>MCCF_</w:t>
            </w:r>
            <w:r w:rsidRPr="00861655">
              <w:t>TASCore_</w:t>
            </w:r>
            <w:r w:rsidRPr="008A2AFB">
              <w:rPr>
                <w:rFonts w:cstheme="minorBidi"/>
              </w:rPr>
              <w:t>Documents</w:t>
            </w:r>
            <w:r w:rsidRPr="00861655">
              <w:t>documents</w:t>
            </w:r>
            <w:proofErr w:type="spellEnd"/>
            <w:r w:rsidRPr="00861655">
              <w:t>/Test/ TAS_01.00.</w:t>
            </w:r>
            <w:r>
              <w:t>121</w:t>
            </w:r>
          </w:p>
        </w:tc>
      </w:tr>
      <w:tr w:rsidR="00DA3708" w:rsidRPr="006577DE" w14:paraId="6D9E107C" w14:textId="77777777" w:rsidTr="006F2EF3">
        <w:tc>
          <w:tcPr>
            <w:tcW w:w="1917" w:type="pct"/>
          </w:tcPr>
          <w:p w14:paraId="2DD1B5A8" w14:textId="7B290156" w:rsidR="00DA3708" w:rsidRPr="00654C33" w:rsidRDefault="00DA3708" w:rsidP="00DA3708">
            <w:pPr>
              <w:pStyle w:val="TableText"/>
              <w:rPr>
                <w:rFonts w:cstheme="minorBidi"/>
              </w:rPr>
            </w:pPr>
            <w:r w:rsidRPr="0066745C">
              <w:t>TASCore_RTM_TAS.01.00.49</w:t>
            </w:r>
            <w:r>
              <w:t>121</w:t>
            </w:r>
            <w:r w:rsidRPr="0066745C">
              <w:t>.xlsx</w:t>
            </w:r>
          </w:p>
        </w:tc>
        <w:tc>
          <w:tcPr>
            <w:tcW w:w="1001" w:type="pct"/>
          </w:tcPr>
          <w:p w14:paraId="6132C3F9" w14:textId="77777777" w:rsidR="00DA3708" w:rsidRDefault="00DA3708" w:rsidP="00DA3708">
            <w:pPr>
              <w:pStyle w:val="TableText"/>
              <w:rPr>
                <w:rFonts w:cstheme="minorBidi"/>
              </w:rPr>
            </w:pPr>
            <w:r>
              <w:rPr>
                <w:rFonts w:cstheme="minorBidi"/>
              </w:rPr>
              <w:t>Release Traceability Matrix</w:t>
            </w:r>
          </w:p>
        </w:tc>
        <w:tc>
          <w:tcPr>
            <w:tcW w:w="893" w:type="pct"/>
          </w:tcPr>
          <w:p w14:paraId="73950E68" w14:textId="77777777" w:rsidR="00DA3708" w:rsidRDefault="00DA3708" w:rsidP="00DA3708">
            <w:pPr>
              <w:pStyle w:val="TableText"/>
              <w:rPr>
                <w:rFonts w:cstheme="minorBidi"/>
              </w:rPr>
            </w:pPr>
            <w:r>
              <w:rPr>
                <w:rFonts w:cstheme="minorBidi"/>
              </w:rPr>
              <w:t>.xlsx</w:t>
            </w:r>
          </w:p>
        </w:tc>
        <w:tc>
          <w:tcPr>
            <w:tcW w:w="1189" w:type="pct"/>
          </w:tcPr>
          <w:p w14:paraId="38569BA6" w14:textId="7F5133AC" w:rsidR="00DA3708" w:rsidRDefault="00DA3708" w:rsidP="00DA3708">
            <w:pPr>
              <w:pStyle w:val="TableText"/>
              <w:rPr>
                <w:rFonts w:cstheme="minorBidi"/>
              </w:rPr>
            </w:pPr>
            <w:proofErr w:type="spellStart"/>
            <w:r w:rsidRPr="008A2AFB">
              <w:rPr>
                <w:rFonts w:cstheme="minorBidi"/>
              </w:rPr>
              <w:t>MCCF_</w:t>
            </w:r>
            <w:r w:rsidRPr="00861655">
              <w:t>TASCore_</w:t>
            </w:r>
            <w:r w:rsidRPr="008A2AFB">
              <w:rPr>
                <w:rFonts w:cstheme="minorBidi"/>
              </w:rPr>
              <w:t>Documents</w:t>
            </w:r>
            <w:r w:rsidRPr="00861655">
              <w:t>documents</w:t>
            </w:r>
            <w:proofErr w:type="spellEnd"/>
            <w:r w:rsidRPr="00861655">
              <w:t>/Test/ TAS_01.00.</w:t>
            </w:r>
            <w:r>
              <w:t>121</w:t>
            </w:r>
          </w:p>
        </w:tc>
      </w:tr>
      <w:tr w:rsidR="00DA3708" w:rsidRPr="006577DE" w14:paraId="1C5470B3" w14:textId="77777777" w:rsidTr="00AA3094">
        <w:tc>
          <w:tcPr>
            <w:tcW w:w="1917" w:type="pct"/>
          </w:tcPr>
          <w:p w14:paraId="3D533AC6" w14:textId="1E58261B" w:rsidR="00DA3708" w:rsidRPr="00654C33" w:rsidRDefault="00DA3708" w:rsidP="00DA3708">
            <w:pPr>
              <w:pStyle w:val="TableText"/>
              <w:rPr>
                <w:rFonts w:cstheme="minorBidi"/>
              </w:rPr>
            </w:pPr>
            <w:r>
              <w:t>508RequirementsMatrix.xlsx</w:t>
            </w:r>
          </w:p>
        </w:tc>
        <w:tc>
          <w:tcPr>
            <w:tcW w:w="1001" w:type="pct"/>
          </w:tcPr>
          <w:p w14:paraId="3D029C91" w14:textId="1E30A8F6" w:rsidR="00DA3708" w:rsidRDefault="00DA3708" w:rsidP="00DA3708">
            <w:pPr>
              <w:pStyle w:val="TableText"/>
              <w:rPr>
                <w:rFonts w:cstheme="minorBidi"/>
              </w:rPr>
            </w:pPr>
            <w:r>
              <w:rPr>
                <w:rFonts w:cstheme="minorBidi"/>
              </w:rPr>
              <w:t>Requirements Matrix</w:t>
            </w:r>
          </w:p>
        </w:tc>
        <w:tc>
          <w:tcPr>
            <w:tcW w:w="893" w:type="pct"/>
          </w:tcPr>
          <w:p w14:paraId="283D356D" w14:textId="77777777" w:rsidR="00DA3708" w:rsidRDefault="00DA3708" w:rsidP="00DA3708">
            <w:pPr>
              <w:pStyle w:val="TableText"/>
              <w:rPr>
                <w:rFonts w:cstheme="minorBidi"/>
              </w:rPr>
            </w:pPr>
            <w:r>
              <w:rPr>
                <w:rFonts w:cstheme="minorBidi"/>
              </w:rPr>
              <w:t>.xlsx</w:t>
            </w:r>
          </w:p>
        </w:tc>
        <w:tc>
          <w:tcPr>
            <w:tcW w:w="1189" w:type="pct"/>
          </w:tcPr>
          <w:p w14:paraId="4F376CC4" w14:textId="4C22FE6F" w:rsidR="00DA3708"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w:t>
            </w:r>
          </w:p>
        </w:tc>
      </w:tr>
      <w:tr w:rsidR="00DA3708" w:rsidRPr="006577DE" w14:paraId="09F6AA89" w14:textId="77777777" w:rsidTr="00AA3094">
        <w:tc>
          <w:tcPr>
            <w:tcW w:w="1917" w:type="pct"/>
          </w:tcPr>
          <w:p w14:paraId="05E4FAA4" w14:textId="6707CB62" w:rsidR="00DA3708" w:rsidRPr="00654C33" w:rsidRDefault="00DA3708" w:rsidP="00DA3708">
            <w:pPr>
              <w:pStyle w:val="TableText"/>
              <w:rPr>
                <w:rFonts w:cstheme="minorBidi"/>
              </w:rPr>
            </w:pPr>
            <w:r>
              <w:t>25299 Medical Care Collections Fund (MCCF) Electronic Data Interchange (EDI) Transaction Applications Suite Phase 1 Interim Audit Report 11 07 .doc</w:t>
            </w:r>
          </w:p>
        </w:tc>
        <w:tc>
          <w:tcPr>
            <w:tcW w:w="1001" w:type="pct"/>
          </w:tcPr>
          <w:p w14:paraId="3C70257E" w14:textId="59A4E55B" w:rsidR="00DA3708" w:rsidRDefault="00DA3708" w:rsidP="00DA3708">
            <w:pPr>
              <w:pStyle w:val="TableText"/>
              <w:rPr>
                <w:rFonts w:cstheme="minorBidi"/>
              </w:rPr>
            </w:pPr>
            <w:r>
              <w:rPr>
                <w:rFonts w:cstheme="minorBidi"/>
              </w:rPr>
              <w:t>Audit Report</w:t>
            </w:r>
          </w:p>
        </w:tc>
        <w:tc>
          <w:tcPr>
            <w:tcW w:w="893" w:type="pct"/>
          </w:tcPr>
          <w:p w14:paraId="355B2A4A" w14:textId="5658BEA0" w:rsidR="00DA3708" w:rsidRDefault="00DA3708" w:rsidP="00DA3708">
            <w:pPr>
              <w:pStyle w:val="TableText"/>
              <w:rPr>
                <w:rFonts w:cstheme="minorBidi"/>
              </w:rPr>
            </w:pPr>
            <w:r>
              <w:rPr>
                <w:rFonts w:cstheme="minorBidi"/>
              </w:rPr>
              <w:t>.doc</w:t>
            </w:r>
          </w:p>
        </w:tc>
        <w:tc>
          <w:tcPr>
            <w:tcW w:w="1189" w:type="pct"/>
          </w:tcPr>
          <w:p w14:paraId="057238B8" w14:textId="66AD924F" w:rsidR="00DA3708"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w:t>
            </w:r>
          </w:p>
        </w:tc>
      </w:tr>
      <w:tr w:rsidR="00DA3708" w:rsidRPr="006577DE" w14:paraId="6CB95F24" w14:textId="77777777" w:rsidTr="00AA3094">
        <w:tc>
          <w:tcPr>
            <w:tcW w:w="1917" w:type="pct"/>
          </w:tcPr>
          <w:p w14:paraId="6B822B13" w14:textId="3F514BF5" w:rsidR="00DA3708" w:rsidRPr="00654C33" w:rsidRDefault="00DA3708" w:rsidP="00DA3708">
            <w:pPr>
              <w:pStyle w:val="TableText"/>
              <w:rPr>
                <w:rFonts w:cstheme="minorBidi"/>
              </w:rPr>
            </w:pPr>
            <w:r>
              <w:t>OIT_Compliance_Content_Summary_20171204.xlsx</w:t>
            </w:r>
          </w:p>
        </w:tc>
        <w:tc>
          <w:tcPr>
            <w:tcW w:w="1001" w:type="pct"/>
          </w:tcPr>
          <w:p w14:paraId="7BBB63DF" w14:textId="6D127EA7" w:rsidR="00DA3708" w:rsidRDefault="00DA3708" w:rsidP="00DA3708">
            <w:pPr>
              <w:pStyle w:val="TableText"/>
              <w:rPr>
                <w:rFonts w:cstheme="minorBidi"/>
              </w:rPr>
            </w:pPr>
            <w:r>
              <w:rPr>
                <w:rFonts w:cstheme="minorBidi"/>
              </w:rPr>
              <w:t>Summary</w:t>
            </w:r>
          </w:p>
        </w:tc>
        <w:tc>
          <w:tcPr>
            <w:tcW w:w="893" w:type="pct"/>
          </w:tcPr>
          <w:p w14:paraId="5EF35879" w14:textId="77777777" w:rsidR="00DA3708" w:rsidRDefault="00DA3708" w:rsidP="00DA3708">
            <w:pPr>
              <w:pStyle w:val="TableText"/>
              <w:rPr>
                <w:rFonts w:cstheme="minorBidi"/>
              </w:rPr>
            </w:pPr>
            <w:r>
              <w:rPr>
                <w:rFonts w:cstheme="minorBidi"/>
              </w:rPr>
              <w:t>.xlsx</w:t>
            </w:r>
          </w:p>
        </w:tc>
        <w:tc>
          <w:tcPr>
            <w:tcW w:w="1189" w:type="pct"/>
          </w:tcPr>
          <w:p w14:paraId="3895FA8A" w14:textId="596AE833" w:rsidR="00DA3708"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w:t>
            </w:r>
          </w:p>
        </w:tc>
      </w:tr>
      <w:tr w:rsidR="00DA3708" w:rsidRPr="006577DE" w14:paraId="0D12EF7F" w14:textId="77777777" w:rsidTr="00AA3094">
        <w:tc>
          <w:tcPr>
            <w:tcW w:w="1917" w:type="pct"/>
          </w:tcPr>
          <w:p w14:paraId="04E47FE9" w14:textId="10AECA18" w:rsidR="00DA3708" w:rsidRPr="00654C33" w:rsidRDefault="00DA3708" w:rsidP="00DA3708">
            <w:pPr>
              <w:pStyle w:val="TableText"/>
              <w:rPr>
                <w:rFonts w:cstheme="minorBidi"/>
              </w:rPr>
            </w:pPr>
            <w:proofErr w:type="spellStart"/>
            <w:r>
              <w:lastRenderedPageBreak/>
              <w:t>TAS_test_</w:t>
            </w:r>
            <w:proofErr w:type="gramStart"/>
            <w:r>
              <w:t>evaluation.docs</w:t>
            </w:r>
            <w:proofErr w:type="spellEnd"/>
            <w:proofErr w:type="gramEnd"/>
          </w:p>
        </w:tc>
        <w:tc>
          <w:tcPr>
            <w:tcW w:w="1001" w:type="pct"/>
          </w:tcPr>
          <w:p w14:paraId="4D0BC371" w14:textId="24F4964D" w:rsidR="00DA3708" w:rsidRDefault="00DA3708" w:rsidP="00DA3708">
            <w:pPr>
              <w:pStyle w:val="TableText"/>
              <w:rPr>
                <w:rFonts w:cstheme="minorBidi"/>
              </w:rPr>
            </w:pPr>
            <w:r>
              <w:rPr>
                <w:rFonts w:cstheme="minorBidi"/>
              </w:rPr>
              <w:t xml:space="preserve">Test Evaluation </w:t>
            </w:r>
          </w:p>
        </w:tc>
        <w:tc>
          <w:tcPr>
            <w:tcW w:w="893" w:type="pct"/>
          </w:tcPr>
          <w:p w14:paraId="5755AFEC" w14:textId="77777777" w:rsidR="00DA3708" w:rsidRDefault="00DA3708" w:rsidP="00DA3708">
            <w:pPr>
              <w:pStyle w:val="TableText"/>
              <w:rPr>
                <w:rFonts w:cstheme="minorBidi"/>
              </w:rPr>
            </w:pPr>
            <w:r>
              <w:rPr>
                <w:rFonts w:cstheme="minorBidi"/>
              </w:rPr>
              <w:t>.xlsx</w:t>
            </w:r>
          </w:p>
        </w:tc>
        <w:tc>
          <w:tcPr>
            <w:tcW w:w="1189" w:type="pct"/>
          </w:tcPr>
          <w:p w14:paraId="0D4AE3D4" w14:textId="12FE85C0" w:rsidR="00DA3708"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/Test/TAS_01.00.121</w:t>
            </w:r>
          </w:p>
        </w:tc>
      </w:tr>
      <w:tr w:rsidR="00DA3708" w:rsidRPr="006577DE" w14:paraId="052619C1" w14:textId="77777777" w:rsidTr="00AA3094">
        <w:tc>
          <w:tcPr>
            <w:tcW w:w="1917" w:type="pct"/>
          </w:tcPr>
          <w:p w14:paraId="64CCEBC5" w14:textId="73A9A080" w:rsidR="00DA3708" w:rsidRDefault="00DA3708" w:rsidP="00DA3708">
            <w:pPr>
              <w:pStyle w:val="TableText"/>
            </w:pPr>
            <w:r>
              <w:t>1194_21_VASection508_Software_Checklist.doc</w:t>
            </w:r>
          </w:p>
        </w:tc>
        <w:tc>
          <w:tcPr>
            <w:tcW w:w="1001" w:type="pct"/>
          </w:tcPr>
          <w:p w14:paraId="247DCC7E" w14:textId="12F10C68" w:rsidR="00DA3708" w:rsidRDefault="00DA3708" w:rsidP="00DA3708">
            <w:pPr>
              <w:pStyle w:val="TableText"/>
              <w:rPr>
                <w:rFonts w:cstheme="minorBidi"/>
              </w:rPr>
            </w:pPr>
            <w:r>
              <w:rPr>
                <w:rFonts w:cstheme="minorBidi"/>
              </w:rPr>
              <w:t>508 Software Checklist</w:t>
            </w:r>
          </w:p>
        </w:tc>
        <w:tc>
          <w:tcPr>
            <w:tcW w:w="893" w:type="pct"/>
          </w:tcPr>
          <w:p w14:paraId="091AD525" w14:textId="751E0603" w:rsidR="00DA3708" w:rsidRDefault="00DA3708" w:rsidP="00DA3708">
            <w:pPr>
              <w:pStyle w:val="TableText"/>
              <w:rPr>
                <w:rFonts w:cstheme="minorBidi"/>
              </w:rPr>
            </w:pPr>
            <w:r>
              <w:rPr>
                <w:rFonts w:cstheme="minorBidi"/>
              </w:rPr>
              <w:t>.doc</w:t>
            </w:r>
          </w:p>
        </w:tc>
        <w:tc>
          <w:tcPr>
            <w:tcW w:w="1189" w:type="pct"/>
          </w:tcPr>
          <w:p w14:paraId="656F97F9" w14:textId="76A6CAE6" w:rsidR="00DA3708" w:rsidRPr="008A2AFB"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/Test/TAS_01.00.121</w:t>
            </w:r>
          </w:p>
        </w:tc>
      </w:tr>
      <w:tr w:rsidR="00DA3708" w:rsidRPr="006577DE" w14:paraId="69E35B7A" w14:textId="77777777" w:rsidTr="00AA3094">
        <w:tc>
          <w:tcPr>
            <w:tcW w:w="1917" w:type="pct"/>
          </w:tcPr>
          <w:p w14:paraId="282AE5B2" w14:textId="5EF564FA" w:rsidR="00DA3708" w:rsidRDefault="00DA3708" w:rsidP="00DA3708">
            <w:pPr>
              <w:pStyle w:val="TableText"/>
            </w:pPr>
            <w:r>
              <w:t>1194_22_VASection508_Web_Checklist.doc</w:t>
            </w:r>
          </w:p>
        </w:tc>
        <w:tc>
          <w:tcPr>
            <w:tcW w:w="1001" w:type="pct"/>
          </w:tcPr>
          <w:p w14:paraId="10BAA0BA" w14:textId="7206AF4A" w:rsidR="00DA3708" w:rsidRDefault="00DA3708" w:rsidP="00DA3708">
            <w:pPr>
              <w:pStyle w:val="TableText"/>
              <w:rPr>
                <w:rFonts w:cstheme="minorBidi"/>
              </w:rPr>
            </w:pPr>
            <w:r>
              <w:rPr>
                <w:rFonts w:cstheme="minorBidi"/>
              </w:rPr>
              <w:t>508 Web Checklist</w:t>
            </w:r>
          </w:p>
        </w:tc>
        <w:tc>
          <w:tcPr>
            <w:tcW w:w="893" w:type="pct"/>
          </w:tcPr>
          <w:p w14:paraId="62B4C8D9" w14:textId="52A516DC" w:rsidR="00DA3708" w:rsidRDefault="00DA3708" w:rsidP="00DA3708">
            <w:pPr>
              <w:pStyle w:val="TableText"/>
              <w:rPr>
                <w:rFonts w:cstheme="minorBidi"/>
              </w:rPr>
            </w:pPr>
            <w:r>
              <w:rPr>
                <w:rFonts w:cstheme="minorBidi"/>
              </w:rPr>
              <w:t>.doc</w:t>
            </w:r>
          </w:p>
        </w:tc>
        <w:tc>
          <w:tcPr>
            <w:tcW w:w="1189" w:type="pct"/>
          </w:tcPr>
          <w:p w14:paraId="4C8A1F66" w14:textId="77C2BEC8" w:rsidR="00DA3708" w:rsidRPr="008A2AFB"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/Test/TAS_01.00.121</w:t>
            </w:r>
          </w:p>
        </w:tc>
      </w:tr>
      <w:tr w:rsidR="00DA3708" w:rsidRPr="006577DE" w14:paraId="06ED21B0" w14:textId="77777777" w:rsidTr="00AA3094">
        <w:tc>
          <w:tcPr>
            <w:tcW w:w="1917" w:type="pct"/>
          </w:tcPr>
          <w:p w14:paraId="7AD801F5" w14:textId="47EEE093" w:rsidR="00DA3708" w:rsidRDefault="00DA3708" w:rsidP="00DA3708">
            <w:pPr>
              <w:pStyle w:val="TableText"/>
            </w:pPr>
            <w:r>
              <w:t>1194_31_VASection508_Functional_Checklist.doc</w:t>
            </w:r>
          </w:p>
        </w:tc>
        <w:tc>
          <w:tcPr>
            <w:tcW w:w="1001" w:type="pct"/>
          </w:tcPr>
          <w:p w14:paraId="4BCFFFE6" w14:textId="3ABED0D3" w:rsidR="00DA3708" w:rsidRDefault="00DA3708" w:rsidP="00DA3708">
            <w:pPr>
              <w:pStyle w:val="TableText"/>
              <w:rPr>
                <w:rFonts w:cstheme="minorBidi"/>
              </w:rPr>
            </w:pPr>
            <w:r>
              <w:rPr>
                <w:rFonts w:cstheme="minorBidi"/>
              </w:rPr>
              <w:t>508 Functional Checklist</w:t>
            </w:r>
          </w:p>
        </w:tc>
        <w:tc>
          <w:tcPr>
            <w:tcW w:w="893" w:type="pct"/>
          </w:tcPr>
          <w:p w14:paraId="059909FA" w14:textId="226ACEDD" w:rsidR="00DA3708" w:rsidRDefault="00DA3708" w:rsidP="00DA3708">
            <w:pPr>
              <w:pStyle w:val="TableText"/>
              <w:rPr>
                <w:rFonts w:cstheme="minorBidi"/>
              </w:rPr>
            </w:pPr>
            <w:r>
              <w:rPr>
                <w:rFonts w:cstheme="minorBidi"/>
              </w:rPr>
              <w:t>.doc</w:t>
            </w:r>
          </w:p>
        </w:tc>
        <w:tc>
          <w:tcPr>
            <w:tcW w:w="1189" w:type="pct"/>
          </w:tcPr>
          <w:p w14:paraId="5B20731E" w14:textId="051DE7C9" w:rsidR="00DA3708" w:rsidRPr="008A2AFB"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/Test/TAS_01.00.121</w:t>
            </w:r>
          </w:p>
        </w:tc>
      </w:tr>
      <w:tr w:rsidR="00DA3708" w:rsidRPr="006577DE" w14:paraId="3EF0D052" w14:textId="77777777" w:rsidTr="00AA3094">
        <w:tc>
          <w:tcPr>
            <w:tcW w:w="1917" w:type="pct"/>
          </w:tcPr>
          <w:p w14:paraId="5409EE8B" w14:textId="19E14401" w:rsidR="00DA3708" w:rsidRDefault="00DA3708" w:rsidP="00DA3708">
            <w:pPr>
              <w:pStyle w:val="TableText"/>
            </w:pPr>
            <w:r>
              <w:t>1194_41_VASection508_Documentation_Checklist.doc</w:t>
            </w:r>
          </w:p>
        </w:tc>
        <w:tc>
          <w:tcPr>
            <w:tcW w:w="1001" w:type="pct"/>
          </w:tcPr>
          <w:p w14:paraId="1C1135B9" w14:textId="5B72136B" w:rsidR="00DA3708" w:rsidRDefault="00DA3708" w:rsidP="00DA3708">
            <w:pPr>
              <w:pStyle w:val="TableText"/>
              <w:rPr>
                <w:rFonts w:cstheme="minorBidi"/>
              </w:rPr>
            </w:pPr>
            <w:r>
              <w:rPr>
                <w:rFonts w:cstheme="minorBidi"/>
              </w:rPr>
              <w:t>508 Documentation Checklist</w:t>
            </w:r>
          </w:p>
        </w:tc>
        <w:tc>
          <w:tcPr>
            <w:tcW w:w="893" w:type="pct"/>
          </w:tcPr>
          <w:p w14:paraId="5B46AAE9" w14:textId="768EBF10" w:rsidR="00DA3708" w:rsidRDefault="00DA3708" w:rsidP="00DA3708">
            <w:pPr>
              <w:pStyle w:val="TableText"/>
              <w:rPr>
                <w:rFonts w:cstheme="minorBidi"/>
              </w:rPr>
            </w:pPr>
            <w:r>
              <w:rPr>
                <w:rFonts w:cstheme="minorBidi"/>
              </w:rPr>
              <w:t>.doc</w:t>
            </w:r>
          </w:p>
        </w:tc>
        <w:tc>
          <w:tcPr>
            <w:tcW w:w="1189" w:type="pct"/>
          </w:tcPr>
          <w:p w14:paraId="41178908" w14:textId="6751B780" w:rsidR="00DA3708" w:rsidRPr="008A2AFB"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/Test/TAS_01.00.121</w:t>
            </w:r>
          </w:p>
        </w:tc>
      </w:tr>
      <w:tr w:rsidR="00DA3708" w:rsidRPr="006577DE" w14:paraId="4B4CA4DF" w14:textId="77777777" w:rsidTr="00AA3094">
        <w:tc>
          <w:tcPr>
            <w:tcW w:w="1917" w:type="pct"/>
          </w:tcPr>
          <w:p w14:paraId="03995943" w14:textId="5DFD4595" w:rsidR="00DA3708" w:rsidRPr="0066745C" w:rsidRDefault="00DA3708" w:rsidP="00DA3708">
            <w:pPr>
              <w:pStyle w:val="TableText"/>
            </w:pPr>
            <w:r>
              <w:t>TAS_Core_Defect_Log_TAS.01.00.121.xlsx</w:t>
            </w:r>
          </w:p>
        </w:tc>
        <w:tc>
          <w:tcPr>
            <w:tcW w:w="1001" w:type="pct"/>
          </w:tcPr>
          <w:p w14:paraId="2D020242" w14:textId="080002B5" w:rsidR="00DA3708" w:rsidRDefault="00DA3708" w:rsidP="00DA3708">
            <w:pPr>
              <w:pStyle w:val="TableText"/>
              <w:rPr>
                <w:rFonts w:cstheme="minorBidi"/>
              </w:rPr>
            </w:pPr>
            <w:r>
              <w:rPr>
                <w:rFonts w:cstheme="minorBidi"/>
              </w:rPr>
              <w:t>Defect Log</w:t>
            </w:r>
          </w:p>
        </w:tc>
        <w:tc>
          <w:tcPr>
            <w:tcW w:w="893" w:type="pct"/>
          </w:tcPr>
          <w:p w14:paraId="411D6A2E" w14:textId="778BA2E3" w:rsidR="00DA3708" w:rsidRDefault="00DA3708" w:rsidP="00DA3708">
            <w:pPr>
              <w:pStyle w:val="TableText"/>
              <w:rPr>
                <w:rFonts w:cstheme="minorBidi"/>
              </w:rPr>
            </w:pPr>
            <w:r>
              <w:rPr>
                <w:rFonts w:cstheme="minorBidi"/>
              </w:rPr>
              <w:t>.xlsx</w:t>
            </w:r>
          </w:p>
        </w:tc>
        <w:tc>
          <w:tcPr>
            <w:tcW w:w="1189" w:type="pct"/>
          </w:tcPr>
          <w:p w14:paraId="207F3623" w14:textId="69DC587D" w:rsidR="00DA3708" w:rsidRPr="008A2AFB" w:rsidRDefault="00DA3708" w:rsidP="00DA3708">
            <w:pPr>
              <w:pStyle w:val="TableText"/>
              <w:rPr>
                <w:rFonts w:cstheme="minorBidi"/>
              </w:rPr>
            </w:pPr>
            <w:proofErr w:type="spellStart"/>
            <w:r>
              <w:rPr>
                <w:rFonts w:cstheme="minorBidi"/>
              </w:rPr>
              <w:t>MCCF_TASCore_Documents</w:t>
            </w:r>
            <w:proofErr w:type="spellEnd"/>
            <w:r>
              <w:rPr>
                <w:rFonts w:cstheme="minorBidi"/>
              </w:rPr>
              <w:t>/Test/TAS_01.00.121</w:t>
            </w:r>
          </w:p>
        </w:tc>
      </w:tr>
      <w:tr w:rsidR="00DA3708" w:rsidRPr="006577DE" w14:paraId="3AAD352A" w14:textId="77777777" w:rsidTr="006F2EF3">
        <w:tc>
          <w:tcPr>
            <w:tcW w:w="1917" w:type="pct"/>
          </w:tcPr>
          <w:p w14:paraId="63EB5570" w14:textId="7FE8FC8C" w:rsidR="00DA3708" w:rsidRPr="00654C33" w:rsidRDefault="00DA3708" w:rsidP="00DA3708">
            <w:pPr>
              <w:pStyle w:val="TableText"/>
              <w:rPr>
                <w:rFonts w:cstheme="minorBidi"/>
              </w:rPr>
            </w:pPr>
            <w:r w:rsidRPr="0066745C">
              <w:t>TAS</w:t>
            </w:r>
            <w:r>
              <w:t>_</w:t>
            </w:r>
            <w:r w:rsidRPr="0066745C">
              <w:t>Core_</w:t>
            </w:r>
            <w:r>
              <w:t>RTM</w:t>
            </w:r>
            <w:r w:rsidRPr="0066745C">
              <w:t>_TAS.01.00.</w:t>
            </w:r>
            <w:r>
              <w:t>121</w:t>
            </w:r>
            <w:r w:rsidRPr="0066745C">
              <w:t>.xlsx</w:t>
            </w:r>
          </w:p>
        </w:tc>
        <w:tc>
          <w:tcPr>
            <w:tcW w:w="1001" w:type="pct"/>
          </w:tcPr>
          <w:p w14:paraId="56399535" w14:textId="623D14FC" w:rsidR="00DA3708" w:rsidRDefault="00DA3708" w:rsidP="00DA3708">
            <w:pPr>
              <w:pStyle w:val="TableText"/>
              <w:rPr>
                <w:rFonts w:cstheme="minorBidi"/>
              </w:rPr>
            </w:pPr>
            <w:r>
              <w:rPr>
                <w:rFonts w:cstheme="minorBidi"/>
              </w:rPr>
              <w:t>Requirements Matrix</w:t>
            </w:r>
          </w:p>
        </w:tc>
        <w:tc>
          <w:tcPr>
            <w:tcW w:w="893" w:type="pct"/>
          </w:tcPr>
          <w:p w14:paraId="7A1E0531" w14:textId="77777777" w:rsidR="00DA3708" w:rsidRDefault="00DA3708" w:rsidP="00DA3708">
            <w:pPr>
              <w:pStyle w:val="TableText"/>
              <w:rPr>
                <w:rFonts w:cstheme="minorBidi"/>
              </w:rPr>
            </w:pPr>
            <w:r>
              <w:rPr>
                <w:rFonts w:cstheme="minorBidi"/>
              </w:rPr>
              <w:t>.xlsx</w:t>
            </w:r>
          </w:p>
        </w:tc>
        <w:tc>
          <w:tcPr>
            <w:tcW w:w="1189" w:type="pct"/>
          </w:tcPr>
          <w:p w14:paraId="6CBA1B10" w14:textId="674C033A" w:rsidR="00DA3708" w:rsidRDefault="00DA3708" w:rsidP="00DA3708">
            <w:pPr>
              <w:pStyle w:val="TableText"/>
              <w:rPr>
                <w:rFonts w:cstheme="minorBidi"/>
              </w:rPr>
            </w:pPr>
            <w:proofErr w:type="spellStart"/>
            <w:r w:rsidRPr="008A2AFB">
              <w:rPr>
                <w:rFonts w:cstheme="minorBidi"/>
              </w:rPr>
              <w:t>MCCF_</w:t>
            </w:r>
            <w:r w:rsidRPr="00861655">
              <w:t>TASCore_</w:t>
            </w:r>
            <w:r w:rsidRPr="008A2AFB">
              <w:rPr>
                <w:rFonts w:cstheme="minorBidi"/>
              </w:rPr>
              <w:t>Documents</w:t>
            </w:r>
            <w:r w:rsidRPr="00861655">
              <w:t>documents</w:t>
            </w:r>
            <w:proofErr w:type="spellEnd"/>
            <w:r w:rsidRPr="00861655">
              <w:t>/Test/ TAS_01.00.</w:t>
            </w:r>
            <w:r>
              <w:t>121</w:t>
            </w:r>
          </w:p>
        </w:tc>
      </w:tr>
      <w:tr w:rsidR="00DA3708" w:rsidRPr="006577DE" w14:paraId="3A336A50" w14:textId="77777777" w:rsidTr="00AA3094">
        <w:tc>
          <w:tcPr>
            <w:tcW w:w="1917" w:type="pct"/>
          </w:tcPr>
          <w:p w14:paraId="59229EEF" w14:textId="282D7634" w:rsidR="00DA3708" w:rsidRPr="00654C33" w:rsidRDefault="00DA3708" w:rsidP="00DA3708">
            <w:pPr>
              <w:pStyle w:val="TableText"/>
              <w:rPr>
                <w:rFonts w:cstheme="minorBidi"/>
              </w:rPr>
            </w:pPr>
            <w:r w:rsidRPr="0066745C">
              <w:t>TAS</w:t>
            </w:r>
            <w:r>
              <w:t>_</w:t>
            </w:r>
            <w:r w:rsidRPr="0066745C">
              <w:t>Core_TEL_TAS.01.00.</w:t>
            </w:r>
            <w:r>
              <w:t>121</w:t>
            </w:r>
            <w:r w:rsidRPr="0066745C">
              <w:t>.xlsx</w:t>
            </w:r>
          </w:p>
        </w:tc>
        <w:tc>
          <w:tcPr>
            <w:tcW w:w="1001" w:type="pct"/>
          </w:tcPr>
          <w:p w14:paraId="203820B3" w14:textId="77777777" w:rsidR="00DA3708" w:rsidRDefault="00DA3708" w:rsidP="00DA3708">
            <w:pPr>
              <w:pStyle w:val="TableText"/>
              <w:rPr>
                <w:rFonts w:cstheme="minorBidi"/>
              </w:rPr>
            </w:pPr>
            <w:r>
              <w:rPr>
                <w:rFonts w:cstheme="minorBidi"/>
              </w:rPr>
              <w:t>Test Execution Log</w:t>
            </w:r>
          </w:p>
        </w:tc>
        <w:tc>
          <w:tcPr>
            <w:tcW w:w="893" w:type="pct"/>
          </w:tcPr>
          <w:p w14:paraId="244B3FC2" w14:textId="77777777" w:rsidR="00DA3708" w:rsidRDefault="00DA3708" w:rsidP="00DA3708">
            <w:pPr>
              <w:pStyle w:val="TableText"/>
              <w:rPr>
                <w:rFonts w:cstheme="minorBidi"/>
              </w:rPr>
            </w:pPr>
            <w:r>
              <w:rPr>
                <w:rFonts w:cstheme="minorBidi"/>
              </w:rPr>
              <w:t>.xlsx</w:t>
            </w:r>
          </w:p>
        </w:tc>
        <w:tc>
          <w:tcPr>
            <w:tcW w:w="1189" w:type="pct"/>
          </w:tcPr>
          <w:p w14:paraId="75D9A8F3" w14:textId="4D2C8036" w:rsidR="00DA3708"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/Test/TAS_01.00.121</w:t>
            </w:r>
          </w:p>
        </w:tc>
      </w:tr>
      <w:tr w:rsidR="00DA3708" w:rsidRPr="006577DE" w14:paraId="4FC56585" w14:textId="77777777" w:rsidTr="00AA3094">
        <w:tc>
          <w:tcPr>
            <w:tcW w:w="1917" w:type="pct"/>
          </w:tcPr>
          <w:p w14:paraId="3B4C8036" w14:textId="64699108" w:rsidR="00DA3708" w:rsidRPr="0066745C" w:rsidRDefault="00DA3708" w:rsidP="00DA3708">
            <w:pPr>
              <w:pStyle w:val="TableText"/>
            </w:pPr>
            <w:r>
              <w:t>1194_21_VASection508_Software_Checklist.doc</w:t>
            </w:r>
          </w:p>
        </w:tc>
        <w:tc>
          <w:tcPr>
            <w:tcW w:w="1001" w:type="pct"/>
          </w:tcPr>
          <w:p w14:paraId="00DF5F67" w14:textId="7BB5BA36" w:rsidR="00DA3708" w:rsidRDefault="00DA3708" w:rsidP="00DA3708">
            <w:pPr>
              <w:pStyle w:val="TableText"/>
              <w:rPr>
                <w:rFonts w:cstheme="minorBidi"/>
              </w:rPr>
            </w:pPr>
            <w:r>
              <w:rPr>
                <w:rFonts w:cstheme="minorBidi"/>
              </w:rPr>
              <w:t>508 Software Checklist</w:t>
            </w:r>
          </w:p>
        </w:tc>
        <w:tc>
          <w:tcPr>
            <w:tcW w:w="893" w:type="pct"/>
          </w:tcPr>
          <w:p w14:paraId="145BA659" w14:textId="3801DBE2" w:rsidR="00DA3708" w:rsidRDefault="00DA3708" w:rsidP="00DA3708">
            <w:pPr>
              <w:pStyle w:val="TableText"/>
              <w:rPr>
                <w:rFonts w:cstheme="minorBidi"/>
              </w:rPr>
            </w:pPr>
            <w:r>
              <w:rPr>
                <w:rFonts w:cstheme="minorBidi"/>
              </w:rPr>
              <w:t>.doc</w:t>
            </w:r>
          </w:p>
        </w:tc>
        <w:tc>
          <w:tcPr>
            <w:tcW w:w="1189" w:type="pct"/>
          </w:tcPr>
          <w:p w14:paraId="1B095317" w14:textId="5983513B" w:rsidR="00DA3708" w:rsidRPr="008A2AFB"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/Test/TAS_01.00.196</w:t>
            </w:r>
          </w:p>
        </w:tc>
      </w:tr>
      <w:tr w:rsidR="00DA3708" w:rsidRPr="006577DE" w14:paraId="26267912" w14:textId="77777777" w:rsidTr="00AA3094">
        <w:tc>
          <w:tcPr>
            <w:tcW w:w="1917" w:type="pct"/>
          </w:tcPr>
          <w:p w14:paraId="572F77C4" w14:textId="36D9E3FF" w:rsidR="00DA3708" w:rsidRPr="0066745C" w:rsidRDefault="00DA3708" w:rsidP="00DA3708">
            <w:pPr>
              <w:pStyle w:val="TableText"/>
            </w:pPr>
            <w:r>
              <w:t>1194_22_VASection508_Web_Checklist.doc</w:t>
            </w:r>
          </w:p>
        </w:tc>
        <w:tc>
          <w:tcPr>
            <w:tcW w:w="1001" w:type="pct"/>
          </w:tcPr>
          <w:p w14:paraId="53128054" w14:textId="5A28FC54" w:rsidR="00DA3708" w:rsidRDefault="00DA3708" w:rsidP="00DA3708">
            <w:pPr>
              <w:pStyle w:val="TableText"/>
              <w:rPr>
                <w:rFonts w:cstheme="minorBidi"/>
              </w:rPr>
            </w:pPr>
            <w:r>
              <w:rPr>
                <w:rFonts w:cstheme="minorBidi"/>
              </w:rPr>
              <w:t>508 Web Checklist</w:t>
            </w:r>
          </w:p>
        </w:tc>
        <w:tc>
          <w:tcPr>
            <w:tcW w:w="893" w:type="pct"/>
          </w:tcPr>
          <w:p w14:paraId="07D20676" w14:textId="60273FAB" w:rsidR="00DA3708" w:rsidRDefault="00DA3708" w:rsidP="00DA3708">
            <w:pPr>
              <w:pStyle w:val="TableText"/>
              <w:rPr>
                <w:rFonts w:cstheme="minorBidi"/>
              </w:rPr>
            </w:pPr>
            <w:r>
              <w:rPr>
                <w:rFonts w:cstheme="minorBidi"/>
              </w:rPr>
              <w:t>.doc</w:t>
            </w:r>
          </w:p>
        </w:tc>
        <w:tc>
          <w:tcPr>
            <w:tcW w:w="1189" w:type="pct"/>
          </w:tcPr>
          <w:p w14:paraId="1F4E9E95" w14:textId="6A263D9C" w:rsidR="00DA3708" w:rsidRPr="008A2AFB"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/Test/TAS_01.00.196</w:t>
            </w:r>
          </w:p>
        </w:tc>
      </w:tr>
      <w:tr w:rsidR="00DA3708" w:rsidRPr="006577DE" w14:paraId="7B3C1618" w14:textId="77777777" w:rsidTr="00AA3094">
        <w:tc>
          <w:tcPr>
            <w:tcW w:w="1917" w:type="pct"/>
          </w:tcPr>
          <w:p w14:paraId="06E53E31" w14:textId="28706ABE" w:rsidR="00DA3708" w:rsidRPr="0066745C" w:rsidRDefault="00DA3708" w:rsidP="00DA3708">
            <w:pPr>
              <w:pStyle w:val="TableText"/>
            </w:pPr>
            <w:r>
              <w:t>1194_31_VASection508_Functional_Checklist.doc</w:t>
            </w:r>
          </w:p>
        </w:tc>
        <w:tc>
          <w:tcPr>
            <w:tcW w:w="1001" w:type="pct"/>
          </w:tcPr>
          <w:p w14:paraId="238F8404" w14:textId="01398AB8" w:rsidR="00DA3708" w:rsidRDefault="00DA3708" w:rsidP="00DA3708">
            <w:pPr>
              <w:pStyle w:val="TableText"/>
              <w:rPr>
                <w:rFonts w:cstheme="minorBidi"/>
              </w:rPr>
            </w:pPr>
            <w:r>
              <w:rPr>
                <w:rFonts w:cstheme="minorBidi"/>
              </w:rPr>
              <w:t>508 Functional Checklist</w:t>
            </w:r>
          </w:p>
        </w:tc>
        <w:tc>
          <w:tcPr>
            <w:tcW w:w="893" w:type="pct"/>
          </w:tcPr>
          <w:p w14:paraId="53C8595B" w14:textId="4E3FACA6" w:rsidR="00DA3708" w:rsidRDefault="00DA3708" w:rsidP="00DA3708">
            <w:pPr>
              <w:pStyle w:val="TableText"/>
              <w:rPr>
                <w:rFonts w:cstheme="minorBidi"/>
              </w:rPr>
            </w:pPr>
            <w:r>
              <w:rPr>
                <w:rFonts w:cstheme="minorBidi"/>
              </w:rPr>
              <w:t>.doc</w:t>
            </w:r>
          </w:p>
        </w:tc>
        <w:tc>
          <w:tcPr>
            <w:tcW w:w="1189" w:type="pct"/>
          </w:tcPr>
          <w:p w14:paraId="4818D1F9" w14:textId="103BA8D5" w:rsidR="00DA3708" w:rsidRPr="008A2AFB"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/Test/TAS_01.00.196</w:t>
            </w:r>
          </w:p>
        </w:tc>
      </w:tr>
      <w:tr w:rsidR="00DA3708" w:rsidRPr="006577DE" w14:paraId="56BDECD6" w14:textId="77777777" w:rsidTr="00AA3094">
        <w:tc>
          <w:tcPr>
            <w:tcW w:w="1917" w:type="pct"/>
          </w:tcPr>
          <w:p w14:paraId="36FB8802" w14:textId="6DC66478" w:rsidR="00DA3708" w:rsidRPr="0066745C" w:rsidRDefault="00DA3708" w:rsidP="00DA3708">
            <w:pPr>
              <w:pStyle w:val="TableText"/>
            </w:pPr>
            <w:r>
              <w:t>1194_41_VASection508_Documentation_Checklist.doc</w:t>
            </w:r>
          </w:p>
        </w:tc>
        <w:tc>
          <w:tcPr>
            <w:tcW w:w="1001" w:type="pct"/>
          </w:tcPr>
          <w:p w14:paraId="6A9D8EB7" w14:textId="6F550FB3" w:rsidR="00DA3708" w:rsidRDefault="00DA3708" w:rsidP="00DA3708">
            <w:pPr>
              <w:pStyle w:val="TableText"/>
              <w:rPr>
                <w:rFonts w:cstheme="minorBidi"/>
              </w:rPr>
            </w:pPr>
            <w:r>
              <w:rPr>
                <w:rFonts w:cstheme="minorBidi"/>
              </w:rPr>
              <w:t>508 Documentation Checklist</w:t>
            </w:r>
          </w:p>
        </w:tc>
        <w:tc>
          <w:tcPr>
            <w:tcW w:w="893" w:type="pct"/>
          </w:tcPr>
          <w:p w14:paraId="3978E217" w14:textId="4467A3DF" w:rsidR="00DA3708" w:rsidRDefault="00DA3708" w:rsidP="00DA3708">
            <w:pPr>
              <w:pStyle w:val="TableText"/>
              <w:rPr>
                <w:rFonts w:cstheme="minorBidi"/>
              </w:rPr>
            </w:pPr>
            <w:r>
              <w:rPr>
                <w:rFonts w:cstheme="minorBidi"/>
              </w:rPr>
              <w:t>.doc</w:t>
            </w:r>
          </w:p>
        </w:tc>
        <w:tc>
          <w:tcPr>
            <w:tcW w:w="1189" w:type="pct"/>
          </w:tcPr>
          <w:p w14:paraId="6D865D80" w14:textId="1FB777DF" w:rsidR="00DA3708" w:rsidRPr="008A2AFB"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/Test/TAS_01.00.196</w:t>
            </w:r>
          </w:p>
        </w:tc>
      </w:tr>
      <w:tr w:rsidR="00DA3708" w:rsidRPr="006577DE" w14:paraId="34ED0219" w14:textId="77777777" w:rsidTr="00AA3094">
        <w:tc>
          <w:tcPr>
            <w:tcW w:w="1917" w:type="pct"/>
          </w:tcPr>
          <w:p w14:paraId="48D03FF3" w14:textId="7DBE417A" w:rsidR="00DA3708" w:rsidRPr="0066745C" w:rsidRDefault="00DA3708" w:rsidP="00DA3708">
            <w:pPr>
              <w:pStyle w:val="TableText"/>
            </w:pPr>
            <w:r>
              <w:lastRenderedPageBreak/>
              <w:t>TAS_Core_Defect_Log_TAS.01.00.196</w:t>
            </w:r>
            <w:r w:rsidR="004B1AE9">
              <w:t>_20180306_214832</w:t>
            </w:r>
            <w:r>
              <w:t>.xlsx</w:t>
            </w:r>
          </w:p>
        </w:tc>
        <w:tc>
          <w:tcPr>
            <w:tcW w:w="1001" w:type="pct"/>
          </w:tcPr>
          <w:p w14:paraId="7832283D" w14:textId="26DFAEC8" w:rsidR="00DA3708" w:rsidRDefault="00DA3708" w:rsidP="00DA3708">
            <w:pPr>
              <w:pStyle w:val="TableText"/>
              <w:rPr>
                <w:rFonts w:cstheme="minorBidi"/>
              </w:rPr>
            </w:pPr>
            <w:r>
              <w:rPr>
                <w:rFonts w:cstheme="minorBidi"/>
              </w:rPr>
              <w:t>Defect Log</w:t>
            </w:r>
          </w:p>
        </w:tc>
        <w:tc>
          <w:tcPr>
            <w:tcW w:w="893" w:type="pct"/>
          </w:tcPr>
          <w:p w14:paraId="373E99A2" w14:textId="7B841089" w:rsidR="00DA3708" w:rsidRDefault="00DA3708" w:rsidP="00DA3708">
            <w:pPr>
              <w:pStyle w:val="TableText"/>
              <w:rPr>
                <w:rFonts w:cstheme="minorBidi"/>
              </w:rPr>
            </w:pPr>
            <w:r>
              <w:rPr>
                <w:rFonts w:cstheme="minorBidi"/>
              </w:rPr>
              <w:t>.xlsx</w:t>
            </w:r>
          </w:p>
        </w:tc>
        <w:tc>
          <w:tcPr>
            <w:tcW w:w="1189" w:type="pct"/>
          </w:tcPr>
          <w:p w14:paraId="77989DDC" w14:textId="08A2865C" w:rsidR="00DA3708" w:rsidRPr="008A2AFB"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/Test/TAS_01.00.196</w:t>
            </w:r>
          </w:p>
        </w:tc>
      </w:tr>
      <w:tr w:rsidR="00DA3708" w:rsidRPr="006577DE" w14:paraId="4BB8F047" w14:textId="77777777" w:rsidTr="00AA3094">
        <w:tc>
          <w:tcPr>
            <w:tcW w:w="1917" w:type="pct"/>
          </w:tcPr>
          <w:p w14:paraId="7A8DC548" w14:textId="245E775D" w:rsidR="00DA3708" w:rsidRPr="0066745C" w:rsidRDefault="00DA3708" w:rsidP="00DA3708">
            <w:pPr>
              <w:pStyle w:val="TableText"/>
            </w:pPr>
            <w:r w:rsidRPr="0066745C">
              <w:t>TAS</w:t>
            </w:r>
            <w:r>
              <w:t>_</w:t>
            </w:r>
            <w:r w:rsidRPr="0066745C">
              <w:t>Core_</w:t>
            </w:r>
            <w:r>
              <w:t>RTM</w:t>
            </w:r>
            <w:r w:rsidRPr="0066745C">
              <w:t>_TAS.01.00.</w:t>
            </w:r>
            <w:r>
              <w:t>196</w:t>
            </w:r>
            <w:r w:rsidR="004B1AE9">
              <w:t>_20180306_214832</w:t>
            </w:r>
            <w:r w:rsidRPr="0066745C">
              <w:t>.xlsx</w:t>
            </w:r>
          </w:p>
        </w:tc>
        <w:tc>
          <w:tcPr>
            <w:tcW w:w="1001" w:type="pct"/>
          </w:tcPr>
          <w:p w14:paraId="2BD65045" w14:textId="136C9490" w:rsidR="00DA3708" w:rsidRDefault="00DA3708" w:rsidP="00DA3708">
            <w:pPr>
              <w:pStyle w:val="TableText"/>
              <w:rPr>
                <w:rFonts w:cstheme="minorBidi"/>
              </w:rPr>
            </w:pPr>
            <w:r>
              <w:rPr>
                <w:rFonts w:cstheme="minorBidi"/>
              </w:rPr>
              <w:t>Requirements Matrix</w:t>
            </w:r>
          </w:p>
        </w:tc>
        <w:tc>
          <w:tcPr>
            <w:tcW w:w="893" w:type="pct"/>
          </w:tcPr>
          <w:p w14:paraId="57D23D4F" w14:textId="38FD9DE5" w:rsidR="00DA3708" w:rsidRDefault="00DA3708" w:rsidP="00DA3708">
            <w:pPr>
              <w:pStyle w:val="TableText"/>
              <w:rPr>
                <w:rFonts w:cstheme="minorBidi"/>
              </w:rPr>
            </w:pPr>
            <w:r>
              <w:rPr>
                <w:rFonts w:cstheme="minorBidi"/>
              </w:rPr>
              <w:t>.xlsx</w:t>
            </w:r>
          </w:p>
        </w:tc>
        <w:tc>
          <w:tcPr>
            <w:tcW w:w="1189" w:type="pct"/>
          </w:tcPr>
          <w:p w14:paraId="3786DC29" w14:textId="1219698F" w:rsidR="00DA3708" w:rsidRPr="008A2AFB"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/Test/TAS_01.00.196</w:t>
            </w:r>
          </w:p>
        </w:tc>
      </w:tr>
      <w:tr w:rsidR="00DA3708" w:rsidRPr="006577DE" w14:paraId="4E789D5B" w14:textId="77777777" w:rsidTr="00AA3094">
        <w:tc>
          <w:tcPr>
            <w:tcW w:w="1917" w:type="pct"/>
          </w:tcPr>
          <w:p w14:paraId="794C6BDE" w14:textId="5715ECA5" w:rsidR="00DA3708" w:rsidRPr="0066745C" w:rsidRDefault="00DA3708" w:rsidP="00DA3708">
            <w:pPr>
              <w:pStyle w:val="TableText"/>
            </w:pPr>
            <w:r w:rsidRPr="0066745C">
              <w:t>TAS</w:t>
            </w:r>
            <w:r>
              <w:t>_</w:t>
            </w:r>
            <w:r w:rsidRPr="0066745C">
              <w:t>Core_TEL_TAS.01.00.</w:t>
            </w:r>
            <w:r>
              <w:t>196</w:t>
            </w:r>
            <w:r w:rsidR="004B1AE9">
              <w:t>_20180306_214832</w:t>
            </w:r>
            <w:r w:rsidRPr="0066745C">
              <w:t>.xlsx</w:t>
            </w:r>
          </w:p>
        </w:tc>
        <w:tc>
          <w:tcPr>
            <w:tcW w:w="1001" w:type="pct"/>
          </w:tcPr>
          <w:p w14:paraId="03D313D2" w14:textId="169D5CD3" w:rsidR="00DA3708" w:rsidRDefault="00DA3708" w:rsidP="00DA3708">
            <w:pPr>
              <w:pStyle w:val="TableText"/>
              <w:rPr>
                <w:rFonts w:cstheme="minorBidi"/>
              </w:rPr>
            </w:pPr>
            <w:r>
              <w:rPr>
                <w:rFonts w:cstheme="minorBidi"/>
              </w:rPr>
              <w:t>Test Execution Log</w:t>
            </w:r>
          </w:p>
        </w:tc>
        <w:tc>
          <w:tcPr>
            <w:tcW w:w="893" w:type="pct"/>
          </w:tcPr>
          <w:p w14:paraId="53AC0F9E" w14:textId="5390BFD5" w:rsidR="00DA3708" w:rsidRDefault="00DA3708" w:rsidP="00DA3708">
            <w:pPr>
              <w:pStyle w:val="TableText"/>
              <w:rPr>
                <w:rFonts w:cstheme="minorBidi"/>
              </w:rPr>
            </w:pPr>
            <w:r>
              <w:rPr>
                <w:rFonts w:cstheme="minorBidi"/>
              </w:rPr>
              <w:t>.xlsx</w:t>
            </w:r>
          </w:p>
        </w:tc>
        <w:tc>
          <w:tcPr>
            <w:tcW w:w="1189" w:type="pct"/>
          </w:tcPr>
          <w:p w14:paraId="0AE0004F" w14:textId="4159C111" w:rsidR="00DA3708" w:rsidRPr="008A2AFB"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/Test/TAS_01.00.196</w:t>
            </w:r>
          </w:p>
        </w:tc>
      </w:tr>
      <w:tr w:rsidR="00DA3708" w:rsidRPr="006577DE" w14:paraId="33B40087" w14:textId="77777777" w:rsidTr="00AA3094">
        <w:tc>
          <w:tcPr>
            <w:tcW w:w="1917" w:type="pct"/>
          </w:tcPr>
          <w:p w14:paraId="49FC0C62" w14:textId="2294AC82" w:rsidR="00DA3708" w:rsidRPr="0066745C" w:rsidRDefault="00DA3708" w:rsidP="00DA3708">
            <w:pPr>
              <w:pStyle w:val="TableText"/>
            </w:pPr>
            <w:r w:rsidRPr="0066745C">
              <w:t>TAS</w:t>
            </w:r>
            <w:r>
              <w:t>_</w:t>
            </w:r>
            <w:r w:rsidRPr="0066745C">
              <w:t>Core_</w:t>
            </w:r>
            <w:r w:rsidR="004B1AE9">
              <w:t>Defect_Log</w:t>
            </w:r>
            <w:r w:rsidRPr="0066745C">
              <w:t>_TAS.01.00.</w:t>
            </w:r>
            <w:r w:rsidR="004B1AE9">
              <w:t>203_20180607_163807</w:t>
            </w:r>
            <w:r w:rsidRPr="0066745C">
              <w:t>.xlsx</w:t>
            </w:r>
          </w:p>
        </w:tc>
        <w:tc>
          <w:tcPr>
            <w:tcW w:w="1001" w:type="pct"/>
          </w:tcPr>
          <w:p w14:paraId="6573DF08" w14:textId="62B3B041" w:rsidR="00DA3708" w:rsidRDefault="004B1AE9" w:rsidP="00DA3708">
            <w:pPr>
              <w:pStyle w:val="TableText"/>
              <w:rPr>
                <w:rFonts w:cstheme="minorBidi"/>
              </w:rPr>
            </w:pPr>
            <w:r>
              <w:rPr>
                <w:rFonts w:cstheme="minorBidi"/>
              </w:rPr>
              <w:t>Defect</w:t>
            </w:r>
            <w:r w:rsidR="00DA3708">
              <w:rPr>
                <w:rFonts w:cstheme="minorBidi"/>
              </w:rPr>
              <w:t xml:space="preserve"> Log</w:t>
            </w:r>
          </w:p>
        </w:tc>
        <w:tc>
          <w:tcPr>
            <w:tcW w:w="893" w:type="pct"/>
          </w:tcPr>
          <w:p w14:paraId="29402CBF" w14:textId="26336D8E" w:rsidR="00DA3708" w:rsidRDefault="00DA3708" w:rsidP="00DA3708">
            <w:pPr>
              <w:pStyle w:val="TableText"/>
              <w:rPr>
                <w:rFonts w:cstheme="minorBidi"/>
              </w:rPr>
            </w:pPr>
            <w:r>
              <w:rPr>
                <w:rFonts w:cstheme="minorBidi"/>
              </w:rPr>
              <w:t>.xlsx</w:t>
            </w:r>
          </w:p>
        </w:tc>
        <w:tc>
          <w:tcPr>
            <w:tcW w:w="1189" w:type="pct"/>
          </w:tcPr>
          <w:p w14:paraId="1E015203" w14:textId="45225AC1" w:rsidR="00DA3708" w:rsidRPr="008A2AFB"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/Test/TAS_01.00.</w:t>
            </w:r>
            <w:r w:rsidR="004B1AE9">
              <w:rPr>
                <w:rFonts w:cstheme="minorBidi"/>
              </w:rPr>
              <w:t>203</w:t>
            </w:r>
          </w:p>
        </w:tc>
      </w:tr>
      <w:tr w:rsidR="004B1AE9" w:rsidRPr="008A2AFB" w14:paraId="73C3D630" w14:textId="77777777" w:rsidTr="00DA3708">
        <w:tc>
          <w:tcPr>
            <w:tcW w:w="1917" w:type="pct"/>
          </w:tcPr>
          <w:p w14:paraId="0EDD3823" w14:textId="2F3C5A2E" w:rsidR="004B1AE9" w:rsidRPr="0066745C" w:rsidRDefault="004B1AE9" w:rsidP="004B1AE9">
            <w:pPr>
              <w:pStyle w:val="TableText"/>
            </w:pPr>
            <w:r w:rsidRPr="0066745C">
              <w:t>TAS</w:t>
            </w:r>
            <w:r>
              <w:t>_</w:t>
            </w:r>
            <w:r w:rsidRPr="0066745C">
              <w:t>Core_</w:t>
            </w:r>
            <w:r>
              <w:t>RTM</w:t>
            </w:r>
            <w:r w:rsidRPr="0066745C">
              <w:t>_TAS.01.00.</w:t>
            </w:r>
            <w:r>
              <w:t xml:space="preserve"> </w:t>
            </w:r>
            <w:r>
              <w:t>203_20180607_163807</w:t>
            </w:r>
            <w:r w:rsidRPr="0066745C">
              <w:t>.xlsx</w:t>
            </w:r>
          </w:p>
        </w:tc>
        <w:tc>
          <w:tcPr>
            <w:tcW w:w="1001" w:type="pct"/>
          </w:tcPr>
          <w:p w14:paraId="57BF55E1" w14:textId="04394173" w:rsidR="004B1AE9" w:rsidRDefault="004B1AE9" w:rsidP="004B1AE9">
            <w:pPr>
              <w:pStyle w:val="TableText"/>
              <w:rPr>
                <w:rFonts w:cstheme="minorBidi"/>
              </w:rPr>
            </w:pPr>
            <w:r>
              <w:rPr>
                <w:rFonts w:cstheme="minorBidi"/>
              </w:rPr>
              <w:t>Requirements Matrix</w:t>
            </w:r>
          </w:p>
        </w:tc>
        <w:tc>
          <w:tcPr>
            <w:tcW w:w="893" w:type="pct"/>
          </w:tcPr>
          <w:p w14:paraId="624E774C" w14:textId="23908C41" w:rsidR="004B1AE9" w:rsidRDefault="004B1AE9" w:rsidP="004B1AE9">
            <w:pPr>
              <w:pStyle w:val="TableText"/>
              <w:rPr>
                <w:rFonts w:cstheme="minorBidi"/>
              </w:rPr>
            </w:pPr>
            <w:r>
              <w:rPr>
                <w:rFonts w:cstheme="minorBidi"/>
              </w:rPr>
              <w:t>.xlsx</w:t>
            </w:r>
          </w:p>
        </w:tc>
        <w:tc>
          <w:tcPr>
            <w:tcW w:w="1189" w:type="pct"/>
          </w:tcPr>
          <w:p w14:paraId="77438149" w14:textId="78063334" w:rsidR="004B1AE9" w:rsidRPr="008A2AFB" w:rsidRDefault="004B1AE9" w:rsidP="004B1AE9">
            <w:pPr>
              <w:pStyle w:val="TableText"/>
              <w:rPr>
                <w:rFonts w:cstheme="minorBidi"/>
              </w:rPr>
            </w:pPr>
            <w:proofErr w:type="spellStart"/>
            <w:r w:rsidRPr="008A2AFB">
              <w:rPr>
                <w:rFonts w:cstheme="minorBidi"/>
              </w:rPr>
              <w:t>MCCF_TASCore_Documents</w:t>
            </w:r>
            <w:proofErr w:type="spellEnd"/>
            <w:r>
              <w:rPr>
                <w:rFonts w:cstheme="minorBidi"/>
              </w:rPr>
              <w:t>/Test/TAS_01.00.</w:t>
            </w:r>
            <w:r>
              <w:rPr>
                <w:rFonts w:cstheme="minorBidi"/>
              </w:rPr>
              <w:t>203</w:t>
            </w:r>
          </w:p>
        </w:tc>
      </w:tr>
      <w:tr w:rsidR="004B1AE9" w:rsidRPr="008A2AFB" w14:paraId="19E31DE8" w14:textId="77777777" w:rsidTr="00DA3708">
        <w:tc>
          <w:tcPr>
            <w:tcW w:w="1917" w:type="pct"/>
          </w:tcPr>
          <w:p w14:paraId="3AFCD544" w14:textId="6274B31D" w:rsidR="004B1AE9" w:rsidRPr="0066745C" w:rsidRDefault="004B1AE9" w:rsidP="004B1AE9">
            <w:pPr>
              <w:pStyle w:val="TableText"/>
            </w:pPr>
            <w:r w:rsidRPr="0066745C">
              <w:t>TAS</w:t>
            </w:r>
            <w:r>
              <w:t>_</w:t>
            </w:r>
            <w:r w:rsidRPr="0066745C">
              <w:t>Core_TEL_TAS.01.00.</w:t>
            </w:r>
            <w:r>
              <w:t xml:space="preserve"> </w:t>
            </w:r>
            <w:r>
              <w:t>203_20180607_163807</w:t>
            </w:r>
            <w:r w:rsidRPr="0066745C">
              <w:t>.xlsx</w:t>
            </w:r>
          </w:p>
        </w:tc>
        <w:tc>
          <w:tcPr>
            <w:tcW w:w="1001" w:type="pct"/>
          </w:tcPr>
          <w:p w14:paraId="108E65DA" w14:textId="58FA52C0" w:rsidR="004B1AE9" w:rsidRDefault="004B1AE9" w:rsidP="004B1AE9">
            <w:pPr>
              <w:pStyle w:val="TableText"/>
              <w:rPr>
                <w:rFonts w:cstheme="minorBidi"/>
              </w:rPr>
            </w:pPr>
            <w:r>
              <w:rPr>
                <w:rFonts w:cstheme="minorBidi"/>
              </w:rPr>
              <w:t>Test Execution Log</w:t>
            </w:r>
          </w:p>
        </w:tc>
        <w:tc>
          <w:tcPr>
            <w:tcW w:w="893" w:type="pct"/>
          </w:tcPr>
          <w:p w14:paraId="41E60EFF" w14:textId="16456A6B" w:rsidR="004B1AE9" w:rsidRDefault="004B1AE9" w:rsidP="004B1AE9">
            <w:pPr>
              <w:pStyle w:val="TableText"/>
              <w:rPr>
                <w:rFonts w:cstheme="minorBidi"/>
              </w:rPr>
            </w:pPr>
            <w:r>
              <w:rPr>
                <w:rFonts w:cstheme="minorBidi"/>
              </w:rPr>
              <w:t>.xlsx</w:t>
            </w:r>
          </w:p>
        </w:tc>
        <w:tc>
          <w:tcPr>
            <w:tcW w:w="1189" w:type="pct"/>
          </w:tcPr>
          <w:p w14:paraId="31DA2C52" w14:textId="514F5BF8" w:rsidR="004B1AE9" w:rsidRPr="008A2AFB" w:rsidRDefault="004B1AE9" w:rsidP="004B1AE9">
            <w:pPr>
              <w:pStyle w:val="TableText"/>
              <w:rPr>
                <w:rFonts w:cstheme="minorBidi"/>
              </w:rPr>
            </w:pPr>
            <w:proofErr w:type="spellStart"/>
            <w:r w:rsidRPr="008A2AFB">
              <w:rPr>
                <w:rFonts w:cstheme="minorBidi"/>
              </w:rPr>
              <w:t>MCCF_TASCore_Documents</w:t>
            </w:r>
            <w:proofErr w:type="spellEnd"/>
            <w:r>
              <w:rPr>
                <w:rFonts w:cstheme="minorBidi"/>
              </w:rPr>
              <w:t>/Test/TAS_01.00.</w:t>
            </w:r>
            <w:r>
              <w:rPr>
                <w:rFonts w:cstheme="minorBidi"/>
              </w:rPr>
              <w:t>203</w:t>
            </w:r>
          </w:p>
        </w:tc>
      </w:tr>
      <w:tr w:rsidR="004B1AE9" w:rsidRPr="008A2AFB" w14:paraId="7F187634" w14:textId="77777777" w:rsidTr="00DA3708">
        <w:tc>
          <w:tcPr>
            <w:tcW w:w="1917" w:type="pct"/>
          </w:tcPr>
          <w:p w14:paraId="38FF1823" w14:textId="55C6B2B5" w:rsidR="004B1AE9" w:rsidRPr="0066745C" w:rsidRDefault="004B1AE9" w:rsidP="004B1AE9">
            <w:pPr>
              <w:pStyle w:val="TableText"/>
            </w:pPr>
            <w:r w:rsidRPr="0066745C">
              <w:t>TAS</w:t>
            </w:r>
            <w:r>
              <w:t>_</w:t>
            </w:r>
            <w:r w:rsidRPr="0066745C">
              <w:t>Core_</w:t>
            </w:r>
            <w:r>
              <w:t>Defect_Log</w:t>
            </w:r>
            <w:r w:rsidRPr="0066745C">
              <w:t>_TAS.01.00.</w:t>
            </w:r>
            <w:r>
              <w:t>1453</w:t>
            </w:r>
            <w:r>
              <w:t>_20180</w:t>
            </w:r>
            <w:r>
              <w:t>824</w:t>
            </w:r>
            <w:r>
              <w:t>_</w:t>
            </w:r>
            <w:r>
              <w:t>134457</w:t>
            </w:r>
            <w:r w:rsidRPr="0066745C">
              <w:t>.xlsx</w:t>
            </w:r>
          </w:p>
        </w:tc>
        <w:tc>
          <w:tcPr>
            <w:tcW w:w="1001" w:type="pct"/>
          </w:tcPr>
          <w:p w14:paraId="2D4DBBCD" w14:textId="0C4E4BC0" w:rsidR="004B1AE9" w:rsidRDefault="004B1AE9" w:rsidP="004B1AE9">
            <w:pPr>
              <w:pStyle w:val="TableText"/>
              <w:rPr>
                <w:rFonts w:cstheme="minorBidi"/>
              </w:rPr>
            </w:pPr>
            <w:r>
              <w:rPr>
                <w:rFonts w:cstheme="minorBidi"/>
              </w:rPr>
              <w:t>Defect Log</w:t>
            </w:r>
          </w:p>
        </w:tc>
        <w:tc>
          <w:tcPr>
            <w:tcW w:w="893" w:type="pct"/>
          </w:tcPr>
          <w:p w14:paraId="1A2A6D15" w14:textId="32BCC770" w:rsidR="004B1AE9" w:rsidRDefault="004B1AE9" w:rsidP="004B1AE9">
            <w:pPr>
              <w:pStyle w:val="TableText"/>
              <w:rPr>
                <w:rFonts w:cstheme="minorBidi"/>
              </w:rPr>
            </w:pPr>
            <w:r>
              <w:rPr>
                <w:rFonts w:cstheme="minorBidi"/>
              </w:rPr>
              <w:t>.xlsx</w:t>
            </w:r>
          </w:p>
        </w:tc>
        <w:tc>
          <w:tcPr>
            <w:tcW w:w="1189" w:type="pct"/>
          </w:tcPr>
          <w:p w14:paraId="68A78EA6" w14:textId="2C036BD3" w:rsidR="004B1AE9" w:rsidRPr="008A2AFB" w:rsidRDefault="004B1AE9" w:rsidP="004B1AE9">
            <w:pPr>
              <w:pStyle w:val="TableText"/>
              <w:rPr>
                <w:rFonts w:cstheme="minorBidi"/>
              </w:rPr>
            </w:pPr>
            <w:proofErr w:type="spellStart"/>
            <w:r w:rsidRPr="008A2AFB">
              <w:rPr>
                <w:rFonts w:cstheme="minorBidi"/>
              </w:rPr>
              <w:t>MCCF_TASCore_Documents</w:t>
            </w:r>
            <w:proofErr w:type="spellEnd"/>
            <w:r>
              <w:rPr>
                <w:rFonts w:cstheme="minorBidi"/>
              </w:rPr>
              <w:t>/Test/TAS_01.00.</w:t>
            </w:r>
            <w:r>
              <w:rPr>
                <w:rFonts w:cstheme="minorBidi"/>
              </w:rPr>
              <w:t>1453</w:t>
            </w:r>
          </w:p>
        </w:tc>
      </w:tr>
      <w:tr w:rsidR="004B1AE9" w:rsidRPr="008A2AFB" w14:paraId="716A77E0" w14:textId="77777777" w:rsidTr="00DA3708">
        <w:tc>
          <w:tcPr>
            <w:tcW w:w="1917" w:type="pct"/>
          </w:tcPr>
          <w:p w14:paraId="687BAB6A" w14:textId="719F156D" w:rsidR="004B1AE9" w:rsidRPr="0066745C" w:rsidRDefault="004B1AE9" w:rsidP="004B1AE9">
            <w:pPr>
              <w:pStyle w:val="TableText"/>
            </w:pPr>
            <w:r w:rsidRPr="0066745C">
              <w:t>TAS</w:t>
            </w:r>
            <w:r>
              <w:t>_</w:t>
            </w:r>
            <w:r w:rsidRPr="0066745C">
              <w:t>Core_</w:t>
            </w:r>
            <w:r>
              <w:t>RTM</w:t>
            </w:r>
            <w:r w:rsidRPr="0066745C">
              <w:t>_TAS.01.00.</w:t>
            </w:r>
            <w:r>
              <w:t xml:space="preserve"> 1453_20180824_134457</w:t>
            </w:r>
            <w:r w:rsidRPr="0066745C">
              <w:t>.xlsx</w:t>
            </w:r>
          </w:p>
        </w:tc>
        <w:tc>
          <w:tcPr>
            <w:tcW w:w="1001" w:type="pct"/>
          </w:tcPr>
          <w:p w14:paraId="6B6BEB87" w14:textId="115D4881" w:rsidR="004B1AE9" w:rsidRDefault="004B1AE9" w:rsidP="004B1AE9">
            <w:pPr>
              <w:pStyle w:val="TableText"/>
              <w:rPr>
                <w:rFonts w:cstheme="minorBidi"/>
              </w:rPr>
            </w:pPr>
            <w:r>
              <w:rPr>
                <w:rFonts w:cstheme="minorBidi"/>
              </w:rPr>
              <w:t>Requirements Matrix</w:t>
            </w:r>
          </w:p>
        </w:tc>
        <w:tc>
          <w:tcPr>
            <w:tcW w:w="893" w:type="pct"/>
          </w:tcPr>
          <w:p w14:paraId="26379B12" w14:textId="42B32A6B" w:rsidR="004B1AE9" w:rsidRDefault="004B1AE9" w:rsidP="004B1AE9">
            <w:pPr>
              <w:pStyle w:val="TableText"/>
              <w:rPr>
                <w:rFonts w:cstheme="minorBidi"/>
              </w:rPr>
            </w:pPr>
            <w:r>
              <w:rPr>
                <w:rFonts w:cstheme="minorBidi"/>
              </w:rPr>
              <w:t>.xlsx</w:t>
            </w:r>
          </w:p>
        </w:tc>
        <w:tc>
          <w:tcPr>
            <w:tcW w:w="1189" w:type="pct"/>
          </w:tcPr>
          <w:p w14:paraId="3E44D349" w14:textId="4C3D1208" w:rsidR="004B1AE9" w:rsidRPr="008A2AFB" w:rsidRDefault="004B1AE9" w:rsidP="004B1AE9">
            <w:pPr>
              <w:pStyle w:val="TableText"/>
              <w:rPr>
                <w:rFonts w:cstheme="minorBidi"/>
              </w:rPr>
            </w:pPr>
            <w:proofErr w:type="spellStart"/>
            <w:r w:rsidRPr="008A2AFB">
              <w:rPr>
                <w:rFonts w:cstheme="minorBidi"/>
              </w:rPr>
              <w:t>MCCF_TASCore_Documents</w:t>
            </w:r>
            <w:proofErr w:type="spellEnd"/>
            <w:r>
              <w:rPr>
                <w:rFonts w:cstheme="minorBidi"/>
              </w:rPr>
              <w:t>/Test/TAS_01.00.</w:t>
            </w:r>
            <w:r>
              <w:rPr>
                <w:rFonts w:cstheme="minorBidi"/>
              </w:rPr>
              <w:t>1453</w:t>
            </w:r>
          </w:p>
        </w:tc>
      </w:tr>
      <w:tr w:rsidR="004B1AE9" w:rsidRPr="008A2AFB" w14:paraId="0EBB843E" w14:textId="77777777" w:rsidTr="00DA3708">
        <w:tc>
          <w:tcPr>
            <w:tcW w:w="1917" w:type="pct"/>
          </w:tcPr>
          <w:p w14:paraId="1C85BCD8" w14:textId="1FC64BA8" w:rsidR="004B1AE9" w:rsidRPr="0066745C" w:rsidRDefault="004B1AE9" w:rsidP="004B1AE9">
            <w:pPr>
              <w:pStyle w:val="TableText"/>
            </w:pPr>
            <w:r w:rsidRPr="0066745C">
              <w:t>TAS</w:t>
            </w:r>
            <w:r>
              <w:t>_</w:t>
            </w:r>
            <w:r w:rsidRPr="0066745C">
              <w:t>Core_TEL_TAS.01.00.</w:t>
            </w:r>
            <w:r>
              <w:t xml:space="preserve"> 1453_20180824_134457</w:t>
            </w:r>
            <w:r w:rsidRPr="0066745C">
              <w:t>.xlsx</w:t>
            </w:r>
          </w:p>
        </w:tc>
        <w:tc>
          <w:tcPr>
            <w:tcW w:w="1001" w:type="pct"/>
          </w:tcPr>
          <w:p w14:paraId="51AA76AC" w14:textId="33D57C13" w:rsidR="004B1AE9" w:rsidRDefault="004B1AE9" w:rsidP="004B1AE9">
            <w:pPr>
              <w:pStyle w:val="TableText"/>
              <w:rPr>
                <w:rFonts w:cstheme="minorBidi"/>
              </w:rPr>
            </w:pPr>
            <w:r>
              <w:rPr>
                <w:rFonts w:cstheme="minorBidi"/>
              </w:rPr>
              <w:t>Test Execution Log</w:t>
            </w:r>
          </w:p>
        </w:tc>
        <w:tc>
          <w:tcPr>
            <w:tcW w:w="893" w:type="pct"/>
          </w:tcPr>
          <w:p w14:paraId="139773E9" w14:textId="2005B980" w:rsidR="004B1AE9" w:rsidRDefault="004B1AE9" w:rsidP="004B1AE9">
            <w:pPr>
              <w:pStyle w:val="TableText"/>
              <w:rPr>
                <w:rFonts w:cstheme="minorBidi"/>
              </w:rPr>
            </w:pPr>
            <w:r>
              <w:rPr>
                <w:rFonts w:cstheme="minorBidi"/>
              </w:rPr>
              <w:t>.xlsx</w:t>
            </w:r>
          </w:p>
        </w:tc>
        <w:tc>
          <w:tcPr>
            <w:tcW w:w="1189" w:type="pct"/>
          </w:tcPr>
          <w:p w14:paraId="344679CD" w14:textId="1E7A155A" w:rsidR="004B1AE9" w:rsidRPr="008A2AFB" w:rsidRDefault="004B1AE9" w:rsidP="004B1AE9">
            <w:pPr>
              <w:pStyle w:val="TableText"/>
              <w:rPr>
                <w:rFonts w:cstheme="minorBidi"/>
              </w:rPr>
            </w:pPr>
            <w:proofErr w:type="spellStart"/>
            <w:r w:rsidRPr="008A2AFB">
              <w:rPr>
                <w:rFonts w:cstheme="minorBidi"/>
              </w:rPr>
              <w:t>MCCF_TASCore_Documents</w:t>
            </w:r>
            <w:proofErr w:type="spellEnd"/>
            <w:r>
              <w:rPr>
                <w:rFonts w:cstheme="minorBidi"/>
              </w:rPr>
              <w:t>/Test/TAS_01.00.</w:t>
            </w:r>
            <w:r>
              <w:rPr>
                <w:rFonts w:cstheme="minorBidi"/>
              </w:rPr>
              <w:t>1453</w:t>
            </w:r>
          </w:p>
        </w:tc>
      </w:tr>
    </w:tbl>
    <w:p w14:paraId="67A00E93" w14:textId="6C925651" w:rsidR="00EE3478" w:rsidRDefault="00EE3478">
      <w:pPr>
        <w:rPr>
          <w:sz w:val="24"/>
          <w:szCs w:val="20"/>
        </w:rPr>
      </w:pPr>
    </w:p>
    <w:p w14:paraId="4EE5743C" w14:textId="77777777" w:rsidR="004B1AE9" w:rsidRDefault="004B1AE9">
      <w:pPr>
        <w:rPr>
          <w:rFonts w:ascii="Arial" w:hAnsi="Arial" w:cs="Arial"/>
          <w:b/>
          <w:bCs/>
          <w:sz w:val="28"/>
          <w:szCs w:val="32"/>
        </w:rPr>
      </w:pPr>
      <w:r>
        <w:br w:type="page"/>
      </w:r>
    </w:p>
    <w:p w14:paraId="025C1A3D" w14:textId="36073E15" w:rsidR="009F5E75" w:rsidRDefault="009F5E75" w:rsidP="003417C9">
      <w:pPr>
        <w:pStyle w:val="Title2"/>
      </w:pPr>
      <w:r>
        <w:lastRenderedPageBreak/>
        <w:t>Template Re</w:t>
      </w:r>
      <w:bookmarkStart w:id="57" w:name="_GoBack"/>
      <w:bookmarkEnd w:id="57"/>
      <w:r>
        <w:t>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170"/>
        <w:gridCol w:w="1023"/>
        <w:gridCol w:w="4244"/>
        <w:gridCol w:w="1790"/>
      </w:tblGrid>
      <w:tr w:rsidR="009F5E75" w:rsidRPr="005068FD" w14:paraId="31382AF6" w14:textId="77777777" w:rsidTr="00F94114">
        <w:trPr>
          <w:cantSplit/>
          <w:tblHeader/>
        </w:trPr>
        <w:tc>
          <w:tcPr>
            <w:tcW w:w="1180" w:type="pct"/>
            <w:shd w:val="clear" w:color="auto" w:fill="F2F2F2"/>
          </w:tcPr>
          <w:p w14:paraId="22673ACD" w14:textId="77777777" w:rsidR="009F5E75" w:rsidRPr="005068FD" w:rsidRDefault="009F5E75" w:rsidP="00947AE3">
            <w:pPr>
              <w:pStyle w:val="TableHeading"/>
            </w:pPr>
            <w:bookmarkStart w:id="58" w:name="ColumnTitle_23"/>
            <w:bookmarkEnd w:id="58"/>
            <w:r w:rsidRPr="005068FD">
              <w:t>Date</w:t>
            </w:r>
          </w:p>
        </w:tc>
        <w:tc>
          <w:tcPr>
            <w:tcW w:w="541" w:type="pct"/>
            <w:shd w:val="clear" w:color="auto" w:fill="F2F2F2"/>
          </w:tcPr>
          <w:p w14:paraId="6D479D7E" w14:textId="77777777" w:rsidR="009F5E75" w:rsidRPr="005068FD" w:rsidRDefault="009F5E75" w:rsidP="00947AE3">
            <w:pPr>
              <w:pStyle w:val="TableHeading"/>
            </w:pPr>
            <w:r w:rsidRPr="005068FD">
              <w:t>Version</w:t>
            </w:r>
          </w:p>
        </w:tc>
        <w:tc>
          <w:tcPr>
            <w:tcW w:w="2304" w:type="pct"/>
            <w:shd w:val="clear" w:color="auto" w:fill="F2F2F2"/>
          </w:tcPr>
          <w:p w14:paraId="6F71E581" w14:textId="77777777" w:rsidR="009F5E75" w:rsidRPr="005068FD" w:rsidRDefault="009F5E75" w:rsidP="00947AE3">
            <w:pPr>
              <w:pStyle w:val="TableHeading"/>
            </w:pPr>
            <w:r w:rsidRPr="005068FD">
              <w:t>Description</w:t>
            </w:r>
          </w:p>
        </w:tc>
        <w:tc>
          <w:tcPr>
            <w:tcW w:w="974" w:type="pct"/>
            <w:shd w:val="clear" w:color="auto" w:fill="F2F2F2"/>
          </w:tcPr>
          <w:p w14:paraId="7F7E7414" w14:textId="77777777" w:rsidR="009F5E75" w:rsidRPr="005068FD" w:rsidRDefault="009F5E75" w:rsidP="00947AE3">
            <w:pPr>
              <w:pStyle w:val="TableHeading"/>
            </w:pPr>
            <w:r w:rsidRPr="005068FD">
              <w:t>Author</w:t>
            </w:r>
          </w:p>
        </w:tc>
      </w:tr>
      <w:tr w:rsidR="00F94114" w:rsidRPr="005068FD" w14:paraId="77B16AB6" w14:textId="77777777" w:rsidTr="00F94114">
        <w:trPr>
          <w:cantSplit/>
          <w:tblHeader/>
        </w:trPr>
        <w:tc>
          <w:tcPr>
            <w:tcW w:w="1180" w:type="pct"/>
            <w:shd w:val="clear" w:color="auto" w:fill="auto"/>
          </w:tcPr>
          <w:p w14:paraId="52D4F768" w14:textId="77777777" w:rsidR="00F94114" w:rsidRPr="00F94114" w:rsidRDefault="00F94114" w:rsidP="00602016">
            <w:pPr>
              <w:pStyle w:val="TableText"/>
            </w:pPr>
            <w:r>
              <w:t>April</w:t>
            </w:r>
            <w:r w:rsidRPr="00F94114">
              <w:t xml:space="preserve"> 2016</w:t>
            </w:r>
          </w:p>
        </w:tc>
        <w:tc>
          <w:tcPr>
            <w:tcW w:w="541" w:type="pct"/>
            <w:shd w:val="clear" w:color="auto" w:fill="auto"/>
          </w:tcPr>
          <w:p w14:paraId="4F243B07" w14:textId="77777777" w:rsidR="00F94114" w:rsidRPr="00F94114" w:rsidRDefault="00F94114" w:rsidP="00602016">
            <w:pPr>
              <w:pStyle w:val="TableText"/>
            </w:pPr>
            <w:r w:rsidRPr="00F94114">
              <w:t>1.</w:t>
            </w:r>
            <w:r>
              <w:t>8</w:t>
            </w:r>
          </w:p>
        </w:tc>
        <w:tc>
          <w:tcPr>
            <w:tcW w:w="2304" w:type="pct"/>
            <w:shd w:val="clear" w:color="auto" w:fill="auto"/>
          </w:tcPr>
          <w:p w14:paraId="3BF96B1D" w14:textId="77777777" w:rsidR="00F94114" w:rsidRDefault="00F94114" w:rsidP="00602016">
            <w:pPr>
              <w:pStyle w:val="TableText"/>
            </w:pPr>
            <w:r w:rsidRPr="00F94114">
              <w:t>Updated VIP policies and processes</w:t>
            </w:r>
          </w:p>
          <w:p w14:paraId="6A8EFCC4" w14:textId="77777777" w:rsidR="00F94114" w:rsidRDefault="00F94114" w:rsidP="00602016">
            <w:pPr>
              <w:pStyle w:val="TableText"/>
            </w:pPr>
            <w:r>
              <w:t>Updated to remove ClearCase and ClearQuest references</w:t>
            </w:r>
          </w:p>
          <w:p w14:paraId="0A83E51D" w14:textId="77777777" w:rsidR="00F94114" w:rsidRPr="00F94114" w:rsidRDefault="00F94114" w:rsidP="00602016">
            <w:pPr>
              <w:pStyle w:val="TableText"/>
            </w:pPr>
            <w:r>
              <w:t>Correction and revision of general text</w:t>
            </w:r>
          </w:p>
        </w:tc>
        <w:tc>
          <w:tcPr>
            <w:tcW w:w="974" w:type="pct"/>
            <w:shd w:val="clear" w:color="auto" w:fill="auto"/>
          </w:tcPr>
          <w:p w14:paraId="00F95152" w14:textId="77777777" w:rsidR="00F94114" w:rsidRPr="00F94114" w:rsidRDefault="00894DEC" w:rsidP="00602016">
            <w:pPr>
              <w:pStyle w:val="TableText"/>
            </w:pPr>
            <w:r w:rsidRPr="00894DEC">
              <w:t>Configuration Management, EPMO</w:t>
            </w:r>
          </w:p>
        </w:tc>
      </w:tr>
      <w:tr w:rsidR="001A6B5C" w14:paraId="11746063" w14:textId="77777777" w:rsidTr="00F94114">
        <w:trPr>
          <w:cantSplit/>
        </w:trPr>
        <w:tc>
          <w:tcPr>
            <w:tcW w:w="1180" w:type="pct"/>
          </w:tcPr>
          <w:p w14:paraId="6C57C399" w14:textId="77777777" w:rsidR="001A6B5C" w:rsidRPr="001A6B5C" w:rsidRDefault="001A6B5C" w:rsidP="00602016">
            <w:pPr>
              <w:pStyle w:val="TableText"/>
            </w:pPr>
            <w:r w:rsidRPr="001A6B5C">
              <w:t>March 2016</w:t>
            </w:r>
          </w:p>
        </w:tc>
        <w:tc>
          <w:tcPr>
            <w:tcW w:w="541" w:type="pct"/>
          </w:tcPr>
          <w:p w14:paraId="7DF7B725" w14:textId="77777777" w:rsidR="001A6B5C" w:rsidRPr="001A6B5C" w:rsidRDefault="001A6B5C" w:rsidP="00602016">
            <w:pPr>
              <w:pStyle w:val="TableText"/>
            </w:pPr>
            <w:r w:rsidRPr="001A6B5C">
              <w:t>1.7</w:t>
            </w:r>
          </w:p>
        </w:tc>
        <w:tc>
          <w:tcPr>
            <w:tcW w:w="2304" w:type="pct"/>
          </w:tcPr>
          <w:p w14:paraId="2339FC4E" w14:textId="77777777" w:rsidR="001A6B5C" w:rsidRPr="001A6B5C" w:rsidRDefault="001A6B5C" w:rsidP="00602016">
            <w:pPr>
              <w:pStyle w:val="TableText"/>
            </w:pPr>
            <w:r w:rsidRPr="001A6B5C">
              <w:t>Updated to align with new VIP policies and processes</w:t>
            </w:r>
          </w:p>
        </w:tc>
        <w:tc>
          <w:tcPr>
            <w:tcW w:w="974" w:type="pct"/>
          </w:tcPr>
          <w:p w14:paraId="02910B8A" w14:textId="77777777" w:rsidR="001A6B5C" w:rsidRPr="001A6B5C" w:rsidRDefault="001A6B5C" w:rsidP="00602016">
            <w:pPr>
              <w:pStyle w:val="TableText"/>
            </w:pPr>
            <w:r w:rsidRPr="001A6B5C">
              <w:t>VIP Business Office</w:t>
            </w:r>
          </w:p>
        </w:tc>
      </w:tr>
      <w:tr w:rsidR="0049442E" w14:paraId="5E655AF5" w14:textId="77777777" w:rsidTr="00F94114">
        <w:trPr>
          <w:cantSplit/>
        </w:trPr>
        <w:tc>
          <w:tcPr>
            <w:tcW w:w="1180" w:type="pct"/>
          </w:tcPr>
          <w:p w14:paraId="38A272BC" w14:textId="77777777" w:rsidR="0049442E" w:rsidRDefault="0049442E" w:rsidP="00262BF1">
            <w:pPr>
              <w:pStyle w:val="TableText"/>
            </w:pPr>
            <w:r>
              <w:t>December 2015</w:t>
            </w:r>
          </w:p>
        </w:tc>
        <w:tc>
          <w:tcPr>
            <w:tcW w:w="541" w:type="pct"/>
          </w:tcPr>
          <w:p w14:paraId="4B186CB0" w14:textId="77777777" w:rsidR="0049442E" w:rsidRDefault="0049442E" w:rsidP="00393252">
            <w:pPr>
              <w:pStyle w:val="TableText"/>
            </w:pPr>
            <w:r>
              <w:t>2.3</w:t>
            </w:r>
          </w:p>
        </w:tc>
        <w:tc>
          <w:tcPr>
            <w:tcW w:w="2304" w:type="pct"/>
          </w:tcPr>
          <w:p w14:paraId="030E8657" w14:textId="77777777" w:rsidR="0049442E" w:rsidRDefault="0049442E" w:rsidP="00E41CE5">
            <w:pPr>
              <w:pStyle w:val="TableText"/>
            </w:pPr>
            <w:r>
              <w:t>Correct alt. text in tables</w:t>
            </w:r>
          </w:p>
        </w:tc>
        <w:tc>
          <w:tcPr>
            <w:tcW w:w="974" w:type="pct"/>
          </w:tcPr>
          <w:p w14:paraId="5F446862" w14:textId="77777777" w:rsidR="0049442E" w:rsidRDefault="0049442E">
            <w:pPr>
              <w:pStyle w:val="TableText"/>
            </w:pPr>
            <w:r>
              <w:t>Process Management</w:t>
            </w:r>
          </w:p>
        </w:tc>
      </w:tr>
      <w:tr w:rsidR="00893487" w14:paraId="00AC17C8" w14:textId="77777777" w:rsidTr="00F94114">
        <w:trPr>
          <w:cantSplit/>
        </w:trPr>
        <w:tc>
          <w:tcPr>
            <w:tcW w:w="1180" w:type="pct"/>
          </w:tcPr>
          <w:p w14:paraId="715F544C" w14:textId="77777777" w:rsidR="00893487" w:rsidRDefault="00893487" w:rsidP="00262BF1">
            <w:pPr>
              <w:pStyle w:val="TableText"/>
            </w:pPr>
            <w:r>
              <w:t>October 2015</w:t>
            </w:r>
          </w:p>
        </w:tc>
        <w:tc>
          <w:tcPr>
            <w:tcW w:w="541" w:type="pct"/>
          </w:tcPr>
          <w:p w14:paraId="7131EC01" w14:textId="77777777" w:rsidR="00893487" w:rsidRDefault="00893487" w:rsidP="00393252">
            <w:pPr>
              <w:pStyle w:val="TableText"/>
            </w:pPr>
            <w:r>
              <w:t>2.2</w:t>
            </w:r>
          </w:p>
        </w:tc>
        <w:tc>
          <w:tcPr>
            <w:tcW w:w="2304" w:type="pct"/>
          </w:tcPr>
          <w:p w14:paraId="2337E112" w14:textId="77777777" w:rsidR="00893487" w:rsidRDefault="00893487" w:rsidP="00E41CE5">
            <w:pPr>
              <w:pStyle w:val="TableText"/>
            </w:pPr>
            <w:r>
              <w:t>Update alternate text in tables, adjust spacing between tables, and allow spell and grammar checking in proofing</w:t>
            </w:r>
          </w:p>
        </w:tc>
        <w:tc>
          <w:tcPr>
            <w:tcW w:w="974" w:type="pct"/>
          </w:tcPr>
          <w:p w14:paraId="31C22903" w14:textId="77777777" w:rsidR="00893487" w:rsidRDefault="00893487">
            <w:pPr>
              <w:pStyle w:val="TableText"/>
            </w:pPr>
            <w:r>
              <w:t>Process Management</w:t>
            </w:r>
          </w:p>
        </w:tc>
      </w:tr>
      <w:tr w:rsidR="002C4DF3" w14:paraId="03E10945" w14:textId="77777777" w:rsidTr="00F94114">
        <w:trPr>
          <w:cantSplit/>
        </w:trPr>
        <w:tc>
          <w:tcPr>
            <w:tcW w:w="1180" w:type="pct"/>
          </w:tcPr>
          <w:p w14:paraId="65191644" w14:textId="77777777" w:rsidR="002C4DF3" w:rsidRDefault="002C4DF3" w:rsidP="00262BF1">
            <w:pPr>
              <w:pStyle w:val="TableText"/>
            </w:pPr>
            <w:r>
              <w:t>June 2015</w:t>
            </w:r>
          </w:p>
        </w:tc>
        <w:tc>
          <w:tcPr>
            <w:tcW w:w="541" w:type="pct"/>
          </w:tcPr>
          <w:p w14:paraId="0E781AE7" w14:textId="77777777" w:rsidR="002C4DF3" w:rsidRDefault="002C4DF3" w:rsidP="00393252">
            <w:pPr>
              <w:pStyle w:val="TableText"/>
            </w:pPr>
            <w:r>
              <w:t>2.1</w:t>
            </w:r>
          </w:p>
        </w:tc>
        <w:tc>
          <w:tcPr>
            <w:tcW w:w="2304" w:type="pct"/>
          </w:tcPr>
          <w:p w14:paraId="30ACD9F3" w14:textId="77777777" w:rsidR="002C4DF3" w:rsidRDefault="002C4DF3" w:rsidP="00E41CE5">
            <w:pPr>
              <w:pStyle w:val="TableText"/>
            </w:pPr>
            <w:r>
              <w:t>Edited to conform with latest Section 508 guidelines and remediated with Common Look Office tool</w:t>
            </w:r>
          </w:p>
        </w:tc>
        <w:tc>
          <w:tcPr>
            <w:tcW w:w="974" w:type="pct"/>
          </w:tcPr>
          <w:p w14:paraId="7232046F" w14:textId="77777777" w:rsidR="002C4DF3" w:rsidRDefault="002C4DF3">
            <w:pPr>
              <w:pStyle w:val="TableText"/>
            </w:pPr>
            <w:r>
              <w:t>Process Management</w:t>
            </w:r>
          </w:p>
        </w:tc>
      </w:tr>
      <w:tr w:rsidR="002C4DF3" w14:paraId="33253411" w14:textId="77777777" w:rsidTr="00F94114">
        <w:trPr>
          <w:cantSplit/>
        </w:trPr>
        <w:tc>
          <w:tcPr>
            <w:tcW w:w="1180" w:type="pct"/>
          </w:tcPr>
          <w:p w14:paraId="6B2D41C1" w14:textId="77777777" w:rsidR="002C4DF3" w:rsidRDefault="002C4DF3" w:rsidP="00262BF1">
            <w:pPr>
              <w:pStyle w:val="TableText"/>
            </w:pPr>
            <w:r>
              <w:t>May 2015</w:t>
            </w:r>
          </w:p>
        </w:tc>
        <w:tc>
          <w:tcPr>
            <w:tcW w:w="541" w:type="pct"/>
          </w:tcPr>
          <w:p w14:paraId="424070F7" w14:textId="77777777" w:rsidR="002C4DF3" w:rsidRDefault="002C4DF3" w:rsidP="00393252">
            <w:pPr>
              <w:pStyle w:val="TableText"/>
            </w:pPr>
            <w:r>
              <w:t>2.0</w:t>
            </w:r>
          </w:p>
        </w:tc>
        <w:tc>
          <w:tcPr>
            <w:tcW w:w="2304" w:type="pct"/>
          </w:tcPr>
          <w:p w14:paraId="3D3A8447" w14:textId="77777777" w:rsidR="002C4DF3" w:rsidRPr="00001A6F" w:rsidRDefault="002C4DF3" w:rsidP="00E41CE5">
            <w:pPr>
              <w:pStyle w:val="TableText"/>
            </w:pPr>
            <w:r>
              <w:t>Major revision from PMAS Process Improvement Lockdown</w:t>
            </w:r>
          </w:p>
        </w:tc>
        <w:tc>
          <w:tcPr>
            <w:tcW w:w="974" w:type="pct"/>
          </w:tcPr>
          <w:p w14:paraId="08F17BC0" w14:textId="77777777" w:rsidR="002C4DF3" w:rsidRPr="00001A6F" w:rsidRDefault="00E56F22">
            <w:pPr>
              <w:pStyle w:val="TableText"/>
            </w:pPr>
            <w:r w:rsidRPr="00E56F22">
              <w:t>VA OI</w:t>
            </w:r>
            <w:r>
              <w:t>&amp;</w:t>
            </w:r>
            <w:r w:rsidRPr="00E56F22">
              <w:t>T ESE</w:t>
            </w:r>
          </w:p>
        </w:tc>
      </w:tr>
      <w:tr w:rsidR="00001A6F" w14:paraId="40D615EB" w14:textId="77777777" w:rsidTr="00F94114">
        <w:trPr>
          <w:cantSplit/>
        </w:trPr>
        <w:tc>
          <w:tcPr>
            <w:tcW w:w="1180" w:type="pct"/>
          </w:tcPr>
          <w:p w14:paraId="354B364F" w14:textId="77777777" w:rsidR="00001A6F" w:rsidRDefault="00001A6F" w:rsidP="00262BF1">
            <w:pPr>
              <w:pStyle w:val="TableText"/>
            </w:pPr>
            <w:r>
              <w:t>May 2015</w:t>
            </w:r>
          </w:p>
        </w:tc>
        <w:tc>
          <w:tcPr>
            <w:tcW w:w="541" w:type="pct"/>
          </w:tcPr>
          <w:p w14:paraId="216F4F24" w14:textId="77777777" w:rsidR="00001A6F" w:rsidRDefault="00001A6F" w:rsidP="00393252">
            <w:pPr>
              <w:pStyle w:val="TableText"/>
            </w:pPr>
            <w:r>
              <w:t>1.3</w:t>
            </w:r>
          </w:p>
        </w:tc>
        <w:tc>
          <w:tcPr>
            <w:tcW w:w="2304" w:type="pct"/>
          </w:tcPr>
          <w:p w14:paraId="463BD4C5" w14:textId="77777777" w:rsidR="00001A6F" w:rsidRPr="0004186E" w:rsidRDefault="00001A6F" w:rsidP="00E41CE5">
            <w:pPr>
              <w:pStyle w:val="TableText"/>
            </w:pPr>
            <w:r w:rsidRPr="00001A6F">
              <w:t>Reordered cover sheet to enhance SharePoint search results</w:t>
            </w:r>
          </w:p>
        </w:tc>
        <w:tc>
          <w:tcPr>
            <w:tcW w:w="974" w:type="pct"/>
          </w:tcPr>
          <w:p w14:paraId="005E685B" w14:textId="77777777" w:rsidR="00001A6F" w:rsidRPr="0004186E" w:rsidRDefault="00001A6F">
            <w:pPr>
              <w:pStyle w:val="TableText"/>
            </w:pPr>
            <w:r w:rsidRPr="00001A6F">
              <w:t>Process Management</w:t>
            </w:r>
          </w:p>
        </w:tc>
      </w:tr>
      <w:tr w:rsidR="0004186E" w14:paraId="7BF9C24E" w14:textId="77777777" w:rsidTr="00F94114">
        <w:trPr>
          <w:cantSplit/>
        </w:trPr>
        <w:tc>
          <w:tcPr>
            <w:tcW w:w="1180" w:type="pct"/>
          </w:tcPr>
          <w:p w14:paraId="7013AE50" w14:textId="77777777" w:rsidR="0004186E" w:rsidRDefault="0004186E" w:rsidP="00262BF1">
            <w:pPr>
              <w:pStyle w:val="TableText"/>
            </w:pPr>
            <w:r>
              <w:t>October 2014</w:t>
            </w:r>
          </w:p>
        </w:tc>
        <w:tc>
          <w:tcPr>
            <w:tcW w:w="541" w:type="pct"/>
          </w:tcPr>
          <w:p w14:paraId="3E132867" w14:textId="77777777" w:rsidR="0004186E" w:rsidRDefault="0004186E" w:rsidP="00393252">
            <w:pPr>
              <w:pStyle w:val="TableText"/>
            </w:pPr>
            <w:r>
              <w:t>1.2</w:t>
            </w:r>
          </w:p>
        </w:tc>
        <w:tc>
          <w:tcPr>
            <w:tcW w:w="2304" w:type="pct"/>
          </w:tcPr>
          <w:p w14:paraId="0001BC48" w14:textId="77777777" w:rsidR="0004186E" w:rsidRPr="009C5CA8" w:rsidRDefault="00893487" w:rsidP="00E41CE5">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14:paraId="5DA0C6DC" w14:textId="77777777" w:rsidR="0004186E" w:rsidRDefault="0004186E">
            <w:pPr>
              <w:pStyle w:val="TableText"/>
            </w:pPr>
            <w:r w:rsidRPr="0004186E">
              <w:t>Process Management</w:t>
            </w:r>
          </w:p>
        </w:tc>
      </w:tr>
      <w:tr w:rsidR="00F91A26" w14:paraId="510C86D1" w14:textId="77777777" w:rsidTr="00F94114">
        <w:trPr>
          <w:cantSplit/>
        </w:trPr>
        <w:tc>
          <w:tcPr>
            <w:tcW w:w="1180" w:type="pct"/>
          </w:tcPr>
          <w:p w14:paraId="37A036FA" w14:textId="77777777" w:rsidR="00F91A26" w:rsidRDefault="009C5CA8" w:rsidP="00262BF1">
            <w:pPr>
              <w:pStyle w:val="TableText"/>
            </w:pPr>
            <w:r>
              <w:t>March 2013</w:t>
            </w:r>
          </w:p>
        </w:tc>
        <w:tc>
          <w:tcPr>
            <w:tcW w:w="541" w:type="pct"/>
          </w:tcPr>
          <w:p w14:paraId="1869EC6A" w14:textId="77777777" w:rsidR="00F91A26" w:rsidRDefault="00F91A26" w:rsidP="00393252">
            <w:pPr>
              <w:pStyle w:val="TableText"/>
            </w:pPr>
            <w:r>
              <w:t>1.1</w:t>
            </w:r>
          </w:p>
        </w:tc>
        <w:tc>
          <w:tcPr>
            <w:tcW w:w="2304" w:type="pct"/>
          </w:tcPr>
          <w:p w14:paraId="329F5EF3" w14:textId="77777777" w:rsidR="00F91A26" w:rsidRDefault="009C5CA8" w:rsidP="00E41CE5">
            <w:pPr>
              <w:pStyle w:val="TableText"/>
            </w:pPr>
            <w:r w:rsidRPr="009C5CA8">
              <w:t xml:space="preserve">Formatted to current </w:t>
            </w:r>
            <w:proofErr w:type="spellStart"/>
            <w:r w:rsidRPr="009C5CA8">
              <w:t>ProPath</w:t>
            </w:r>
            <w:proofErr w:type="spellEnd"/>
            <w:r w:rsidRPr="009C5CA8">
              <w:t xml:space="preserve"> documentation standards and edited to conform with latest Alternative Text (Section 508) guidelines</w:t>
            </w:r>
          </w:p>
        </w:tc>
        <w:tc>
          <w:tcPr>
            <w:tcW w:w="974" w:type="pct"/>
          </w:tcPr>
          <w:p w14:paraId="270A4BD9" w14:textId="77777777" w:rsidR="00F91A26" w:rsidRDefault="00F91A26">
            <w:pPr>
              <w:pStyle w:val="TableText"/>
            </w:pPr>
            <w:r>
              <w:t>Process Management</w:t>
            </w:r>
          </w:p>
        </w:tc>
      </w:tr>
      <w:tr w:rsidR="009F5E75" w14:paraId="3EE686C6" w14:textId="77777777" w:rsidTr="00F94114">
        <w:trPr>
          <w:cantSplit/>
        </w:trPr>
        <w:tc>
          <w:tcPr>
            <w:tcW w:w="1180" w:type="pct"/>
          </w:tcPr>
          <w:p w14:paraId="689CE899" w14:textId="77777777" w:rsidR="009F5E75" w:rsidRPr="005068FD" w:rsidRDefault="009C5CA8" w:rsidP="00262BF1">
            <w:pPr>
              <w:pStyle w:val="TableText"/>
            </w:pPr>
            <w:r>
              <w:t>January 2013</w:t>
            </w:r>
          </w:p>
        </w:tc>
        <w:tc>
          <w:tcPr>
            <w:tcW w:w="541" w:type="pct"/>
          </w:tcPr>
          <w:p w14:paraId="66942C44" w14:textId="77777777" w:rsidR="009F5E75" w:rsidRDefault="009F5E75" w:rsidP="00393252">
            <w:pPr>
              <w:pStyle w:val="TableText"/>
            </w:pPr>
            <w:r>
              <w:t>1.0</w:t>
            </w:r>
          </w:p>
        </w:tc>
        <w:tc>
          <w:tcPr>
            <w:tcW w:w="2304" w:type="pct"/>
          </w:tcPr>
          <w:p w14:paraId="5D73221D" w14:textId="77777777" w:rsidR="009F5E75" w:rsidRDefault="009F5E75" w:rsidP="00E41CE5">
            <w:pPr>
              <w:pStyle w:val="TableText"/>
            </w:pPr>
            <w:r>
              <w:t>Initial Version</w:t>
            </w:r>
          </w:p>
        </w:tc>
        <w:tc>
          <w:tcPr>
            <w:tcW w:w="974" w:type="pct"/>
          </w:tcPr>
          <w:p w14:paraId="24F0A494" w14:textId="77777777" w:rsidR="009F5E75" w:rsidRDefault="009C5CA8">
            <w:pPr>
              <w:pStyle w:val="TableText"/>
            </w:pPr>
            <w:r>
              <w:t>PMAS Business Office</w:t>
            </w:r>
          </w:p>
        </w:tc>
      </w:tr>
    </w:tbl>
    <w:p w14:paraId="2CCD3EEF" w14:textId="4BC470FB" w:rsidR="00F7216E" w:rsidRDefault="00F7216E" w:rsidP="004F3A80"/>
    <w:sectPr w:rsidR="00F7216E" w:rsidSect="00BF7AC6">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1" w:author="Cheryl Lach" w:date="2018-02-22T12:03:00Z" w:initials="CL">
    <w:p w14:paraId="2AE6016B" w14:textId="3310EEE9" w:rsidR="002B78BC" w:rsidRDefault="002B78BC">
      <w:pPr>
        <w:pStyle w:val="CommentText"/>
      </w:pPr>
      <w:r>
        <w:rPr>
          <w:rStyle w:val="CommentReference"/>
        </w:rPr>
        <w:annotationRef/>
      </w:r>
      <w:r>
        <w:rPr>
          <w:noProof/>
        </w:rPr>
        <w:t>Not in Rally export</w:t>
      </w:r>
    </w:p>
  </w:comment>
  <w:comment w:id="52" w:author="Cheryl Lach" w:date="2018-02-22T12:04:00Z" w:initials="CL">
    <w:p w14:paraId="642AFFE2" w14:textId="6D5CD534" w:rsidR="002B78BC" w:rsidRDefault="002B78BC">
      <w:pPr>
        <w:pStyle w:val="CommentText"/>
      </w:pPr>
      <w:r>
        <w:rPr>
          <w:rStyle w:val="CommentReference"/>
        </w:rPr>
        <w:annotationRef/>
      </w:r>
      <w:r>
        <w:rPr>
          <w:noProof/>
        </w:rPr>
        <w:t>Not in Rally export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E6016B" w15:done="0"/>
  <w15:commentEx w15:paraId="642AFF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E6016B" w16cid:durableId="1E39301B"/>
  <w16cid:commentId w16cid:paraId="642AFFE2" w16cid:durableId="1E3930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47E8E" w14:textId="77777777" w:rsidR="00DE4041" w:rsidRDefault="00DE4041">
      <w:r>
        <w:separator/>
      </w:r>
    </w:p>
    <w:p w14:paraId="6D47D357" w14:textId="77777777" w:rsidR="00DE4041" w:rsidRDefault="00DE4041"/>
  </w:endnote>
  <w:endnote w:type="continuationSeparator" w:id="0">
    <w:p w14:paraId="12C0DFE9" w14:textId="77777777" w:rsidR="00DE4041" w:rsidRDefault="00DE4041">
      <w:r>
        <w:continuationSeparator/>
      </w:r>
    </w:p>
    <w:p w14:paraId="0C5AB235" w14:textId="77777777" w:rsidR="00DE4041" w:rsidRDefault="00DE4041"/>
  </w:endnote>
  <w:endnote w:type="continuationNotice" w:id="1">
    <w:p w14:paraId="79C84048" w14:textId="77777777" w:rsidR="00DE4041" w:rsidRDefault="00DE40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2C6A" w14:textId="0DBBAD1C" w:rsidR="002B78BC" w:rsidRDefault="002B78BC" w:rsidP="006F2EF3">
    <w:pPr>
      <w:pStyle w:val="Footer"/>
      <w:tabs>
        <w:tab w:val="left" w:pos="3300"/>
      </w:tabs>
    </w:pPr>
    <w:r>
      <w:rPr>
        <w:rStyle w:val="PageNumber"/>
        <w:noProof/>
      </w:rPr>
      <w:t xml:space="preserve">MCCF EDI TAS </w:t>
    </w:r>
    <w:proofErr w:type="spellStart"/>
    <w:r>
      <w:t>TASCore</w:t>
    </w:r>
    <w:proofErr w:type="spellEnd"/>
    <w:r>
      <w:t>*01</w:t>
    </w:r>
    <w:r>
      <w:tab/>
    </w:r>
    <w:r>
      <w:tab/>
    </w:r>
    <w:r>
      <w:tab/>
    </w:r>
    <w:r>
      <w:rPr>
        <w:rStyle w:val="PageNumber"/>
      </w:rPr>
      <w:t>Aug 2018</w:t>
    </w:r>
  </w:p>
  <w:p w14:paraId="10715994" w14:textId="41D966F3" w:rsidR="002B78BC" w:rsidRPr="00035298" w:rsidRDefault="002B78BC" w:rsidP="00035298">
    <w:pPr>
      <w:pStyle w:val="Footer"/>
      <w:rPr>
        <w:rStyle w:val="PageNumber"/>
      </w:rPr>
    </w:pPr>
    <w:r w:rsidRPr="00035298">
      <w:rPr>
        <w:rStyle w:val="PageNumber"/>
      </w:rPr>
      <w:t>Version Description Document</w:t>
    </w:r>
    <w:r>
      <w:rPr>
        <w:rStyle w:val="PageNumber"/>
      </w:rPr>
      <w:tab/>
      <w:t xml:space="preserve"> </w:t>
    </w:r>
    <w:r w:rsidRPr="00035298">
      <w:rPr>
        <w:rStyle w:val="PageNumber"/>
      </w:rPr>
      <w:fldChar w:fldCharType="begin"/>
    </w:r>
    <w:r w:rsidRPr="00035298">
      <w:rPr>
        <w:rStyle w:val="PageNumber"/>
      </w:rPr>
      <w:instrText xml:space="preserve"> PAGE </w:instrText>
    </w:r>
    <w:r w:rsidRPr="00035298">
      <w:rPr>
        <w:rStyle w:val="PageNumber"/>
      </w:rPr>
      <w:fldChar w:fldCharType="separate"/>
    </w:r>
    <w:r>
      <w:rPr>
        <w:rStyle w:val="PageNumber"/>
        <w:noProof/>
      </w:rPr>
      <w:t>16</w:t>
    </w:r>
    <w:r w:rsidRPr="0003529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E0AED" w14:textId="77777777" w:rsidR="00DE4041" w:rsidRDefault="00DE4041">
      <w:r>
        <w:separator/>
      </w:r>
    </w:p>
    <w:p w14:paraId="6595F9A4" w14:textId="77777777" w:rsidR="00DE4041" w:rsidRDefault="00DE4041"/>
  </w:footnote>
  <w:footnote w:type="continuationSeparator" w:id="0">
    <w:p w14:paraId="4B83F17F" w14:textId="77777777" w:rsidR="00DE4041" w:rsidRDefault="00DE4041">
      <w:r>
        <w:continuationSeparator/>
      </w:r>
    </w:p>
    <w:p w14:paraId="1FD46A42" w14:textId="77777777" w:rsidR="00DE4041" w:rsidRDefault="00DE4041"/>
  </w:footnote>
  <w:footnote w:type="continuationNotice" w:id="1">
    <w:p w14:paraId="34C0320D" w14:textId="77777777" w:rsidR="00DE4041" w:rsidRDefault="00DE40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67.9pt;height:40.9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1"/>
  </w:num>
  <w:num w:numId="4">
    <w:abstractNumId w:val="18"/>
  </w:num>
  <w:num w:numId="5">
    <w:abstractNumId w:val="19"/>
  </w:num>
  <w:num w:numId="6">
    <w:abstractNumId w:val="12"/>
  </w:num>
  <w:num w:numId="7">
    <w:abstractNumId w:val="6"/>
  </w:num>
  <w:num w:numId="8">
    <w:abstractNumId w:val="4"/>
  </w:num>
  <w:num w:numId="9">
    <w:abstractNumId w:val="8"/>
  </w:num>
  <w:num w:numId="10">
    <w:abstractNumId w:val="11"/>
  </w:num>
  <w:num w:numId="11">
    <w:abstractNumId w:val="2"/>
  </w:num>
  <w:num w:numId="12">
    <w:abstractNumId w:val="7"/>
  </w:num>
  <w:num w:numId="13">
    <w:abstractNumId w:val="13"/>
  </w:num>
  <w:num w:numId="14">
    <w:abstractNumId w:val="10"/>
  </w:num>
  <w:num w:numId="15">
    <w:abstractNumId w:val="3"/>
  </w:num>
  <w:num w:numId="16">
    <w:abstractNumId w:val="5"/>
  </w:num>
  <w:num w:numId="17">
    <w:abstractNumId w:val="17"/>
  </w:num>
  <w:num w:numId="18">
    <w:abstractNumId w:val="0"/>
  </w:num>
  <w:num w:numId="19">
    <w:abstractNumId w:val="0"/>
  </w:num>
  <w:num w:numId="20">
    <w:abstractNumId w:val="14"/>
  </w:num>
  <w:num w:numId="21">
    <w:abstractNumId w:val="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ryl Lach">
    <w15:presenceInfo w15:providerId="AD" w15:userId="S-1-5-21-3879305808-3289165270-514292028-2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F8"/>
    <w:rsid w:val="00001A6F"/>
    <w:rsid w:val="000063A7"/>
    <w:rsid w:val="0000675B"/>
    <w:rsid w:val="00006DB8"/>
    <w:rsid w:val="00010140"/>
    <w:rsid w:val="000114B6"/>
    <w:rsid w:val="00011EE6"/>
    <w:rsid w:val="0001226E"/>
    <w:rsid w:val="00015C0D"/>
    <w:rsid w:val="000171DA"/>
    <w:rsid w:val="000263BB"/>
    <w:rsid w:val="0002687B"/>
    <w:rsid w:val="0003063D"/>
    <w:rsid w:val="00032248"/>
    <w:rsid w:val="00035298"/>
    <w:rsid w:val="0004186E"/>
    <w:rsid w:val="00041B76"/>
    <w:rsid w:val="00042867"/>
    <w:rsid w:val="00043A38"/>
    <w:rsid w:val="0004636C"/>
    <w:rsid w:val="00053606"/>
    <w:rsid w:val="000570F5"/>
    <w:rsid w:val="000576D2"/>
    <w:rsid w:val="000614CA"/>
    <w:rsid w:val="00061F00"/>
    <w:rsid w:val="00062FEB"/>
    <w:rsid w:val="00071609"/>
    <w:rsid w:val="00080E97"/>
    <w:rsid w:val="00082887"/>
    <w:rsid w:val="00086D68"/>
    <w:rsid w:val="000911ED"/>
    <w:rsid w:val="000A2BDF"/>
    <w:rsid w:val="000A378D"/>
    <w:rsid w:val="000B23F8"/>
    <w:rsid w:val="000B37C5"/>
    <w:rsid w:val="000C1DD7"/>
    <w:rsid w:val="000C2C25"/>
    <w:rsid w:val="000C6596"/>
    <w:rsid w:val="000C6DFB"/>
    <w:rsid w:val="000D1224"/>
    <w:rsid w:val="000D41B2"/>
    <w:rsid w:val="000D499E"/>
    <w:rsid w:val="000D4DB1"/>
    <w:rsid w:val="000E5873"/>
    <w:rsid w:val="000E6700"/>
    <w:rsid w:val="000F3438"/>
    <w:rsid w:val="000F44FF"/>
    <w:rsid w:val="000F4A91"/>
    <w:rsid w:val="000F6F04"/>
    <w:rsid w:val="000F7D92"/>
    <w:rsid w:val="00101B1F"/>
    <w:rsid w:val="0010320F"/>
    <w:rsid w:val="00104399"/>
    <w:rsid w:val="0010664C"/>
    <w:rsid w:val="001071B7"/>
    <w:rsid w:val="00107971"/>
    <w:rsid w:val="00111EF7"/>
    <w:rsid w:val="00112955"/>
    <w:rsid w:val="0012060D"/>
    <w:rsid w:val="00123362"/>
    <w:rsid w:val="0012622D"/>
    <w:rsid w:val="00126C04"/>
    <w:rsid w:val="00137361"/>
    <w:rsid w:val="001458F3"/>
    <w:rsid w:val="00147EBA"/>
    <w:rsid w:val="00150568"/>
    <w:rsid w:val="00151087"/>
    <w:rsid w:val="001574A4"/>
    <w:rsid w:val="00157AAE"/>
    <w:rsid w:val="00160824"/>
    <w:rsid w:val="00161ED8"/>
    <w:rsid w:val="001624C3"/>
    <w:rsid w:val="0016530D"/>
    <w:rsid w:val="00165AB8"/>
    <w:rsid w:val="00166FD2"/>
    <w:rsid w:val="00172D7F"/>
    <w:rsid w:val="00180235"/>
    <w:rsid w:val="001817C9"/>
    <w:rsid w:val="00182818"/>
    <w:rsid w:val="00186009"/>
    <w:rsid w:val="001A3C5C"/>
    <w:rsid w:val="001A4656"/>
    <w:rsid w:val="001A49A9"/>
    <w:rsid w:val="001A6B34"/>
    <w:rsid w:val="001A6B5C"/>
    <w:rsid w:val="001A7A08"/>
    <w:rsid w:val="001B0674"/>
    <w:rsid w:val="001B0B86"/>
    <w:rsid w:val="001B6000"/>
    <w:rsid w:val="001C6D26"/>
    <w:rsid w:val="001D12D9"/>
    <w:rsid w:val="001D3222"/>
    <w:rsid w:val="001D5558"/>
    <w:rsid w:val="001D6650"/>
    <w:rsid w:val="001E1B2C"/>
    <w:rsid w:val="001E3408"/>
    <w:rsid w:val="001E4B39"/>
    <w:rsid w:val="00205E0E"/>
    <w:rsid w:val="0021187C"/>
    <w:rsid w:val="00217034"/>
    <w:rsid w:val="002273CA"/>
    <w:rsid w:val="002334FF"/>
    <w:rsid w:val="00234111"/>
    <w:rsid w:val="002351DF"/>
    <w:rsid w:val="00236DF6"/>
    <w:rsid w:val="00246F37"/>
    <w:rsid w:val="00252BD5"/>
    <w:rsid w:val="00256419"/>
    <w:rsid w:val="0025682F"/>
    <w:rsid w:val="00256F04"/>
    <w:rsid w:val="00262BF1"/>
    <w:rsid w:val="00262E19"/>
    <w:rsid w:val="00265CAC"/>
    <w:rsid w:val="00266D60"/>
    <w:rsid w:val="00271ED1"/>
    <w:rsid w:val="002748DF"/>
    <w:rsid w:val="002805F8"/>
    <w:rsid w:val="00280A53"/>
    <w:rsid w:val="00280FEE"/>
    <w:rsid w:val="002811AA"/>
    <w:rsid w:val="002812CC"/>
    <w:rsid w:val="00282EDE"/>
    <w:rsid w:val="002848A4"/>
    <w:rsid w:val="00292B10"/>
    <w:rsid w:val="002A0C8C"/>
    <w:rsid w:val="002A2EE5"/>
    <w:rsid w:val="002A3727"/>
    <w:rsid w:val="002A4907"/>
    <w:rsid w:val="002A6442"/>
    <w:rsid w:val="002B0D56"/>
    <w:rsid w:val="002B222A"/>
    <w:rsid w:val="002B3DAC"/>
    <w:rsid w:val="002B78BC"/>
    <w:rsid w:val="002C4DF3"/>
    <w:rsid w:val="002C54EB"/>
    <w:rsid w:val="002C6335"/>
    <w:rsid w:val="002D0C49"/>
    <w:rsid w:val="002D1B52"/>
    <w:rsid w:val="002D333C"/>
    <w:rsid w:val="002D411F"/>
    <w:rsid w:val="002D5204"/>
    <w:rsid w:val="002E1D8C"/>
    <w:rsid w:val="002E46D2"/>
    <w:rsid w:val="002E751D"/>
    <w:rsid w:val="002E7F58"/>
    <w:rsid w:val="002F0076"/>
    <w:rsid w:val="002F113C"/>
    <w:rsid w:val="002F4130"/>
    <w:rsid w:val="002F5410"/>
    <w:rsid w:val="002F7007"/>
    <w:rsid w:val="00300D3C"/>
    <w:rsid w:val="00307DF4"/>
    <w:rsid w:val="003110DB"/>
    <w:rsid w:val="00312651"/>
    <w:rsid w:val="00314B90"/>
    <w:rsid w:val="0032232F"/>
    <w:rsid w:val="0032241E"/>
    <w:rsid w:val="003224BE"/>
    <w:rsid w:val="00326966"/>
    <w:rsid w:val="003323B5"/>
    <w:rsid w:val="00333737"/>
    <w:rsid w:val="003417C9"/>
    <w:rsid w:val="00342E0C"/>
    <w:rsid w:val="00343EE2"/>
    <w:rsid w:val="00346959"/>
    <w:rsid w:val="0035048A"/>
    <w:rsid w:val="00353152"/>
    <w:rsid w:val="003532BD"/>
    <w:rsid w:val="00355429"/>
    <w:rsid w:val="003565ED"/>
    <w:rsid w:val="00367927"/>
    <w:rsid w:val="003735FD"/>
    <w:rsid w:val="00376DD4"/>
    <w:rsid w:val="003771FB"/>
    <w:rsid w:val="0038169E"/>
    <w:rsid w:val="0038540E"/>
    <w:rsid w:val="0038579E"/>
    <w:rsid w:val="0039090B"/>
    <w:rsid w:val="00392B05"/>
    <w:rsid w:val="00393252"/>
    <w:rsid w:val="00394BA7"/>
    <w:rsid w:val="00395D83"/>
    <w:rsid w:val="003A0020"/>
    <w:rsid w:val="003A0184"/>
    <w:rsid w:val="003A07AF"/>
    <w:rsid w:val="003A5E1F"/>
    <w:rsid w:val="003A637C"/>
    <w:rsid w:val="003A7791"/>
    <w:rsid w:val="003B04E1"/>
    <w:rsid w:val="003B57AF"/>
    <w:rsid w:val="003B61B8"/>
    <w:rsid w:val="003C0F3E"/>
    <w:rsid w:val="003C2662"/>
    <w:rsid w:val="003C65C5"/>
    <w:rsid w:val="003C7B01"/>
    <w:rsid w:val="003D59EF"/>
    <w:rsid w:val="003D7EA1"/>
    <w:rsid w:val="003E160C"/>
    <w:rsid w:val="003E1F9E"/>
    <w:rsid w:val="003E21EC"/>
    <w:rsid w:val="003E7E14"/>
    <w:rsid w:val="003F30DB"/>
    <w:rsid w:val="003F4789"/>
    <w:rsid w:val="004008A8"/>
    <w:rsid w:val="00410F8C"/>
    <w:rsid w:val="004145D9"/>
    <w:rsid w:val="00423003"/>
    <w:rsid w:val="00423A58"/>
    <w:rsid w:val="004277BF"/>
    <w:rsid w:val="00433816"/>
    <w:rsid w:val="00440A78"/>
    <w:rsid w:val="00451181"/>
    <w:rsid w:val="0045290F"/>
    <w:rsid w:val="00452DB6"/>
    <w:rsid w:val="0045552E"/>
    <w:rsid w:val="004617A6"/>
    <w:rsid w:val="00467F6F"/>
    <w:rsid w:val="00472BB0"/>
    <w:rsid w:val="00474BBC"/>
    <w:rsid w:val="004758F0"/>
    <w:rsid w:val="0048016C"/>
    <w:rsid w:val="0048115F"/>
    <w:rsid w:val="004811D3"/>
    <w:rsid w:val="0048455F"/>
    <w:rsid w:val="00490C8C"/>
    <w:rsid w:val="00492806"/>
    <w:rsid w:val="00492DB4"/>
    <w:rsid w:val="004937CB"/>
    <w:rsid w:val="0049442E"/>
    <w:rsid w:val="0049709E"/>
    <w:rsid w:val="004A2521"/>
    <w:rsid w:val="004A28E1"/>
    <w:rsid w:val="004A4496"/>
    <w:rsid w:val="004B099D"/>
    <w:rsid w:val="004B1AE9"/>
    <w:rsid w:val="004B64EC"/>
    <w:rsid w:val="004B6BAE"/>
    <w:rsid w:val="004C06B9"/>
    <w:rsid w:val="004C2897"/>
    <w:rsid w:val="004C5241"/>
    <w:rsid w:val="004C5CB1"/>
    <w:rsid w:val="004D2FDD"/>
    <w:rsid w:val="004D3CB7"/>
    <w:rsid w:val="004D3FB6"/>
    <w:rsid w:val="004D5CD2"/>
    <w:rsid w:val="004E7166"/>
    <w:rsid w:val="004F0FB3"/>
    <w:rsid w:val="004F33D3"/>
    <w:rsid w:val="004F3A80"/>
    <w:rsid w:val="00502CC7"/>
    <w:rsid w:val="00504254"/>
    <w:rsid w:val="00504BC1"/>
    <w:rsid w:val="00506F87"/>
    <w:rsid w:val="00507286"/>
    <w:rsid w:val="00510914"/>
    <w:rsid w:val="0051235A"/>
    <w:rsid w:val="00513AC7"/>
    <w:rsid w:val="00515F2A"/>
    <w:rsid w:val="00521C64"/>
    <w:rsid w:val="005225DD"/>
    <w:rsid w:val="00527B56"/>
    <w:rsid w:val="00527B5C"/>
    <w:rsid w:val="00530D34"/>
    <w:rsid w:val="00531CD9"/>
    <w:rsid w:val="005327F9"/>
    <w:rsid w:val="00532B92"/>
    <w:rsid w:val="00543E06"/>
    <w:rsid w:val="0054553C"/>
    <w:rsid w:val="00554B8F"/>
    <w:rsid w:val="00557BFC"/>
    <w:rsid w:val="00563842"/>
    <w:rsid w:val="005647C7"/>
    <w:rsid w:val="0056525E"/>
    <w:rsid w:val="00566D6A"/>
    <w:rsid w:val="00575CFA"/>
    <w:rsid w:val="00577B5B"/>
    <w:rsid w:val="00584F2F"/>
    <w:rsid w:val="00585881"/>
    <w:rsid w:val="00594383"/>
    <w:rsid w:val="005961C6"/>
    <w:rsid w:val="005978F2"/>
    <w:rsid w:val="005A70F2"/>
    <w:rsid w:val="005A722B"/>
    <w:rsid w:val="005B531C"/>
    <w:rsid w:val="005B7CDD"/>
    <w:rsid w:val="005C0D0D"/>
    <w:rsid w:val="005C4864"/>
    <w:rsid w:val="005C4EA5"/>
    <w:rsid w:val="005C7AD8"/>
    <w:rsid w:val="005D06FE"/>
    <w:rsid w:val="005D187F"/>
    <w:rsid w:val="005D18C5"/>
    <w:rsid w:val="005D3B22"/>
    <w:rsid w:val="005D4E9A"/>
    <w:rsid w:val="005E2AF9"/>
    <w:rsid w:val="005E47F7"/>
    <w:rsid w:val="005E7314"/>
    <w:rsid w:val="00600235"/>
    <w:rsid w:val="00602016"/>
    <w:rsid w:val="00606A96"/>
    <w:rsid w:val="00614864"/>
    <w:rsid w:val="00616B9B"/>
    <w:rsid w:val="006237FD"/>
    <w:rsid w:val="00623FE2"/>
    <w:rsid w:val="006244C7"/>
    <w:rsid w:val="0062550B"/>
    <w:rsid w:val="006315DE"/>
    <w:rsid w:val="00636E02"/>
    <w:rsid w:val="00642849"/>
    <w:rsid w:val="0064769E"/>
    <w:rsid w:val="0065133D"/>
    <w:rsid w:val="00651A53"/>
    <w:rsid w:val="00653828"/>
    <w:rsid w:val="0065443F"/>
    <w:rsid w:val="00654C33"/>
    <w:rsid w:val="006577DE"/>
    <w:rsid w:val="0066091E"/>
    <w:rsid w:val="00662BA3"/>
    <w:rsid w:val="00663B92"/>
    <w:rsid w:val="00665BF6"/>
    <w:rsid w:val="006670D2"/>
    <w:rsid w:val="006678C8"/>
    <w:rsid w:val="00667E47"/>
    <w:rsid w:val="0067211C"/>
    <w:rsid w:val="00677451"/>
    <w:rsid w:val="00680463"/>
    <w:rsid w:val="00680563"/>
    <w:rsid w:val="00691431"/>
    <w:rsid w:val="006929E3"/>
    <w:rsid w:val="0069309C"/>
    <w:rsid w:val="006956D0"/>
    <w:rsid w:val="006A0EB1"/>
    <w:rsid w:val="006A20A1"/>
    <w:rsid w:val="006A4A98"/>
    <w:rsid w:val="006A4D02"/>
    <w:rsid w:val="006A6406"/>
    <w:rsid w:val="006A7603"/>
    <w:rsid w:val="006B459E"/>
    <w:rsid w:val="006B6EB5"/>
    <w:rsid w:val="006C4CF3"/>
    <w:rsid w:val="006C74F4"/>
    <w:rsid w:val="006D4142"/>
    <w:rsid w:val="006D5EE7"/>
    <w:rsid w:val="006D68DA"/>
    <w:rsid w:val="006E177C"/>
    <w:rsid w:val="006E32E0"/>
    <w:rsid w:val="006E5523"/>
    <w:rsid w:val="006E748F"/>
    <w:rsid w:val="006F2E38"/>
    <w:rsid w:val="006F2EF3"/>
    <w:rsid w:val="006F6D65"/>
    <w:rsid w:val="007054A1"/>
    <w:rsid w:val="0070640D"/>
    <w:rsid w:val="007068F1"/>
    <w:rsid w:val="00706DEB"/>
    <w:rsid w:val="00714730"/>
    <w:rsid w:val="00715F75"/>
    <w:rsid w:val="007238FF"/>
    <w:rsid w:val="007254BF"/>
    <w:rsid w:val="0072569B"/>
    <w:rsid w:val="00725C30"/>
    <w:rsid w:val="00726E7D"/>
    <w:rsid w:val="0073078F"/>
    <w:rsid w:val="007316E5"/>
    <w:rsid w:val="00735ACB"/>
    <w:rsid w:val="00735BBE"/>
    <w:rsid w:val="00736B0D"/>
    <w:rsid w:val="00737389"/>
    <w:rsid w:val="00741A8D"/>
    <w:rsid w:val="007421BF"/>
    <w:rsid w:val="00742D4B"/>
    <w:rsid w:val="00744F0F"/>
    <w:rsid w:val="00746613"/>
    <w:rsid w:val="007507C4"/>
    <w:rsid w:val="007537E2"/>
    <w:rsid w:val="00762B56"/>
    <w:rsid w:val="00763DBB"/>
    <w:rsid w:val="007654AB"/>
    <w:rsid w:val="00765E89"/>
    <w:rsid w:val="00771230"/>
    <w:rsid w:val="00776FAF"/>
    <w:rsid w:val="007809A2"/>
    <w:rsid w:val="00781144"/>
    <w:rsid w:val="007819DE"/>
    <w:rsid w:val="0078459C"/>
    <w:rsid w:val="00785D81"/>
    <w:rsid w:val="007864FA"/>
    <w:rsid w:val="0078769E"/>
    <w:rsid w:val="00787B77"/>
    <w:rsid w:val="007926DE"/>
    <w:rsid w:val="007957DC"/>
    <w:rsid w:val="00796422"/>
    <w:rsid w:val="007A112B"/>
    <w:rsid w:val="007A31E7"/>
    <w:rsid w:val="007A39CC"/>
    <w:rsid w:val="007A5B56"/>
    <w:rsid w:val="007B23FA"/>
    <w:rsid w:val="007B3D18"/>
    <w:rsid w:val="007B5233"/>
    <w:rsid w:val="007B65D7"/>
    <w:rsid w:val="007C2637"/>
    <w:rsid w:val="007D539D"/>
    <w:rsid w:val="007E05D4"/>
    <w:rsid w:val="007E4370"/>
    <w:rsid w:val="007F03D4"/>
    <w:rsid w:val="007F2B77"/>
    <w:rsid w:val="007F3948"/>
    <w:rsid w:val="007F767C"/>
    <w:rsid w:val="00801A8F"/>
    <w:rsid w:val="00801B32"/>
    <w:rsid w:val="00806222"/>
    <w:rsid w:val="00806450"/>
    <w:rsid w:val="008108AB"/>
    <w:rsid w:val="0081606F"/>
    <w:rsid w:val="00820872"/>
    <w:rsid w:val="00821E7C"/>
    <w:rsid w:val="00821FD9"/>
    <w:rsid w:val="00822A3F"/>
    <w:rsid w:val="00825350"/>
    <w:rsid w:val="00827332"/>
    <w:rsid w:val="008308C2"/>
    <w:rsid w:val="00836DA0"/>
    <w:rsid w:val="00837DB5"/>
    <w:rsid w:val="008405C0"/>
    <w:rsid w:val="00841CE0"/>
    <w:rsid w:val="00843EE3"/>
    <w:rsid w:val="00845BB9"/>
    <w:rsid w:val="00846DC9"/>
    <w:rsid w:val="0084776F"/>
    <w:rsid w:val="00851812"/>
    <w:rsid w:val="00856A08"/>
    <w:rsid w:val="008623D6"/>
    <w:rsid w:val="00862CE5"/>
    <w:rsid w:val="00863B21"/>
    <w:rsid w:val="00864966"/>
    <w:rsid w:val="0086526F"/>
    <w:rsid w:val="00867E95"/>
    <w:rsid w:val="00871E3C"/>
    <w:rsid w:val="0087220B"/>
    <w:rsid w:val="0087559E"/>
    <w:rsid w:val="00880C3D"/>
    <w:rsid w:val="00882920"/>
    <w:rsid w:val="008831EB"/>
    <w:rsid w:val="0088550F"/>
    <w:rsid w:val="00887D77"/>
    <w:rsid w:val="008925C2"/>
    <w:rsid w:val="00893487"/>
    <w:rsid w:val="00893CB0"/>
    <w:rsid w:val="00894DEC"/>
    <w:rsid w:val="00896F9D"/>
    <w:rsid w:val="008A1731"/>
    <w:rsid w:val="008A2AFB"/>
    <w:rsid w:val="008A4AE4"/>
    <w:rsid w:val="008A5300"/>
    <w:rsid w:val="008A66EC"/>
    <w:rsid w:val="008A783A"/>
    <w:rsid w:val="008B1590"/>
    <w:rsid w:val="008B3094"/>
    <w:rsid w:val="008B7ABA"/>
    <w:rsid w:val="008B7BDA"/>
    <w:rsid w:val="008C4576"/>
    <w:rsid w:val="008D191D"/>
    <w:rsid w:val="008D1E72"/>
    <w:rsid w:val="008D3E80"/>
    <w:rsid w:val="008D6F9A"/>
    <w:rsid w:val="008E0099"/>
    <w:rsid w:val="008E3EF4"/>
    <w:rsid w:val="008E661A"/>
    <w:rsid w:val="008F298E"/>
    <w:rsid w:val="008F2D2C"/>
    <w:rsid w:val="008F43AA"/>
    <w:rsid w:val="009011D4"/>
    <w:rsid w:val="00901D12"/>
    <w:rsid w:val="00902B8E"/>
    <w:rsid w:val="00903153"/>
    <w:rsid w:val="00906711"/>
    <w:rsid w:val="009071B9"/>
    <w:rsid w:val="00935F7D"/>
    <w:rsid w:val="009431E0"/>
    <w:rsid w:val="009453C1"/>
    <w:rsid w:val="00945ADB"/>
    <w:rsid w:val="00947AE3"/>
    <w:rsid w:val="0095133D"/>
    <w:rsid w:val="00951A33"/>
    <w:rsid w:val="00956872"/>
    <w:rsid w:val="00960090"/>
    <w:rsid w:val="00961FED"/>
    <w:rsid w:val="00962722"/>
    <w:rsid w:val="00966C53"/>
    <w:rsid w:val="00967C1C"/>
    <w:rsid w:val="009701F1"/>
    <w:rsid w:val="00970585"/>
    <w:rsid w:val="00970C38"/>
    <w:rsid w:val="00974601"/>
    <w:rsid w:val="009763BD"/>
    <w:rsid w:val="009832E2"/>
    <w:rsid w:val="00984DA0"/>
    <w:rsid w:val="00985BAC"/>
    <w:rsid w:val="009862D2"/>
    <w:rsid w:val="00987EA4"/>
    <w:rsid w:val="00991613"/>
    <w:rsid w:val="009921F2"/>
    <w:rsid w:val="009952FE"/>
    <w:rsid w:val="00996E0A"/>
    <w:rsid w:val="009A0140"/>
    <w:rsid w:val="009A09A6"/>
    <w:rsid w:val="009A4F51"/>
    <w:rsid w:val="009A7DA5"/>
    <w:rsid w:val="009B1957"/>
    <w:rsid w:val="009B3CD1"/>
    <w:rsid w:val="009B4484"/>
    <w:rsid w:val="009B5EF2"/>
    <w:rsid w:val="009C04C5"/>
    <w:rsid w:val="009C1218"/>
    <w:rsid w:val="009C4C5F"/>
    <w:rsid w:val="009C53F3"/>
    <w:rsid w:val="009C5CA8"/>
    <w:rsid w:val="009C6FE3"/>
    <w:rsid w:val="009D368C"/>
    <w:rsid w:val="009D4125"/>
    <w:rsid w:val="009E67B2"/>
    <w:rsid w:val="009F5E75"/>
    <w:rsid w:val="009F77D2"/>
    <w:rsid w:val="00A04018"/>
    <w:rsid w:val="00A0550C"/>
    <w:rsid w:val="00A05CA6"/>
    <w:rsid w:val="00A06F14"/>
    <w:rsid w:val="00A136DC"/>
    <w:rsid w:val="00A149C0"/>
    <w:rsid w:val="00A2318D"/>
    <w:rsid w:val="00A24CF9"/>
    <w:rsid w:val="00A25545"/>
    <w:rsid w:val="00A2704F"/>
    <w:rsid w:val="00A271F0"/>
    <w:rsid w:val="00A271F6"/>
    <w:rsid w:val="00A27FB5"/>
    <w:rsid w:val="00A317AF"/>
    <w:rsid w:val="00A31839"/>
    <w:rsid w:val="00A318FD"/>
    <w:rsid w:val="00A3505F"/>
    <w:rsid w:val="00A43AA1"/>
    <w:rsid w:val="00A444C9"/>
    <w:rsid w:val="00A60774"/>
    <w:rsid w:val="00A60852"/>
    <w:rsid w:val="00A628D0"/>
    <w:rsid w:val="00A65BD6"/>
    <w:rsid w:val="00A665FE"/>
    <w:rsid w:val="00A703E3"/>
    <w:rsid w:val="00A7124D"/>
    <w:rsid w:val="00A71ECC"/>
    <w:rsid w:val="00A734A3"/>
    <w:rsid w:val="00A747CD"/>
    <w:rsid w:val="00A753C8"/>
    <w:rsid w:val="00A83D56"/>
    <w:rsid w:val="00A83EB5"/>
    <w:rsid w:val="00A974B6"/>
    <w:rsid w:val="00AA0CDE"/>
    <w:rsid w:val="00AA0F64"/>
    <w:rsid w:val="00AA3094"/>
    <w:rsid w:val="00AA337E"/>
    <w:rsid w:val="00AA6982"/>
    <w:rsid w:val="00AA7363"/>
    <w:rsid w:val="00AB177C"/>
    <w:rsid w:val="00AB2C7C"/>
    <w:rsid w:val="00AB338B"/>
    <w:rsid w:val="00AC3EC1"/>
    <w:rsid w:val="00AC415F"/>
    <w:rsid w:val="00AC55FE"/>
    <w:rsid w:val="00AD074D"/>
    <w:rsid w:val="00AD0EFC"/>
    <w:rsid w:val="00AD2556"/>
    <w:rsid w:val="00AD3F37"/>
    <w:rsid w:val="00AD404A"/>
    <w:rsid w:val="00AD50AE"/>
    <w:rsid w:val="00AE0630"/>
    <w:rsid w:val="00AE19D8"/>
    <w:rsid w:val="00AE38CE"/>
    <w:rsid w:val="00AE523F"/>
    <w:rsid w:val="00AE748A"/>
    <w:rsid w:val="00AF2940"/>
    <w:rsid w:val="00AF2AEC"/>
    <w:rsid w:val="00AF61BC"/>
    <w:rsid w:val="00B04771"/>
    <w:rsid w:val="00B07C1A"/>
    <w:rsid w:val="00B115A8"/>
    <w:rsid w:val="00B13A4D"/>
    <w:rsid w:val="00B140A4"/>
    <w:rsid w:val="00B17172"/>
    <w:rsid w:val="00B23CDB"/>
    <w:rsid w:val="00B246AD"/>
    <w:rsid w:val="00B254C3"/>
    <w:rsid w:val="00B2583D"/>
    <w:rsid w:val="00B37221"/>
    <w:rsid w:val="00B4066D"/>
    <w:rsid w:val="00B4220B"/>
    <w:rsid w:val="00B423AB"/>
    <w:rsid w:val="00B42B28"/>
    <w:rsid w:val="00B44434"/>
    <w:rsid w:val="00B5044C"/>
    <w:rsid w:val="00B5790B"/>
    <w:rsid w:val="00B57FC8"/>
    <w:rsid w:val="00B64038"/>
    <w:rsid w:val="00B667B2"/>
    <w:rsid w:val="00B6706C"/>
    <w:rsid w:val="00B725E5"/>
    <w:rsid w:val="00B74AF9"/>
    <w:rsid w:val="00B7721B"/>
    <w:rsid w:val="00B811B1"/>
    <w:rsid w:val="00B817CD"/>
    <w:rsid w:val="00B83F9C"/>
    <w:rsid w:val="00B84AAD"/>
    <w:rsid w:val="00B859DB"/>
    <w:rsid w:val="00B8745A"/>
    <w:rsid w:val="00B92868"/>
    <w:rsid w:val="00B959D1"/>
    <w:rsid w:val="00BA3E37"/>
    <w:rsid w:val="00BA6F63"/>
    <w:rsid w:val="00BA709B"/>
    <w:rsid w:val="00BB37D8"/>
    <w:rsid w:val="00BB6E18"/>
    <w:rsid w:val="00BB767B"/>
    <w:rsid w:val="00BC2D41"/>
    <w:rsid w:val="00BC2DE9"/>
    <w:rsid w:val="00BC305F"/>
    <w:rsid w:val="00BC65E1"/>
    <w:rsid w:val="00BD01F1"/>
    <w:rsid w:val="00BD5B5B"/>
    <w:rsid w:val="00BE7AD9"/>
    <w:rsid w:val="00BF0E6C"/>
    <w:rsid w:val="00BF1EB7"/>
    <w:rsid w:val="00BF497C"/>
    <w:rsid w:val="00BF7AC6"/>
    <w:rsid w:val="00C0166D"/>
    <w:rsid w:val="00C02B04"/>
    <w:rsid w:val="00C033C1"/>
    <w:rsid w:val="00C03950"/>
    <w:rsid w:val="00C05C54"/>
    <w:rsid w:val="00C07ACD"/>
    <w:rsid w:val="00C1030F"/>
    <w:rsid w:val="00C131A8"/>
    <w:rsid w:val="00C13654"/>
    <w:rsid w:val="00C1486F"/>
    <w:rsid w:val="00C1580D"/>
    <w:rsid w:val="00C206A5"/>
    <w:rsid w:val="00C21C1A"/>
    <w:rsid w:val="00C22246"/>
    <w:rsid w:val="00C305C4"/>
    <w:rsid w:val="00C30DBF"/>
    <w:rsid w:val="00C31672"/>
    <w:rsid w:val="00C36612"/>
    <w:rsid w:val="00C36ED5"/>
    <w:rsid w:val="00C4279B"/>
    <w:rsid w:val="00C44C32"/>
    <w:rsid w:val="00C5116A"/>
    <w:rsid w:val="00C52DC0"/>
    <w:rsid w:val="00C53067"/>
    <w:rsid w:val="00C53451"/>
    <w:rsid w:val="00C54796"/>
    <w:rsid w:val="00C61E3B"/>
    <w:rsid w:val="00C63F83"/>
    <w:rsid w:val="00C66790"/>
    <w:rsid w:val="00C719A4"/>
    <w:rsid w:val="00C720A2"/>
    <w:rsid w:val="00C75C24"/>
    <w:rsid w:val="00C92958"/>
    <w:rsid w:val="00C9397E"/>
    <w:rsid w:val="00C93BF9"/>
    <w:rsid w:val="00C946FE"/>
    <w:rsid w:val="00C94886"/>
    <w:rsid w:val="00C94F25"/>
    <w:rsid w:val="00C9607C"/>
    <w:rsid w:val="00C96FD1"/>
    <w:rsid w:val="00CA12A2"/>
    <w:rsid w:val="00CA4AE7"/>
    <w:rsid w:val="00CA4EF0"/>
    <w:rsid w:val="00CA5864"/>
    <w:rsid w:val="00CA5DF5"/>
    <w:rsid w:val="00CA6DE9"/>
    <w:rsid w:val="00CB2A72"/>
    <w:rsid w:val="00CB5681"/>
    <w:rsid w:val="00CB74B9"/>
    <w:rsid w:val="00CC024A"/>
    <w:rsid w:val="00CC1A79"/>
    <w:rsid w:val="00CC439B"/>
    <w:rsid w:val="00CC463B"/>
    <w:rsid w:val="00CD2D50"/>
    <w:rsid w:val="00CD2F92"/>
    <w:rsid w:val="00CD4F2E"/>
    <w:rsid w:val="00CE61F4"/>
    <w:rsid w:val="00CE7761"/>
    <w:rsid w:val="00CF08BF"/>
    <w:rsid w:val="00CF13CF"/>
    <w:rsid w:val="00CF439B"/>
    <w:rsid w:val="00CF5A24"/>
    <w:rsid w:val="00D008F5"/>
    <w:rsid w:val="00D062CE"/>
    <w:rsid w:val="00D11B9A"/>
    <w:rsid w:val="00D1261F"/>
    <w:rsid w:val="00D13623"/>
    <w:rsid w:val="00D20CE2"/>
    <w:rsid w:val="00D25BD6"/>
    <w:rsid w:val="00D265FF"/>
    <w:rsid w:val="00D3172E"/>
    <w:rsid w:val="00D3642C"/>
    <w:rsid w:val="00D40F99"/>
    <w:rsid w:val="00D41682"/>
    <w:rsid w:val="00D41A21"/>
    <w:rsid w:val="00D41E05"/>
    <w:rsid w:val="00D44F2D"/>
    <w:rsid w:val="00D4529D"/>
    <w:rsid w:val="00D477B7"/>
    <w:rsid w:val="00D572AB"/>
    <w:rsid w:val="00D57709"/>
    <w:rsid w:val="00D60C86"/>
    <w:rsid w:val="00D672E7"/>
    <w:rsid w:val="00D713C8"/>
    <w:rsid w:val="00D71B75"/>
    <w:rsid w:val="00D821C1"/>
    <w:rsid w:val="00D82444"/>
    <w:rsid w:val="00D83562"/>
    <w:rsid w:val="00D83CA1"/>
    <w:rsid w:val="00D85EAB"/>
    <w:rsid w:val="00D87E85"/>
    <w:rsid w:val="00D93822"/>
    <w:rsid w:val="00D957C8"/>
    <w:rsid w:val="00D97059"/>
    <w:rsid w:val="00DA0073"/>
    <w:rsid w:val="00DA0702"/>
    <w:rsid w:val="00DA3708"/>
    <w:rsid w:val="00DA4729"/>
    <w:rsid w:val="00DA7E40"/>
    <w:rsid w:val="00DB1F39"/>
    <w:rsid w:val="00DB2224"/>
    <w:rsid w:val="00DB4A3F"/>
    <w:rsid w:val="00DC0014"/>
    <w:rsid w:val="00DC1DF8"/>
    <w:rsid w:val="00DC3FD5"/>
    <w:rsid w:val="00DC49E2"/>
    <w:rsid w:val="00DC5861"/>
    <w:rsid w:val="00DC7EAE"/>
    <w:rsid w:val="00DD3EFD"/>
    <w:rsid w:val="00DD4835"/>
    <w:rsid w:val="00DD565E"/>
    <w:rsid w:val="00DD6972"/>
    <w:rsid w:val="00DD6AD9"/>
    <w:rsid w:val="00DD74F4"/>
    <w:rsid w:val="00DD7FD1"/>
    <w:rsid w:val="00DE020B"/>
    <w:rsid w:val="00DE1B74"/>
    <w:rsid w:val="00DE4041"/>
    <w:rsid w:val="00DF1685"/>
    <w:rsid w:val="00DF4A47"/>
    <w:rsid w:val="00DF6735"/>
    <w:rsid w:val="00E00FE9"/>
    <w:rsid w:val="00E0115D"/>
    <w:rsid w:val="00E01A17"/>
    <w:rsid w:val="00E02B61"/>
    <w:rsid w:val="00E03070"/>
    <w:rsid w:val="00E110F2"/>
    <w:rsid w:val="00E1135A"/>
    <w:rsid w:val="00E20A75"/>
    <w:rsid w:val="00E2245D"/>
    <w:rsid w:val="00E2381D"/>
    <w:rsid w:val="00E24621"/>
    <w:rsid w:val="00E2463A"/>
    <w:rsid w:val="00E3221B"/>
    <w:rsid w:val="00E32770"/>
    <w:rsid w:val="00E3386A"/>
    <w:rsid w:val="00E40EE5"/>
    <w:rsid w:val="00E41206"/>
    <w:rsid w:val="00E41CE5"/>
    <w:rsid w:val="00E47D1B"/>
    <w:rsid w:val="00E54E10"/>
    <w:rsid w:val="00E56F22"/>
    <w:rsid w:val="00E57CF1"/>
    <w:rsid w:val="00E6083F"/>
    <w:rsid w:val="00E62242"/>
    <w:rsid w:val="00E625CD"/>
    <w:rsid w:val="00E648C4"/>
    <w:rsid w:val="00E67180"/>
    <w:rsid w:val="00E713CC"/>
    <w:rsid w:val="00E773E8"/>
    <w:rsid w:val="00E82F3B"/>
    <w:rsid w:val="00E9007C"/>
    <w:rsid w:val="00E92871"/>
    <w:rsid w:val="00E96743"/>
    <w:rsid w:val="00E96B4B"/>
    <w:rsid w:val="00EA1243"/>
    <w:rsid w:val="00EA132C"/>
    <w:rsid w:val="00EA1C70"/>
    <w:rsid w:val="00EA363A"/>
    <w:rsid w:val="00EA4B53"/>
    <w:rsid w:val="00EA5609"/>
    <w:rsid w:val="00EA6E32"/>
    <w:rsid w:val="00EA711C"/>
    <w:rsid w:val="00EB1A01"/>
    <w:rsid w:val="00EB2C14"/>
    <w:rsid w:val="00EB45EC"/>
    <w:rsid w:val="00EB771E"/>
    <w:rsid w:val="00EB7F5F"/>
    <w:rsid w:val="00EC0158"/>
    <w:rsid w:val="00EC0593"/>
    <w:rsid w:val="00EC51AF"/>
    <w:rsid w:val="00ED14AA"/>
    <w:rsid w:val="00ED4712"/>
    <w:rsid w:val="00ED699D"/>
    <w:rsid w:val="00EE3478"/>
    <w:rsid w:val="00EE5D09"/>
    <w:rsid w:val="00EF0C86"/>
    <w:rsid w:val="00EF39B3"/>
    <w:rsid w:val="00EF60EB"/>
    <w:rsid w:val="00F03928"/>
    <w:rsid w:val="00F06C99"/>
    <w:rsid w:val="00F06F51"/>
    <w:rsid w:val="00F07C41"/>
    <w:rsid w:val="00F108D5"/>
    <w:rsid w:val="00F10AA1"/>
    <w:rsid w:val="00F214A8"/>
    <w:rsid w:val="00F21771"/>
    <w:rsid w:val="00F225AF"/>
    <w:rsid w:val="00F24702"/>
    <w:rsid w:val="00F3021E"/>
    <w:rsid w:val="00F33DEC"/>
    <w:rsid w:val="00F34396"/>
    <w:rsid w:val="00F35525"/>
    <w:rsid w:val="00F361F8"/>
    <w:rsid w:val="00F4062E"/>
    <w:rsid w:val="00F4182E"/>
    <w:rsid w:val="00F42598"/>
    <w:rsid w:val="00F428C6"/>
    <w:rsid w:val="00F5014A"/>
    <w:rsid w:val="00F51440"/>
    <w:rsid w:val="00F527C1"/>
    <w:rsid w:val="00F53E8B"/>
    <w:rsid w:val="00F54831"/>
    <w:rsid w:val="00F55652"/>
    <w:rsid w:val="00F562E6"/>
    <w:rsid w:val="00F57F42"/>
    <w:rsid w:val="00F601FD"/>
    <w:rsid w:val="00F61108"/>
    <w:rsid w:val="00F62C41"/>
    <w:rsid w:val="00F655DB"/>
    <w:rsid w:val="00F6698D"/>
    <w:rsid w:val="00F71834"/>
    <w:rsid w:val="00F7216E"/>
    <w:rsid w:val="00F72DE3"/>
    <w:rsid w:val="00F73D60"/>
    <w:rsid w:val="00F741A0"/>
    <w:rsid w:val="00F879AC"/>
    <w:rsid w:val="00F91A26"/>
    <w:rsid w:val="00F9292A"/>
    <w:rsid w:val="00F93806"/>
    <w:rsid w:val="00F93E3B"/>
    <w:rsid w:val="00F94114"/>
    <w:rsid w:val="00F94C8A"/>
    <w:rsid w:val="00F9794C"/>
    <w:rsid w:val="00FA065A"/>
    <w:rsid w:val="00FA1088"/>
    <w:rsid w:val="00FA25B6"/>
    <w:rsid w:val="00FA3BA6"/>
    <w:rsid w:val="00FA5B5C"/>
    <w:rsid w:val="00FA5EDC"/>
    <w:rsid w:val="00FB7E48"/>
    <w:rsid w:val="00FC3A12"/>
    <w:rsid w:val="00FC68B6"/>
    <w:rsid w:val="00FD2757"/>
    <w:rsid w:val="00FD7111"/>
    <w:rsid w:val="00FE0067"/>
    <w:rsid w:val="00FE1601"/>
    <w:rsid w:val="00FE3863"/>
    <w:rsid w:val="00FE54B4"/>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15:docId w15:val="{E5C7ADEF-FE34-4BF5-B70B-C82EAF47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3F83"/>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styleId="UnresolvedMention">
    <w:name w:val="Unresolved Mention"/>
    <w:basedOn w:val="DefaultParagraphFont"/>
    <w:uiPriority w:val="99"/>
    <w:semiHidden/>
    <w:unhideWhenUsed/>
    <w:rsid w:val="00A7124D"/>
    <w:rPr>
      <w:color w:val="808080"/>
      <w:shd w:val="clear" w:color="auto" w:fill="E6E6E6"/>
    </w:rPr>
  </w:style>
  <w:style w:type="character" w:styleId="Emphasis">
    <w:name w:val="Emphasis"/>
    <w:basedOn w:val="DefaultParagraphFont"/>
    <w:uiPriority w:val="20"/>
    <w:qFormat/>
    <w:rsid w:val="00393252"/>
    <w:rPr>
      <w:i/>
      <w:iCs/>
    </w:rPr>
  </w:style>
  <w:style w:type="paragraph" w:styleId="Revision">
    <w:name w:val="Revision"/>
    <w:hidden/>
    <w:uiPriority w:val="99"/>
    <w:semiHidden/>
    <w:rsid w:val="008623D6"/>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143690">
      <w:bodyDiv w:val="1"/>
      <w:marLeft w:val="0"/>
      <w:marRight w:val="0"/>
      <w:marTop w:val="0"/>
      <w:marBottom w:val="0"/>
      <w:divBdr>
        <w:top w:val="none" w:sz="0" w:space="0" w:color="auto"/>
        <w:left w:val="none" w:sz="0" w:space="0" w:color="auto"/>
        <w:bottom w:val="none" w:sz="0" w:space="0" w:color="auto"/>
        <w:right w:val="none" w:sz="0" w:space="0" w:color="auto"/>
      </w:divBdr>
    </w:div>
    <w:div w:id="481655343">
      <w:bodyDiv w:val="1"/>
      <w:marLeft w:val="0"/>
      <w:marRight w:val="0"/>
      <w:marTop w:val="0"/>
      <w:marBottom w:val="0"/>
      <w:divBdr>
        <w:top w:val="none" w:sz="0" w:space="0" w:color="auto"/>
        <w:left w:val="none" w:sz="0" w:space="0" w:color="auto"/>
        <w:bottom w:val="none" w:sz="0" w:space="0" w:color="auto"/>
        <w:right w:val="none" w:sz="0" w:space="0" w:color="auto"/>
      </w:divBdr>
    </w:div>
    <w:div w:id="1161429860">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9791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m.rational.oit.va.gov" TargetMode="External"/><Relationship Id="rId18" Type="http://schemas.openxmlformats.org/officeDocument/2006/relationships/hyperlink" Target="http://vac20fpctas800.va.gov/" TargetMode="Externa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vac20fpctas800.aac.va.gov/"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vac20fpctas800.aac.va.gov/" TargetMode="Externa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vaausfpctas801.aac.va.gov/"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vac20apptas850.v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ac20fpctas800.aac.va.gov/" TargetMode="External"/><Relationship Id="rId22" Type="http://schemas.microsoft.com/office/2016/09/relationships/commentsIds" Target="commentsId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423C5-827B-409C-93FD-99961BD9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4.xml><?xml version="1.0" encoding="utf-8"?>
<ds:datastoreItem xmlns:ds="http://schemas.openxmlformats.org/officeDocument/2006/customXml" ds:itemID="{DDB6B7C0-C488-473C-B000-549AEB02E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7092</TotalTime>
  <Pages>1</Pages>
  <Words>8081</Words>
  <Characters>46063</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TAS Core VDD TAS_01.00.49</vt:lpstr>
    </vt:vector>
  </TitlesOfParts>
  <Company>Dept. of Veterans Affairs</Company>
  <LinksUpToDate>false</LinksUpToDate>
  <CharactersWithSpaces>54036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VDD TAS_01.00.49</dc:title>
  <dc:subject>Version Description Document TAS Core</dc:subject>
  <dc:creator/>
  <cp:keywords>Build 1</cp:keywords>
  <dc:description/>
  <cp:lastModifiedBy>Cheryl Lach</cp:lastModifiedBy>
  <cp:revision>110</cp:revision>
  <cp:lastPrinted>2015-12-14T15:23:00Z</cp:lastPrinted>
  <dcterms:created xsi:type="dcterms:W3CDTF">2017-10-10T14:17:00Z</dcterms:created>
  <dcterms:modified xsi:type="dcterms:W3CDTF">2018-09-05T19:55:00Z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