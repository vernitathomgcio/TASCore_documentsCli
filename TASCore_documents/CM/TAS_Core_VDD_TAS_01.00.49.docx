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bookmarkStart w:id="1" w:name="_GoBack"/>
      <w:bookmarkEnd w:id="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4D385CA2" w:rsidR="001071B7" w:rsidRPr="004C5CB1" w:rsidRDefault="00662BA3" w:rsidP="007F2B77">
      <w:pPr>
        <w:pStyle w:val="Title2"/>
      </w:pPr>
      <w:r>
        <w:t>TAS.</w:t>
      </w:r>
      <w:r w:rsidR="007F2B77">
        <w:t>01.00.49</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08E359D8" w:rsidR="004F3A80" w:rsidRPr="00F7216E" w:rsidRDefault="007F2B77" w:rsidP="007F2B77">
      <w:pPr>
        <w:pStyle w:val="Title2"/>
      </w:pPr>
      <w:r>
        <w:t>October 2017</w:t>
      </w:r>
    </w:p>
    <w:p w14:paraId="77DA27D7" w14:textId="2FDFCBDB" w:rsidR="00F7216E" w:rsidRDefault="00492806" w:rsidP="00F7216E">
      <w:pPr>
        <w:pStyle w:val="Title2"/>
      </w:pPr>
      <w:r>
        <w:t xml:space="preserve">Document </w:t>
      </w:r>
      <w:r w:rsidR="00F7216E">
        <w:t>Version</w:t>
      </w:r>
      <w:r w:rsidR="007F2B77">
        <w:t xml:space="preserve"> 1.0</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231230E9" w14:textId="77777777" w:rsidTr="00504254">
        <w:trPr>
          <w:cantSplit/>
          <w:tblHeader/>
        </w:trPr>
        <w:tc>
          <w:tcPr>
            <w:tcW w:w="705" w:type="pct"/>
            <w:shd w:val="clear" w:color="auto" w:fill="F2F2F2"/>
          </w:tcPr>
          <w:p w14:paraId="24A2B63F" w14:textId="77777777" w:rsidR="00EC0158" w:rsidRPr="005068FD" w:rsidRDefault="00EC0158" w:rsidP="0004636C">
            <w:pPr>
              <w:pStyle w:val="TableHeading"/>
            </w:pPr>
            <w:bookmarkStart w:id="2" w:name="ColumnTitle_01"/>
            <w:bookmarkEnd w:id="2"/>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6A0436CD" w14:textId="77777777" w:rsidR="00EC0158" w:rsidRPr="005068FD" w:rsidRDefault="00EC0158" w:rsidP="0004636C">
            <w:pPr>
              <w:pStyle w:val="TableHeading"/>
            </w:pPr>
            <w:r w:rsidRPr="005068FD">
              <w:t>Description</w:t>
            </w:r>
          </w:p>
        </w:tc>
        <w:tc>
          <w:tcPr>
            <w:tcW w:w="840" w:type="pct"/>
            <w:shd w:val="clear" w:color="auto" w:fill="F2F2F2"/>
          </w:tcPr>
          <w:p w14:paraId="3EB734F5" w14:textId="77777777" w:rsidR="00EC0158" w:rsidRPr="005068FD" w:rsidRDefault="00EC0158" w:rsidP="0004636C">
            <w:pPr>
              <w:pStyle w:val="TableHeading"/>
            </w:pPr>
            <w:r w:rsidRPr="00EC0158">
              <w:t>VDD Author / Team Role</w:t>
            </w:r>
          </w:p>
        </w:tc>
        <w:tc>
          <w:tcPr>
            <w:tcW w:w="1178" w:type="pct"/>
            <w:shd w:val="clear" w:color="auto" w:fill="F2F2F2"/>
          </w:tcPr>
          <w:p w14:paraId="157776B8" w14:textId="77777777" w:rsidR="00EC0158" w:rsidRPr="005068FD" w:rsidRDefault="00EC0158" w:rsidP="0004636C">
            <w:pPr>
              <w:pStyle w:val="TableHeading"/>
            </w:pPr>
            <w:r w:rsidRPr="00EC0158">
              <w:t>VA Group or Contract Company</w:t>
            </w:r>
          </w:p>
        </w:tc>
      </w:tr>
      <w:tr w:rsidR="00504254" w14:paraId="0793F6EC" w14:textId="77777777" w:rsidTr="00C75C24">
        <w:trPr>
          <w:cantSplit/>
          <w:trHeight w:val="288"/>
        </w:trPr>
        <w:tc>
          <w:tcPr>
            <w:tcW w:w="705" w:type="pct"/>
          </w:tcPr>
          <w:p w14:paraId="5F1C1F1D" w14:textId="77777777" w:rsidR="00504254" w:rsidRPr="007957DC" w:rsidRDefault="00504254" w:rsidP="00C75C24">
            <w:pPr>
              <w:pStyle w:val="TableText"/>
              <w:rPr>
                <w:sz w:val="16"/>
                <w:szCs w:val="16"/>
              </w:rPr>
            </w:pPr>
            <w:r w:rsidRPr="004E6983">
              <w:t>10/10/2017</w:t>
            </w:r>
          </w:p>
        </w:tc>
        <w:tc>
          <w:tcPr>
            <w:tcW w:w="691" w:type="pct"/>
          </w:tcPr>
          <w:p w14:paraId="54E275BF" w14:textId="77777777" w:rsidR="00504254" w:rsidRPr="007957DC" w:rsidRDefault="00504254" w:rsidP="00C75C24">
            <w:pPr>
              <w:pStyle w:val="TableText"/>
              <w:rPr>
                <w:sz w:val="16"/>
                <w:szCs w:val="16"/>
              </w:rPr>
            </w:pPr>
            <w:r w:rsidRPr="004E6983">
              <w:t>1.0</w:t>
            </w:r>
          </w:p>
        </w:tc>
        <w:tc>
          <w:tcPr>
            <w:tcW w:w="1586" w:type="pct"/>
          </w:tcPr>
          <w:p w14:paraId="0ECC14E7" w14:textId="77777777" w:rsidR="00504254" w:rsidRPr="007957DC" w:rsidRDefault="00504254" w:rsidP="00C75C24">
            <w:pPr>
              <w:pStyle w:val="TableText"/>
              <w:rPr>
                <w:sz w:val="16"/>
                <w:szCs w:val="16"/>
              </w:rPr>
            </w:pPr>
            <w:r w:rsidRPr="004E6983">
              <w:t>Initial Document</w:t>
            </w:r>
          </w:p>
        </w:tc>
        <w:tc>
          <w:tcPr>
            <w:tcW w:w="840" w:type="pct"/>
          </w:tcPr>
          <w:p w14:paraId="464AA6B4" w14:textId="77777777" w:rsidR="00504254" w:rsidRPr="007957DC" w:rsidRDefault="00504254" w:rsidP="00C75C24">
            <w:pPr>
              <w:pStyle w:val="TableText"/>
              <w:rPr>
                <w:sz w:val="16"/>
                <w:szCs w:val="16"/>
              </w:rPr>
            </w:pPr>
            <w:r w:rsidRPr="004E6983">
              <w:t>Lee Benhart</w:t>
            </w:r>
          </w:p>
        </w:tc>
        <w:tc>
          <w:tcPr>
            <w:tcW w:w="1178" w:type="pct"/>
          </w:tcPr>
          <w:p w14:paraId="38EA177D" w14:textId="77777777" w:rsidR="00504254" w:rsidRPr="007957DC" w:rsidRDefault="00504254" w:rsidP="00C75C24">
            <w:pPr>
              <w:pStyle w:val="TableText"/>
              <w:rPr>
                <w:sz w:val="16"/>
                <w:szCs w:val="16"/>
              </w:rPr>
            </w:pPr>
            <w:r w:rsidRPr="004E6983">
              <w:t>Halfaker</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9"/>
        <w:gridCol w:w="1623"/>
        <w:gridCol w:w="2818"/>
        <w:gridCol w:w="1554"/>
        <w:gridCol w:w="2036"/>
      </w:tblGrid>
      <w:tr w:rsidR="00862CE5" w:rsidRPr="005068FD" w14:paraId="40D85E04" w14:textId="77777777" w:rsidTr="00150568">
        <w:trPr>
          <w:cantSplit/>
          <w:tblHeader/>
        </w:trPr>
        <w:tc>
          <w:tcPr>
            <w:tcW w:w="705" w:type="pct"/>
            <w:shd w:val="clear" w:color="auto" w:fill="F2F2F2"/>
          </w:tcPr>
          <w:p w14:paraId="3364AA83" w14:textId="77777777" w:rsidR="00862CE5" w:rsidRPr="005068FD" w:rsidRDefault="00862CE5" w:rsidP="00E96743">
            <w:pPr>
              <w:pStyle w:val="TableHeading"/>
            </w:pPr>
            <w:bookmarkStart w:id="3" w:name="ColumnTitle_02"/>
            <w:bookmarkEnd w:id="3"/>
            <w:r w:rsidRPr="005068FD">
              <w:t>Date</w:t>
            </w:r>
          </w:p>
        </w:tc>
        <w:tc>
          <w:tcPr>
            <w:tcW w:w="868"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07" w:type="pct"/>
            <w:shd w:val="clear" w:color="auto" w:fill="F2F2F2"/>
          </w:tcPr>
          <w:p w14:paraId="4975599B" w14:textId="77777777" w:rsidR="00862CE5" w:rsidRPr="005068FD" w:rsidRDefault="00862CE5" w:rsidP="00E96743">
            <w:pPr>
              <w:pStyle w:val="TableHeading"/>
            </w:pPr>
            <w:r w:rsidRPr="005068FD">
              <w:t>Description</w:t>
            </w:r>
          </w:p>
        </w:tc>
        <w:tc>
          <w:tcPr>
            <w:tcW w:w="831" w:type="pct"/>
            <w:shd w:val="clear" w:color="auto" w:fill="F2F2F2"/>
          </w:tcPr>
          <w:p w14:paraId="35FB7AC2" w14:textId="77777777" w:rsidR="00862CE5" w:rsidRPr="005068FD" w:rsidRDefault="00862CE5" w:rsidP="00E96743">
            <w:pPr>
              <w:pStyle w:val="TableHeading"/>
            </w:pPr>
            <w:r w:rsidRPr="00862CE5">
              <w:t>Project Name</w:t>
            </w:r>
          </w:p>
        </w:tc>
        <w:tc>
          <w:tcPr>
            <w:tcW w:w="1089" w:type="pct"/>
            <w:shd w:val="clear" w:color="auto" w:fill="F2F2F2"/>
          </w:tcPr>
          <w:p w14:paraId="0BA12A17" w14:textId="77777777" w:rsidR="00862CE5" w:rsidRPr="005068FD" w:rsidRDefault="00862CE5" w:rsidP="00E96743">
            <w:pPr>
              <w:pStyle w:val="TableHeading"/>
            </w:pPr>
            <w:r w:rsidRPr="00862CE5">
              <w:t>VA Department</w:t>
            </w:r>
          </w:p>
        </w:tc>
      </w:tr>
      <w:tr w:rsidR="00862CE5" w:rsidRPr="00150568" w14:paraId="03D3BAE8" w14:textId="77777777" w:rsidTr="00150568">
        <w:trPr>
          <w:cantSplit/>
          <w:trHeight w:val="288"/>
        </w:trPr>
        <w:tc>
          <w:tcPr>
            <w:tcW w:w="705" w:type="pct"/>
          </w:tcPr>
          <w:p w14:paraId="1B69B12F" w14:textId="5E5AAFBA" w:rsidR="007957DC" w:rsidRPr="00150568" w:rsidRDefault="00150568" w:rsidP="00E96743">
            <w:pPr>
              <w:pStyle w:val="TableText"/>
              <w:rPr>
                <w:szCs w:val="22"/>
              </w:rPr>
            </w:pPr>
            <w:r w:rsidRPr="00150568">
              <w:rPr>
                <w:szCs w:val="22"/>
              </w:rPr>
              <w:t>10/</w:t>
            </w:r>
            <w:r>
              <w:rPr>
                <w:szCs w:val="22"/>
              </w:rPr>
              <w:t>30</w:t>
            </w:r>
            <w:r w:rsidRPr="00150568">
              <w:rPr>
                <w:szCs w:val="22"/>
              </w:rPr>
              <w:t>/2017</w:t>
            </w:r>
          </w:p>
        </w:tc>
        <w:tc>
          <w:tcPr>
            <w:tcW w:w="868" w:type="pct"/>
          </w:tcPr>
          <w:p w14:paraId="40BF24CD" w14:textId="0BF79D18" w:rsidR="00862CE5" w:rsidRPr="00150568" w:rsidRDefault="00662BA3" w:rsidP="00E96743">
            <w:pPr>
              <w:pStyle w:val="TableText"/>
              <w:rPr>
                <w:szCs w:val="22"/>
              </w:rPr>
            </w:pPr>
            <w:r>
              <w:rPr>
                <w:szCs w:val="22"/>
              </w:rPr>
              <w:t>TAS.</w:t>
            </w:r>
            <w:r w:rsidR="00150568">
              <w:rPr>
                <w:szCs w:val="22"/>
              </w:rPr>
              <w:t>01.00.49</w:t>
            </w:r>
          </w:p>
        </w:tc>
        <w:tc>
          <w:tcPr>
            <w:tcW w:w="1507" w:type="pct"/>
          </w:tcPr>
          <w:p w14:paraId="7FF3A64F" w14:textId="3D1CE9C0" w:rsidR="00862CE5" w:rsidRPr="00150568" w:rsidRDefault="00150568" w:rsidP="00E96743">
            <w:pPr>
              <w:pStyle w:val="TableText"/>
              <w:rPr>
                <w:szCs w:val="22"/>
              </w:rPr>
            </w:pPr>
            <w:r>
              <w:rPr>
                <w:szCs w:val="22"/>
              </w:rPr>
              <w:t>Initial build release</w:t>
            </w:r>
          </w:p>
        </w:tc>
        <w:tc>
          <w:tcPr>
            <w:tcW w:w="831" w:type="pct"/>
          </w:tcPr>
          <w:p w14:paraId="41401CBC" w14:textId="38003D7A" w:rsidR="00862CE5" w:rsidRPr="00150568" w:rsidRDefault="00150568" w:rsidP="00E96743">
            <w:pPr>
              <w:pStyle w:val="TableText"/>
              <w:rPr>
                <w:szCs w:val="22"/>
              </w:rPr>
            </w:pPr>
            <w:r>
              <w:rPr>
                <w:szCs w:val="22"/>
              </w:rPr>
              <w:t>MCCF EDI TAS CORE</w:t>
            </w:r>
          </w:p>
        </w:tc>
        <w:tc>
          <w:tcPr>
            <w:tcW w:w="1089" w:type="pct"/>
          </w:tcPr>
          <w:p w14:paraId="539B31D6" w14:textId="6A6724F3" w:rsidR="00862CE5" w:rsidRPr="00150568" w:rsidRDefault="00150568" w:rsidP="00E96743">
            <w:pPr>
              <w:pStyle w:val="TableText"/>
              <w:rPr>
                <w:szCs w:val="22"/>
              </w:rPr>
            </w:pPr>
            <w:r>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77777777"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del w:id="4" w:author="Larry Connor" w:date="2017-10-23T09:53:00Z">
        <w:r w:rsidR="00987EA4" w:rsidDel="00CC463B">
          <w:delText xml:space="preserve"> </w:delText>
        </w:r>
      </w:del>
    </w:p>
    <w:p w14:paraId="23FC65DE" w14:textId="77777777" w:rsidR="00EB1A01" w:rsidRPr="0012622D" w:rsidRDefault="00EB1A01" w:rsidP="0012622D">
      <w:pPr>
        <w:pStyle w:val="NoSpacing"/>
        <w:rPr>
          <w:sz w:val="16"/>
          <w:szCs w:val="16"/>
        </w:rPr>
      </w:pPr>
    </w:p>
    <w:p w14:paraId="24DCB02B" w14:textId="36855AA3"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(ProPath,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ins w:id="5" w:author="Larry Connor" w:date="2017-10-23T09:35:00Z">
        <w:r w:rsidR="000A2BDF">
          <w:t>’</w:t>
        </w:r>
      </w:ins>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ins w:id="6" w:author="Larry Connor" w:date="2017-10-23T09:36:00Z">
        <w:r w:rsidR="000A2BDF">
          <w:t xml:space="preserve">following </w:t>
        </w:r>
      </w:ins>
      <w:r w:rsidR="00A65BD6">
        <w:t>the Software Configuration Management Procedures</w:t>
      </w:r>
      <w:del w:id="7" w:author="Larry Connor" w:date="2017-10-23T09:36:00Z">
        <w:r w:rsidR="00A65BD6" w:rsidDel="000A2BDF">
          <w:delText xml:space="preserve"> being followed</w:delText>
        </w:r>
      </w:del>
      <w:r w:rsidR="00A65BD6">
        <w:t>.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 xml:space="preserve">(ProPath,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0B6324AE" w14:textId="477FD79D" w:rsidR="00CD2F92"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96101859" w:history="1">
        <w:r w:rsidR="00CD2F92" w:rsidRPr="000071F8">
          <w:rPr>
            <w:rStyle w:val="Hyperlink"/>
            <w:noProof/>
          </w:rPr>
          <w:t>General Configuration Management (CM) Information</w:t>
        </w:r>
        <w:r w:rsidR="00CD2F92">
          <w:rPr>
            <w:noProof/>
            <w:webHidden/>
          </w:rPr>
          <w:tab/>
        </w:r>
        <w:r w:rsidR="00CD2F92">
          <w:rPr>
            <w:noProof/>
            <w:webHidden/>
          </w:rPr>
          <w:fldChar w:fldCharType="begin"/>
        </w:r>
        <w:r w:rsidR="00CD2F92">
          <w:rPr>
            <w:noProof/>
            <w:webHidden/>
          </w:rPr>
          <w:instrText xml:space="preserve"> PAGEREF _Toc496101859 \h </w:instrText>
        </w:r>
        <w:r w:rsidR="00CD2F92">
          <w:rPr>
            <w:noProof/>
            <w:webHidden/>
          </w:rPr>
        </w:r>
        <w:r w:rsidR="00CD2F92">
          <w:rPr>
            <w:noProof/>
            <w:webHidden/>
          </w:rPr>
          <w:fldChar w:fldCharType="separate"/>
        </w:r>
        <w:r w:rsidR="00CD2F92">
          <w:rPr>
            <w:noProof/>
            <w:webHidden/>
          </w:rPr>
          <w:t>1</w:t>
        </w:r>
        <w:r w:rsidR="00CD2F92">
          <w:rPr>
            <w:noProof/>
            <w:webHidden/>
          </w:rPr>
          <w:fldChar w:fldCharType="end"/>
        </w:r>
      </w:hyperlink>
    </w:p>
    <w:p w14:paraId="7582E459" w14:textId="42E54449" w:rsidR="00CD2F92" w:rsidRDefault="001D5558">
      <w:pPr>
        <w:pStyle w:val="TOC1"/>
        <w:rPr>
          <w:rFonts w:asciiTheme="minorHAnsi" w:eastAsiaTheme="minorEastAsia" w:hAnsiTheme="minorHAnsi" w:cstheme="minorBidi"/>
          <w:b w:val="0"/>
          <w:noProof/>
          <w:sz w:val="22"/>
          <w:szCs w:val="22"/>
        </w:rPr>
      </w:pPr>
      <w:hyperlink w:anchor="_Toc496101860" w:history="1">
        <w:r w:rsidR="00CD2F92" w:rsidRPr="000071F8">
          <w:rPr>
            <w:rStyle w:val="Hyperlink"/>
            <w:noProof/>
          </w:rPr>
          <w:t>Configuration Management (CM) Tools</w:t>
        </w:r>
        <w:r w:rsidR="00CD2F92">
          <w:rPr>
            <w:noProof/>
            <w:webHidden/>
          </w:rPr>
          <w:tab/>
        </w:r>
        <w:r w:rsidR="00CD2F92">
          <w:rPr>
            <w:noProof/>
            <w:webHidden/>
          </w:rPr>
          <w:fldChar w:fldCharType="begin"/>
        </w:r>
        <w:r w:rsidR="00CD2F92">
          <w:rPr>
            <w:noProof/>
            <w:webHidden/>
          </w:rPr>
          <w:instrText xml:space="preserve"> PAGEREF _Toc496101860 \h </w:instrText>
        </w:r>
        <w:r w:rsidR="00CD2F92">
          <w:rPr>
            <w:noProof/>
            <w:webHidden/>
          </w:rPr>
        </w:r>
        <w:r w:rsidR="00CD2F92">
          <w:rPr>
            <w:noProof/>
            <w:webHidden/>
          </w:rPr>
          <w:fldChar w:fldCharType="separate"/>
        </w:r>
        <w:r w:rsidR="00CD2F92">
          <w:rPr>
            <w:noProof/>
            <w:webHidden/>
          </w:rPr>
          <w:t>1</w:t>
        </w:r>
        <w:r w:rsidR="00CD2F92">
          <w:rPr>
            <w:noProof/>
            <w:webHidden/>
          </w:rPr>
          <w:fldChar w:fldCharType="end"/>
        </w:r>
      </w:hyperlink>
    </w:p>
    <w:p w14:paraId="397F32ED" w14:textId="794F9BC6" w:rsidR="00CD2F92" w:rsidRDefault="001D5558">
      <w:pPr>
        <w:pStyle w:val="TOC1"/>
        <w:rPr>
          <w:rFonts w:asciiTheme="minorHAnsi" w:eastAsiaTheme="minorEastAsia" w:hAnsiTheme="minorHAnsi" w:cstheme="minorBidi"/>
          <w:b w:val="0"/>
          <w:noProof/>
          <w:sz w:val="22"/>
          <w:szCs w:val="22"/>
        </w:rPr>
      </w:pPr>
      <w:hyperlink w:anchor="_Toc496101861" w:history="1">
        <w:r w:rsidR="00CD2F92" w:rsidRPr="000071F8">
          <w:rPr>
            <w:rStyle w:val="Hyperlink"/>
            <w:noProof/>
          </w:rPr>
          <w:t>Configuration Management of Documents</w:t>
        </w:r>
        <w:r w:rsidR="00CD2F92">
          <w:rPr>
            <w:noProof/>
            <w:webHidden/>
          </w:rPr>
          <w:tab/>
        </w:r>
        <w:r w:rsidR="00CD2F92">
          <w:rPr>
            <w:noProof/>
            <w:webHidden/>
          </w:rPr>
          <w:fldChar w:fldCharType="begin"/>
        </w:r>
        <w:r w:rsidR="00CD2F92">
          <w:rPr>
            <w:noProof/>
            <w:webHidden/>
          </w:rPr>
          <w:instrText xml:space="preserve"> PAGEREF _Toc496101861 \h </w:instrText>
        </w:r>
        <w:r w:rsidR="00CD2F92">
          <w:rPr>
            <w:noProof/>
            <w:webHidden/>
          </w:rPr>
        </w:r>
        <w:r w:rsidR="00CD2F92">
          <w:rPr>
            <w:noProof/>
            <w:webHidden/>
          </w:rPr>
          <w:fldChar w:fldCharType="separate"/>
        </w:r>
        <w:r w:rsidR="00CD2F92">
          <w:rPr>
            <w:noProof/>
            <w:webHidden/>
          </w:rPr>
          <w:t>1</w:t>
        </w:r>
        <w:r w:rsidR="00CD2F92">
          <w:rPr>
            <w:noProof/>
            <w:webHidden/>
          </w:rPr>
          <w:fldChar w:fldCharType="end"/>
        </w:r>
      </w:hyperlink>
    </w:p>
    <w:p w14:paraId="5FD18D08" w14:textId="29606B94" w:rsidR="00CD2F92" w:rsidRDefault="001D5558">
      <w:pPr>
        <w:pStyle w:val="TOC2"/>
        <w:rPr>
          <w:rFonts w:asciiTheme="minorHAnsi" w:eastAsiaTheme="minorEastAsia" w:hAnsiTheme="minorHAnsi" w:cstheme="minorBidi"/>
          <w:b w:val="0"/>
          <w:noProof/>
          <w:sz w:val="22"/>
          <w:szCs w:val="22"/>
        </w:rPr>
      </w:pPr>
      <w:hyperlink w:anchor="_Toc496101862" w:history="1">
        <w:r w:rsidR="00CD2F92" w:rsidRPr="000071F8">
          <w:rPr>
            <w:rStyle w:val="Hyperlink"/>
            <w:noProof/>
          </w:rPr>
          <w:t>Rational Change and Configuration Management (CCM) Documents</w:t>
        </w:r>
        <w:r w:rsidR="00CD2F92">
          <w:rPr>
            <w:noProof/>
            <w:webHidden/>
          </w:rPr>
          <w:tab/>
        </w:r>
        <w:r w:rsidR="00CD2F92">
          <w:rPr>
            <w:noProof/>
            <w:webHidden/>
          </w:rPr>
          <w:fldChar w:fldCharType="begin"/>
        </w:r>
        <w:r w:rsidR="00CD2F92">
          <w:rPr>
            <w:noProof/>
            <w:webHidden/>
          </w:rPr>
          <w:instrText xml:space="preserve"> PAGEREF _Toc496101862 \h </w:instrText>
        </w:r>
        <w:r w:rsidR="00CD2F92">
          <w:rPr>
            <w:noProof/>
            <w:webHidden/>
          </w:rPr>
        </w:r>
        <w:r w:rsidR="00CD2F92">
          <w:rPr>
            <w:noProof/>
            <w:webHidden/>
          </w:rPr>
          <w:fldChar w:fldCharType="separate"/>
        </w:r>
        <w:r w:rsidR="00CD2F92">
          <w:rPr>
            <w:noProof/>
            <w:webHidden/>
          </w:rPr>
          <w:t>1</w:t>
        </w:r>
        <w:r w:rsidR="00CD2F92">
          <w:rPr>
            <w:noProof/>
            <w:webHidden/>
          </w:rPr>
          <w:fldChar w:fldCharType="end"/>
        </w:r>
      </w:hyperlink>
    </w:p>
    <w:p w14:paraId="051C4B12" w14:textId="523D8675" w:rsidR="00CD2F92" w:rsidRDefault="001D5558">
      <w:pPr>
        <w:pStyle w:val="TOC1"/>
        <w:rPr>
          <w:rFonts w:asciiTheme="minorHAnsi" w:eastAsiaTheme="minorEastAsia" w:hAnsiTheme="minorHAnsi" w:cstheme="minorBidi"/>
          <w:b w:val="0"/>
          <w:noProof/>
          <w:sz w:val="22"/>
          <w:szCs w:val="22"/>
        </w:rPr>
      </w:pPr>
      <w:hyperlink w:anchor="_Toc496101863" w:history="1">
        <w:r w:rsidR="00CD2F92" w:rsidRPr="000071F8">
          <w:rPr>
            <w:rStyle w:val="Hyperlink"/>
            <w:noProof/>
          </w:rPr>
          <w:t>Configuration Management Development Files (Ex. Source, JSP, Configuration, and Build Files)</w:t>
        </w:r>
        <w:r w:rsidR="00CD2F92">
          <w:rPr>
            <w:noProof/>
            <w:webHidden/>
          </w:rPr>
          <w:tab/>
        </w:r>
        <w:r w:rsidR="00CD2F92">
          <w:rPr>
            <w:noProof/>
            <w:webHidden/>
          </w:rPr>
          <w:fldChar w:fldCharType="begin"/>
        </w:r>
        <w:r w:rsidR="00CD2F92">
          <w:rPr>
            <w:noProof/>
            <w:webHidden/>
          </w:rPr>
          <w:instrText xml:space="preserve"> PAGEREF _Toc496101863 \h </w:instrText>
        </w:r>
        <w:r w:rsidR="00CD2F92">
          <w:rPr>
            <w:noProof/>
            <w:webHidden/>
          </w:rPr>
        </w:r>
        <w:r w:rsidR="00CD2F92">
          <w:rPr>
            <w:noProof/>
            <w:webHidden/>
          </w:rPr>
          <w:fldChar w:fldCharType="separate"/>
        </w:r>
        <w:r w:rsidR="00CD2F92">
          <w:rPr>
            <w:noProof/>
            <w:webHidden/>
          </w:rPr>
          <w:t>2</w:t>
        </w:r>
        <w:r w:rsidR="00CD2F92">
          <w:rPr>
            <w:noProof/>
            <w:webHidden/>
          </w:rPr>
          <w:fldChar w:fldCharType="end"/>
        </w:r>
      </w:hyperlink>
    </w:p>
    <w:p w14:paraId="297898E1" w14:textId="07F775C9" w:rsidR="00CD2F92" w:rsidRDefault="001D5558">
      <w:pPr>
        <w:pStyle w:val="TOC2"/>
        <w:rPr>
          <w:rFonts w:asciiTheme="minorHAnsi" w:eastAsiaTheme="minorEastAsia" w:hAnsiTheme="minorHAnsi" w:cstheme="minorBidi"/>
          <w:b w:val="0"/>
          <w:noProof/>
          <w:sz w:val="22"/>
          <w:szCs w:val="22"/>
        </w:rPr>
      </w:pPr>
      <w:hyperlink w:anchor="_Toc496101864" w:history="1">
        <w:r w:rsidR="00CD2F92" w:rsidRPr="000071F8">
          <w:rPr>
            <w:rStyle w:val="Hyperlink"/>
            <w:noProof/>
          </w:rPr>
          <w:t>Rational Change and Configuration Management (CCM) Repository (Formerly RTC)</w:t>
        </w:r>
        <w:r w:rsidR="00CD2F92">
          <w:rPr>
            <w:noProof/>
            <w:webHidden/>
          </w:rPr>
          <w:tab/>
        </w:r>
        <w:r w:rsidR="00CD2F92">
          <w:rPr>
            <w:noProof/>
            <w:webHidden/>
          </w:rPr>
          <w:fldChar w:fldCharType="begin"/>
        </w:r>
        <w:r w:rsidR="00CD2F92">
          <w:rPr>
            <w:noProof/>
            <w:webHidden/>
          </w:rPr>
          <w:instrText xml:space="preserve"> PAGEREF _Toc496101864 \h </w:instrText>
        </w:r>
        <w:r w:rsidR="00CD2F92">
          <w:rPr>
            <w:noProof/>
            <w:webHidden/>
          </w:rPr>
        </w:r>
        <w:r w:rsidR="00CD2F92">
          <w:rPr>
            <w:noProof/>
            <w:webHidden/>
          </w:rPr>
          <w:fldChar w:fldCharType="separate"/>
        </w:r>
        <w:r w:rsidR="00CD2F92">
          <w:rPr>
            <w:noProof/>
            <w:webHidden/>
          </w:rPr>
          <w:t>2</w:t>
        </w:r>
        <w:r w:rsidR="00CD2F92">
          <w:rPr>
            <w:noProof/>
            <w:webHidden/>
          </w:rPr>
          <w:fldChar w:fldCharType="end"/>
        </w:r>
      </w:hyperlink>
    </w:p>
    <w:p w14:paraId="128DB114" w14:textId="4555F8D3" w:rsidR="00CD2F92" w:rsidRDefault="001D5558">
      <w:pPr>
        <w:pStyle w:val="TOC3"/>
        <w:rPr>
          <w:rFonts w:asciiTheme="minorHAnsi" w:eastAsiaTheme="minorEastAsia" w:hAnsiTheme="minorHAnsi" w:cstheme="minorBidi"/>
          <w:b w:val="0"/>
          <w:noProof/>
          <w:sz w:val="22"/>
          <w:szCs w:val="22"/>
        </w:rPr>
      </w:pPr>
      <w:hyperlink w:anchor="_Toc496101865" w:history="1">
        <w:r w:rsidR="00CD2F92" w:rsidRPr="000071F8">
          <w:rPr>
            <w:rStyle w:val="Hyperlink"/>
            <w:noProof/>
          </w:rPr>
          <w:t>Baseline and Component</w:t>
        </w:r>
        <w:r w:rsidR="00CD2F92">
          <w:rPr>
            <w:noProof/>
            <w:webHidden/>
          </w:rPr>
          <w:tab/>
        </w:r>
        <w:r w:rsidR="00CD2F92">
          <w:rPr>
            <w:noProof/>
            <w:webHidden/>
          </w:rPr>
          <w:fldChar w:fldCharType="begin"/>
        </w:r>
        <w:r w:rsidR="00CD2F92">
          <w:rPr>
            <w:noProof/>
            <w:webHidden/>
          </w:rPr>
          <w:instrText xml:space="preserve"> PAGEREF _Toc496101865 \h </w:instrText>
        </w:r>
        <w:r w:rsidR="00CD2F92">
          <w:rPr>
            <w:noProof/>
            <w:webHidden/>
          </w:rPr>
        </w:r>
        <w:r w:rsidR="00CD2F92">
          <w:rPr>
            <w:noProof/>
            <w:webHidden/>
          </w:rPr>
          <w:fldChar w:fldCharType="separate"/>
        </w:r>
        <w:r w:rsidR="00CD2F92">
          <w:rPr>
            <w:noProof/>
            <w:webHidden/>
          </w:rPr>
          <w:t>2</w:t>
        </w:r>
        <w:r w:rsidR="00CD2F92">
          <w:rPr>
            <w:noProof/>
            <w:webHidden/>
          </w:rPr>
          <w:fldChar w:fldCharType="end"/>
        </w:r>
      </w:hyperlink>
    </w:p>
    <w:p w14:paraId="60CF0EBA" w14:textId="3A71B855" w:rsidR="00CD2F92" w:rsidRDefault="001D5558">
      <w:pPr>
        <w:pStyle w:val="TOC3"/>
        <w:rPr>
          <w:rFonts w:asciiTheme="minorHAnsi" w:eastAsiaTheme="minorEastAsia" w:hAnsiTheme="minorHAnsi" w:cstheme="minorBidi"/>
          <w:b w:val="0"/>
          <w:noProof/>
          <w:sz w:val="22"/>
          <w:szCs w:val="22"/>
        </w:rPr>
      </w:pPr>
      <w:hyperlink w:anchor="_Toc496101866" w:history="1">
        <w:r w:rsidR="00CD2F92" w:rsidRPr="000071F8">
          <w:rPr>
            <w:rStyle w:val="Hyperlink"/>
            <w:noProof/>
          </w:rPr>
          <w:t>Build Information</w:t>
        </w:r>
        <w:r w:rsidR="00CD2F92">
          <w:rPr>
            <w:noProof/>
            <w:webHidden/>
          </w:rPr>
          <w:tab/>
        </w:r>
        <w:r w:rsidR="00CD2F92">
          <w:rPr>
            <w:noProof/>
            <w:webHidden/>
          </w:rPr>
          <w:fldChar w:fldCharType="begin"/>
        </w:r>
        <w:r w:rsidR="00CD2F92">
          <w:rPr>
            <w:noProof/>
            <w:webHidden/>
          </w:rPr>
          <w:instrText xml:space="preserve"> PAGEREF _Toc496101866 \h </w:instrText>
        </w:r>
        <w:r w:rsidR="00CD2F92">
          <w:rPr>
            <w:noProof/>
            <w:webHidden/>
          </w:rPr>
        </w:r>
        <w:r w:rsidR="00CD2F92">
          <w:rPr>
            <w:noProof/>
            <w:webHidden/>
          </w:rPr>
          <w:fldChar w:fldCharType="separate"/>
        </w:r>
        <w:r w:rsidR="00CD2F92">
          <w:rPr>
            <w:noProof/>
            <w:webHidden/>
          </w:rPr>
          <w:t>2</w:t>
        </w:r>
        <w:r w:rsidR="00CD2F92">
          <w:rPr>
            <w:noProof/>
            <w:webHidden/>
          </w:rPr>
          <w:fldChar w:fldCharType="end"/>
        </w:r>
      </w:hyperlink>
    </w:p>
    <w:p w14:paraId="0274D3D6" w14:textId="36416CA8" w:rsidR="00CD2F92" w:rsidRDefault="001D5558">
      <w:pPr>
        <w:pStyle w:val="TOC3"/>
        <w:rPr>
          <w:rFonts w:asciiTheme="minorHAnsi" w:eastAsiaTheme="minorEastAsia" w:hAnsiTheme="minorHAnsi" w:cstheme="minorBidi"/>
          <w:b w:val="0"/>
          <w:noProof/>
          <w:sz w:val="22"/>
          <w:szCs w:val="22"/>
        </w:rPr>
      </w:pPr>
      <w:hyperlink w:anchor="_Toc496101867" w:history="1">
        <w:r w:rsidR="00CD2F92" w:rsidRPr="000071F8">
          <w:rPr>
            <w:rStyle w:val="Hyperlink"/>
            <w:noProof/>
          </w:rPr>
          <w:t>CCM/RTC Build Definition</w:t>
        </w:r>
        <w:r w:rsidR="00CD2F92">
          <w:rPr>
            <w:noProof/>
            <w:webHidden/>
          </w:rPr>
          <w:tab/>
        </w:r>
        <w:r w:rsidR="00CD2F92">
          <w:rPr>
            <w:noProof/>
            <w:webHidden/>
          </w:rPr>
          <w:fldChar w:fldCharType="begin"/>
        </w:r>
        <w:r w:rsidR="00CD2F92">
          <w:rPr>
            <w:noProof/>
            <w:webHidden/>
          </w:rPr>
          <w:instrText xml:space="preserve"> PAGEREF _Toc496101867 \h </w:instrText>
        </w:r>
        <w:r w:rsidR="00CD2F92">
          <w:rPr>
            <w:noProof/>
            <w:webHidden/>
          </w:rPr>
        </w:r>
        <w:r w:rsidR="00CD2F92">
          <w:rPr>
            <w:noProof/>
            <w:webHidden/>
          </w:rPr>
          <w:fldChar w:fldCharType="separate"/>
        </w:r>
        <w:r w:rsidR="00CD2F92">
          <w:rPr>
            <w:noProof/>
            <w:webHidden/>
          </w:rPr>
          <w:t>3</w:t>
        </w:r>
        <w:r w:rsidR="00CD2F92">
          <w:rPr>
            <w:noProof/>
            <w:webHidden/>
          </w:rPr>
          <w:fldChar w:fldCharType="end"/>
        </w:r>
      </w:hyperlink>
    </w:p>
    <w:p w14:paraId="56EF592F" w14:textId="1358C8A3" w:rsidR="00CD2F92" w:rsidRDefault="001D5558">
      <w:pPr>
        <w:pStyle w:val="TOC3"/>
        <w:rPr>
          <w:rFonts w:asciiTheme="minorHAnsi" w:eastAsiaTheme="minorEastAsia" w:hAnsiTheme="minorHAnsi" w:cstheme="minorBidi"/>
          <w:b w:val="0"/>
          <w:noProof/>
          <w:sz w:val="22"/>
          <w:szCs w:val="22"/>
        </w:rPr>
      </w:pPr>
      <w:hyperlink w:anchor="_Toc496101868" w:history="1">
        <w:r w:rsidR="00CD2F92" w:rsidRPr="000071F8">
          <w:rPr>
            <w:rStyle w:val="Hyperlink"/>
            <w:noProof/>
          </w:rPr>
          <w:t>Build Label or Number</w:t>
        </w:r>
        <w:r w:rsidR="00CD2F92">
          <w:rPr>
            <w:noProof/>
            <w:webHidden/>
          </w:rPr>
          <w:tab/>
        </w:r>
        <w:r w:rsidR="00CD2F92">
          <w:rPr>
            <w:noProof/>
            <w:webHidden/>
          </w:rPr>
          <w:fldChar w:fldCharType="begin"/>
        </w:r>
        <w:r w:rsidR="00CD2F92">
          <w:rPr>
            <w:noProof/>
            <w:webHidden/>
          </w:rPr>
          <w:instrText xml:space="preserve"> PAGEREF _Toc496101868 \h </w:instrText>
        </w:r>
        <w:r w:rsidR="00CD2F92">
          <w:rPr>
            <w:noProof/>
            <w:webHidden/>
          </w:rPr>
        </w:r>
        <w:r w:rsidR="00CD2F92">
          <w:rPr>
            <w:noProof/>
            <w:webHidden/>
          </w:rPr>
          <w:fldChar w:fldCharType="separate"/>
        </w:r>
        <w:r w:rsidR="00CD2F92">
          <w:rPr>
            <w:noProof/>
            <w:webHidden/>
          </w:rPr>
          <w:t>3</w:t>
        </w:r>
        <w:r w:rsidR="00CD2F92">
          <w:rPr>
            <w:noProof/>
            <w:webHidden/>
          </w:rPr>
          <w:fldChar w:fldCharType="end"/>
        </w:r>
      </w:hyperlink>
    </w:p>
    <w:p w14:paraId="373D52DE" w14:textId="4733A8C8" w:rsidR="00CD2F92" w:rsidRDefault="001D5558">
      <w:pPr>
        <w:pStyle w:val="TOC1"/>
        <w:rPr>
          <w:rFonts w:asciiTheme="minorHAnsi" w:eastAsiaTheme="minorEastAsia" w:hAnsiTheme="minorHAnsi" w:cstheme="minorBidi"/>
          <w:b w:val="0"/>
          <w:noProof/>
          <w:sz w:val="22"/>
          <w:szCs w:val="22"/>
        </w:rPr>
      </w:pPr>
      <w:hyperlink w:anchor="_Toc496101869" w:history="1">
        <w:r w:rsidR="00CD2F92" w:rsidRPr="000071F8">
          <w:rPr>
            <w:rStyle w:val="Hyperlink"/>
            <w:noProof/>
          </w:rPr>
          <w:t>Build and Packaging</w:t>
        </w:r>
        <w:r w:rsidR="00CD2F92">
          <w:rPr>
            <w:noProof/>
            <w:webHidden/>
          </w:rPr>
          <w:tab/>
        </w:r>
        <w:r w:rsidR="00CD2F92">
          <w:rPr>
            <w:noProof/>
            <w:webHidden/>
          </w:rPr>
          <w:fldChar w:fldCharType="begin"/>
        </w:r>
        <w:r w:rsidR="00CD2F92">
          <w:rPr>
            <w:noProof/>
            <w:webHidden/>
          </w:rPr>
          <w:instrText xml:space="preserve"> PAGEREF _Toc496101869 \h </w:instrText>
        </w:r>
        <w:r w:rsidR="00CD2F92">
          <w:rPr>
            <w:noProof/>
            <w:webHidden/>
          </w:rPr>
        </w:r>
        <w:r w:rsidR="00CD2F92">
          <w:rPr>
            <w:noProof/>
            <w:webHidden/>
          </w:rPr>
          <w:fldChar w:fldCharType="separate"/>
        </w:r>
        <w:r w:rsidR="00CD2F92">
          <w:rPr>
            <w:noProof/>
            <w:webHidden/>
          </w:rPr>
          <w:t>3</w:t>
        </w:r>
        <w:r w:rsidR="00CD2F92">
          <w:rPr>
            <w:noProof/>
            <w:webHidden/>
          </w:rPr>
          <w:fldChar w:fldCharType="end"/>
        </w:r>
      </w:hyperlink>
    </w:p>
    <w:p w14:paraId="46A0E39E" w14:textId="69DA5FF0" w:rsidR="00CD2F92" w:rsidRDefault="001D5558">
      <w:pPr>
        <w:pStyle w:val="TOC2"/>
        <w:rPr>
          <w:rFonts w:asciiTheme="minorHAnsi" w:eastAsiaTheme="minorEastAsia" w:hAnsiTheme="minorHAnsi" w:cstheme="minorBidi"/>
          <w:b w:val="0"/>
          <w:noProof/>
          <w:sz w:val="22"/>
          <w:szCs w:val="22"/>
        </w:rPr>
      </w:pPr>
      <w:hyperlink w:anchor="_Toc496101870" w:history="1">
        <w:r w:rsidR="00CD2F92" w:rsidRPr="000071F8">
          <w:rPr>
            <w:rStyle w:val="Hyperlink"/>
            <w:noProof/>
          </w:rPr>
          <w:t>Build Logs</w:t>
        </w:r>
        <w:r w:rsidR="00CD2F92">
          <w:rPr>
            <w:noProof/>
            <w:webHidden/>
          </w:rPr>
          <w:tab/>
        </w:r>
        <w:r w:rsidR="00CD2F92">
          <w:rPr>
            <w:noProof/>
            <w:webHidden/>
          </w:rPr>
          <w:fldChar w:fldCharType="begin"/>
        </w:r>
        <w:r w:rsidR="00CD2F92">
          <w:rPr>
            <w:noProof/>
            <w:webHidden/>
          </w:rPr>
          <w:instrText xml:space="preserve"> PAGEREF _Toc496101870 \h </w:instrText>
        </w:r>
        <w:r w:rsidR="00CD2F92">
          <w:rPr>
            <w:noProof/>
            <w:webHidden/>
          </w:rPr>
        </w:r>
        <w:r w:rsidR="00CD2F92">
          <w:rPr>
            <w:noProof/>
            <w:webHidden/>
          </w:rPr>
          <w:fldChar w:fldCharType="separate"/>
        </w:r>
        <w:r w:rsidR="00CD2F92">
          <w:rPr>
            <w:noProof/>
            <w:webHidden/>
          </w:rPr>
          <w:t>3</w:t>
        </w:r>
        <w:r w:rsidR="00CD2F92">
          <w:rPr>
            <w:noProof/>
            <w:webHidden/>
          </w:rPr>
          <w:fldChar w:fldCharType="end"/>
        </w:r>
      </w:hyperlink>
    </w:p>
    <w:p w14:paraId="2548FD7D" w14:textId="56707589" w:rsidR="00CD2F92" w:rsidRDefault="001D5558">
      <w:pPr>
        <w:pStyle w:val="TOC2"/>
        <w:rPr>
          <w:rFonts w:asciiTheme="minorHAnsi" w:eastAsiaTheme="minorEastAsia" w:hAnsiTheme="minorHAnsi" w:cstheme="minorBidi"/>
          <w:b w:val="0"/>
          <w:noProof/>
          <w:sz w:val="22"/>
          <w:szCs w:val="22"/>
        </w:rPr>
      </w:pPr>
      <w:hyperlink w:anchor="_Toc496101871" w:history="1">
        <w:r w:rsidR="00CD2F92" w:rsidRPr="000071F8">
          <w:rPr>
            <w:rStyle w:val="Hyperlink"/>
            <w:noProof/>
          </w:rPr>
          <w:t>Build System/Process Information</w:t>
        </w:r>
        <w:r w:rsidR="00CD2F92">
          <w:rPr>
            <w:noProof/>
            <w:webHidden/>
          </w:rPr>
          <w:tab/>
        </w:r>
        <w:r w:rsidR="00CD2F92">
          <w:rPr>
            <w:noProof/>
            <w:webHidden/>
          </w:rPr>
          <w:fldChar w:fldCharType="begin"/>
        </w:r>
        <w:r w:rsidR="00CD2F92">
          <w:rPr>
            <w:noProof/>
            <w:webHidden/>
          </w:rPr>
          <w:instrText xml:space="preserve"> PAGEREF _Toc496101871 \h </w:instrText>
        </w:r>
        <w:r w:rsidR="00CD2F92">
          <w:rPr>
            <w:noProof/>
            <w:webHidden/>
          </w:rPr>
        </w:r>
        <w:r w:rsidR="00CD2F92">
          <w:rPr>
            <w:noProof/>
            <w:webHidden/>
          </w:rPr>
          <w:fldChar w:fldCharType="separate"/>
        </w:r>
        <w:r w:rsidR="00CD2F92">
          <w:rPr>
            <w:noProof/>
            <w:webHidden/>
          </w:rPr>
          <w:t>3</w:t>
        </w:r>
        <w:r w:rsidR="00CD2F92">
          <w:rPr>
            <w:noProof/>
            <w:webHidden/>
          </w:rPr>
          <w:fldChar w:fldCharType="end"/>
        </w:r>
      </w:hyperlink>
    </w:p>
    <w:p w14:paraId="7C317D1F" w14:textId="401DE7EE" w:rsidR="00CD2F92" w:rsidRDefault="001D5558">
      <w:pPr>
        <w:pStyle w:val="TOC1"/>
        <w:rPr>
          <w:rFonts w:asciiTheme="minorHAnsi" w:eastAsiaTheme="minorEastAsia" w:hAnsiTheme="minorHAnsi" w:cstheme="minorBidi"/>
          <w:b w:val="0"/>
          <w:noProof/>
          <w:sz w:val="22"/>
          <w:szCs w:val="22"/>
        </w:rPr>
      </w:pPr>
      <w:hyperlink w:anchor="_Toc496101872" w:history="1">
        <w:r w:rsidR="00CD2F92" w:rsidRPr="000071F8">
          <w:rPr>
            <w:rStyle w:val="Hyperlink"/>
            <w:noProof/>
          </w:rPr>
          <w:t>Change Tracking</w:t>
        </w:r>
        <w:r w:rsidR="00CD2F92">
          <w:rPr>
            <w:noProof/>
            <w:webHidden/>
          </w:rPr>
          <w:tab/>
        </w:r>
        <w:r w:rsidR="00CD2F92">
          <w:rPr>
            <w:noProof/>
            <w:webHidden/>
          </w:rPr>
          <w:fldChar w:fldCharType="begin"/>
        </w:r>
        <w:r w:rsidR="00CD2F92">
          <w:rPr>
            <w:noProof/>
            <w:webHidden/>
          </w:rPr>
          <w:instrText xml:space="preserve"> PAGEREF _Toc496101872 \h </w:instrText>
        </w:r>
        <w:r w:rsidR="00CD2F92">
          <w:rPr>
            <w:noProof/>
            <w:webHidden/>
          </w:rPr>
        </w:r>
        <w:r w:rsidR="00CD2F92">
          <w:rPr>
            <w:noProof/>
            <w:webHidden/>
          </w:rPr>
          <w:fldChar w:fldCharType="separate"/>
        </w:r>
        <w:r w:rsidR="00CD2F92">
          <w:rPr>
            <w:noProof/>
            <w:webHidden/>
          </w:rPr>
          <w:t>4</w:t>
        </w:r>
        <w:r w:rsidR="00CD2F92">
          <w:rPr>
            <w:noProof/>
            <w:webHidden/>
          </w:rPr>
          <w:fldChar w:fldCharType="end"/>
        </w:r>
      </w:hyperlink>
    </w:p>
    <w:p w14:paraId="119A10DD" w14:textId="00A2F801" w:rsidR="00CD2F92" w:rsidRDefault="001D5558">
      <w:pPr>
        <w:pStyle w:val="TOC2"/>
        <w:rPr>
          <w:rFonts w:asciiTheme="minorHAnsi" w:eastAsiaTheme="minorEastAsia" w:hAnsiTheme="minorHAnsi" w:cstheme="minorBidi"/>
          <w:b w:val="0"/>
          <w:noProof/>
          <w:sz w:val="22"/>
          <w:szCs w:val="22"/>
        </w:rPr>
      </w:pPr>
      <w:hyperlink w:anchor="_Toc496101873" w:history="1">
        <w:r w:rsidR="00CD2F92" w:rsidRPr="000071F8">
          <w:rPr>
            <w:rStyle w:val="Hyperlink"/>
            <w:noProof/>
          </w:rPr>
          <w:t>Rational Change and Configuration Management (CCM) Repository (Formerly RTC)</w:t>
        </w:r>
        <w:r w:rsidR="00CD2F92">
          <w:rPr>
            <w:noProof/>
            <w:webHidden/>
          </w:rPr>
          <w:tab/>
        </w:r>
        <w:r w:rsidR="00CD2F92">
          <w:rPr>
            <w:noProof/>
            <w:webHidden/>
          </w:rPr>
          <w:fldChar w:fldCharType="begin"/>
        </w:r>
        <w:r w:rsidR="00CD2F92">
          <w:rPr>
            <w:noProof/>
            <w:webHidden/>
          </w:rPr>
          <w:instrText xml:space="preserve"> PAGEREF _Toc496101873 \h </w:instrText>
        </w:r>
        <w:r w:rsidR="00CD2F92">
          <w:rPr>
            <w:noProof/>
            <w:webHidden/>
          </w:rPr>
        </w:r>
        <w:r w:rsidR="00CD2F92">
          <w:rPr>
            <w:noProof/>
            <w:webHidden/>
          </w:rPr>
          <w:fldChar w:fldCharType="separate"/>
        </w:r>
        <w:r w:rsidR="00CD2F92">
          <w:rPr>
            <w:noProof/>
            <w:webHidden/>
          </w:rPr>
          <w:t>4</w:t>
        </w:r>
        <w:r w:rsidR="00CD2F92">
          <w:rPr>
            <w:noProof/>
            <w:webHidden/>
          </w:rPr>
          <w:fldChar w:fldCharType="end"/>
        </w:r>
      </w:hyperlink>
    </w:p>
    <w:p w14:paraId="5E85B8D6" w14:textId="115BA586" w:rsidR="00CD2F92" w:rsidRDefault="001D5558">
      <w:pPr>
        <w:pStyle w:val="TOC1"/>
        <w:rPr>
          <w:rFonts w:asciiTheme="minorHAnsi" w:eastAsiaTheme="minorEastAsia" w:hAnsiTheme="minorHAnsi" w:cstheme="minorBidi"/>
          <w:b w:val="0"/>
          <w:noProof/>
          <w:sz w:val="22"/>
          <w:szCs w:val="22"/>
        </w:rPr>
      </w:pPr>
      <w:hyperlink w:anchor="_Toc496101874" w:history="1">
        <w:r w:rsidR="00CD2F92" w:rsidRPr="000071F8">
          <w:rPr>
            <w:rStyle w:val="Hyperlink"/>
            <w:noProof/>
          </w:rPr>
          <w:t>Release (Deployment) Information</w:t>
        </w:r>
        <w:r w:rsidR="00CD2F92">
          <w:rPr>
            <w:noProof/>
            <w:webHidden/>
          </w:rPr>
          <w:tab/>
        </w:r>
        <w:r w:rsidR="00CD2F92">
          <w:rPr>
            <w:noProof/>
            <w:webHidden/>
          </w:rPr>
          <w:fldChar w:fldCharType="begin"/>
        </w:r>
        <w:r w:rsidR="00CD2F92">
          <w:rPr>
            <w:noProof/>
            <w:webHidden/>
          </w:rPr>
          <w:instrText xml:space="preserve"> PAGEREF _Toc496101874 \h </w:instrText>
        </w:r>
        <w:r w:rsidR="00CD2F92">
          <w:rPr>
            <w:noProof/>
            <w:webHidden/>
          </w:rPr>
        </w:r>
        <w:r w:rsidR="00CD2F92">
          <w:rPr>
            <w:noProof/>
            <w:webHidden/>
          </w:rPr>
          <w:fldChar w:fldCharType="separate"/>
        </w:r>
        <w:r w:rsidR="00CD2F92">
          <w:rPr>
            <w:noProof/>
            <w:webHidden/>
          </w:rPr>
          <w:t>10</w:t>
        </w:r>
        <w:r w:rsidR="00CD2F92">
          <w:rPr>
            <w:noProof/>
            <w:webHidden/>
          </w:rPr>
          <w:fldChar w:fldCharType="end"/>
        </w:r>
      </w:hyperlink>
    </w:p>
    <w:p w14:paraId="67863AF6" w14:textId="2763CF94"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8" w:name="_Toc496101859"/>
      <w:bookmarkEnd w:id="0"/>
      <w:r w:rsidRPr="00A25545">
        <w:lastRenderedPageBreak/>
        <w:t>General Configuration Management (CM) Information</w:t>
      </w:r>
      <w:bookmarkEnd w:id="8"/>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2"/>
        <w:gridCol w:w="2074"/>
        <w:gridCol w:w="2136"/>
        <w:gridCol w:w="2948"/>
      </w:tblGrid>
      <w:tr w:rsidR="00A25545" w:rsidRPr="00A25545" w14:paraId="3451FE1B" w14:textId="77777777" w:rsidTr="007B23FA">
        <w:trPr>
          <w:cantSplit/>
          <w:tblHeader/>
        </w:trPr>
        <w:tc>
          <w:tcPr>
            <w:tcW w:w="2236" w:type="dxa"/>
            <w:shd w:val="clear" w:color="auto" w:fill="EEECE1" w:themeFill="background2"/>
          </w:tcPr>
          <w:p w14:paraId="05D6F8AB" w14:textId="77777777" w:rsidR="00A25545" w:rsidRPr="00A25545" w:rsidRDefault="00A25545" w:rsidP="00A25545">
            <w:pPr>
              <w:pStyle w:val="TableHeading"/>
            </w:pPr>
            <w:bookmarkStart w:id="9" w:name="ColumnTitle_03"/>
            <w:bookmarkEnd w:id="9"/>
            <w:r w:rsidRPr="00A25545">
              <w:t>Deliverable (Product) Name</w:t>
            </w:r>
          </w:p>
        </w:tc>
        <w:tc>
          <w:tcPr>
            <w:tcW w:w="2097" w:type="dxa"/>
            <w:shd w:val="clear" w:color="auto" w:fill="EEECE1" w:themeFill="background2"/>
          </w:tcPr>
          <w:p w14:paraId="230E7796" w14:textId="77777777" w:rsidR="00A25545" w:rsidRPr="00A25545" w:rsidRDefault="00A25545" w:rsidP="00A25545">
            <w:pPr>
              <w:pStyle w:val="TableHeading"/>
            </w:pPr>
            <w:r w:rsidRPr="00A25545">
              <w:t>Configuration Manager</w:t>
            </w:r>
          </w:p>
        </w:tc>
        <w:tc>
          <w:tcPr>
            <w:tcW w:w="2192" w:type="dxa"/>
            <w:shd w:val="clear" w:color="auto" w:fill="EEECE1" w:themeFill="background2"/>
          </w:tcPr>
          <w:p w14:paraId="7D0E898F" w14:textId="77777777" w:rsidR="00A25545" w:rsidRPr="00A25545" w:rsidRDefault="00A25545" w:rsidP="00A25545">
            <w:pPr>
              <w:pStyle w:val="TableHeading"/>
            </w:pPr>
            <w:r w:rsidRPr="00A25545">
              <w:t>VDD Package Name</w:t>
            </w:r>
          </w:p>
        </w:tc>
        <w:tc>
          <w:tcPr>
            <w:tcW w:w="3051" w:type="dxa"/>
            <w:shd w:val="clear" w:color="auto" w:fill="EEECE1" w:themeFill="background2"/>
          </w:tcPr>
          <w:p w14:paraId="31C02B83" w14:textId="77777777" w:rsidR="00A25545" w:rsidRPr="00A25545" w:rsidRDefault="00A25545" w:rsidP="00A25545">
            <w:pPr>
              <w:pStyle w:val="TableHeading"/>
            </w:pPr>
            <w:r w:rsidRPr="00A25545">
              <w:t>Project / Delivery Team</w:t>
            </w:r>
          </w:p>
        </w:tc>
      </w:tr>
      <w:tr w:rsidR="00A25545" w:rsidRPr="00410F8C" w14:paraId="168C6A35" w14:textId="77777777" w:rsidTr="007B23FA">
        <w:trPr>
          <w:cantSplit/>
        </w:trPr>
        <w:tc>
          <w:tcPr>
            <w:tcW w:w="2236" w:type="dxa"/>
          </w:tcPr>
          <w:p w14:paraId="488E3085" w14:textId="11BD754B" w:rsidR="00A25545" w:rsidRPr="00410F8C" w:rsidRDefault="00E67180" w:rsidP="00E67180">
            <w:pPr>
              <w:pStyle w:val="TableText"/>
            </w:pPr>
            <w:r>
              <w:t>TAS Core</w:t>
            </w:r>
          </w:p>
        </w:tc>
        <w:tc>
          <w:tcPr>
            <w:tcW w:w="2097" w:type="dxa"/>
          </w:tcPr>
          <w:p w14:paraId="11E82893" w14:textId="71A142A8" w:rsidR="00A25545" w:rsidRPr="00410F8C" w:rsidRDefault="00E67180" w:rsidP="00E67180">
            <w:pPr>
              <w:pStyle w:val="TableText"/>
            </w:pPr>
            <w:r>
              <w:t>Lee Benhart</w:t>
            </w:r>
            <w:r w:rsidR="00A25545" w:rsidRPr="00410F8C">
              <w:t xml:space="preserve"> </w:t>
            </w:r>
          </w:p>
        </w:tc>
        <w:tc>
          <w:tcPr>
            <w:tcW w:w="2192" w:type="dxa"/>
          </w:tcPr>
          <w:p w14:paraId="1269431B" w14:textId="55195D24" w:rsidR="00A25545" w:rsidRPr="00410F8C" w:rsidRDefault="00AF61BC" w:rsidP="00E67180">
            <w:pPr>
              <w:pStyle w:val="TableText"/>
            </w:pPr>
            <w:r>
              <w:t>N/A</w:t>
            </w:r>
          </w:p>
        </w:tc>
        <w:tc>
          <w:tcPr>
            <w:tcW w:w="3051" w:type="dxa"/>
          </w:tcPr>
          <w:p w14:paraId="6B402305" w14:textId="2AE5408E" w:rsidR="00A25545" w:rsidRPr="00410F8C" w:rsidRDefault="00AF61BC" w:rsidP="00E67180">
            <w:pPr>
              <w:pStyle w:val="TableText"/>
            </w:pPr>
            <w:r>
              <w:t>Halfaker</w:t>
            </w:r>
          </w:p>
        </w:tc>
      </w:tr>
    </w:tbl>
    <w:p w14:paraId="0F7A5779" w14:textId="77777777" w:rsidR="005225DD" w:rsidRDefault="005225DD" w:rsidP="005225DD"/>
    <w:p w14:paraId="23D3429B" w14:textId="66CADC82" w:rsidR="00806450" w:rsidRDefault="00F73D60" w:rsidP="00F73D60">
      <w:pPr>
        <w:pStyle w:val="Heading1"/>
      </w:pPr>
      <w:bookmarkStart w:id="10" w:name="_Toc496101860"/>
      <w:r w:rsidRPr="00F73D60">
        <w:t>Configuration Management (CM) Tools</w:t>
      </w:r>
      <w:bookmarkEnd w:id="10"/>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0"/>
        <w:gridCol w:w="1318"/>
        <w:gridCol w:w="1670"/>
        <w:gridCol w:w="2021"/>
        <w:gridCol w:w="2741"/>
      </w:tblGrid>
      <w:tr w:rsidR="002F113C" w:rsidRPr="00F73D60" w14:paraId="7AFA26FD" w14:textId="77777777" w:rsidTr="002F113C">
        <w:trPr>
          <w:cantSplit/>
          <w:tblHeader/>
        </w:trPr>
        <w:tc>
          <w:tcPr>
            <w:tcW w:w="855" w:type="pct"/>
            <w:shd w:val="clear" w:color="auto" w:fill="EEECE1" w:themeFill="background2"/>
          </w:tcPr>
          <w:p w14:paraId="7AAEF57E" w14:textId="77777777" w:rsidR="00F73D60" w:rsidRPr="00F73D60" w:rsidRDefault="00F73D60" w:rsidP="00F73D60">
            <w:pPr>
              <w:pStyle w:val="TableHeading"/>
            </w:pPr>
            <w:bookmarkStart w:id="11" w:name="ColumnTitle_04"/>
            <w:bookmarkEnd w:id="11"/>
            <w:r w:rsidRPr="00F73D60">
              <w:t>CM Tools</w:t>
            </w:r>
          </w:p>
        </w:tc>
        <w:tc>
          <w:tcPr>
            <w:tcW w:w="705" w:type="pct"/>
            <w:shd w:val="clear" w:color="auto" w:fill="EEECE1" w:themeFill="background2"/>
          </w:tcPr>
          <w:p w14:paraId="250CE407" w14:textId="77777777" w:rsidR="00F73D60" w:rsidRPr="00F73D60" w:rsidRDefault="00F73D60" w:rsidP="00F73D60">
            <w:pPr>
              <w:pStyle w:val="TableHeading"/>
            </w:pPr>
            <w:r w:rsidRPr="00F73D60">
              <w:t>CM Tool Location</w:t>
            </w:r>
          </w:p>
        </w:tc>
        <w:tc>
          <w:tcPr>
            <w:tcW w:w="893" w:type="pct"/>
            <w:shd w:val="clear" w:color="auto" w:fill="EEECE1" w:themeFill="background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EEECE1" w:themeFill="background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EEECE1" w:themeFill="background2"/>
          </w:tcPr>
          <w:p w14:paraId="69EB17BA" w14:textId="77777777" w:rsidR="00F73D60" w:rsidRPr="00F73D60" w:rsidRDefault="00F73D60" w:rsidP="00F73D60">
            <w:pPr>
              <w:pStyle w:val="TableHeading"/>
            </w:pPr>
            <w:r w:rsidRPr="00F73D60">
              <w:t>Access Information (Forms or other access requirements)</w:t>
            </w:r>
          </w:p>
        </w:tc>
      </w:tr>
      <w:tr w:rsidR="002F113C" w:rsidRPr="00787B77" w14:paraId="6A3C4BC2" w14:textId="77777777" w:rsidTr="002F113C">
        <w:trPr>
          <w:cantSplit/>
        </w:trPr>
        <w:tc>
          <w:tcPr>
            <w:tcW w:w="855" w:type="pct"/>
          </w:tcPr>
          <w:p w14:paraId="69B6B1BE" w14:textId="314395FD" w:rsidR="00F73D60" w:rsidRPr="00787B77" w:rsidRDefault="00AF61BC" w:rsidP="00AF61BC">
            <w:pPr>
              <w:pStyle w:val="TableText"/>
            </w:pPr>
            <w:r>
              <w:t>Rational</w:t>
            </w:r>
          </w:p>
        </w:tc>
        <w:tc>
          <w:tcPr>
            <w:tcW w:w="705" w:type="pct"/>
          </w:tcPr>
          <w:p w14:paraId="20CDAD5A" w14:textId="5A74B01E" w:rsidR="00F73D60" w:rsidRPr="00787B77" w:rsidRDefault="00F73D60" w:rsidP="00AF61BC">
            <w:pPr>
              <w:pStyle w:val="TableText"/>
            </w:pPr>
          </w:p>
        </w:tc>
        <w:tc>
          <w:tcPr>
            <w:tcW w:w="893" w:type="pct"/>
          </w:tcPr>
          <w:p w14:paraId="0D801BAF" w14:textId="7D0E6F87" w:rsidR="00F73D60" w:rsidRPr="00787B77" w:rsidRDefault="00AF61BC" w:rsidP="00AF61BC">
            <w:pPr>
              <w:pStyle w:val="TableText"/>
            </w:pPr>
            <w:r>
              <w:t>VA Network</w:t>
            </w:r>
          </w:p>
        </w:tc>
        <w:tc>
          <w:tcPr>
            <w:tcW w:w="1081" w:type="pct"/>
          </w:tcPr>
          <w:p w14:paraId="06B2AEB7" w14:textId="7F128CEE" w:rsidR="00F73D60" w:rsidRPr="00787B77" w:rsidRDefault="00AF61BC" w:rsidP="00AF61BC">
            <w:pPr>
              <w:pStyle w:val="TableText"/>
            </w:pPr>
            <w:r>
              <w:t>VA OI&amp;T</w:t>
            </w:r>
          </w:p>
        </w:tc>
        <w:tc>
          <w:tcPr>
            <w:tcW w:w="1466" w:type="pct"/>
          </w:tcPr>
          <w:p w14:paraId="0FE5676B" w14:textId="4733B461" w:rsidR="00F73D60" w:rsidRPr="00787B77" w:rsidRDefault="00AF61BC" w:rsidP="00AF61BC">
            <w:pPr>
              <w:pStyle w:val="TableText"/>
            </w:pPr>
            <w:r>
              <w:t>https://clm.rational.oit.va.gov/ccm/web/projects/MCCF_EDI_TAS%20(CM)</w:t>
            </w:r>
          </w:p>
          <w:p w14:paraId="6EBD2B8A" w14:textId="77777777" w:rsidR="00F73D60" w:rsidRPr="00787B77" w:rsidRDefault="00F73D60" w:rsidP="00AF61BC">
            <w:pPr>
              <w:pStyle w:val="TableText"/>
            </w:pPr>
          </w:p>
        </w:tc>
      </w:tr>
      <w:tr w:rsidR="00AF61BC" w:rsidRPr="00787B77" w14:paraId="367646ED" w14:textId="77777777" w:rsidTr="002F113C">
        <w:trPr>
          <w:cantSplit/>
        </w:trPr>
        <w:tc>
          <w:tcPr>
            <w:tcW w:w="855" w:type="pct"/>
          </w:tcPr>
          <w:p w14:paraId="32CB17AC" w14:textId="2E168348" w:rsidR="00AF61BC" w:rsidRDefault="00AF61BC" w:rsidP="00AF61BC">
            <w:pPr>
              <w:pStyle w:val="TableText"/>
            </w:pPr>
            <w:r>
              <w:t>Rally</w:t>
            </w:r>
          </w:p>
        </w:tc>
        <w:tc>
          <w:tcPr>
            <w:tcW w:w="705" w:type="pct"/>
          </w:tcPr>
          <w:p w14:paraId="3457E5E5" w14:textId="77777777" w:rsidR="00AF61BC" w:rsidRPr="00787B77" w:rsidRDefault="00AF61BC" w:rsidP="00AF61BC">
            <w:pPr>
              <w:pStyle w:val="TableText"/>
            </w:pPr>
          </w:p>
        </w:tc>
        <w:tc>
          <w:tcPr>
            <w:tcW w:w="893" w:type="pct"/>
          </w:tcPr>
          <w:p w14:paraId="2B1B55D0" w14:textId="40DF6A2E" w:rsidR="00AF61BC" w:rsidRDefault="00AF61BC" w:rsidP="00AF61BC">
            <w:pPr>
              <w:pStyle w:val="TableText"/>
            </w:pPr>
            <w:r>
              <w:t>Outside VA Network</w:t>
            </w:r>
          </w:p>
        </w:tc>
        <w:tc>
          <w:tcPr>
            <w:tcW w:w="1081" w:type="pct"/>
          </w:tcPr>
          <w:p w14:paraId="52B7DB50" w14:textId="4884A078" w:rsidR="00AF61BC" w:rsidRDefault="00AF61BC" w:rsidP="00AF61BC">
            <w:pPr>
              <w:pStyle w:val="TableText"/>
            </w:pPr>
            <w:r>
              <w:t>Halfaker</w:t>
            </w:r>
          </w:p>
        </w:tc>
        <w:tc>
          <w:tcPr>
            <w:tcW w:w="1466" w:type="pct"/>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03B1B2B6" w:rsidR="00BA3E37" w:rsidRDefault="00F10AA1" w:rsidP="00F10AA1">
      <w:pPr>
        <w:pStyle w:val="Heading1"/>
      </w:pPr>
      <w:bookmarkStart w:id="12" w:name="_Toc496101861"/>
      <w:r w:rsidRPr="00F10AA1">
        <w:t>Configuration Management of Documents</w:t>
      </w:r>
      <w:bookmarkEnd w:id="12"/>
      <w:del w:id="13" w:author="Larry Connor" w:date="2017-10-23T09:53:00Z">
        <w:r w:rsidRPr="00F10AA1" w:rsidDel="00CC463B">
          <w:delText xml:space="preserve"> </w:delText>
        </w:r>
      </w:del>
    </w:p>
    <w:p w14:paraId="19AED370" w14:textId="77777777" w:rsidR="00F10AA1" w:rsidRDefault="00C94F25" w:rsidP="00C94F25">
      <w:pPr>
        <w:pStyle w:val="Heading2"/>
      </w:pPr>
      <w:bookmarkStart w:id="14" w:name="ColumnTitle_05"/>
      <w:bookmarkStart w:id="15" w:name="_Toc496101862"/>
      <w:bookmarkEnd w:id="14"/>
      <w:r>
        <w:t>Rational Change and Configuration Management (CCM) Documents</w:t>
      </w:r>
      <w:bookmarkEnd w:id="15"/>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0" w:type="auto"/>
        <w:tblLook w:val="04A0" w:firstRow="1" w:lastRow="0" w:firstColumn="1" w:lastColumn="0" w:noHBand="0" w:noVBand="1"/>
        <w:tblDescription w:val="CCM/RTC location and information for documents and the explanation of  CCM/RTC information required."/>
      </w:tblPr>
      <w:tblGrid>
        <w:gridCol w:w="2200"/>
        <w:gridCol w:w="7150"/>
      </w:tblGrid>
      <w:tr w:rsidR="00C94F25" w:rsidRPr="00C94F25" w14:paraId="3853384A" w14:textId="77777777" w:rsidTr="00C94F25">
        <w:trPr>
          <w:cantSplit/>
          <w:tblHeader/>
        </w:trPr>
        <w:tc>
          <w:tcPr>
            <w:tcW w:w="2237"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6" w:name="ColumnTitle_06"/>
            <w:bookmarkEnd w:id="16"/>
            <w:r w:rsidRPr="00970C38">
              <w:t>CCM/RTC Information</w:t>
            </w:r>
          </w:p>
        </w:tc>
        <w:tc>
          <w:tcPr>
            <w:tcW w:w="7339"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C94F25">
        <w:trPr>
          <w:cantSplit/>
        </w:trPr>
        <w:tc>
          <w:tcPr>
            <w:tcW w:w="2237"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7339"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C94F25">
        <w:trPr>
          <w:cantSplit/>
        </w:trPr>
        <w:tc>
          <w:tcPr>
            <w:tcW w:w="2237"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7339" w:type="dxa"/>
            <w:shd w:val="clear" w:color="auto" w:fill="FFFFFF" w:themeFill="background1"/>
          </w:tcPr>
          <w:p w14:paraId="430BBF1E" w14:textId="77777777" w:rsidR="00AC415F" w:rsidRDefault="00AC415F" w:rsidP="00C305C4">
            <w:pPr>
              <w:pStyle w:val="TableText"/>
            </w:pPr>
            <w:r w:rsidRPr="00A7124D">
              <w:rPr>
                <w:b/>
              </w:rPr>
              <w:t>Rally</w:t>
            </w:r>
            <w:r>
              <w:t>: TASCore</w:t>
            </w:r>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C94F25">
        <w:trPr>
          <w:cantSplit/>
        </w:trPr>
        <w:tc>
          <w:tcPr>
            <w:tcW w:w="2237" w:type="dxa"/>
          </w:tcPr>
          <w:p w14:paraId="0FBE2D57" w14:textId="77777777" w:rsidR="00F10AA1" w:rsidRPr="00EA1243" w:rsidRDefault="00F10AA1" w:rsidP="00EA1243">
            <w:pPr>
              <w:pStyle w:val="TableText"/>
              <w:rPr>
                <w:b/>
              </w:rPr>
            </w:pPr>
            <w:r w:rsidRPr="00EA1243">
              <w:rPr>
                <w:b/>
              </w:rPr>
              <w:t>CCM Team Area</w:t>
            </w:r>
          </w:p>
        </w:tc>
        <w:tc>
          <w:tcPr>
            <w:tcW w:w="7339" w:type="dxa"/>
          </w:tcPr>
          <w:p w14:paraId="0DDE2E10" w14:textId="58CB2B70" w:rsidR="00F10AA1" w:rsidRPr="00EA1243" w:rsidRDefault="00AC415F" w:rsidP="00C305C4">
            <w:pPr>
              <w:pStyle w:val="TableText"/>
            </w:pPr>
            <w:r>
              <w:t>TASCore</w:t>
            </w:r>
          </w:p>
        </w:tc>
      </w:tr>
      <w:tr w:rsidR="00F10AA1" w:rsidRPr="00F10AA1" w14:paraId="5BB3FEEB" w14:textId="77777777" w:rsidTr="00C94F25">
        <w:trPr>
          <w:cantSplit/>
        </w:trPr>
        <w:tc>
          <w:tcPr>
            <w:tcW w:w="2237" w:type="dxa"/>
          </w:tcPr>
          <w:p w14:paraId="6A30C15F" w14:textId="77777777" w:rsidR="00F10AA1" w:rsidRPr="00EA1243" w:rsidRDefault="00F10AA1" w:rsidP="00EA1243">
            <w:pPr>
              <w:pStyle w:val="TableText"/>
              <w:rPr>
                <w:b/>
              </w:rPr>
            </w:pPr>
            <w:r w:rsidRPr="00EA1243">
              <w:rPr>
                <w:b/>
              </w:rPr>
              <w:t>CCM Stream</w:t>
            </w:r>
          </w:p>
        </w:tc>
        <w:tc>
          <w:tcPr>
            <w:tcW w:w="7339" w:type="dxa"/>
          </w:tcPr>
          <w:p w14:paraId="6B7752E5" w14:textId="1526D9B3" w:rsidR="00F10AA1" w:rsidRPr="00EA1243" w:rsidRDefault="00042867" w:rsidP="00C305C4">
            <w:pPr>
              <w:pStyle w:val="TableText"/>
            </w:pPr>
            <w:r>
              <w:t>TASCore_Dev_stream</w:t>
            </w:r>
            <w:r w:rsidR="00F10AA1" w:rsidRPr="00EA1243">
              <w:t xml:space="preserve"> </w:t>
            </w:r>
          </w:p>
        </w:tc>
      </w:tr>
      <w:tr w:rsidR="00F10AA1" w:rsidRPr="00F10AA1" w14:paraId="2F57096A" w14:textId="77777777" w:rsidTr="00C94F25">
        <w:trPr>
          <w:cantSplit/>
        </w:trPr>
        <w:tc>
          <w:tcPr>
            <w:tcW w:w="2237" w:type="dxa"/>
          </w:tcPr>
          <w:p w14:paraId="23477496" w14:textId="77777777" w:rsidR="00F10AA1" w:rsidRPr="00EA1243" w:rsidRDefault="00F10AA1" w:rsidP="00EA1243">
            <w:pPr>
              <w:pStyle w:val="TableText"/>
              <w:rPr>
                <w:b/>
                <w:highlight w:val="yellow"/>
              </w:rPr>
            </w:pPr>
            <w:r w:rsidRPr="00EA1243">
              <w:rPr>
                <w:b/>
              </w:rPr>
              <w:t>Baseline ID</w:t>
            </w:r>
          </w:p>
        </w:tc>
        <w:tc>
          <w:tcPr>
            <w:tcW w:w="7339" w:type="dxa"/>
          </w:tcPr>
          <w:p w14:paraId="07505199" w14:textId="57CAE538" w:rsidR="00F10AA1" w:rsidRPr="00EA1243" w:rsidRDefault="00662BA3" w:rsidP="00C305C4">
            <w:pPr>
              <w:pStyle w:val="TableText"/>
              <w:rPr>
                <w:highlight w:val="yellow"/>
              </w:rPr>
            </w:pPr>
            <w:r>
              <w:t>TAS.01.00.49</w:t>
            </w:r>
            <w:r w:rsidR="00F24702">
              <w:t>_20170928_073548</w:t>
            </w:r>
          </w:p>
        </w:tc>
      </w:tr>
      <w:tr w:rsidR="00F10AA1" w:rsidRPr="00F10AA1" w14:paraId="43BDCD52" w14:textId="77777777" w:rsidTr="00C94F25">
        <w:trPr>
          <w:cantSplit/>
        </w:trPr>
        <w:tc>
          <w:tcPr>
            <w:tcW w:w="2237" w:type="dxa"/>
          </w:tcPr>
          <w:p w14:paraId="3910EF24" w14:textId="77777777" w:rsidR="00F10AA1" w:rsidRPr="00EA1243" w:rsidRDefault="00F10AA1" w:rsidP="00EA1243">
            <w:pPr>
              <w:pStyle w:val="TableText"/>
              <w:rPr>
                <w:b/>
              </w:rPr>
            </w:pPr>
            <w:r w:rsidRPr="00EA1243">
              <w:rPr>
                <w:b/>
              </w:rPr>
              <w:t>Components</w:t>
            </w:r>
          </w:p>
        </w:tc>
        <w:tc>
          <w:tcPr>
            <w:tcW w:w="7339" w:type="dxa"/>
          </w:tcPr>
          <w:p w14:paraId="2F3F71D6" w14:textId="00FB5095" w:rsidR="00F10AA1" w:rsidRDefault="000D41B2" w:rsidP="00C305C4">
            <w:pPr>
              <w:pStyle w:val="TableText"/>
            </w:pPr>
            <w:r>
              <w:t>MCCF_EDI_TAS_Documents</w:t>
            </w:r>
            <w:r w:rsidR="00ED14AA">
              <w:t>: TAS D</w:t>
            </w:r>
            <w:r w:rsidR="00806222">
              <w:t>ocuments</w:t>
            </w:r>
          </w:p>
          <w:p w14:paraId="2F208EEA" w14:textId="265B17FB" w:rsidR="00806222" w:rsidRDefault="00806222" w:rsidP="00C305C4">
            <w:pPr>
              <w:pStyle w:val="TableText"/>
            </w:pPr>
            <w:r>
              <w:t>MCCF_EDI_TAS_WebUI: TAS web front end</w:t>
            </w:r>
          </w:p>
          <w:p w14:paraId="6FB7362B" w14:textId="77777777" w:rsidR="00806222" w:rsidRDefault="00806222" w:rsidP="00C305C4">
            <w:pPr>
              <w:pStyle w:val="TableText"/>
            </w:pPr>
            <w:r>
              <w:t>Build_Artifacts: TAS deployable artifact</w:t>
            </w:r>
          </w:p>
          <w:p w14:paraId="59B3046E" w14:textId="09606D1E" w:rsidR="00806222" w:rsidRPr="00EA1243" w:rsidRDefault="00806222" w:rsidP="00C305C4">
            <w:pPr>
              <w:pStyle w:val="TableText"/>
            </w:pPr>
            <w:r>
              <w:t>MCCF_EDI_TAS_Web_Portal: Infrastructure</w:t>
            </w:r>
          </w:p>
        </w:tc>
      </w:tr>
      <w:tr w:rsidR="00F10AA1" w:rsidRPr="00F10AA1" w14:paraId="79840E22" w14:textId="77777777" w:rsidTr="00C94F25">
        <w:trPr>
          <w:cantSplit/>
        </w:trPr>
        <w:tc>
          <w:tcPr>
            <w:tcW w:w="2237" w:type="dxa"/>
          </w:tcPr>
          <w:p w14:paraId="637AA910" w14:textId="77777777" w:rsidR="00F10AA1" w:rsidRPr="00EA1243" w:rsidRDefault="00F10AA1" w:rsidP="00EA1243">
            <w:pPr>
              <w:pStyle w:val="TableText"/>
              <w:rPr>
                <w:b/>
              </w:rPr>
            </w:pPr>
            <w:r w:rsidRPr="00EA1243">
              <w:rPr>
                <w:b/>
              </w:rPr>
              <w:t>Directory Path</w:t>
            </w:r>
          </w:p>
        </w:tc>
        <w:tc>
          <w:tcPr>
            <w:tcW w:w="7339" w:type="dxa"/>
          </w:tcPr>
          <w:p w14:paraId="73B4C8B0" w14:textId="466769F4" w:rsidR="00F10AA1" w:rsidRPr="00EA1243" w:rsidRDefault="00ED14AA" w:rsidP="00C305C4">
            <w:pPr>
              <w:pStyle w:val="TableText"/>
            </w:pPr>
            <w:r>
              <w:t>MCCF_EDI_TAS_Documents: TAS Documents</w:t>
            </w:r>
          </w:p>
        </w:tc>
      </w:tr>
      <w:tr w:rsidR="00F10AA1" w:rsidRPr="00F10AA1" w14:paraId="6EBB77D9" w14:textId="77777777" w:rsidTr="00C94F25">
        <w:trPr>
          <w:cantSplit/>
        </w:trPr>
        <w:tc>
          <w:tcPr>
            <w:tcW w:w="2237" w:type="dxa"/>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7339" w:type="dxa"/>
          </w:tcPr>
          <w:p w14:paraId="37EBDE49" w14:textId="31B6A77F" w:rsidR="00F10AA1" w:rsidRPr="00EA1243" w:rsidRDefault="00CA6DE9" w:rsidP="00C305C4">
            <w:pPr>
              <w:pStyle w:val="TableText"/>
            </w:pPr>
            <w:r>
              <w:t>TAS_Core_VDD_TAS_01.00.49.docx</w:t>
            </w:r>
          </w:p>
        </w:tc>
      </w:tr>
    </w:tbl>
    <w:p w14:paraId="5D190E53" w14:textId="77777777" w:rsidR="00F10AA1" w:rsidRDefault="00F10AA1" w:rsidP="00970585"/>
    <w:p w14:paraId="2547616B" w14:textId="77777777" w:rsidR="00BA3E37" w:rsidRDefault="003771FB" w:rsidP="003771FB">
      <w:pPr>
        <w:pStyle w:val="Heading1"/>
      </w:pPr>
      <w:bookmarkStart w:id="17" w:name="_Toc496101863"/>
      <w:r w:rsidRPr="003771FB">
        <w:t>Configuration Management Development Files (Ex. Source, JSP, Configuration, and Build Files)</w:t>
      </w:r>
      <w:bookmarkEnd w:id="17"/>
    </w:p>
    <w:p w14:paraId="3E71027D" w14:textId="77777777" w:rsidR="00D82444" w:rsidRDefault="00D82444" w:rsidP="00D82444">
      <w:pPr>
        <w:pStyle w:val="Heading2"/>
      </w:pPr>
      <w:bookmarkStart w:id="18" w:name="_Toc496101864"/>
      <w:r>
        <w:t>Rational Change and Configuration Management (CCM) Repository (Formerly RTC)</w:t>
      </w:r>
      <w:bookmarkEnd w:id="18"/>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01"/>
        <w:gridCol w:w="7149"/>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19" w:name="ColumnTitle_10"/>
            <w:bookmarkEnd w:id="19"/>
            <w:r w:rsidRPr="00C5116A">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0"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TASCore</w:t>
            </w:r>
          </w:p>
          <w:p w14:paraId="60A75F22" w14:textId="07CA4D64" w:rsidR="00902B8E" w:rsidRPr="00902B8E" w:rsidRDefault="00E40EE5" w:rsidP="0049709E">
            <w:pPr>
              <w:pStyle w:val="TableText"/>
            </w:pPr>
            <w:r w:rsidRPr="00AD0EFC">
              <w:rPr>
                <w:b/>
              </w:rPr>
              <w:t>Rational</w:t>
            </w:r>
            <w:r>
              <w:t>: MCCF_EDI_TAS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r>
              <w:t>TASCore</w:t>
            </w:r>
          </w:p>
        </w:tc>
      </w:tr>
      <w:bookmarkEnd w:id="20"/>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189B0DCA" w14:textId="6F4A09B2" w:rsidR="00C9397E" w:rsidRDefault="00C9397E" w:rsidP="0049709E">
            <w:pPr>
              <w:pStyle w:val="TableText"/>
            </w:pPr>
            <w:r>
              <w:t>TASCore_Dev_stream</w:t>
            </w:r>
          </w:p>
          <w:p w14:paraId="44BCFC23" w14:textId="2B2A80C7" w:rsidR="00902B8E" w:rsidRPr="00902B8E" w:rsidRDefault="00C9397E" w:rsidP="0049709E">
            <w:pPr>
              <w:pStyle w:val="TableText"/>
            </w:pPr>
            <w:r>
              <w:t>TASCore_document_stream</w:t>
            </w:r>
            <w:r w:rsidR="00902B8E" w:rsidRPr="00902B8E">
              <w:tab/>
            </w:r>
          </w:p>
        </w:tc>
      </w:tr>
    </w:tbl>
    <w:p w14:paraId="216DDBE0" w14:textId="77777777" w:rsidR="008D3E80" w:rsidRDefault="00507286" w:rsidP="008D3E80">
      <w:pPr>
        <w:pStyle w:val="Heading3"/>
      </w:pPr>
      <w:bookmarkStart w:id="21" w:name="_Toc421881045"/>
      <w:bookmarkStart w:id="22" w:name="_Toc496101865"/>
      <w:r>
        <w:t xml:space="preserve">Baseline and </w:t>
      </w:r>
      <w:r w:rsidR="008D3E80">
        <w:t>Component</w:t>
      </w:r>
      <w:bookmarkEnd w:id="21"/>
      <w:bookmarkEnd w:id="22"/>
    </w:p>
    <w:p w14:paraId="0E98D8B9" w14:textId="0E885B57" w:rsidR="008D3E80" w:rsidRPr="00D82444" w:rsidRDefault="008D3E80" w:rsidP="008D3E80">
      <w:pPr>
        <w:pStyle w:val="InstructionalText1"/>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r w:rsidRPr="000C6DFB">
        <w:rPr>
          <w:i w:val="0"/>
        </w:rPr>
        <w:t xml:space="preserve"> </w:t>
      </w:r>
    </w:p>
    <w:tbl>
      <w:tblPr>
        <w:tblStyle w:val="TableGrid"/>
        <w:tblW w:w="0" w:type="auto"/>
        <w:tblLook w:val="04A0" w:firstRow="1" w:lastRow="0" w:firstColumn="1" w:lastColumn="0" w:noHBand="0" w:noVBand="1"/>
        <w:tblDescription w:val="Names and descriptions of components."/>
      </w:tblPr>
      <w:tblGrid>
        <w:gridCol w:w="4971"/>
        <w:gridCol w:w="4379"/>
      </w:tblGrid>
      <w:tr w:rsidR="008D3E80" w:rsidRPr="00AF2AEC" w14:paraId="2FBA0C0A" w14:textId="77777777" w:rsidTr="00D821C1">
        <w:trPr>
          <w:cantSplit/>
          <w:tblHeader/>
        </w:trPr>
        <w:tc>
          <w:tcPr>
            <w:tcW w:w="5044" w:type="dxa"/>
            <w:shd w:val="clear" w:color="auto" w:fill="F2F2F2" w:themeFill="background1" w:themeFillShade="F2"/>
          </w:tcPr>
          <w:p w14:paraId="18BEFB77" w14:textId="77777777" w:rsidR="008D3E80" w:rsidRPr="00AF2AEC" w:rsidRDefault="008D3E80" w:rsidP="003E160C">
            <w:pPr>
              <w:pStyle w:val="TableHeading"/>
            </w:pPr>
            <w:bookmarkStart w:id="23" w:name="ColumnTitle_11"/>
            <w:bookmarkEnd w:id="23"/>
            <w:r w:rsidRPr="00AF2AEC">
              <w:t>Name</w:t>
            </w:r>
          </w:p>
        </w:tc>
        <w:tc>
          <w:tcPr>
            <w:tcW w:w="4532" w:type="dxa"/>
            <w:shd w:val="clear" w:color="auto" w:fill="F2F2F2" w:themeFill="background1" w:themeFillShade="F2"/>
          </w:tcPr>
          <w:p w14:paraId="71C1B7EE" w14:textId="77777777" w:rsidR="008D3E80" w:rsidRPr="00AF2AEC" w:rsidRDefault="008D3E80" w:rsidP="003E160C">
            <w:pPr>
              <w:pStyle w:val="TableHeading"/>
            </w:pPr>
            <w:r w:rsidRPr="00AF2AEC">
              <w:t>Description</w:t>
            </w:r>
          </w:p>
        </w:tc>
      </w:tr>
      <w:tr w:rsidR="008D3E80" w:rsidRPr="00AF2AEC" w14:paraId="3BAE0C77" w14:textId="77777777" w:rsidTr="00D821C1">
        <w:trPr>
          <w:cantSplit/>
        </w:trPr>
        <w:tc>
          <w:tcPr>
            <w:tcW w:w="5044" w:type="dxa"/>
          </w:tcPr>
          <w:p w14:paraId="320F9EF8" w14:textId="77777777" w:rsidR="005E7314" w:rsidRDefault="00CB5681" w:rsidP="0049709E">
            <w:pPr>
              <w:pStyle w:val="TableText"/>
            </w:pPr>
            <w:r>
              <w:t xml:space="preserve">MCCF_EDI_TAS_WebUI </w:t>
            </w:r>
            <w:r w:rsidR="005E7314">
              <w:t>(21:</w:t>
            </w:r>
            <w:del w:id="24" w:author="Larry Connor" w:date="2017-10-23T09:53:00Z">
              <w:r w:rsidR="005E7314" w:rsidDel="00CC463B">
                <w:delText xml:space="preserve"> </w:delText>
              </w:r>
            </w:del>
          </w:p>
          <w:p w14:paraId="0F6CA8BD" w14:textId="5D62CAEC" w:rsidR="008D3E80" w:rsidRPr="00AF2AEC" w:rsidRDefault="005E7314" w:rsidP="0049709E">
            <w:pPr>
              <w:pStyle w:val="TableText"/>
            </w:pPr>
            <w:r>
              <w:t>TAS.01.00.387_b43cb94)</w:t>
            </w:r>
          </w:p>
        </w:tc>
        <w:tc>
          <w:tcPr>
            <w:tcW w:w="4532" w:type="dxa"/>
          </w:tcPr>
          <w:p w14:paraId="56920A9D" w14:textId="6C992828" w:rsidR="008D3E80" w:rsidRPr="00AF2AEC" w:rsidRDefault="00CB5681" w:rsidP="0049709E">
            <w:pPr>
              <w:pStyle w:val="TableText"/>
            </w:pPr>
            <w:r>
              <w:t xml:space="preserve">Baseline </w:t>
            </w:r>
            <w:r w:rsidR="005E7314">
              <w:t>source</w:t>
            </w:r>
            <w:r>
              <w:t xml:space="preserve"> for TASCore Build1</w:t>
            </w:r>
          </w:p>
        </w:tc>
      </w:tr>
      <w:tr w:rsidR="00D821C1" w:rsidRPr="00AF2AEC" w14:paraId="779A63ED" w14:textId="77777777" w:rsidTr="00D821C1">
        <w:trPr>
          <w:cantSplit/>
        </w:trPr>
        <w:tc>
          <w:tcPr>
            <w:tcW w:w="5044" w:type="dxa"/>
          </w:tcPr>
          <w:p w14:paraId="1F210C7F" w14:textId="3DB48B67" w:rsidR="00D821C1" w:rsidRPr="0049709E" w:rsidRDefault="00CB5681" w:rsidP="0049709E">
            <w:pPr>
              <w:pStyle w:val="TableText"/>
            </w:pPr>
            <w:r>
              <w:t>Build_Artifacts(7: TAS.01.00.49_20170928_073548)</w:t>
            </w:r>
          </w:p>
        </w:tc>
        <w:tc>
          <w:tcPr>
            <w:tcW w:w="4532" w:type="dxa"/>
          </w:tcPr>
          <w:p w14:paraId="51E920C1" w14:textId="704A6DAE" w:rsidR="00D821C1" w:rsidRPr="0049709E" w:rsidRDefault="00CB5681" w:rsidP="0049709E">
            <w:pPr>
              <w:pStyle w:val="TableText"/>
            </w:pPr>
            <w:r>
              <w:t>Baseline of TASCore distributable</w:t>
            </w:r>
          </w:p>
        </w:tc>
      </w:tr>
      <w:tr w:rsidR="00D821C1" w:rsidRPr="00AF2AEC" w14:paraId="6AEA43D6" w14:textId="77777777" w:rsidTr="00D821C1">
        <w:trPr>
          <w:cantSplit/>
        </w:trPr>
        <w:tc>
          <w:tcPr>
            <w:tcW w:w="5044" w:type="dxa"/>
          </w:tcPr>
          <w:p w14:paraId="78F876CD" w14:textId="1F6D3394" w:rsidR="00D821C1" w:rsidRPr="0049709E" w:rsidRDefault="005E7314" w:rsidP="0049709E">
            <w:pPr>
              <w:pStyle w:val="TableText"/>
            </w:pPr>
            <w:r>
              <w:t>MCCF_EDI_TAS_Web_Portal (9: TAS.01.00.387_b43cb94)</w:t>
            </w:r>
          </w:p>
        </w:tc>
        <w:tc>
          <w:tcPr>
            <w:tcW w:w="4532" w:type="dxa"/>
          </w:tcPr>
          <w:p w14:paraId="6EF2927A" w14:textId="2A7FC274" w:rsidR="00D821C1" w:rsidRPr="0049709E" w:rsidRDefault="005E7314" w:rsidP="0049709E">
            <w:pPr>
              <w:pStyle w:val="TableText"/>
            </w:pPr>
            <w:r>
              <w:t>Baseline of TAS infrastructure files</w:t>
            </w:r>
          </w:p>
        </w:tc>
      </w:tr>
    </w:tbl>
    <w:p w14:paraId="383949C6" w14:textId="77777777" w:rsidR="008D3E80" w:rsidRDefault="008D3E80" w:rsidP="008D3E80">
      <w:pPr>
        <w:pStyle w:val="Heading3"/>
      </w:pPr>
      <w:bookmarkStart w:id="25" w:name="_Toc421881046"/>
    </w:p>
    <w:p w14:paraId="08D01377" w14:textId="77777777" w:rsidR="008D3E80" w:rsidRDefault="008D3E80" w:rsidP="008D3E80">
      <w:pPr>
        <w:pStyle w:val="Heading3"/>
      </w:pPr>
      <w:bookmarkStart w:id="26" w:name="_Toc496101866"/>
      <w:r>
        <w:t>Build Information</w:t>
      </w:r>
      <w:bookmarkEnd w:id="26"/>
      <w:del w:id="27" w:author="Larry Connor" w:date="2017-10-23T09:53:00Z">
        <w:r w:rsidDel="00CC463B">
          <w:delText xml:space="preserve"> </w:delText>
        </w:r>
      </w:del>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189"/>
        <w:gridCol w:w="7161"/>
      </w:tblGrid>
      <w:tr w:rsidR="00B115A8" w:rsidRPr="00E32770" w14:paraId="3A83F356" w14:textId="77777777" w:rsidTr="00B115A8">
        <w:trPr>
          <w:cantSplit/>
          <w:tblHeader/>
        </w:trPr>
        <w:tc>
          <w:tcPr>
            <w:tcW w:w="2237" w:type="dxa"/>
            <w:shd w:val="clear" w:color="auto" w:fill="F2F2F2" w:themeFill="background1" w:themeFillShade="F2"/>
          </w:tcPr>
          <w:p w14:paraId="33036DDE" w14:textId="77777777" w:rsidR="00B115A8" w:rsidRPr="00E32770" w:rsidRDefault="00B115A8" w:rsidP="00B115A8">
            <w:pPr>
              <w:pStyle w:val="TableHeading"/>
            </w:pPr>
            <w:bookmarkStart w:id="28" w:name="ColumnTitle_12"/>
            <w:bookmarkEnd w:id="28"/>
            <w:r>
              <w:lastRenderedPageBreak/>
              <w:t>Name</w:t>
            </w:r>
          </w:p>
        </w:tc>
        <w:tc>
          <w:tcPr>
            <w:tcW w:w="7339"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8D3E80" w:rsidRPr="00E32770" w14:paraId="258FC2BD" w14:textId="77777777" w:rsidTr="000F44FF">
        <w:trPr>
          <w:cantSplit/>
        </w:trPr>
        <w:tc>
          <w:tcPr>
            <w:tcW w:w="2237" w:type="dxa"/>
          </w:tcPr>
          <w:p w14:paraId="731AEA87" w14:textId="77777777" w:rsidR="008D3E80" w:rsidRPr="00EA1243" w:rsidRDefault="008D3E80" w:rsidP="000F44FF">
            <w:pPr>
              <w:pStyle w:val="TableText"/>
              <w:rPr>
                <w:b/>
              </w:rPr>
            </w:pPr>
            <w:r w:rsidRPr="00E32770">
              <w:rPr>
                <w:b/>
              </w:rPr>
              <w:t>Build Output</w:t>
            </w:r>
          </w:p>
        </w:tc>
        <w:tc>
          <w:tcPr>
            <w:tcW w:w="7339" w:type="dxa"/>
          </w:tcPr>
          <w:p w14:paraId="6AA43766" w14:textId="6A71AA16" w:rsidR="008D3E80" w:rsidRPr="00E32770" w:rsidRDefault="001D12D9" w:rsidP="001D12D9">
            <w:pPr>
              <w:pStyle w:val="TableText"/>
            </w:pPr>
            <w:r>
              <w:t>TAS</w:t>
            </w:r>
            <w:r w:rsidR="008D3E80" w:rsidRPr="00E32770">
              <w:t xml:space="preserve"> builds generate output </w:t>
            </w:r>
            <w:r w:rsidR="00FA065A">
              <w:t xml:space="preserve">to STAGING SERVER </w:t>
            </w:r>
          </w:p>
          <w:p w14:paraId="06BECCAA" w14:textId="13FE5B15" w:rsidR="008D3E80" w:rsidRDefault="00FA065A" w:rsidP="001D12D9">
            <w:pPr>
              <w:pStyle w:val="TableText"/>
            </w:pPr>
            <w:r w:rsidRPr="00FA065A">
              <w:rPr>
                <w:b/>
              </w:rPr>
              <w:t>URL</w:t>
            </w:r>
            <w:r>
              <w:t xml:space="preserve">: </w:t>
            </w:r>
            <w:hyperlink r:id="rId14" w:history="1">
              <w:r w:rsidRPr="00C86321">
                <w:rPr>
                  <w:rStyle w:val="Hyperlink"/>
                </w:rPr>
                <w:t>http://vaausfpctas801.aac.va.gov/</w:t>
              </w:r>
            </w:hyperlink>
          </w:p>
          <w:p w14:paraId="7257EBD1" w14:textId="2E3FACFD" w:rsidR="00FA065A" w:rsidRDefault="00FA065A" w:rsidP="00FA065A">
            <w:pPr>
              <w:pStyle w:val="TableText"/>
            </w:pPr>
            <w:r w:rsidRPr="00FA065A">
              <w:rPr>
                <w:b/>
              </w:rPr>
              <w:t>SERVER</w:t>
            </w:r>
            <w:r>
              <w:t>: vaausfpctas801</w:t>
            </w:r>
            <w:r w:rsidRPr="00FA065A">
              <w:t xml:space="preserve">.aac.va.gov </w:t>
            </w:r>
          </w:p>
          <w:p w14:paraId="36CDB11B" w14:textId="77777777" w:rsidR="00FA065A" w:rsidRDefault="00FA065A" w:rsidP="00FA065A">
            <w:pPr>
              <w:pStyle w:val="TableText"/>
            </w:pPr>
            <w:r w:rsidRPr="00FA065A">
              <w:rPr>
                <w:b/>
              </w:rPr>
              <w:t>DIR</w:t>
            </w:r>
            <w:r>
              <w:t>: /var/www/html/rtc/tas</w:t>
            </w:r>
          </w:p>
          <w:p w14:paraId="38EE35B9" w14:textId="3FAEF0EF" w:rsidR="00EE5D09" w:rsidRPr="00E32770" w:rsidRDefault="00EE5D09" w:rsidP="00FA065A">
            <w:pPr>
              <w:pStyle w:val="TableText"/>
            </w:pPr>
            <w:r w:rsidRPr="00EE5D09">
              <w:rPr>
                <w:b/>
              </w:rPr>
              <w:t>FILE</w:t>
            </w:r>
            <w:r>
              <w:t>: mccf-tas_TAS.01.00.49_20170928_073548.tar.gz</w:t>
            </w:r>
          </w:p>
        </w:tc>
      </w:tr>
      <w:tr w:rsidR="008D3E80" w:rsidRPr="00E32770" w14:paraId="4BAD60FF" w14:textId="77777777" w:rsidTr="0070640D">
        <w:trPr>
          <w:cantSplit/>
          <w:trHeight w:val="70"/>
        </w:trPr>
        <w:tc>
          <w:tcPr>
            <w:tcW w:w="2237" w:type="dxa"/>
          </w:tcPr>
          <w:p w14:paraId="172E9FE9" w14:textId="77777777" w:rsidR="008D3E80" w:rsidRPr="00E32770" w:rsidRDefault="008D3E80" w:rsidP="000F44FF">
            <w:pPr>
              <w:pStyle w:val="TableText"/>
              <w:rPr>
                <w:b/>
              </w:rPr>
            </w:pPr>
            <w:r w:rsidRPr="00E32770">
              <w:rPr>
                <w:b/>
              </w:rPr>
              <w:t>Build Output Directory</w:t>
            </w:r>
          </w:p>
        </w:tc>
        <w:tc>
          <w:tcPr>
            <w:tcW w:w="7339" w:type="dxa"/>
          </w:tcPr>
          <w:p w14:paraId="72B9598D" w14:textId="7F9996E2" w:rsidR="008D3E80" w:rsidRPr="00E32770" w:rsidRDefault="00FA065A" w:rsidP="001D12D9">
            <w:pPr>
              <w:pStyle w:val="TableText"/>
            </w:pPr>
            <w:r w:rsidRPr="00FA065A">
              <w:rPr>
                <w:b/>
              </w:rPr>
              <w:t>Staging server</w:t>
            </w:r>
            <w:r>
              <w:t>: /var/www/html/rtc/tas</w:t>
            </w:r>
          </w:p>
        </w:tc>
      </w:tr>
      <w:tr w:rsidR="008D3E80" w:rsidRPr="00E32770" w14:paraId="4BF183A1" w14:textId="77777777" w:rsidTr="000F44FF">
        <w:trPr>
          <w:cantSplit/>
        </w:trPr>
        <w:tc>
          <w:tcPr>
            <w:tcW w:w="2237" w:type="dxa"/>
          </w:tcPr>
          <w:p w14:paraId="556EEA55" w14:textId="77777777" w:rsidR="008D3E80" w:rsidRPr="00E32770" w:rsidRDefault="008D3E80" w:rsidP="000F44FF">
            <w:pPr>
              <w:pStyle w:val="TableText"/>
              <w:rPr>
                <w:b/>
              </w:rPr>
            </w:pPr>
            <w:r w:rsidRPr="00E32770">
              <w:rPr>
                <w:b/>
              </w:rPr>
              <w:t>Target Deployment Location</w:t>
            </w:r>
          </w:p>
        </w:tc>
        <w:tc>
          <w:tcPr>
            <w:tcW w:w="7339" w:type="dxa"/>
          </w:tcPr>
          <w:p w14:paraId="6D6E8A65" w14:textId="77777777" w:rsidR="008D3E80" w:rsidRDefault="00FA065A" w:rsidP="001D12D9">
            <w:pPr>
              <w:pStyle w:val="TableText"/>
            </w:pPr>
            <w:r w:rsidRPr="00FA065A">
              <w:rPr>
                <w:b/>
              </w:rPr>
              <w:t>UAT</w:t>
            </w:r>
            <w:r>
              <w:t xml:space="preserve">: </w:t>
            </w:r>
            <w:hyperlink r:id="rId15" w:history="1">
              <w:r w:rsidRPr="00C86321">
                <w:rPr>
                  <w:rStyle w:val="Hyperlink"/>
                </w:rPr>
                <w:t>https://vaausapptas821.aac.va.gov</w:t>
              </w:r>
            </w:hyperlink>
          </w:p>
          <w:p w14:paraId="0E4E6676" w14:textId="77777777" w:rsidR="00FA065A" w:rsidRDefault="00FA065A" w:rsidP="001D12D9">
            <w:pPr>
              <w:pStyle w:val="TableText"/>
            </w:pPr>
            <w:r w:rsidRPr="00FA065A">
              <w:rPr>
                <w:b/>
              </w:rPr>
              <w:t>SERVER</w:t>
            </w:r>
            <w:r>
              <w:t xml:space="preserve">: </w:t>
            </w:r>
            <w:r w:rsidRPr="00FA065A">
              <w:t xml:space="preserve">vaausapptas821.aac.va.gov </w:t>
            </w:r>
          </w:p>
          <w:p w14:paraId="1B209499" w14:textId="63174211" w:rsidR="00FA065A" w:rsidRPr="00E32770" w:rsidRDefault="00FA065A" w:rsidP="001D12D9">
            <w:pPr>
              <w:pStyle w:val="TableText"/>
            </w:pPr>
            <w:r w:rsidRPr="00FA065A">
              <w:rPr>
                <w:b/>
              </w:rPr>
              <w:t>DIR</w:t>
            </w:r>
            <w:r>
              <w:t>: /var/www/html/tas</w:t>
            </w:r>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29" w:name="_Toc496101867"/>
      <w:r>
        <w:t>CCM/</w:t>
      </w:r>
      <w:r w:rsidRPr="00AF2AEC">
        <w:t>RTC Build Definition</w:t>
      </w:r>
      <w:bookmarkEnd w:id="25"/>
      <w:bookmarkEnd w:id="29"/>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692"/>
        <w:gridCol w:w="4658"/>
      </w:tblGrid>
      <w:tr w:rsidR="008D3E80" w:rsidRPr="00AF2AEC" w14:paraId="565F55BA" w14:textId="77777777" w:rsidTr="000F44FF">
        <w:trPr>
          <w:cantSplit/>
          <w:tblHeader/>
        </w:trPr>
        <w:tc>
          <w:tcPr>
            <w:tcW w:w="4788" w:type="dxa"/>
            <w:shd w:val="clear" w:color="auto" w:fill="F2F2F2" w:themeFill="background1" w:themeFillShade="F2"/>
          </w:tcPr>
          <w:p w14:paraId="61C8177E" w14:textId="77777777" w:rsidR="008D3E80" w:rsidRPr="00AF2AEC" w:rsidRDefault="008D3E80" w:rsidP="000F44FF">
            <w:pPr>
              <w:spacing w:before="60" w:after="60"/>
              <w:jc w:val="center"/>
              <w:rPr>
                <w:rFonts w:ascii="Arial" w:hAnsi="Arial" w:cs="Arial"/>
                <w:b/>
                <w:szCs w:val="22"/>
              </w:rPr>
            </w:pPr>
            <w:bookmarkStart w:id="30" w:name="ColumnTitle_13"/>
            <w:bookmarkEnd w:id="30"/>
            <w:r w:rsidRPr="00AF2AEC">
              <w:rPr>
                <w:rFonts w:ascii="Arial" w:hAnsi="Arial" w:cs="Arial"/>
                <w:b/>
                <w:szCs w:val="22"/>
              </w:rPr>
              <w:t>Name</w:t>
            </w:r>
          </w:p>
        </w:tc>
        <w:tc>
          <w:tcPr>
            <w:tcW w:w="4788" w:type="dxa"/>
            <w:shd w:val="clear" w:color="auto" w:fill="F2F2F2" w:themeFill="background1" w:themeFillShade="F2"/>
          </w:tcPr>
          <w:p w14:paraId="543A29B8" w14:textId="77777777" w:rsidR="008D3E80" w:rsidRPr="00AF2AEC" w:rsidRDefault="008D3E80" w:rsidP="000F44FF">
            <w:pPr>
              <w:spacing w:before="60" w:after="60"/>
              <w:jc w:val="center"/>
              <w:rPr>
                <w:rFonts w:ascii="Arial" w:hAnsi="Arial" w:cs="Arial"/>
                <w:b/>
                <w:szCs w:val="22"/>
              </w:rPr>
            </w:pPr>
            <w:r w:rsidRPr="00AF2AEC">
              <w:rPr>
                <w:rFonts w:ascii="Arial" w:hAnsi="Arial" w:cs="Arial"/>
                <w:b/>
                <w:szCs w:val="22"/>
              </w:rPr>
              <w:t>Description</w:t>
            </w:r>
          </w:p>
        </w:tc>
      </w:tr>
      <w:tr w:rsidR="008D3E80" w:rsidRPr="00AF2AEC" w14:paraId="373076F8" w14:textId="77777777" w:rsidTr="000F44FF">
        <w:trPr>
          <w:cantSplit/>
        </w:trPr>
        <w:tc>
          <w:tcPr>
            <w:tcW w:w="4788" w:type="dxa"/>
          </w:tcPr>
          <w:p w14:paraId="2268B144" w14:textId="5172EC48" w:rsidR="008D3E80" w:rsidRPr="00AF2AEC" w:rsidRDefault="00EE5D09" w:rsidP="000F44FF">
            <w:pPr>
              <w:spacing w:before="60" w:after="60"/>
              <w:rPr>
                <w:rFonts w:ascii="Arial" w:hAnsi="Arial" w:cs="Arial"/>
                <w:szCs w:val="20"/>
              </w:rPr>
            </w:pPr>
            <w:r>
              <w:rPr>
                <w:rFonts w:ascii="Arial" w:hAnsi="Arial" w:cs="Arial"/>
                <w:szCs w:val="20"/>
              </w:rPr>
              <w:t>TASCoreBuildDef_CI</w:t>
            </w:r>
          </w:p>
        </w:tc>
        <w:tc>
          <w:tcPr>
            <w:tcW w:w="4788" w:type="dxa"/>
          </w:tcPr>
          <w:p w14:paraId="25653860" w14:textId="18794608" w:rsidR="008D3E80" w:rsidRPr="00AF2AEC" w:rsidRDefault="00EE5D09" w:rsidP="000F44FF">
            <w:pPr>
              <w:spacing w:before="60" w:after="60"/>
              <w:rPr>
                <w:rFonts w:ascii="Arial" w:hAnsi="Arial" w:cs="Arial"/>
                <w:szCs w:val="20"/>
              </w:rPr>
            </w:pPr>
            <w:r>
              <w:rPr>
                <w:rFonts w:ascii="Arial" w:hAnsi="Arial" w:cs="Arial"/>
                <w:szCs w:val="20"/>
              </w:rPr>
              <w:t>Tas Core Build Definition</w:t>
            </w:r>
          </w:p>
        </w:tc>
      </w:tr>
    </w:tbl>
    <w:p w14:paraId="5950D57E" w14:textId="77777777" w:rsidR="008D3E80" w:rsidRDefault="008D3E80" w:rsidP="008D3E80">
      <w:pPr>
        <w:pStyle w:val="BodyText"/>
      </w:pPr>
    </w:p>
    <w:p w14:paraId="0D1B34F8" w14:textId="77777777" w:rsidR="00DB2224" w:rsidRDefault="00A2318D" w:rsidP="00A2318D">
      <w:pPr>
        <w:pStyle w:val="Heading3"/>
      </w:pPr>
      <w:bookmarkStart w:id="31" w:name="_Toc496101868"/>
      <w:r w:rsidRPr="00A2318D">
        <w:t>Build Label or Number</w:t>
      </w:r>
      <w:bookmarkEnd w:id="31"/>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Change w:id="32" w:author="Larry Connor" w:date="2017-10-23T09:40:00Z">
          <w:tblPr>
            <w:tblStyle w:val="TableGrid"/>
            <w:tblW w:w="0" w:type="auto"/>
            <w:tblLook w:val="04A0" w:firstRow="1" w:lastRow="0" w:firstColumn="1" w:lastColumn="0" w:noHBand="0" w:noVBand="1"/>
            <w:tblDescription w:val="Names and descriptions of derived objects or packages produced for deployment and/or install."/>
          </w:tblPr>
        </w:tblPrChange>
      </w:tblPr>
      <w:tblGrid>
        <w:gridCol w:w="5575"/>
        <w:gridCol w:w="3775"/>
        <w:tblGridChange w:id="33">
          <w:tblGrid>
            <w:gridCol w:w="4773"/>
            <w:gridCol w:w="4577"/>
          </w:tblGrid>
        </w:tblGridChange>
      </w:tblGrid>
      <w:tr w:rsidR="00AF2AEC" w:rsidRPr="00AF2AEC" w14:paraId="404B40CC" w14:textId="77777777" w:rsidTr="000A2BDF">
        <w:trPr>
          <w:cantSplit/>
          <w:tblHeader/>
          <w:trPrChange w:id="34" w:author="Larry Connor" w:date="2017-10-23T09:40:00Z">
            <w:trPr>
              <w:cantSplit/>
              <w:tblHeader/>
            </w:trPr>
          </w:trPrChange>
        </w:trPr>
        <w:tc>
          <w:tcPr>
            <w:tcW w:w="5575" w:type="dxa"/>
            <w:shd w:val="clear" w:color="auto" w:fill="F2F2F2" w:themeFill="background1" w:themeFillShade="F2"/>
            <w:tcPrChange w:id="35" w:author="Larry Connor" w:date="2017-10-23T09:40:00Z">
              <w:tcPr>
                <w:tcW w:w="4788" w:type="dxa"/>
                <w:shd w:val="clear" w:color="auto" w:fill="F2F2F2" w:themeFill="background1" w:themeFillShade="F2"/>
              </w:tcPr>
            </w:tcPrChange>
          </w:tcPr>
          <w:p w14:paraId="0DC55B9D" w14:textId="77777777" w:rsidR="00AF2AEC" w:rsidRPr="00AF2AEC" w:rsidRDefault="00A2318D">
            <w:pPr>
              <w:pStyle w:val="TableHeading"/>
              <w:pPrChange w:id="36" w:author="Larry Connor" w:date="2017-10-23T09:39:00Z">
                <w:pPr>
                  <w:spacing w:before="60" w:after="60"/>
                  <w:jc w:val="center"/>
                </w:pPr>
              </w:pPrChange>
            </w:pPr>
            <w:bookmarkStart w:id="37" w:name="ColumnTitle_14"/>
            <w:bookmarkEnd w:id="37"/>
            <w:r w:rsidRPr="00AF2AEC">
              <w:t>Name</w:t>
            </w:r>
          </w:p>
        </w:tc>
        <w:tc>
          <w:tcPr>
            <w:tcW w:w="3775" w:type="dxa"/>
            <w:shd w:val="clear" w:color="auto" w:fill="F2F2F2" w:themeFill="background1" w:themeFillShade="F2"/>
            <w:tcPrChange w:id="38" w:author="Larry Connor" w:date="2017-10-23T09:40:00Z">
              <w:tcPr>
                <w:tcW w:w="4788" w:type="dxa"/>
                <w:shd w:val="clear" w:color="auto" w:fill="F2F2F2" w:themeFill="background1" w:themeFillShade="F2"/>
              </w:tcPr>
            </w:tcPrChange>
          </w:tcPr>
          <w:p w14:paraId="67584490" w14:textId="77777777" w:rsidR="00AF2AEC" w:rsidRPr="00AF2AEC" w:rsidRDefault="00A2318D">
            <w:pPr>
              <w:pStyle w:val="TableHeading"/>
              <w:pPrChange w:id="39" w:author="Larry Connor" w:date="2017-10-23T09:39:00Z">
                <w:pPr>
                  <w:spacing w:before="60" w:after="60"/>
                  <w:jc w:val="center"/>
                </w:pPr>
              </w:pPrChange>
            </w:pPr>
            <w:r w:rsidRPr="00AF2AEC">
              <w:t>Description</w:t>
            </w:r>
          </w:p>
        </w:tc>
      </w:tr>
      <w:tr w:rsidR="00AF2AEC" w:rsidRPr="00AF2AEC" w14:paraId="0964814C" w14:textId="77777777" w:rsidTr="000A2BDF">
        <w:trPr>
          <w:cantSplit/>
          <w:trPrChange w:id="40" w:author="Larry Connor" w:date="2017-10-23T09:40:00Z">
            <w:trPr>
              <w:cantSplit/>
            </w:trPr>
          </w:trPrChange>
        </w:trPr>
        <w:tc>
          <w:tcPr>
            <w:tcW w:w="5575" w:type="dxa"/>
            <w:tcPrChange w:id="41" w:author="Larry Connor" w:date="2017-10-23T09:40:00Z">
              <w:tcPr>
                <w:tcW w:w="4788" w:type="dxa"/>
              </w:tcPr>
            </w:tcPrChange>
          </w:tcPr>
          <w:p w14:paraId="2201AEF3" w14:textId="679CC87C" w:rsidR="00AF2AEC" w:rsidRPr="00AF2AEC" w:rsidRDefault="007F03D4">
            <w:pPr>
              <w:pStyle w:val="TableText"/>
              <w:pPrChange w:id="42" w:author="Larry Connor" w:date="2017-10-23T09:40:00Z">
                <w:pPr>
                  <w:spacing w:before="60" w:after="60"/>
                </w:pPr>
              </w:pPrChange>
            </w:pPr>
            <w:r>
              <w:t>mccf-tas_TAS.01.00.49_20170928_073548.tar.gz</w:t>
            </w:r>
          </w:p>
        </w:tc>
        <w:tc>
          <w:tcPr>
            <w:tcW w:w="3775" w:type="dxa"/>
            <w:tcPrChange w:id="43" w:author="Larry Connor" w:date="2017-10-23T09:40:00Z">
              <w:tcPr>
                <w:tcW w:w="4788" w:type="dxa"/>
              </w:tcPr>
            </w:tcPrChange>
          </w:tcPr>
          <w:p w14:paraId="35A155C7" w14:textId="7F7FD2C6" w:rsidR="00AF2AEC" w:rsidRPr="00AF2AEC" w:rsidRDefault="007F03D4">
            <w:pPr>
              <w:pStyle w:val="TableText"/>
              <w:pPrChange w:id="44" w:author="Larry Connor" w:date="2017-10-23T09:40:00Z">
                <w:pPr>
                  <w:spacing w:before="60" w:after="60"/>
                </w:pPr>
              </w:pPrChange>
            </w:pPr>
            <w:r>
              <w:t>Distribution file for installation</w:t>
            </w:r>
          </w:p>
        </w:tc>
      </w:tr>
    </w:tbl>
    <w:p w14:paraId="6FC0F774" w14:textId="77777777" w:rsidR="00A06F14" w:rsidRDefault="00A06F14" w:rsidP="00A06F14">
      <w:pPr>
        <w:pStyle w:val="Heading1"/>
      </w:pPr>
      <w:bookmarkStart w:id="45" w:name="_Toc496101869"/>
      <w:r w:rsidRPr="00A06F14">
        <w:t>Build and Packaging</w:t>
      </w:r>
      <w:bookmarkEnd w:id="45"/>
      <w:del w:id="46" w:author="Larry Connor" w:date="2017-10-23T09:53:00Z">
        <w:r w:rsidRPr="00A06F14" w:rsidDel="00CC463B">
          <w:delText xml:space="preserve"> </w:delText>
        </w:r>
      </w:del>
    </w:p>
    <w:p w14:paraId="58E21BD8" w14:textId="77777777" w:rsidR="00A06F14" w:rsidRPr="00A06F14" w:rsidRDefault="00A06F14" w:rsidP="00A06F14">
      <w:pPr>
        <w:pStyle w:val="Heading2"/>
        <w:rPr>
          <w:sz w:val="36"/>
          <w:szCs w:val="32"/>
        </w:rPr>
      </w:pPr>
      <w:bookmarkStart w:id="47" w:name="_Toc496101870"/>
      <w:r w:rsidRPr="00A06F14">
        <w:t>Build Logs</w:t>
      </w:r>
      <w:bookmarkEnd w:id="47"/>
    </w:p>
    <w:p w14:paraId="0E322907" w14:textId="1A889E29" w:rsidR="00CA4EF0" w:rsidRPr="000B37C5" w:rsidRDefault="001D5558" w:rsidP="00C07ACD">
      <w:pPr>
        <w:pStyle w:val="InstructionalText1"/>
        <w:pBdr>
          <w:top w:val="single" w:sz="4" w:space="1" w:color="auto"/>
          <w:left w:val="single" w:sz="4" w:space="4" w:color="auto"/>
          <w:bottom w:val="single" w:sz="4" w:space="1" w:color="auto"/>
          <w:right w:val="single" w:sz="4" w:space="4" w:color="auto"/>
        </w:pBdr>
        <w:rPr>
          <w:rStyle w:val="Hyperlink"/>
          <w:i w:val="0"/>
        </w:rPr>
      </w:pPr>
      <w:hyperlink r:id="rId16" w:history="1">
        <w:r w:rsidR="00C07ACD" w:rsidRPr="000B37C5">
          <w:rPr>
            <w:rStyle w:val="Hyperlink"/>
            <w:i w:val="0"/>
          </w:rPr>
          <w:t>http://vaausfpctas801.aac.va.gov:8080/job/MCCF_TAS/job/RTC_MCCF_TAS_Core/49</w:t>
        </w:r>
      </w:hyperlink>
      <w:r w:rsidR="00C07ACD" w:rsidRPr="000B37C5">
        <w:rPr>
          <w:rStyle w:val="Hyperlink"/>
          <w:i w:val="0"/>
        </w:rPr>
        <w:t xml:space="preserve"> </w:t>
      </w:r>
    </w:p>
    <w:p w14:paraId="355CB44E" w14:textId="77777777" w:rsidR="00A06F14" w:rsidRPr="00A06F14" w:rsidRDefault="00A06F14" w:rsidP="00A06F14">
      <w:pPr>
        <w:pStyle w:val="Heading2"/>
        <w:rPr>
          <w:sz w:val="36"/>
          <w:szCs w:val="32"/>
        </w:rPr>
      </w:pPr>
      <w:bookmarkStart w:id="48" w:name="_Toc496101871"/>
      <w:r w:rsidRPr="00A06F14">
        <w:t>Build System/Process Information</w:t>
      </w:r>
      <w:bookmarkEnd w:id="48"/>
      <w:del w:id="49" w:author="Larry Connor" w:date="2017-10-23T09:53:00Z">
        <w:r w:rsidRPr="00A06F14" w:rsidDel="00CC463B">
          <w:delText xml:space="preserve"> </w:delText>
        </w:r>
      </w:del>
    </w:p>
    <w:p w14:paraId="393E307F" w14:textId="1F288ABA" w:rsidR="00CA4EF0" w:rsidRPr="000B37C5" w:rsidRDefault="001D5558" w:rsidP="00CA4EF0">
      <w:pPr>
        <w:pStyle w:val="BodyText"/>
        <w:pBdr>
          <w:top w:val="single" w:sz="4" w:space="1" w:color="auto"/>
          <w:left w:val="single" w:sz="4" w:space="4" w:color="auto"/>
          <w:bottom w:val="single" w:sz="4" w:space="1" w:color="auto"/>
          <w:right w:val="single" w:sz="4" w:space="4" w:color="auto"/>
        </w:pBdr>
        <w:rPr>
          <w:rStyle w:val="Hyperlink"/>
        </w:rPr>
      </w:pPr>
      <w:hyperlink r:id="rId17" w:history="1">
        <w:r w:rsidR="00C07ACD" w:rsidRPr="000B37C5">
          <w:rPr>
            <w:rStyle w:val="Hyperlink"/>
          </w:rPr>
          <w:t>http://vaausfpctas801.aac.va.gov:8080/job/MCCF_TAS/job/RTC_MCCF_TAS_Core/49</w:t>
        </w:r>
      </w:hyperlink>
    </w:p>
    <w:p w14:paraId="21D74610" w14:textId="77777777" w:rsidR="00D477B7" w:rsidRDefault="00D477B7" w:rsidP="00D477B7">
      <w:pPr>
        <w:pStyle w:val="Heading1"/>
      </w:pPr>
      <w:bookmarkStart w:id="50" w:name="_Toc496101872"/>
      <w:r w:rsidRPr="00D477B7">
        <w:lastRenderedPageBreak/>
        <w:t>Change Tracking</w:t>
      </w:r>
      <w:bookmarkEnd w:id="50"/>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604"/>
        <w:gridCol w:w="1230"/>
        <w:gridCol w:w="1230"/>
        <w:gridCol w:w="1494"/>
        <w:gridCol w:w="3792"/>
      </w:tblGrid>
      <w:tr w:rsidR="00A2704F" w:rsidRPr="00A2704F" w14:paraId="000B1A43" w14:textId="77777777" w:rsidTr="00C63F83">
        <w:trPr>
          <w:cantSplit/>
          <w:tblHeader/>
        </w:trPr>
        <w:tc>
          <w:tcPr>
            <w:tcW w:w="857" w:type="pct"/>
            <w:shd w:val="clear" w:color="auto" w:fill="EEECE1" w:themeFill="background2"/>
          </w:tcPr>
          <w:p w14:paraId="5AA7AA0E" w14:textId="77777777" w:rsidR="00A2704F" w:rsidRPr="00A2704F" w:rsidRDefault="00A2704F" w:rsidP="002F7007">
            <w:pPr>
              <w:pStyle w:val="TableHeading"/>
            </w:pPr>
            <w:bookmarkStart w:id="51" w:name="ColumnTitle_15"/>
            <w:bookmarkEnd w:id="51"/>
            <w:r w:rsidRPr="00A2704F">
              <w:t>Change Tracking Tool</w:t>
            </w:r>
          </w:p>
        </w:tc>
        <w:tc>
          <w:tcPr>
            <w:tcW w:w="658" w:type="pct"/>
            <w:shd w:val="clear" w:color="auto" w:fill="EEECE1" w:themeFill="background2"/>
          </w:tcPr>
          <w:p w14:paraId="6D33B78C" w14:textId="77777777" w:rsidR="00A2704F" w:rsidRPr="00A2704F" w:rsidRDefault="00A2704F" w:rsidP="002F7007">
            <w:pPr>
              <w:pStyle w:val="TableHeading"/>
            </w:pPr>
            <w:r w:rsidRPr="00A2704F">
              <w:t>Change Tracking Tool Location</w:t>
            </w:r>
          </w:p>
        </w:tc>
        <w:tc>
          <w:tcPr>
            <w:tcW w:w="658" w:type="pct"/>
            <w:shd w:val="clear" w:color="auto" w:fill="EEECE1" w:themeFill="background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EEECE1" w:themeFill="background2"/>
          </w:tcPr>
          <w:p w14:paraId="37BD1AF0" w14:textId="77777777" w:rsidR="00A2704F" w:rsidRPr="00A2704F" w:rsidRDefault="00A2704F" w:rsidP="002F7007">
            <w:pPr>
              <w:pStyle w:val="TableHeading"/>
            </w:pPr>
            <w:r w:rsidRPr="00A2704F">
              <w:t>Change Tracking Tool Access / POC</w:t>
            </w:r>
          </w:p>
        </w:tc>
        <w:tc>
          <w:tcPr>
            <w:tcW w:w="2029" w:type="pct"/>
            <w:shd w:val="clear" w:color="auto" w:fill="EEECE1" w:themeFill="background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63F83">
        <w:tc>
          <w:tcPr>
            <w:tcW w:w="857"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9"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63F83">
        <w:tc>
          <w:tcPr>
            <w:tcW w:w="857"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9"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52" w:name="_Toc496101873"/>
      <w:r>
        <w:t>Rational Change and Configuration Management (CCM) Repository (Formerly RTC)</w:t>
      </w:r>
      <w:bookmarkEnd w:id="52"/>
    </w:p>
    <w:tbl>
      <w:tblPr>
        <w:tblStyle w:val="TableGrid3"/>
        <w:tblW w:w="0" w:type="auto"/>
        <w:tblLook w:val="04A0" w:firstRow="1" w:lastRow="0" w:firstColumn="1" w:lastColumn="0" w:noHBand="0" w:noVBand="1"/>
        <w:tblDescription w:val="CCM/RTC Repository Location required for Work Item (change tracking) information. "/>
      </w:tblPr>
      <w:tblGrid>
        <w:gridCol w:w="2191"/>
        <w:gridCol w:w="7159"/>
      </w:tblGrid>
      <w:tr w:rsidR="000D499E" w:rsidRPr="00C94F25" w14:paraId="14B45341" w14:textId="77777777" w:rsidTr="00DE1B74">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53" w:name="ColumnTitle_18"/>
            <w:bookmarkEnd w:id="53"/>
            <w:r w:rsidRPr="00C94F25">
              <w:t>Location</w:t>
            </w:r>
          </w:p>
        </w:tc>
        <w:tc>
          <w:tcPr>
            <w:tcW w:w="7159"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14:paraId="4D7BC351" w14:textId="77777777" w:rsidTr="00DE1B74">
        <w:trPr>
          <w:cantSplit/>
        </w:trPr>
        <w:tc>
          <w:tcPr>
            <w:tcW w:w="2191" w:type="dxa"/>
            <w:shd w:val="clear" w:color="auto" w:fill="FFFFFF" w:themeFill="background1"/>
          </w:tcPr>
          <w:p w14:paraId="64EAAD11" w14:textId="77777777" w:rsidR="000D499E" w:rsidRPr="00EA1243" w:rsidRDefault="000D499E" w:rsidP="00E96743">
            <w:pPr>
              <w:pStyle w:val="TableText"/>
              <w:rPr>
                <w:b/>
              </w:rPr>
            </w:pPr>
            <w:r w:rsidRPr="00EA1243">
              <w:rPr>
                <w:b/>
              </w:rPr>
              <w:t>CCM URL</w:t>
            </w:r>
          </w:p>
        </w:tc>
        <w:tc>
          <w:tcPr>
            <w:tcW w:w="7159" w:type="dxa"/>
            <w:shd w:val="clear" w:color="auto" w:fill="FFFFFF" w:themeFill="background1"/>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DE1B74">
        <w:trPr>
          <w:cantSplit/>
        </w:trPr>
        <w:tc>
          <w:tcPr>
            <w:tcW w:w="2191" w:type="dxa"/>
            <w:shd w:val="clear" w:color="auto" w:fill="FFFFFF" w:themeFill="background1"/>
          </w:tcPr>
          <w:p w14:paraId="2000E4D4" w14:textId="77777777" w:rsidR="00DE1B74" w:rsidRPr="00EA1243" w:rsidRDefault="00DE1B74" w:rsidP="00DE1B74">
            <w:pPr>
              <w:pStyle w:val="TableText"/>
              <w:rPr>
                <w:b/>
              </w:rPr>
            </w:pPr>
            <w:r w:rsidRPr="00EA1243">
              <w:rPr>
                <w:b/>
              </w:rPr>
              <w:t>CCM Project Area</w:t>
            </w:r>
          </w:p>
        </w:tc>
        <w:tc>
          <w:tcPr>
            <w:tcW w:w="7159" w:type="dxa"/>
            <w:shd w:val="clear" w:color="auto" w:fill="FFFFFF" w:themeFill="background1"/>
          </w:tcPr>
          <w:p w14:paraId="513F7A71" w14:textId="77777777" w:rsidR="00DE1B74" w:rsidRDefault="00DE1B74" w:rsidP="00DE1B74">
            <w:pPr>
              <w:pStyle w:val="TableText"/>
            </w:pPr>
            <w:r w:rsidRPr="00AD0EFC">
              <w:rPr>
                <w:b/>
              </w:rPr>
              <w:t>Rally</w:t>
            </w:r>
            <w:r>
              <w:t>: TASCore</w:t>
            </w:r>
          </w:p>
          <w:p w14:paraId="5D5749CB" w14:textId="3DD5DD63" w:rsidR="00DE1B74" w:rsidRPr="00EA1243" w:rsidRDefault="00DE1B74" w:rsidP="00DE1B74">
            <w:pPr>
              <w:pStyle w:val="TableText"/>
            </w:pPr>
            <w:r w:rsidRPr="00AD0EFC">
              <w:rPr>
                <w:b/>
              </w:rPr>
              <w:t>Rational</w:t>
            </w:r>
            <w:r>
              <w:t>: MCCF_EDI_TAS</w:t>
            </w:r>
            <w:r w:rsidRPr="00902B8E">
              <w:t xml:space="preserve"> </w:t>
            </w:r>
          </w:p>
        </w:tc>
      </w:tr>
      <w:tr w:rsidR="00DE1B74" w:rsidRPr="00F10AA1" w14:paraId="24850A27" w14:textId="77777777" w:rsidTr="00DE1B74">
        <w:trPr>
          <w:cantSplit/>
        </w:trPr>
        <w:tc>
          <w:tcPr>
            <w:tcW w:w="2191" w:type="dxa"/>
          </w:tcPr>
          <w:p w14:paraId="18F3BDBE" w14:textId="77777777" w:rsidR="00DE1B74" w:rsidRPr="00EA1243" w:rsidRDefault="00DE1B74" w:rsidP="00DE1B74">
            <w:pPr>
              <w:pStyle w:val="TableText"/>
              <w:rPr>
                <w:b/>
              </w:rPr>
            </w:pPr>
            <w:r w:rsidRPr="00EA1243">
              <w:rPr>
                <w:b/>
              </w:rPr>
              <w:t>CCM Team Area</w:t>
            </w:r>
          </w:p>
        </w:tc>
        <w:tc>
          <w:tcPr>
            <w:tcW w:w="7159" w:type="dxa"/>
            <w:shd w:val="clear" w:color="auto" w:fill="FFFFFF" w:themeFill="background1"/>
          </w:tcPr>
          <w:p w14:paraId="59C2E2D6" w14:textId="0DA4B5BD" w:rsidR="00DE1B74" w:rsidRPr="00EA1243" w:rsidRDefault="00DE1B74" w:rsidP="00DE1B74">
            <w:pPr>
              <w:pStyle w:val="TableText"/>
            </w:pPr>
            <w:r>
              <w:t>TASCore</w:t>
            </w:r>
          </w:p>
        </w:tc>
      </w:tr>
    </w:tbl>
    <w:p w14:paraId="1EE34EEA" w14:textId="77777777" w:rsidR="00D477B7" w:rsidRPr="004A2521" w:rsidRDefault="00D477B7" w:rsidP="004A2521">
      <w:pPr>
        <w:pStyle w:val="BodyText"/>
      </w:pPr>
    </w:p>
    <w:tbl>
      <w:tblPr>
        <w:tblStyle w:val="TableGrid4"/>
        <w:tblW w:w="5000" w:type="pct"/>
        <w:tblLook w:val="04A0" w:firstRow="1" w:lastRow="0" w:firstColumn="1" w:lastColumn="0" w:noHBand="0" w:noVBand="1"/>
        <w:tblDescription w:val="Work Item ID and Summary &#10;"/>
      </w:tblPr>
      <w:tblGrid>
        <w:gridCol w:w="2171"/>
        <w:gridCol w:w="7179"/>
      </w:tblGrid>
      <w:tr w:rsidR="00C719A4" w:rsidRPr="00A2704F" w14:paraId="7FA021D9" w14:textId="77777777" w:rsidTr="008405C0">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54" w:name="ColumnTitle_19"/>
            <w:bookmarkEnd w:id="54"/>
            <w:r w:rsidRPr="00C719A4">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8405C0">
        <w:trPr>
          <w:cantSplit/>
        </w:trPr>
        <w:tc>
          <w:tcPr>
            <w:tcW w:w="1161" w:type="pct"/>
          </w:tcPr>
          <w:p w14:paraId="3D3F7D3D" w14:textId="2FE05703" w:rsidR="00C22246" w:rsidRPr="0016530D" w:rsidRDefault="00C22246" w:rsidP="00C22246">
            <w:pPr>
              <w:pStyle w:val="TableText"/>
            </w:pPr>
            <w:r w:rsidRPr="007E3080">
              <w:t>RTC842462</w:t>
            </w:r>
          </w:p>
        </w:tc>
        <w:tc>
          <w:tcPr>
            <w:tcW w:w="3839" w:type="pct"/>
          </w:tcPr>
          <w:p w14:paraId="47B46D4B" w14:textId="70CA2641" w:rsidR="00C22246" w:rsidRPr="0016530D" w:rsidRDefault="00C22246" w:rsidP="00C22246">
            <w:pPr>
              <w:pStyle w:val="TableText"/>
            </w:pPr>
            <w:r w:rsidRPr="00E62ACE">
              <w:t>DEA.04.02.02 Technical Design</w:t>
            </w:r>
          </w:p>
        </w:tc>
      </w:tr>
      <w:tr w:rsidR="00C22246" w:rsidRPr="00A2704F" w14:paraId="4CD6F090" w14:textId="77777777" w:rsidTr="008405C0">
        <w:trPr>
          <w:cantSplit/>
        </w:trPr>
        <w:tc>
          <w:tcPr>
            <w:tcW w:w="1161" w:type="pct"/>
          </w:tcPr>
          <w:p w14:paraId="5A9F2AB0" w14:textId="070E79C2" w:rsidR="00C22246" w:rsidRPr="00A2704F" w:rsidRDefault="00C22246" w:rsidP="00C22246">
            <w:pPr>
              <w:pStyle w:val="TableText"/>
            </w:pPr>
            <w:r w:rsidRPr="007E3080">
              <w:t>RTC842466</w:t>
            </w:r>
          </w:p>
        </w:tc>
        <w:tc>
          <w:tcPr>
            <w:tcW w:w="3839" w:type="pct"/>
          </w:tcPr>
          <w:p w14:paraId="27358FB6" w14:textId="75DBA9C8" w:rsidR="00C22246" w:rsidRPr="00A2704F" w:rsidRDefault="00C22246" w:rsidP="00C22246">
            <w:pPr>
              <w:pStyle w:val="TableText"/>
            </w:pPr>
            <w:r w:rsidRPr="00E62ACE">
              <w:t>DEA.04.04.07 Infrastructure Standards</w:t>
            </w:r>
          </w:p>
        </w:tc>
      </w:tr>
      <w:tr w:rsidR="00C22246" w:rsidRPr="00A2704F" w14:paraId="28A533B5" w14:textId="77777777" w:rsidTr="008405C0">
        <w:trPr>
          <w:cantSplit/>
        </w:trPr>
        <w:tc>
          <w:tcPr>
            <w:tcW w:w="1161" w:type="pct"/>
          </w:tcPr>
          <w:p w14:paraId="3A0D28FD" w14:textId="2FEE960D" w:rsidR="00C22246" w:rsidRPr="00A2704F" w:rsidRDefault="00C22246" w:rsidP="00C22246">
            <w:pPr>
              <w:pStyle w:val="TableText"/>
            </w:pPr>
            <w:r w:rsidRPr="007E3080">
              <w:t>RTC842467</w:t>
            </w:r>
          </w:p>
        </w:tc>
        <w:tc>
          <w:tcPr>
            <w:tcW w:w="3839" w:type="pct"/>
          </w:tcPr>
          <w:p w14:paraId="25EA4D53" w14:textId="242D5165" w:rsidR="00C22246" w:rsidRPr="00A2704F" w:rsidRDefault="00C22246" w:rsidP="00C22246">
            <w:pPr>
              <w:pStyle w:val="TableText"/>
            </w:pPr>
            <w:r w:rsidRPr="00E62ACE">
              <w:t>DEA.04.04.06 Capacity and Scalability</w:t>
            </w:r>
          </w:p>
        </w:tc>
      </w:tr>
      <w:tr w:rsidR="00C22246" w:rsidRPr="00A2704F" w14:paraId="5973866D" w14:textId="77777777" w:rsidTr="008405C0">
        <w:trPr>
          <w:cantSplit/>
        </w:trPr>
        <w:tc>
          <w:tcPr>
            <w:tcW w:w="1161" w:type="pct"/>
          </w:tcPr>
          <w:p w14:paraId="4749B468" w14:textId="5201D1D0" w:rsidR="00C22246" w:rsidRPr="00A2704F" w:rsidRDefault="00C22246" w:rsidP="00C22246">
            <w:pPr>
              <w:pStyle w:val="TableText"/>
            </w:pPr>
            <w:r w:rsidRPr="007E3080">
              <w:t>RTC842469</w:t>
            </w:r>
          </w:p>
        </w:tc>
        <w:tc>
          <w:tcPr>
            <w:tcW w:w="3839" w:type="pct"/>
          </w:tcPr>
          <w:p w14:paraId="719AC48F" w14:textId="65FE849F" w:rsidR="00C22246" w:rsidRPr="00A2704F" w:rsidRDefault="00C22246" w:rsidP="00C22246">
            <w:pPr>
              <w:pStyle w:val="TableText"/>
            </w:pPr>
            <w:r w:rsidRPr="00E62ACE">
              <w:t>DEA.04.04.01 System Availability</w:t>
            </w:r>
          </w:p>
        </w:tc>
      </w:tr>
      <w:tr w:rsidR="00C22246" w:rsidRPr="00A2704F" w14:paraId="103D5D3B" w14:textId="77777777" w:rsidTr="008405C0">
        <w:trPr>
          <w:cantSplit/>
        </w:trPr>
        <w:tc>
          <w:tcPr>
            <w:tcW w:w="1161" w:type="pct"/>
          </w:tcPr>
          <w:p w14:paraId="3FF8F3C4" w14:textId="2D7820BF" w:rsidR="00C22246" w:rsidRPr="00A2704F" w:rsidRDefault="00C22246" w:rsidP="00C22246">
            <w:pPr>
              <w:pStyle w:val="TableText"/>
            </w:pPr>
            <w:r w:rsidRPr="007E3080">
              <w:t>RTC842473</w:t>
            </w:r>
          </w:p>
        </w:tc>
        <w:tc>
          <w:tcPr>
            <w:tcW w:w="3839" w:type="pct"/>
          </w:tcPr>
          <w:p w14:paraId="4CAC7CD2" w14:textId="63CA0775" w:rsidR="00C22246" w:rsidRPr="00A2704F" w:rsidRDefault="00C22246" w:rsidP="00C22246">
            <w:pPr>
              <w:pStyle w:val="TableText"/>
            </w:pPr>
            <w:r w:rsidRPr="00E62ACE">
              <w:t>DEA.04.03.01 Tooling</w:t>
            </w:r>
          </w:p>
        </w:tc>
      </w:tr>
      <w:tr w:rsidR="00C22246" w:rsidRPr="00A2704F" w14:paraId="5BFADAD2" w14:textId="77777777" w:rsidTr="008405C0">
        <w:trPr>
          <w:cantSplit/>
        </w:trPr>
        <w:tc>
          <w:tcPr>
            <w:tcW w:w="1161" w:type="pct"/>
          </w:tcPr>
          <w:p w14:paraId="78344C7D" w14:textId="60927FD5" w:rsidR="00C22246" w:rsidRPr="00A2704F" w:rsidRDefault="00C22246" w:rsidP="00C22246">
            <w:pPr>
              <w:pStyle w:val="TableText"/>
            </w:pPr>
            <w:r w:rsidRPr="007E3080">
              <w:t>RTC842475</w:t>
            </w:r>
          </w:p>
        </w:tc>
        <w:tc>
          <w:tcPr>
            <w:tcW w:w="3839" w:type="pct"/>
          </w:tcPr>
          <w:p w14:paraId="0967537F" w14:textId="33F27E31" w:rsidR="00C22246" w:rsidRPr="00A2704F" w:rsidRDefault="00C22246" w:rsidP="00C22246">
            <w:pPr>
              <w:pStyle w:val="TableText"/>
            </w:pPr>
            <w:r w:rsidRPr="00E62ACE">
              <w:t>DEA.04.04.03 System Accuracy</w:t>
            </w:r>
          </w:p>
        </w:tc>
      </w:tr>
      <w:tr w:rsidR="00C22246" w:rsidRPr="00A2704F" w14:paraId="6F84BB94" w14:textId="77777777" w:rsidTr="008405C0">
        <w:trPr>
          <w:cantSplit/>
        </w:trPr>
        <w:tc>
          <w:tcPr>
            <w:tcW w:w="1161" w:type="pct"/>
          </w:tcPr>
          <w:p w14:paraId="41A98028" w14:textId="5D08EAE0" w:rsidR="00C22246" w:rsidRPr="00A2704F" w:rsidRDefault="00C22246" w:rsidP="00C22246">
            <w:pPr>
              <w:pStyle w:val="TableText"/>
            </w:pPr>
            <w:r w:rsidRPr="007E3080">
              <w:t>RTC842476</w:t>
            </w:r>
          </w:p>
        </w:tc>
        <w:tc>
          <w:tcPr>
            <w:tcW w:w="3839" w:type="pct"/>
          </w:tcPr>
          <w:p w14:paraId="1EA65E84" w14:textId="3F778AEE" w:rsidR="00C22246" w:rsidRPr="00A2704F" w:rsidRDefault="00C22246" w:rsidP="00C22246">
            <w:pPr>
              <w:pStyle w:val="TableText"/>
            </w:pPr>
            <w:r w:rsidRPr="00E62ACE">
              <w:t>DEA.04.05.02 Design and Documentation</w:t>
            </w:r>
          </w:p>
        </w:tc>
      </w:tr>
      <w:tr w:rsidR="00C22246" w:rsidRPr="00A2704F" w14:paraId="56988962" w14:textId="77777777" w:rsidTr="008405C0">
        <w:trPr>
          <w:cantSplit/>
        </w:trPr>
        <w:tc>
          <w:tcPr>
            <w:tcW w:w="1161" w:type="pct"/>
          </w:tcPr>
          <w:p w14:paraId="521CFD7F" w14:textId="161FA273" w:rsidR="00C22246" w:rsidRPr="00A2704F" w:rsidRDefault="00C22246" w:rsidP="00C22246">
            <w:pPr>
              <w:pStyle w:val="TableText"/>
            </w:pPr>
            <w:r w:rsidRPr="007E3080">
              <w:t>RTC842478</w:t>
            </w:r>
          </w:p>
        </w:tc>
        <w:tc>
          <w:tcPr>
            <w:tcW w:w="3839" w:type="pct"/>
          </w:tcPr>
          <w:p w14:paraId="3D35DE28" w14:textId="37D1CEE4" w:rsidR="00C22246" w:rsidRPr="00A2704F" w:rsidRDefault="00C22246" w:rsidP="00C22246">
            <w:pPr>
              <w:pStyle w:val="TableText"/>
            </w:pPr>
            <w:r w:rsidRPr="00E62ACE">
              <w:t>DEA.04.04.05 Fault Tolerance</w:t>
            </w:r>
          </w:p>
        </w:tc>
      </w:tr>
      <w:tr w:rsidR="00C22246" w:rsidRPr="00A2704F" w14:paraId="2B00F944" w14:textId="77777777" w:rsidTr="008405C0">
        <w:trPr>
          <w:cantSplit/>
        </w:trPr>
        <w:tc>
          <w:tcPr>
            <w:tcW w:w="1161" w:type="pct"/>
          </w:tcPr>
          <w:p w14:paraId="34DB612C" w14:textId="7CE95F67" w:rsidR="00C22246" w:rsidRPr="00A2704F" w:rsidRDefault="00C22246" w:rsidP="00C22246">
            <w:pPr>
              <w:pStyle w:val="TableText"/>
            </w:pPr>
            <w:r w:rsidRPr="007E3080">
              <w:t>RTC842485</w:t>
            </w:r>
          </w:p>
        </w:tc>
        <w:tc>
          <w:tcPr>
            <w:tcW w:w="3839" w:type="pct"/>
          </w:tcPr>
          <w:p w14:paraId="5F2BB664" w14:textId="603668B5" w:rsidR="00C22246" w:rsidRPr="00A2704F" w:rsidRDefault="00C22246" w:rsidP="00C22246">
            <w:pPr>
              <w:pStyle w:val="TableText"/>
            </w:pPr>
            <w:r w:rsidRPr="00E62ACE">
              <w:t>DEA.04.04.02 System Monitoring</w:t>
            </w:r>
          </w:p>
        </w:tc>
      </w:tr>
      <w:tr w:rsidR="00C22246" w:rsidRPr="00A2704F" w14:paraId="2A99618F" w14:textId="77777777" w:rsidTr="008405C0">
        <w:trPr>
          <w:cantSplit/>
        </w:trPr>
        <w:tc>
          <w:tcPr>
            <w:tcW w:w="1161" w:type="pct"/>
          </w:tcPr>
          <w:p w14:paraId="718A5332" w14:textId="6D9F0081" w:rsidR="00C22246" w:rsidRPr="00A2704F" w:rsidRDefault="00C22246" w:rsidP="00C22246">
            <w:pPr>
              <w:pStyle w:val="TableText"/>
            </w:pPr>
            <w:r w:rsidRPr="007E3080">
              <w:t>RTC842487</w:t>
            </w:r>
          </w:p>
        </w:tc>
        <w:tc>
          <w:tcPr>
            <w:tcW w:w="3839" w:type="pct"/>
          </w:tcPr>
          <w:p w14:paraId="62A68DC3" w14:textId="3586313C" w:rsidR="00C22246" w:rsidRPr="00A2704F" w:rsidRDefault="00C22246" w:rsidP="00C22246">
            <w:pPr>
              <w:pStyle w:val="TableText"/>
            </w:pPr>
            <w:r w:rsidRPr="00E62ACE">
              <w:t>DEA.04.04.08 Virtualization</w:t>
            </w:r>
          </w:p>
        </w:tc>
      </w:tr>
      <w:tr w:rsidR="00C22246" w:rsidRPr="00A2704F" w14:paraId="39C12135" w14:textId="77777777" w:rsidTr="008405C0">
        <w:trPr>
          <w:cantSplit/>
        </w:trPr>
        <w:tc>
          <w:tcPr>
            <w:tcW w:w="1161" w:type="pct"/>
          </w:tcPr>
          <w:p w14:paraId="59407E1E" w14:textId="3596F245" w:rsidR="00C22246" w:rsidRPr="00A2704F" w:rsidRDefault="00C22246" w:rsidP="00C22246">
            <w:pPr>
              <w:pStyle w:val="TableText"/>
            </w:pPr>
            <w:r w:rsidRPr="007E3080">
              <w:t>RTC842488</w:t>
            </w:r>
          </w:p>
        </w:tc>
        <w:tc>
          <w:tcPr>
            <w:tcW w:w="3839" w:type="pct"/>
          </w:tcPr>
          <w:p w14:paraId="1A333691" w14:textId="583A0ADE" w:rsidR="00C22246" w:rsidRPr="00A2704F" w:rsidRDefault="00C22246" w:rsidP="00C22246">
            <w:pPr>
              <w:pStyle w:val="TableText"/>
            </w:pPr>
            <w:r w:rsidRPr="00E62ACE">
              <w:t>DEA.04.04.04 Thin Client</w:t>
            </w:r>
          </w:p>
        </w:tc>
      </w:tr>
      <w:tr w:rsidR="00C22246" w:rsidRPr="00A2704F" w14:paraId="3F59F957" w14:textId="77777777" w:rsidTr="008405C0">
        <w:trPr>
          <w:cantSplit/>
        </w:trPr>
        <w:tc>
          <w:tcPr>
            <w:tcW w:w="1161" w:type="pct"/>
          </w:tcPr>
          <w:p w14:paraId="4123C180" w14:textId="72385280" w:rsidR="00C22246" w:rsidRPr="00A2704F" w:rsidRDefault="00C22246" w:rsidP="00C22246">
            <w:pPr>
              <w:pStyle w:val="TableText"/>
            </w:pPr>
            <w:r w:rsidRPr="007E3080">
              <w:lastRenderedPageBreak/>
              <w:t>RTC842489</w:t>
            </w:r>
          </w:p>
        </w:tc>
        <w:tc>
          <w:tcPr>
            <w:tcW w:w="3839" w:type="pct"/>
          </w:tcPr>
          <w:p w14:paraId="13C31DC6" w14:textId="6A2B375A" w:rsidR="00C22246" w:rsidRPr="00A2704F" w:rsidRDefault="00C22246" w:rsidP="00C22246">
            <w:pPr>
              <w:pStyle w:val="TableText"/>
            </w:pPr>
            <w:r w:rsidRPr="00E62ACE">
              <w:t>DEA.04.02.01 Human Interface</w:t>
            </w:r>
          </w:p>
        </w:tc>
      </w:tr>
      <w:tr w:rsidR="00C22246" w:rsidRPr="00A2704F" w14:paraId="2796D389" w14:textId="77777777" w:rsidTr="008405C0">
        <w:trPr>
          <w:cantSplit/>
        </w:trPr>
        <w:tc>
          <w:tcPr>
            <w:tcW w:w="1161" w:type="pct"/>
          </w:tcPr>
          <w:p w14:paraId="79BF5239" w14:textId="2997CF5E" w:rsidR="00C22246" w:rsidRPr="00A2704F" w:rsidRDefault="00C22246" w:rsidP="00C22246">
            <w:pPr>
              <w:pStyle w:val="TableText"/>
            </w:pPr>
            <w:r w:rsidRPr="007E3080">
              <w:t>RTC842490</w:t>
            </w:r>
          </w:p>
        </w:tc>
        <w:tc>
          <w:tcPr>
            <w:tcW w:w="3839" w:type="pct"/>
          </w:tcPr>
          <w:p w14:paraId="3BC249D2" w14:textId="2E69481C" w:rsidR="00C22246" w:rsidRPr="00A2704F" w:rsidRDefault="00C22246" w:rsidP="00C22246">
            <w:pPr>
              <w:pStyle w:val="TableText"/>
            </w:pPr>
            <w:r w:rsidRPr="00E62ACE">
              <w:t>DEA.04.05.04 Programming Standards</w:t>
            </w:r>
          </w:p>
        </w:tc>
      </w:tr>
      <w:tr w:rsidR="00C22246" w:rsidRPr="00A2704F" w14:paraId="32152D83" w14:textId="77777777" w:rsidTr="008405C0">
        <w:trPr>
          <w:cantSplit/>
        </w:trPr>
        <w:tc>
          <w:tcPr>
            <w:tcW w:w="1161" w:type="pct"/>
          </w:tcPr>
          <w:p w14:paraId="603DE4DE" w14:textId="1FF5DB89" w:rsidR="00C22246" w:rsidRPr="00A2704F" w:rsidRDefault="00C22246" w:rsidP="00C22246">
            <w:pPr>
              <w:pStyle w:val="TableText"/>
            </w:pPr>
            <w:r w:rsidRPr="007E3080">
              <w:t>RTC842491</w:t>
            </w:r>
          </w:p>
        </w:tc>
        <w:tc>
          <w:tcPr>
            <w:tcW w:w="3839" w:type="pct"/>
          </w:tcPr>
          <w:p w14:paraId="4181F808" w14:textId="564EDD02" w:rsidR="00C22246" w:rsidRPr="00A2704F" w:rsidRDefault="00C22246" w:rsidP="00C22246">
            <w:pPr>
              <w:pStyle w:val="TableText"/>
            </w:pPr>
            <w:r w:rsidRPr="00E62ACE">
              <w:t>DEA.04.02.03 Data Handling</w:t>
            </w:r>
          </w:p>
        </w:tc>
      </w:tr>
      <w:tr w:rsidR="00C22246" w:rsidRPr="00A2704F" w14:paraId="1499D335" w14:textId="77777777" w:rsidTr="008405C0">
        <w:trPr>
          <w:cantSplit/>
        </w:trPr>
        <w:tc>
          <w:tcPr>
            <w:tcW w:w="1161" w:type="pct"/>
          </w:tcPr>
          <w:p w14:paraId="717FD5ED" w14:textId="643B2936" w:rsidR="00C22246" w:rsidRPr="00A2704F" w:rsidRDefault="00C22246" w:rsidP="00C22246">
            <w:pPr>
              <w:pStyle w:val="TableText"/>
            </w:pPr>
            <w:r w:rsidRPr="007E3080">
              <w:t>RTC842493</w:t>
            </w:r>
          </w:p>
        </w:tc>
        <w:tc>
          <w:tcPr>
            <w:tcW w:w="3839" w:type="pct"/>
          </w:tcPr>
          <w:p w14:paraId="503ECF0C" w14:textId="44DB05BE" w:rsidR="00C22246" w:rsidRPr="00A2704F" w:rsidRDefault="00C22246" w:rsidP="00C22246">
            <w:pPr>
              <w:pStyle w:val="TableText"/>
            </w:pPr>
            <w:r w:rsidRPr="00E62ACE">
              <w:t>DEA.04.03.03 Enterprise Shared Services</w:t>
            </w:r>
          </w:p>
        </w:tc>
      </w:tr>
      <w:tr w:rsidR="00C22246" w:rsidRPr="00A2704F" w14:paraId="500E4173" w14:textId="77777777" w:rsidTr="008405C0">
        <w:trPr>
          <w:cantSplit/>
        </w:trPr>
        <w:tc>
          <w:tcPr>
            <w:tcW w:w="1161" w:type="pct"/>
          </w:tcPr>
          <w:p w14:paraId="6C48558B" w14:textId="09231F89" w:rsidR="00C22246" w:rsidRPr="00A2704F" w:rsidRDefault="00C22246" w:rsidP="00C22246">
            <w:pPr>
              <w:pStyle w:val="TableText"/>
            </w:pPr>
            <w:r w:rsidRPr="007E3080">
              <w:t>RTC842496</w:t>
            </w:r>
          </w:p>
        </w:tc>
        <w:tc>
          <w:tcPr>
            <w:tcW w:w="3839" w:type="pct"/>
          </w:tcPr>
          <w:p w14:paraId="2E06A5AA" w14:textId="1766B995" w:rsidR="00C22246" w:rsidRPr="00A2704F" w:rsidRDefault="00C22246" w:rsidP="00C22246">
            <w:pPr>
              <w:pStyle w:val="TableText"/>
            </w:pPr>
            <w:r w:rsidRPr="00E62ACE">
              <w:t>DEA.04.05.03 Meta Data Inventories</w:t>
            </w:r>
          </w:p>
        </w:tc>
      </w:tr>
      <w:tr w:rsidR="00C22246" w:rsidRPr="00A2704F" w14:paraId="3066AA82" w14:textId="77777777" w:rsidTr="008405C0">
        <w:trPr>
          <w:cantSplit/>
        </w:trPr>
        <w:tc>
          <w:tcPr>
            <w:tcW w:w="1161" w:type="pct"/>
          </w:tcPr>
          <w:p w14:paraId="1EC41FEB" w14:textId="20050CB3" w:rsidR="00C22246" w:rsidRPr="00A2704F" w:rsidRDefault="00C22246" w:rsidP="00C22246">
            <w:pPr>
              <w:pStyle w:val="TableText"/>
            </w:pPr>
            <w:r w:rsidRPr="007E3080">
              <w:t>RTC848649</w:t>
            </w:r>
          </w:p>
        </w:tc>
        <w:tc>
          <w:tcPr>
            <w:tcW w:w="3839" w:type="pct"/>
          </w:tcPr>
          <w:p w14:paraId="650949F2" w14:textId="69C479B7" w:rsidR="00C22246" w:rsidRPr="00A2704F" w:rsidRDefault="00C22246" w:rsidP="00C22246">
            <w:pPr>
              <w:pStyle w:val="TableText"/>
            </w:pPr>
            <w:r w:rsidRPr="00E62ACE">
              <w:t>508.01.08 Information, Documentation, and Support (1194.41)</w:t>
            </w:r>
          </w:p>
        </w:tc>
      </w:tr>
      <w:tr w:rsidR="00C22246" w:rsidRPr="00A2704F" w14:paraId="74E5D360" w14:textId="77777777" w:rsidTr="008405C0">
        <w:trPr>
          <w:cantSplit/>
        </w:trPr>
        <w:tc>
          <w:tcPr>
            <w:tcW w:w="1161" w:type="pct"/>
          </w:tcPr>
          <w:p w14:paraId="6DA81A6F" w14:textId="2AA4E458" w:rsidR="00C22246" w:rsidRPr="00A2704F" w:rsidRDefault="00C22246" w:rsidP="00C22246">
            <w:pPr>
              <w:pStyle w:val="TableText"/>
            </w:pPr>
            <w:r w:rsidRPr="007E3080">
              <w:t>RTC848651</w:t>
            </w:r>
          </w:p>
        </w:tc>
        <w:tc>
          <w:tcPr>
            <w:tcW w:w="3839" w:type="pct"/>
          </w:tcPr>
          <w:p w14:paraId="650B1307" w14:textId="579BD213" w:rsidR="00C22246" w:rsidRPr="00A2704F" w:rsidRDefault="00C22246" w:rsidP="00C22246">
            <w:pPr>
              <w:pStyle w:val="TableText"/>
            </w:pPr>
            <w:r w:rsidRPr="00E62ACE">
              <w:t>508.01.07 Functional Performance Criteria (1194.31)</w:t>
            </w:r>
          </w:p>
        </w:tc>
      </w:tr>
      <w:tr w:rsidR="00C22246" w:rsidRPr="00A2704F" w14:paraId="0EC39E7B" w14:textId="77777777" w:rsidTr="008405C0">
        <w:trPr>
          <w:cantSplit/>
        </w:trPr>
        <w:tc>
          <w:tcPr>
            <w:tcW w:w="1161" w:type="pct"/>
          </w:tcPr>
          <w:p w14:paraId="2FEAEFEE" w14:textId="2249BC53" w:rsidR="00C22246" w:rsidRPr="00A2704F" w:rsidRDefault="00C22246" w:rsidP="00C22246">
            <w:pPr>
              <w:pStyle w:val="TableText"/>
            </w:pPr>
            <w:r w:rsidRPr="007E3080">
              <w:t>RTC848657</w:t>
            </w:r>
          </w:p>
        </w:tc>
        <w:tc>
          <w:tcPr>
            <w:tcW w:w="3839" w:type="pct"/>
          </w:tcPr>
          <w:p w14:paraId="63034038" w14:textId="468B0C9C" w:rsidR="00C22246" w:rsidRPr="00A2704F" w:rsidRDefault="00C22246" w:rsidP="00C22246">
            <w:pPr>
              <w:pStyle w:val="TableText"/>
            </w:pPr>
            <w:r w:rsidRPr="00E62ACE">
              <w:t>508.01.01 Software Applications and Operating Systems (1194.21)</w:t>
            </w:r>
          </w:p>
        </w:tc>
      </w:tr>
      <w:tr w:rsidR="00C22246" w:rsidRPr="00A2704F" w14:paraId="1CCB71EA" w14:textId="77777777" w:rsidTr="008405C0">
        <w:trPr>
          <w:cantSplit/>
        </w:trPr>
        <w:tc>
          <w:tcPr>
            <w:tcW w:w="1161" w:type="pct"/>
          </w:tcPr>
          <w:p w14:paraId="01A38B03" w14:textId="51BB5C09" w:rsidR="00C22246" w:rsidRPr="00A2704F" w:rsidRDefault="00C22246" w:rsidP="00C22246">
            <w:pPr>
              <w:pStyle w:val="TableText"/>
            </w:pPr>
            <w:r w:rsidRPr="007E3080">
              <w:t>RTC848659</w:t>
            </w:r>
          </w:p>
        </w:tc>
        <w:tc>
          <w:tcPr>
            <w:tcW w:w="3839" w:type="pct"/>
          </w:tcPr>
          <w:p w14:paraId="7A1899A6" w14:textId="54AF0B20" w:rsidR="00C22246" w:rsidRPr="00A2704F" w:rsidRDefault="00C22246" w:rsidP="00C22246">
            <w:pPr>
              <w:pStyle w:val="TableText"/>
            </w:pPr>
            <w:r w:rsidRPr="00E62ACE">
              <w:t>508.01.02 Web-based Intranet and Internet Information and Applications (1194.22)</w:t>
            </w:r>
          </w:p>
        </w:tc>
      </w:tr>
      <w:tr w:rsidR="00C22246" w:rsidRPr="00A2704F" w14:paraId="66C811CB" w14:textId="77777777" w:rsidTr="008405C0">
        <w:trPr>
          <w:cantSplit/>
        </w:trPr>
        <w:tc>
          <w:tcPr>
            <w:tcW w:w="1161" w:type="pct"/>
          </w:tcPr>
          <w:p w14:paraId="437F7308" w14:textId="2CD5E93B" w:rsidR="00C22246" w:rsidRPr="00A2704F" w:rsidRDefault="00C22246" w:rsidP="00C22246">
            <w:pPr>
              <w:pStyle w:val="TableText"/>
            </w:pPr>
            <w:r w:rsidRPr="007E3080">
              <w:t>RTC848661</w:t>
            </w:r>
          </w:p>
        </w:tc>
        <w:tc>
          <w:tcPr>
            <w:tcW w:w="3839" w:type="pct"/>
          </w:tcPr>
          <w:p w14:paraId="0B6CC4D7" w14:textId="7F4BDB9A" w:rsidR="00C22246" w:rsidRPr="00A2704F" w:rsidRDefault="00C22246" w:rsidP="00C22246">
            <w:pPr>
              <w:pStyle w:val="TableText"/>
            </w:pPr>
            <w:r w:rsidRPr="00E62ACE">
              <w:t>508.01.02.13 Web Application Applets (1194.22M)</w:t>
            </w:r>
          </w:p>
        </w:tc>
      </w:tr>
      <w:tr w:rsidR="00C22246" w:rsidRPr="00A2704F" w14:paraId="55B79C33" w14:textId="77777777" w:rsidTr="008405C0">
        <w:trPr>
          <w:cantSplit/>
        </w:trPr>
        <w:tc>
          <w:tcPr>
            <w:tcW w:w="1161" w:type="pct"/>
          </w:tcPr>
          <w:p w14:paraId="245F8099" w14:textId="1DA5A1BD" w:rsidR="00C22246" w:rsidRPr="00A2704F" w:rsidRDefault="00C22246" w:rsidP="00C22246">
            <w:pPr>
              <w:pStyle w:val="TableText"/>
            </w:pPr>
            <w:r w:rsidRPr="007E3080">
              <w:t>RTC848668</w:t>
            </w:r>
          </w:p>
        </w:tc>
        <w:tc>
          <w:tcPr>
            <w:tcW w:w="3839" w:type="pct"/>
          </w:tcPr>
          <w:p w14:paraId="7ED53DFA" w14:textId="2A583B12" w:rsidR="00C22246" w:rsidRPr="00A2704F" w:rsidRDefault="00C22246" w:rsidP="00C22246">
            <w:pPr>
              <w:pStyle w:val="TableText"/>
            </w:pPr>
            <w:r w:rsidRPr="00E62ACE">
              <w:t>508.01.01.02 Software Application Accessibility Features API (1194.21)</w:t>
            </w:r>
          </w:p>
        </w:tc>
      </w:tr>
      <w:tr w:rsidR="00C22246" w:rsidRPr="00A2704F" w14:paraId="7C861186" w14:textId="77777777" w:rsidTr="008405C0">
        <w:trPr>
          <w:cantSplit/>
        </w:trPr>
        <w:tc>
          <w:tcPr>
            <w:tcW w:w="1161" w:type="pct"/>
          </w:tcPr>
          <w:p w14:paraId="7FF03E72" w14:textId="41D91871" w:rsidR="00C22246" w:rsidRPr="00A2704F" w:rsidRDefault="00C22246" w:rsidP="00C22246">
            <w:pPr>
              <w:pStyle w:val="TableText"/>
            </w:pPr>
            <w:r w:rsidRPr="007E3080">
              <w:t>RTC848669</w:t>
            </w:r>
          </w:p>
        </w:tc>
        <w:tc>
          <w:tcPr>
            <w:tcW w:w="3839" w:type="pct"/>
          </w:tcPr>
          <w:p w14:paraId="3E988729" w14:textId="2411446D" w:rsidR="00C22246" w:rsidRPr="00A2704F" w:rsidRDefault="00C22246" w:rsidP="00C22246">
            <w:pPr>
              <w:pStyle w:val="TableText"/>
            </w:pPr>
            <w:r w:rsidRPr="00E62ACE">
              <w:t>508.01.01.03 Software Application Focus (1194.21C)</w:t>
            </w:r>
          </w:p>
        </w:tc>
      </w:tr>
      <w:tr w:rsidR="00C22246" w:rsidRPr="00A2704F" w14:paraId="7B1102A8" w14:textId="77777777" w:rsidTr="008405C0">
        <w:trPr>
          <w:cantSplit/>
        </w:trPr>
        <w:tc>
          <w:tcPr>
            <w:tcW w:w="1161" w:type="pct"/>
          </w:tcPr>
          <w:p w14:paraId="6159E9DE" w14:textId="42D6BCC2" w:rsidR="00C22246" w:rsidRPr="00A2704F" w:rsidRDefault="00C22246" w:rsidP="00C22246">
            <w:pPr>
              <w:pStyle w:val="TableText"/>
            </w:pPr>
            <w:r w:rsidRPr="007E3080">
              <w:t>RTC848688</w:t>
            </w:r>
          </w:p>
        </w:tc>
        <w:tc>
          <w:tcPr>
            <w:tcW w:w="3839" w:type="pct"/>
          </w:tcPr>
          <w:p w14:paraId="516DC450" w14:textId="509B06E4" w:rsidR="00C22246" w:rsidRPr="00A2704F" w:rsidRDefault="00C22246" w:rsidP="00C22246">
            <w:pPr>
              <w:pStyle w:val="TableText"/>
            </w:pPr>
            <w:r w:rsidRPr="00E62ACE">
              <w:t>508.01.02.08 Web Application Data Table Markup (1194.22H)</w:t>
            </w:r>
          </w:p>
        </w:tc>
      </w:tr>
      <w:tr w:rsidR="00C22246" w:rsidRPr="00A2704F" w14:paraId="73A173CE" w14:textId="77777777" w:rsidTr="008405C0">
        <w:trPr>
          <w:cantSplit/>
        </w:trPr>
        <w:tc>
          <w:tcPr>
            <w:tcW w:w="1161" w:type="pct"/>
          </w:tcPr>
          <w:p w14:paraId="569FDFD1" w14:textId="7AEC3FA5" w:rsidR="00C22246" w:rsidRPr="00A2704F" w:rsidRDefault="00C22246" w:rsidP="00C22246">
            <w:pPr>
              <w:pStyle w:val="TableText"/>
            </w:pPr>
            <w:r w:rsidRPr="007E3080">
              <w:t>RTC848689</w:t>
            </w:r>
          </w:p>
        </w:tc>
        <w:tc>
          <w:tcPr>
            <w:tcW w:w="3839" w:type="pct"/>
          </w:tcPr>
          <w:p w14:paraId="4E5A2745" w14:textId="607055FC" w:rsidR="00C22246" w:rsidRPr="00A2704F" w:rsidRDefault="00C22246" w:rsidP="00C22246">
            <w:pPr>
              <w:pStyle w:val="TableText"/>
            </w:pPr>
            <w:r w:rsidRPr="00E62ACE">
              <w:t>508.01.01.06 Software Application Displaying Textual Information (1194.21F)</w:t>
            </w:r>
          </w:p>
        </w:tc>
      </w:tr>
      <w:tr w:rsidR="00C22246" w:rsidRPr="00A2704F" w14:paraId="647417AF" w14:textId="77777777" w:rsidTr="008405C0">
        <w:trPr>
          <w:cantSplit/>
        </w:trPr>
        <w:tc>
          <w:tcPr>
            <w:tcW w:w="1161" w:type="pct"/>
          </w:tcPr>
          <w:p w14:paraId="13E49BB3" w14:textId="7F553257" w:rsidR="00C22246" w:rsidRPr="00A2704F" w:rsidRDefault="00C22246" w:rsidP="00C22246">
            <w:pPr>
              <w:pStyle w:val="TableText"/>
            </w:pPr>
            <w:r w:rsidRPr="007E3080">
              <w:t>RTC848696</w:t>
            </w:r>
          </w:p>
        </w:tc>
        <w:tc>
          <w:tcPr>
            <w:tcW w:w="3839" w:type="pct"/>
          </w:tcPr>
          <w:p w14:paraId="4435F13A" w14:textId="12C04221" w:rsidR="00C22246" w:rsidRPr="00A2704F" w:rsidRDefault="00C22246" w:rsidP="00C22246">
            <w:pPr>
              <w:pStyle w:val="TableText"/>
            </w:pPr>
            <w:r w:rsidRPr="00E62ACE">
              <w:t>508.01.02.09 Web Application Frames (1194.22I)</w:t>
            </w:r>
          </w:p>
        </w:tc>
      </w:tr>
      <w:tr w:rsidR="00C22246" w:rsidRPr="00A2704F" w14:paraId="1645CA8C" w14:textId="77777777" w:rsidTr="008405C0">
        <w:trPr>
          <w:cantSplit/>
        </w:trPr>
        <w:tc>
          <w:tcPr>
            <w:tcW w:w="1161" w:type="pct"/>
          </w:tcPr>
          <w:p w14:paraId="54BD77B4" w14:textId="004F2C28" w:rsidR="00C22246" w:rsidRPr="00A2704F" w:rsidRDefault="00C22246" w:rsidP="00C22246">
            <w:pPr>
              <w:pStyle w:val="TableText"/>
            </w:pPr>
            <w:r w:rsidRPr="007E3080">
              <w:t>RTC848697</w:t>
            </w:r>
          </w:p>
        </w:tc>
        <w:tc>
          <w:tcPr>
            <w:tcW w:w="3839" w:type="pct"/>
          </w:tcPr>
          <w:p w14:paraId="03A61A26" w14:textId="7928ED94" w:rsidR="00C22246" w:rsidRPr="00A2704F" w:rsidRDefault="00C22246" w:rsidP="00C22246">
            <w:pPr>
              <w:pStyle w:val="TableText"/>
            </w:pPr>
            <w:r w:rsidRPr="00E62ACE">
              <w:t>508.01.02.03 Web Application Color (1194.22C)</w:t>
            </w:r>
          </w:p>
        </w:tc>
      </w:tr>
      <w:tr w:rsidR="00C22246" w:rsidRPr="00A2704F" w14:paraId="75656D88" w14:textId="77777777" w:rsidTr="008405C0">
        <w:trPr>
          <w:cantSplit/>
        </w:trPr>
        <w:tc>
          <w:tcPr>
            <w:tcW w:w="1161" w:type="pct"/>
          </w:tcPr>
          <w:p w14:paraId="0E780CD1" w14:textId="3E78F96C" w:rsidR="00C22246" w:rsidRPr="00A2704F" w:rsidRDefault="00C22246" w:rsidP="00C22246">
            <w:pPr>
              <w:pStyle w:val="TableText"/>
            </w:pPr>
            <w:r w:rsidRPr="007E3080">
              <w:t>RTC848713</w:t>
            </w:r>
          </w:p>
        </w:tc>
        <w:tc>
          <w:tcPr>
            <w:tcW w:w="3839" w:type="pct"/>
          </w:tcPr>
          <w:p w14:paraId="2E906AFE" w14:textId="57AECD46" w:rsidR="00C22246" w:rsidRPr="00A2704F" w:rsidRDefault="00C22246" w:rsidP="00C22246">
            <w:pPr>
              <w:pStyle w:val="TableText"/>
            </w:pPr>
            <w:r w:rsidRPr="00E62ACE">
              <w:t>508.01.02.01 Web Application Text Equivalents (1194.22A)</w:t>
            </w:r>
          </w:p>
        </w:tc>
      </w:tr>
      <w:tr w:rsidR="00C22246" w:rsidRPr="00A2704F" w14:paraId="1432D3E5" w14:textId="77777777" w:rsidTr="008405C0">
        <w:trPr>
          <w:cantSplit/>
        </w:trPr>
        <w:tc>
          <w:tcPr>
            <w:tcW w:w="1161" w:type="pct"/>
          </w:tcPr>
          <w:p w14:paraId="4F2803C0" w14:textId="644D1868" w:rsidR="00C22246" w:rsidRPr="00A2704F" w:rsidRDefault="00C22246" w:rsidP="00C22246">
            <w:pPr>
              <w:pStyle w:val="TableText"/>
            </w:pPr>
            <w:r w:rsidRPr="007E3080">
              <w:t>RTC848724</w:t>
            </w:r>
          </w:p>
        </w:tc>
        <w:tc>
          <w:tcPr>
            <w:tcW w:w="3839" w:type="pct"/>
          </w:tcPr>
          <w:p w14:paraId="4D24B4A4" w14:textId="458BF0C7" w:rsidR="00C22246" w:rsidRPr="00A2704F" w:rsidRDefault="00C22246" w:rsidP="00C22246">
            <w:pPr>
              <w:pStyle w:val="TableText"/>
            </w:pPr>
            <w:r w:rsidRPr="00E62ACE">
              <w:t>508.01.02.12 Web Application Scripting (1194.22L-2)</w:t>
            </w:r>
          </w:p>
        </w:tc>
      </w:tr>
      <w:tr w:rsidR="00C22246" w:rsidRPr="00A2704F" w14:paraId="7ACE4187" w14:textId="77777777" w:rsidTr="008405C0">
        <w:trPr>
          <w:cantSplit/>
        </w:trPr>
        <w:tc>
          <w:tcPr>
            <w:tcW w:w="1161" w:type="pct"/>
          </w:tcPr>
          <w:p w14:paraId="7CF7A346" w14:textId="40A00B85" w:rsidR="00C22246" w:rsidRPr="00A2704F" w:rsidRDefault="00C22246" w:rsidP="00C22246">
            <w:pPr>
              <w:pStyle w:val="TableText"/>
            </w:pPr>
            <w:r w:rsidRPr="007E3080">
              <w:t>RTC848729</w:t>
            </w:r>
          </w:p>
        </w:tc>
        <w:tc>
          <w:tcPr>
            <w:tcW w:w="3839" w:type="pct"/>
          </w:tcPr>
          <w:p w14:paraId="433F9F47" w14:textId="48FC039A" w:rsidR="00C22246" w:rsidRPr="00A2704F" w:rsidRDefault="00C22246" w:rsidP="00C22246">
            <w:pPr>
              <w:pStyle w:val="TableText"/>
            </w:pPr>
            <w:r w:rsidRPr="00E62ACE">
              <w:t>508.01.02.15 Web Application Skip Navigation (1194.22O)</w:t>
            </w:r>
          </w:p>
        </w:tc>
      </w:tr>
      <w:tr w:rsidR="00C22246" w:rsidRPr="00A2704F" w14:paraId="63D290F0" w14:textId="77777777" w:rsidTr="008405C0">
        <w:trPr>
          <w:cantSplit/>
        </w:trPr>
        <w:tc>
          <w:tcPr>
            <w:tcW w:w="1161" w:type="pct"/>
          </w:tcPr>
          <w:p w14:paraId="55B4D6F8" w14:textId="6DE92169" w:rsidR="00C22246" w:rsidRPr="00A2704F" w:rsidRDefault="00C22246" w:rsidP="00C22246">
            <w:pPr>
              <w:pStyle w:val="TableText"/>
            </w:pPr>
            <w:r w:rsidRPr="007E3080">
              <w:t>RTC848735</w:t>
            </w:r>
          </w:p>
        </w:tc>
        <w:tc>
          <w:tcPr>
            <w:tcW w:w="3839" w:type="pct"/>
          </w:tcPr>
          <w:p w14:paraId="15A7DCE9" w14:textId="670532F9" w:rsidR="00C22246" w:rsidRPr="00A2704F" w:rsidRDefault="00C22246" w:rsidP="00C22246">
            <w:pPr>
              <w:pStyle w:val="TableText"/>
            </w:pPr>
            <w:r w:rsidRPr="00E62ACE">
              <w:t>508.01.02.11 Web Application Equivalent Facilitation (1194.22K)</w:t>
            </w:r>
          </w:p>
        </w:tc>
      </w:tr>
      <w:tr w:rsidR="00C22246" w:rsidRPr="00A2704F" w14:paraId="3CDFA8A8" w14:textId="77777777" w:rsidTr="008405C0">
        <w:trPr>
          <w:cantSplit/>
        </w:trPr>
        <w:tc>
          <w:tcPr>
            <w:tcW w:w="1161" w:type="pct"/>
          </w:tcPr>
          <w:p w14:paraId="200F2D2B" w14:textId="3BEF55B9" w:rsidR="00C22246" w:rsidRPr="00A2704F" w:rsidRDefault="00C22246" w:rsidP="00C22246">
            <w:pPr>
              <w:pStyle w:val="TableText"/>
            </w:pPr>
            <w:r w:rsidRPr="007E3080">
              <w:t>RTC848750</w:t>
            </w:r>
          </w:p>
        </w:tc>
        <w:tc>
          <w:tcPr>
            <w:tcW w:w="3839" w:type="pct"/>
          </w:tcPr>
          <w:p w14:paraId="01448645" w14:textId="771B474D" w:rsidR="00C22246" w:rsidRPr="00A2704F" w:rsidRDefault="00C22246" w:rsidP="00C22246">
            <w:pPr>
              <w:pStyle w:val="TableText"/>
            </w:pPr>
            <w:r w:rsidRPr="00E62ACE">
              <w:t>508.01.02.16 Web Application Timed Response (1194.22P)</w:t>
            </w:r>
          </w:p>
        </w:tc>
      </w:tr>
      <w:tr w:rsidR="00C22246" w:rsidRPr="00A2704F" w14:paraId="33CECFB1" w14:textId="77777777" w:rsidTr="008405C0">
        <w:trPr>
          <w:cantSplit/>
        </w:trPr>
        <w:tc>
          <w:tcPr>
            <w:tcW w:w="1161" w:type="pct"/>
          </w:tcPr>
          <w:p w14:paraId="6B561995" w14:textId="2B8D936B" w:rsidR="00C22246" w:rsidRPr="00A2704F" w:rsidRDefault="00C22246" w:rsidP="00C22246">
            <w:pPr>
              <w:pStyle w:val="TableText"/>
            </w:pPr>
            <w:r w:rsidRPr="007E3080">
              <w:t>RTC848754</w:t>
            </w:r>
          </w:p>
        </w:tc>
        <w:tc>
          <w:tcPr>
            <w:tcW w:w="3839" w:type="pct"/>
          </w:tcPr>
          <w:p w14:paraId="61206BA7" w14:textId="38A2CD45" w:rsidR="00C22246" w:rsidRPr="00A2704F" w:rsidRDefault="00C22246" w:rsidP="00C22246">
            <w:pPr>
              <w:pStyle w:val="TableText"/>
            </w:pPr>
            <w:r w:rsidRPr="00E62ACE">
              <w:t>508.01.02.05 Web Application Server Side Image Maps (1194.22E)</w:t>
            </w:r>
          </w:p>
        </w:tc>
      </w:tr>
      <w:tr w:rsidR="00C22246" w:rsidRPr="00A2704F" w14:paraId="175E34F1" w14:textId="77777777" w:rsidTr="008405C0">
        <w:trPr>
          <w:cantSplit/>
        </w:trPr>
        <w:tc>
          <w:tcPr>
            <w:tcW w:w="1161" w:type="pct"/>
          </w:tcPr>
          <w:p w14:paraId="200293F7" w14:textId="220446C0" w:rsidR="00C22246" w:rsidRPr="00A2704F" w:rsidRDefault="00C22246" w:rsidP="00C22246">
            <w:pPr>
              <w:pStyle w:val="TableText"/>
            </w:pPr>
            <w:r w:rsidRPr="007E3080">
              <w:t>RTC848755</w:t>
            </w:r>
          </w:p>
        </w:tc>
        <w:tc>
          <w:tcPr>
            <w:tcW w:w="3839" w:type="pct"/>
          </w:tcPr>
          <w:p w14:paraId="1DF33C54" w14:textId="7F30033A" w:rsidR="00C22246" w:rsidRPr="00A2704F" w:rsidRDefault="00C22246" w:rsidP="00C22246">
            <w:pPr>
              <w:pStyle w:val="TableText"/>
            </w:pPr>
            <w:r w:rsidRPr="00E62ACE">
              <w:t>508.01.02.14 Web Application Forms (1194.22N)</w:t>
            </w:r>
          </w:p>
        </w:tc>
      </w:tr>
      <w:tr w:rsidR="00C22246" w:rsidRPr="00A2704F" w14:paraId="597F959B" w14:textId="77777777" w:rsidTr="008405C0">
        <w:trPr>
          <w:cantSplit/>
        </w:trPr>
        <w:tc>
          <w:tcPr>
            <w:tcW w:w="1161" w:type="pct"/>
          </w:tcPr>
          <w:p w14:paraId="0BEECAB9" w14:textId="39A69C6A" w:rsidR="00C22246" w:rsidRPr="00A2704F" w:rsidRDefault="00C22246" w:rsidP="00C22246">
            <w:pPr>
              <w:pStyle w:val="TableText"/>
            </w:pPr>
            <w:r w:rsidRPr="007E3080">
              <w:t>RTC848759</w:t>
            </w:r>
          </w:p>
        </w:tc>
        <w:tc>
          <w:tcPr>
            <w:tcW w:w="3839" w:type="pct"/>
          </w:tcPr>
          <w:p w14:paraId="62E3D56D" w14:textId="355EC03B" w:rsidR="00C22246" w:rsidRPr="00A2704F" w:rsidRDefault="00C22246" w:rsidP="00C22246">
            <w:pPr>
              <w:pStyle w:val="TableText"/>
            </w:pPr>
            <w:r w:rsidRPr="00E62ACE">
              <w:t>508.01.02.06 Web Application Client Side Image Maps (1194.22F)</w:t>
            </w:r>
          </w:p>
        </w:tc>
      </w:tr>
      <w:tr w:rsidR="00C22246" w:rsidRPr="00A2704F" w14:paraId="6E642BC7" w14:textId="77777777" w:rsidTr="008405C0">
        <w:trPr>
          <w:cantSplit/>
        </w:trPr>
        <w:tc>
          <w:tcPr>
            <w:tcW w:w="1161" w:type="pct"/>
          </w:tcPr>
          <w:p w14:paraId="0E9B4170" w14:textId="5F190AE7" w:rsidR="00C22246" w:rsidRPr="00A2704F" w:rsidRDefault="00C22246" w:rsidP="00C22246">
            <w:pPr>
              <w:pStyle w:val="TableText"/>
            </w:pPr>
            <w:r w:rsidRPr="007E3080">
              <w:t>RTC848762</w:t>
            </w:r>
          </w:p>
        </w:tc>
        <w:tc>
          <w:tcPr>
            <w:tcW w:w="3839" w:type="pct"/>
          </w:tcPr>
          <w:p w14:paraId="752A2F44" w14:textId="439D3089" w:rsidR="00C22246" w:rsidRPr="00A2704F" w:rsidRDefault="00C22246" w:rsidP="00C22246">
            <w:pPr>
              <w:pStyle w:val="TableText"/>
            </w:pPr>
            <w:r w:rsidRPr="00E62ACE">
              <w:t>508.01.02.17 Web Application Scripting (1194.22L-1)</w:t>
            </w:r>
          </w:p>
        </w:tc>
      </w:tr>
      <w:tr w:rsidR="00C22246" w:rsidRPr="00A2704F" w14:paraId="73B43799" w14:textId="77777777" w:rsidTr="008405C0">
        <w:trPr>
          <w:cantSplit/>
        </w:trPr>
        <w:tc>
          <w:tcPr>
            <w:tcW w:w="1161" w:type="pct"/>
          </w:tcPr>
          <w:p w14:paraId="13F056AD" w14:textId="2605A32A" w:rsidR="00C22246" w:rsidRPr="00A2704F" w:rsidRDefault="00C22246" w:rsidP="00C22246">
            <w:pPr>
              <w:pStyle w:val="TableText"/>
            </w:pPr>
            <w:r w:rsidRPr="007E3080">
              <w:t>RTC848765</w:t>
            </w:r>
          </w:p>
        </w:tc>
        <w:tc>
          <w:tcPr>
            <w:tcW w:w="3839" w:type="pct"/>
          </w:tcPr>
          <w:p w14:paraId="0639D530" w14:textId="5D4BA1EE" w:rsidR="00C22246" w:rsidRPr="00A2704F" w:rsidRDefault="00C22246" w:rsidP="00C22246">
            <w:pPr>
              <w:pStyle w:val="TableText"/>
            </w:pPr>
            <w:r w:rsidRPr="00E62ACE">
              <w:t>508.01.01.07 Software Application Do Not Override OS Features (1194.21G)</w:t>
            </w:r>
          </w:p>
        </w:tc>
      </w:tr>
      <w:tr w:rsidR="00C22246" w:rsidRPr="00A2704F" w14:paraId="11427251" w14:textId="77777777" w:rsidTr="008405C0">
        <w:trPr>
          <w:cantSplit/>
        </w:trPr>
        <w:tc>
          <w:tcPr>
            <w:tcW w:w="1161" w:type="pct"/>
          </w:tcPr>
          <w:p w14:paraId="63C5EC61" w14:textId="67B48EDB" w:rsidR="00C22246" w:rsidRPr="00A2704F" w:rsidRDefault="00C22246" w:rsidP="00C22246">
            <w:pPr>
              <w:pStyle w:val="TableText"/>
            </w:pPr>
            <w:r w:rsidRPr="007E3080">
              <w:t>RTC848766</w:t>
            </w:r>
          </w:p>
        </w:tc>
        <w:tc>
          <w:tcPr>
            <w:tcW w:w="3839" w:type="pct"/>
          </w:tcPr>
          <w:p w14:paraId="3B0A328F" w14:textId="6557FDFA" w:rsidR="00C22246" w:rsidRPr="00A2704F" w:rsidRDefault="00C22246" w:rsidP="00C22246">
            <w:pPr>
              <w:pStyle w:val="TableText"/>
            </w:pPr>
            <w:r w:rsidRPr="00E62ACE">
              <w:t>508.01.02.07 Web Application Table Headers (1194.22G)</w:t>
            </w:r>
          </w:p>
        </w:tc>
      </w:tr>
      <w:tr w:rsidR="00C22246" w:rsidRPr="00A2704F" w14:paraId="5AC138A6" w14:textId="77777777" w:rsidTr="008405C0">
        <w:trPr>
          <w:cantSplit/>
        </w:trPr>
        <w:tc>
          <w:tcPr>
            <w:tcW w:w="1161" w:type="pct"/>
          </w:tcPr>
          <w:p w14:paraId="5BC42C93" w14:textId="7396B3B3" w:rsidR="00C22246" w:rsidRPr="00A2704F" w:rsidRDefault="00C22246" w:rsidP="00C22246">
            <w:pPr>
              <w:pStyle w:val="TableText"/>
            </w:pPr>
            <w:r w:rsidRPr="007E3080">
              <w:t>RTC848767</w:t>
            </w:r>
          </w:p>
        </w:tc>
        <w:tc>
          <w:tcPr>
            <w:tcW w:w="3839" w:type="pct"/>
          </w:tcPr>
          <w:p w14:paraId="0FEEE483" w14:textId="4125C34E" w:rsidR="00C22246" w:rsidRPr="00A2704F" w:rsidRDefault="00C22246" w:rsidP="00C22246">
            <w:pPr>
              <w:pStyle w:val="TableText"/>
            </w:pPr>
            <w:r w:rsidRPr="00E62ACE">
              <w:t>508.01.02.10 Web Application Flicker Rate (1194.22J)</w:t>
            </w:r>
          </w:p>
        </w:tc>
      </w:tr>
      <w:tr w:rsidR="00C22246" w:rsidRPr="00A2704F" w14:paraId="570C7B1B" w14:textId="77777777" w:rsidTr="008405C0">
        <w:trPr>
          <w:cantSplit/>
        </w:trPr>
        <w:tc>
          <w:tcPr>
            <w:tcW w:w="1161" w:type="pct"/>
          </w:tcPr>
          <w:p w14:paraId="41A727F3" w14:textId="6F61FD52" w:rsidR="00C22246" w:rsidRPr="00A2704F" w:rsidRDefault="00C22246" w:rsidP="00C22246">
            <w:pPr>
              <w:pStyle w:val="TableText"/>
            </w:pPr>
            <w:r w:rsidRPr="007E3080">
              <w:t>RTC870925</w:t>
            </w:r>
          </w:p>
        </w:tc>
        <w:tc>
          <w:tcPr>
            <w:tcW w:w="3839" w:type="pct"/>
          </w:tcPr>
          <w:p w14:paraId="44B4617B" w14:textId="66643031" w:rsidR="00C22246" w:rsidRPr="00A2704F" w:rsidRDefault="00C22246" w:rsidP="00C22246">
            <w:pPr>
              <w:pStyle w:val="TableText"/>
            </w:pPr>
            <w:r w:rsidRPr="00E62ACE">
              <w:t>SEC.02 VA Handbook 6500 Risk Management Framework for VA Information Systems, and applicable NIST Risk Management Framework guidance</w:t>
            </w:r>
          </w:p>
        </w:tc>
      </w:tr>
      <w:tr w:rsidR="00C22246" w:rsidRPr="00A2704F" w14:paraId="5CBEFB08" w14:textId="77777777" w:rsidTr="008405C0">
        <w:trPr>
          <w:cantSplit/>
        </w:trPr>
        <w:tc>
          <w:tcPr>
            <w:tcW w:w="1161" w:type="pct"/>
          </w:tcPr>
          <w:p w14:paraId="14DBA955" w14:textId="403F2B0F" w:rsidR="00C22246" w:rsidRPr="00A2704F" w:rsidRDefault="00C22246" w:rsidP="00C22246">
            <w:pPr>
              <w:pStyle w:val="TableText"/>
            </w:pPr>
            <w:r w:rsidRPr="007E3080">
              <w:lastRenderedPageBreak/>
              <w:t>RTC870989</w:t>
            </w:r>
          </w:p>
        </w:tc>
        <w:tc>
          <w:tcPr>
            <w:tcW w:w="3839" w:type="pct"/>
          </w:tcPr>
          <w:p w14:paraId="49FBD248" w14:textId="5B191266" w:rsidR="00C22246" w:rsidRPr="00A2704F" w:rsidRDefault="00C22246" w:rsidP="00C22246">
            <w:pPr>
              <w:pStyle w:val="TableText"/>
            </w:pPr>
            <w:r w:rsidRPr="00E62ACE">
              <w:t>SEC.02.03.04 Non-Repudiation (AU-10)</w:t>
            </w:r>
          </w:p>
        </w:tc>
      </w:tr>
      <w:tr w:rsidR="00C22246" w:rsidRPr="00A2704F" w14:paraId="2AE29CDD" w14:textId="77777777" w:rsidTr="008405C0">
        <w:trPr>
          <w:cantSplit/>
        </w:trPr>
        <w:tc>
          <w:tcPr>
            <w:tcW w:w="1161" w:type="pct"/>
          </w:tcPr>
          <w:p w14:paraId="25B14ACF" w14:textId="5659E3C9" w:rsidR="00C22246" w:rsidRPr="00A2704F" w:rsidRDefault="00C22246" w:rsidP="00C22246">
            <w:pPr>
              <w:pStyle w:val="TableText"/>
            </w:pPr>
            <w:r w:rsidRPr="007E3080">
              <w:t>RTC870990</w:t>
            </w:r>
          </w:p>
        </w:tc>
        <w:tc>
          <w:tcPr>
            <w:tcW w:w="3839" w:type="pct"/>
          </w:tcPr>
          <w:p w14:paraId="1D8FA611" w14:textId="1BD6778D" w:rsidR="00C22246" w:rsidRPr="00A2704F" w:rsidRDefault="00C22246" w:rsidP="00C22246">
            <w:pPr>
              <w:pStyle w:val="TableText"/>
            </w:pPr>
            <w:r w:rsidRPr="00E62ACE">
              <w:t>SEC.02.03.02 Storage Capacity, Time Stamps and Retention (AU-4, 8, and 11)</w:t>
            </w:r>
          </w:p>
        </w:tc>
      </w:tr>
      <w:tr w:rsidR="00C22246" w:rsidRPr="00A2704F" w14:paraId="5D6D1106" w14:textId="77777777" w:rsidTr="008405C0">
        <w:trPr>
          <w:cantSplit/>
        </w:trPr>
        <w:tc>
          <w:tcPr>
            <w:tcW w:w="1161" w:type="pct"/>
          </w:tcPr>
          <w:p w14:paraId="52A89716" w14:textId="64A3CFF9" w:rsidR="00C22246" w:rsidRPr="00A2704F" w:rsidRDefault="00C22246" w:rsidP="00C22246">
            <w:pPr>
              <w:pStyle w:val="TableText"/>
            </w:pPr>
            <w:r w:rsidRPr="007E3080">
              <w:t>RTC870991</w:t>
            </w:r>
          </w:p>
        </w:tc>
        <w:tc>
          <w:tcPr>
            <w:tcW w:w="3839" w:type="pct"/>
          </w:tcPr>
          <w:p w14:paraId="28B907CD" w14:textId="78168174" w:rsidR="00C22246" w:rsidRPr="00A2704F" w:rsidRDefault="00C22246" w:rsidP="00C22246">
            <w:pPr>
              <w:pStyle w:val="TableText"/>
            </w:pPr>
            <w:r w:rsidRPr="00E62ACE">
              <w:t>SEC.02.03.01 Audit Events, Contents, Response to Failure, and Creation (AU-2, 3, 5, and 12)</w:t>
            </w:r>
          </w:p>
        </w:tc>
      </w:tr>
      <w:tr w:rsidR="00C22246" w:rsidRPr="00A2704F" w14:paraId="3441ECE9" w14:textId="77777777" w:rsidTr="008405C0">
        <w:trPr>
          <w:cantSplit/>
        </w:trPr>
        <w:tc>
          <w:tcPr>
            <w:tcW w:w="1161" w:type="pct"/>
          </w:tcPr>
          <w:p w14:paraId="3C32ECF2" w14:textId="595360DA" w:rsidR="00C22246" w:rsidRPr="00A2704F" w:rsidRDefault="00C22246" w:rsidP="00C22246">
            <w:pPr>
              <w:pStyle w:val="TableText"/>
            </w:pPr>
            <w:r w:rsidRPr="007E3080">
              <w:t>RTC870992</w:t>
            </w:r>
          </w:p>
        </w:tc>
        <w:tc>
          <w:tcPr>
            <w:tcW w:w="3839" w:type="pct"/>
          </w:tcPr>
          <w:p w14:paraId="08B8CA9F" w14:textId="1AC9450D" w:rsidR="00C22246" w:rsidRPr="00A2704F" w:rsidRDefault="00C22246" w:rsidP="00C22246">
            <w:pPr>
              <w:pStyle w:val="TableText"/>
            </w:pPr>
            <w:r w:rsidRPr="00E62ACE">
              <w:t>SEC.02.03.03 Audit Management (AU-6, 7, 8, 9)</w:t>
            </w:r>
          </w:p>
        </w:tc>
      </w:tr>
      <w:tr w:rsidR="00C22246" w:rsidRPr="00A2704F" w14:paraId="1490CBBB" w14:textId="77777777" w:rsidTr="008405C0">
        <w:trPr>
          <w:cantSplit/>
        </w:trPr>
        <w:tc>
          <w:tcPr>
            <w:tcW w:w="1161" w:type="pct"/>
          </w:tcPr>
          <w:p w14:paraId="602A747E" w14:textId="0C781E46" w:rsidR="00C22246" w:rsidRPr="00A2704F" w:rsidRDefault="00C22246" w:rsidP="00C22246">
            <w:pPr>
              <w:pStyle w:val="TableText"/>
            </w:pPr>
            <w:r w:rsidRPr="007E3080">
              <w:t>RTC870994</w:t>
            </w:r>
          </w:p>
        </w:tc>
        <w:tc>
          <w:tcPr>
            <w:tcW w:w="3839" w:type="pct"/>
          </w:tcPr>
          <w:p w14:paraId="57C3FB69" w14:textId="37284F85" w:rsidR="00C22246" w:rsidRPr="00A2704F" w:rsidRDefault="00C22246" w:rsidP="00C22246">
            <w:pPr>
              <w:pStyle w:val="TableText"/>
            </w:pPr>
            <w:r w:rsidRPr="00E62ACE">
              <w:t>SEC.02.04.02 Assessments, Interconnections, Monitoring and Pen Tests (CA-2, 3, 7, 8, 9)</w:t>
            </w:r>
          </w:p>
        </w:tc>
      </w:tr>
      <w:tr w:rsidR="00C22246" w:rsidRPr="00A2704F" w14:paraId="2B6E26C6" w14:textId="77777777" w:rsidTr="008405C0">
        <w:trPr>
          <w:cantSplit/>
        </w:trPr>
        <w:tc>
          <w:tcPr>
            <w:tcW w:w="1161" w:type="pct"/>
          </w:tcPr>
          <w:p w14:paraId="11E47D95" w14:textId="3DBE9920" w:rsidR="00C22246" w:rsidRPr="00A2704F" w:rsidRDefault="00C22246" w:rsidP="00C22246">
            <w:pPr>
              <w:pStyle w:val="TableText"/>
            </w:pPr>
            <w:r w:rsidRPr="007E3080">
              <w:t>RTC870995</w:t>
            </w:r>
          </w:p>
        </w:tc>
        <w:tc>
          <w:tcPr>
            <w:tcW w:w="3839" w:type="pct"/>
          </w:tcPr>
          <w:p w14:paraId="05B27CE6" w14:textId="534BBA3B" w:rsidR="00C22246" w:rsidRPr="00A2704F" w:rsidRDefault="00C22246" w:rsidP="00C22246">
            <w:pPr>
              <w:pStyle w:val="TableText"/>
            </w:pPr>
            <w:r w:rsidRPr="00E62ACE">
              <w:t>SEC.02.04.01 Security Assessment and Authorization Policy and Procedures (CA-1)</w:t>
            </w:r>
          </w:p>
        </w:tc>
      </w:tr>
      <w:tr w:rsidR="00C22246" w:rsidRPr="00A2704F" w14:paraId="3A3A92C2" w14:textId="77777777" w:rsidTr="008405C0">
        <w:trPr>
          <w:cantSplit/>
        </w:trPr>
        <w:tc>
          <w:tcPr>
            <w:tcW w:w="1161" w:type="pct"/>
          </w:tcPr>
          <w:p w14:paraId="3BD23BA4" w14:textId="694A25C3" w:rsidR="00C22246" w:rsidRPr="00A2704F" w:rsidRDefault="00C22246" w:rsidP="00C22246">
            <w:pPr>
              <w:pStyle w:val="TableText"/>
            </w:pPr>
            <w:r w:rsidRPr="007E3080">
              <w:t>RTC870996</w:t>
            </w:r>
          </w:p>
        </w:tc>
        <w:tc>
          <w:tcPr>
            <w:tcW w:w="3839" w:type="pct"/>
          </w:tcPr>
          <w:p w14:paraId="0B46E7E2" w14:textId="418C6901" w:rsidR="00C22246" w:rsidRPr="00A2704F" w:rsidRDefault="00C22246" w:rsidP="00C22246">
            <w:pPr>
              <w:pStyle w:val="TableText"/>
            </w:pPr>
            <w:r w:rsidRPr="00E62ACE">
              <w:t>SEC.02.04.03 Plan Of Action and Milestones (CA-5)</w:t>
            </w:r>
          </w:p>
        </w:tc>
      </w:tr>
      <w:tr w:rsidR="00C22246" w:rsidRPr="00A2704F" w14:paraId="18DE0696" w14:textId="77777777" w:rsidTr="008405C0">
        <w:trPr>
          <w:cantSplit/>
        </w:trPr>
        <w:tc>
          <w:tcPr>
            <w:tcW w:w="1161" w:type="pct"/>
          </w:tcPr>
          <w:p w14:paraId="741CE527" w14:textId="3C27B5EF" w:rsidR="00C22246" w:rsidRPr="00A2704F" w:rsidRDefault="00C22246" w:rsidP="00C22246">
            <w:pPr>
              <w:pStyle w:val="TableText"/>
            </w:pPr>
            <w:r w:rsidRPr="007E3080">
              <w:t>RTC870997</w:t>
            </w:r>
          </w:p>
        </w:tc>
        <w:tc>
          <w:tcPr>
            <w:tcW w:w="3839" w:type="pct"/>
          </w:tcPr>
          <w:p w14:paraId="139010B7" w14:textId="5385B997" w:rsidR="00C22246" w:rsidRPr="00A2704F" w:rsidRDefault="00C22246" w:rsidP="00C22246">
            <w:pPr>
              <w:pStyle w:val="TableText"/>
            </w:pPr>
            <w:r w:rsidRPr="00E62ACE">
              <w:t>SEC.02.04.04 Security Authorizations (CA-6)</w:t>
            </w:r>
          </w:p>
        </w:tc>
      </w:tr>
      <w:tr w:rsidR="00C22246" w:rsidRPr="00A2704F" w14:paraId="5CEFF09F" w14:textId="77777777" w:rsidTr="008405C0">
        <w:trPr>
          <w:cantSplit/>
        </w:trPr>
        <w:tc>
          <w:tcPr>
            <w:tcW w:w="1161" w:type="pct"/>
          </w:tcPr>
          <w:p w14:paraId="18AF749F" w14:textId="4C232753" w:rsidR="00C22246" w:rsidRPr="00A2704F" w:rsidRDefault="00C22246" w:rsidP="00C22246">
            <w:pPr>
              <w:pStyle w:val="TableText"/>
            </w:pPr>
            <w:r w:rsidRPr="007E3080">
              <w:t>RTC870998</w:t>
            </w:r>
          </w:p>
        </w:tc>
        <w:tc>
          <w:tcPr>
            <w:tcW w:w="3839" w:type="pct"/>
          </w:tcPr>
          <w:p w14:paraId="1E19C038" w14:textId="0F9A72C3" w:rsidR="00C22246" w:rsidRPr="00A2704F" w:rsidRDefault="00C22246" w:rsidP="00C22246">
            <w:pPr>
              <w:pStyle w:val="TableText"/>
            </w:pPr>
            <w:r w:rsidRPr="00E62ACE">
              <w:t>SEC.02.05.02 Settings and Baseline Configuration (CM-2, 3, 5, 6, 8)</w:t>
            </w:r>
          </w:p>
        </w:tc>
      </w:tr>
      <w:tr w:rsidR="00C22246" w:rsidRPr="00A2704F" w14:paraId="053A35D2" w14:textId="77777777" w:rsidTr="008405C0">
        <w:trPr>
          <w:cantSplit/>
        </w:trPr>
        <w:tc>
          <w:tcPr>
            <w:tcW w:w="1161" w:type="pct"/>
          </w:tcPr>
          <w:p w14:paraId="7BEEDA27" w14:textId="0AF8AACA" w:rsidR="00C22246" w:rsidRPr="00A2704F" w:rsidRDefault="00C22246" w:rsidP="00C22246">
            <w:pPr>
              <w:pStyle w:val="TableText"/>
            </w:pPr>
            <w:r w:rsidRPr="007E3080">
              <w:t>RTC870999</w:t>
            </w:r>
          </w:p>
        </w:tc>
        <w:tc>
          <w:tcPr>
            <w:tcW w:w="3839" w:type="pct"/>
          </w:tcPr>
          <w:p w14:paraId="1533F492" w14:textId="07C347DA" w:rsidR="00C22246" w:rsidRPr="00A2704F" w:rsidRDefault="00C22246" w:rsidP="00C22246">
            <w:pPr>
              <w:pStyle w:val="TableText"/>
            </w:pPr>
            <w:r w:rsidRPr="00E62ACE">
              <w:t>SEC.02.05.01 Baseline Configuration (CM-2)</w:t>
            </w:r>
          </w:p>
        </w:tc>
      </w:tr>
      <w:tr w:rsidR="00C22246" w:rsidRPr="00A2704F" w14:paraId="3A882EE1" w14:textId="77777777" w:rsidTr="008405C0">
        <w:trPr>
          <w:cantSplit/>
        </w:trPr>
        <w:tc>
          <w:tcPr>
            <w:tcW w:w="1161" w:type="pct"/>
          </w:tcPr>
          <w:p w14:paraId="252F7648" w14:textId="65D1BF24" w:rsidR="00C22246" w:rsidRPr="00A2704F" w:rsidRDefault="00C22246" w:rsidP="00C22246">
            <w:pPr>
              <w:pStyle w:val="TableText"/>
            </w:pPr>
            <w:r w:rsidRPr="007E3080">
              <w:t>RTC871000</w:t>
            </w:r>
          </w:p>
        </w:tc>
        <w:tc>
          <w:tcPr>
            <w:tcW w:w="3839" w:type="pct"/>
          </w:tcPr>
          <w:p w14:paraId="28D97C74" w14:textId="714574D2" w:rsidR="00C22246" w:rsidRPr="00A2704F" w:rsidRDefault="00C22246" w:rsidP="00C22246">
            <w:pPr>
              <w:pStyle w:val="TableText"/>
            </w:pPr>
            <w:r w:rsidRPr="00E62ACE">
              <w:t>SEC.02.05.05 Security Impact Analysis (CM-4)</w:t>
            </w:r>
          </w:p>
        </w:tc>
      </w:tr>
      <w:tr w:rsidR="00C22246" w:rsidRPr="00A2704F" w14:paraId="3A16C794" w14:textId="77777777" w:rsidTr="008405C0">
        <w:trPr>
          <w:cantSplit/>
        </w:trPr>
        <w:tc>
          <w:tcPr>
            <w:tcW w:w="1161" w:type="pct"/>
          </w:tcPr>
          <w:p w14:paraId="157B452F" w14:textId="74C1B9F7" w:rsidR="00C22246" w:rsidRPr="00A2704F" w:rsidRDefault="00C22246" w:rsidP="00C22246">
            <w:pPr>
              <w:pStyle w:val="TableText"/>
            </w:pPr>
            <w:r w:rsidRPr="007E3080">
              <w:t>RTC871001</w:t>
            </w:r>
          </w:p>
        </w:tc>
        <w:tc>
          <w:tcPr>
            <w:tcW w:w="3839" w:type="pct"/>
          </w:tcPr>
          <w:p w14:paraId="3519CE94" w14:textId="543B1701" w:rsidR="00C22246" w:rsidRPr="00A2704F" w:rsidRDefault="00C22246" w:rsidP="00C22246">
            <w:pPr>
              <w:pStyle w:val="TableText"/>
            </w:pPr>
            <w:r w:rsidRPr="00E62ACE">
              <w:t>SEC.02.05.04 Information System Component Inventory (CM-5, 8, 10, 11)</w:t>
            </w:r>
          </w:p>
        </w:tc>
      </w:tr>
      <w:tr w:rsidR="00C22246" w:rsidRPr="00A2704F" w14:paraId="76DD8C03" w14:textId="77777777" w:rsidTr="008405C0">
        <w:trPr>
          <w:cantSplit/>
        </w:trPr>
        <w:tc>
          <w:tcPr>
            <w:tcW w:w="1161" w:type="pct"/>
          </w:tcPr>
          <w:p w14:paraId="16F33B01" w14:textId="22CD4B5E" w:rsidR="00C22246" w:rsidRPr="00A2704F" w:rsidRDefault="00C22246" w:rsidP="00C22246">
            <w:pPr>
              <w:pStyle w:val="TableText"/>
            </w:pPr>
            <w:r w:rsidRPr="007E3080">
              <w:t>RTC871002</w:t>
            </w:r>
          </w:p>
        </w:tc>
        <w:tc>
          <w:tcPr>
            <w:tcW w:w="3839" w:type="pct"/>
          </w:tcPr>
          <w:p w14:paraId="0C2B5EB9" w14:textId="46FFD924" w:rsidR="00C22246" w:rsidRPr="00A2704F" w:rsidRDefault="00C22246" w:rsidP="00C22246">
            <w:pPr>
              <w:pStyle w:val="TableText"/>
            </w:pPr>
            <w:r w:rsidRPr="00E62ACE">
              <w:t>SEC.02.05.03 Access Restrictions with Least Functionality for Change (CM-5, 7)</w:t>
            </w:r>
          </w:p>
        </w:tc>
      </w:tr>
      <w:tr w:rsidR="00C22246" w:rsidRPr="00A2704F" w14:paraId="37D1CED8" w14:textId="77777777" w:rsidTr="008405C0">
        <w:trPr>
          <w:cantSplit/>
        </w:trPr>
        <w:tc>
          <w:tcPr>
            <w:tcW w:w="1161" w:type="pct"/>
          </w:tcPr>
          <w:p w14:paraId="2C5140C2" w14:textId="48AEB7FE" w:rsidR="00C22246" w:rsidRPr="00A2704F" w:rsidRDefault="00C22246" w:rsidP="00C22246">
            <w:pPr>
              <w:pStyle w:val="TableText"/>
            </w:pPr>
            <w:r w:rsidRPr="007E3080">
              <w:t>RTC871003</w:t>
            </w:r>
          </w:p>
        </w:tc>
        <w:tc>
          <w:tcPr>
            <w:tcW w:w="3839" w:type="pct"/>
          </w:tcPr>
          <w:p w14:paraId="442E1B15" w14:textId="2C99C010" w:rsidR="00C22246" w:rsidRPr="00A2704F" w:rsidRDefault="00C22246" w:rsidP="00C22246">
            <w:pPr>
              <w:pStyle w:val="TableText"/>
            </w:pPr>
            <w:r w:rsidRPr="00E62ACE">
              <w:t>SEC.02.05.06 Configuration Change Control (CM-3)</w:t>
            </w:r>
          </w:p>
        </w:tc>
      </w:tr>
      <w:tr w:rsidR="00C22246" w:rsidRPr="00A2704F" w14:paraId="33F994F5" w14:textId="77777777" w:rsidTr="008405C0">
        <w:trPr>
          <w:cantSplit/>
        </w:trPr>
        <w:tc>
          <w:tcPr>
            <w:tcW w:w="1161" w:type="pct"/>
          </w:tcPr>
          <w:p w14:paraId="06F9029F" w14:textId="21F6C252" w:rsidR="00C22246" w:rsidRPr="00A2704F" w:rsidRDefault="00C22246" w:rsidP="00C22246">
            <w:pPr>
              <w:pStyle w:val="TableText"/>
            </w:pPr>
            <w:r w:rsidRPr="007E3080">
              <w:t>RTC871082</w:t>
            </w:r>
          </w:p>
        </w:tc>
        <w:tc>
          <w:tcPr>
            <w:tcW w:w="3839" w:type="pct"/>
          </w:tcPr>
          <w:p w14:paraId="19E6528C" w14:textId="4CB3732C" w:rsidR="00C22246" w:rsidRPr="00A2704F" w:rsidRDefault="00C22246" w:rsidP="00C22246">
            <w:pPr>
              <w:pStyle w:val="TableText"/>
            </w:pPr>
            <w:r w:rsidRPr="00E62ACE">
              <w:t>SEC.02.19.16 ATO External Information System Services (SA-9)</w:t>
            </w:r>
          </w:p>
        </w:tc>
      </w:tr>
      <w:tr w:rsidR="00C22246" w:rsidRPr="00A2704F" w14:paraId="62D172BC" w14:textId="77777777" w:rsidTr="008405C0">
        <w:trPr>
          <w:cantSplit/>
        </w:trPr>
        <w:tc>
          <w:tcPr>
            <w:tcW w:w="1161" w:type="pct"/>
          </w:tcPr>
          <w:p w14:paraId="08D45B84" w14:textId="43DB81E3" w:rsidR="00C22246" w:rsidRPr="00A2704F" w:rsidRDefault="00C22246" w:rsidP="00C22246">
            <w:pPr>
              <w:pStyle w:val="TableText"/>
            </w:pPr>
            <w:r w:rsidRPr="007E3080">
              <w:t>RTC871086</w:t>
            </w:r>
          </w:p>
        </w:tc>
        <w:tc>
          <w:tcPr>
            <w:tcW w:w="3839" w:type="pct"/>
          </w:tcPr>
          <w:p w14:paraId="55C788A1" w14:textId="559B0AA7" w:rsidR="00C22246" w:rsidRPr="00A2704F" w:rsidRDefault="00C22246" w:rsidP="00C22246">
            <w:pPr>
              <w:pStyle w:val="TableText"/>
            </w:pPr>
            <w:r w:rsidRPr="00E62ACE">
              <w:t>SEC.02.19.14 ATO Vulnerability Scanning (RA-5)</w:t>
            </w:r>
          </w:p>
        </w:tc>
      </w:tr>
      <w:tr w:rsidR="00C22246" w:rsidRPr="00A2704F" w14:paraId="269A63A6" w14:textId="77777777" w:rsidTr="008405C0">
        <w:trPr>
          <w:cantSplit/>
        </w:trPr>
        <w:tc>
          <w:tcPr>
            <w:tcW w:w="1161" w:type="pct"/>
          </w:tcPr>
          <w:p w14:paraId="182B85DE" w14:textId="0235CD34" w:rsidR="00C22246" w:rsidRPr="00A2704F" w:rsidRDefault="00C22246" w:rsidP="00C22246">
            <w:pPr>
              <w:pStyle w:val="TableText"/>
            </w:pPr>
            <w:r w:rsidRPr="007E3080">
              <w:t>RTC871087</w:t>
            </w:r>
          </w:p>
        </w:tc>
        <w:tc>
          <w:tcPr>
            <w:tcW w:w="3839" w:type="pct"/>
          </w:tcPr>
          <w:p w14:paraId="58BB5AE2" w14:textId="39CC8C12" w:rsidR="00C22246" w:rsidRPr="00A2704F" w:rsidRDefault="00C22246" w:rsidP="00C22246">
            <w:pPr>
              <w:pStyle w:val="TableText"/>
            </w:pPr>
            <w:r w:rsidRPr="00E62ACE">
              <w:t>SEC.02.19.17 ATO Developer Configuration, Testing, Evaluation, Training, Architecture and Design (SA-10, 11, 16, 17 )</w:t>
            </w:r>
          </w:p>
        </w:tc>
      </w:tr>
      <w:tr w:rsidR="00C22246" w:rsidRPr="00A2704F" w14:paraId="428E4446" w14:textId="77777777" w:rsidTr="008405C0">
        <w:trPr>
          <w:cantSplit/>
        </w:trPr>
        <w:tc>
          <w:tcPr>
            <w:tcW w:w="1161" w:type="pct"/>
          </w:tcPr>
          <w:p w14:paraId="0BED9F17" w14:textId="662D87EC" w:rsidR="00C22246" w:rsidRPr="00A2704F" w:rsidRDefault="00C22246" w:rsidP="00C22246">
            <w:pPr>
              <w:pStyle w:val="TableText"/>
            </w:pPr>
            <w:r w:rsidRPr="007E3080">
              <w:t>RTC871088</w:t>
            </w:r>
          </w:p>
        </w:tc>
        <w:tc>
          <w:tcPr>
            <w:tcW w:w="3839" w:type="pct"/>
          </w:tcPr>
          <w:p w14:paraId="35FCE948" w14:textId="1922D008" w:rsidR="00C22246" w:rsidRPr="00A2704F" w:rsidRDefault="00C22246" w:rsidP="00C22246">
            <w:pPr>
              <w:pStyle w:val="TableText"/>
            </w:pPr>
            <w:r w:rsidRPr="00E62ACE">
              <w:t>SEC.02.19.18 ATO Remediation, Alerts and Error Handling (SI-2, 5, and 11)</w:t>
            </w:r>
          </w:p>
        </w:tc>
      </w:tr>
      <w:tr w:rsidR="00C22246" w:rsidRPr="00A2704F" w14:paraId="6DF375F6" w14:textId="77777777" w:rsidTr="008405C0">
        <w:trPr>
          <w:cantSplit/>
        </w:trPr>
        <w:tc>
          <w:tcPr>
            <w:tcW w:w="1161" w:type="pct"/>
          </w:tcPr>
          <w:p w14:paraId="3D284326" w14:textId="34A222E9" w:rsidR="00C22246" w:rsidRPr="00A2704F" w:rsidRDefault="00C22246" w:rsidP="00C22246">
            <w:pPr>
              <w:pStyle w:val="TableText"/>
            </w:pPr>
            <w:r w:rsidRPr="007E3080">
              <w:t>RTC871089</w:t>
            </w:r>
          </w:p>
        </w:tc>
        <w:tc>
          <w:tcPr>
            <w:tcW w:w="3839" w:type="pct"/>
          </w:tcPr>
          <w:p w14:paraId="4CA4EBB6" w14:textId="20F1CB1A" w:rsidR="00C22246" w:rsidRPr="00A2704F" w:rsidRDefault="00C22246" w:rsidP="00C22246">
            <w:pPr>
              <w:pStyle w:val="TableText"/>
            </w:pPr>
            <w:r w:rsidRPr="00E62ACE">
              <w:t>SEC.02.19.12 ATO Security Categorization (RA-2)</w:t>
            </w:r>
          </w:p>
        </w:tc>
      </w:tr>
      <w:tr w:rsidR="00C22246" w:rsidRPr="00A2704F" w14:paraId="4B4D45CB" w14:textId="77777777" w:rsidTr="008405C0">
        <w:trPr>
          <w:cantSplit/>
        </w:trPr>
        <w:tc>
          <w:tcPr>
            <w:tcW w:w="1161" w:type="pct"/>
          </w:tcPr>
          <w:p w14:paraId="30015E32" w14:textId="747469AF" w:rsidR="00C22246" w:rsidRPr="00A2704F" w:rsidRDefault="00C22246" w:rsidP="00C22246">
            <w:pPr>
              <w:pStyle w:val="TableText"/>
            </w:pPr>
            <w:r w:rsidRPr="007E3080">
              <w:t>RTC871093</w:t>
            </w:r>
          </w:p>
        </w:tc>
        <w:tc>
          <w:tcPr>
            <w:tcW w:w="3839" w:type="pct"/>
          </w:tcPr>
          <w:p w14:paraId="3F877982" w14:textId="3DD1FB25" w:rsidR="00C22246" w:rsidRPr="00A2704F" w:rsidRDefault="00C22246" w:rsidP="00C22246">
            <w:pPr>
              <w:pStyle w:val="TableText"/>
            </w:pPr>
            <w:r w:rsidRPr="00E62ACE">
              <w:t>SEC.02.19.19 ATO Malicious Code and Spam Protection (SI-3, 8)</w:t>
            </w:r>
          </w:p>
        </w:tc>
      </w:tr>
      <w:tr w:rsidR="00C22246" w:rsidRPr="00A2704F" w14:paraId="4C921A60" w14:textId="77777777" w:rsidTr="008405C0">
        <w:trPr>
          <w:cantSplit/>
        </w:trPr>
        <w:tc>
          <w:tcPr>
            <w:tcW w:w="1161" w:type="pct"/>
          </w:tcPr>
          <w:p w14:paraId="6E7B6737" w14:textId="031686AE" w:rsidR="00C22246" w:rsidRPr="00A2704F" w:rsidRDefault="00C22246" w:rsidP="00C22246">
            <w:pPr>
              <w:pStyle w:val="TableText"/>
            </w:pPr>
            <w:r w:rsidRPr="007E3080">
              <w:t>RTC871095</w:t>
            </w:r>
          </w:p>
        </w:tc>
        <w:tc>
          <w:tcPr>
            <w:tcW w:w="3839" w:type="pct"/>
          </w:tcPr>
          <w:p w14:paraId="0F33AD75" w14:textId="02BD4B24" w:rsidR="00C22246" w:rsidRPr="00A2704F" w:rsidRDefault="00C22246" w:rsidP="00C22246">
            <w:pPr>
              <w:pStyle w:val="TableText"/>
            </w:pPr>
            <w:r w:rsidRPr="00E62ACE">
              <w:t>SEC.02.19.15 ATO System Development Life Cycle (SA-3)</w:t>
            </w:r>
          </w:p>
        </w:tc>
      </w:tr>
      <w:tr w:rsidR="00C22246" w:rsidRPr="00A2704F" w14:paraId="71C34B19" w14:textId="77777777" w:rsidTr="008405C0">
        <w:trPr>
          <w:cantSplit/>
        </w:trPr>
        <w:tc>
          <w:tcPr>
            <w:tcW w:w="1161" w:type="pct"/>
          </w:tcPr>
          <w:p w14:paraId="1C0AA98C" w14:textId="43691CA7" w:rsidR="00C22246" w:rsidRPr="00A2704F" w:rsidRDefault="00C22246" w:rsidP="00C22246">
            <w:pPr>
              <w:pStyle w:val="TableText"/>
            </w:pPr>
            <w:r w:rsidRPr="007E3080">
              <w:t>RTC871096</w:t>
            </w:r>
          </w:p>
        </w:tc>
        <w:tc>
          <w:tcPr>
            <w:tcW w:w="3839" w:type="pct"/>
          </w:tcPr>
          <w:p w14:paraId="60171D13" w14:textId="7B1E8173" w:rsidR="00C22246" w:rsidRPr="00A2704F" w:rsidRDefault="00C22246" w:rsidP="00C22246">
            <w:pPr>
              <w:pStyle w:val="TableText"/>
            </w:pPr>
            <w:r w:rsidRPr="00E62ACE">
              <w:t>SEC.02.19.13 ATO Risk Assessment (RA-3)</w:t>
            </w:r>
          </w:p>
        </w:tc>
      </w:tr>
      <w:tr w:rsidR="00C22246" w:rsidRPr="00A2704F" w14:paraId="5563B1FC" w14:textId="77777777" w:rsidTr="008405C0">
        <w:trPr>
          <w:cantSplit/>
        </w:trPr>
        <w:tc>
          <w:tcPr>
            <w:tcW w:w="1161" w:type="pct"/>
          </w:tcPr>
          <w:p w14:paraId="31B3AF64" w14:textId="0180F279" w:rsidR="00C22246" w:rsidRPr="00A2704F" w:rsidRDefault="00C22246" w:rsidP="00C22246">
            <w:pPr>
              <w:pStyle w:val="TableText"/>
            </w:pPr>
            <w:r w:rsidRPr="007E3080">
              <w:t>RTC871097</w:t>
            </w:r>
          </w:p>
        </w:tc>
        <w:tc>
          <w:tcPr>
            <w:tcW w:w="3839" w:type="pct"/>
          </w:tcPr>
          <w:p w14:paraId="555C6A37" w14:textId="5E826523" w:rsidR="00C22246" w:rsidRPr="00A2704F" w:rsidRDefault="00C22246" w:rsidP="00C22246">
            <w:pPr>
              <w:pStyle w:val="TableText"/>
            </w:pPr>
            <w:r w:rsidRPr="00E62ACE">
              <w:t>SEC.02.19.11 ATO Plan of Action and Milestones Process (PM-4)</w:t>
            </w:r>
          </w:p>
        </w:tc>
      </w:tr>
      <w:tr w:rsidR="00C22246" w:rsidRPr="00A2704F" w14:paraId="21E1213A" w14:textId="77777777" w:rsidTr="008405C0">
        <w:trPr>
          <w:cantSplit/>
        </w:trPr>
        <w:tc>
          <w:tcPr>
            <w:tcW w:w="1161" w:type="pct"/>
          </w:tcPr>
          <w:p w14:paraId="6CAFE537" w14:textId="777ADB22" w:rsidR="00C22246" w:rsidRPr="00A2704F" w:rsidRDefault="00C22246" w:rsidP="00C22246">
            <w:pPr>
              <w:pStyle w:val="TableText"/>
            </w:pPr>
            <w:r w:rsidRPr="007E3080">
              <w:t>RTC871099</w:t>
            </w:r>
          </w:p>
        </w:tc>
        <w:tc>
          <w:tcPr>
            <w:tcW w:w="3839" w:type="pct"/>
          </w:tcPr>
          <w:p w14:paraId="32F95290" w14:textId="7667A509" w:rsidR="00C22246" w:rsidRPr="00A2704F" w:rsidRDefault="00C22246" w:rsidP="00C22246">
            <w:pPr>
              <w:pStyle w:val="TableText"/>
            </w:pPr>
            <w:r w:rsidRPr="00E62ACE">
              <w:t>SEC.02.19.04 ATO Security Authorizations (CA-6)</w:t>
            </w:r>
          </w:p>
        </w:tc>
      </w:tr>
      <w:tr w:rsidR="00C22246" w:rsidRPr="00A2704F" w14:paraId="1E5EEE51" w14:textId="77777777" w:rsidTr="008405C0">
        <w:trPr>
          <w:cantSplit/>
        </w:trPr>
        <w:tc>
          <w:tcPr>
            <w:tcW w:w="1161" w:type="pct"/>
          </w:tcPr>
          <w:p w14:paraId="54C4696A" w14:textId="06D476A5" w:rsidR="00C22246" w:rsidRPr="00A2704F" w:rsidRDefault="00C22246" w:rsidP="00C22246">
            <w:pPr>
              <w:pStyle w:val="TableText"/>
            </w:pPr>
            <w:r w:rsidRPr="007E3080">
              <w:t>RTC871100</w:t>
            </w:r>
          </w:p>
        </w:tc>
        <w:tc>
          <w:tcPr>
            <w:tcW w:w="3839" w:type="pct"/>
          </w:tcPr>
          <w:p w14:paraId="0E0CDBF5" w14:textId="27F932EA" w:rsidR="00C22246" w:rsidRPr="00A2704F" w:rsidRDefault="00C22246" w:rsidP="00C22246">
            <w:pPr>
              <w:pStyle w:val="TableText"/>
            </w:pPr>
            <w:r w:rsidRPr="00E62ACE">
              <w:t>SEC.02.19.03 ATO Assessments, Interconnections, Monitoring and Pen Tests (CA-2, 3, 7, 8, 9)</w:t>
            </w:r>
          </w:p>
        </w:tc>
      </w:tr>
      <w:tr w:rsidR="00C22246" w:rsidRPr="00A2704F" w14:paraId="5F62EFD2" w14:textId="77777777" w:rsidTr="008405C0">
        <w:trPr>
          <w:cantSplit/>
        </w:trPr>
        <w:tc>
          <w:tcPr>
            <w:tcW w:w="1161" w:type="pct"/>
          </w:tcPr>
          <w:p w14:paraId="6C24FF2E" w14:textId="4AAF1891" w:rsidR="00C22246" w:rsidRPr="00A2704F" w:rsidRDefault="00C22246" w:rsidP="00C22246">
            <w:pPr>
              <w:pStyle w:val="TableText"/>
            </w:pPr>
            <w:r w:rsidRPr="007E3080">
              <w:t>RTC904618</w:t>
            </w:r>
          </w:p>
        </w:tc>
        <w:tc>
          <w:tcPr>
            <w:tcW w:w="3839" w:type="pct"/>
          </w:tcPr>
          <w:p w14:paraId="625E86B6" w14:textId="37C9C1E2" w:rsidR="00C22246" w:rsidRPr="00A2704F" w:rsidRDefault="00C22246" w:rsidP="00C22246">
            <w:pPr>
              <w:pStyle w:val="TableText"/>
            </w:pPr>
            <w:r w:rsidRPr="009659D1">
              <w:t>EPIC - Architecture Stack</w:t>
            </w:r>
          </w:p>
        </w:tc>
      </w:tr>
      <w:tr w:rsidR="00C22246" w:rsidRPr="00A2704F" w14:paraId="73AF451C" w14:textId="77777777" w:rsidTr="008405C0">
        <w:trPr>
          <w:cantSplit/>
        </w:trPr>
        <w:tc>
          <w:tcPr>
            <w:tcW w:w="1161" w:type="pct"/>
          </w:tcPr>
          <w:p w14:paraId="71974738" w14:textId="66873065" w:rsidR="00C22246" w:rsidRPr="00A2704F" w:rsidRDefault="00C22246" w:rsidP="00C22246">
            <w:pPr>
              <w:pStyle w:val="TableText"/>
            </w:pPr>
            <w:r w:rsidRPr="007E3080">
              <w:lastRenderedPageBreak/>
              <w:t>RTC904621</w:t>
            </w:r>
          </w:p>
        </w:tc>
        <w:tc>
          <w:tcPr>
            <w:tcW w:w="3839" w:type="pct"/>
          </w:tcPr>
          <w:p w14:paraId="539419D1" w14:textId="26987CFF" w:rsidR="00C22246" w:rsidRPr="00A2704F" w:rsidRDefault="00C22246" w:rsidP="00C22246">
            <w:pPr>
              <w:pStyle w:val="TableText"/>
            </w:pPr>
            <w:r w:rsidRPr="009659D1">
              <w:t>SUB EPIC - Software</w:t>
            </w:r>
          </w:p>
        </w:tc>
      </w:tr>
      <w:tr w:rsidR="00C22246" w:rsidRPr="00A2704F" w14:paraId="5408CB30" w14:textId="77777777" w:rsidTr="008405C0">
        <w:trPr>
          <w:cantSplit/>
        </w:trPr>
        <w:tc>
          <w:tcPr>
            <w:tcW w:w="1161" w:type="pct"/>
          </w:tcPr>
          <w:p w14:paraId="25FB2960" w14:textId="3B930035" w:rsidR="00C22246" w:rsidRPr="00A2704F" w:rsidRDefault="00C22246" w:rsidP="00C22246">
            <w:pPr>
              <w:pStyle w:val="TableText"/>
            </w:pPr>
            <w:r w:rsidRPr="007E3080">
              <w:t>RTC904624</w:t>
            </w:r>
          </w:p>
        </w:tc>
        <w:tc>
          <w:tcPr>
            <w:tcW w:w="3839" w:type="pct"/>
          </w:tcPr>
          <w:p w14:paraId="2F6F186D" w14:textId="74827AD0" w:rsidR="00C22246" w:rsidRPr="00A2704F" w:rsidRDefault="00C22246" w:rsidP="00C22246">
            <w:pPr>
              <w:pStyle w:val="TableText"/>
            </w:pPr>
            <w:r w:rsidRPr="009659D1">
              <w:t>EPIC - Services</w:t>
            </w:r>
          </w:p>
        </w:tc>
      </w:tr>
      <w:tr w:rsidR="00C22246" w:rsidRPr="00A2704F" w14:paraId="56CDA879" w14:textId="77777777" w:rsidTr="008405C0">
        <w:trPr>
          <w:cantSplit/>
        </w:trPr>
        <w:tc>
          <w:tcPr>
            <w:tcW w:w="1161" w:type="pct"/>
          </w:tcPr>
          <w:p w14:paraId="3637F10E" w14:textId="53148172" w:rsidR="00C22246" w:rsidRPr="00A2704F" w:rsidRDefault="00C22246" w:rsidP="00C22246">
            <w:pPr>
              <w:pStyle w:val="TableText"/>
            </w:pPr>
            <w:r w:rsidRPr="007E3080">
              <w:t>RTC904625</w:t>
            </w:r>
          </w:p>
        </w:tc>
        <w:tc>
          <w:tcPr>
            <w:tcW w:w="3839" w:type="pct"/>
          </w:tcPr>
          <w:p w14:paraId="1B27895E" w14:textId="58FCA956" w:rsidR="00C22246" w:rsidRPr="00A2704F" w:rsidRDefault="00C22246" w:rsidP="00C22246">
            <w:pPr>
              <w:pStyle w:val="TableText"/>
            </w:pPr>
            <w:r w:rsidRPr="009659D1">
              <w:t>EPIC - Applications</w:t>
            </w:r>
          </w:p>
        </w:tc>
      </w:tr>
      <w:tr w:rsidR="00C22246" w:rsidRPr="00A2704F" w14:paraId="1F561AAF" w14:textId="77777777" w:rsidTr="008405C0">
        <w:trPr>
          <w:cantSplit/>
        </w:trPr>
        <w:tc>
          <w:tcPr>
            <w:tcW w:w="1161" w:type="pct"/>
          </w:tcPr>
          <w:p w14:paraId="2AC5152E" w14:textId="0398AD5C" w:rsidR="00C22246" w:rsidRPr="00A2704F" w:rsidRDefault="00C22246" w:rsidP="00C22246">
            <w:pPr>
              <w:pStyle w:val="TableText"/>
            </w:pPr>
            <w:r w:rsidRPr="007E3080">
              <w:t>RTC904626</w:t>
            </w:r>
          </w:p>
        </w:tc>
        <w:tc>
          <w:tcPr>
            <w:tcW w:w="3839" w:type="pct"/>
          </w:tcPr>
          <w:p w14:paraId="65CA5CC7" w14:textId="7BBDE4AD" w:rsidR="00C22246" w:rsidRPr="00A2704F" w:rsidRDefault="00C22246" w:rsidP="00C22246">
            <w:pPr>
              <w:pStyle w:val="TableText"/>
            </w:pPr>
            <w:r w:rsidRPr="0043588D">
              <w:t>SUB EPIC - FHIR API</w:t>
            </w:r>
          </w:p>
        </w:tc>
      </w:tr>
      <w:tr w:rsidR="00C22246" w:rsidRPr="00A2704F" w14:paraId="21DEEB29" w14:textId="77777777" w:rsidTr="008405C0">
        <w:trPr>
          <w:cantSplit/>
        </w:trPr>
        <w:tc>
          <w:tcPr>
            <w:tcW w:w="1161" w:type="pct"/>
          </w:tcPr>
          <w:p w14:paraId="454A5DA0" w14:textId="7E1FFD9F" w:rsidR="00C22246" w:rsidRPr="00A2704F" w:rsidRDefault="00C22246" w:rsidP="00C22246">
            <w:pPr>
              <w:pStyle w:val="TableText"/>
            </w:pPr>
            <w:r w:rsidRPr="007E3080">
              <w:t>RTC904629</w:t>
            </w:r>
          </w:p>
        </w:tc>
        <w:tc>
          <w:tcPr>
            <w:tcW w:w="3839" w:type="pct"/>
          </w:tcPr>
          <w:p w14:paraId="50F6A9DA" w14:textId="3297F3D8" w:rsidR="00C22246" w:rsidRPr="00A2704F" w:rsidRDefault="00C22246" w:rsidP="00C22246">
            <w:pPr>
              <w:pStyle w:val="TableText"/>
            </w:pPr>
            <w:r w:rsidRPr="0043588D">
              <w:t>SUB EPIC - Shared</w:t>
            </w:r>
          </w:p>
        </w:tc>
      </w:tr>
      <w:tr w:rsidR="00C22246" w:rsidRPr="00A2704F" w14:paraId="294288D2" w14:textId="77777777" w:rsidTr="008405C0">
        <w:trPr>
          <w:cantSplit/>
        </w:trPr>
        <w:tc>
          <w:tcPr>
            <w:tcW w:w="1161" w:type="pct"/>
          </w:tcPr>
          <w:p w14:paraId="7FF04AFF" w14:textId="57609AC0" w:rsidR="00C22246" w:rsidRPr="00A2704F" w:rsidRDefault="00C22246" w:rsidP="00C22246">
            <w:pPr>
              <w:pStyle w:val="TableText"/>
            </w:pPr>
            <w:r w:rsidRPr="007E3080">
              <w:t>RTC904630</w:t>
            </w:r>
          </w:p>
        </w:tc>
        <w:tc>
          <w:tcPr>
            <w:tcW w:w="3839" w:type="pct"/>
          </w:tcPr>
          <w:p w14:paraId="407A274D" w14:textId="623AD185" w:rsidR="00C22246" w:rsidRPr="00A2704F" w:rsidRDefault="00C22246" w:rsidP="00C22246">
            <w:pPr>
              <w:pStyle w:val="TableText"/>
            </w:pPr>
            <w:r w:rsidRPr="0043588D">
              <w:t>SUB EPIC - ATO</w:t>
            </w:r>
          </w:p>
        </w:tc>
      </w:tr>
      <w:tr w:rsidR="00C22246" w:rsidRPr="00A2704F" w14:paraId="11A37585" w14:textId="77777777" w:rsidTr="008405C0">
        <w:trPr>
          <w:cantSplit/>
        </w:trPr>
        <w:tc>
          <w:tcPr>
            <w:tcW w:w="1161" w:type="pct"/>
          </w:tcPr>
          <w:p w14:paraId="78879D94" w14:textId="7CC298DB" w:rsidR="00C22246" w:rsidRPr="00A2704F" w:rsidRDefault="00C22246" w:rsidP="00C22246">
            <w:pPr>
              <w:pStyle w:val="TableText"/>
            </w:pPr>
            <w:r w:rsidRPr="007E3080">
              <w:t>RTC905335</w:t>
            </w:r>
          </w:p>
        </w:tc>
        <w:tc>
          <w:tcPr>
            <w:tcW w:w="3839" w:type="pct"/>
          </w:tcPr>
          <w:p w14:paraId="05B526F0" w14:textId="530C0454" w:rsidR="00C22246" w:rsidRPr="00A2704F" w:rsidRDefault="00C22246" w:rsidP="00C22246">
            <w:pPr>
              <w:pStyle w:val="TableText"/>
            </w:pPr>
            <w:r w:rsidRPr="0043588D">
              <w:t>SUB EPIC - TAS Portal</w:t>
            </w:r>
          </w:p>
        </w:tc>
      </w:tr>
      <w:tr w:rsidR="00C22246" w:rsidRPr="00A2704F" w14:paraId="463C3E67" w14:textId="77777777" w:rsidTr="008405C0">
        <w:trPr>
          <w:cantSplit/>
        </w:trPr>
        <w:tc>
          <w:tcPr>
            <w:tcW w:w="1161" w:type="pct"/>
          </w:tcPr>
          <w:p w14:paraId="46E028DC" w14:textId="4E15B82D" w:rsidR="00C22246" w:rsidRPr="00A2704F" w:rsidRDefault="00C22246" w:rsidP="00C22246">
            <w:pPr>
              <w:pStyle w:val="TableText"/>
            </w:pPr>
            <w:r w:rsidRPr="007E3080">
              <w:t>RTC905336</w:t>
            </w:r>
          </w:p>
        </w:tc>
        <w:tc>
          <w:tcPr>
            <w:tcW w:w="3839" w:type="pct"/>
          </w:tcPr>
          <w:p w14:paraId="208C6CF2" w14:textId="47B4BBBE" w:rsidR="00C22246" w:rsidRPr="00A2704F" w:rsidRDefault="00C22246" w:rsidP="00C22246">
            <w:pPr>
              <w:pStyle w:val="TableText"/>
            </w:pPr>
            <w:r w:rsidRPr="0043588D">
              <w:t>SUB EPIC - SharePoint</w:t>
            </w:r>
          </w:p>
        </w:tc>
      </w:tr>
      <w:tr w:rsidR="00636E02" w:rsidRPr="00A2704F" w14:paraId="2DBE6A5D" w14:textId="77777777" w:rsidTr="008405C0">
        <w:trPr>
          <w:cantSplit/>
        </w:trPr>
        <w:tc>
          <w:tcPr>
            <w:tcW w:w="1161" w:type="pct"/>
          </w:tcPr>
          <w:p w14:paraId="1032E1FE" w14:textId="7B933964" w:rsidR="00636E02" w:rsidRPr="00A2704F" w:rsidRDefault="00636E02" w:rsidP="00636E02">
            <w:pPr>
              <w:pStyle w:val="TableText"/>
            </w:pPr>
            <w:r w:rsidRPr="0043588D">
              <w:t>RM 898902, RTC 515896</w:t>
            </w:r>
          </w:p>
        </w:tc>
        <w:tc>
          <w:tcPr>
            <w:tcW w:w="3839" w:type="pct"/>
          </w:tcPr>
          <w:p w14:paraId="0B148852" w14:textId="5A0DBB92" w:rsidR="00636E02" w:rsidRPr="00A2704F" w:rsidRDefault="00636E02" w:rsidP="00636E02">
            <w:pPr>
              <w:pStyle w:val="TableText"/>
            </w:pPr>
            <w:r w:rsidRPr="0043588D">
              <w:t>[Continued] Apply Configuration Management - TAS Code Move</w:t>
            </w:r>
          </w:p>
        </w:tc>
      </w:tr>
      <w:tr w:rsidR="00636E02" w:rsidRPr="00A2704F" w14:paraId="0153A3CC" w14:textId="77777777" w:rsidTr="008405C0">
        <w:trPr>
          <w:cantSplit/>
        </w:trPr>
        <w:tc>
          <w:tcPr>
            <w:tcW w:w="1161" w:type="pct"/>
          </w:tcPr>
          <w:p w14:paraId="7D032A94" w14:textId="5BE1AED2" w:rsidR="00636E02" w:rsidRPr="00A2704F" w:rsidRDefault="00636E02" w:rsidP="00636E02">
            <w:pPr>
              <w:pStyle w:val="TableText"/>
            </w:pPr>
            <w:r w:rsidRPr="0043588D">
              <w:t>RM 902073, RTC 527261</w:t>
            </w:r>
          </w:p>
        </w:tc>
        <w:tc>
          <w:tcPr>
            <w:tcW w:w="3839" w:type="pct"/>
          </w:tcPr>
          <w:p w14:paraId="7D8563D3" w14:textId="7BFCA5DF" w:rsidR="00636E02" w:rsidRPr="00A2704F" w:rsidRDefault="00636E02" w:rsidP="00636E02">
            <w:pPr>
              <w:pStyle w:val="TableText"/>
            </w:pPr>
            <w:r w:rsidRPr="0043588D">
              <w:t>Implement Fortify Scans in VA EDE CI environment</w:t>
            </w:r>
          </w:p>
        </w:tc>
      </w:tr>
      <w:tr w:rsidR="00636E02" w:rsidRPr="00A2704F" w14:paraId="451BFBFB" w14:textId="77777777" w:rsidTr="008405C0">
        <w:trPr>
          <w:cantSplit/>
        </w:trPr>
        <w:tc>
          <w:tcPr>
            <w:tcW w:w="1161" w:type="pct"/>
          </w:tcPr>
          <w:p w14:paraId="00BF6C41" w14:textId="26745852" w:rsidR="00636E02" w:rsidRPr="00A2704F" w:rsidRDefault="00636E02" w:rsidP="00636E02">
            <w:pPr>
              <w:pStyle w:val="TableText"/>
            </w:pPr>
            <w:r w:rsidRPr="0043588D">
              <w:t>RM 918269</w:t>
            </w:r>
          </w:p>
        </w:tc>
        <w:tc>
          <w:tcPr>
            <w:tcW w:w="3839" w:type="pct"/>
          </w:tcPr>
          <w:p w14:paraId="4AA8B45C" w14:textId="586D0273" w:rsidR="00636E02" w:rsidRPr="00A2704F" w:rsidRDefault="00636E02" w:rsidP="00636E02">
            <w:pPr>
              <w:pStyle w:val="TableText"/>
            </w:pPr>
            <w:r w:rsidRPr="0043588D">
              <w:t>TASCore Ingest</w:t>
            </w:r>
          </w:p>
        </w:tc>
      </w:tr>
      <w:tr w:rsidR="00636E02" w:rsidRPr="00A2704F" w14:paraId="1155FBD0" w14:textId="77777777" w:rsidTr="008405C0">
        <w:trPr>
          <w:cantSplit/>
        </w:trPr>
        <w:tc>
          <w:tcPr>
            <w:tcW w:w="1161" w:type="pct"/>
          </w:tcPr>
          <w:p w14:paraId="24626482" w14:textId="6903EC9D" w:rsidR="00636E02" w:rsidRPr="00A2704F" w:rsidRDefault="00636E02" w:rsidP="00636E02">
            <w:pPr>
              <w:pStyle w:val="TableText"/>
            </w:pPr>
            <w:r w:rsidRPr="0043588D">
              <w:t>RM 918271, RTC 558424</w:t>
            </w:r>
          </w:p>
        </w:tc>
        <w:tc>
          <w:tcPr>
            <w:tcW w:w="3839" w:type="pct"/>
          </w:tcPr>
          <w:p w14:paraId="6DB69A9A" w14:textId="56992005" w:rsidR="00636E02" w:rsidRPr="00A2704F" w:rsidRDefault="00636E02" w:rsidP="00636E02">
            <w:pPr>
              <w:pStyle w:val="TableText"/>
            </w:pPr>
            <w:r w:rsidRPr="0043588D">
              <w:t>Select Icon Associated with Accordion</w:t>
            </w:r>
          </w:p>
        </w:tc>
      </w:tr>
      <w:tr w:rsidR="00636E02" w:rsidRPr="00A2704F" w14:paraId="621E3840" w14:textId="77777777" w:rsidTr="008405C0">
        <w:trPr>
          <w:cantSplit/>
        </w:trPr>
        <w:tc>
          <w:tcPr>
            <w:tcW w:w="1161" w:type="pct"/>
          </w:tcPr>
          <w:p w14:paraId="2AAA0366" w14:textId="4B6E499D" w:rsidR="00636E02" w:rsidRPr="00A2704F" w:rsidRDefault="00636E02" w:rsidP="00636E02">
            <w:pPr>
              <w:pStyle w:val="TableText"/>
            </w:pPr>
            <w:r w:rsidRPr="0043588D">
              <w:t>RM 918275, RTC 558437</w:t>
            </w:r>
          </w:p>
        </w:tc>
        <w:tc>
          <w:tcPr>
            <w:tcW w:w="3839" w:type="pct"/>
          </w:tcPr>
          <w:p w14:paraId="575139AB" w14:textId="3197C332" w:rsidR="00636E02" w:rsidRPr="00A2704F" w:rsidRDefault="00636E02" w:rsidP="00636E02">
            <w:pPr>
              <w:pStyle w:val="TableText"/>
            </w:pPr>
            <w:r w:rsidRPr="0043588D">
              <w:t xml:space="preserve">Calendar Web Section on Home Page - Reposition </w:t>
            </w:r>
            <w:proofErr w:type="spellStart"/>
            <w:r w:rsidRPr="0043588D">
              <w:t>Reoccuring</w:t>
            </w:r>
            <w:proofErr w:type="spellEnd"/>
            <w:r w:rsidRPr="0043588D">
              <w:t xml:space="preserve"> </w:t>
            </w:r>
            <w:commentRangeStart w:id="55"/>
            <w:commentRangeStart w:id="56"/>
            <w:r w:rsidRPr="0043588D">
              <w:t>Symbol</w:t>
            </w:r>
            <w:commentRangeEnd w:id="55"/>
            <w:r w:rsidR="00393252">
              <w:rPr>
                <w:rStyle w:val="CommentReference"/>
                <w:rFonts w:ascii="Times New Roman" w:eastAsia="Times New Roman" w:hAnsi="Times New Roman" w:cs="Times New Roman"/>
              </w:rPr>
              <w:commentReference w:id="55"/>
            </w:r>
            <w:commentRangeEnd w:id="56"/>
            <w:r w:rsidR="008623D6">
              <w:rPr>
                <w:rStyle w:val="CommentReference"/>
                <w:rFonts w:ascii="Times New Roman" w:eastAsia="Times New Roman" w:hAnsi="Times New Roman" w:cs="Times New Roman"/>
              </w:rPr>
              <w:commentReference w:id="56"/>
            </w:r>
          </w:p>
        </w:tc>
      </w:tr>
      <w:tr w:rsidR="00636E02" w:rsidRPr="00A2704F" w14:paraId="2B2D2F8D" w14:textId="77777777" w:rsidTr="008405C0">
        <w:trPr>
          <w:cantSplit/>
        </w:trPr>
        <w:tc>
          <w:tcPr>
            <w:tcW w:w="1161" w:type="pct"/>
          </w:tcPr>
          <w:p w14:paraId="3C60D501" w14:textId="6BB2ABE9" w:rsidR="00636E02" w:rsidRPr="00A2704F" w:rsidRDefault="00636E02" w:rsidP="00636E02">
            <w:pPr>
              <w:pStyle w:val="TableText"/>
            </w:pPr>
            <w:r w:rsidRPr="007D4413">
              <w:t>RM 918277, RTC 558456</w:t>
            </w:r>
          </w:p>
        </w:tc>
        <w:tc>
          <w:tcPr>
            <w:tcW w:w="3839" w:type="pct"/>
          </w:tcPr>
          <w:p w14:paraId="69D85476" w14:textId="4079FED5" w:rsidR="00636E02" w:rsidRPr="00A2704F" w:rsidRDefault="00636E02" w:rsidP="00636E02">
            <w:pPr>
              <w:pStyle w:val="TableText"/>
            </w:pPr>
            <w:r w:rsidRPr="007D4413">
              <w:t>Allow for &gt; 255 Characters in Generate Email Message</w:t>
            </w:r>
          </w:p>
        </w:tc>
      </w:tr>
      <w:tr w:rsidR="00636E02" w:rsidRPr="00A2704F" w14:paraId="52C89192" w14:textId="77777777" w:rsidTr="008405C0">
        <w:trPr>
          <w:cantSplit/>
        </w:trPr>
        <w:tc>
          <w:tcPr>
            <w:tcW w:w="1161" w:type="pct"/>
          </w:tcPr>
          <w:p w14:paraId="7F85F149" w14:textId="23320E84" w:rsidR="00636E02" w:rsidRPr="00A2704F" w:rsidRDefault="00636E02" w:rsidP="00636E02">
            <w:pPr>
              <w:pStyle w:val="TableText"/>
            </w:pPr>
            <w:r w:rsidRPr="007D4413">
              <w:t>RM 918278, RTC 558453</w:t>
            </w:r>
          </w:p>
        </w:tc>
        <w:tc>
          <w:tcPr>
            <w:tcW w:w="3839" w:type="pct"/>
          </w:tcPr>
          <w:p w14:paraId="50867F25" w14:textId="5263AF53" w:rsidR="00636E02" w:rsidRPr="00A2704F" w:rsidRDefault="00636E02" w:rsidP="00636E02">
            <w:pPr>
              <w:pStyle w:val="TableText"/>
            </w:pPr>
            <w:r w:rsidRPr="007D4413">
              <w:t>Site Generate Emails - Clear Memory</w:t>
            </w:r>
          </w:p>
        </w:tc>
      </w:tr>
      <w:tr w:rsidR="00636E02" w:rsidRPr="00A2704F" w14:paraId="6ADEFE39" w14:textId="77777777" w:rsidTr="008405C0">
        <w:trPr>
          <w:cantSplit/>
        </w:trPr>
        <w:tc>
          <w:tcPr>
            <w:tcW w:w="1161" w:type="pct"/>
          </w:tcPr>
          <w:p w14:paraId="738573CA" w14:textId="5549E708" w:rsidR="00636E02" w:rsidRPr="00A2704F" w:rsidRDefault="00636E02" w:rsidP="00636E02">
            <w:pPr>
              <w:pStyle w:val="TableText"/>
            </w:pPr>
            <w:r w:rsidRPr="007D4413">
              <w:t>RM 918280, RTC 558451</w:t>
            </w:r>
          </w:p>
        </w:tc>
        <w:tc>
          <w:tcPr>
            <w:tcW w:w="3839" w:type="pct"/>
          </w:tcPr>
          <w:p w14:paraId="61B7FFD8" w14:textId="0F30FC9E" w:rsidR="00636E02" w:rsidRPr="00A2704F" w:rsidRDefault="00636E02" w:rsidP="00636E02">
            <w:pPr>
              <w:pStyle w:val="TableText"/>
            </w:pPr>
            <w:r w:rsidRPr="007D4413">
              <w:t>Repositioning Non-MCCF Program and NPI Program Button</w:t>
            </w:r>
          </w:p>
        </w:tc>
      </w:tr>
      <w:tr w:rsidR="00636E02" w:rsidRPr="00A2704F" w14:paraId="7EE43AA1" w14:textId="77777777" w:rsidTr="008405C0">
        <w:trPr>
          <w:cantSplit/>
        </w:trPr>
        <w:tc>
          <w:tcPr>
            <w:tcW w:w="1161" w:type="pct"/>
          </w:tcPr>
          <w:p w14:paraId="07CBBB1C" w14:textId="655803A7" w:rsidR="00636E02" w:rsidRPr="00A2704F" w:rsidRDefault="00636E02" w:rsidP="00636E02">
            <w:pPr>
              <w:pStyle w:val="TableText"/>
            </w:pPr>
            <w:r w:rsidRPr="007D4413">
              <w:t>RM 918281, RTC 558447</w:t>
            </w:r>
          </w:p>
        </w:tc>
        <w:tc>
          <w:tcPr>
            <w:tcW w:w="3839" w:type="pct"/>
          </w:tcPr>
          <w:p w14:paraId="2DD5D1F4" w14:textId="7C90F7BA" w:rsidR="00636E02" w:rsidRPr="00A2704F" w:rsidRDefault="00636E02" w:rsidP="00636E02">
            <w:pPr>
              <w:pStyle w:val="TableText"/>
            </w:pPr>
            <w:r w:rsidRPr="007D4413">
              <w:t>Update Read Only Permissions to Remove Access to CBO Document Library</w:t>
            </w:r>
          </w:p>
        </w:tc>
      </w:tr>
      <w:tr w:rsidR="00636E02" w:rsidRPr="00A2704F" w14:paraId="1D9A4ACF" w14:textId="77777777" w:rsidTr="008405C0">
        <w:trPr>
          <w:cantSplit/>
        </w:trPr>
        <w:tc>
          <w:tcPr>
            <w:tcW w:w="1161" w:type="pct"/>
          </w:tcPr>
          <w:p w14:paraId="14AA2D26" w14:textId="607CA782" w:rsidR="00636E02" w:rsidRPr="00A2704F" w:rsidRDefault="00636E02" w:rsidP="00636E02">
            <w:pPr>
              <w:pStyle w:val="TableText"/>
            </w:pPr>
            <w:r w:rsidRPr="007D4413">
              <w:t>RM 918385, RTC 559686</w:t>
            </w:r>
          </w:p>
        </w:tc>
        <w:tc>
          <w:tcPr>
            <w:tcW w:w="3839" w:type="pct"/>
          </w:tcPr>
          <w:p w14:paraId="5F92CB9E" w14:textId="293319B1" w:rsidR="00636E02" w:rsidRPr="00A2704F" w:rsidRDefault="00636E02" w:rsidP="00636E02">
            <w:pPr>
              <w:pStyle w:val="TableText"/>
            </w:pPr>
            <w:r w:rsidRPr="007D4413">
              <w:t>Add Project Page Hyperlinks to Footer</w:t>
            </w:r>
          </w:p>
        </w:tc>
      </w:tr>
      <w:tr w:rsidR="00636E02" w:rsidRPr="00A2704F" w14:paraId="7A865F28" w14:textId="77777777" w:rsidTr="008405C0">
        <w:trPr>
          <w:cantSplit/>
        </w:trPr>
        <w:tc>
          <w:tcPr>
            <w:tcW w:w="1161" w:type="pct"/>
          </w:tcPr>
          <w:p w14:paraId="4334BBF1" w14:textId="286D719F" w:rsidR="00636E02" w:rsidRPr="00A2704F" w:rsidRDefault="00636E02" w:rsidP="00636E02">
            <w:pPr>
              <w:pStyle w:val="TableText"/>
            </w:pPr>
            <w:r w:rsidRPr="007D4413">
              <w:t>RM 918390, RTC 559731</w:t>
            </w:r>
          </w:p>
        </w:tc>
        <w:tc>
          <w:tcPr>
            <w:tcW w:w="3839" w:type="pct"/>
          </w:tcPr>
          <w:p w14:paraId="591AF719" w14:textId="09AC9DD5" w:rsidR="00636E02" w:rsidRPr="00A2704F" w:rsidRDefault="00636E02" w:rsidP="00636E02">
            <w:pPr>
              <w:pStyle w:val="TableText"/>
            </w:pPr>
            <w:r w:rsidRPr="007D4413">
              <w:t>Ungroup Image/Link Document Format Type &amp; Display Distinct Icons</w:t>
            </w:r>
          </w:p>
        </w:tc>
      </w:tr>
      <w:tr w:rsidR="00636E02" w:rsidRPr="00A2704F" w14:paraId="56983DA0" w14:textId="77777777" w:rsidTr="008405C0">
        <w:trPr>
          <w:cantSplit/>
        </w:trPr>
        <w:tc>
          <w:tcPr>
            <w:tcW w:w="1161" w:type="pct"/>
          </w:tcPr>
          <w:p w14:paraId="0FFD8303" w14:textId="3E2FA947" w:rsidR="00636E02" w:rsidRPr="00A2704F" w:rsidRDefault="00636E02" w:rsidP="00636E02">
            <w:pPr>
              <w:pStyle w:val="TableText"/>
            </w:pPr>
            <w:r w:rsidRPr="007D4413">
              <w:t>RM 918409, RTC 559746</w:t>
            </w:r>
          </w:p>
        </w:tc>
        <w:tc>
          <w:tcPr>
            <w:tcW w:w="3839" w:type="pct"/>
          </w:tcPr>
          <w:p w14:paraId="0B97B8C6" w14:textId="457DEBC6" w:rsidR="00636E02" w:rsidRPr="00A2704F" w:rsidRDefault="00636E02" w:rsidP="00636E02">
            <w:pPr>
              <w:pStyle w:val="TableText"/>
            </w:pPr>
            <w:r w:rsidRPr="007D4413">
              <w:t>Display Name Field of CBO Document Library</w:t>
            </w:r>
          </w:p>
        </w:tc>
      </w:tr>
      <w:tr w:rsidR="00636E02" w:rsidRPr="00A2704F" w14:paraId="39382978" w14:textId="77777777" w:rsidTr="008405C0">
        <w:trPr>
          <w:cantSplit/>
        </w:trPr>
        <w:tc>
          <w:tcPr>
            <w:tcW w:w="1161" w:type="pct"/>
          </w:tcPr>
          <w:p w14:paraId="7D528E30" w14:textId="0ACAE2C0" w:rsidR="00636E02" w:rsidRPr="00A2704F" w:rsidRDefault="00636E02" w:rsidP="00636E02">
            <w:pPr>
              <w:pStyle w:val="TableText"/>
            </w:pPr>
            <w:r w:rsidRPr="007D4413">
              <w:t>RM 918410, RTC 559747</w:t>
            </w:r>
          </w:p>
        </w:tc>
        <w:tc>
          <w:tcPr>
            <w:tcW w:w="3839" w:type="pct"/>
          </w:tcPr>
          <w:p w14:paraId="6325B907" w14:textId="24698EBB" w:rsidR="00636E02" w:rsidRPr="00A2704F" w:rsidRDefault="00636E02" w:rsidP="00636E02">
            <w:pPr>
              <w:pStyle w:val="TableText"/>
            </w:pPr>
            <w:r w:rsidRPr="007D4413">
              <w:t>Resolve Content Management Issues - PostSetup</w:t>
            </w:r>
          </w:p>
        </w:tc>
      </w:tr>
      <w:tr w:rsidR="00636E02" w:rsidRPr="00A2704F" w14:paraId="5F7B3AA2" w14:textId="77777777" w:rsidTr="008405C0">
        <w:trPr>
          <w:cantSplit/>
        </w:trPr>
        <w:tc>
          <w:tcPr>
            <w:tcW w:w="1161" w:type="pct"/>
          </w:tcPr>
          <w:p w14:paraId="3A9BB7F6" w14:textId="00957182" w:rsidR="00636E02" w:rsidRPr="00A2704F" w:rsidRDefault="00636E02" w:rsidP="00636E02">
            <w:pPr>
              <w:pStyle w:val="TableText"/>
            </w:pPr>
            <w:r w:rsidRPr="007D4413">
              <w:t>RM 924454, RTC 571256</w:t>
            </w:r>
          </w:p>
        </w:tc>
        <w:tc>
          <w:tcPr>
            <w:tcW w:w="3839" w:type="pct"/>
          </w:tcPr>
          <w:p w14:paraId="02ED2A45" w14:textId="003025FA" w:rsidR="00636E02" w:rsidRPr="00A2704F" w:rsidRDefault="00636E02" w:rsidP="00636E02">
            <w:pPr>
              <w:pStyle w:val="TableText"/>
            </w:pPr>
            <w:r w:rsidRPr="007D4413">
              <w:t>Update MCCF Software Baseline and Submit TRM request</w:t>
            </w:r>
          </w:p>
        </w:tc>
      </w:tr>
      <w:tr w:rsidR="00636E02" w:rsidRPr="00A2704F" w14:paraId="1126EA27" w14:textId="77777777" w:rsidTr="008405C0">
        <w:trPr>
          <w:cantSplit/>
        </w:trPr>
        <w:tc>
          <w:tcPr>
            <w:tcW w:w="1161" w:type="pct"/>
          </w:tcPr>
          <w:p w14:paraId="15854115" w14:textId="522D9F91" w:rsidR="00636E02" w:rsidRPr="00A2704F" w:rsidRDefault="00636E02" w:rsidP="00636E02">
            <w:pPr>
              <w:pStyle w:val="TableText"/>
            </w:pPr>
            <w:r w:rsidRPr="007D4413">
              <w:t>RM 924592, RTC 571473</w:t>
            </w:r>
          </w:p>
        </w:tc>
        <w:tc>
          <w:tcPr>
            <w:tcW w:w="3839" w:type="pct"/>
          </w:tcPr>
          <w:p w14:paraId="341E8025" w14:textId="3B4F6869" w:rsidR="00636E02" w:rsidRPr="00A2704F" w:rsidRDefault="00636E02" w:rsidP="00636E02">
            <w:pPr>
              <w:pStyle w:val="TableText"/>
            </w:pPr>
            <w:r w:rsidRPr="007D4413">
              <w:t>Investigate Test Data generation (coordinate with Terry Nichols and the Product Teams)</w:t>
            </w:r>
          </w:p>
        </w:tc>
      </w:tr>
      <w:tr w:rsidR="00DD4835" w:rsidRPr="00A2704F" w14:paraId="3FC85330" w14:textId="77777777" w:rsidTr="008405C0">
        <w:trPr>
          <w:cantSplit/>
        </w:trPr>
        <w:tc>
          <w:tcPr>
            <w:tcW w:w="1161" w:type="pct"/>
          </w:tcPr>
          <w:p w14:paraId="1CF1A46D" w14:textId="1BCB9B99" w:rsidR="00DD4835" w:rsidRPr="00A2704F" w:rsidRDefault="00DD4835" w:rsidP="00DD4835">
            <w:pPr>
              <w:pStyle w:val="TableText"/>
            </w:pPr>
            <w:r w:rsidRPr="005D1999">
              <w:lastRenderedPageBreak/>
              <w:t>RM 924605, RTC 571483</w:t>
            </w:r>
          </w:p>
        </w:tc>
        <w:tc>
          <w:tcPr>
            <w:tcW w:w="3839" w:type="pct"/>
          </w:tcPr>
          <w:p w14:paraId="7D3D9D4B" w14:textId="6D1CF9DF" w:rsidR="00DD4835" w:rsidRPr="00A2704F" w:rsidRDefault="00DD4835" w:rsidP="00DD4835">
            <w:pPr>
              <w:pStyle w:val="TableText"/>
            </w:pPr>
            <w:r w:rsidRPr="005D1999">
              <w:t>Update SDD with TASCore Build 1 Design Content</w:t>
            </w:r>
          </w:p>
        </w:tc>
      </w:tr>
      <w:tr w:rsidR="00DD4835" w:rsidRPr="00A2704F" w14:paraId="1FDD2036" w14:textId="77777777" w:rsidTr="008405C0">
        <w:trPr>
          <w:cantSplit/>
        </w:trPr>
        <w:tc>
          <w:tcPr>
            <w:tcW w:w="1161" w:type="pct"/>
          </w:tcPr>
          <w:p w14:paraId="032C258B" w14:textId="0BAAD02F" w:rsidR="00DD4835" w:rsidRPr="00A2704F" w:rsidRDefault="00DD4835" w:rsidP="00DD4835">
            <w:pPr>
              <w:pStyle w:val="TableText"/>
            </w:pPr>
            <w:r w:rsidRPr="005D1999">
              <w:t>RM 924627, RTC 571501</w:t>
            </w:r>
          </w:p>
        </w:tc>
        <w:tc>
          <w:tcPr>
            <w:tcW w:w="3839" w:type="pct"/>
          </w:tcPr>
          <w:p w14:paraId="4FA8F573" w14:textId="33014B67" w:rsidR="00DD4835" w:rsidRPr="00A2704F" w:rsidRDefault="00DD4835" w:rsidP="00DD4835">
            <w:pPr>
              <w:pStyle w:val="TableText"/>
            </w:pPr>
            <w:r w:rsidRPr="005D1999">
              <w:t>Implement Performance Testing</w:t>
            </w:r>
          </w:p>
        </w:tc>
      </w:tr>
      <w:tr w:rsidR="00DD4835" w:rsidRPr="00A2704F" w14:paraId="1FFD3314" w14:textId="77777777" w:rsidTr="008405C0">
        <w:trPr>
          <w:cantSplit/>
        </w:trPr>
        <w:tc>
          <w:tcPr>
            <w:tcW w:w="1161" w:type="pct"/>
          </w:tcPr>
          <w:p w14:paraId="01298386" w14:textId="53B68E53" w:rsidR="00DD4835" w:rsidRPr="00A2704F" w:rsidRDefault="00DD4835" w:rsidP="00DD4835">
            <w:pPr>
              <w:pStyle w:val="TableText"/>
            </w:pPr>
            <w:r w:rsidRPr="005D1999">
              <w:t>RM 924651, RTC 571510</w:t>
            </w:r>
          </w:p>
        </w:tc>
        <w:tc>
          <w:tcPr>
            <w:tcW w:w="3839" w:type="pct"/>
          </w:tcPr>
          <w:p w14:paraId="30A75F3B" w14:textId="1D7EF32D" w:rsidR="00DD4835" w:rsidRPr="00A2704F" w:rsidRDefault="00DD4835" w:rsidP="00DD4835">
            <w:pPr>
              <w:pStyle w:val="TableText"/>
            </w:pPr>
            <w:r w:rsidRPr="005D1999">
              <w:t>Setup of notifications on the CI servers (including setup of SMTP)</w:t>
            </w:r>
          </w:p>
        </w:tc>
      </w:tr>
      <w:tr w:rsidR="00DD4835" w:rsidRPr="00A2704F" w14:paraId="0F1B6BFB" w14:textId="77777777" w:rsidTr="008405C0">
        <w:trPr>
          <w:cantSplit/>
        </w:trPr>
        <w:tc>
          <w:tcPr>
            <w:tcW w:w="1161" w:type="pct"/>
          </w:tcPr>
          <w:p w14:paraId="4F9D40AC" w14:textId="2A43C3D7" w:rsidR="00DD4835" w:rsidRPr="00A2704F" w:rsidRDefault="00DD4835" w:rsidP="00DD4835">
            <w:pPr>
              <w:pStyle w:val="TableText"/>
            </w:pPr>
            <w:r w:rsidRPr="005D1999">
              <w:t>RM 924672, RTC 571515</w:t>
            </w:r>
          </w:p>
        </w:tc>
        <w:tc>
          <w:tcPr>
            <w:tcW w:w="3839" w:type="pct"/>
          </w:tcPr>
          <w:p w14:paraId="5EC6E3BB" w14:textId="04BCD551" w:rsidR="00DD4835" w:rsidRPr="00A2704F" w:rsidRDefault="00DD4835" w:rsidP="00DD4835">
            <w:pPr>
              <w:pStyle w:val="TableText"/>
            </w:pPr>
            <w:r w:rsidRPr="005D1999">
              <w:t>Investigate data modeling management tool for storing mapping and modeling</w:t>
            </w:r>
          </w:p>
        </w:tc>
      </w:tr>
      <w:tr w:rsidR="00DD4835" w:rsidRPr="00A2704F" w14:paraId="700F46D9" w14:textId="77777777" w:rsidTr="008405C0">
        <w:trPr>
          <w:cantSplit/>
        </w:trPr>
        <w:tc>
          <w:tcPr>
            <w:tcW w:w="1161" w:type="pct"/>
          </w:tcPr>
          <w:p w14:paraId="2A0A3701" w14:textId="5B503F78" w:rsidR="00DD4835" w:rsidRPr="00A2704F" w:rsidRDefault="00DD4835" w:rsidP="00DD4835">
            <w:pPr>
              <w:pStyle w:val="TableText"/>
            </w:pPr>
            <w:r w:rsidRPr="005D1999">
              <w:t>RM 924676, RTC 571525</w:t>
            </w:r>
          </w:p>
        </w:tc>
        <w:tc>
          <w:tcPr>
            <w:tcW w:w="3839" w:type="pct"/>
          </w:tcPr>
          <w:p w14:paraId="64ECEB64" w14:textId="309FBD87" w:rsidR="00DD4835" w:rsidRPr="00A2704F" w:rsidRDefault="00DD4835" w:rsidP="00DD4835">
            <w:pPr>
              <w:pStyle w:val="TableText"/>
            </w:pPr>
            <w:r w:rsidRPr="005D1999">
              <w:t>Application packaging and deployment process</w:t>
            </w:r>
          </w:p>
        </w:tc>
      </w:tr>
      <w:tr w:rsidR="00726E7D" w:rsidRPr="00A2704F" w14:paraId="48D38D09" w14:textId="77777777" w:rsidTr="008405C0">
        <w:trPr>
          <w:cantSplit/>
        </w:trPr>
        <w:tc>
          <w:tcPr>
            <w:tcW w:w="1161" w:type="pct"/>
          </w:tcPr>
          <w:p w14:paraId="151DE5C6" w14:textId="4B549081" w:rsidR="00726E7D" w:rsidRPr="00A2704F" w:rsidRDefault="00726E7D" w:rsidP="00726E7D">
            <w:pPr>
              <w:pStyle w:val="TableText"/>
            </w:pPr>
            <w:r w:rsidRPr="0047524D">
              <w:t>RM 924842, RTC 571539</w:t>
            </w:r>
          </w:p>
        </w:tc>
        <w:tc>
          <w:tcPr>
            <w:tcW w:w="3839" w:type="pct"/>
          </w:tcPr>
          <w:p w14:paraId="3704A8FC" w14:textId="063877F6" w:rsidR="00726E7D" w:rsidRPr="00A2704F" w:rsidRDefault="00726E7D" w:rsidP="00726E7D">
            <w:pPr>
              <w:pStyle w:val="TableText"/>
            </w:pPr>
            <w:r w:rsidRPr="0047524D">
              <w:t>Implement front end build capability</w:t>
            </w:r>
          </w:p>
        </w:tc>
      </w:tr>
      <w:tr w:rsidR="00726E7D" w:rsidRPr="00A2704F" w14:paraId="2960A11A" w14:textId="77777777" w:rsidTr="008405C0">
        <w:trPr>
          <w:cantSplit/>
        </w:trPr>
        <w:tc>
          <w:tcPr>
            <w:tcW w:w="1161" w:type="pct"/>
          </w:tcPr>
          <w:p w14:paraId="3E5B3585" w14:textId="3F5EDCB4" w:rsidR="00726E7D" w:rsidRPr="00A2704F" w:rsidRDefault="00726E7D" w:rsidP="00726E7D">
            <w:pPr>
              <w:pStyle w:val="TableText"/>
            </w:pPr>
            <w:r w:rsidRPr="0047524D">
              <w:t>RM 924843, RTC 571545</w:t>
            </w:r>
          </w:p>
        </w:tc>
        <w:tc>
          <w:tcPr>
            <w:tcW w:w="3839" w:type="pct"/>
          </w:tcPr>
          <w:p w14:paraId="4C210243" w14:textId="3545B20B" w:rsidR="00726E7D" w:rsidRPr="00A2704F" w:rsidRDefault="00726E7D" w:rsidP="00726E7D">
            <w:pPr>
              <w:pStyle w:val="TableText"/>
            </w:pPr>
            <w:r w:rsidRPr="0047524D">
              <w:t>Create versioning strategy for product teams and shared components</w:t>
            </w:r>
          </w:p>
        </w:tc>
      </w:tr>
      <w:tr w:rsidR="00726E7D" w:rsidRPr="00A2704F" w14:paraId="37A1F213" w14:textId="77777777" w:rsidTr="008405C0">
        <w:trPr>
          <w:cantSplit/>
        </w:trPr>
        <w:tc>
          <w:tcPr>
            <w:tcW w:w="1161" w:type="pct"/>
          </w:tcPr>
          <w:p w14:paraId="4DF1B8AF" w14:textId="4DCC22DE" w:rsidR="00726E7D" w:rsidRPr="00A2704F" w:rsidRDefault="00726E7D" w:rsidP="00726E7D">
            <w:pPr>
              <w:pStyle w:val="TableText"/>
            </w:pPr>
            <w:r w:rsidRPr="0047524D">
              <w:t>RM 925269, RTC 571872</w:t>
            </w:r>
          </w:p>
        </w:tc>
        <w:tc>
          <w:tcPr>
            <w:tcW w:w="3839" w:type="pct"/>
          </w:tcPr>
          <w:p w14:paraId="4D46FE98" w14:textId="2B627471" w:rsidR="00726E7D" w:rsidRPr="00A2704F" w:rsidRDefault="00726E7D" w:rsidP="00726E7D">
            <w:pPr>
              <w:pStyle w:val="TableText"/>
            </w:pPr>
            <w:r w:rsidRPr="0047524D">
              <w:t>Investigate Business Services implementation using data from VistA Data Access Services</w:t>
            </w:r>
          </w:p>
        </w:tc>
      </w:tr>
      <w:tr w:rsidR="00726E7D" w:rsidRPr="00A2704F" w14:paraId="5597A0E8" w14:textId="77777777" w:rsidTr="008405C0">
        <w:trPr>
          <w:cantSplit/>
        </w:trPr>
        <w:tc>
          <w:tcPr>
            <w:tcW w:w="1161" w:type="pct"/>
          </w:tcPr>
          <w:p w14:paraId="646CC01B" w14:textId="7B19EC10" w:rsidR="00726E7D" w:rsidRPr="00A2704F" w:rsidRDefault="00726E7D" w:rsidP="00726E7D">
            <w:pPr>
              <w:pStyle w:val="TableText"/>
            </w:pPr>
            <w:r w:rsidRPr="0047524D">
              <w:t>RM 925270, RTC 571874</w:t>
            </w:r>
          </w:p>
        </w:tc>
        <w:tc>
          <w:tcPr>
            <w:tcW w:w="3839" w:type="pct"/>
          </w:tcPr>
          <w:p w14:paraId="3B12A6D9" w14:textId="2C8219ED" w:rsidR="00726E7D" w:rsidRPr="00A2704F" w:rsidRDefault="00726E7D" w:rsidP="00726E7D">
            <w:pPr>
              <w:pStyle w:val="TableText"/>
            </w:pPr>
            <w:r w:rsidRPr="0047524D">
              <w:t>Investigate NUANCE CLAIM SCRUBBER Interface to support eBilling no touch processing</w:t>
            </w:r>
          </w:p>
        </w:tc>
      </w:tr>
      <w:tr w:rsidR="00726E7D" w:rsidRPr="00A2704F" w14:paraId="5D00CB20" w14:textId="77777777" w:rsidTr="008405C0">
        <w:trPr>
          <w:cantSplit/>
        </w:trPr>
        <w:tc>
          <w:tcPr>
            <w:tcW w:w="1161" w:type="pct"/>
          </w:tcPr>
          <w:p w14:paraId="3504C876" w14:textId="1629532C" w:rsidR="00726E7D" w:rsidRPr="00A2704F" w:rsidRDefault="00726E7D" w:rsidP="00726E7D">
            <w:pPr>
              <w:pStyle w:val="TableText"/>
            </w:pPr>
            <w:r w:rsidRPr="0047524D">
              <w:t>RM 925270, RTC 571883</w:t>
            </w:r>
          </w:p>
        </w:tc>
        <w:tc>
          <w:tcPr>
            <w:tcW w:w="3839" w:type="pct"/>
          </w:tcPr>
          <w:p w14:paraId="138B2B17" w14:textId="4A6869B1" w:rsidR="00726E7D" w:rsidRPr="00A2704F" w:rsidRDefault="00726E7D" w:rsidP="00726E7D">
            <w:pPr>
              <w:pStyle w:val="TableText"/>
            </w:pPr>
            <w:r w:rsidRPr="0047524D">
              <w:t>ICB Technical Interchange - Sprint 2</w:t>
            </w:r>
          </w:p>
        </w:tc>
      </w:tr>
      <w:tr w:rsidR="00726E7D" w:rsidRPr="00A2704F" w14:paraId="0D90CCCC" w14:textId="77777777" w:rsidTr="008405C0">
        <w:trPr>
          <w:cantSplit/>
        </w:trPr>
        <w:tc>
          <w:tcPr>
            <w:tcW w:w="1161" w:type="pct"/>
          </w:tcPr>
          <w:p w14:paraId="027D6631" w14:textId="24E000E5" w:rsidR="00726E7D" w:rsidRPr="00A2704F" w:rsidRDefault="00726E7D" w:rsidP="00726E7D">
            <w:pPr>
              <w:pStyle w:val="TableText"/>
            </w:pPr>
            <w:r w:rsidRPr="009E3146">
              <w:t>RM 925271, RTC 571876</w:t>
            </w:r>
          </w:p>
        </w:tc>
        <w:tc>
          <w:tcPr>
            <w:tcW w:w="3839" w:type="pct"/>
          </w:tcPr>
          <w:p w14:paraId="1FC617EE" w14:textId="408F24BD" w:rsidR="00726E7D" w:rsidRPr="00A2704F" w:rsidRDefault="00726E7D" w:rsidP="00726E7D">
            <w:pPr>
              <w:pStyle w:val="TableText"/>
            </w:pPr>
            <w:r w:rsidRPr="009E3146">
              <w:t>Investigate FSC Interface to support eBilling no touch processing</w:t>
            </w:r>
          </w:p>
        </w:tc>
      </w:tr>
      <w:tr w:rsidR="00726E7D" w:rsidRPr="00A2704F" w14:paraId="6A3D37A1" w14:textId="77777777" w:rsidTr="008405C0">
        <w:trPr>
          <w:cantSplit/>
        </w:trPr>
        <w:tc>
          <w:tcPr>
            <w:tcW w:w="1161" w:type="pct"/>
          </w:tcPr>
          <w:p w14:paraId="3597D221" w14:textId="4E812E71" w:rsidR="00726E7D" w:rsidRPr="00A2704F" w:rsidRDefault="00726E7D" w:rsidP="00726E7D">
            <w:pPr>
              <w:pStyle w:val="TableText"/>
            </w:pPr>
            <w:r w:rsidRPr="009E3146">
              <w:t>RM 925273, RTC 571879</w:t>
            </w:r>
          </w:p>
        </w:tc>
        <w:tc>
          <w:tcPr>
            <w:tcW w:w="3839" w:type="pct"/>
          </w:tcPr>
          <w:p w14:paraId="1C650353" w14:textId="4CDF7F57" w:rsidR="00726E7D" w:rsidRPr="00A2704F" w:rsidRDefault="00726E7D" w:rsidP="00726E7D">
            <w:pPr>
              <w:pStyle w:val="TableText"/>
            </w:pPr>
            <w:r w:rsidRPr="009E3146">
              <w:t>ICB Technical Interchange - Sprint 1</w:t>
            </w:r>
          </w:p>
        </w:tc>
      </w:tr>
      <w:tr w:rsidR="00726E7D" w:rsidRPr="00A2704F" w14:paraId="19F3A0A3" w14:textId="77777777" w:rsidTr="008405C0">
        <w:trPr>
          <w:cantSplit/>
        </w:trPr>
        <w:tc>
          <w:tcPr>
            <w:tcW w:w="1161" w:type="pct"/>
          </w:tcPr>
          <w:p w14:paraId="498C0955" w14:textId="352501BA" w:rsidR="00726E7D" w:rsidRPr="00A2704F" w:rsidRDefault="00726E7D" w:rsidP="00726E7D">
            <w:pPr>
              <w:pStyle w:val="TableText"/>
            </w:pPr>
            <w:r w:rsidRPr="009E3146">
              <w:t>RM 925275, RTC 571884</w:t>
            </w:r>
          </w:p>
        </w:tc>
        <w:tc>
          <w:tcPr>
            <w:tcW w:w="3839" w:type="pct"/>
          </w:tcPr>
          <w:p w14:paraId="1C4EE6A9" w14:textId="67BFFD3B" w:rsidR="00726E7D" w:rsidRPr="00A2704F" w:rsidRDefault="00726E7D" w:rsidP="00726E7D">
            <w:pPr>
              <w:pStyle w:val="TableText"/>
            </w:pPr>
            <w:r w:rsidRPr="009E3146">
              <w:t>ICB Technical Interchange - Sprint 3</w:t>
            </w:r>
          </w:p>
        </w:tc>
      </w:tr>
      <w:tr w:rsidR="00726E7D" w:rsidRPr="00A2704F" w14:paraId="51D78BCA" w14:textId="77777777" w:rsidTr="008405C0">
        <w:trPr>
          <w:cantSplit/>
        </w:trPr>
        <w:tc>
          <w:tcPr>
            <w:tcW w:w="1161" w:type="pct"/>
          </w:tcPr>
          <w:p w14:paraId="32664C61" w14:textId="4B62B745" w:rsidR="00726E7D" w:rsidRPr="00A2704F" w:rsidRDefault="00726E7D" w:rsidP="00726E7D">
            <w:pPr>
              <w:pStyle w:val="TableText"/>
            </w:pPr>
            <w:r w:rsidRPr="009E3146">
              <w:t>RM 925276, RTC 571886</w:t>
            </w:r>
          </w:p>
        </w:tc>
        <w:tc>
          <w:tcPr>
            <w:tcW w:w="3839" w:type="pct"/>
          </w:tcPr>
          <w:p w14:paraId="198D03CD" w14:textId="251DAF0E" w:rsidR="00726E7D" w:rsidRPr="00A2704F" w:rsidRDefault="00726E7D" w:rsidP="00726E7D">
            <w:pPr>
              <w:pStyle w:val="TableText"/>
            </w:pPr>
            <w:r w:rsidRPr="009E3146">
              <w:t>ICB Technical Interchange - Sprint 4</w:t>
            </w:r>
          </w:p>
        </w:tc>
      </w:tr>
      <w:tr w:rsidR="00726E7D" w:rsidRPr="00A2704F" w14:paraId="25269A46" w14:textId="77777777" w:rsidTr="008405C0">
        <w:trPr>
          <w:cantSplit/>
        </w:trPr>
        <w:tc>
          <w:tcPr>
            <w:tcW w:w="1161" w:type="pct"/>
          </w:tcPr>
          <w:p w14:paraId="551AA6B0" w14:textId="7ED16F85" w:rsidR="00726E7D" w:rsidRPr="00A2704F" w:rsidRDefault="00726E7D" w:rsidP="00726E7D">
            <w:pPr>
              <w:pStyle w:val="TableText"/>
            </w:pPr>
            <w:r w:rsidRPr="009E3146">
              <w:t>RM 925277, RTC 571891</w:t>
            </w:r>
          </w:p>
        </w:tc>
        <w:tc>
          <w:tcPr>
            <w:tcW w:w="3839" w:type="pct"/>
          </w:tcPr>
          <w:p w14:paraId="7A7993C3" w14:textId="43B02D70" w:rsidR="00726E7D" w:rsidRPr="00A2704F" w:rsidRDefault="00726E7D" w:rsidP="00726E7D">
            <w:pPr>
              <w:pStyle w:val="TableText"/>
            </w:pPr>
            <w:r w:rsidRPr="009E3146">
              <w:t>IAM SSOi Integration</w:t>
            </w:r>
          </w:p>
        </w:tc>
      </w:tr>
      <w:tr w:rsidR="00726E7D" w:rsidRPr="00A2704F" w14:paraId="08A0A7FD" w14:textId="77777777" w:rsidTr="008405C0">
        <w:trPr>
          <w:cantSplit/>
        </w:trPr>
        <w:tc>
          <w:tcPr>
            <w:tcW w:w="1161" w:type="pct"/>
          </w:tcPr>
          <w:p w14:paraId="54F941C6" w14:textId="58CBFFB9" w:rsidR="00726E7D" w:rsidRPr="00A2704F" w:rsidRDefault="00726E7D" w:rsidP="00726E7D">
            <w:pPr>
              <w:pStyle w:val="TableText"/>
            </w:pPr>
            <w:r w:rsidRPr="009E3146">
              <w:t>RM 927057, RTC 573526</w:t>
            </w:r>
          </w:p>
        </w:tc>
        <w:tc>
          <w:tcPr>
            <w:tcW w:w="3839" w:type="pct"/>
          </w:tcPr>
          <w:p w14:paraId="795D3AAB" w14:textId="251E3479" w:rsidR="00726E7D" w:rsidRPr="00A2704F" w:rsidRDefault="00726E7D" w:rsidP="00726E7D">
            <w:pPr>
              <w:pStyle w:val="TableText"/>
            </w:pPr>
            <w:r w:rsidRPr="009E3146">
              <w:t>Define Layout of the MCCF EDI Home Page</w:t>
            </w:r>
          </w:p>
        </w:tc>
      </w:tr>
      <w:tr w:rsidR="00726E7D" w:rsidRPr="00A2704F" w14:paraId="122DBD22" w14:textId="77777777" w:rsidTr="008405C0">
        <w:trPr>
          <w:cantSplit/>
        </w:trPr>
        <w:tc>
          <w:tcPr>
            <w:tcW w:w="1161" w:type="pct"/>
          </w:tcPr>
          <w:p w14:paraId="16593DC0" w14:textId="12CFDEC0" w:rsidR="00726E7D" w:rsidRPr="00A2704F" w:rsidRDefault="00726E7D" w:rsidP="00726E7D">
            <w:pPr>
              <w:pStyle w:val="TableText"/>
            </w:pPr>
            <w:r w:rsidRPr="009E3146">
              <w:t>RM 927186, RTC 573960</w:t>
            </w:r>
          </w:p>
        </w:tc>
        <w:tc>
          <w:tcPr>
            <w:tcW w:w="3839" w:type="pct"/>
          </w:tcPr>
          <w:p w14:paraId="78A2A1FF" w14:textId="4BA12897" w:rsidR="00726E7D" w:rsidRPr="00A2704F" w:rsidRDefault="00726E7D" w:rsidP="00726E7D">
            <w:pPr>
              <w:pStyle w:val="TableText"/>
            </w:pPr>
            <w:r w:rsidRPr="009E3146">
              <w:t>Map Data Elements from Health Care Claim Payment/Advice (835) to FHIR Resources</w:t>
            </w:r>
          </w:p>
        </w:tc>
      </w:tr>
      <w:tr w:rsidR="00726E7D" w:rsidRPr="00A2704F" w14:paraId="6380AF1B" w14:textId="77777777" w:rsidTr="008405C0">
        <w:trPr>
          <w:cantSplit/>
        </w:trPr>
        <w:tc>
          <w:tcPr>
            <w:tcW w:w="1161" w:type="pct"/>
          </w:tcPr>
          <w:p w14:paraId="133C6370" w14:textId="009F1595" w:rsidR="00726E7D" w:rsidRPr="00A2704F" w:rsidRDefault="00726E7D" w:rsidP="00726E7D">
            <w:pPr>
              <w:pStyle w:val="TableText"/>
            </w:pPr>
            <w:r w:rsidRPr="009E3146">
              <w:t>RM 927188, RTC 573966</w:t>
            </w:r>
          </w:p>
        </w:tc>
        <w:tc>
          <w:tcPr>
            <w:tcW w:w="3839" w:type="pct"/>
          </w:tcPr>
          <w:p w14:paraId="0EBF7F3B" w14:textId="720B97BE" w:rsidR="00726E7D" w:rsidRPr="00A2704F" w:rsidRDefault="00726E7D" w:rsidP="00726E7D">
            <w:pPr>
              <w:pStyle w:val="TableText"/>
            </w:pPr>
            <w:r w:rsidRPr="009E3146">
              <w:t>Map Data Elements from EFT - Electronic Funds Transfer (CCD+) to FHIR Resources</w:t>
            </w:r>
          </w:p>
        </w:tc>
      </w:tr>
      <w:tr w:rsidR="00726E7D" w:rsidRPr="00A2704F" w14:paraId="475EAC65" w14:textId="77777777" w:rsidTr="008405C0">
        <w:trPr>
          <w:cantSplit/>
        </w:trPr>
        <w:tc>
          <w:tcPr>
            <w:tcW w:w="1161" w:type="pct"/>
          </w:tcPr>
          <w:p w14:paraId="5ACA933F" w14:textId="41C95115" w:rsidR="00726E7D" w:rsidRPr="00A2704F" w:rsidRDefault="00726E7D" w:rsidP="00726E7D">
            <w:pPr>
              <w:pStyle w:val="TableText"/>
            </w:pPr>
            <w:r w:rsidRPr="009E3146">
              <w:t>RM 927292, RTC 574070</w:t>
            </w:r>
          </w:p>
        </w:tc>
        <w:tc>
          <w:tcPr>
            <w:tcW w:w="3839" w:type="pct"/>
          </w:tcPr>
          <w:p w14:paraId="287FBC11" w14:textId="633857C9" w:rsidR="00726E7D" w:rsidRPr="00A2704F" w:rsidRDefault="00726E7D" w:rsidP="00726E7D">
            <w:pPr>
              <w:pStyle w:val="TableText"/>
            </w:pPr>
            <w:r w:rsidRPr="009E3146">
              <w:t>Map Data Elements from Health Care Eligibility/Benefit Inquiry and Information Response (270/271) to FHIR Resources</w:t>
            </w:r>
          </w:p>
        </w:tc>
      </w:tr>
      <w:tr w:rsidR="00726E7D" w:rsidRPr="00A2704F" w14:paraId="280A5679" w14:textId="77777777" w:rsidTr="008405C0">
        <w:trPr>
          <w:cantSplit/>
        </w:trPr>
        <w:tc>
          <w:tcPr>
            <w:tcW w:w="1161" w:type="pct"/>
          </w:tcPr>
          <w:p w14:paraId="16087ED4" w14:textId="038CACF7" w:rsidR="00726E7D" w:rsidRPr="00A2704F" w:rsidRDefault="00726E7D" w:rsidP="00726E7D">
            <w:pPr>
              <w:pStyle w:val="TableText"/>
            </w:pPr>
            <w:r w:rsidRPr="009E3146">
              <w:lastRenderedPageBreak/>
              <w:t>RM 927305, RTC 574097</w:t>
            </w:r>
          </w:p>
        </w:tc>
        <w:tc>
          <w:tcPr>
            <w:tcW w:w="3839" w:type="pct"/>
          </w:tcPr>
          <w:p w14:paraId="5EF64037" w14:textId="46D42545" w:rsidR="00726E7D" w:rsidRPr="00A2704F" w:rsidRDefault="00726E7D" w:rsidP="00726E7D">
            <w:pPr>
              <w:pStyle w:val="TableText"/>
            </w:pPr>
            <w:r w:rsidRPr="009E3146">
              <w:t>Map Data Elements from ePharmacy Claim Billing (B1) to FHIR Resources</w:t>
            </w:r>
          </w:p>
        </w:tc>
      </w:tr>
      <w:tr w:rsidR="00726E7D" w:rsidRPr="00A2704F" w14:paraId="31B55F0E" w14:textId="77777777" w:rsidTr="008405C0">
        <w:trPr>
          <w:cantSplit/>
        </w:trPr>
        <w:tc>
          <w:tcPr>
            <w:tcW w:w="1161" w:type="pct"/>
          </w:tcPr>
          <w:p w14:paraId="2FA4274A" w14:textId="2E9C5483" w:rsidR="00726E7D" w:rsidRPr="00A2704F" w:rsidRDefault="00726E7D" w:rsidP="00726E7D">
            <w:pPr>
              <w:pStyle w:val="TableText"/>
            </w:pPr>
            <w:r w:rsidRPr="00A63DE2">
              <w:t>RM 927306, RTC 571118</w:t>
            </w:r>
          </w:p>
        </w:tc>
        <w:tc>
          <w:tcPr>
            <w:tcW w:w="3839" w:type="pct"/>
          </w:tcPr>
          <w:p w14:paraId="478418B9" w14:textId="3E62E4E8" w:rsidR="00726E7D" w:rsidRPr="00A2704F" w:rsidRDefault="00726E7D" w:rsidP="00726E7D">
            <w:pPr>
              <w:pStyle w:val="TableText"/>
            </w:pPr>
            <w:r w:rsidRPr="00A63DE2">
              <w:t>Map Data Elements from ePharmacy Claim Reversal (B2) to FHIR Resources</w:t>
            </w:r>
          </w:p>
        </w:tc>
      </w:tr>
      <w:tr w:rsidR="00726E7D" w:rsidRPr="00A2704F" w14:paraId="4CD4B8F9" w14:textId="77777777" w:rsidTr="008405C0">
        <w:trPr>
          <w:cantSplit/>
        </w:trPr>
        <w:tc>
          <w:tcPr>
            <w:tcW w:w="1161" w:type="pct"/>
          </w:tcPr>
          <w:p w14:paraId="160C5A81" w14:textId="72F4756A" w:rsidR="00726E7D" w:rsidRPr="00A2704F" w:rsidRDefault="00726E7D" w:rsidP="00726E7D">
            <w:pPr>
              <w:pStyle w:val="TableText"/>
            </w:pPr>
            <w:r w:rsidRPr="00A63DE2">
              <w:t>RM 927311, RTC 574138</w:t>
            </w:r>
          </w:p>
        </w:tc>
        <w:tc>
          <w:tcPr>
            <w:tcW w:w="3839" w:type="pct"/>
          </w:tcPr>
          <w:p w14:paraId="72F8C61A" w14:textId="27495B3F" w:rsidR="00726E7D" w:rsidRPr="00A2704F" w:rsidRDefault="00726E7D" w:rsidP="00726E7D">
            <w:pPr>
              <w:pStyle w:val="TableText"/>
            </w:pPr>
            <w:r w:rsidRPr="00A63DE2">
              <w:t>Map Data Elements from Eligibility Verification (E1) to FHIR Resources</w:t>
            </w:r>
          </w:p>
        </w:tc>
      </w:tr>
      <w:tr w:rsidR="00726E7D" w:rsidRPr="00A2704F" w14:paraId="2DA7EF8D" w14:textId="77777777" w:rsidTr="008405C0">
        <w:trPr>
          <w:cantSplit/>
        </w:trPr>
        <w:tc>
          <w:tcPr>
            <w:tcW w:w="1161" w:type="pct"/>
          </w:tcPr>
          <w:p w14:paraId="17C90718" w14:textId="443E3D8E" w:rsidR="00726E7D" w:rsidRPr="00A2704F" w:rsidRDefault="00726E7D" w:rsidP="00726E7D">
            <w:pPr>
              <w:pStyle w:val="TableText"/>
            </w:pPr>
            <w:r w:rsidRPr="00A63DE2">
              <w:t>RM 927352, RTC 574147</w:t>
            </w:r>
          </w:p>
        </w:tc>
        <w:tc>
          <w:tcPr>
            <w:tcW w:w="3839" w:type="pct"/>
          </w:tcPr>
          <w:p w14:paraId="1621E702" w14:textId="22CC36DF" w:rsidR="00726E7D" w:rsidRPr="00A2704F" w:rsidRDefault="00726E7D" w:rsidP="00726E7D">
            <w:pPr>
              <w:pStyle w:val="TableText"/>
            </w:pPr>
            <w:r w:rsidRPr="00A63DE2">
              <w:t>Map Data Elements from Health Care Claim: Professional (837P) to FHIR Resources</w:t>
            </w:r>
          </w:p>
        </w:tc>
      </w:tr>
      <w:tr w:rsidR="00726E7D" w:rsidRPr="00A2704F" w14:paraId="755B9F60" w14:textId="77777777" w:rsidTr="008405C0">
        <w:trPr>
          <w:cantSplit/>
        </w:trPr>
        <w:tc>
          <w:tcPr>
            <w:tcW w:w="1161" w:type="pct"/>
          </w:tcPr>
          <w:p w14:paraId="1E9DB410" w14:textId="0F61CB07" w:rsidR="00726E7D" w:rsidRPr="00A2704F" w:rsidRDefault="00726E7D" w:rsidP="00726E7D">
            <w:pPr>
              <w:pStyle w:val="TableText"/>
            </w:pPr>
            <w:r w:rsidRPr="00A63DE2">
              <w:t>RM 927409, RTC 574172</w:t>
            </w:r>
          </w:p>
        </w:tc>
        <w:tc>
          <w:tcPr>
            <w:tcW w:w="3839" w:type="pct"/>
          </w:tcPr>
          <w:p w14:paraId="23119A5D" w14:textId="35B67FFE" w:rsidR="00726E7D" w:rsidRPr="00A2704F" w:rsidRDefault="00726E7D" w:rsidP="00726E7D">
            <w:pPr>
              <w:pStyle w:val="TableText"/>
            </w:pPr>
            <w:r w:rsidRPr="00A63DE2">
              <w:t>Map Data Elements from Health Care Claim: Institutional (837I) to FHIR Resources</w:t>
            </w:r>
          </w:p>
        </w:tc>
      </w:tr>
      <w:tr w:rsidR="00726E7D" w:rsidRPr="00A2704F" w14:paraId="150DA928" w14:textId="77777777" w:rsidTr="008405C0">
        <w:trPr>
          <w:cantSplit/>
        </w:trPr>
        <w:tc>
          <w:tcPr>
            <w:tcW w:w="1161" w:type="pct"/>
          </w:tcPr>
          <w:p w14:paraId="56FE0B8D" w14:textId="355912CF" w:rsidR="00726E7D" w:rsidRPr="00A2704F" w:rsidRDefault="00726E7D" w:rsidP="00726E7D">
            <w:pPr>
              <w:pStyle w:val="TableText"/>
            </w:pPr>
            <w:r w:rsidRPr="00A63DE2">
              <w:t>RM 927429, RTC 574181</w:t>
            </w:r>
          </w:p>
        </w:tc>
        <w:tc>
          <w:tcPr>
            <w:tcW w:w="3839" w:type="pct"/>
          </w:tcPr>
          <w:p w14:paraId="6B0E0CCB" w14:textId="35335961" w:rsidR="00726E7D" w:rsidRPr="00A2704F" w:rsidRDefault="00726E7D" w:rsidP="00726E7D">
            <w:pPr>
              <w:pStyle w:val="TableText"/>
            </w:pPr>
            <w:r w:rsidRPr="00A63DE2">
              <w:t>Map Data Elements from Health Care Services Review Inquiry and Response (278) (215) to FHIR Resources</w:t>
            </w:r>
          </w:p>
        </w:tc>
      </w:tr>
      <w:tr w:rsidR="00726E7D" w:rsidRPr="00A2704F" w14:paraId="696C3802" w14:textId="77777777" w:rsidTr="008405C0">
        <w:trPr>
          <w:cantSplit/>
        </w:trPr>
        <w:tc>
          <w:tcPr>
            <w:tcW w:w="1161" w:type="pct"/>
          </w:tcPr>
          <w:p w14:paraId="481F1C1A" w14:textId="0DF8B156" w:rsidR="00726E7D" w:rsidRPr="00A2704F" w:rsidRDefault="00726E7D" w:rsidP="00726E7D">
            <w:pPr>
              <w:pStyle w:val="TableText"/>
            </w:pPr>
            <w:r w:rsidRPr="00A63DE2">
              <w:t>RM 927435, RTC 574186</w:t>
            </w:r>
          </w:p>
        </w:tc>
        <w:tc>
          <w:tcPr>
            <w:tcW w:w="3839" w:type="pct"/>
          </w:tcPr>
          <w:p w14:paraId="6C85F09A" w14:textId="18B7F494" w:rsidR="00726E7D" w:rsidRPr="00A2704F" w:rsidRDefault="00726E7D" w:rsidP="00726E7D">
            <w:pPr>
              <w:pStyle w:val="TableText"/>
            </w:pPr>
            <w:r w:rsidRPr="00A63DE2">
              <w:t>Map Data Elements from Health Care Services Request for Review and Response (278) (217) to FHIR Resources</w:t>
            </w:r>
          </w:p>
        </w:tc>
      </w:tr>
      <w:tr w:rsidR="00726E7D" w:rsidRPr="00A2704F" w14:paraId="45D5E963" w14:textId="77777777" w:rsidTr="008405C0">
        <w:trPr>
          <w:cantSplit/>
        </w:trPr>
        <w:tc>
          <w:tcPr>
            <w:tcW w:w="1161" w:type="pct"/>
          </w:tcPr>
          <w:p w14:paraId="77AD8C80" w14:textId="642E9E6A" w:rsidR="00726E7D" w:rsidRPr="00A2704F" w:rsidRDefault="00726E7D" w:rsidP="00726E7D">
            <w:pPr>
              <w:pStyle w:val="TableText"/>
            </w:pPr>
            <w:r w:rsidRPr="00A63DE2">
              <w:t>RM 927456, RTC 574188</w:t>
            </w:r>
          </w:p>
        </w:tc>
        <w:tc>
          <w:tcPr>
            <w:tcW w:w="3839" w:type="pct"/>
          </w:tcPr>
          <w:p w14:paraId="57F3FA4B" w14:textId="6B8041BD" w:rsidR="00726E7D" w:rsidRPr="00A2704F" w:rsidRDefault="00726E7D" w:rsidP="00726E7D">
            <w:pPr>
              <w:pStyle w:val="TableText"/>
            </w:pPr>
            <w:r w:rsidRPr="00A63DE2">
              <w:t>Map Data Elements from Health Care Claim Request for Additional Information (277RFAI) to FHIR Resources</w:t>
            </w:r>
          </w:p>
        </w:tc>
      </w:tr>
      <w:tr w:rsidR="00726E7D" w:rsidRPr="00A2704F" w14:paraId="03C739D8" w14:textId="77777777" w:rsidTr="008405C0">
        <w:trPr>
          <w:cantSplit/>
        </w:trPr>
        <w:tc>
          <w:tcPr>
            <w:tcW w:w="1161" w:type="pct"/>
          </w:tcPr>
          <w:p w14:paraId="3A674226" w14:textId="3266EBD1" w:rsidR="00726E7D" w:rsidRPr="00A2704F" w:rsidRDefault="00726E7D" w:rsidP="00726E7D">
            <w:pPr>
              <w:pStyle w:val="TableText"/>
            </w:pPr>
            <w:r w:rsidRPr="00A63DE2">
              <w:t>RM 927457, RTC 574194</w:t>
            </w:r>
          </w:p>
        </w:tc>
        <w:tc>
          <w:tcPr>
            <w:tcW w:w="3839" w:type="pct"/>
          </w:tcPr>
          <w:p w14:paraId="266174B6" w14:textId="31718A04" w:rsidR="00726E7D" w:rsidRPr="00A2704F" w:rsidRDefault="00726E7D" w:rsidP="00726E7D">
            <w:pPr>
              <w:pStyle w:val="TableText"/>
            </w:pPr>
            <w:r w:rsidRPr="00A63DE2">
              <w:t>Map Data Elements from Health Care Claim Acknowledgment (277CA) to FHIR Resources</w:t>
            </w:r>
          </w:p>
        </w:tc>
      </w:tr>
      <w:tr w:rsidR="00726E7D" w:rsidRPr="00A2704F" w14:paraId="57D9AC03" w14:textId="77777777" w:rsidTr="008405C0">
        <w:trPr>
          <w:cantSplit/>
        </w:trPr>
        <w:tc>
          <w:tcPr>
            <w:tcW w:w="1161" w:type="pct"/>
          </w:tcPr>
          <w:p w14:paraId="0D02D123" w14:textId="6BC8942A" w:rsidR="00726E7D" w:rsidRPr="00A2704F" w:rsidRDefault="00726E7D" w:rsidP="00726E7D">
            <w:pPr>
              <w:pStyle w:val="TableText"/>
            </w:pPr>
            <w:r w:rsidRPr="00A63DE2">
              <w:t>RM 927460, RTC 574199</w:t>
            </w:r>
          </w:p>
        </w:tc>
        <w:tc>
          <w:tcPr>
            <w:tcW w:w="3839" w:type="pct"/>
          </w:tcPr>
          <w:p w14:paraId="401DF1FF" w14:textId="08E911DD" w:rsidR="00726E7D" w:rsidRPr="00A2704F" w:rsidRDefault="00726E7D" w:rsidP="00726E7D">
            <w:pPr>
              <w:pStyle w:val="TableText"/>
            </w:pPr>
            <w:r w:rsidRPr="00A63DE2">
              <w:t>Map Data Elements from Health Care Claim Status Request and Response (276) (not yet implemented) to FHIR Resources</w:t>
            </w:r>
          </w:p>
        </w:tc>
      </w:tr>
      <w:tr w:rsidR="00726E7D" w:rsidRPr="00A2704F" w14:paraId="6FA0B2C2" w14:textId="77777777" w:rsidTr="008405C0">
        <w:trPr>
          <w:cantSplit/>
        </w:trPr>
        <w:tc>
          <w:tcPr>
            <w:tcW w:w="1161" w:type="pct"/>
          </w:tcPr>
          <w:p w14:paraId="62160C52" w14:textId="705EEF79" w:rsidR="00726E7D" w:rsidRPr="00A2704F" w:rsidRDefault="00726E7D" w:rsidP="00726E7D">
            <w:pPr>
              <w:pStyle w:val="TableText"/>
            </w:pPr>
            <w:r w:rsidRPr="00A63DE2">
              <w:t>RM 927480, 574205</w:t>
            </w:r>
          </w:p>
        </w:tc>
        <w:tc>
          <w:tcPr>
            <w:tcW w:w="3839" w:type="pct"/>
          </w:tcPr>
          <w:p w14:paraId="02E39390" w14:textId="0515EAE6" w:rsidR="00726E7D" w:rsidRPr="00A2704F" w:rsidRDefault="00726E7D" w:rsidP="00726E7D">
            <w:pPr>
              <w:pStyle w:val="TableText"/>
            </w:pPr>
            <w:r w:rsidRPr="00A63DE2">
              <w:t>Map Data Elements from Health Care Claim: Dental (837D) (not yet implemented) to FHIR Resources</w:t>
            </w:r>
          </w:p>
        </w:tc>
      </w:tr>
      <w:tr w:rsidR="00B37221" w:rsidRPr="00A2704F" w14:paraId="479B8897" w14:textId="77777777" w:rsidTr="008405C0">
        <w:trPr>
          <w:cantSplit/>
        </w:trPr>
        <w:tc>
          <w:tcPr>
            <w:tcW w:w="1161" w:type="pct"/>
          </w:tcPr>
          <w:p w14:paraId="02F6A635" w14:textId="7F1A5AF1" w:rsidR="00B37221" w:rsidRPr="00A2704F" w:rsidRDefault="00B37221" w:rsidP="00B37221">
            <w:pPr>
              <w:pStyle w:val="TableText"/>
            </w:pPr>
            <w:r w:rsidRPr="00DC76AC">
              <w:t>RM 927514, RTC 574310</w:t>
            </w:r>
          </w:p>
        </w:tc>
        <w:tc>
          <w:tcPr>
            <w:tcW w:w="3839" w:type="pct"/>
          </w:tcPr>
          <w:p w14:paraId="4B52EEAF" w14:textId="311FDC1E" w:rsidR="00B37221" w:rsidRPr="00A2704F" w:rsidRDefault="00B37221" w:rsidP="00B37221">
            <w:pPr>
              <w:pStyle w:val="TableText"/>
            </w:pPr>
            <w:r w:rsidRPr="00DC76AC">
              <w:t>Product Landing Page - eBilling, eInsurance, ePayments, ePharmacy, eAdmin, Non MCCF</w:t>
            </w:r>
          </w:p>
        </w:tc>
      </w:tr>
      <w:tr w:rsidR="00B37221" w:rsidRPr="00A2704F" w14:paraId="141944E0" w14:textId="77777777" w:rsidTr="008405C0">
        <w:trPr>
          <w:cantSplit/>
        </w:trPr>
        <w:tc>
          <w:tcPr>
            <w:tcW w:w="1161" w:type="pct"/>
          </w:tcPr>
          <w:p w14:paraId="34D3F19B" w14:textId="2E4C3B73" w:rsidR="00B37221" w:rsidRPr="00A2704F" w:rsidRDefault="00B37221" w:rsidP="00B37221">
            <w:pPr>
              <w:pStyle w:val="TableText"/>
            </w:pPr>
            <w:r w:rsidRPr="00DC76AC">
              <w:t>RM 927525, RTC 574316</w:t>
            </w:r>
          </w:p>
        </w:tc>
        <w:tc>
          <w:tcPr>
            <w:tcW w:w="3839" w:type="pct"/>
          </w:tcPr>
          <w:p w14:paraId="41E89E9A" w14:textId="3D91685E" w:rsidR="00B37221" w:rsidRPr="00A2704F" w:rsidRDefault="00B37221" w:rsidP="00B37221">
            <w:pPr>
              <w:pStyle w:val="TableText"/>
            </w:pPr>
            <w:r w:rsidRPr="00DC76AC">
              <w:t>Add link to Insurance Capture Buffer (ICB) Web</w:t>
            </w:r>
          </w:p>
        </w:tc>
      </w:tr>
      <w:tr w:rsidR="00B37221" w:rsidRPr="00A2704F" w14:paraId="6E798E2C" w14:textId="77777777" w:rsidTr="008405C0">
        <w:trPr>
          <w:cantSplit/>
        </w:trPr>
        <w:tc>
          <w:tcPr>
            <w:tcW w:w="1161" w:type="pct"/>
          </w:tcPr>
          <w:p w14:paraId="2874116E" w14:textId="0E5DC3D4" w:rsidR="00B37221" w:rsidRPr="00A2704F" w:rsidRDefault="00B37221" w:rsidP="00B37221">
            <w:pPr>
              <w:pStyle w:val="TableText"/>
            </w:pPr>
            <w:r w:rsidRPr="00DC76AC">
              <w:t>RM 927527, RTC 574317</w:t>
            </w:r>
          </w:p>
        </w:tc>
        <w:tc>
          <w:tcPr>
            <w:tcW w:w="3839" w:type="pct"/>
          </w:tcPr>
          <w:p w14:paraId="07CD6A74" w14:textId="3E2E6226" w:rsidR="00B37221" w:rsidRPr="00A2704F" w:rsidRDefault="00B37221" w:rsidP="00B37221">
            <w:pPr>
              <w:pStyle w:val="TableText"/>
            </w:pPr>
            <w:r w:rsidRPr="00DC76AC">
              <w:t>SharePoint Warranty Support - Sprint 4</w:t>
            </w:r>
          </w:p>
        </w:tc>
      </w:tr>
      <w:tr w:rsidR="00B37221" w:rsidRPr="00A2704F" w14:paraId="3CAB2823" w14:textId="77777777" w:rsidTr="008405C0">
        <w:trPr>
          <w:cantSplit/>
        </w:trPr>
        <w:tc>
          <w:tcPr>
            <w:tcW w:w="1161" w:type="pct"/>
          </w:tcPr>
          <w:p w14:paraId="48502A5D" w14:textId="1478263F" w:rsidR="00B37221" w:rsidRPr="00A2704F" w:rsidRDefault="00B37221" w:rsidP="00B37221">
            <w:pPr>
              <w:pStyle w:val="TableText"/>
            </w:pPr>
            <w:r w:rsidRPr="00DC76AC">
              <w:t>RM 927528, RTC 574318</w:t>
            </w:r>
          </w:p>
        </w:tc>
        <w:tc>
          <w:tcPr>
            <w:tcW w:w="3839" w:type="pct"/>
          </w:tcPr>
          <w:p w14:paraId="46761FB4" w14:textId="605FFB94" w:rsidR="00B37221" w:rsidRPr="00A2704F" w:rsidRDefault="00B37221" w:rsidP="00B37221">
            <w:pPr>
              <w:pStyle w:val="TableText"/>
            </w:pPr>
            <w:r w:rsidRPr="00DC76AC">
              <w:t>Add link to eRevenue Resource SharePoint Training Portal</w:t>
            </w:r>
          </w:p>
        </w:tc>
      </w:tr>
      <w:tr w:rsidR="00B37221" w:rsidRPr="00A2704F" w14:paraId="59C2A336" w14:textId="77777777" w:rsidTr="008405C0">
        <w:trPr>
          <w:cantSplit/>
        </w:trPr>
        <w:tc>
          <w:tcPr>
            <w:tcW w:w="1161" w:type="pct"/>
          </w:tcPr>
          <w:p w14:paraId="0D2FA833" w14:textId="5D433B8C" w:rsidR="00B37221" w:rsidRPr="00A2704F" w:rsidRDefault="00B37221" w:rsidP="00B37221">
            <w:pPr>
              <w:pStyle w:val="TableText"/>
            </w:pPr>
            <w:r w:rsidRPr="00DC76AC">
              <w:t>RM 927529, RTC 574320</w:t>
            </w:r>
          </w:p>
        </w:tc>
        <w:tc>
          <w:tcPr>
            <w:tcW w:w="3839" w:type="pct"/>
          </w:tcPr>
          <w:p w14:paraId="78546C10" w14:textId="77506171" w:rsidR="00B37221" w:rsidRPr="00A2704F" w:rsidRDefault="00B37221" w:rsidP="00B37221">
            <w:pPr>
              <w:pStyle w:val="TableText"/>
            </w:pPr>
            <w:r w:rsidRPr="00DC76AC">
              <w:t>Complete auditing for TAS Portal release</w:t>
            </w:r>
          </w:p>
        </w:tc>
      </w:tr>
      <w:tr w:rsidR="00B37221" w:rsidRPr="00A2704F" w14:paraId="01E4F2D1" w14:textId="77777777" w:rsidTr="008405C0">
        <w:trPr>
          <w:cantSplit/>
        </w:trPr>
        <w:tc>
          <w:tcPr>
            <w:tcW w:w="1161" w:type="pct"/>
          </w:tcPr>
          <w:p w14:paraId="1AFC4322" w14:textId="61B7285B" w:rsidR="00B37221" w:rsidRPr="00A2704F" w:rsidRDefault="00B37221" w:rsidP="00B37221">
            <w:pPr>
              <w:pStyle w:val="TableText"/>
            </w:pPr>
            <w:r w:rsidRPr="00DC76AC">
              <w:t>RM 927530, RTC 574320</w:t>
            </w:r>
          </w:p>
        </w:tc>
        <w:tc>
          <w:tcPr>
            <w:tcW w:w="3839" w:type="pct"/>
          </w:tcPr>
          <w:p w14:paraId="5AA83422" w14:textId="4A941216" w:rsidR="00B37221" w:rsidRPr="00A2704F" w:rsidRDefault="00B37221" w:rsidP="00B37221">
            <w:pPr>
              <w:pStyle w:val="TableText"/>
            </w:pPr>
            <w:r w:rsidRPr="00DC76AC">
              <w:t>Tailor current SDD for ATO</w:t>
            </w:r>
          </w:p>
        </w:tc>
      </w:tr>
      <w:tr w:rsidR="00B37221" w:rsidRPr="00A2704F" w14:paraId="693E7704" w14:textId="77777777" w:rsidTr="008405C0">
        <w:trPr>
          <w:cantSplit/>
        </w:trPr>
        <w:tc>
          <w:tcPr>
            <w:tcW w:w="1161" w:type="pct"/>
          </w:tcPr>
          <w:p w14:paraId="4743F612" w14:textId="2D86A677" w:rsidR="00B37221" w:rsidRPr="00A2704F" w:rsidRDefault="00B37221" w:rsidP="00B37221">
            <w:pPr>
              <w:pStyle w:val="TableText"/>
            </w:pPr>
            <w:r w:rsidRPr="00DC76AC">
              <w:t>RM 927531, RTC 574322</w:t>
            </w:r>
          </w:p>
        </w:tc>
        <w:tc>
          <w:tcPr>
            <w:tcW w:w="3839" w:type="pct"/>
          </w:tcPr>
          <w:p w14:paraId="1543E896" w14:textId="21AD0038" w:rsidR="00B37221" w:rsidRPr="00A2704F" w:rsidRDefault="00B37221" w:rsidP="00B37221">
            <w:pPr>
              <w:pStyle w:val="TableText"/>
            </w:pPr>
            <w:r w:rsidRPr="00DC76AC">
              <w:t>SharePoint Defect Fixes for level 1 and 2 fixes - Sprint 2</w:t>
            </w:r>
          </w:p>
        </w:tc>
      </w:tr>
      <w:tr w:rsidR="00B37221" w:rsidRPr="00A2704F" w14:paraId="3A23AC49" w14:textId="77777777" w:rsidTr="008405C0">
        <w:trPr>
          <w:cantSplit/>
        </w:trPr>
        <w:tc>
          <w:tcPr>
            <w:tcW w:w="1161" w:type="pct"/>
          </w:tcPr>
          <w:p w14:paraId="1C68BAF5" w14:textId="04EE27C8" w:rsidR="00B37221" w:rsidRPr="00A2704F" w:rsidRDefault="00B37221" w:rsidP="00B37221">
            <w:pPr>
              <w:pStyle w:val="TableText"/>
            </w:pPr>
            <w:r w:rsidRPr="00DC76AC">
              <w:t>RM 927532, RTC 574323</w:t>
            </w:r>
          </w:p>
        </w:tc>
        <w:tc>
          <w:tcPr>
            <w:tcW w:w="3839" w:type="pct"/>
          </w:tcPr>
          <w:p w14:paraId="78D90F0F" w14:textId="3F78E96A" w:rsidR="00B37221" w:rsidRPr="00A2704F" w:rsidRDefault="00B37221" w:rsidP="00B37221">
            <w:pPr>
              <w:pStyle w:val="TableText"/>
            </w:pPr>
            <w:r w:rsidRPr="00DC76AC">
              <w:t>SharePoint Defect Fixes for level 1 and 2 fixes - Sprint 1</w:t>
            </w:r>
          </w:p>
        </w:tc>
      </w:tr>
      <w:tr w:rsidR="00B37221" w:rsidRPr="00A2704F" w14:paraId="344D6369" w14:textId="77777777" w:rsidTr="008405C0">
        <w:trPr>
          <w:cantSplit/>
        </w:trPr>
        <w:tc>
          <w:tcPr>
            <w:tcW w:w="1161" w:type="pct"/>
          </w:tcPr>
          <w:p w14:paraId="05952D7C" w14:textId="1C9F6578" w:rsidR="00B37221" w:rsidRPr="00A2704F" w:rsidRDefault="00B37221" w:rsidP="00B37221">
            <w:pPr>
              <w:pStyle w:val="TableText"/>
            </w:pPr>
            <w:r w:rsidRPr="00DC76AC">
              <w:lastRenderedPageBreak/>
              <w:t>RM 927533, RTC 574325</w:t>
            </w:r>
          </w:p>
        </w:tc>
        <w:tc>
          <w:tcPr>
            <w:tcW w:w="3839" w:type="pct"/>
          </w:tcPr>
          <w:p w14:paraId="46FEB408" w14:textId="2A047DE5" w:rsidR="00B37221" w:rsidRPr="00A2704F" w:rsidRDefault="00B37221" w:rsidP="00B37221">
            <w:pPr>
              <w:pStyle w:val="TableText"/>
            </w:pPr>
            <w:r w:rsidRPr="00DC76AC">
              <w:t>SharePoint IOC and Release Support</w:t>
            </w:r>
          </w:p>
        </w:tc>
      </w:tr>
      <w:tr w:rsidR="00B37221" w:rsidRPr="00A2704F" w14:paraId="7222E33C" w14:textId="77777777" w:rsidTr="008405C0">
        <w:trPr>
          <w:cantSplit/>
        </w:trPr>
        <w:tc>
          <w:tcPr>
            <w:tcW w:w="1161" w:type="pct"/>
          </w:tcPr>
          <w:p w14:paraId="17EB7815" w14:textId="095E70BE" w:rsidR="00B37221" w:rsidRPr="00A2704F" w:rsidRDefault="00B37221" w:rsidP="00B37221">
            <w:pPr>
              <w:pStyle w:val="TableText"/>
            </w:pPr>
            <w:r w:rsidRPr="00DC76AC">
              <w:t>RM 928297, RTC 575107</w:t>
            </w:r>
          </w:p>
        </w:tc>
        <w:tc>
          <w:tcPr>
            <w:tcW w:w="3839" w:type="pct"/>
          </w:tcPr>
          <w:p w14:paraId="3F6A754D" w14:textId="0717E57F" w:rsidR="00B37221" w:rsidRPr="00A2704F" w:rsidRDefault="00B37221" w:rsidP="00B37221">
            <w:pPr>
              <w:pStyle w:val="TableText"/>
            </w:pPr>
            <w:r w:rsidRPr="00DC76AC">
              <w:t>Map Data Elements from Additional Information to Support a Claim or Encounter (275) (not yet implemented) to FHIR Resources</w:t>
            </w:r>
          </w:p>
        </w:tc>
      </w:tr>
      <w:tr w:rsidR="00B37221" w:rsidRPr="00A2704F" w14:paraId="65CE7F46" w14:textId="77777777" w:rsidTr="008405C0">
        <w:trPr>
          <w:cantSplit/>
        </w:trPr>
        <w:tc>
          <w:tcPr>
            <w:tcW w:w="1161" w:type="pct"/>
          </w:tcPr>
          <w:p w14:paraId="3F7473F3" w14:textId="060837DD" w:rsidR="00B37221" w:rsidRPr="00A2704F" w:rsidRDefault="00B37221" w:rsidP="00B37221">
            <w:pPr>
              <w:pStyle w:val="TableText"/>
            </w:pPr>
            <w:r w:rsidRPr="003C2B58">
              <w:t>RM 928304, RTC 575123</w:t>
            </w:r>
          </w:p>
        </w:tc>
        <w:tc>
          <w:tcPr>
            <w:tcW w:w="3839" w:type="pct"/>
          </w:tcPr>
          <w:p w14:paraId="7191148E" w14:textId="0453CC8A" w:rsidR="00B37221" w:rsidRPr="00A2704F" w:rsidRDefault="00B37221" w:rsidP="00B37221">
            <w:pPr>
              <w:pStyle w:val="TableText"/>
            </w:pPr>
            <w:r w:rsidRPr="003C2B58">
              <w:t>IAM SSOi Service Request &amp; Connectivity</w:t>
            </w:r>
          </w:p>
        </w:tc>
      </w:tr>
      <w:tr w:rsidR="00B37221" w:rsidRPr="00A2704F" w14:paraId="12ED0CB0" w14:textId="77777777" w:rsidTr="008405C0">
        <w:trPr>
          <w:cantSplit/>
        </w:trPr>
        <w:tc>
          <w:tcPr>
            <w:tcW w:w="1161" w:type="pct"/>
          </w:tcPr>
          <w:p w14:paraId="1825D6A4" w14:textId="1DDA86E7" w:rsidR="00B37221" w:rsidRPr="00A2704F" w:rsidRDefault="00B37221" w:rsidP="00B37221">
            <w:pPr>
              <w:pStyle w:val="TableText"/>
            </w:pPr>
            <w:r w:rsidRPr="003C2B58">
              <w:t>RM 928307, RTC 575126</w:t>
            </w:r>
          </w:p>
        </w:tc>
        <w:tc>
          <w:tcPr>
            <w:tcW w:w="3839" w:type="pct"/>
          </w:tcPr>
          <w:p w14:paraId="7EA82053" w14:textId="63760B4E" w:rsidR="00B37221" w:rsidRPr="00A2704F" w:rsidRDefault="00B37221" w:rsidP="00B37221">
            <w:pPr>
              <w:pStyle w:val="TableText"/>
            </w:pPr>
            <w:r w:rsidRPr="003C2B58">
              <w:t>Investigate User/Role/Permissions Management Capability</w:t>
            </w:r>
          </w:p>
        </w:tc>
      </w:tr>
      <w:tr w:rsidR="00B37221" w:rsidRPr="00A2704F" w14:paraId="63881F39" w14:textId="77777777" w:rsidTr="008405C0">
        <w:trPr>
          <w:cantSplit/>
        </w:trPr>
        <w:tc>
          <w:tcPr>
            <w:tcW w:w="1161" w:type="pct"/>
          </w:tcPr>
          <w:p w14:paraId="2B0C6B38" w14:textId="429CA2CD" w:rsidR="00B37221" w:rsidRPr="00A2704F" w:rsidRDefault="00B37221" w:rsidP="00B37221">
            <w:pPr>
              <w:pStyle w:val="TableText"/>
            </w:pPr>
            <w:r w:rsidRPr="003C2B58">
              <w:t>RM 928308, RTC 575135</w:t>
            </w:r>
          </w:p>
        </w:tc>
        <w:tc>
          <w:tcPr>
            <w:tcW w:w="3839" w:type="pct"/>
          </w:tcPr>
          <w:p w14:paraId="167A0E6D" w14:textId="0E1E68CB" w:rsidR="00B37221" w:rsidRPr="00A2704F" w:rsidRDefault="00B37221" w:rsidP="00B37221">
            <w:pPr>
              <w:pStyle w:val="TableText"/>
            </w:pPr>
            <w:r w:rsidRPr="003C2B58">
              <w:t>Prototype user/role/permission management capability</w:t>
            </w:r>
          </w:p>
        </w:tc>
      </w:tr>
      <w:tr w:rsidR="00B37221" w:rsidRPr="00A2704F" w14:paraId="275E4F74" w14:textId="77777777" w:rsidTr="008405C0">
        <w:trPr>
          <w:cantSplit/>
        </w:trPr>
        <w:tc>
          <w:tcPr>
            <w:tcW w:w="1161" w:type="pct"/>
          </w:tcPr>
          <w:p w14:paraId="7822AD50" w14:textId="3FA6F0D0" w:rsidR="00B37221" w:rsidRPr="00A2704F" w:rsidRDefault="00B37221" w:rsidP="00B37221">
            <w:pPr>
              <w:pStyle w:val="TableText"/>
            </w:pPr>
            <w:r w:rsidRPr="003C2B58">
              <w:t>RM 928309, RTC 575143</w:t>
            </w:r>
          </w:p>
        </w:tc>
        <w:tc>
          <w:tcPr>
            <w:tcW w:w="3839" w:type="pct"/>
          </w:tcPr>
          <w:p w14:paraId="655FCD92" w14:textId="027136D4" w:rsidR="00B37221" w:rsidRPr="00A2704F" w:rsidRDefault="00B37221" w:rsidP="00B37221">
            <w:pPr>
              <w:pStyle w:val="TableText"/>
            </w:pPr>
            <w:r w:rsidRPr="003C2B58">
              <w:t>Investigate notification/alerting capability</w:t>
            </w:r>
          </w:p>
        </w:tc>
      </w:tr>
      <w:tr w:rsidR="00B37221" w:rsidRPr="00A2704F" w14:paraId="5831A8BB" w14:textId="77777777" w:rsidTr="008405C0">
        <w:trPr>
          <w:cantSplit/>
        </w:trPr>
        <w:tc>
          <w:tcPr>
            <w:tcW w:w="1161" w:type="pct"/>
          </w:tcPr>
          <w:p w14:paraId="67FBB4A6" w14:textId="4C511FA2" w:rsidR="00B37221" w:rsidRPr="00A2704F" w:rsidRDefault="00B37221" w:rsidP="00B37221">
            <w:pPr>
              <w:pStyle w:val="TableText"/>
            </w:pPr>
            <w:r w:rsidRPr="003C2B58">
              <w:t>RM 928311, RTC 575161</w:t>
            </w:r>
          </w:p>
        </w:tc>
        <w:tc>
          <w:tcPr>
            <w:tcW w:w="3839" w:type="pct"/>
          </w:tcPr>
          <w:p w14:paraId="3E4E2D6E" w14:textId="5F3761AB" w:rsidR="00B37221" w:rsidRPr="00A2704F" w:rsidRDefault="00B37221" w:rsidP="00B37221">
            <w:pPr>
              <w:pStyle w:val="TableText"/>
            </w:pPr>
            <w:r w:rsidRPr="003C2B58">
              <w:t>Investigate business process management/workflow capability</w:t>
            </w:r>
          </w:p>
        </w:tc>
      </w:tr>
      <w:tr w:rsidR="00B37221" w:rsidRPr="00A2704F" w14:paraId="03876D2F" w14:textId="77777777" w:rsidTr="008405C0">
        <w:trPr>
          <w:cantSplit/>
        </w:trPr>
        <w:tc>
          <w:tcPr>
            <w:tcW w:w="1161" w:type="pct"/>
          </w:tcPr>
          <w:p w14:paraId="0422EAA0" w14:textId="6AAAC977" w:rsidR="00B37221" w:rsidRPr="00A2704F" w:rsidRDefault="00B37221" w:rsidP="00B37221">
            <w:pPr>
              <w:pStyle w:val="TableText"/>
            </w:pPr>
            <w:r w:rsidRPr="003C2B58">
              <w:t>RM 928312, RTC 575164</w:t>
            </w:r>
          </w:p>
        </w:tc>
        <w:tc>
          <w:tcPr>
            <w:tcW w:w="3839" w:type="pct"/>
          </w:tcPr>
          <w:p w14:paraId="4A8FA3B0" w14:textId="34FFCD19" w:rsidR="00B37221" w:rsidRPr="00A2704F" w:rsidRDefault="00B37221" w:rsidP="00B37221">
            <w:pPr>
              <w:pStyle w:val="TableText"/>
            </w:pPr>
            <w:r w:rsidRPr="003C2B58">
              <w:t>Develop Level or Effort estimate for interim VistA Data Access Services implemented within TAS</w:t>
            </w:r>
          </w:p>
        </w:tc>
      </w:tr>
      <w:tr w:rsidR="00B37221" w:rsidRPr="00A2704F" w14:paraId="61A3DDD4" w14:textId="77777777" w:rsidTr="008405C0">
        <w:trPr>
          <w:cantSplit/>
        </w:trPr>
        <w:tc>
          <w:tcPr>
            <w:tcW w:w="1161" w:type="pct"/>
          </w:tcPr>
          <w:p w14:paraId="7D745A2B" w14:textId="546BFD04" w:rsidR="00B37221" w:rsidRPr="00A2704F" w:rsidRDefault="00B37221" w:rsidP="00B37221">
            <w:pPr>
              <w:pStyle w:val="TableText"/>
            </w:pPr>
            <w:r w:rsidRPr="003C2B58">
              <w:t>RM 928313, RTC 575172</w:t>
            </w:r>
          </w:p>
        </w:tc>
        <w:tc>
          <w:tcPr>
            <w:tcW w:w="3839" w:type="pct"/>
          </w:tcPr>
          <w:p w14:paraId="73B4295E" w14:textId="4DD6607D" w:rsidR="00B37221" w:rsidRPr="00A2704F" w:rsidRDefault="00B37221" w:rsidP="00B37221">
            <w:pPr>
              <w:pStyle w:val="TableText"/>
            </w:pPr>
            <w:r w:rsidRPr="003C2B58">
              <w:t>Investigate terminology/value list capability</w:t>
            </w:r>
          </w:p>
        </w:tc>
      </w:tr>
      <w:tr w:rsidR="00B37221" w:rsidRPr="00A2704F" w14:paraId="18C06E5D" w14:textId="77777777" w:rsidTr="008405C0">
        <w:trPr>
          <w:cantSplit/>
        </w:trPr>
        <w:tc>
          <w:tcPr>
            <w:tcW w:w="1161" w:type="pct"/>
          </w:tcPr>
          <w:p w14:paraId="6681F065" w14:textId="344073AD" w:rsidR="00B37221" w:rsidRPr="00A2704F" w:rsidRDefault="00B37221" w:rsidP="00B37221">
            <w:pPr>
              <w:pStyle w:val="TableText"/>
            </w:pPr>
            <w:r w:rsidRPr="003C2B58">
              <w:t>RM 928314, RTC 575176</w:t>
            </w:r>
          </w:p>
        </w:tc>
        <w:tc>
          <w:tcPr>
            <w:tcW w:w="3839" w:type="pct"/>
          </w:tcPr>
          <w:p w14:paraId="21F03F7D" w14:textId="27A28CA4" w:rsidR="00B37221" w:rsidRPr="00A2704F" w:rsidRDefault="00B37221" w:rsidP="00B37221">
            <w:pPr>
              <w:pStyle w:val="TableText"/>
            </w:pPr>
            <w:r w:rsidRPr="003C2B58">
              <w:t>Prototype VistA Data Access capability for interim solution</w:t>
            </w:r>
          </w:p>
        </w:tc>
      </w:tr>
      <w:tr w:rsidR="00B37221" w:rsidRPr="00A2704F" w14:paraId="19483A16" w14:textId="77777777" w:rsidTr="008405C0">
        <w:trPr>
          <w:cantSplit/>
        </w:trPr>
        <w:tc>
          <w:tcPr>
            <w:tcW w:w="1161" w:type="pct"/>
          </w:tcPr>
          <w:p w14:paraId="295691FF" w14:textId="21FA2C6C" w:rsidR="00B37221" w:rsidRPr="00A2704F" w:rsidRDefault="00B37221" w:rsidP="00B37221">
            <w:pPr>
              <w:pStyle w:val="TableText"/>
            </w:pPr>
            <w:r w:rsidRPr="003C2B58">
              <w:t>RM 928317, RTC 575178</w:t>
            </w:r>
          </w:p>
        </w:tc>
        <w:tc>
          <w:tcPr>
            <w:tcW w:w="3839" w:type="pct"/>
          </w:tcPr>
          <w:p w14:paraId="792B9D8E" w14:textId="1586F198" w:rsidR="00B37221" w:rsidRPr="00A2704F" w:rsidRDefault="00B37221" w:rsidP="00B37221">
            <w:pPr>
              <w:pStyle w:val="TableText"/>
            </w:pPr>
            <w:r w:rsidRPr="003C2B58">
              <w:t>Prototype terminology/value list capability</w:t>
            </w:r>
          </w:p>
        </w:tc>
      </w:tr>
    </w:tbl>
    <w:p w14:paraId="710CA3BB" w14:textId="77777777" w:rsidR="008108AB" w:rsidRDefault="008108AB" w:rsidP="008108AB"/>
    <w:p w14:paraId="6CD7AE09" w14:textId="5AC50083" w:rsidR="00F06F51" w:rsidRDefault="00A703E3" w:rsidP="00A703E3">
      <w:pPr>
        <w:pStyle w:val="Heading1"/>
      </w:pPr>
      <w:bookmarkStart w:id="57" w:name="_Toc496101874"/>
      <w:r w:rsidRPr="00A703E3">
        <w:t>Release (Deployment) Information</w:t>
      </w:r>
      <w:bookmarkEnd w:id="57"/>
    </w:p>
    <w:tbl>
      <w:tblPr>
        <w:tblStyle w:val="TableGrid5"/>
        <w:tblW w:w="5000" w:type="pct"/>
        <w:tblLook w:val="04A0" w:firstRow="1" w:lastRow="0" w:firstColumn="1" w:lastColumn="0" w:noHBand="0" w:noVBand="1"/>
        <w:tblDescription w:val="Release Deployment information, including identification, POC name, and POC contact."/>
      </w:tblPr>
      <w:tblGrid>
        <w:gridCol w:w="4042"/>
        <w:gridCol w:w="2079"/>
        <w:gridCol w:w="3229"/>
      </w:tblGrid>
      <w:tr w:rsidR="006577DE" w:rsidRPr="006577DE" w14:paraId="171D4B8D" w14:textId="77777777" w:rsidTr="008405C0">
        <w:trPr>
          <w:cantSplit/>
          <w:trHeight w:val="575"/>
          <w:tblHeader/>
        </w:trPr>
        <w:tc>
          <w:tcPr>
            <w:tcW w:w="2161" w:type="pct"/>
            <w:shd w:val="clear" w:color="auto" w:fill="F2F2F2" w:themeFill="background1" w:themeFillShade="F2"/>
          </w:tcPr>
          <w:p w14:paraId="293C746D" w14:textId="77777777" w:rsidR="006577DE" w:rsidRPr="006577DE" w:rsidRDefault="006577DE" w:rsidP="006577DE">
            <w:pPr>
              <w:pStyle w:val="TableHeading"/>
            </w:pPr>
            <w:bookmarkStart w:id="58" w:name="ColumnTitle_20"/>
            <w:bookmarkEnd w:id="58"/>
            <w:r w:rsidRPr="006577DE">
              <w:t>Release Identification</w:t>
            </w:r>
          </w:p>
        </w:tc>
        <w:tc>
          <w:tcPr>
            <w:tcW w:w="1112"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8405C0">
        <w:trPr>
          <w:cantSplit/>
        </w:trPr>
        <w:tc>
          <w:tcPr>
            <w:tcW w:w="2161" w:type="pct"/>
          </w:tcPr>
          <w:p w14:paraId="59E80BAE" w14:textId="36B0AE66" w:rsidR="006577DE" w:rsidRPr="00157AAE" w:rsidRDefault="00A317AF" w:rsidP="00A317AF">
            <w:pPr>
              <w:pStyle w:val="TableText"/>
            </w:pPr>
            <w:r>
              <w:t>TAS 01.00</w:t>
            </w:r>
          </w:p>
        </w:tc>
        <w:tc>
          <w:tcPr>
            <w:tcW w:w="1112" w:type="pct"/>
          </w:tcPr>
          <w:p w14:paraId="3614F98A" w14:textId="41A8A909" w:rsidR="006577DE" w:rsidRPr="00157AAE" w:rsidRDefault="00A317AF" w:rsidP="00A317AF">
            <w:pPr>
              <w:pStyle w:val="TableText"/>
            </w:pPr>
            <w:r>
              <w:t>Halfaker</w:t>
            </w:r>
          </w:p>
        </w:tc>
        <w:tc>
          <w:tcPr>
            <w:tcW w:w="1728" w:type="pct"/>
          </w:tcPr>
          <w:p w14:paraId="5DB5E91D" w14:textId="77777777" w:rsidR="006577DE" w:rsidRPr="00157AAE" w:rsidRDefault="006577DE" w:rsidP="00A317AF">
            <w:pPr>
              <w:pStyle w:val="TableText"/>
            </w:pPr>
            <w:r w:rsidRPr="00157AAE">
              <w:t>Ex. AITC ESR Support Team Mail Group</w:t>
            </w:r>
          </w:p>
        </w:tc>
      </w:tr>
    </w:tbl>
    <w:p w14:paraId="395F645A" w14:textId="77777777" w:rsidR="006577DE" w:rsidRDefault="006577DE" w:rsidP="004A2521">
      <w:pPr>
        <w:pStyle w:val="BodyText"/>
      </w:pPr>
    </w:p>
    <w:tbl>
      <w:tblPr>
        <w:tblStyle w:val="TableGrid5"/>
        <w:tblW w:w="5388" w:type="pct"/>
        <w:tblLayout w:type="fixed"/>
        <w:tblLook w:val="04A0" w:firstRow="1" w:lastRow="0" w:firstColumn="1" w:lastColumn="0" w:noHBand="0" w:noVBand="1"/>
        <w:tblDescription w:val="Release Package information, including identification, description, delivery method and location."/>
      </w:tblPr>
      <w:tblGrid>
        <w:gridCol w:w="3863"/>
        <w:gridCol w:w="1443"/>
        <w:gridCol w:w="1080"/>
        <w:gridCol w:w="778"/>
        <w:gridCol w:w="2912"/>
      </w:tblGrid>
      <w:tr w:rsidR="00B23CDB" w:rsidRPr="006577DE" w14:paraId="758CFB89" w14:textId="77777777" w:rsidTr="00B23CDB">
        <w:trPr>
          <w:cantSplit/>
          <w:tblHeader/>
        </w:trPr>
        <w:tc>
          <w:tcPr>
            <w:tcW w:w="1917" w:type="pct"/>
            <w:shd w:val="clear" w:color="auto" w:fill="F2F2F2" w:themeFill="background1" w:themeFillShade="F2"/>
          </w:tcPr>
          <w:p w14:paraId="1B99AEBC" w14:textId="77777777" w:rsidR="006577DE" w:rsidRPr="006577DE" w:rsidRDefault="006577DE" w:rsidP="0002687B">
            <w:pPr>
              <w:pStyle w:val="TableHeading"/>
            </w:pPr>
            <w:bookmarkStart w:id="59" w:name="ColumnTitle_21"/>
            <w:bookmarkEnd w:id="59"/>
            <w:r w:rsidRPr="006577DE">
              <w:t>Release Package (Component) Identified</w:t>
            </w:r>
          </w:p>
          <w:p w14:paraId="71D11432" w14:textId="77777777" w:rsidR="006577DE" w:rsidRPr="006577DE" w:rsidRDefault="006577DE" w:rsidP="0002687B">
            <w:pPr>
              <w:pStyle w:val="TableHeading"/>
            </w:pPr>
          </w:p>
        </w:tc>
        <w:tc>
          <w:tcPr>
            <w:tcW w:w="716" w:type="pct"/>
            <w:shd w:val="clear" w:color="auto" w:fill="F2F2F2" w:themeFill="background1" w:themeFillShade="F2"/>
          </w:tcPr>
          <w:p w14:paraId="7D00C150" w14:textId="77777777" w:rsidR="006577DE" w:rsidRPr="006577DE" w:rsidRDefault="006577DE" w:rsidP="0002687B">
            <w:pPr>
              <w:pStyle w:val="TableHeading"/>
            </w:pPr>
            <w:r w:rsidRPr="006577DE">
              <w:t>Release Package Description</w:t>
            </w:r>
          </w:p>
          <w:p w14:paraId="210523B5" w14:textId="77777777" w:rsidR="006577DE" w:rsidRPr="006577DE" w:rsidRDefault="006577DE" w:rsidP="0002687B">
            <w:pPr>
              <w:pStyle w:val="TableHeading"/>
            </w:pPr>
          </w:p>
        </w:tc>
        <w:tc>
          <w:tcPr>
            <w:tcW w:w="922" w:type="pct"/>
            <w:gridSpan w:val="2"/>
            <w:shd w:val="clear" w:color="auto" w:fill="F2F2F2" w:themeFill="background1" w:themeFillShade="F2"/>
          </w:tcPr>
          <w:p w14:paraId="5D37A427" w14:textId="77777777" w:rsidR="006577DE" w:rsidRPr="006577DE" w:rsidRDefault="006577DE" w:rsidP="0002687B">
            <w:pPr>
              <w:pStyle w:val="TableHeading"/>
            </w:pPr>
            <w:r w:rsidRPr="006577DE">
              <w:t>Release Package Delivery Method</w:t>
            </w:r>
          </w:p>
          <w:p w14:paraId="3AA15E5C" w14:textId="77777777" w:rsidR="006577DE" w:rsidRPr="006577DE" w:rsidRDefault="006577DE" w:rsidP="0002687B">
            <w:pPr>
              <w:pStyle w:val="TableHeading"/>
            </w:pPr>
          </w:p>
        </w:tc>
        <w:tc>
          <w:tcPr>
            <w:tcW w:w="1446" w:type="pct"/>
            <w:shd w:val="clear" w:color="auto" w:fill="F2F2F2" w:themeFill="background1" w:themeFillShade="F2"/>
          </w:tcPr>
          <w:p w14:paraId="5BADC25E" w14:textId="77777777" w:rsidR="006577DE" w:rsidRPr="006577DE" w:rsidRDefault="006577DE" w:rsidP="0002687B">
            <w:pPr>
              <w:pStyle w:val="TableHeading"/>
            </w:pPr>
            <w:r w:rsidRPr="006577DE">
              <w:t>Release Package Location Identified</w:t>
            </w:r>
          </w:p>
          <w:p w14:paraId="34066CE9" w14:textId="77777777" w:rsidR="006577DE" w:rsidRPr="006577DE" w:rsidRDefault="006577DE" w:rsidP="0002687B">
            <w:pPr>
              <w:pStyle w:val="TableHeading"/>
            </w:pPr>
          </w:p>
        </w:tc>
      </w:tr>
      <w:tr w:rsidR="00B23CDB" w:rsidRPr="006577DE" w14:paraId="3B4973C1" w14:textId="77777777" w:rsidTr="00B23CDB">
        <w:trPr>
          <w:cantSplit/>
        </w:trPr>
        <w:tc>
          <w:tcPr>
            <w:tcW w:w="1917" w:type="pct"/>
          </w:tcPr>
          <w:p w14:paraId="3C9AAF41" w14:textId="08C2A4C4" w:rsidR="006577DE" w:rsidRPr="009C6FE3" w:rsidRDefault="00B4066D" w:rsidP="00B2583D">
            <w:pPr>
              <w:pStyle w:val="TableText"/>
            </w:pPr>
            <w:proofErr w:type="spellStart"/>
            <w:r>
              <w:t>Build_Artifacts</w:t>
            </w:r>
            <w:proofErr w:type="spellEnd"/>
          </w:p>
          <w:p w14:paraId="15422D74" w14:textId="71F683C4" w:rsidR="006577DE" w:rsidRPr="009C6FE3" w:rsidRDefault="004937CB" w:rsidP="00B2583D">
            <w:pPr>
              <w:pStyle w:val="TableText"/>
            </w:pPr>
            <w:r>
              <w:t>(7: TAS.01.00.49_20170928_073548)</w:t>
            </w:r>
          </w:p>
        </w:tc>
        <w:tc>
          <w:tcPr>
            <w:tcW w:w="716" w:type="pct"/>
          </w:tcPr>
          <w:p w14:paraId="26D670A4" w14:textId="431DEB1B" w:rsidR="006577DE" w:rsidRPr="009C6FE3" w:rsidRDefault="004937CB" w:rsidP="00B2583D">
            <w:pPr>
              <w:pStyle w:val="TableText"/>
            </w:pPr>
            <w:r>
              <w:t>Tas distribution for deployment</w:t>
            </w:r>
          </w:p>
        </w:tc>
        <w:tc>
          <w:tcPr>
            <w:tcW w:w="536" w:type="pct"/>
          </w:tcPr>
          <w:p w14:paraId="0BAC1195" w14:textId="6499CAEC" w:rsidR="006577DE" w:rsidRPr="009C6FE3" w:rsidRDefault="003A0184" w:rsidP="00B2583D">
            <w:pPr>
              <w:pStyle w:val="TableText"/>
            </w:pPr>
            <w:r>
              <w:t>Jenkins Deployment</w:t>
            </w:r>
          </w:p>
        </w:tc>
        <w:tc>
          <w:tcPr>
            <w:tcW w:w="1831" w:type="pct"/>
            <w:gridSpan w:val="2"/>
          </w:tcPr>
          <w:p w14:paraId="419CE6A7" w14:textId="534E85CB" w:rsidR="006577DE" w:rsidRPr="009C6FE3" w:rsidRDefault="003A0184" w:rsidP="003A0184">
            <w:pPr>
              <w:pStyle w:val="TableText"/>
            </w:pPr>
            <w:r w:rsidRPr="003A0184">
              <w:t>http://vaausfpctas801.aac.va.gov/rtc/tas/mccf-tas_TAS.01.00.49_20170928_073548.tar.gz</w:t>
            </w:r>
          </w:p>
        </w:tc>
      </w:tr>
      <w:tr w:rsidR="00B23CDB" w:rsidRPr="006577DE" w14:paraId="17D106E2" w14:textId="77777777" w:rsidTr="00B23CDB">
        <w:trPr>
          <w:cantSplit/>
        </w:trPr>
        <w:tc>
          <w:tcPr>
            <w:tcW w:w="1917" w:type="pct"/>
          </w:tcPr>
          <w:p w14:paraId="0BEA79D9" w14:textId="45997DFB" w:rsidR="006577DE" w:rsidRPr="006577DE" w:rsidRDefault="004937CB" w:rsidP="0002687B">
            <w:pPr>
              <w:pStyle w:val="TableText"/>
              <w:rPr>
                <w:rFonts w:cstheme="minorBidi"/>
              </w:rPr>
            </w:pPr>
            <w:proofErr w:type="spellStart"/>
            <w:r w:rsidRPr="004937CB">
              <w:rPr>
                <w:rFonts w:cstheme="minorBidi"/>
              </w:rPr>
              <w:lastRenderedPageBreak/>
              <w:t>TAS_Tech</w:t>
            </w:r>
            <w:proofErr w:type="spellEnd"/>
            <w:r w:rsidRPr="004937CB">
              <w:rPr>
                <w:rFonts w:cstheme="minorBidi"/>
              </w:rPr>
              <w:t xml:space="preserve"> Manual_TAS_.01.00.49</w:t>
            </w:r>
            <w:r>
              <w:rPr>
                <w:rFonts w:cstheme="minorBidi"/>
              </w:rPr>
              <w:t>.docx</w:t>
            </w:r>
          </w:p>
        </w:tc>
        <w:tc>
          <w:tcPr>
            <w:tcW w:w="716" w:type="pct"/>
          </w:tcPr>
          <w:p w14:paraId="3D513F4B" w14:textId="504ADEC4" w:rsidR="006577DE" w:rsidRPr="006577DE" w:rsidRDefault="004937CB" w:rsidP="0002687B">
            <w:pPr>
              <w:pStyle w:val="TableText"/>
              <w:rPr>
                <w:rFonts w:cstheme="minorBidi"/>
              </w:rPr>
            </w:pPr>
            <w:r>
              <w:rPr>
                <w:rFonts w:cstheme="minorBidi"/>
              </w:rPr>
              <w:t>Technical Manual</w:t>
            </w:r>
          </w:p>
        </w:tc>
        <w:tc>
          <w:tcPr>
            <w:tcW w:w="536" w:type="pct"/>
          </w:tcPr>
          <w:p w14:paraId="70F5E255" w14:textId="6B218CEC" w:rsidR="006577DE" w:rsidRPr="006577DE" w:rsidRDefault="00956872" w:rsidP="0002687B">
            <w:pPr>
              <w:pStyle w:val="TableText"/>
              <w:rPr>
                <w:rFonts w:cstheme="minorBidi"/>
              </w:rPr>
            </w:pPr>
            <w:r>
              <w:rPr>
                <w:rFonts w:cstheme="minorBidi"/>
              </w:rPr>
              <w:t>.docx</w:t>
            </w:r>
          </w:p>
        </w:tc>
        <w:tc>
          <w:tcPr>
            <w:tcW w:w="1831" w:type="pct"/>
            <w:gridSpan w:val="2"/>
          </w:tcPr>
          <w:p w14:paraId="23F8B8AA" w14:textId="6C892083" w:rsidR="006577DE" w:rsidRPr="006577DE" w:rsidRDefault="00956872" w:rsidP="0002687B">
            <w:pPr>
              <w:pStyle w:val="TableText"/>
              <w:rPr>
                <w:rFonts w:cstheme="minorBidi"/>
              </w:rPr>
            </w:pPr>
            <w:r>
              <w:rPr>
                <w:rFonts w:cstheme="minorBidi"/>
              </w:rPr>
              <w:t>MCCF_EDI_TAS_Documentation</w:t>
            </w:r>
            <w:r w:rsidR="00BA6F63">
              <w:rPr>
                <w:rFonts w:cstheme="minorBidi"/>
              </w:rPr>
              <w:t>/ Env_Depl_Impl</w:t>
            </w:r>
          </w:p>
        </w:tc>
      </w:tr>
      <w:tr w:rsidR="00B23CDB" w:rsidRPr="006577DE" w14:paraId="436CB57E" w14:textId="77777777" w:rsidTr="00B23CDB">
        <w:trPr>
          <w:cantSplit/>
        </w:trPr>
        <w:tc>
          <w:tcPr>
            <w:tcW w:w="1917" w:type="pct"/>
          </w:tcPr>
          <w:p w14:paraId="1A4E97A9" w14:textId="07E1A1CE" w:rsidR="00956872" w:rsidRPr="004937CB" w:rsidRDefault="000F7D92" w:rsidP="0002687B">
            <w:pPr>
              <w:pStyle w:val="TableText"/>
              <w:rPr>
                <w:rFonts w:cstheme="minorBidi"/>
              </w:rPr>
            </w:pPr>
            <w:r w:rsidRPr="000F7D92">
              <w:rPr>
                <w:rFonts w:cstheme="minorBidi"/>
              </w:rPr>
              <w:t>TAS_Deployment_Installation_Roll_Back_Back-Out_Guide</w:t>
            </w:r>
          </w:p>
        </w:tc>
        <w:tc>
          <w:tcPr>
            <w:tcW w:w="716" w:type="pct"/>
          </w:tcPr>
          <w:p w14:paraId="541CFC9E" w14:textId="3304430F" w:rsidR="00956872" w:rsidRDefault="00956872" w:rsidP="0002687B">
            <w:pPr>
              <w:pStyle w:val="TableText"/>
              <w:rPr>
                <w:rFonts w:cstheme="minorBidi"/>
              </w:rPr>
            </w:pPr>
            <w:r>
              <w:rPr>
                <w:rFonts w:cstheme="minorBidi"/>
              </w:rPr>
              <w:t>Deployment, Installation, Backout, and Rollback guide</w:t>
            </w:r>
          </w:p>
        </w:tc>
        <w:tc>
          <w:tcPr>
            <w:tcW w:w="536" w:type="pct"/>
          </w:tcPr>
          <w:p w14:paraId="77142B83" w14:textId="1904A2BD" w:rsidR="00956872" w:rsidRDefault="00956872" w:rsidP="0002687B">
            <w:pPr>
              <w:pStyle w:val="TableText"/>
              <w:rPr>
                <w:rFonts w:cstheme="minorBidi"/>
              </w:rPr>
            </w:pPr>
            <w:r>
              <w:rPr>
                <w:rFonts w:cstheme="minorBidi"/>
              </w:rPr>
              <w:t>.docx</w:t>
            </w:r>
          </w:p>
        </w:tc>
        <w:tc>
          <w:tcPr>
            <w:tcW w:w="1831" w:type="pct"/>
            <w:gridSpan w:val="2"/>
          </w:tcPr>
          <w:p w14:paraId="5BD632EE" w14:textId="07B51E67" w:rsidR="00956872" w:rsidRDefault="00BA6F63" w:rsidP="0002687B">
            <w:pPr>
              <w:pStyle w:val="TableText"/>
              <w:rPr>
                <w:rFonts w:cstheme="minorBidi"/>
              </w:rPr>
            </w:pPr>
            <w:r>
              <w:rPr>
                <w:rFonts w:cstheme="minorBidi"/>
              </w:rPr>
              <w:t>MCCF_EDI_TAS_Documentation/Env_Depl_Impl</w:t>
            </w:r>
          </w:p>
        </w:tc>
      </w:tr>
      <w:tr w:rsidR="00B23CDB" w:rsidRPr="006577DE" w14:paraId="516A27BC" w14:textId="77777777" w:rsidTr="00B23CDB">
        <w:trPr>
          <w:cantSplit/>
        </w:trPr>
        <w:tc>
          <w:tcPr>
            <w:tcW w:w="1917" w:type="pct"/>
          </w:tcPr>
          <w:p w14:paraId="465134FD" w14:textId="6265A78B" w:rsidR="00654C33" w:rsidRDefault="00654C33" w:rsidP="0002687B">
            <w:pPr>
              <w:pStyle w:val="TableText"/>
              <w:rPr>
                <w:rFonts w:cstheme="minorBidi"/>
              </w:rPr>
            </w:pPr>
            <w:r w:rsidRPr="00654C33">
              <w:rPr>
                <w:rFonts w:cstheme="minorBidi"/>
              </w:rPr>
              <w:t>TAS_Core_VDD_TAS_01.00.49</w:t>
            </w:r>
            <w:r>
              <w:rPr>
                <w:rFonts w:cstheme="minorBidi"/>
              </w:rPr>
              <w:t>.docx</w:t>
            </w:r>
          </w:p>
        </w:tc>
        <w:tc>
          <w:tcPr>
            <w:tcW w:w="716" w:type="pct"/>
          </w:tcPr>
          <w:p w14:paraId="346AB589" w14:textId="10E495EF" w:rsidR="00654C33" w:rsidRDefault="00654C33" w:rsidP="0002687B">
            <w:pPr>
              <w:pStyle w:val="TableText"/>
              <w:rPr>
                <w:rFonts w:cstheme="minorBidi"/>
              </w:rPr>
            </w:pPr>
            <w:r>
              <w:rPr>
                <w:rFonts w:cstheme="minorBidi"/>
              </w:rPr>
              <w:t>VIP Version desciption Document</w:t>
            </w:r>
          </w:p>
        </w:tc>
        <w:tc>
          <w:tcPr>
            <w:tcW w:w="536" w:type="pct"/>
          </w:tcPr>
          <w:p w14:paraId="7CC32A9F" w14:textId="060E6D5B" w:rsidR="00654C33" w:rsidRDefault="00654C33" w:rsidP="0002687B">
            <w:pPr>
              <w:pStyle w:val="TableText"/>
              <w:rPr>
                <w:rFonts w:cstheme="minorBidi"/>
              </w:rPr>
            </w:pPr>
            <w:r>
              <w:rPr>
                <w:rFonts w:cstheme="minorBidi"/>
              </w:rPr>
              <w:t>.docx</w:t>
            </w:r>
          </w:p>
        </w:tc>
        <w:tc>
          <w:tcPr>
            <w:tcW w:w="1831" w:type="pct"/>
            <w:gridSpan w:val="2"/>
          </w:tcPr>
          <w:p w14:paraId="66471E81" w14:textId="58F5F59D" w:rsidR="00654C33" w:rsidRDefault="00654C33" w:rsidP="0002687B">
            <w:pPr>
              <w:pStyle w:val="TableText"/>
              <w:rPr>
                <w:rFonts w:cstheme="minorBidi"/>
              </w:rPr>
            </w:pPr>
            <w:r>
              <w:rPr>
                <w:rFonts w:cstheme="minorBidi"/>
              </w:rPr>
              <w:t>MCCF_EDI_TAS_Documentation/CM</w:t>
            </w:r>
          </w:p>
        </w:tc>
      </w:tr>
      <w:tr w:rsidR="00B23CDB" w:rsidRPr="006577DE" w14:paraId="53370DE8" w14:textId="77777777" w:rsidTr="00B23CDB">
        <w:trPr>
          <w:cantSplit/>
        </w:trPr>
        <w:tc>
          <w:tcPr>
            <w:tcW w:w="1917" w:type="pct"/>
          </w:tcPr>
          <w:p w14:paraId="7BDB7819" w14:textId="00A148D1" w:rsidR="00BC2DE9" w:rsidRPr="00654C33" w:rsidRDefault="00BC2DE9" w:rsidP="00BC2DE9">
            <w:pPr>
              <w:pStyle w:val="TableText"/>
              <w:rPr>
                <w:rFonts w:cstheme="minorBidi"/>
              </w:rPr>
            </w:pPr>
            <w:r w:rsidRPr="0066745C">
              <w:t>1194_21_VASection508_Software_Checklist.doc</w:t>
            </w:r>
          </w:p>
        </w:tc>
        <w:tc>
          <w:tcPr>
            <w:tcW w:w="716" w:type="pct"/>
          </w:tcPr>
          <w:p w14:paraId="2D9B5975" w14:textId="32547B21" w:rsidR="00BC2DE9" w:rsidRDefault="00BC2DE9" w:rsidP="00BC2DE9">
            <w:pPr>
              <w:pStyle w:val="TableText"/>
              <w:rPr>
                <w:rFonts w:cstheme="minorBidi"/>
              </w:rPr>
            </w:pPr>
            <w:r>
              <w:rPr>
                <w:rFonts w:cstheme="minorBidi"/>
              </w:rPr>
              <w:t>1194.21 508 Compliance checklist</w:t>
            </w:r>
          </w:p>
        </w:tc>
        <w:tc>
          <w:tcPr>
            <w:tcW w:w="536" w:type="pct"/>
          </w:tcPr>
          <w:p w14:paraId="3BC3B971" w14:textId="66DBF72D" w:rsidR="00BC2DE9" w:rsidRDefault="00BC2DE9" w:rsidP="00BC2DE9">
            <w:pPr>
              <w:pStyle w:val="TableText"/>
              <w:rPr>
                <w:rFonts w:cstheme="minorBidi"/>
              </w:rPr>
            </w:pPr>
            <w:r>
              <w:rPr>
                <w:rFonts w:cstheme="minorBidi"/>
              </w:rPr>
              <w:t>.doc</w:t>
            </w:r>
          </w:p>
        </w:tc>
        <w:tc>
          <w:tcPr>
            <w:tcW w:w="1831" w:type="pct"/>
            <w:gridSpan w:val="2"/>
          </w:tcPr>
          <w:p w14:paraId="5EADF905" w14:textId="4EE5AA54" w:rsidR="00BC2DE9" w:rsidRDefault="00BC2DE9" w:rsidP="00BC2DE9">
            <w:pPr>
              <w:pStyle w:val="TableText"/>
              <w:rPr>
                <w:rFonts w:cstheme="minorBidi"/>
              </w:rPr>
            </w:pPr>
            <w:r>
              <w:rPr>
                <w:rFonts w:cstheme="minorBidi"/>
              </w:rPr>
              <w:t>MCCF_EDI_TAS_Documentation/Test</w:t>
            </w:r>
          </w:p>
        </w:tc>
      </w:tr>
      <w:tr w:rsidR="00B23CDB" w:rsidRPr="006577DE" w14:paraId="760EE806" w14:textId="77777777" w:rsidTr="00B23CDB">
        <w:trPr>
          <w:cantSplit/>
        </w:trPr>
        <w:tc>
          <w:tcPr>
            <w:tcW w:w="1917" w:type="pct"/>
          </w:tcPr>
          <w:p w14:paraId="322D72A2" w14:textId="46733D53" w:rsidR="00BC2DE9" w:rsidRPr="00654C33" w:rsidRDefault="00BC2DE9" w:rsidP="00BC2DE9">
            <w:pPr>
              <w:pStyle w:val="TableText"/>
              <w:rPr>
                <w:rFonts w:cstheme="minorBidi"/>
              </w:rPr>
            </w:pPr>
            <w:r w:rsidRPr="0066745C">
              <w:t>1194_22_VASection508_Web_Checklist.doc</w:t>
            </w:r>
          </w:p>
        </w:tc>
        <w:tc>
          <w:tcPr>
            <w:tcW w:w="716" w:type="pct"/>
          </w:tcPr>
          <w:p w14:paraId="14936CB9" w14:textId="65E923D6" w:rsidR="00BC2DE9" w:rsidRDefault="00BC2DE9" w:rsidP="00BC2DE9">
            <w:pPr>
              <w:pStyle w:val="TableText"/>
              <w:rPr>
                <w:rFonts w:cstheme="minorBidi"/>
              </w:rPr>
            </w:pPr>
            <w:r>
              <w:rPr>
                <w:rFonts w:cstheme="minorBidi"/>
              </w:rPr>
              <w:t>1194.22 508 Compliance checklist</w:t>
            </w:r>
          </w:p>
        </w:tc>
        <w:tc>
          <w:tcPr>
            <w:tcW w:w="536" w:type="pct"/>
          </w:tcPr>
          <w:p w14:paraId="76BEADB3" w14:textId="7E40AB09" w:rsidR="00BC2DE9" w:rsidRDefault="00BC2DE9" w:rsidP="00BC2DE9">
            <w:pPr>
              <w:pStyle w:val="TableText"/>
              <w:rPr>
                <w:rFonts w:cstheme="minorBidi"/>
              </w:rPr>
            </w:pPr>
            <w:r>
              <w:rPr>
                <w:rFonts w:cstheme="minorBidi"/>
              </w:rPr>
              <w:t>.doc</w:t>
            </w:r>
          </w:p>
        </w:tc>
        <w:tc>
          <w:tcPr>
            <w:tcW w:w="1831" w:type="pct"/>
            <w:gridSpan w:val="2"/>
          </w:tcPr>
          <w:p w14:paraId="0C1AAA96" w14:textId="1F87154F" w:rsidR="00BC2DE9" w:rsidRDefault="00BC2DE9" w:rsidP="00BC2DE9">
            <w:pPr>
              <w:pStyle w:val="TableText"/>
              <w:rPr>
                <w:rFonts w:cstheme="minorBidi"/>
              </w:rPr>
            </w:pPr>
            <w:r>
              <w:rPr>
                <w:rFonts w:cstheme="minorBidi"/>
              </w:rPr>
              <w:t>MCCF_EDI_TAS_Documentation/Test</w:t>
            </w:r>
          </w:p>
        </w:tc>
      </w:tr>
      <w:tr w:rsidR="00B23CDB" w:rsidRPr="006577DE" w14:paraId="69DBDD57" w14:textId="77777777" w:rsidTr="00B23CDB">
        <w:trPr>
          <w:cantSplit/>
        </w:trPr>
        <w:tc>
          <w:tcPr>
            <w:tcW w:w="1917" w:type="pct"/>
          </w:tcPr>
          <w:p w14:paraId="648F9C6C" w14:textId="4E046E9C" w:rsidR="00BC2DE9" w:rsidRPr="00654C33" w:rsidRDefault="00BC2DE9" w:rsidP="00BC2DE9">
            <w:pPr>
              <w:pStyle w:val="TableText"/>
              <w:rPr>
                <w:rFonts w:cstheme="minorBidi"/>
              </w:rPr>
            </w:pPr>
            <w:r w:rsidRPr="0066745C">
              <w:t>1194_31_VASection508_Functional_Checklist.doc</w:t>
            </w:r>
          </w:p>
        </w:tc>
        <w:tc>
          <w:tcPr>
            <w:tcW w:w="716" w:type="pct"/>
          </w:tcPr>
          <w:p w14:paraId="7470D2D1" w14:textId="244B21C0" w:rsidR="00BC2DE9" w:rsidRDefault="00BC2DE9" w:rsidP="00BC2DE9">
            <w:pPr>
              <w:pStyle w:val="TableText"/>
              <w:rPr>
                <w:rFonts w:cstheme="minorBidi"/>
              </w:rPr>
            </w:pPr>
            <w:r>
              <w:rPr>
                <w:rFonts w:cstheme="minorBidi"/>
              </w:rPr>
              <w:t>1194.31 508 Compliance checklist</w:t>
            </w:r>
          </w:p>
        </w:tc>
        <w:tc>
          <w:tcPr>
            <w:tcW w:w="536" w:type="pct"/>
          </w:tcPr>
          <w:p w14:paraId="2754983C" w14:textId="64C24282" w:rsidR="00BC2DE9" w:rsidRDefault="00BC2DE9" w:rsidP="00BC2DE9">
            <w:pPr>
              <w:pStyle w:val="TableText"/>
              <w:rPr>
                <w:rFonts w:cstheme="minorBidi"/>
              </w:rPr>
            </w:pPr>
            <w:r>
              <w:rPr>
                <w:rFonts w:cstheme="minorBidi"/>
              </w:rPr>
              <w:t>.doc</w:t>
            </w:r>
          </w:p>
        </w:tc>
        <w:tc>
          <w:tcPr>
            <w:tcW w:w="1831" w:type="pct"/>
            <w:gridSpan w:val="2"/>
          </w:tcPr>
          <w:p w14:paraId="7360F675" w14:textId="71B80F43" w:rsidR="00BC2DE9" w:rsidRDefault="00BC2DE9" w:rsidP="00BC2DE9">
            <w:pPr>
              <w:pStyle w:val="TableText"/>
              <w:rPr>
                <w:rFonts w:cstheme="minorBidi"/>
              </w:rPr>
            </w:pPr>
            <w:r>
              <w:rPr>
                <w:rFonts w:cstheme="minorBidi"/>
              </w:rPr>
              <w:t>MCCF_EDI_TAS_Documentation/Test</w:t>
            </w:r>
          </w:p>
        </w:tc>
      </w:tr>
      <w:tr w:rsidR="00B23CDB" w:rsidRPr="006577DE" w14:paraId="49F97D5F" w14:textId="77777777" w:rsidTr="00B23CDB">
        <w:trPr>
          <w:cantSplit/>
        </w:trPr>
        <w:tc>
          <w:tcPr>
            <w:tcW w:w="1917" w:type="pct"/>
          </w:tcPr>
          <w:p w14:paraId="5836E2A2" w14:textId="1B142F04" w:rsidR="00BC2DE9" w:rsidRPr="00654C33" w:rsidRDefault="00BC2DE9" w:rsidP="00BC2DE9">
            <w:pPr>
              <w:pStyle w:val="TableText"/>
              <w:rPr>
                <w:rFonts w:cstheme="minorBidi"/>
              </w:rPr>
            </w:pPr>
            <w:r w:rsidRPr="0066745C">
              <w:t>1194_41_VASection508_Documentation_Checklist.doc</w:t>
            </w:r>
          </w:p>
        </w:tc>
        <w:tc>
          <w:tcPr>
            <w:tcW w:w="716" w:type="pct"/>
          </w:tcPr>
          <w:p w14:paraId="4CA14E06" w14:textId="68FA2235" w:rsidR="00BC2DE9" w:rsidRDefault="00BC2DE9" w:rsidP="00BC2DE9">
            <w:pPr>
              <w:pStyle w:val="TableText"/>
              <w:rPr>
                <w:rFonts w:cstheme="minorBidi"/>
              </w:rPr>
            </w:pPr>
            <w:r>
              <w:rPr>
                <w:rFonts w:cstheme="minorBidi"/>
              </w:rPr>
              <w:t>1194.41 508 Compliance checklist</w:t>
            </w:r>
          </w:p>
        </w:tc>
        <w:tc>
          <w:tcPr>
            <w:tcW w:w="536" w:type="pct"/>
          </w:tcPr>
          <w:p w14:paraId="633B089B" w14:textId="58E34D83" w:rsidR="00BC2DE9" w:rsidRDefault="00BC2DE9" w:rsidP="00BC2DE9">
            <w:pPr>
              <w:pStyle w:val="TableText"/>
              <w:rPr>
                <w:rFonts w:cstheme="minorBidi"/>
              </w:rPr>
            </w:pPr>
            <w:r>
              <w:rPr>
                <w:rFonts w:cstheme="minorBidi"/>
              </w:rPr>
              <w:t>.doc</w:t>
            </w:r>
          </w:p>
        </w:tc>
        <w:tc>
          <w:tcPr>
            <w:tcW w:w="1831" w:type="pct"/>
            <w:gridSpan w:val="2"/>
          </w:tcPr>
          <w:p w14:paraId="6AC606A3" w14:textId="312ED977" w:rsidR="00BC2DE9" w:rsidRDefault="00BC2DE9" w:rsidP="00BC2DE9">
            <w:pPr>
              <w:pStyle w:val="TableText"/>
              <w:rPr>
                <w:rFonts w:cstheme="minorBidi"/>
              </w:rPr>
            </w:pPr>
            <w:r>
              <w:rPr>
                <w:rFonts w:cstheme="minorBidi"/>
              </w:rPr>
              <w:t>MCCF_EDI_TAS_Documentation/Test</w:t>
            </w:r>
          </w:p>
        </w:tc>
      </w:tr>
      <w:tr w:rsidR="00B23CDB" w:rsidRPr="006577DE" w14:paraId="5888F588" w14:textId="77777777" w:rsidTr="00B23CDB">
        <w:trPr>
          <w:cantSplit/>
        </w:trPr>
        <w:tc>
          <w:tcPr>
            <w:tcW w:w="1917" w:type="pct"/>
          </w:tcPr>
          <w:p w14:paraId="7F97DD72" w14:textId="705C65D8" w:rsidR="00BC2DE9" w:rsidRPr="00654C33" w:rsidRDefault="00BC2DE9" w:rsidP="00BC2DE9">
            <w:pPr>
              <w:pStyle w:val="TableText"/>
              <w:rPr>
                <w:rFonts w:cstheme="minorBidi"/>
              </w:rPr>
            </w:pPr>
            <w:r w:rsidRPr="0066745C">
              <w:t>TASCore_Defect_Log_TAS.01.00.49.xlsx</w:t>
            </w:r>
          </w:p>
        </w:tc>
        <w:tc>
          <w:tcPr>
            <w:tcW w:w="716" w:type="pct"/>
          </w:tcPr>
          <w:p w14:paraId="00176A3C" w14:textId="3F6D5B25" w:rsidR="00BC2DE9" w:rsidRDefault="002748DF" w:rsidP="00BC2DE9">
            <w:pPr>
              <w:pStyle w:val="TableText"/>
              <w:rPr>
                <w:rFonts w:cstheme="minorBidi"/>
              </w:rPr>
            </w:pPr>
            <w:r>
              <w:rPr>
                <w:rFonts w:cstheme="minorBidi"/>
              </w:rPr>
              <w:t>Defect Log</w:t>
            </w:r>
          </w:p>
        </w:tc>
        <w:tc>
          <w:tcPr>
            <w:tcW w:w="536" w:type="pct"/>
          </w:tcPr>
          <w:p w14:paraId="1D53312D" w14:textId="73A9F632" w:rsidR="00BC2DE9" w:rsidRDefault="00BC2DE9" w:rsidP="00BC2DE9">
            <w:pPr>
              <w:pStyle w:val="TableText"/>
              <w:rPr>
                <w:rFonts w:cstheme="minorBidi"/>
              </w:rPr>
            </w:pPr>
            <w:r>
              <w:rPr>
                <w:rFonts w:cstheme="minorBidi"/>
              </w:rPr>
              <w:t>.xlsx</w:t>
            </w:r>
          </w:p>
        </w:tc>
        <w:tc>
          <w:tcPr>
            <w:tcW w:w="1831" w:type="pct"/>
            <w:gridSpan w:val="2"/>
          </w:tcPr>
          <w:p w14:paraId="1B9259BA" w14:textId="68B075B4" w:rsidR="00BC2DE9" w:rsidRDefault="00BC2DE9" w:rsidP="00BC2DE9">
            <w:pPr>
              <w:pStyle w:val="TableText"/>
              <w:rPr>
                <w:rFonts w:cstheme="minorBidi"/>
              </w:rPr>
            </w:pPr>
            <w:r>
              <w:rPr>
                <w:rFonts w:cstheme="minorBidi"/>
              </w:rPr>
              <w:t>MCCF_EDI_TAS_Documentation/Test</w:t>
            </w:r>
          </w:p>
        </w:tc>
      </w:tr>
      <w:tr w:rsidR="00B23CDB" w:rsidRPr="006577DE" w14:paraId="5C7503E4" w14:textId="77777777" w:rsidTr="00B23CDB">
        <w:trPr>
          <w:cantSplit/>
        </w:trPr>
        <w:tc>
          <w:tcPr>
            <w:tcW w:w="1917" w:type="pct"/>
          </w:tcPr>
          <w:p w14:paraId="42B1EBE0" w14:textId="23BC14EB" w:rsidR="00BC2DE9" w:rsidRPr="00654C33" w:rsidRDefault="00BC2DE9" w:rsidP="00BC2DE9">
            <w:pPr>
              <w:pStyle w:val="TableText"/>
              <w:rPr>
                <w:rFonts w:cstheme="minorBidi"/>
              </w:rPr>
            </w:pPr>
            <w:r w:rsidRPr="0066745C">
              <w:t>TASCore_RTM_TAS.01.00.49.xlsx</w:t>
            </w:r>
          </w:p>
        </w:tc>
        <w:tc>
          <w:tcPr>
            <w:tcW w:w="716" w:type="pct"/>
          </w:tcPr>
          <w:p w14:paraId="3EB2DAEC" w14:textId="68F6656E" w:rsidR="00BC2DE9" w:rsidRDefault="002748DF" w:rsidP="00BC2DE9">
            <w:pPr>
              <w:pStyle w:val="TableText"/>
              <w:rPr>
                <w:rFonts w:cstheme="minorBidi"/>
              </w:rPr>
            </w:pPr>
            <w:r>
              <w:rPr>
                <w:rFonts w:cstheme="minorBidi"/>
              </w:rPr>
              <w:t>Release Traceability Matrix</w:t>
            </w:r>
          </w:p>
        </w:tc>
        <w:tc>
          <w:tcPr>
            <w:tcW w:w="536" w:type="pct"/>
          </w:tcPr>
          <w:p w14:paraId="6E8574CF" w14:textId="30697538" w:rsidR="00BC2DE9" w:rsidRDefault="00BC2DE9" w:rsidP="00BC2DE9">
            <w:pPr>
              <w:pStyle w:val="TableText"/>
              <w:rPr>
                <w:rFonts w:cstheme="minorBidi"/>
              </w:rPr>
            </w:pPr>
            <w:r>
              <w:rPr>
                <w:rFonts w:cstheme="minorBidi"/>
              </w:rPr>
              <w:t>.xlsx</w:t>
            </w:r>
          </w:p>
        </w:tc>
        <w:tc>
          <w:tcPr>
            <w:tcW w:w="1831" w:type="pct"/>
            <w:gridSpan w:val="2"/>
          </w:tcPr>
          <w:p w14:paraId="10DF2AAE" w14:textId="20980E78" w:rsidR="00BC2DE9" w:rsidRDefault="00BC2DE9" w:rsidP="00BC2DE9">
            <w:pPr>
              <w:pStyle w:val="TableText"/>
              <w:rPr>
                <w:rFonts w:cstheme="minorBidi"/>
              </w:rPr>
            </w:pPr>
            <w:r>
              <w:rPr>
                <w:rFonts w:cstheme="minorBidi"/>
              </w:rPr>
              <w:t>MCCF_EDI_TAS_Documentation/Test</w:t>
            </w:r>
          </w:p>
        </w:tc>
      </w:tr>
      <w:tr w:rsidR="00B23CDB" w:rsidRPr="006577DE" w14:paraId="6F7E6260" w14:textId="77777777" w:rsidTr="00B23CDB">
        <w:trPr>
          <w:cantSplit/>
        </w:trPr>
        <w:tc>
          <w:tcPr>
            <w:tcW w:w="1917" w:type="pct"/>
          </w:tcPr>
          <w:p w14:paraId="616E0B90" w14:textId="017B422F" w:rsidR="00BC2DE9" w:rsidRPr="00654C33" w:rsidRDefault="00BC2DE9" w:rsidP="00BC2DE9">
            <w:pPr>
              <w:pStyle w:val="TableText"/>
              <w:rPr>
                <w:rFonts w:cstheme="minorBidi"/>
              </w:rPr>
            </w:pPr>
            <w:r w:rsidRPr="0066745C">
              <w:t>TASCore_TEL_TAS.01.00.49.xlsx</w:t>
            </w:r>
          </w:p>
        </w:tc>
        <w:tc>
          <w:tcPr>
            <w:tcW w:w="716" w:type="pct"/>
          </w:tcPr>
          <w:p w14:paraId="55BE7DC9" w14:textId="4655262F" w:rsidR="00BC2DE9" w:rsidRDefault="002748DF" w:rsidP="00BC2DE9">
            <w:pPr>
              <w:pStyle w:val="TableText"/>
              <w:rPr>
                <w:rFonts w:cstheme="minorBidi"/>
              </w:rPr>
            </w:pPr>
            <w:r>
              <w:rPr>
                <w:rFonts w:cstheme="minorBidi"/>
              </w:rPr>
              <w:t>Test Execution Log</w:t>
            </w:r>
          </w:p>
        </w:tc>
        <w:tc>
          <w:tcPr>
            <w:tcW w:w="536" w:type="pct"/>
          </w:tcPr>
          <w:p w14:paraId="07EC6622" w14:textId="39D70F08" w:rsidR="00BC2DE9" w:rsidRDefault="00BC2DE9" w:rsidP="00BC2DE9">
            <w:pPr>
              <w:pStyle w:val="TableText"/>
              <w:rPr>
                <w:rFonts w:cstheme="minorBidi"/>
              </w:rPr>
            </w:pPr>
            <w:r>
              <w:rPr>
                <w:rFonts w:cstheme="minorBidi"/>
              </w:rPr>
              <w:t>.xlsx</w:t>
            </w:r>
          </w:p>
        </w:tc>
        <w:tc>
          <w:tcPr>
            <w:tcW w:w="1831" w:type="pct"/>
            <w:gridSpan w:val="2"/>
          </w:tcPr>
          <w:p w14:paraId="1316DF3A" w14:textId="5A9DC33D" w:rsidR="00BC2DE9" w:rsidRDefault="00BC2DE9" w:rsidP="00BC2DE9">
            <w:pPr>
              <w:pStyle w:val="TableText"/>
              <w:rPr>
                <w:rFonts w:cstheme="minorBidi"/>
              </w:rPr>
            </w:pPr>
            <w:r>
              <w:rPr>
                <w:rFonts w:cstheme="minorBidi"/>
              </w:rPr>
              <w:t>MCCF_EDI_TAS_Documentation/Test</w:t>
            </w:r>
          </w:p>
        </w:tc>
      </w:tr>
    </w:tbl>
    <w:p w14:paraId="4901DDA0" w14:textId="77777777" w:rsidR="00EE3478" w:rsidRDefault="00EE3478" w:rsidP="00F06F51">
      <w:pPr>
        <w:pStyle w:val="BodyText"/>
        <w:tabs>
          <w:tab w:val="left" w:pos="7920"/>
        </w:tabs>
      </w:pPr>
    </w:p>
    <w:p w14:paraId="67A00E93" w14:textId="77777777" w:rsidR="00EE3478" w:rsidRDefault="00EE3478">
      <w:pPr>
        <w:rPr>
          <w:sz w:val="24"/>
          <w:szCs w:val="20"/>
        </w:rPr>
      </w:pPr>
      <w:r>
        <w:br w:type="page"/>
      </w:r>
    </w:p>
    <w:p w14:paraId="025C1A3D" w14:textId="77777777" w:rsidR="009F5E75" w:rsidRDefault="009F5E75" w:rsidP="003417C9">
      <w:pPr>
        <w:pStyle w:val="Title2"/>
      </w:pPr>
      <w:r>
        <w:lastRenderedPageBreak/>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60" w:name="ColumnTitle_23"/>
            <w:bookmarkEnd w:id="60"/>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pPr>
              <w:pStyle w:val="TableText"/>
              <w:pPrChange w:id="61" w:author="Larry Connor" w:date="2017-10-23T09:44:00Z">
                <w:pPr/>
              </w:pPrChange>
            </w:pPr>
            <w:r>
              <w:t>April</w:t>
            </w:r>
            <w:r w:rsidRPr="00F94114">
              <w:t xml:space="preserve"> 2016</w:t>
            </w:r>
          </w:p>
        </w:tc>
        <w:tc>
          <w:tcPr>
            <w:tcW w:w="541" w:type="pct"/>
            <w:shd w:val="clear" w:color="auto" w:fill="auto"/>
          </w:tcPr>
          <w:p w14:paraId="4F243B07" w14:textId="77777777" w:rsidR="00F94114" w:rsidRPr="00F94114" w:rsidRDefault="00F94114">
            <w:pPr>
              <w:pStyle w:val="TableText"/>
              <w:pPrChange w:id="62" w:author="Larry Connor" w:date="2017-10-23T09:44:00Z">
                <w:pPr/>
              </w:pPrChange>
            </w:pPr>
            <w:r w:rsidRPr="00F94114">
              <w:t>1.</w:t>
            </w:r>
            <w:r>
              <w:t>8</w:t>
            </w:r>
          </w:p>
        </w:tc>
        <w:tc>
          <w:tcPr>
            <w:tcW w:w="2304" w:type="pct"/>
            <w:shd w:val="clear" w:color="auto" w:fill="auto"/>
          </w:tcPr>
          <w:p w14:paraId="3BF96B1D" w14:textId="77777777" w:rsidR="00F94114" w:rsidRDefault="00F94114">
            <w:pPr>
              <w:pStyle w:val="TableText"/>
              <w:pPrChange w:id="63" w:author="Larry Connor" w:date="2017-10-23T09:44:00Z">
                <w:pPr/>
              </w:pPrChange>
            </w:pPr>
            <w:r w:rsidRPr="00F94114">
              <w:t>Updated VIP policies and processes</w:t>
            </w:r>
          </w:p>
          <w:p w14:paraId="6A8EFCC4" w14:textId="77777777" w:rsidR="00F94114" w:rsidRDefault="00F94114">
            <w:pPr>
              <w:pStyle w:val="TableText"/>
              <w:pPrChange w:id="64" w:author="Larry Connor" w:date="2017-10-23T09:44:00Z">
                <w:pPr/>
              </w:pPrChange>
            </w:pPr>
            <w:r>
              <w:t>Updated to remove ClearCase and ClearQuest references</w:t>
            </w:r>
          </w:p>
          <w:p w14:paraId="0A83E51D" w14:textId="77777777" w:rsidR="00F94114" w:rsidRPr="00F94114" w:rsidRDefault="00F94114">
            <w:pPr>
              <w:pStyle w:val="TableText"/>
              <w:pPrChange w:id="65" w:author="Larry Connor" w:date="2017-10-23T09:44:00Z">
                <w:pPr/>
              </w:pPrChange>
            </w:pPr>
            <w:r>
              <w:t>Correction and revision of general text</w:t>
            </w:r>
          </w:p>
        </w:tc>
        <w:tc>
          <w:tcPr>
            <w:tcW w:w="974" w:type="pct"/>
            <w:shd w:val="clear" w:color="auto" w:fill="auto"/>
          </w:tcPr>
          <w:p w14:paraId="00F95152" w14:textId="77777777" w:rsidR="00F94114" w:rsidRPr="00F94114" w:rsidRDefault="00894DEC">
            <w:pPr>
              <w:pStyle w:val="TableText"/>
              <w:pPrChange w:id="66" w:author="Larry Connor" w:date="2017-10-23T09:44:00Z">
                <w:pPr/>
              </w:pPrChange>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pPr>
              <w:pStyle w:val="TableText"/>
              <w:pPrChange w:id="67" w:author="Larry Connor" w:date="2017-10-23T09:44:00Z">
                <w:pPr/>
              </w:pPrChange>
            </w:pPr>
            <w:r w:rsidRPr="001A6B5C">
              <w:t>March 2016</w:t>
            </w:r>
          </w:p>
        </w:tc>
        <w:tc>
          <w:tcPr>
            <w:tcW w:w="541" w:type="pct"/>
          </w:tcPr>
          <w:p w14:paraId="7DF7B725" w14:textId="77777777" w:rsidR="001A6B5C" w:rsidRPr="001A6B5C" w:rsidRDefault="001A6B5C">
            <w:pPr>
              <w:pStyle w:val="TableText"/>
              <w:pPrChange w:id="68" w:author="Larry Connor" w:date="2017-10-23T09:44:00Z">
                <w:pPr/>
              </w:pPrChange>
            </w:pPr>
            <w:r w:rsidRPr="001A6B5C">
              <w:t>1.7</w:t>
            </w:r>
          </w:p>
        </w:tc>
        <w:tc>
          <w:tcPr>
            <w:tcW w:w="2304" w:type="pct"/>
          </w:tcPr>
          <w:p w14:paraId="2339FC4E" w14:textId="77777777" w:rsidR="001A6B5C" w:rsidRPr="001A6B5C" w:rsidRDefault="001A6B5C">
            <w:pPr>
              <w:pStyle w:val="TableText"/>
              <w:pPrChange w:id="69" w:author="Larry Connor" w:date="2017-10-23T09:44:00Z">
                <w:pPr/>
              </w:pPrChange>
            </w:pPr>
            <w:r w:rsidRPr="001A6B5C">
              <w:t>Updated to align with new VIP policies and processes</w:t>
            </w:r>
          </w:p>
        </w:tc>
        <w:tc>
          <w:tcPr>
            <w:tcW w:w="974" w:type="pct"/>
          </w:tcPr>
          <w:p w14:paraId="02910B8A" w14:textId="77777777" w:rsidR="001A6B5C" w:rsidRPr="001A6B5C" w:rsidRDefault="001A6B5C">
            <w:pPr>
              <w:pStyle w:val="TableText"/>
              <w:pPrChange w:id="70" w:author="Larry Connor" w:date="2017-10-23T09:44:00Z">
                <w:pPr/>
              </w:pPrChange>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Formatted to current ProPath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2428E96D"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Larry Connor" w:date="2017-10-23T09:47:00Z" w:initials="LC">
    <w:p w14:paraId="7C122C4F" w14:textId="7CCFB669" w:rsidR="00393252" w:rsidRPr="00CC463B" w:rsidRDefault="00393252">
      <w:pPr>
        <w:pStyle w:val="CommentText"/>
      </w:pPr>
      <w:r>
        <w:rPr>
          <w:rStyle w:val="CommentReference"/>
        </w:rPr>
        <w:annotationRef/>
      </w:r>
      <w:r>
        <w:t xml:space="preserve">Consider changing </w:t>
      </w:r>
      <w:r w:rsidR="00B23CDB">
        <w:t>reoccurring to</w:t>
      </w:r>
      <w:r w:rsidR="00CC463B">
        <w:t xml:space="preserve"> “recurring”. </w:t>
      </w:r>
      <w:r w:rsidRPr="00CC463B">
        <w:rPr>
          <w:color w:val="545454"/>
          <w:shd w:val="clear" w:color="auto" w:fill="FFFFFF"/>
        </w:rPr>
        <w:t>Something that is </w:t>
      </w:r>
      <w:r w:rsidRPr="00CC463B">
        <w:rPr>
          <w:rStyle w:val="Emphasis"/>
          <w:b/>
          <w:bCs/>
          <w:i w:val="0"/>
          <w:iCs w:val="0"/>
          <w:color w:val="6A6A6A"/>
          <w:shd w:val="clear" w:color="auto" w:fill="FFFFFF"/>
        </w:rPr>
        <w:t>recurring</w:t>
      </w:r>
      <w:r w:rsidR="00CC463B">
        <w:rPr>
          <w:color w:val="545454"/>
          <w:shd w:val="clear" w:color="auto" w:fill="FFFFFF"/>
        </w:rPr>
        <w:t> happens over and over again,</w:t>
      </w:r>
      <w:r w:rsidRPr="00CC463B">
        <w:rPr>
          <w:color w:val="545454"/>
          <w:shd w:val="clear" w:color="auto" w:fill="FFFFFF"/>
        </w:rPr>
        <w:t>possibly at regular intervals. In contrast, something that is </w:t>
      </w:r>
      <w:r w:rsidRPr="00CC463B">
        <w:rPr>
          <w:rStyle w:val="Emphasis"/>
          <w:b/>
          <w:bCs/>
          <w:i w:val="0"/>
          <w:iCs w:val="0"/>
          <w:color w:val="6A6A6A"/>
          <w:shd w:val="clear" w:color="auto" w:fill="FFFFFF"/>
        </w:rPr>
        <w:t>reoccurring</w:t>
      </w:r>
      <w:r w:rsidRPr="00CC463B">
        <w:rPr>
          <w:color w:val="545454"/>
          <w:shd w:val="clear" w:color="auto" w:fill="FFFFFF"/>
        </w:rPr>
        <w:t> is simply happening again but not always repeatedly.</w:t>
      </w:r>
    </w:p>
  </w:comment>
  <w:comment w:id="56" w:author="Lee Benhart" w:date="2017-10-23T11:42:00Z" w:initials="LB">
    <w:p w14:paraId="35702A4C" w14:textId="21ED3117" w:rsidR="008623D6" w:rsidRDefault="008623D6">
      <w:pPr>
        <w:pStyle w:val="CommentText"/>
      </w:pPr>
      <w:r>
        <w:rPr>
          <w:rStyle w:val="CommentReference"/>
        </w:rPr>
        <w:annotationRef/>
      </w:r>
      <w:r>
        <w:t>Larry, this is the content from an actual user story, we cannot change the verbiage (nor the spelling), as this is the accepted 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122C4F" w15:done="0"/>
  <w15:commentEx w15:paraId="35702A4C" w15:paraIdParent="7C122C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122C4F" w16cid:durableId="1D983932"/>
  <w16cid:commentId w16cid:paraId="35702A4C" w16cid:durableId="1D9854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3CE06" w14:textId="77777777" w:rsidR="001D5558" w:rsidRDefault="001D5558">
      <w:r>
        <w:separator/>
      </w:r>
    </w:p>
    <w:p w14:paraId="1D23BF9B" w14:textId="77777777" w:rsidR="001D5558" w:rsidRDefault="001D5558"/>
  </w:endnote>
  <w:endnote w:type="continuationSeparator" w:id="0">
    <w:p w14:paraId="15EF58DD" w14:textId="77777777" w:rsidR="001D5558" w:rsidRDefault="001D5558">
      <w:r>
        <w:continuationSeparator/>
      </w:r>
    </w:p>
    <w:p w14:paraId="1A30C62B" w14:textId="77777777" w:rsidR="001D5558" w:rsidRDefault="001D55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15994" w14:textId="1E792657" w:rsidR="000A2BDF" w:rsidRPr="00035298" w:rsidRDefault="000A2BDF" w:rsidP="00035298">
    <w:pPr>
      <w:pStyle w:val="Footer"/>
      <w:rPr>
        <w:rStyle w:val="PageNumber"/>
      </w:rPr>
    </w:pPr>
    <w:r>
      <w:t>TAS</w:t>
    </w:r>
    <w:r w:rsidRPr="00035298">
      <w:t xml:space="preserve"> </w:t>
    </w:r>
    <w:r w:rsidRPr="00035298">
      <w:rPr>
        <w:rStyle w:val="PageNumber"/>
      </w:rPr>
      <w:t>Version Description Document</w:t>
    </w:r>
    <w:r w:rsidRPr="00035298">
      <w:tab/>
    </w:r>
    <w:r w:rsidRPr="00035298">
      <w:rPr>
        <w:rStyle w:val="PageNumber"/>
      </w:rPr>
      <w:fldChar w:fldCharType="begin"/>
    </w:r>
    <w:r w:rsidRPr="00035298">
      <w:rPr>
        <w:rStyle w:val="PageNumber"/>
      </w:rPr>
      <w:instrText xml:space="preserve"> PAGE </w:instrText>
    </w:r>
    <w:r w:rsidRPr="00035298">
      <w:rPr>
        <w:rStyle w:val="PageNumber"/>
      </w:rPr>
      <w:fldChar w:fldCharType="separate"/>
    </w:r>
    <w:r w:rsidR="002B222A">
      <w:rPr>
        <w:rStyle w:val="PageNumber"/>
        <w:noProof/>
      </w:rPr>
      <w:t>12</w:t>
    </w:r>
    <w:r w:rsidRPr="00035298">
      <w:rPr>
        <w:rStyle w:val="PageNumber"/>
      </w:rPr>
      <w:fldChar w:fldCharType="end"/>
    </w:r>
    <w:r w:rsidRPr="00035298">
      <w:rPr>
        <w:rStyle w:val="PageNumber"/>
      </w:rPr>
      <w:tab/>
    </w:r>
    <w:r>
      <w:rPr>
        <w:rStyle w:val="PageNumber"/>
      </w:rPr>
      <w:t>10/2017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6703D" w14:textId="77777777" w:rsidR="001D5558" w:rsidRDefault="001D5558">
      <w:r>
        <w:separator/>
      </w:r>
    </w:p>
    <w:p w14:paraId="18BCAAC8" w14:textId="77777777" w:rsidR="001D5558" w:rsidRDefault="001D5558"/>
  </w:footnote>
  <w:footnote w:type="continuationSeparator" w:id="0">
    <w:p w14:paraId="5A9B6193" w14:textId="77777777" w:rsidR="001D5558" w:rsidRDefault="001D5558">
      <w:r>
        <w:continuationSeparator/>
      </w:r>
    </w:p>
    <w:p w14:paraId="15FB28E2" w14:textId="77777777" w:rsidR="001D5558" w:rsidRDefault="001D55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8.25pt;height:40.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8"/>
  </w:num>
  <w:num w:numId="5">
    <w:abstractNumId w:val="19"/>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7"/>
  </w:num>
  <w:num w:numId="18">
    <w:abstractNumId w:val="0"/>
  </w:num>
  <w:num w:numId="19">
    <w:abstractNumId w:val="0"/>
  </w:num>
  <w:num w:numId="20">
    <w:abstractNumId w:val="14"/>
  </w:num>
  <w:num w:numId="21">
    <w:abstractNumId w:val="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ry Connor">
    <w15:presenceInfo w15:providerId="AD" w15:userId="S-1-5-21-3879305808-3289165270-514292028-2046"/>
  </w15:person>
  <w15:person w15:author="Lee Benhart">
    <w15:presenceInfo w15:providerId="AD" w15:userId="S-1-5-21-3879305808-3289165270-514292028-20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A6F"/>
    <w:rsid w:val="000063A7"/>
    <w:rsid w:val="0000675B"/>
    <w:rsid w:val="00006DB8"/>
    <w:rsid w:val="00010140"/>
    <w:rsid w:val="000114B6"/>
    <w:rsid w:val="00011EE6"/>
    <w:rsid w:val="0001226E"/>
    <w:rsid w:val="00015C0D"/>
    <w:rsid w:val="000171DA"/>
    <w:rsid w:val="000263BB"/>
    <w:rsid w:val="0002687B"/>
    <w:rsid w:val="0003063D"/>
    <w:rsid w:val="00032248"/>
    <w:rsid w:val="00035298"/>
    <w:rsid w:val="0004186E"/>
    <w:rsid w:val="00041B76"/>
    <w:rsid w:val="00042867"/>
    <w:rsid w:val="0004636C"/>
    <w:rsid w:val="000570F5"/>
    <w:rsid w:val="000614CA"/>
    <w:rsid w:val="00071609"/>
    <w:rsid w:val="00080E97"/>
    <w:rsid w:val="00086D68"/>
    <w:rsid w:val="000911ED"/>
    <w:rsid w:val="000A2BDF"/>
    <w:rsid w:val="000A378D"/>
    <w:rsid w:val="000B23F8"/>
    <w:rsid w:val="000B37C5"/>
    <w:rsid w:val="000C1DD7"/>
    <w:rsid w:val="000C6596"/>
    <w:rsid w:val="000C6DFB"/>
    <w:rsid w:val="000D1224"/>
    <w:rsid w:val="000D41B2"/>
    <w:rsid w:val="000D499E"/>
    <w:rsid w:val="000D4DB1"/>
    <w:rsid w:val="000E5873"/>
    <w:rsid w:val="000F3438"/>
    <w:rsid w:val="000F44FF"/>
    <w:rsid w:val="000F4A91"/>
    <w:rsid w:val="000F6F04"/>
    <w:rsid w:val="000F7D92"/>
    <w:rsid w:val="00101B1F"/>
    <w:rsid w:val="0010320F"/>
    <w:rsid w:val="00104399"/>
    <w:rsid w:val="0010664C"/>
    <w:rsid w:val="001071B7"/>
    <w:rsid w:val="00107971"/>
    <w:rsid w:val="00112955"/>
    <w:rsid w:val="0012060D"/>
    <w:rsid w:val="00123362"/>
    <w:rsid w:val="0012622D"/>
    <w:rsid w:val="00147EBA"/>
    <w:rsid w:val="00150568"/>
    <w:rsid w:val="00151087"/>
    <w:rsid w:val="001574A4"/>
    <w:rsid w:val="00157AAE"/>
    <w:rsid w:val="00160824"/>
    <w:rsid w:val="00161ED8"/>
    <w:rsid w:val="001624C3"/>
    <w:rsid w:val="0016530D"/>
    <w:rsid w:val="00165AB8"/>
    <w:rsid w:val="00172D7F"/>
    <w:rsid w:val="00180235"/>
    <w:rsid w:val="001817C9"/>
    <w:rsid w:val="00186009"/>
    <w:rsid w:val="001A3C5C"/>
    <w:rsid w:val="001A4656"/>
    <w:rsid w:val="001A49A9"/>
    <w:rsid w:val="001A6B34"/>
    <w:rsid w:val="001A6B5C"/>
    <w:rsid w:val="001B0674"/>
    <w:rsid w:val="001B0B86"/>
    <w:rsid w:val="001C6D26"/>
    <w:rsid w:val="001D12D9"/>
    <w:rsid w:val="001D3222"/>
    <w:rsid w:val="001D5558"/>
    <w:rsid w:val="001D6650"/>
    <w:rsid w:val="001E1B2C"/>
    <w:rsid w:val="001E3408"/>
    <w:rsid w:val="001E4B39"/>
    <w:rsid w:val="0021187C"/>
    <w:rsid w:val="00217034"/>
    <w:rsid w:val="002273CA"/>
    <w:rsid w:val="002334FF"/>
    <w:rsid w:val="00234111"/>
    <w:rsid w:val="002351DF"/>
    <w:rsid w:val="00252BD5"/>
    <w:rsid w:val="00256419"/>
    <w:rsid w:val="0025682F"/>
    <w:rsid w:val="00256F04"/>
    <w:rsid w:val="00262BF1"/>
    <w:rsid w:val="00265CAC"/>
    <w:rsid w:val="00266D60"/>
    <w:rsid w:val="00271ED1"/>
    <w:rsid w:val="002748DF"/>
    <w:rsid w:val="002805F8"/>
    <w:rsid w:val="00280A53"/>
    <w:rsid w:val="00280FEE"/>
    <w:rsid w:val="002811AA"/>
    <w:rsid w:val="00282EDE"/>
    <w:rsid w:val="002848A4"/>
    <w:rsid w:val="00292B10"/>
    <w:rsid w:val="002A0C8C"/>
    <w:rsid w:val="002A2EE5"/>
    <w:rsid w:val="002A4907"/>
    <w:rsid w:val="002B0D56"/>
    <w:rsid w:val="002B222A"/>
    <w:rsid w:val="002C4DF3"/>
    <w:rsid w:val="002C6335"/>
    <w:rsid w:val="002D0C49"/>
    <w:rsid w:val="002D1B52"/>
    <w:rsid w:val="002D333C"/>
    <w:rsid w:val="002D411F"/>
    <w:rsid w:val="002D5204"/>
    <w:rsid w:val="002E1D8C"/>
    <w:rsid w:val="002E751D"/>
    <w:rsid w:val="002F0076"/>
    <w:rsid w:val="002F113C"/>
    <w:rsid w:val="002F4130"/>
    <w:rsid w:val="002F5410"/>
    <w:rsid w:val="002F7007"/>
    <w:rsid w:val="003110DB"/>
    <w:rsid w:val="00314B90"/>
    <w:rsid w:val="0032241E"/>
    <w:rsid w:val="003224BE"/>
    <w:rsid w:val="00326966"/>
    <w:rsid w:val="003417C9"/>
    <w:rsid w:val="00342E0C"/>
    <w:rsid w:val="00343EE2"/>
    <w:rsid w:val="00346959"/>
    <w:rsid w:val="0035048A"/>
    <w:rsid w:val="00353152"/>
    <w:rsid w:val="003532BD"/>
    <w:rsid w:val="00355429"/>
    <w:rsid w:val="003565ED"/>
    <w:rsid w:val="00367927"/>
    <w:rsid w:val="003735FD"/>
    <w:rsid w:val="00376DD4"/>
    <w:rsid w:val="003771FB"/>
    <w:rsid w:val="0038169E"/>
    <w:rsid w:val="00392B05"/>
    <w:rsid w:val="00393252"/>
    <w:rsid w:val="003A0184"/>
    <w:rsid w:val="003A7791"/>
    <w:rsid w:val="003B04E1"/>
    <w:rsid w:val="003C0F3E"/>
    <w:rsid w:val="003C2662"/>
    <w:rsid w:val="003C7B01"/>
    <w:rsid w:val="003D59EF"/>
    <w:rsid w:val="003D7EA1"/>
    <w:rsid w:val="003E160C"/>
    <w:rsid w:val="003E1F9E"/>
    <w:rsid w:val="003E21EC"/>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617A6"/>
    <w:rsid w:val="00467F6F"/>
    <w:rsid w:val="00472BB0"/>
    <w:rsid w:val="00474BBC"/>
    <w:rsid w:val="004758F0"/>
    <w:rsid w:val="0048016C"/>
    <w:rsid w:val="0048455F"/>
    <w:rsid w:val="00490C8C"/>
    <w:rsid w:val="00492806"/>
    <w:rsid w:val="004937CB"/>
    <w:rsid w:val="0049442E"/>
    <w:rsid w:val="0049709E"/>
    <w:rsid w:val="004A2521"/>
    <w:rsid w:val="004A28E1"/>
    <w:rsid w:val="004B099D"/>
    <w:rsid w:val="004B64EC"/>
    <w:rsid w:val="004C06B9"/>
    <w:rsid w:val="004C2897"/>
    <w:rsid w:val="004C5CB1"/>
    <w:rsid w:val="004D2FDD"/>
    <w:rsid w:val="004D3CB7"/>
    <w:rsid w:val="004D3FB6"/>
    <w:rsid w:val="004D5CD2"/>
    <w:rsid w:val="004F0FB3"/>
    <w:rsid w:val="004F3A80"/>
    <w:rsid w:val="00504254"/>
    <w:rsid w:val="00504BC1"/>
    <w:rsid w:val="00507286"/>
    <w:rsid w:val="00510914"/>
    <w:rsid w:val="0051235A"/>
    <w:rsid w:val="00515F2A"/>
    <w:rsid w:val="00521C64"/>
    <w:rsid w:val="005225DD"/>
    <w:rsid w:val="00527B5C"/>
    <w:rsid w:val="00530D34"/>
    <w:rsid w:val="00531CD9"/>
    <w:rsid w:val="005327F9"/>
    <w:rsid w:val="00532B92"/>
    <w:rsid w:val="00543E06"/>
    <w:rsid w:val="00554B8F"/>
    <w:rsid w:val="005647C7"/>
    <w:rsid w:val="0056525E"/>
    <w:rsid w:val="00566D6A"/>
    <w:rsid w:val="00575CFA"/>
    <w:rsid w:val="00577B5B"/>
    <w:rsid w:val="00584F2F"/>
    <w:rsid w:val="00585881"/>
    <w:rsid w:val="00594383"/>
    <w:rsid w:val="005A722B"/>
    <w:rsid w:val="005B7CDD"/>
    <w:rsid w:val="005C0D0D"/>
    <w:rsid w:val="005C4EA5"/>
    <w:rsid w:val="005C7AD8"/>
    <w:rsid w:val="005D06FE"/>
    <w:rsid w:val="005D18C5"/>
    <w:rsid w:val="005D3B22"/>
    <w:rsid w:val="005D4E9A"/>
    <w:rsid w:val="005E2AF9"/>
    <w:rsid w:val="005E7314"/>
    <w:rsid w:val="00600235"/>
    <w:rsid w:val="00614864"/>
    <w:rsid w:val="00623FE2"/>
    <w:rsid w:val="006244C7"/>
    <w:rsid w:val="0062550B"/>
    <w:rsid w:val="00636E02"/>
    <w:rsid w:val="00642849"/>
    <w:rsid w:val="0064769E"/>
    <w:rsid w:val="0065133D"/>
    <w:rsid w:val="00651A53"/>
    <w:rsid w:val="00653828"/>
    <w:rsid w:val="0065443F"/>
    <w:rsid w:val="00654C33"/>
    <w:rsid w:val="006577DE"/>
    <w:rsid w:val="00662BA3"/>
    <w:rsid w:val="00663B92"/>
    <w:rsid w:val="00665BF6"/>
    <w:rsid w:val="006670D2"/>
    <w:rsid w:val="00667E47"/>
    <w:rsid w:val="00677451"/>
    <w:rsid w:val="00680463"/>
    <w:rsid w:val="00680563"/>
    <w:rsid w:val="00691431"/>
    <w:rsid w:val="006929E3"/>
    <w:rsid w:val="006956D0"/>
    <w:rsid w:val="006A20A1"/>
    <w:rsid w:val="006A4A98"/>
    <w:rsid w:val="006A4D02"/>
    <w:rsid w:val="006A6406"/>
    <w:rsid w:val="006A7603"/>
    <w:rsid w:val="006B459E"/>
    <w:rsid w:val="006B6EB5"/>
    <w:rsid w:val="006C74F4"/>
    <w:rsid w:val="006D4142"/>
    <w:rsid w:val="006D68DA"/>
    <w:rsid w:val="006E32E0"/>
    <w:rsid w:val="006E5523"/>
    <w:rsid w:val="006F2E38"/>
    <w:rsid w:val="006F6D65"/>
    <w:rsid w:val="007054A1"/>
    <w:rsid w:val="0070640D"/>
    <w:rsid w:val="00706DEB"/>
    <w:rsid w:val="00714730"/>
    <w:rsid w:val="00715F75"/>
    <w:rsid w:val="007238FF"/>
    <w:rsid w:val="007254BF"/>
    <w:rsid w:val="0072569B"/>
    <w:rsid w:val="00725C30"/>
    <w:rsid w:val="00726E7D"/>
    <w:rsid w:val="0073078F"/>
    <w:rsid w:val="007316E5"/>
    <w:rsid w:val="00736B0D"/>
    <w:rsid w:val="00737389"/>
    <w:rsid w:val="00741A8D"/>
    <w:rsid w:val="00742D4B"/>
    <w:rsid w:val="00744F0F"/>
    <w:rsid w:val="007507C4"/>
    <w:rsid w:val="007537E2"/>
    <w:rsid w:val="00762B56"/>
    <w:rsid w:val="00763DBB"/>
    <w:rsid w:val="007654AB"/>
    <w:rsid w:val="00765E89"/>
    <w:rsid w:val="00771230"/>
    <w:rsid w:val="00776FAF"/>
    <w:rsid w:val="007809A2"/>
    <w:rsid w:val="00781144"/>
    <w:rsid w:val="00785D81"/>
    <w:rsid w:val="007864FA"/>
    <w:rsid w:val="0078769E"/>
    <w:rsid w:val="00787B77"/>
    <w:rsid w:val="007926DE"/>
    <w:rsid w:val="007957DC"/>
    <w:rsid w:val="00796422"/>
    <w:rsid w:val="007A112B"/>
    <w:rsid w:val="007A39CC"/>
    <w:rsid w:val="007B23FA"/>
    <w:rsid w:val="007B3D18"/>
    <w:rsid w:val="007B5233"/>
    <w:rsid w:val="007B65D7"/>
    <w:rsid w:val="007C2637"/>
    <w:rsid w:val="007D539D"/>
    <w:rsid w:val="007E05D4"/>
    <w:rsid w:val="007E4370"/>
    <w:rsid w:val="007F03D4"/>
    <w:rsid w:val="007F2B77"/>
    <w:rsid w:val="007F767C"/>
    <w:rsid w:val="00801B32"/>
    <w:rsid w:val="00806222"/>
    <w:rsid w:val="00806450"/>
    <w:rsid w:val="008108AB"/>
    <w:rsid w:val="0081606F"/>
    <w:rsid w:val="00820872"/>
    <w:rsid w:val="00821E7C"/>
    <w:rsid w:val="00821FD9"/>
    <w:rsid w:val="00822A3F"/>
    <w:rsid w:val="00825350"/>
    <w:rsid w:val="00827332"/>
    <w:rsid w:val="008308C2"/>
    <w:rsid w:val="00836DA0"/>
    <w:rsid w:val="00837DB5"/>
    <w:rsid w:val="008405C0"/>
    <w:rsid w:val="00841CE0"/>
    <w:rsid w:val="00845BB9"/>
    <w:rsid w:val="00851812"/>
    <w:rsid w:val="00856A08"/>
    <w:rsid w:val="008623D6"/>
    <w:rsid w:val="00862CE5"/>
    <w:rsid w:val="00863B21"/>
    <w:rsid w:val="00864966"/>
    <w:rsid w:val="0086526F"/>
    <w:rsid w:val="00867E95"/>
    <w:rsid w:val="00871E3C"/>
    <w:rsid w:val="0087220B"/>
    <w:rsid w:val="0087559E"/>
    <w:rsid w:val="00880C3D"/>
    <w:rsid w:val="00882920"/>
    <w:rsid w:val="008831EB"/>
    <w:rsid w:val="0088550F"/>
    <w:rsid w:val="00887D77"/>
    <w:rsid w:val="00893487"/>
    <w:rsid w:val="00893CB0"/>
    <w:rsid w:val="00894DEC"/>
    <w:rsid w:val="008A1731"/>
    <w:rsid w:val="008A4AE4"/>
    <w:rsid w:val="008A5300"/>
    <w:rsid w:val="008A783A"/>
    <w:rsid w:val="008B3094"/>
    <w:rsid w:val="008B7ABA"/>
    <w:rsid w:val="008C4576"/>
    <w:rsid w:val="008D191D"/>
    <w:rsid w:val="008D1E72"/>
    <w:rsid w:val="008D3E80"/>
    <w:rsid w:val="008E3EF4"/>
    <w:rsid w:val="008E661A"/>
    <w:rsid w:val="008F298E"/>
    <w:rsid w:val="008F2D2C"/>
    <w:rsid w:val="008F43AA"/>
    <w:rsid w:val="009011D4"/>
    <w:rsid w:val="00901D12"/>
    <w:rsid w:val="00902B8E"/>
    <w:rsid w:val="00903153"/>
    <w:rsid w:val="00906711"/>
    <w:rsid w:val="009071B9"/>
    <w:rsid w:val="009453C1"/>
    <w:rsid w:val="00947AE3"/>
    <w:rsid w:val="0095133D"/>
    <w:rsid w:val="00956872"/>
    <w:rsid w:val="00960090"/>
    <w:rsid w:val="00961FED"/>
    <w:rsid w:val="00962722"/>
    <w:rsid w:val="00967C1C"/>
    <w:rsid w:val="009701F1"/>
    <w:rsid w:val="00970585"/>
    <w:rsid w:val="00970C38"/>
    <w:rsid w:val="00974601"/>
    <w:rsid w:val="009763BD"/>
    <w:rsid w:val="00984DA0"/>
    <w:rsid w:val="00987EA4"/>
    <w:rsid w:val="00991613"/>
    <w:rsid w:val="009921F2"/>
    <w:rsid w:val="00996E0A"/>
    <w:rsid w:val="009A0140"/>
    <w:rsid w:val="009A09A6"/>
    <w:rsid w:val="009A4F51"/>
    <w:rsid w:val="009A7DA5"/>
    <w:rsid w:val="009B1957"/>
    <w:rsid w:val="009B3CD1"/>
    <w:rsid w:val="009B4484"/>
    <w:rsid w:val="009B5EF2"/>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2318D"/>
    <w:rsid w:val="00A24CF9"/>
    <w:rsid w:val="00A25545"/>
    <w:rsid w:val="00A2704F"/>
    <w:rsid w:val="00A271F0"/>
    <w:rsid w:val="00A271F6"/>
    <w:rsid w:val="00A27FB5"/>
    <w:rsid w:val="00A317AF"/>
    <w:rsid w:val="00A31839"/>
    <w:rsid w:val="00A43AA1"/>
    <w:rsid w:val="00A444C9"/>
    <w:rsid w:val="00A60774"/>
    <w:rsid w:val="00A628D0"/>
    <w:rsid w:val="00A65BD6"/>
    <w:rsid w:val="00A665FE"/>
    <w:rsid w:val="00A703E3"/>
    <w:rsid w:val="00A7124D"/>
    <w:rsid w:val="00A71ECC"/>
    <w:rsid w:val="00A734A3"/>
    <w:rsid w:val="00A747CD"/>
    <w:rsid w:val="00A753C8"/>
    <w:rsid w:val="00A83D56"/>
    <w:rsid w:val="00A83EB5"/>
    <w:rsid w:val="00A974B6"/>
    <w:rsid w:val="00AA0CDE"/>
    <w:rsid w:val="00AA0F64"/>
    <w:rsid w:val="00AA337E"/>
    <w:rsid w:val="00AA6982"/>
    <w:rsid w:val="00AA7363"/>
    <w:rsid w:val="00AB177C"/>
    <w:rsid w:val="00AB2C7C"/>
    <w:rsid w:val="00AC415F"/>
    <w:rsid w:val="00AD074D"/>
    <w:rsid w:val="00AD0EFC"/>
    <w:rsid w:val="00AD2556"/>
    <w:rsid w:val="00AD404A"/>
    <w:rsid w:val="00AD50AE"/>
    <w:rsid w:val="00AE0630"/>
    <w:rsid w:val="00AE19D8"/>
    <w:rsid w:val="00AE38CE"/>
    <w:rsid w:val="00AF2940"/>
    <w:rsid w:val="00AF2AEC"/>
    <w:rsid w:val="00AF61BC"/>
    <w:rsid w:val="00B04771"/>
    <w:rsid w:val="00B07C1A"/>
    <w:rsid w:val="00B115A8"/>
    <w:rsid w:val="00B13A4D"/>
    <w:rsid w:val="00B140A4"/>
    <w:rsid w:val="00B17172"/>
    <w:rsid w:val="00B23CDB"/>
    <w:rsid w:val="00B254C3"/>
    <w:rsid w:val="00B2583D"/>
    <w:rsid w:val="00B37221"/>
    <w:rsid w:val="00B4066D"/>
    <w:rsid w:val="00B423AB"/>
    <w:rsid w:val="00B42B28"/>
    <w:rsid w:val="00B44434"/>
    <w:rsid w:val="00B5044C"/>
    <w:rsid w:val="00B5790B"/>
    <w:rsid w:val="00B57FC8"/>
    <w:rsid w:val="00B667B2"/>
    <w:rsid w:val="00B6706C"/>
    <w:rsid w:val="00B725E5"/>
    <w:rsid w:val="00B7721B"/>
    <w:rsid w:val="00B811B1"/>
    <w:rsid w:val="00B817CD"/>
    <w:rsid w:val="00B83F9C"/>
    <w:rsid w:val="00B84AAD"/>
    <w:rsid w:val="00B859DB"/>
    <w:rsid w:val="00B8745A"/>
    <w:rsid w:val="00B92868"/>
    <w:rsid w:val="00B959D1"/>
    <w:rsid w:val="00BA3E37"/>
    <w:rsid w:val="00BA6F63"/>
    <w:rsid w:val="00BA709B"/>
    <w:rsid w:val="00BB37D8"/>
    <w:rsid w:val="00BB6E18"/>
    <w:rsid w:val="00BC2D41"/>
    <w:rsid w:val="00BC2DE9"/>
    <w:rsid w:val="00BC305F"/>
    <w:rsid w:val="00BE7AD9"/>
    <w:rsid w:val="00BF0E6C"/>
    <w:rsid w:val="00BF1EB7"/>
    <w:rsid w:val="00BF497C"/>
    <w:rsid w:val="00BF7AC6"/>
    <w:rsid w:val="00C0166D"/>
    <w:rsid w:val="00C033C1"/>
    <w:rsid w:val="00C03950"/>
    <w:rsid w:val="00C07ACD"/>
    <w:rsid w:val="00C131A8"/>
    <w:rsid w:val="00C13654"/>
    <w:rsid w:val="00C1486F"/>
    <w:rsid w:val="00C206A5"/>
    <w:rsid w:val="00C21C1A"/>
    <w:rsid w:val="00C22246"/>
    <w:rsid w:val="00C305C4"/>
    <w:rsid w:val="00C30DBF"/>
    <w:rsid w:val="00C31672"/>
    <w:rsid w:val="00C36612"/>
    <w:rsid w:val="00C36ED5"/>
    <w:rsid w:val="00C44C32"/>
    <w:rsid w:val="00C5116A"/>
    <w:rsid w:val="00C53451"/>
    <w:rsid w:val="00C54796"/>
    <w:rsid w:val="00C61E3B"/>
    <w:rsid w:val="00C63F83"/>
    <w:rsid w:val="00C719A4"/>
    <w:rsid w:val="00C720A2"/>
    <w:rsid w:val="00C75C24"/>
    <w:rsid w:val="00C92958"/>
    <w:rsid w:val="00C9397E"/>
    <w:rsid w:val="00C93BF9"/>
    <w:rsid w:val="00C946FE"/>
    <w:rsid w:val="00C94886"/>
    <w:rsid w:val="00C94F25"/>
    <w:rsid w:val="00C96FD1"/>
    <w:rsid w:val="00CA12A2"/>
    <w:rsid w:val="00CA4AE7"/>
    <w:rsid w:val="00CA4EF0"/>
    <w:rsid w:val="00CA5DF5"/>
    <w:rsid w:val="00CA6DE9"/>
    <w:rsid w:val="00CB2A72"/>
    <w:rsid w:val="00CB5681"/>
    <w:rsid w:val="00CC024A"/>
    <w:rsid w:val="00CC1A79"/>
    <w:rsid w:val="00CC439B"/>
    <w:rsid w:val="00CC463B"/>
    <w:rsid w:val="00CD2F92"/>
    <w:rsid w:val="00CD4F2E"/>
    <w:rsid w:val="00CE61F4"/>
    <w:rsid w:val="00CE7761"/>
    <w:rsid w:val="00CF08BF"/>
    <w:rsid w:val="00CF5A24"/>
    <w:rsid w:val="00D008F5"/>
    <w:rsid w:val="00D1261F"/>
    <w:rsid w:val="00D20CE2"/>
    <w:rsid w:val="00D25BD6"/>
    <w:rsid w:val="00D265FF"/>
    <w:rsid w:val="00D3172E"/>
    <w:rsid w:val="00D3642C"/>
    <w:rsid w:val="00D40F99"/>
    <w:rsid w:val="00D41682"/>
    <w:rsid w:val="00D41E05"/>
    <w:rsid w:val="00D44F2D"/>
    <w:rsid w:val="00D4529D"/>
    <w:rsid w:val="00D477B7"/>
    <w:rsid w:val="00D572AB"/>
    <w:rsid w:val="00D57709"/>
    <w:rsid w:val="00D60C86"/>
    <w:rsid w:val="00D672E7"/>
    <w:rsid w:val="00D713C8"/>
    <w:rsid w:val="00D71B75"/>
    <w:rsid w:val="00D821C1"/>
    <w:rsid w:val="00D82444"/>
    <w:rsid w:val="00D83562"/>
    <w:rsid w:val="00D85EAB"/>
    <w:rsid w:val="00D87E85"/>
    <w:rsid w:val="00D93822"/>
    <w:rsid w:val="00D957C8"/>
    <w:rsid w:val="00DA0702"/>
    <w:rsid w:val="00DA7E40"/>
    <w:rsid w:val="00DB1F39"/>
    <w:rsid w:val="00DB2224"/>
    <w:rsid w:val="00DB4A3F"/>
    <w:rsid w:val="00DC0014"/>
    <w:rsid w:val="00DC3FD5"/>
    <w:rsid w:val="00DC49E2"/>
    <w:rsid w:val="00DC5861"/>
    <w:rsid w:val="00DC7EAE"/>
    <w:rsid w:val="00DD3EFD"/>
    <w:rsid w:val="00DD4835"/>
    <w:rsid w:val="00DD565E"/>
    <w:rsid w:val="00DD6972"/>
    <w:rsid w:val="00DD74F4"/>
    <w:rsid w:val="00DD7FD1"/>
    <w:rsid w:val="00DE020B"/>
    <w:rsid w:val="00DE1B74"/>
    <w:rsid w:val="00DF1685"/>
    <w:rsid w:val="00DF6735"/>
    <w:rsid w:val="00E02B61"/>
    <w:rsid w:val="00E03070"/>
    <w:rsid w:val="00E110F2"/>
    <w:rsid w:val="00E1135A"/>
    <w:rsid w:val="00E20A75"/>
    <w:rsid w:val="00E2245D"/>
    <w:rsid w:val="00E2381D"/>
    <w:rsid w:val="00E24621"/>
    <w:rsid w:val="00E2463A"/>
    <w:rsid w:val="00E3221B"/>
    <w:rsid w:val="00E32770"/>
    <w:rsid w:val="00E3386A"/>
    <w:rsid w:val="00E40EE5"/>
    <w:rsid w:val="00E41206"/>
    <w:rsid w:val="00E41CE5"/>
    <w:rsid w:val="00E47D1B"/>
    <w:rsid w:val="00E54E10"/>
    <w:rsid w:val="00E56F22"/>
    <w:rsid w:val="00E57CF1"/>
    <w:rsid w:val="00E6083F"/>
    <w:rsid w:val="00E62242"/>
    <w:rsid w:val="00E625CD"/>
    <w:rsid w:val="00E648C4"/>
    <w:rsid w:val="00E67180"/>
    <w:rsid w:val="00E713CC"/>
    <w:rsid w:val="00E773E8"/>
    <w:rsid w:val="00E82F3B"/>
    <w:rsid w:val="00E9007C"/>
    <w:rsid w:val="00E92871"/>
    <w:rsid w:val="00E96743"/>
    <w:rsid w:val="00E96B4B"/>
    <w:rsid w:val="00EA1243"/>
    <w:rsid w:val="00EA132C"/>
    <w:rsid w:val="00EA1C70"/>
    <w:rsid w:val="00EA363A"/>
    <w:rsid w:val="00EA4B53"/>
    <w:rsid w:val="00EA6E32"/>
    <w:rsid w:val="00EA711C"/>
    <w:rsid w:val="00EB1A01"/>
    <w:rsid w:val="00EB45EC"/>
    <w:rsid w:val="00EB771E"/>
    <w:rsid w:val="00EB7F5F"/>
    <w:rsid w:val="00EC0158"/>
    <w:rsid w:val="00EC0593"/>
    <w:rsid w:val="00EC51AF"/>
    <w:rsid w:val="00ED14AA"/>
    <w:rsid w:val="00ED4712"/>
    <w:rsid w:val="00ED699D"/>
    <w:rsid w:val="00EE3478"/>
    <w:rsid w:val="00EE5D09"/>
    <w:rsid w:val="00EF0C86"/>
    <w:rsid w:val="00EF39B3"/>
    <w:rsid w:val="00EF60EB"/>
    <w:rsid w:val="00F03928"/>
    <w:rsid w:val="00F06C99"/>
    <w:rsid w:val="00F06F51"/>
    <w:rsid w:val="00F10AA1"/>
    <w:rsid w:val="00F214A8"/>
    <w:rsid w:val="00F21771"/>
    <w:rsid w:val="00F225AF"/>
    <w:rsid w:val="00F24702"/>
    <w:rsid w:val="00F3021E"/>
    <w:rsid w:val="00F33DEC"/>
    <w:rsid w:val="00F35525"/>
    <w:rsid w:val="00F361F8"/>
    <w:rsid w:val="00F4062E"/>
    <w:rsid w:val="00F4182E"/>
    <w:rsid w:val="00F5014A"/>
    <w:rsid w:val="00F51440"/>
    <w:rsid w:val="00F527C1"/>
    <w:rsid w:val="00F53E8B"/>
    <w:rsid w:val="00F54831"/>
    <w:rsid w:val="00F55652"/>
    <w:rsid w:val="00F57F42"/>
    <w:rsid w:val="00F601FD"/>
    <w:rsid w:val="00F61108"/>
    <w:rsid w:val="00F62C41"/>
    <w:rsid w:val="00F6698D"/>
    <w:rsid w:val="00F71834"/>
    <w:rsid w:val="00F7216E"/>
    <w:rsid w:val="00F73D60"/>
    <w:rsid w:val="00F741A0"/>
    <w:rsid w:val="00F879AC"/>
    <w:rsid w:val="00F91A26"/>
    <w:rsid w:val="00F9292A"/>
    <w:rsid w:val="00F93806"/>
    <w:rsid w:val="00F93E3B"/>
    <w:rsid w:val="00F94114"/>
    <w:rsid w:val="00F94C8A"/>
    <w:rsid w:val="00F9794C"/>
    <w:rsid w:val="00FA065A"/>
    <w:rsid w:val="00FA1088"/>
    <w:rsid w:val="00FA25B6"/>
    <w:rsid w:val="00FA5B5C"/>
    <w:rsid w:val="00FA5EDC"/>
    <w:rsid w:val="00FB7E48"/>
    <w:rsid w:val="00FD2757"/>
    <w:rsid w:val="00FD7111"/>
    <w:rsid w:val="00FE0067"/>
    <w:rsid w:val="00FE1601"/>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E5C7ADEF-FE34-4BF5-B70B-C82EAF47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vaausfpctas801.aac.va.gov:8080/job/MCCF_TAS/job/RTC_MCCF_TAS_Core/49" TargetMode="External"/><Relationship Id="rId2" Type="http://schemas.openxmlformats.org/officeDocument/2006/relationships/customXml" Target="../customXml/item2.xml"/><Relationship Id="rId16" Type="http://schemas.openxmlformats.org/officeDocument/2006/relationships/hyperlink" Target="http://vaausfpctas801.aac.va.gov:8080/job/MCCF_TAS/job/RTC_MCCF_TAS_Core/49"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https://vaausapptas821.aac.va.gov" TargetMode="External"/><Relationship Id="rId23" Type="http://schemas.openxmlformats.org/officeDocument/2006/relationships/theme" Target="theme/theme1.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aausfpctas801.aac.va.gov/" TargetMode="External"/><Relationship Id="rId22"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2.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BAA92F-D3BB-48CC-9E2F-C8EED7B2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15</Pages>
  <Words>3300</Words>
  <Characters>18815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22071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ee Benhart</dc:creator>
  <cp:keywords>Build 1</cp:keywords>
  <dc:description/>
  <cp:lastModifiedBy>Lee Benhart</cp:lastModifiedBy>
  <cp:revision>51</cp:revision>
  <cp:lastPrinted>2015-12-14T15:23:00Z</cp:lastPrinted>
  <dcterms:created xsi:type="dcterms:W3CDTF">2017-10-10T14:17:00Z</dcterms:created>
  <dcterms:modified xsi:type="dcterms:W3CDTF">2017-10-23T15:44:00Z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